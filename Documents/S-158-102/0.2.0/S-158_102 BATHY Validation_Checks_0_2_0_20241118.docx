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49D21761"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102</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1BD7C0ED" w:rsidR="00CE3512" w:rsidRDefault="0010055A"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Bathymetric Surface</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DB847CD"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r w:rsidR="00D632C4">
                                <w:rPr>
                                  <w:rFonts w:ascii="Arial" w:hAnsi="Arial" w:cs="HelveticaNeueLT Std Med"/>
                                  <w:b/>
                                  <w:color w:val="00004C"/>
                                  <w:sz w:val="28"/>
                                  <w:szCs w:val="28"/>
                                </w:rPr>
                                <w:t>2</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w:t>
                              </w:r>
                              <w:r w:rsidR="001C137B">
                                <w:rPr>
                                  <w:rFonts w:ascii="Arial" w:hAnsi="Arial" w:cs="HelveticaNeueLT Std Med"/>
                                  <w:b/>
                                  <w:color w:val="00004C"/>
                                  <w:sz w:val="28"/>
                                  <w:szCs w:val="28"/>
                                </w:rPr>
                                <w:t>1</w:t>
                              </w:r>
                              <w:r w:rsidR="00D632C4">
                                <w:rPr>
                                  <w:rFonts w:ascii="Arial" w:hAnsi="Arial" w:cs="HelveticaNeueLT Std Med"/>
                                  <w:b/>
                                  <w:color w:val="00004C"/>
                                  <w:sz w:val="28"/>
                                  <w:szCs w:val="28"/>
                                </w:rPr>
                                <w:t>1</w:t>
                              </w:r>
                              <w:r w:rsidR="001C137B">
                                <w:rPr>
                                  <w:rFonts w:ascii="Arial" w:hAnsi="Arial" w:cs="HelveticaNeueLT Std Med"/>
                                  <w:b/>
                                  <w:color w:val="00004C"/>
                                  <w:sz w:val="28"/>
                                  <w:szCs w:val="28"/>
                                </w:rPr>
                                <w:t>1</w:t>
                              </w:r>
                              <w:r w:rsidR="00D632C4">
                                <w:rPr>
                                  <w:rFonts w:ascii="Arial" w:hAnsi="Arial" w:cs="HelveticaNeueLT Std Med"/>
                                  <w:b/>
                                  <w:color w:val="00004C"/>
                                  <w:sz w:val="28"/>
                                  <w:szCs w:val="28"/>
                                </w:rPr>
                                <w:t>8</w:t>
                              </w:r>
                            </w:p>
                            <w:p w14:paraId="7979CF00" w14:textId="09B436A5"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02</w:t>
                              </w:r>
                              <w:r>
                                <w:rPr>
                                  <w:rFonts w:ascii="Arial" w:hAnsi="Arial" w:cs="HelveticaNeueLT Std Med"/>
                                  <w:b/>
                                  <w:color w:val="00004C"/>
                                  <w:sz w:val="28"/>
                                  <w:szCs w:val="28"/>
                                </w:rPr>
                                <w:t xml:space="preserve"> Edition </w:t>
                              </w:r>
                              <w:r w:rsidR="00D632C4">
                                <w:rPr>
                                  <w:rFonts w:ascii="Arial" w:hAnsi="Arial" w:cs="HelveticaNeueLT Std Med"/>
                                  <w:b/>
                                  <w:color w:val="00004C"/>
                                  <w:sz w:val="28"/>
                                  <w:szCs w:val="28"/>
                                </w:rPr>
                                <w:t>3.0</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49D21761"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1BD7C0ED" w:rsidR="00CE3512" w:rsidRDefault="0010055A"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Bathymetric Surface</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DB847CD"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r w:rsidR="00D632C4">
                          <w:rPr>
                            <w:rFonts w:ascii="Arial" w:hAnsi="Arial" w:cs="HelveticaNeueLT Std Med"/>
                            <w:b/>
                            <w:color w:val="00004C"/>
                            <w:sz w:val="28"/>
                            <w:szCs w:val="28"/>
                          </w:rPr>
                          <w:t>2</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w:t>
                        </w:r>
                        <w:r w:rsidR="001C137B">
                          <w:rPr>
                            <w:rFonts w:ascii="Arial" w:hAnsi="Arial" w:cs="HelveticaNeueLT Std Med"/>
                            <w:b/>
                            <w:color w:val="00004C"/>
                            <w:sz w:val="28"/>
                            <w:szCs w:val="28"/>
                          </w:rPr>
                          <w:t>1</w:t>
                        </w:r>
                        <w:r w:rsidR="00D632C4">
                          <w:rPr>
                            <w:rFonts w:ascii="Arial" w:hAnsi="Arial" w:cs="HelveticaNeueLT Std Med"/>
                            <w:b/>
                            <w:color w:val="00004C"/>
                            <w:sz w:val="28"/>
                            <w:szCs w:val="28"/>
                          </w:rPr>
                          <w:t>1</w:t>
                        </w:r>
                        <w:r w:rsidR="001C137B">
                          <w:rPr>
                            <w:rFonts w:ascii="Arial" w:hAnsi="Arial" w:cs="HelveticaNeueLT Std Med"/>
                            <w:b/>
                            <w:color w:val="00004C"/>
                            <w:sz w:val="28"/>
                            <w:szCs w:val="28"/>
                          </w:rPr>
                          <w:t>1</w:t>
                        </w:r>
                        <w:r w:rsidR="00D632C4">
                          <w:rPr>
                            <w:rFonts w:ascii="Arial" w:hAnsi="Arial" w:cs="HelveticaNeueLT Std Med"/>
                            <w:b/>
                            <w:color w:val="00004C"/>
                            <w:sz w:val="28"/>
                            <w:szCs w:val="28"/>
                          </w:rPr>
                          <w:t>8</w:t>
                        </w:r>
                      </w:p>
                      <w:p w14:paraId="7979CF00" w14:textId="09B436A5"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02</w:t>
                        </w:r>
                        <w:r>
                          <w:rPr>
                            <w:rFonts w:ascii="Arial" w:hAnsi="Arial" w:cs="HelveticaNeueLT Std Med"/>
                            <w:b/>
                            <w:color w:val="00004C"/>
                            <w:sz w:val="28"/>
                            <w:szCs w:val="28"/>
                          </w:rPr>
                          <w:t xml:space="preserve"> Edition </w:t>
                        </w:r>
                        <w:r w:rsidR="00D632C4">
                          <w:rPr>
                            <w:rFonts w:ascii="Arial" w:hAnsi="Arial" w:cs="HelveticaNeueLT Std Med"/>
                            <w:b/>
                            <w:color w:val="00004C"/>
                            <w:sz w:val="28"/>
                            <w:szCs w:val="28"/>
                          </w:rPr>
                          <w:t>3.0</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606E7449"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 xml:space="preserve">IHO </w:t>
      </w:r>
      <w:bookmarkEnd w:id="64"/>
      <w:r w:rsidR="00D80E53">
        <w:rPr>
          <w:rFonts w:eastAsiaTheme="minorEastAsia" w:cs="Arial"/>
          <w:lang w:val="en-GB"/>
        </w:rPr>
        <w:t>S-100 Working Group S-102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87002AB"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1C137B">
              <w:rPr>
                <w:lang w:val="en-GB"/>
              </w:rPr>
              <w:t>1</w:t>
            </w:r>
            <w:r w:rsidR="0010055A">
              <w:rPr>
                <w:lang w:val="en-GB"/>
              </w:rPr>
              <w:t>5</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2B461555"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This is based on the August 2023 checks from the S-102 PT, which are aligned to the unpublished S-102 Edition 2.3.0.</w:t>
            </w:r>
          </w:p>
        </w:tc>
      </w:tr>
      <w:tr w:rsidR="000701DE" w:rsidRPr="00CF30EA" w14:paraId="77B4FF3A" w14:textId="77777777" w:rsidTr="000701DE">
        <w:trPr>
          <w:cantSplit/>
        </w:trPr>
        <w:tc>
          <w:tcPr>
            <w:tcW w:w="985" w:type="dxa"/>
            <w:shd w:val="clear" w:color="auto" w:fill="auto"/>
          </w:tcPr>
          <w:p w14:paraId="65809BCC" w14:textId="0D2CE4FE" w:rsidR="002C775A" w:rsidRPr="00CF30EA" w:rsidRDefault="00D34BD7" w:rsidP="00B943EE">
            <w:pPr>
              <w:suppressLineNumbers/>
              <w:spacing w:before="60" w:after="60" w:line="240" w:lineRule="auto"/>
              <w:jc w:val="left"/>
              <w:rPr>
                <w:lang w:val="en-GB"/>
              </w:rPr>
            </w:pPr>
            <w:r>
              <w:rPr>
                <w:lang w:val="en-GB"/>
              </w:rPr>
              <w:t>0.2.0</w:t>
            </w:r>
          </w:p>
        </w:tc>
        <w:tc>
          <w:tcPr>
            <w:tcW w:w="1350" w:type="dxa"/>
            <w:shd w:val="clear" w:color="auto" w:fill="auto"/>
          </w:tcPr>
          <w:p w14:paraId="11E5C2AB" w14:textId="1C8225CF" w:rsidR="002C775A" w:rsidRPr="00CF30EA" w:rsidRDefault="00D34BD7" w:rsidP="00B943EE">
            <w:pPr>
              <w:suppressLineNumbers/>
              <w:spacing w:before="60" w:after="60" w:line="240" w:lineRule="auto"/>
              <w:jc w:val="left"/>
              <w:rPr>
                <w:lang w:val="en-GB"/>
              </w:rPr>
            </w:pPr>
            <w:r>
              <w:rPr>
                <w:lang w:val="en-GB"/>
              </w:rPr>
              <w:t>2024-11-18</w:t>
            </w:r>
          </w:p>
        </w:tc>
        <w:tc>
          <w:tcPr>
            <w:tcW w:w="1530" w:type="dxa"/>
            <w:shd w:val="clear" w:color="auto" w:fill="auto"/>
          </w:tcPr>
          <w:p w14:paraId="3669E0A1" w14:textId="2A7AE49C" w:rsidR="002C775A" w:rsidRPr="00CF30EA" w:rsidRDefault="00D34BD7" w:rsidP="00B943EE">
            <w:pPr>
              <w:suppressLineNumbers/>
              <w:spacing w:before="60" w:after="60" w:line="240" w:lineRule="auto"/>
              <w:jc w:val="left"/>
              <w:rPr>
                <w:lang w:val="en-GB"/>
              </w:rPr>
            </w:pPr>
            <w:r>
              <w:rPr>
                <w:lang w:val="en-GB"/>
              </w:rPr>
              <w:t>RM</w:t>
            </w:r>
          </w:p>
        </w:tc>
        <w:tc>
          <w:tcPr>
            <w:tcW w:w="5151" w:type="dxa"/>
            <w:shd w:val="clear" w:color="auto" w:fill="auto"/>
          </w:tcPr>
          <w:p w14:paraId="16DB5768" w14:textId="30503613" w:rsidR="002C775A" w:rsidRPr="00CF30EA" w:rsidRDefault="00D34BD7" w:rsidP="00B943EE">
            <w:pPr>
              <w:suppressLineNumbers/>
              <w:spacing w:before="60" w:after="60" w:line="240" w:lineRule="auto"/>
              <w:jc w:val="left"/>
              <w:rPr>
                <w:lang w:val="en-GB"/>
              </w:rPr>
            </w:pPr>
            <w:r>
              <w:rPr>
                <w:lang w:val="en-GB"/>
              </w:rPr>
              <w:t>Editorial updates agreed at S-100 WG9</w:t>
            </w:r>
            <w:r w:rsidR="00D632C4">
              <w:rPr>
                <w:lang w:val="en-GB"/>
              </w:rPr>
              <w:t>.</w:t>
            </w:r>
            <w:r w:rsidR="006C2115">
              <w:rPr>
                <w:lang w:val="en-GB"/>
              </w:rPr>
              <w:t xml:space="preserve"> Continues to based on the August 2023 checks.</w:t>
            </w:r>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65ECD1FB" w14:textId="1CE8FF6F" w:rsidR="00D80E53"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925755" w:history="1">
        <w:r w:rsidR="00D80E53" w:rsidRPr="000C77AE">
          <w:rPr>
            <w:rStyle w:val="Hyperlink"/>
          </w:rPr>
          <w:t>1</w:t>
        </w:r>
        <w:r w:rsidR="00D80E53">
          <w:rPr>
            <w:rFonts w:asciiTheme="minorHAnsi" w:eastAsiaTheme="minorEastAsia" w:hAnsiTheme="minorHAnsi" w:cstheme="minorBidi"/>
            <w:b w:val="0"/>
            <w:kern w:val="2"/>
            <w:sz w:val="24"/>
            <w:szCs w:val="24"/>
            <w:lang w:val="en-US" w:eastAsia="en-US"/>
            <w14:ligatures w14:val="standardContextual"/>
          </w:rPr>
          <w:tab/>
        </w:r>
        <w:r w:rsidR="00D80E53" w:rsidRPr="000C77AE">
          <w:rPr>
            <w:rStyle w:val="Hyperlink"/>
          </w:rPr>
          <w:t>Introduction</w:t>
        </w:r>
        <w:r w:rsidR="00D80E53">
          <w:rPr>
            <w:webHidden/>
          </w:rPr>
          <w:tab/>
        </w:r>
        <w:r w:rsidR="00D80E53">
          <w:rPr>
            <w:webHidden/>
          </w:rPr>
          <w:fldChar w:fldCharType="begin"/>
        </w:r>
        <w:r w:rsidR="00D80E53">
          <w:rPr>
            <w:webHidden/>
          </w:rPr>
          <w:instrText xml:space="preserve"> PAGEREF _Toc179925755 \h </w:instrText>
        </w:r>
        <w:r w:rsidR="00D80E53">
          <w:rPr>
            <w:webHidden/>
          </w:rPr>
        </w:r>
        <w:r w:rsidR="00D80E53">
          <w:rPr>
            <w:webHidden/>
          </w:rPr>
          <w:fldChar w:fldCharType="separate"/>
        </w:r>
        <w:r w:rsidR="000816E9">
          <w:rPr>
            <w:webHidden/>
          </w:rPr>
          <w:t>1</w:t>
        </w:r>
        <w:r w:rsidR="00D80E53">
          <w:rPr>
            <w:webHidden/>
          </w:rPr>
          <w:fldChar w:fldCharType="end"/>
        </w:r>
      </w:hyperlink>
    </w:p>
    <w:p w14:paraId="494084EA" w14:textId="5539CE47"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56" w:history="1">
        <w:r w:rsidRPr="000C77AE">
          <w:rPr>
            <w:rStyle w:val="Hyperlink"/>
          </w:rPr>
          <w:t>1.1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Scope</w:t>
        </w:r>
        <w:r>
          <w:rPr>
            <w:webHidden/>
          </w:rPr>
          <w:tab/>
        </w:r>
        <w:r>
          <w:rPr>
            <w:webHidden/>
          </w:rPr>
          <w:fldChar w:fldCharType="begin"/>
        </w:r>
        <w:r>
          <w:rPr>
            <w:webHidden/>
          </w:rPr>
          <w:instrText xml:space="preserve"> PAGEREF _Toc179925756 \h </w:instrText>
        </w:r>
        <w:r>
          <w:rPr>
            <w:webHidden/>
          </w:rPr>
        </w:r>
        <w:r>
          <w:rPr>
            <w:webHidden/>
          </w:rPr>
          <w:fldChar w:fldCharType="separate"/>
        </w:r>
        <w:r w:rsidR="000816E9">
          <w:rPr>
            <w:webHidden/>
          </w:rPr>
          <w:t>1</w:t>
        </w:r>
        <w:r>
          <w:rPr>
            <w:webHidden/>
          </w:rPr>
          <w:fldChar w:fldCharType="end"/>
        </w:r>
      </w:hyperlink>
    </w:p>
    <w:p w14:paraId="4B37F314" w14:textId="0CC4EF64"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57" w:history="1">
        <w:r w:rsidRPr="000C77AE">
          <w:rPr>
            <w:rStyle w:val="Hyperlink"/>
          </w:rPr>
          <w:t>1.2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Conformance</w:t>
        </w:r>
        <w:r>
          <w:rPr>
            <w:webHidden/>
          </w:rPr>
          <w:tab/>
        </w:r>
        <w:r>
          <w:rPr>
            <w:webHidden/>
          </w:rPr>
          <w:fldChar w:fldCharType="begin"/>
        </w:r>
        <w:r>
          <w:rPr>
            <w:webHidden/>
          </w:rPr>
          <w:instrText xml:space="preserve"> PAGEREF _Toc179925757 \h </w:instrText>
        </w:r>
        <w:r>
          <w:rPr>
            <w:webHidden/>
          </w:rPr>
        </w:r>
        <w:r>
          <w:rPr>
            <w:webHidden/>
          </w:rPr>
          <w:fldChar w:fldCharType="separate"/>
        </w:r>
        <w:r w:rsidR="000816E9">
          <w:rPr>
            <w:webHidden/>
          </w:rPr>
          <w:t>1</w:t>
        </w:r>
        <w:r>
          <w:rPr>
            <w:webHidden/>
          </w:rPr>
          <w:fldChar w:fldCharType="end"/>
        </w:r>
      </w:hyperlink>
    </w:p>
    <w:p w14:paraId="3C751996" w14:textId="6B502ED2"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58" w:history="1">
        <w:r w:rsidRPr="000C77AE">
          <w:rPr>
            <w:rStyle w:val="Hyperlink"/>
          </w:rPr>
          <w:t>1.3</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References</w:t>
        </w:r>
        <w:r>
          <w:rPr>
            <w:webHidden/>
          </w:rPr>
          <w:tab/>
        </w:r>
        <w:r>
          <w:rPr>
            <w:webHidden/>
          </w:rPr>
          <w:fldChar w:fldCharType="begin"/>
        </w:r>
        <w:r>
          <w:rPr>
            <w:webHidden/>
          </w:rPr>
          <w:instrText xml:space="preserve"> PAGEREF _Toc179925758 \h </w:instrText>
        </w:r>
        <w:r>
          <w:rPr>
            <w:webHidden/>
          </w:rPr>
        </w:r>
        <w:r>
          <w:rPr>
            <w:webHidden/>
          </w:rPr>
          <w:fldChar w:fldCharType="separate"/>
        </w:r>
        <w:r w:rsidR="000816E9">
          <w:rPr>
            <w:webHidden/>
          </w:rPr>
          <w:t>1</w:t>
        </w:r>
        <w:r>
          <w:rPr>
            <w:webHidden/>
          </w:rPr>
          <w:fldChar w:fldCharType="end"/>
        </w:r>
      </w:hyperlink>
    </w:p>
    <w:p w14:paraId="736368BB" w14:textId="1277CA49"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59" w:history="1">
        <w:r w:rsidRPr="000C77AE">
          <w:rPr>
            <w:rStyle w:val="Hyperlink"/>
          </w:rPr>
          <w:t>1.3.1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Normative references</w:t>
        </w:r>
        <w:r>
          <w:rPr>
            <w:webHidden/>
          </w:rPr>
          <w:tab/>
        </w:r>
        <w:r>
          <w:rPr>
            <w:webHidden/>
          </w:rPr>
          <w:fldChar w:fldCharType="begin"/>
        </w:r>
        <w:r>
          <w:rPr>
            <w:webHidden/>
          </w:rPr>
          <w:instrText xml:space="preserve"> PAGEREF _Toc179925759 \h </w:instrText>
        </w:r>
        <w:r>
          <w:rPr>
            <w:webHidden/>
          </w:rPr>
        </w:r>
        <w:r>
          <w:rPr>
            <w:webHidden/>
          </w:rPr>
          <w:fldChar w:fldCharType="separate"/>
        </w:r>
        <w:r w:rsidR="000816E9">
          <w:rPr>
            <w:webHidden/>
          </w:rPr>
          <w:t>1</w:t>
        </w:r>
        <w:r>
          <w:rPr>
            <w:webHidden/>
          </w:rPr>
          <w:fldChar w:fldCharType="end"/>
        </w:r>
      </w:hyperlink>
    </w:p>
    <w:p w14:paraId="47B5B496" w14:textId="5342967C"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0" w:history="1">
        <w:r w:rsidRPr="000C77AE">
          <w:rPr>
            <w:rStyle w:val="Hyperlink"/>
          </w:rPr>
          <w:t>1.3.2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Informative references</w:t>
        </w:r>
        <w:r>
          <w:rPr>
            <w:webHidden/>
          </w:rPr>
          <w:tab/>
        </w:r>
        <w:r>
          <w:rPr>
            <w:webHidden/>
          </w:rPr>
          <w:fldChar w:fldCharType="begin"/>
        </w:r>
        <w:r>
          <w:rPr>
            <w:webHidden/>
          </w:rPr>
          <w:instrText xml:space="preserve"> PAGEREF _Toc179925760 \h </w:instrText>
        </w:r>
        <w:r>
          <w:rPr>
            <w:webHidden/>
          </w:rPr>
        </w:r>
        <w:r>
          <w:rPr>
            <w:webHidden/>
          </w:rPr>
          <w:fldChar w:fldCharType="separate"/>
        </w:r>
        <w:r w:rsidR="000816E9">
          <w:rPr>
            <w:webHidden/>
          </w:rPr>
          <w:t>1</w:t>
        </w:r>
        <w:r>
          <w:rPr>
            <w:webHidden/>
          </w:rPr>
          <w:fldChar w:fldCharType="end"/>
        </w:r>
      </w:hyperlink>
    </w:p>
    <w:p w14:paraId="20DDB2A4" w14:textId="7BE74C53"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1" w:history="1">
        <w:r w:rsidRPr="000C77AE">
          <w:rPr>
            <w:rStyle w:val="Hyperlink"/>
          </w:rPr>
          <w:t>1.4</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Terms, definitions and abbreviations</w:t>
        </w:r>
        <w:r>
          <w:rPr>
            <w:webHidden/>
          </w:rPr>
          <w:tab/>
        </w:r>
        <w:r>
          <w:rPr>
            <w:webHidden/>
          </w:rPr>
          <w:fldChar w:fldCharType="begin"/>
        </w:r>
        <w:r>
          <w:rPr>
            <w:webHidden/>
          </w:rPr>
          <w:instrText xml:space="preserve"> PAGEREF _Toc179925761 \h </w:instrText>
        </w:r>
        <w:r>
          <w:rPr>
            <w:webHidden/>
          </w:rPr>
        </w:r>
        <w:r>
          <w:rPr>
            <w:webHidden/>
          </w:rPr>
          <w:fldChar w:fldCharType="separate"/>
        </w:r>
        <w:r w:rsidR="000816E9">
          <w:rPr>
            <w:webHidden/>
          </w:rPr>
          <w:t>2</w:t>
        </w:r>
        <w:r>
          <w:rPr>
            <w:webHidden/>
          </w:rPr>
          <w:fldChar w:fldCharType="end"/>
        </w:r>
      </w:hyperlink>
    </w:p>
    <w:p w14:paraId="741AF060" w14:textId="0EA247CA"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2" w:history="1">
        <w:r w:rsidRPr="000C77AE">
          <w:rPr>
            <w:rStyle w:val="Hyperlink"/>
          </w:rPr>
          <w:t>1.4.1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Terms and definitions</w:t>
        </w:r>
        <w:r>
          <w:rPr>
            <w:webHidden/>
          </w:rPr>
          <w:tab/>
        </w:r>
        <w:r>
          <w:rPr>
            <w:webHidden/>
          </w:rPr>
          <w:fldChar w:fldCharType="begin"/>
        </w:r>
        <w:r>
          <w:rPr>
            <w:webHidden/>
          </w:rPr>
          <w:instrText xml:space="preserve"> PAGEREF _Toc179925762 \h </w:instrText>
        </w:r>
        <w:r>
          <w:rPr>
            <w:webHidden/>
          </w:rPr>
        </w:r>
        <w:r>
          <w:rPr>
            <w:webHidden/>
          </w:rPr>
          <w:fldChar w:fldCharType="separate"/>
        </w:r>
        <w:r w:rsidR="000816E9">
          <w:rPr>
            <w:webHidden/>
          </w:rPr>
          <w:t>2</w:t>
        </w:r>
        <w:r>
          <w:rPr>
            <w:webHidden/>
          </w:rPr>
          <w:fldChar w:fldCharType="end"/>
        </w:r>
      </w:hyperlink>
    </w:p>
    <w:p w14:paraId="488498EC" w14:textId="28FD68BE"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3" w:history="1">
        <w:r w:rsidRPr="000C77AE">
          <w:rPr>
            <w:rStyle w:val="Hyperlink"/>
          </w:rPr>
          <w:t>1.4.2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Abbreviations</w:t>
        </w:r>
        <w:r>
          <w:rPr>
            <w:webHidden/>
          </w:rPr>
          <w:tab/>
        </w:r>
        <w:r>
          <w:rPr>
            <w:webHidden/>
          </w:rPr>
          <w:fldChar w:fldCharType="begin"/>
        </w:r>
        <w:r>
          <w:rPr>
            <w:webHidden/>
          </w:rPr>
          <w:instrText xml:space="preserve"> PAGEREF _Toc179925763 \h </w:instrText>
        </w:r>
        <w:r>
          <w:rPr>
            <w:webHidden/>
          </w:rPr>
        </w:r>
        <w:r>
          <w:rPr>
            <w:webHidden/>
          </w:rPr>
          <w:fldChar w:fldCharType="separate"/>
        </w:r>
        <w:r w:rsidR="000816E9">
          <w:rPr>
            <w:webHidden/>
          </w:rPr>
          <w:t>2</w:t>
        </w:r>
        <w:r>
          <w:rPr>
            <w:webHidden/>
          </w:rPr>
          <w:fldChar w:fldCharType="end"/>
        </w:r>
      </w:hyperlink>
    </w:p>
    <w:p w14:paraId="21EB6DED" w14:textId="61432DEF"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4" w:history="1">
        <w:r w:rsidRPr="000C77AE">
          <w:rPr>
            <w:rStyle w:val="Hyperlink"/>
          </w:rPr>
          <w:t>1.4.3</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Symbols</w:t>
        </w:r>
        <w:r>
          <w:rPr>
            <w:webHidden/>
          </w:rPr>
          <w:tab/>
        </w:r>
        <w:r>
          <w:rPr>
            <w:webHidden/>
          </w:rPr>
          <w:fldChar w:fldCharType="begin"/>
        </w:r>
        <w:r>
          <w:rPr>
            <w:webHidden/>
          </w:rPr>
          <w:instrText xml:space="preserve"> PAGEREF _Toc179925764 \h </w:instrText>
        </w:r>
        <w:r>
          <w:rPr>
            <w:webHidden/>
          </w:rPr>
        </w:r>
        <w:r>
          <w:rPr>
            <w:webHidden/>
          </w:rPr>
          <w:fldChar w:fldCharType="separate"/>
        </w:r>
        <w:r w:rsidR="000816E9">
          <w:rPr>
            <w:webHidden/>
          </w:rPr>
          <w:t>3</w:t>
        </w:r>
        <w:r>
          <w:rPr>
            <w:webHidden/>
          </w:rPr>
          <w:fldChar w:fldCharType="end"/>
        </w:r>
      </w:hyperlink>
    </w:p>
    <w:p w14:paraId="5FE4EEEB" w14:textId="5058C0D0"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5" w:history="1">
        <w:r w:rsidRPr="000C77AE">
          <w:rPr>
            <w:rStyle w:val="Hyperlink"/>
          </w:rPr>
          <w:t>1.5</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Use of language</w:t>
        </w:r>
        <w:r>
          <w:rPr>
            <w:webHidden/>
          </w:rPr>
          <w:tab/>
        </w:r>
        <w:r>
          <w:rPr>
            <w:webHidden/>
          </w:rPr>
          <w:fldChar w:fldCharType="begin"/>
        </w:r>
        <w:r>
          <w:rPr>
            <w:webHidden/>
          </w:rPr>
          <w:instrText xml:space="preserve"> PAGEREF _Toc179925765 \h </w:instrText>
        </w:r>
        <w:r>
          <w:rPr>
            <w:webHidden/>
          </w:rPr>
        </w:r>
        <w:r>
          <w:rPr>
            <w:webHidden/>
          </w:rPr>
          <w:fldChar w:fldCharType="separate"/>
        </w:r>
        <w:r w:rsidR="000816E9">
          <w:rPr>
            <w:webHidden/>
          </w:rPr>
          <w:t>3</w:t>
        </w:r>
        <w:r>
          <w:rPr>
            <w:webHidden/>
          </w:rPr>
          <w:fldChar w:fldCharType="end"/>
        </w:r>
      </w:hyperlink>
    </w:p>
    <w:p w14:paraId="6CAE94B2" w14:textId="3F315BEC"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6" w:history="1">
        <w:r w:rsidRPr="000C77AE">
          <w:rPr>
            <w:rStyle w:val="Hyperlink"/>
          </w:rPr>
          <w:t>1.6</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General description</w:t>
        </w:r>
        <w:r>
          <w:rPr>
            <w:webHidden/>
          </w:rPr>
          <w:tab/>
        </w:r>
        <w:r>
          <w:rPr>
            <w:webHidden/>
          </w:rPr>
          <w:fldChar w:fldCharType="begin"/>
        </w:r>
        <w:r>
          <w:rPr>
            <w:webHidden/>
          </w:rPr>
          <w:instrText xml:space="preserve"> PAGEREF _Toc179925766 \h </w:instrText>
        </w:r>
        <w:r>
          <w:rPr>
            <w:webHidden/>
          </w:rPr>
        </w:r>
        <w:r>
          <w:rPr>
            <w:webHidden/>
          </w:rPr>
          <w:fldChar w:fldCharType="separate"/>
        </w:r>
        <w:r w:rsidR="000816E9">
          <w:rPr>
            <w:webHidden/>
          </w:rPr>
          <w:t>3</w:t>
        </w:r>
        <w:r>
          <w:rPr>
            <w:webHidden/>
          </w:rPr>
          <w:fldChar w:fldCharType="end"/>
        </w:r>
      </w:hyperlink>
    </w:p>
    <w:p w14:paraId="008B5D04" w14:textId="267C1677"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7" w:history="1">
        <w:r w:rsidRPr="000C77AE">
          <w:rPr>
            <w:rStyle w:val="Hyperlink"/>
          </w:rPr>
          <w:t>1.7</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Specification metadata and maintenance</w:t>
        </w:r>
        <w:r>
          <w:rPr>
            <w:webHidden/>
          </w:rPr>
          <w:tab/>
        </w:r>
        <w:r>
          <w:rPr>
            <w:webHidden/>
          </w:rPr>
          <w:fldChar w:fldCharType="begin"/>
        </w:r>
        <w:r>
          <w:rPr>
            <w:webHidden/>
          </w:rPr>
          <w:instrText xml:space="preserve"> PAGEREF _Toc179925767 \h </w:instrText>
        </w:r>
        <w:r>
          <w:rPr>
            <w:webHidden/>
          </w:rPr>
        </w:r>
        <w:r>
          <w:rPr>
            <w:webHidden/>
          </w:rPr>
          <w:fldChar w:fldCharType="separate"/>
        </w:r>
        <w:r w:rsidR="000816E9">
          <w:rPr>
            <w:webHidden/>
          </w:rPr>
          <w:t>3</w:t>
        </w:r>
        <w:r>
          <w:rPr>
            <w:webHidden/>
          </w:rPr>
          <w:fldChar w:fldCharType="end"/>
        </w:r>
      </w:hyperlink>
    </w:p>
    <w:p w14:paraId="7D7C08BD" w14:textId="6B4D674F"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8" w:history="1">
        <w:r w:rsidRPr="000C77AE">
          <w:rPr>
            <w:rStyle w:val="Hyperlink"/>
          </w:rPr>
          <w:t>1.7.1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Specification metadata</w:t>
        </w:r>
        <w:r>
          <w:rPr>
            <w:webHidden/>
          </w:rPr>
          <w:tab/>
        </w:r>
        <w:r>
          <w:rPr>
            <w:webHidden/>
          </w:rPr>
          <w:fldChar w:fldCharType="begin"/>
        </w:r>
        <w:r>
          <w:rPr>
            <w:webHidden/>
          </w:rPr>
          <w:instrText xml:space="preserve"> PAGEREF _Toc179925768 \h </w:instrText>
        </w:r>
        <w:r>
          <w:rPr>
            <w:webHidden/>
          </w:rPr>
        </w:r>
        <w:r>
          <w:rPr>
            <w:webHidden/>
          </w:rPr>
          <w:fldChar w:fldCharType="separate"/>
        </w:r>
        <w:r w:rsidR="000816E9">
          <w:rPr>
            <w:webHidden/>
          </w:rPr>
          <w:t>3</w:t>
        </w:r>
        <w:r>
          <w:rPr>
            <w:webHidden/>
          </w:rPr>
          <w:fldChar w:fldCharType="end"/>
        </w:r>
      </w:hyperlink>
    </w:p>
    <w:p w14:paraId="1A6833E6" w14:textId="30B77419"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9" w:history="1">
        <w:r w:rsidRPr="000C77AE">
          <w:rPr>
            <w:rStyle w:val="Hyperlink"/>
          </w:rPr>
          <w:t>1.7.2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Specification maintenance</w:t>
        </w:r>
        <w:r>
          <w:rPr>
            <w:webHidden/>
          </w:rPr>
          <w:tab/>
        </w:r>
        <w:r>
          <w:rPr>
            <w:webHidden/>
          </w:rPr>
          <w:fldChar w:fldCharType="begin"/>
        </w:r>
        <w:r>
          <w:rPr>
            <w:webHidden/>
          </w:rPr>
          <w:instrText xml:space="preserve"> PAGEREF _Toc179925769 \h </w:instrText>
        </w:r>
        <w:r>
          <w:rPr>
            <w:webHidden/>
          </w:rPr>
        </w:r>
        <w:r>
          <w:rPr>
            <w:webHidden/>
          </w:rPr>
          <w:fldChar w:fldCharType="separate"/>
        </w:r>
        <w:r w:rsidR="000816E9">
          <w:rPr>
            <w:webHidden/>
          </w:rPr>
          <w:t>4</w:t>
        </w:r>
        <w:r>
          <w:rPr>
            <w:webHidden/>
          </w:rPr>
          <w:fldChar w:fldCharType="end"/>
        </w:r>
      </w:hyperlink>
    </w:p>
    <w:p w14:paraId="2A9BB986" w14:textId="117F551E"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0" w:history="1">
        <w:r w:rsidRPr="000C77AE">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Structure</w:t>
        </w:r>
        <w:r>
          <w:rPr>
            <w:webHidden/>
          </w:rPr>
          <w:tab/>
        </w:r>
        <w:r>
          <w:rPr>
            <w:webHidden/>
          </w:rPr>
          <w:fldChar w:fldCharType="begin"/>
        </w:r>
        <w:r>
          <w:rPr>
            <w:webHidden/>
          </w:rPr>
          <w:instrText xml:space="preserve"> PAGEREF _Toc179925770 \h </w:instrText>
        </w:r>
        <w:r>
          <w:rPr>
            <w:webHidden/>
          </w:rPr>
        </w:r>
        <w:r>
          <w:rPr>
            <w:webHidden/>
          </w:rPr>
          <w:fldChar w:fldCharType="separate"/>
        </w:r>
        <w:r w:rsidR="000816E9">
          <w:rPr>
            <w:webHidden/>
          </w:rPr>
          <w:t>5</w:t>
        </w:r>
        <w:r>
          <w:rPr>
            <w:webHidden/>
          </w:rPr>
          <w:fldChar w:fldCharType="end"/>
        </w:r>
      </w:hyperlink>
    </w:p>
    <w:p w14:paraId="332921A6" w14:textId="7198DC74"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1" w:history="1">
        <w:r w:rsidRPr="000C77AE">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Syntax</w:t>
        </w:r>
        <w:r>
          <w:rPr>
            <w:webHidden/>
          </w:rPr>
          <w:tab/>
        </w:r>
        <w:r>
          <w:rPr>
            <w:webHidden/>
          </w:rPr>
          <w:fldChar w:fldCharType="begin"/>
        </w:r>
        <w:r>
          <w:rPr>
            <w:webHidden/>
          </w:rPr>
          <w:instrText xml:space="preserve"> PAGEREF _Toc179925771 \h </w:instrText>
        </w:r>
        <w:r>
          <w:rPr>
            <w:webHidden/>
          </w:rPr>
        </w:r>
        <w:r>
          <w:rPr>
            <w:webHidden/>
          </w:rPr>
          <w:fldChar w:fldCharType="separate"/>
        </w:r>
        <w:r w:rsidR="000816E9">
          <w:rPr>
            <w:webHidden/>
          </w:rPr>
          <w:t>5</w:t>
        </w:r>
        <w:r>
          <w:rPr>
            <w:webHidden/>
          </w:rPr>
          <w:fldChar w:fldCharType="end"/>
        </w:r>
      </w:hyperlink>
    </w:p>
    <w:p w14:paraId="4BFC9A39" w14:textId="44DB075B"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2" w:history="1">
        <w:r w:rsidRPr="000C77AE">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Organisation</w:t>
        </w:r>
        <w:r>
          <w:rPr>
            <w:webHidden/>
          </w:rPr>
          <w:tab/>
        </w:r>
        <w:r>
          <w:rPr>
            <w:webHidden/>
          </w:rPr>
          <w:fldChar w:fldCharType="begin"/>
        </w:r>
        <w:r>
          <w:rPr>
            <w:webHidden/>
          </w:rPr>
          <w:instrText xml:space="preserve"> PAGEREF _Toc179925772 \h </w:instrText>
        </w:r>
        <w:r>
          <w:rPr>
            <w:webHidden/>
          </w:rPr>
        </w:r>
        <w:r>
          <w:rPr>
            <w:webHidden/>
          </w:rPr>
          <w:fldChar w:fldCharType="separate"/>
        </w:r>
        <w:r w:rsidR="000816E9">
          <w:rPr>
            <w:webHidden/>
          </w:rPr>
          <w:t>5</w:t>
        </w:r>
        <w:r>
          <w:rPr>
            <w:webHidden/>
          </w:rPr>
          <w:fldChar w:fldCharType="end"/>
        </w:r>
      </w:hyperlink>
    </w:p>
    <w:p w14:paraId="34B54A09" w14:textId="51ECE829"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3" w:history="1">
        <w:r w:rsidRPr="000C77AE">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Other Applicable Checks</w:t>
        </w:r>
        <w:r>
          <w:rPr>
            <w:webHidden/>
          </w:rPr>
          <w:tab/>
        </w:r>
        <w:r>
          <w:rPr>
            <w:webHidden/>
          </w:rPr>
          <w:fldChar w:fldCharType="begin"/>
        </w:r>
        <w:r>
          <w:rPr>
            <w:webHidden/>
          </w:rPr>
          <w:instrText xml:space="preserve"> PAGEREF _Toc179925773 \h </w:instrText>
        </w:r>
        <w:r>
          <w:rPr>
            <w:webHidden/>
          </w:rPr>
        </w:r>
        <w:r>
          <w:rPr>
            <w:webHidden/>
          </w:rPr>
          <w:fldChar w:fldCharType="separate"/>
        </w:r>
        <w:r w:rsidR="000816E9">
          <w:rPr>
            <w:webHidden/>
          </w:rPr>
          <w:t>6</w:t>
        </w:r>
        <w:r>
          <w:rPr>
            <w:webHidden/>
          </w:rPr>
          <w:fldChar w:fldCharType="end"/>
        </w:r>
      </w:hyperlink>
    </w:p>
    <w:p w14:paraId="29E60021" w14:textId="67D6B059"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74" w:history="1">
        <w:r w:rsidRPr="000C77AE">
          <w:rPr>
            <w:rStyle w:val="Hyperlink"/>
          </w:rPr>
          <w:t>5.1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Generic S-100 checks</w:t>
        </w:r>
        <w:r>
          <w:rPr>
            <w:webHidden/>
          </w:rPr>
          <w:tab/>
        </w:r>
        <w:r>
          <w:rPr>
            <w:webHidden/>
          </w:rPr>
          <w:fldChar w:fldCharType="begin"/>
        </w:r>
        <w:r>
          <w:rPr>
            <w:webHidden/>
          </w:rPr>
          <w:instrText xml:space="preserve"> PAGEREF _Toc179925774 \h </w:instrText>
        </w:r>
        <w:r>
          <w:rPr>
            <w:webHidden/>
          </w:rPr>
        </w:r>
        <w:r>
          <w:rPr>
            <w:webHidden/>
          </w:rPr>
          <w:fldChar w:fldCharType="separate"/>
        </w:r>
        <w:r w:rsidR="000816E9">
          <w:rPr>
            <w:webHidden/>
          </w:rPr>
          <w:t>6</w:t>
        </w:r>
        <w:r>
          <w:rPr>
            <w:webHidden/>
          </w:rPr>
          <w:fldChar w:fldCharType="end"/>
        </w:r>
      </w:hyperlink>
    </w:p>
    <w:p w14:paraId="779FC90D" w14:textId="3470DA87"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75" w:history="1">
        <w:r w:rsidRPr="000C77AE">
          <w:rPr>
            <w:rStyle w:val="Hyperlink"/>
          </w:rPr>
          <w:t>5.2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Interoperability checks</w:t>
        </w:r>
        <w:r>
          <w:rPr>
            <w:webHidden/>
          </w:rPr>
          <w:tab/>
        </w:r>
        <w:r>
          <w:rPr>
            <w:webHidden/>
          </w:rPr>
          <w:fldChar w:fldCharType="begin"/>
        </w:r>
        <w:r>
          <w:rPr>
            <w:webHidden/>
          </w:rPr>
          <w:instrText xml:space="preserve"> PAGEREF _Toc179925775 \h </w:instrText>
        </w:r>
        <w:r>
          <w:rPr>
            <w:webHidden/>
          </w:rPr>
        </w:r>
        <w:r>
          <w:rPr>
            <w:webHidden/>
          </w:rPr>
          <w:fldChar w:fldCharType="separate"/>
        </w:r>
        <w:r w:rsidR="000816E9">
          <w:rPr>
            <w:webHidden/>
          </w:rPr>
          <w:t>7</w:t>
        </w:r>
        <w:r>
          <w:rPr>
            <w:webHidden/>
          </w:rPr>
          <w:fldChar w:fldCharType="end"/>
        </w:r>
      </w:hyperlink>
    </w:p>
    <w:p w14:paraId="47F0FA79" w14:textId="4F0B748F"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6" w:history="1">
        <w:r w:rsidRPr="000C77AE">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Application Sequence</w:t>
        </w:r>
        <w:r>
          <w:rPr>
            <w:webHidden/>
          </w:rPr>
          <w:tab/>
        </w:r>
        <w:r>
          <w:rPr>
            <w:webHidden/>
          </w:rPr>
          <w:fldChar w:fldCharType="begin"/>
        </w:r>
        <w:r>
          <w:rPr>
            <w:webHidden/>
          </w:rPr>
          <w:instrText xml:space="preserve"> PAGEREF _Toc179925776 \h </w:instrText>
        </w:r>
        <w:r>
          <w:rPr>
            <w:webHidden/>
          </w:rPr>
        </w:r>
        <w:r>
          <w:rPr>
            <w:webHidden/>
          </w:rPr>
          <w:fldChar w:fldCharType="separate"/>
        </w:r>
        <w:r w:rsidR="000816E9">
          <w:rPr>
            <w:webHidden/>
          </w:rPr>
          <w:t>7</w:t>
        </w:r>
        <w:r>
          <w:rPr>
            <w:webHidden/>
          </w:rPr>
          <w:fldChar w:fldCharType="end"/>
        </w:r>
      </w:hyperlink>
    </w:p>
    <w:p w14:paraId="02C5CC74" w14:textId="0709379A"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7" w:history="1">
        <w:r w:rsidRPr="000C77AE">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Classification</w:t>
        </w:r>
        <w:r>
          <w:rPr>
            <w:webHidden/>
          </w:rPr>
          <w:tab/>
        </w:r>
        <w:r>
          <w:rPr>
            <w:webHidden/>
          </w:rPr>
          <w:fldChar w:fldCharType="begin"/>
        </w:r>
        <w:r>
          <w:rPr>
            <w:webHidden/>
          </w:rPr>
          <w:instrText xml:space="preserve"> PAGEREF _Toc179925777 \h </w:instrText>
        </w:r>
        <w:r>
          <w:rPr>
            <w:webHidden/>
          </w:rPr>
        </w:r>
        <w:r>
          <w:rPr>
            <w:webHidden/>
          </w:rPr>
          <w:fldChar w:fldCharType="separate"/>
        </w:r>
        <w:r w:rsidR="000816E9">
          <w:rPr>
            <w:webHidden/>
          </w:rPr>
          <w:t>8</w:t>
        </w:r>
        <w:r>
          <w:rPr>
            <w:webHidden/>
          </w:rPr>
          <w:fldChar w:fldCharType="end"/>
        </w:r>
      </w:hyperlink>
    </w:p>
    <w:p w14:paraId="79411F1B" w14:textId="65F67571"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8" w:history="1">
        <w:r w:rsidRPr="000C77AE">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Geometry and Spatial Operators</w:t>
        </w:r>
        <w:r>
          <w:rPr>
            <w:webHidden/>
          </w:rPr>
          <w:tab/>
        </w:r>
        <w:r>
          <w:rPr>
            <w:webHidden/>
          </w:rPr>
          <w:fldChar w:fldCharType="begin"/>
        </w:r>
        <w:r>
          <w:rPr>
            <w:webHidden/>
          </w:rPr>
          <w:instrText xml:space="preserve"> PAGEREF _Toc179925778 \h </w:instrText>
        </w:r>
        <w:r>
          <w:rPr>
            <w:webHidden/>
          </w:rPr>
        </w:r>
        <w:r>
          <w:rPr>
            <w:webHidden/>
          </w:rPr>
          <w:fldChar w:fldCharType="separate"/>
        </w:r>
        <w:r w:rsidR="000816E9">
          <w:rPr>
            <w:webHidden/>
          </w:rPr>
          <w:t>8</w:t>
        </w:r>
        <w:r>
          <w:rPr>
            <w:webHidden/>
          </w:rPr>
          <w:fldChar w:fldCharType="end"/>
        </w:r>
      </w:hyperlink>
    </w:p>
    <w:p w14:paraId="52534C04" w14:textId="65444C42"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9" w:history="1">
        <w:r w:rsidRPr="000C77AE">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Other Components of this Specification</w:t>
        </w:r>
        <w:r>
          <w:rPr>
            <w:webHidden/>
          </w:rPr>
          <w:tab/>
        </w:r>
        <w:r>
          <w:rPr>
            <w:webHidden/>
          </w:rPr>
          <w:fldChar w:fldCharType="begin"/>
        </w:r>
        <w:r>
          <w:rPr>
            <w:webHidden/>
          </w:rPr>
          <w:instrText xml:space="preserve"> PAGEREF _Toc179925779 \h </w:instrText>
        </w:r>
        <w:r>
          <w:rPr>
            <w:webHidden/>
          </w:rPr>
        </w:r>
        <w:r>
          <w:rPr>
            <w:webHidden/>
          </w:rPr>
          <w:fldChar w:fldCharType="separate"/>
        </w:r>
        <w:r w:rsidR="000816E9">
          <w:rPr>
            <w:webHidden/>
          </w:rPr>
          <w:t>8</w:t>
        </w:r>
        <w:r>
          <w:rPr>
            <w:webHidden/>
          </w:rPr>
          <w:fldChar w:fldCharType="end"/>
        </w:r>
      </w:hyperlink>
    </w:p>
    <w:p w14:paraId="5CFB76EA" w14:textId="609813F0"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79925755"/>
      <w:r>
        <w:rPr>
          <w:lang w:val="en-GB"/>
        </w:rPr>
        <w:lastRenderedPageBreak/>
        <w:t>Introduction</w:t>
      </w:r>
      <w:bookmarkEnd w:id="66"/>
    </w:p>
    <w:p w14:paraId="63BB43CF" w14:textId="05FD1722"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w:t>
      </w:r>
      <w:r w:rsidR="00F4326B">
        <w:rPr>
          <w:lang w:val="en-GB"/>
        </w:rPr>
        <w:t>02</w:t>
      </w:r>
      <w:r w:rsidR="00754555">
        <w:rPr>
          <w:lang w:val="en-GB"/>
        </w:rPr>
        <w:t xml:space="preserve"> </w:t>
      </w:r>
      <w:r w:rsidR="00F4326B">
        <w:rPr>
          <w:lang w:val="en-GB"/>
        </w:rPr>
        <w:t>Bathymetric Surface</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F4326B">
        <w:rPr>
          <w:lang w:val="en-GB"/>
        </w:rPr>
        <w:t>02</w:t>
      </w:r>
      <w:r>
        <w:rPr>
          <w:lang w:val="en-GB"/>
        </w:rPr>
        <w:t xml:space="preserve"> </w:t>
      </w:r>
      <w:r w:rsidRPr="00236539">
        <w:rPr>
          <w:lang w:val="en-GB"/>
        </w:rPr>
        <w:t xml:space="preserve">data are compliant with the </w:t>
      </w:r>
      <w:r w:rsidR="00757F2D">
        <w:rPr>
          <w:lang w:val="en-GB"/>
        </w:rPr>
        <w:t>S-</w:t>
      </w:r>
      <w:r w:rsidR="00F4326B">
        <w:rPr>
          <w:lang w:val="en-GB"/>
        </w:rPr>
        <w:t>102</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F4326B">
        <w:rPr>
          <w:lang w:val="en-GB"/>
        </w:rPr>
        <w:t>102</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10055A">
        <w:rPr>
          <w:lang w:val="en-GB"/>
        </w:rPr>
        <w:t>S-102 Project Team of the IHO S-100 Working Group</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79925756"/>
      <w:bookmarkEnd w:id="67"/>
      <w:bookmarkEnd w:id="68"/>
      <w:bookmarkEnd w:id="69"/>
      <w:bookmarkEnd w:id="70"/>
      <w:bookmarkEnd w:id="71"/>
      <w:bookmarkEnd w:id="72"/>
      <w:bookmarkEnd w:id="73"/>
      <w:bookmarkEnd w:id="74"/>
      <w:r w:rsidRPr="00CF30EA">
        <w:rPr>
          <w:lang w:val="en-GB"/>
        </w:rPr>
        <w:t>Scope</w:t>
      </w:r>
      <w:bookmarkEnd w:id="75"/>
    </w:p>
    <w:p w14:paraId="773E34E4" w14:textId="089CD461"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F4326B">
        <w:rPr>
          <w:lang w:val="en-GB"/>
        </w:rPr>
        <w:t>102</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F4326B">
        <w:rPr>
          <w:lang w:val="en-GB"/>
        </w:rPr>
        <w:t>3</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757F2D">
        <w:rPr>
          <w:lang w:val="en-GB"/>
        </w:rPr>
        <w:t>S-</w:t>
      </w:r>
      <w:r w:rsidR="00F4326B">
        <w:rPr>
          <w:lang w:val="en-GB"/>
        </w:rPr>
        <w:t>102</w:t>
      </w:r>
      <w:r w:rsidR="007206C1" w:rsidRPr="004A1094">
        <w:rPr>
          <w:lang w:val="en-GB"/>
        </w:rPr>
        <w:t xml:space="preserve"> (</w:t>
      </w:r>
      <w:r w:rsidR="00F4326B">
        <w:rPr>
          <w:lang w:val="en-GB"/>
        </w:rPr>
        <w:t>Bathymetric Surface</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38A0E6E0" w:rsidR="00944041" w:rsidRDefault="00944041" w:rsidP="0098512D">
      <w:pPr>
        <w:spacing w:after="120" w:line="240" w:lineRule="auto"/>
        <w:rPr>
          <w:lang w:val="en-GB"/>
        </w:rPr>
      </w:pPr>
      <w:r>
        <w:rPr>
          <w:lang w:val="en-GB"/>
        </w:rPr>
        <w:t xml:space="preserve">This document specifies product-specific validation checks for both </w:t>
      </w:r>
      <w:r w:rsidR="00757F2D">
        <w:rPr>
          <w:lang w:val="en-GB"/>
        </w:rPr>
        <w:t>S-</w:t>
      </w:r>
      <w:r w:rsidR="00F4326B">
        <w:rPr>
          <w:lang w:val="en-GB"/>
        </w:rPr>
        <w:t>102</w:t>
      </w:r>
      <w:r>
        <w:rPr>
          <w:lang w:val="en-GB"/>
        </w:rPr>
        <w:t xml:space="preserve"> datasets and exchange sets containing </w:t>
      </w:r>
      <w:r w:rsidR="00757F2D">
        <w:rPr>
          <w:lang w:val="en-GB"/>
        </w:rPr>
        <w:t>S-</w:t>
      </w:r>
      <w:r w:rsidR="00F4326B">
        <w:rPr>
          <w:lang w:val="en-GB"/>
        </w:rPr>
        <w:t>102</w:t>
      </w:r>
      <w:r>
        <w:rPr>
          <w:lang w:val="en-GB"/>
        </w:rPr>
        <w:t xml:space="preserve"> datasets.</w:t>
      </w:r>
    </w:p>
    <w:p w14:paraId="630B1472" w14:textId="36F6DBAC"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F4326B">
        <w:rPr>
          <w:lang w:val="en-GB"/>
        </w:rPr>
        <w:t>102</w:t>
      </w:r>
      <w:r w:rsidR="00944041">
        <w:rPr>
          <w:lang w:val="en-GB"/>
        </w:rPr>
        <w:t>,</w:t>
      </w:r>
      <w:r>
        <w:rPr>
          <w:lang w:val="en-GB"/>
        </w:rPr>
        <w:t xml:space="preserve"> must be applied to test the validity of </w:t>
      </w:r>
      <w:r w:rsidR="00757F2D">
        <w:rPr>
          <w:lang w:val="en-GB"/>
        </w:rPr>
        <w:t>S-</w:t>
      </w:r>
      <w:r w:rsidR="00F4326B">
        <w:rPr>
          <w:lang w:val="en-GB"/>
        </w:rPr>
        <w:t>102</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77AF8119"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are intended for production systems designed to produce S-</w:t>
      </w:r>
      <w:r w:rsidR="00F4326B">
        <w:rPr>
          <w:lang w:val="en-GB"/>
        </w:rPr>
        <w:t>102</w:t>
      </w:r>
      <w:r w:rsidRPr="007C6D08">
        <w:rPr>
          <w:lang w:val="en-GB"/>
        </w:rPr>
        <w:t xml:space="preserve"> datasets. The checks can be administered at any time during the production phase.</w:t>
      </w:r>
      <w:del w:id="76" w:author="Raphael Malyankar" w:date="2024-11-17T18:24:00Z" w16du:dateUtc="2024-11-18T01:24:00Z">
        <w:r w:rsidRPr="007C6D08" w:rsidDel="00717755">
          <w:rPr>
            <w:lang w:val="en-GB"/>
          </w:rPr>
          <w:delText xml:space="preserve"> All checks should be considered as warnings, even though more severe classifications are available, due to the status of the development and lack of experience with system use of S-</w:delText>
        </w:r>
        <w:r w:rsidR="00F4326B" w:rsidDel="00717755">
          <w:rPr>
            <w:lang w:val="en-GB"/>
          </w:rPr>
          <w:delText>102</w:delText>
        </w:r>
        <w:r w:rsidRPr="007C6D08" w:rsidDel="00717755">
          <w:rPr>
            <w:lang w:val="en-GB"/>
          </w:rPr>
          <w:delText xml:space="preserve"> datasets, it is considered premature to classify any checks as error or critical error at this time. All operators and spatial expressions are defined in Annex A.</w:delText>
        </w:r>
      </w:del>
    </w:p>
    <w:p w14:paraId="6983D981" w14:textId="77777777" w:rsidR="007206C1" w:rsidRDefault="007206C1" w:rsidP="007206C1">
      <w:pPr>
        <w:pStyle w:val="Heading2"/>
        <w:rPr>
          <w:lang w:val="en-GB"/>
        </w:rPr>
      </w:pPr>
      <w:bookmarkStart w:id="77" w:name="_Toc179925757"/>
      <w:r>
        <w:rPr>
          <w:lang w:val="en-GB"/>
        </w:rPr>
        <w:t>Conformance</w:t>
      </w:r>
      <w:bookmarkEnd w:id="77"/>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10888956"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commentRangeStart w:id="78"/>
      <w:del w:id="79" w:author="Raphael Malyankar" w:date="2024-11-17T18:22:00Z" w16du:dateUtc="2024-11-18T01:22:00Z">
        <w:r w:rsidRPr="004A1094" w:rsidDel="00717755">
          <w:rPr>
            <w:lang w:val="en-GB"/>
          </w:rPr>
          <w:delText>2</w:delText>
        </w:r>
      </w:del>
      <w:ins w:id="80" w:author="Raphael Malyankar" w:date="2024-11-17T18:22:00Z" w16du:dateUtc="2024-11-18T01:22:00Z">
        <w:r w:rsidR="00717755">
          <w:rPr>
            <w:lang w:val="en-GB"/>
          </w:rPr>
          <w:t>3</w:t>
        </w:r>
      </w:ins>
      <w:r w:rsidRPr="004A1094">
        <w:rPr>
          <w:lang w:val="en-GB"/>
        </w:rPr>
        <w:t>.0.</w:t>
      </w:r>
      <w:r w:rsidR="004A1094" w:rsidRPr="004A1094">
        <w:rPr>
          <w:lang w:val="en-GB"/>
        </w:rPr>
        <w:t>x</w:t>
      </w:r>
      <w:commentRangeEnd w:id="78"/>
      <w:r w:rsidR="00717755">
        <w:rPr>
          <w:rStyle w:val="CommentReference"/>
        </w:rPr>
        <w:commentReference w:id="78"/>
      </w:r>
      <w:r>
        <w:rPr>
          <w:lang w:val="en-GB"/>
        </w:rPr>
        <w:t xml:space="preserve"> of IHO Product Specification </w:t>
      </w:r>
      <w:r w:rsidR="00757F2D">
        <w:rPr>
          <w:lang w:val="en-GB"/>
        </w:rPr>
        <w:t>S-</w:t>
      </w:r>
      <w:r w:rsidR="00F4326B">
        <w:rPr>
          <w:lang w:val="en-GB"/>
        </w:rPr>
        <w:t>102</w:t>
      </w:r>
      <w:r>
        <w:rPr>
          <w:lang w:val="en-GB"/>
        </w:rPr>
        <w:t xml:space="preserve"> (</w:t>
      </w:r>
      <w:r w:rsidR="00D80E53">
        <w:rPr>
          <w:lang w:val="en-GB"/>
        </w:rPr>
        <w:t>Bathymetric Surface</w:t>
      </w:r>
      <w:r>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81" w:name="_Toc179925758"/>
      <w:bookmarkStart w:id="82" w:name="_Toc412810740"/>
      <w:r w:rsidRPr="00CF30EA">
        <w:rPr>
          <w:lang w:val="en-GB"/>
        </w:rPr>
        <w:t>References</w:t>
      </w:r>
      <w:bookmarkEnd w:id="81"/>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83" w:name="_Toc179925759"/>
      <w:bookmarkEnd w:id="82"/>
      <w:r w:rsidRPr="00CF30EA">
        <w:t>Normative</w:t>
      </w:r>
      <w:r w:rsidR="000A1EEF">
        <w:t xml:space="preserve"> references</w:t>
      </w:r>
      <w:bookmarkEnd w:id="83"/>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451E42FF"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w:t>
      </w:r>
      <w:r w:rsidR="0010055A">
        <w:rPr>
          <w:lang w:val="en-GB"/>
        </w:rPr>
        <w:t>02</w:t>
      </w:r>
      <w:r w:rsidRPr="00B43E47">
        <w:rPr>
          <w:lang w:val="en-GB"/>
        </w:rPr>
        <w:tab/>
      </w:r>
      <w:r w:rsidR="0010055A">
        <w:rPr>
          <w:i/>
          <w:iCs/>
          <w:lang w:val="en-GB"/>
        </w:rPr>
        <w:t>Bathymetric Surface Product Specification</w:t>
      </w:r>
      <w:r w:rsidRPr="00C451B3">
        <w:rPr>
          <w:i/>
          <w:iCs/>
          <w:lang w:val="en-GB"/>
        </w:rPr>
        <w:t xml:space="preserve">, Edition </w:t>
      </w:r>
      <w:r w:rsidR="0010055A">
        <w:rPr>
          <w:i/>
          <w:iCs/>
          <w:lang w:val="en-GB"/>
        </w:rPr>
        <w:t>3</w:t>
      </w:r>
      <w:r w:rsidRPr="00C451B3">
        <w:rPr>
          <w:i/>
          <w:iCs/>
          <w:lang w:val="en-GB"/>
        </w:rPr>
        <w:t>.0.0</w:t>
      </w:r>
      <w:r w:rsidR="00C451B3" w:rsidRPr="00C451B3">
        <w:rPr>
          <w:i/>
          <w:iCs/>
          <w:lang w:val="en-GB"/>
        </w:rPr>
        <w:t>, ??? 2024</w:t>
      </w:r>
      <w:r w:rsidRPr="00B43E47">
        <w:rPr>
          <w:lang w:val="en-GB"/>
        </w:rPr>
        <w:t>.</w:t>
      </w:r>
      <w:r>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4" w:name="_Toc179925760"/>
      <w:r w:rsidRPr="00CF30EA">
        <w:t>Informative</w:t>
      </w:r>
      <w:r w:rsidR="000A1EEF">
        <w:t xml:space="preserve"> references</w:t>
      </w:r>
      <w:bookmarkEnd w:id="84"/>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5" w:name="_Toc179925761"/>
      <w:bookmarkStart w:id="86" w:name="_Toc412810741"/>
      <w:r w:rsidRPr="00CF30EA">
        <w:rPr>
          <w:lang w:val="en-GB"/>
        </w:rPr>
        <w:t>Terms, definitions and abbreviations</w:t>
      </w:r>
      <w:bookmarkEnd w:id="85"/>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7" w:name="_Toc179925762"/>
      <w:bookmarkStart w:id="88" w:name="_Toc412810743"/>
      <w:bookmarkEnd w:id="86"/>
      <w:commentRangeStart w:id="89"/>
      <w:r w:rsidRPr="00CF30EA">
        <w:t>Terms and definitions</w:t>
      </w:r>
      <w:commentRangeEnd w:id="89"/>
      <w:r w:rsidR="00583ED8">
        <w:rPr>
          <w:rStyle w:val="CommentReference"/>
          <w:b w:val="0"/>
          <w:bCs w:val="0"/>
          <w:lang w:val="en-AU"/>
        </w:rPr>
        <w:commentReference w:id="89"/>
      </w:r>
      <w:bookmarkEnd w:id="87"/>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90" w:name="_Toc386114206"/>
      <w:bookmarkEnd w:id="88"/>
      <w:r w:rsidRPr="00583ED8">
        <w:rPr>
          <w:lang w:val="en-GB"/>
        </w:rPr>
        <w:lastRenderedPageBreak/>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91" w:name="_Toc179925763"/>
      <w:bookmarkStart w:id="92" w:name="_Toc412810744"/>
      <w:bookmarkEnd w:id="90"/>
      <w:r w:rsidRPr="00CF30EA">
        <w:t>Abbreviations</w:t>
      </w:r>
      <w:bookmarkEnd w:id="91"/>
    </w:p>
    <w:bookmarkEnd w:id="92"/>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93"/>
      <w:r>
        <w:rPr>
          <w:lang w:val="en-GB"/>
        </w:rPr>
        <w:t xml:space="preserve">uses </w:t>
      </w:r>
      <w:commentRangeStart w:id="94"/>
      <w:r>
        <w:rPr>
          <w:lang w:val="en-GB"/>
        </w:rPr>
        <w:t>the following abbreviated terms</w:t>
      </w:r>
      <w:commentRangeEnd w:id="93"/>
      <w:r>
        <w:rPr>
          <w:rStyle w:val="CommentReference"/>
        </w:rPr>
        <w:commentReference w:id="93"/>
      </w:r>
      <w:commentRangeEnd w:id="94"/>
      <w:r w:rsidR="00AB01E0">
        <w:rPr>
          <w:rStyle w:val="CommentReference"/>
        </w:rPr>
        <w:commentReference w:id="94"/>
      </w:r>
      <w:r>
        <w:rPr>
          <w:lang w:val="en-GB"/>
        </w:rPr>
        <w:t>:</w:t>
      </w:r>
    </w:p>
    <w:p w14:paraId="60557293" w14:textId="3FD169A9" w:rsidR="00AA675A" w:rsidRDefault="00AA675A" w:rsidP="0069008F">
      <w:pPr>
        <w:tabs>
          <w:tab w:val="left" w:pos="993"/>
        </w:tabs>
        <w:spacing w:after="120" w:line="240" w:lineRule="auto"/>
        <w:rPr>
          <w:lang w:val="en-GB"/>
        </w:rPr>
      </w:pPr>
      <w:r>
        <w:rPr>
          <w:lang w:val="en-GB"/>
        </w:rPr>
        <w:t>FDG</w:t>
      </w:r>
      <w:r w:rsidR="00F64282">
        <w:rPr>
          <w:lang w:val="en-GB"/>
        </w:rPr>
        <w:tab/>
        <w:t>Feature Data Group.</w:t>
      </w:r>
      <w:r w:rsidR="0034323F">
        <w:rPr>
          <w:lang w:val="en-GB"/>
        </w:rPr>
        <w:t xml:space="preserve"> The values group specified in S-100 Part 10c</w:t>
      </w:r>
      <w:ins w:id="95" w:author="Raphael Malyankar" w:date="2024-10-20T23:45:00Z" w16du:dateUtc="2024-10-21T06:45:00Z">
        <w:r w:rsidR="00E737D4">
          <w:rPr>
            <w:lang w:val="en-GB"/>
          </w:rPr>
          <w:t xml:space="preserve"> and r</w:t>
        </w:r>
      </w:ins>
      <w:del w:id="96" w:author="Raphael Malyankar" w:date="2024-10-20T23:45:00Z" w16du:dateUtc="2024-10-21T06:45:00Z">
        <w:r w:rsidR="0034323F" w:rsidDel="00E737D4">
          <w:rPr>
            <w:lang w:val="en-GB"/>
          </w:rPr>
          <w:delText>.</w:delText>
        </w:r>
      </w:del>
      <w:ins w:id="97" w:author="Raphael Malyankar" w:date="2024-10-20T23:44:00Z" w16du:dateUtc="2024-10-21T06:44:00Z">
        <w:r w:rsidR="00E737D4">
          <w:rPr>
            <w:lang w:val="en-GB"/>
          </w:rPr>
          <w:t xml:space="preserve">epresented by Level 3 and Level 4 in S-102 Figure 10 </w:t>
        </w:r>
        <w:bookmarkStart w:id="98" w:name="_Hlk180360417"/>
        <w:r w:rsidR="00E737D4">
          <w:rPr>
            <w:lang w:val="en-GB"/>
          </w:rPr>
          <w:t>(Hi</w:t>
        </w:r>
      </w:ins>
      <w:ins w:id="99" w:author="Raphael Malyankar" w:date="2024-10-20T23:45:00Z" w16du:dateUtc="2024-10-21T06:45:00Z">
        <w:r w:rsidR="00E737D4">
          <w:rPr>
            <w:lang w:val="en-GB"/>
          </w:rPr>
          <w:t>erarchy of S-102 product)</w:t>
        </w:r>
        <w:bookmarkEnd w:id="98"/>
        <w:r w:rsidR="00E737D4">
          <w:rPr>
            <w:lang w:val="en-GB"/>
          </w:rPr>
          <w:t>.</w:t>
        </w:r>
      </w:ins>
    </w:p>
    <w:p w14:paraId="43DCA396" w14:textId="0F13CCA3" w:rsidR="00AA675A" w:rsidRDefault="00AA675A" w:rsidP="00AA675A">
      <w:pPr>
        <w:tabs>
          <w:tab w:val="left" w:pos="993"/>
        </w:tabs>
        <w:spacing w:after="120" w:line="240" w:lineRule="auto"/>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ins w:id="100" w:author="Raphael Malyankar" w:date="2024-10-20T23:47:00Z" w16du:dateUtc="2024-10-21T06:47:00Z">
        <w:r w:rsidR="00186FDE">
          <w:rPr>
            <w:lang w:val="en-GB"/>
          </w:rPr>
          <w:t xml:space="preserve">. </w:t>
        </w:r>
      </w:ins>
      <w:ins w:id="101" w:author="Raphael Malyankar" w:date="2024-10-20T23:48:00Z" w16du:dateUtc="2024-10-21T06:48:00Z">
        <w:r w:rsidR="00186FDE">
          <w:rPr>
            <w:lang w:val="en-GB"/>
          </w:rPr>
          <w:t xml:space="preserve">See </w:t>
        </w:r>
      </w:ins>
      <w:ins w:id="102" w:author="Raphael Malyankar" w:date="2024-10-20T23:46:00Z" w16du:dateUtc="2024-10-21T06:46:00Z">
        <w:r w:rsidR="00E737D4">
          <w:rPr>
            <w:lang w:val="en-GB"/>
          </w:rPr>
          <w:t>S-102 Figure 10 (</w:t>
        </w:r>
        <w:r w:rsidR="00186FDE" w:rsidRPr="00186FDE">
          <w:rPr>
            <w:lang w:val="en-GB"/>
          </w:rPr>
          <w:t>Hierarchy of S-102 product)</w:t>
        </w:r>
      </w:ins>
      <w:ins w:id="103" w:author="Raphael Malyankar" w:date="2024-10-20T23:48:00Z" w16du:dateUtc="2024-10-21T06:48:00Z">
        <w:r w:rsidR="00186FDE">
          <w:rPr>
            <w:lang w:val="en-GB"/>
          </w:rPr>
          <w:t xml:space="preserve"> and S-102 clause 10.2.3.</w:t>
        </w:r>
      </w:ins>
      <w:del w:id="104" w:author="Raphael Malyankar" w:date="2024-10-20T23:48:00Z" w16du:dateUtc="2024-10-21T06:48:00Z">
        <w:r w:rsidR="0034323F" w:rsidDel="00186FDE">
          <w:rPr>
            <w:lang w:val="en-GB"/>
          </w:rPr>
          <w:delText>.</w:delText>
        </w:r>
      </w:del>
    </w:p>
    <w:p w14:paraId="027C935A" w14:textId="08FA709B" w:rsidR="00AA675A" w:rsidRDefault="00AA675A" w:rsidP="00AA675A">
      <w:pPr>
        <w:tabs>
          <w:tab w:val="left" w:pos="993"/>
        </w:tabs>
        <w:spacing w:after="120" w:line="240" w:lineRule="auto"/>
        <w:rPr>
          <w:lang w:val="en-GB"/>
        </w:rPr>
      </w:pPr>
      <w:r>
        <w:rPr>
          <w:lang w:val="en-GB"/>
        </w:rPr>
        <w:t>FINST</w:t>
      </w:r>
      <w:r w:rsidR="0034323F">
        <w:rPr>
          <w:lang w:val="en-GB"/>
        </w:rPr>
        <w:tab/>
        <w:t>Feature Instance. Instance of BathymetryCoverage in S-102 3.0.0.</w:t>
      </w:r>
      <w:ins w:id="105" w:author="Raphael Malyankar" w:date="2024-10-20T23:51:00Z" w16du:dateUtc="2024-10-21T06:51:00Z">
        <w:r w:rsidR="00186FDE">
          <w:rPr>
            <w:lang w:val="en-GB"/>
          </w:rPr>
          <w:t xml:space="preserve"> </w:t>
        </w:r>
      </w:ins>
      <w:ins w:id="106" w:author="Raphael Malyankar" w:date="2024-10-20T23:52:00Z" w16du:dateUtc="2024-10-21T06:52:00Z">
        <w:r w:rsidR="00186FDE">
          <w:rPr>
            <w:lang w:val="en-GB"/>
          </w:rPr>
          <w:t>Represents</w:t>
        </w:r>
      </w:ins>
      <w:ins w:id="107" w:author="Raphael Malyankar" w:date="2024-10-20T23:51:00Z" w16du:dateUtc="2024-10-21T06:51:00Z">
        <w:r w:rsidR="00186FDE">
          <w:rPr>
            <w:lang w:val="en-GB"/>
          </w:rPr>
          <w:t xml:space="preserve"> the BathymetryCoverage.nn groups</w:t>
        </w:r>
      </w:ins>
      <w:ins w:id="108" w:author="Raphael Malyankar" w:date="2024-10-20T23:52:00Z" w16du:dateUtc="2024-10-21T06:52:00Z">
        <w:r w:rsidR="00186FDE">
          <w:rPr>
            <w:lang w:val="en-GB"/>
          </w:rPr>
          <w:t xml:space="preserve"> within the BathymetryCoverage </w:t>
        </w:r>
      </w:ins>
      <w:ins w:id="109" w:author="Raphael Malyankar" w:date="2024-10-20T23:53:00Z" w16du:dateUtc="2024-10-21T06:53:00Z">
        <w:r w:rsidR="00186FDE">
          <w:rPr>
            <w:lang w:val="en-GB"/>
          </w:rPr>
          <w:t>feature type group</w:t>
        </w:r>
      </w:ins>
      <w:ins w:id="110" w:author="Raphael Malyankar" w:date="2024-10-20T23:51:00Z" w16du:dateUtc="2024-10-21T06:51:00Z">
        <w:r w:rsidR="00186FDE">
          <w:rPr>
            <w:lang w:val="en-GB"/>
          </w:rPr>
          <w:t>.</w:t>
        </w:r>
      </w:ins>
    </w:p>
    <w:p w14:paraId="452A006E" w14:textId="36635BE9" w:rsidR="00AA675A" w:rsidRDefault="00AA675A" w:rsidP="00AA675A">
      <w:pPr>
        <w:tabs>
          <w:tab w:val="left" w:pos="993"/>
        </w:tabs>
        <w:spacing w:after="120" w:line="240" w:lineRule="auto"/>
        <w:rPr>
          <w:lang w:val="en-GB"/>
        </w:rPr>
      </w:pPr>
      <w:r>
        <w:rPr>
          <w:lang w:val="en-GB"/>
        </w:rPr>
        <w:t>FTYPE</w:t>
      </w:r>
      <w:r w:rsidR="0034323F">
        <w:rPr>
          <w:lang w:val="en-GB"/>
        </w:rPr>
        <w:tab/>
        <w:t xml:space="preserve">Feature Type. </w:t>
      </w:r>
      <w:ins w:id="111" w:author="Raphael Malyankar" w:date="2024-10-21T00:00:00Z" w16du:dateUtc="2024-10-21T07:00:00Z">
        <w:r w:rsidR="00DF4A31">
          <w:rPr>
            <w:lang w:val="en-GB"/>
          </w:rPr>
          <w:t>Represents the c</w:t>
        </w:r>
      </w:ins>
      <w:ins w:id="112" w:author="Raphael Malyankar" w:date="2024-10-20T23:50:00Z" w16du:dateUtc="2024-10-21T06:50:00Z">
        <w:r w:rsidR="00186FDE">
          <w:rPr>
            <w:lang w:val="en-GB"/>
          </w:rPr>
          <w:t xml:space="preserve">ontainer group </w:t>
        </w:r>
      </w:ins>
      <w:ins w:id="113" w:author="Raphael Malyankar" w:date="2024-10-20T23:51:00Z" w16du:dateUtc="2024-10-21T06:51:00Z">
        <w:r w:rsidR="00186FDE">
          <w:rPr>
            <w:lang w:val="en-GB"/>
          </w:rPr>
          <w:t>BathymetryCoverage in S-102.</w:t>
        </w:r>
      </w:ins>
      <w:ins w:id="114" w:author="Raphael Malyankar" w:date="2024-10-20T23:52:00Z" w16du:dateUtc="2024-10-21T06:52:00Z">
        <w:r w:rsidR="00186FDE">
          <w:rPr>
            <w:lang w:val="en-GB"/>
          </w:rPr>
          <w:t xml:space="preserve"> </w:t>
        </w:r>
      </w:ins>
      <w:ins w:id="115" w:author="Raphael Malyankar" w:date="2024-10-21T00:01:00Z" w16du:dateUtc="2024-10-21T07:01:00Z">
        <w:r w:rsidR="00A80A08">
          <w:rPr>
            <w:lang w:val="en-GB"/>
          </w:rPr>
          <w:t>See</w:t>
        </w:r>
      </w:ins>
      <w:ins w:id="116" w:author="Raphael Malyankar" w:date="2024-10-20T23:59:00Z" w16du:dateUtc="2024-10-21T06:59:00Z">
        <w:r w:rsidR="00DF4A31">
          <w:rPr>
            <w:lang w:val="en-GB"/>
          </w:rPr>
          <w:t xml:space="preserve"> Level 1 of Figure 10 (</w:t>
        </w:r>
      </w:ins>
      <w:ins w:id="117" w:author="Raphael Malyankar" w:date="2024-10-21T00:00:00Z" w16du:dateUtc="2024-10-21T07:00:00Z">
        <w:r w:rsidR="00DF4A31" w:rsidRPr="00186FDE">
          <w:rPr>
            <w:lang w:val="en-GB"/>
          </w:rPr>
          <w:t>Hierarchy of S-102 product)</w:t>
        </w:r>
        <w:r w:rsidR="00DF4A31">
          <w:rPr>
            <w:lang w:val="en-GB"/>
          </w:rPr>
          <w:t>.</w:t>
        </w:r>
      </w:ins>
      <w:del w:id="118" w:author="Raphael Malyankar" w:date="2024-10-20T23:50:00Z" w16du:dateUtc="2024-10-21T06:50:00Z">
        <w:r w:rsidR="0034323F" w:rsidDel="00186FDE">
          <w:rPr>
            <w:lang w:val="en-GB"/>
          </w:rPr>
          <w:delText>HDF5 group</w:delText>
        </w:r>
      </w:del>
    </w:p>
    <w:p w14:paraId="775F4324" w14:textId="66876757" w:rsidR="00AA675A" w:rsidRDefault="00AA675A" w:rsidP="00AA675A">
      <w:pPr>
        <w:tabs>
          <w:tab w:val="left" w:pos="993"/>
        </w:tabs>
        <w:spacing w:after="120" w:line="240" w:lineRule="auto"/>
        <w:rPr>
          <w:lang w:val="en-GB"/>
        </w:rPr>
      </w:pPr>
      <w:r>
        <w:rPr>
          <w:lang w:val="en-GB"/>
        </w:rPr>
        <w:t>FTYPE.N</w:t>
      </w:r>
      <w:r w:rsidR="0034323F">
        <w:rPr>
          <w:lang w:val="en-GB"/>
        </w:rPr>
        <w:tab/>
      </w:r>
      <w:ins w:id="119" w:author="Raphael Malyankar" w:date="2024-10-20T23:54:00Z" w16du:dateUtc="2024-10-21T06:54:00Z">
        <w:r w:rsidR="00DF4A31">
          <w:rPr>
            <w:lang w:val="en-GB"/>
          </w:rPr>
          <w:t>Feature instance gr</w:t>
        </w:r>
      </w:ins>
      <w:ins w:id="120" w:author="Raphael Malyankar" w:date="2024-10-20T23:55:00Z" w16du:dateUtc="2024-10-21T06:55:00Z">
        <w:r w:rsidR="00DF4A31">
          <w:rPr>
            <w:lang w:val="en-GB"/>
          </w:rPr>
          <w:t>oups. “N” denotes t</w:t>
        </w:r>
      </w:ins>
      <w:del w:id="121" w:author="Raphael Malyankar" w:date="2024-10-20T23:55:00Z" w16du:dateUtc="2024-10-21T06:55:00Z">
        <w:r w:rsidR="0034323F" w:rsidDel="00DF4A31">
          <w:rPr>
            <w:lang w:val="en-GB"/>
          </w:rPr>
          <w:delText>T</w:delText>
        </w:r>
      </w:del>
      <w:r w:rsidR="0034323F">
        <w:rPr>
          <w:lang w:val="en-GB"/>
        </w:rPr>
        <w:t xml:space="preserve">he N-th Feature </w:t>
      </w:r>
      <w:ins w:id="122" w:author="Raphael Malyankar" w:date="2024-10-20T23:55:00Z" w16du:dateUtc="2024-10-21T06:55:00Z">
        <w:r w:rsidR="00DF4A31">
          <w:rPr>
            <w:lang w:val="en-GB"/>
          </w:rPr>
          <w:t xml:space="preserve">instance </w:t>
        </w:r>
      </w:ins>
      <w:del w:id="123" w:author="Raphael Malyankar" w:date="2024-10-20T23:53:00Z" w16du:dateUtc="2024-10-21T06:53:00Z">
        <w:r w:rsidR="0034323F" w:rsidDel="00DF4A31">
          <w:rPr>
            <w:lang w:val="en-GB"/>
          </w:rPr>
          <w:delText xml:space="preserve">Type </w:delText>
        </w:r>
      </w:del>
      <w:r w:rsidR="0034323F">
        <w:rPr>
          <w:lang w:val="en-GB"/>
        </w:rPr>
        <w:t>group in the dataset.</w:t>
      </w:r>
      <w:ins w:id="124" w:author="Raphael Malyankar" w:date="2024-10-21T00:01:00Z" w16du:dateUtc="2024-10-21T07:01:00Z">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Figure 10 (Hierarchy of S-102 product).</w:t>
        </w:r>
      </w:ins>
    </w:p>
    <w:p w14:paraId="379FF883" w14:textId="57B4B5C0" w:rsidR="00AA675A" w:rsidRDefault="00AA675A" w:rsidP="0069008F">
      <w:pPr>
        <w:tabs>
          <w:tab w:val="left" w:pos="993"/>
        </w:tabs>
        <w:spacing w:after="120" w:line="240" w:lineRule="auto"/>
        <w:rPr>
          <w:lang w:val="en-GB"/>
        </w:rPr>
      </w:pPr>
      <w:r>
        <w:rPr>
          <w:lang w:val="en-GB"/>
        </w:rPr>
        <w:t>QINST</w:t>
      </w:r>
      <w:r w:rsidR="0034323F">
        <w:rPr>
          <w:lang w:val="en-GB"/>
        </w:rPr>
        <w:tab/>
        <w:t xml:space="preserve">Quality feature instance. Instance of </w:t>
      </w:r>
      <w:bookmarkStart w:id="125" w:name="_Hlk180361368"/>
      <w:r w:rsidR="0034323F">
        <w:rPr>
          <w:lang w:val="en-GB"/>
        </w:rPr>
        <w:t xml:space="preserve">QualityOfBathymetryCoverage </w:t>
      </w:r>
      <w:bookmarkEnd w:id="125"/>
      <w:r w:rsidR="0034323F">
        <w:rPr>
          <w:lang w:val="en-GB"/>
        </w:rPr>
        <w:t>in S-102 3.0.0.</w:t>
      </w:r>
      <w:ins w:id="126" w:author="Raphael Malyankar" w:date="2024-10-21T00:01:00Z" w16du:dateUtc="2024-10-21T07:01:00Z">
        <w:r w:rsidR="00A80A08">
          <w:rPr>
            <w:lang w:val="en-GB"/>
          </w:rPr>
          <w:t xml:space="preserve"> </w:t>
        </w:r>
      </w:ins>
      <w:ins w:id="127" w:author="Raphael Malyankar" w:date="2024-10-21T00:02:00Z" w16du:dateUtc="2024-10-21T07:02:00Z">
        <w:r w:rsidR="00A80A08">
          <w:rPr>
            <w:lang w:val="en-GB"/>
          </w:rPr>
          <w:t>Represents the BathymetryCoverage.nn groups within the BathymetryCoverage feature type group.</w:t>
        </w:r>
      </w:ins>
    </w:p>
    <w:p w14:paraId="56E4917A" w14:textId="22337A0E" w:rsidR="00AA675A" w:rsidRDefault="00AA675A" w:rsidP="0069008F">
      <w:pPr>
        <w:tabs>
          <w:tab w:val="left" w:pos="993"/>
        </w:tabs>
        <w:spacing w:after="120" w:line="240" w:lineRule="auto"/>
        <w:rPr>
          <w:lang w:val="en-GB"/>
        </w:rPr>
      </w:pPr>
      <w:r>
        <w:rPr>
          <w:lang w:val="en-GB"/>
        </w:rPr>
        <w:t>QTYPE</w:t>
      </w:r>
      <w:r w:rsidR="0034323F">
        <w:rPr>
          <w:lang w:val="en-GB"/>
        </w:rPr>
        <w:tab/>
        <w:t xml:space="preserve">Quality </w:t>
      </w:r>
      <w:ins w:id="128" w:author="Raphael Malyankar" w:date="2024-10-20T23:59:00Z" w16du:dateUtc="2024-10-21T06:59:00Z">
        <w:r w:rsidR="00DF4A31">
          <w:rPr>
            <w:lang w:val="en-GB"/>
          </w:rPr>
          <w:t>F</w:t>
        </w:r>
      </w:ins>
      <w:del w:id="129" w:author="Raphael Malyankar" w:date="2024-10-20T23:59:00Z" w16du:dateUtc="2024-10-21T06:59:00Z">
        <w:r w:rsidR="0034323F" w:rsidDel="00DF4A31">
          <w:rPr>
            <w:lang w:val="en-GB"/>
          </w:rPr>
          <w:delText>f</w:delText>
        </w:r>
      </w:del>
      <w:r w:rsidR="0034323F">
        <w:rPr>
          <w:lang w:val="en-GB"/>
        </w:rPr>
        <w:t xml:space="preserve">eature </w:t>
      </w:r>
      <w:ins w:id="130" w:author="Raphael Malyankar" w:date="2024-10-20T23:59:00Z" w16du:dateUtc="2024-10-21T06:59:00Z">
        <w:r w:rsidR="00DF4A31">
          <w:rPr>
            <w:lang w:val="en-GB"/>
          </w:rPr>
          <w:t>T</w:t>
        </w:r>
      </w:ins>
      <w:del w:id="131" w:author="Raphael Malyankar" w:date="2024-10-20T23:59:00Z" w16du:dateUtc="2024-10-21T06:59:00Z">
        <w:r w:rsidR="0034323F" w:rsidDel="00DF4A31">
          <w:rPr>
            <w:lang w:val="en-GB"/>
          </w:rPr>
          <w:delText>t</w:delText>
        </w:r>
      </w:del>
      <w:r w:rsidR="0034323F">
        <w:rPr>
          <w:lang w:val="en-GB"/>
        </w:rPr>
        <w:t xml:space="preserve">ype. </w:t>
      </w:r>
      <w:ins w:id="132" w:author="Raphael Malyankar" w:date="2024-10-21T00:03:00Z" w16du:dateUtc="2024-10-21T07:03:00Z">
        <w:r w:rsidR="00A80A08">
          <w:rPr>
            <w:lang w:val="en-GB"/>
          </w:rPr>
          <w:t>Represents the c</w:t>
        </w:r>
      </w:ins>
      <w:ins w:id="133" w:author="Raphael Malyankar" w:date="2024-10-20T23:55:00Z" w16du:dateUtc="2024-10-21T06:55:00Z">
        <w:r w:rsidR="00DF4A31">
          <w:rPr>
            <w:lang w:val="en-GB"/>
          </w:rPr>
          <w:t xml:space="preserve">ontainer group for </w:t>
        </w:r>
      </w:ins>
      <w:del w:id="134" w:author="Raphael Malyankar" w:date="2024-10-20T23:55:00Z" w16du:dateUtc="2024-10-21T06:55:00Z">
        <w:r w:rsidR="0034323F" w:rsidDel="00DF4A31">
          <w:rPr>
            <w:lang w:val="en-GB"/>
          </w:rPr>
          <w:delText>T</w:delText>
        </w:r>
      </w:del>
      <w:del w:id="135" w:author="Raphael Malyankar" w:date="2024-10-21T00:03:00Z" w16du:dateUtc="2024-10-21T07:03:00Z">
        <w:r w:rsidR="0034323F" w:rsidDel="00A80A08">
          <w:rPr>
            <w:lang w:val="en-GB"/>
          </w:rPr>
          <w:delText xml:space="preserve">he feature type </w:delText>
        </w:r>
      </w:del>
      <w:r w:rsidR="0034323F">
        <w:rPr>
          <w:lang w:val="en-GB"/>
        </w:rPr>
        <w:t>QualityOfBathymetryCoverage in S-102</w:t>
      </w:r>
      <w:ins w:id="136" w:author="Raphael Malyankar" w:date="2024-10-21T00:03:00Z" w16du:dateUtc="2024-10-21T07:03:00Z">
        <w:r w:rsidR="00A80A08">
          <w:rPr>
            <w:lang w:val="en-GB"/>
          </w:rPr>
          <w:t xml:space="preserve"> (ed. 3.0.0). See Level 1 of Figure 10 (</w:t>
        </w:r>
        <w:r w:rsidR="00A80A08" w:rsidRPr="00186FDE">
          <w:rPr>
            <w:lang w:val="en-GB"/>
          </w:rPr>
          <w:t>Hierarchy of S-102 product)</w:t>
        </w:r>
        <w:r w:rsidR="00A80A08">
          <w:rPr>
            <w:lang w:val="en-GB"/>
          </w:rPr>
          <w:t>.</w:t>
        </w:r>
      </w:ins>
      <w:del w:id="137" w:author="Raphael Malyankar" w:date="2024-10-21T00:03:00Z" w16du:dateUtc="2024-10-21T07:03:00Z">
        <w:r w:rsidR="0034323F" w:rsidDel="00A80A08">
          <w:rPr>
            <w:lang w:val="en-GB"/>
          </w:rPr>
          <w:delText xml:space="preserve"> 3.0.0</w:delText>
        </w:r>
      </w:del>
    </w:p>
    <w:p w14:paraId="44BD98D5" w14:textId="047F7F4E" w:rsidR="00AA675A" w:rsidRPr="003A655F" w:rsidRDefault="00AA675A" w:rsidP="0069008F">
      <w:pPr>
        <w:tabs>
          <w:tab w:val="left" w:pos="993"/>
        </w:tabs>
        <w:spacing w:after="120" w:line="240" w:lineRule="auto"/>
        <w:rPr>
          <w:lang w:val="en-GB"/>
        </w:rPr>
      </w:pPr>
      <w:r>
        <w:rPr>
          <w:lang w:val="en-GB"/>
        </w:rPr>
        <w:t>QTYPE.N</w:t>
      </w:r>
      <w:r w:rsidR="0034323F">
        <w:rPr>
          <w:lang w:val="en-GB"/>
        </w:rPr>
        <w:tab/>
      </w:r>
      <w:ins w:id="138" w:author="Raphael Malyankar" w:date="2024-10-21T00:04:00Z" w16du:dateUtc="2024-10-21T07:04:00Z">
        <w:r w:rsidR="00A80A08">
          <w:rPr>
            <w:lang w:val="en-GB"/>
          </w:rPr>
          <w:t>Instance groups for the quality features. “N” denotes t</w:t>
        </w:r>
      </w:ins>
      <w:del w:id="139" w:author="Raphael Malyankar" w:date="2024-10-21T00:04:00Z" w16du:dateUtc="2024-10-21T07:04:00Z">
        <w:r w:rsidR="0034323F" w:rsidDel="00A80A08">
          <w:rPr>
            <w:lang w:val="en-GB"/>
          </w:rPr>
          <w:delText>T</w:delText>
        </w:r>
      </w:del>
      <w:r w:rsidR="0034323F">
        <w:rPr>
          <w:lang w:val="en-GB"/>
        </w:rPr>
        <w:t xml:space="preserve">he N-th Quality feature </w:t>
      </w:r>
      <w:del w:id="140" w:author="Raphael Malyankar" w:date="2024-10-20T23:55:00Z" w16du:dateUtc="2024-10-21T06:55:00Z">
        <w:r w:rsidR="0034323F" w:rsidDel="00DF4A31">
          <w:rPr>
            <w:lang w:val="en-GB"/>
          </w:rPr>
          <w:delText xml:space="preserve">type </w:delText>
        </w:r>
      </w:del>
      <w:ins w:id="141" w:author="Raphael Malyankar" w:date="2024-10-20T23:55:00Z" w16du:dateUtc="2024-10-21T06:55:00Z">
        <w:r w:rsidR="00DF4A31">
          <w:rPr>
            <w:lang w:val="en-GB"/>
          </w:rPr>
          <w:t xml:space="preserve">instance </w:t>
        </w:r>
      </w:ins>
      <w:r w:rsidR="0034323F">
        <w:rPr>
          <w:lang w:val="en-GB"/>
        </w:rPr>
        <w:t>group in the dataset.</w:t>
      </w:r>
      <w:ins w:id="142" w:author="Raphael Malyankar" w:date="2024-10-21T00:04:00Z" w16du:dateUtc="2024-10-21T07:04:00Z">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Figure 10 (Hierarchy of S-102 product).</w:t>
        </w:r>
      </w:ins>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43" w:name="_Toc179925764"/>
      <w:r>
        <w:t>Symbols</w:t>
      </w:r>
      <w:bookmarkEnd w:id="143"/>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44" w:name="_Toc179925765"/>
      <w:bookmarkStart w:id="145" w:name="_Toc412810746"/>
      <w:r w:rsidRPr="00CF30EA">
        <w:rPr>
          <w:lang w:val="en-GB"/>
        </w:rPr>
        <w:lastRenderedPageBreak/>
        <w:t>Use of language</w:t>
      </w:r>
      <w:bookmarkEnd w:id="144"/>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46" w:name="_Toc179925766"/>
      <w:r w:rsidRPr="00CF30EA">
        <w:rPr>
          <w:lang w:val="en-GB"/>
        </w:rPr>
        <w:t xml:space="preserve">General </w:t>
      </w:r>
      <w:r w:rsidR="001F3EEB">
        <w:rPr>
          <w:lang w:val="en-GB"/>
        </w:rPr>
        <w:t>d</w:t>
      </w:r>
      <w:r w:rsidRPr="00CF30EA">
        <w:rPr>
          <w:lang w:val="en-GB"/>
        </w:rPr>
        <w:t>escription</w:t>
      </w:r>
      <w:bookmarkEnd w:id="146"/>
    </w:p>
    <w:p w14:paraId="0BBAB8DA" w14:textId="25D92525" w:rsidR="007724B6" w:rsidRDefault="007724B6" w:rsidP="007724B6">
      <w:pPr>
        <w:rPr>
          <w:lang w:val="en-GB"/>
        </w:rPr>
      </w:pPr>
      <w:r>
        <w:rPr>
          <w:lang w:val="en-GB"/>
        </w:rPr>
        <w:t>S-158</w:t>
      </w:r>
      <w:r w:rsidR="00E5222B">
        <w:rPr>
          <w:lang w:val="en-GB"/>
        </w:rPr>
        <w:t>:</w:t>
      </w:r>
      <w:r w:rsidR="007C6D08">
        <w:rPr>
          <w:lang w:val="en-GB"/>
        </w:rPr>
        <w:t>1</w:t>
      </w:r>
      <w:r w:rsidR="00496EC7">
        <w:rPr>
          <w:lang w:val="en-GB"/>
        </w:rPr>
        <w:t>02</w:t>
      </w:r>
      <w:r w:rsidR="007C6D08">
        <w:rPr>
          <w:lang w:val="en-GB"/>
        </w:rPr>
        <w:t xml:space="preserve"> </w:t>
      </w:r>
      <w:r>
        <w:rPr>
          <w:lang w:val="en-GB"/>
        </w:rPr>
        <w:t xml:space="preserve">is a specification describing </w:t>
      </w:r>
      <w:r w:rsidR="00E5222B">
        <w:rPr>
          <w:lang w:val="en-GB"/>
        </w:rPr>
        <w:t xml:space="preserve">product-specific </w:t>
      </w:r>
      <w:r>
        <w:rPr>
          <w:lang w:val="en-GB"/>
        </w:rPr>
        <w:t>validation checks for S-</w:t>
      </w:r>
      <w:r w:rsidR="00F4326B">
        <w:rPr>
          <w:lang w:val="en-GB"/>
        </w:rPr>
        <w:t>102</w:t>
      </w:r>
      <w:r w:rsidR="007C6D08">
        <w:rPr>
          <w:lang w:val="en-GB"/>
        </w:rPr>
        <w:t xml:space="preserve"> </w:t>
      </w:r>
      <w:r w:rsidR="004F095A">
        <w:rPr>
          <w:lang w:val="en-GB"/>
        </w:rPr>
        <w:t>products.</w:t>
      </w:r>
      <w:r>
        <w:rPr>
          <w:lang w:val="en-GB"/>
        </w:rPr>
        <w:t xml:space="preserve"> </w:t>
      </w:r>
      <w:r w:rsidR="004F095A">
        <w:rPr>
          <w:lang w:val="en-GB"/>
        </w:rPr>
        <w:t>T</w:t>
      </w:r>
      <w:r>
        <w:rPr>
          <w:lang w:val="en-GB"/>
        </w:rPr>
        <w:t xml:space="preserve">here are no data products based directly on </w:t>
      </w:r>
      <w:r w:rsidR="004F095A" w:rsidRPr="00717755">
        <w:rPr>
          <w:lang w:val="en-GB"/>
          <w:rPrChange w:id="147" w:author="Raphael Malyankar" w:date="2024-11-17T18:25:00Z" w16du:dateUtc="2024-11-18T01:25:00Z">
            <w:rPr>
              <w:highlight w:val="yellow"/>
              <w:lang w:val="en-GB"/>
            </w:rPr>
          </w:rPrChange>
        </w:rPr>
        <w:t xml:space="preserve">this edition of </w:t>
      </w:r>
      <w:r w:rsidRPr="00717755">
        <w:rPr>
          <w:lang w:val="en-GB"/>
          <w:rPrChange w:id="148" w:author="Raphael Malyankar" w:date="2024-11-17T18:25:00Z" w16du:dateUtc="2024-11-18T01:25:00Z">
            <w:rPr>
              <w:highlight w:val="yellow"/>
              <w:lang w:val="en-GB"/>
            </w:rPr>
          </w:rPrChange>
        </w:rPr>
        <w:t>S-158</w:t>
      </w:r>
      <w:r w:rsidR="004F095A" w:rsidRPr="00717755">
        <w:rPr>
          <w:lang w:val="en-GB"/>
          <w:rPrChange w:id="149" w:author="Raphael Malyankar" w:date="2024-11-17T18:25:00Z" w16du:dateUtc="2024-11-18T01:25:00Z">
            <w:rPr>
              <w:highlight w:val="yellow"/>
              <w:lang w:val="en-GB"/>
            </w:rPr>
          </w:rPrChange>
        </w:rPr>
        <w:t>:</w:t>
      </w:r>
      <w:r w:rsidR="00F4326B" w:rsidRPr="00717755">
        <w:rPr>
          <w:lang w:val="en-GB"/>
          <w:rPrChange w:id="150" w:author="Raphael Malyankar" w:date="2024-11-17T18:25:00Z" w16du:dateUtc="2024-11-18T01:25:00Z">
            <w:rPr>
              <w:highlight w:val="yellow"/>
              <w:lang w:val="en-GB"/>
            </w:rPr>
          </w:rPrChange>
        </w:rPr>
        <w:t>102</w:t>
      </w:r>
      <w:r w:rsidR="007C6D08">
        <w:rPr>
          <w:lang w:val="en-GB"/>
        </w:rPr>
        <w:t xml:space="preserve"> </w:t>
      </w:r>
      <w:r>
        <w:rPr>
          <w:lang w:val="en-GB"/>
        </w:rPr>
        <w:t>and therefore no general information applicable to data products conforming to it.</w:t>
      </w:r>
    </w:p>
    <w:p w14:paraId="1D7F89F8" w14:textId="4B73AEF0"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checks are intended for production systems designed to produce S-</w:t>
      </w:r>
      <w:r w:rsidR="00F4326B">
        <w:rPr>
          <w:lang w:val="en-GB"/>
        </w:rPr>
        <w:t>102</w:t>
      </w:r>
      <w:r w:rsidRPr="00217B74">
        <w:rPr>
          <w:lang w:val="en-GB"/>
        </w:rPr>
        <w:t xml:space="preserve"> </w:t>
      </w:r>
      <w:r w:rsidR="00D80E53">
        <w:rPr>
          <w:lang w:val="en-GB"/>
        </w:rPr>
        <w:t>Bathymetric Surface</w:t>
      </w:r>
      <w:r w:rsidRPr="00217B74">
        <w:rPr>
          <w:lang w:val="en-GB"/>
        </w:rPr>
        <w:t xml:space="preserve"> datasets. The checks can be administered at any time during the production phase.</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145"/>
    <w:p w14:paraId="36546F99" w14:textId="1E2B98C6"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S-158:</w:t>
      </w:r>
      <w:r w:rsidR="00F4326B">
        <w:rPr>
          <w:rFonts w:cs="Arial"/>
          <w:strike/>
          <w:lang w:val="en-GB"/>
        </w:rPr>
        <w:t>102</w:t>
      </w:r>
      <w:r w:rsidR="00FE4EB7" w:rsidRPr="007724B6">
        <w:rPr>
          <w:rFonts w:cs="Arial"/>
          <w:strike/>
          <w:lang w:val="en-GB"/>
        </w:rPr>
        <w:t xml:space="preserve"> </w:t>
      </w:r>
      <w:r w:rsidR="0010055A">
        <w:rPr>
          <w:rFonts w:cs="Arial"/>
          <w:strike/>
          <w:lang w:val="en-GB"/>
        </w:rPr>
        <w:t>Bathymetric Surface</w:t>
      </w:r>
      <w:r w:rsidR="00FE4EB7" w:rsidRPr="007724B6">
        <w:rPr>
          <w:rFonts w:cs="Arial"/>
          <w:strike/>
          <w:lang w:val="en-GB"/>
        </w:rPr>
        <w:t xml:space="preserve"> </w:t>
      </w:r>
      <w:r w:rsidR="002B303B" w:rsidRPr="007724B6">
        <w:rPr>
          <w:strike/>
          <w:lang w:val="en-GB"/>
        </w:rPr>
        <w:t>Validation Checks</w:t>
      </w:r>
    </w:p>
    <w:p w14:paraId="149701E9" w14:textId="0C4C541A"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151" w:name="_Hlk172204275"/>
      <w:r w:rsidR="00FE4EB7" w:rsidRPr="007724B6">
        <w:rPr>
          <w:strike/>
          <w:lang w:val="en-GB"/>
        </w:rPr>
        <w:t>This document describes</w:t>
      </w:r>
      <w:r w:rsidR="004F095A">
        <w:rPr>
          <w:strike/>
          <w:lang w:val="en-GB"/>
        </w:rPr>
        <w:t xml:space="preserve"> </w:t>
      </w:r>
      <w:r w:rsidR="00002576" w:rsidRPr="007724B6">
        <w:rPr>
          <w:strike/>
          <w:lang w:val="en-GB"/>
        </w:rPr>
        <w:t>validation checks for S-</w:t>
      </w:r>
      <w:r w:rsidR="00F4326B">
        <w:rPr>
          <w:strike/>
          <w:lang w:val="en-GB"/>
        </w:rPr>
        <w:t>102</w:t>
      </w:r>
      <w:r w:rsidR="00002576" w:rsidRPr="007724B6">
        <w:rPr>
          <w:strike/>
          <w:lang w:val="en-GB"/>
        </w:rPr>
        <w:t xml:space="preserve"> data products</w:t>
      </w:r>
      <w:r w:rsidR="00FE4EB7" w:rsidRPr="007724B6">
        <w:rPr>
          <w:strike/>
          <w:lang w:val="en-GB"/>
        </w:rPr>
        <w:t>.</w:t>
      </w:r>
      <w:bookmarkEnd w:id="151"/>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2951AB67"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Validation of S-</w:t>
      </w:r>
      <w:r w:rsidR="00F4326B">
        <w:rPr>
          <w:strike/>
          <w:lang w:val="en-GB"/>
        </w:rPr>
        <w:t>102</w:t>
      </w:r>
      <w:r w:rsidR="004F095A">
        <w:rPr>
          <w:strike/>
          <w:lang w:val="en-GB"/>
        </w:rPr>
        <w:t xml:space="preserve">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52" w:name="_Toc179925767"/>
      <w:bookmarkStart w:id="153" w:name="_Toc412810747"/>
      <w:r w:rsidRPr="00CF30EA">
        <w:rPr>
          <w:lang w:val="en-GB"/>
        </w:rPr>
        <w:t>Specification metadata and maintenance</w:t>
      </w:r>
      <w:bookmarkEnd w:id="152"/>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54" w:name="_Toc179925768"/>
      <w:bookmarkEnd w:id="153"/>
      <w:r w:rsidRPr="00CF30EA">
        <w:t xml:space="preserve">Specification </w:t>
      </w:r>
      <w:r w:rsidR="00165EA7">
        <w:t>m</w:t>
      </w:r>
      <w:r w:rsidRPr="00CF30EA">
        <w:t>etadata</w:t>
      </w:r>
      <w:bookmarkEnd w:id="154"/>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5ADBB6EA"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del w:id="155" w:author="Raphael Malyankar" w:date="2024-11-17T18:26:00Z" w16du:dateUtc="2024-11-18T01:26:00Z">
        <w:r w:rsidR="00E735DA" w:rsidDel="00717755">
          <w:rPr>
            <w:lang w:val="en-GB"/>
          </w:rPr>
          <w:delText xml:space="preserve">Naviational </w:delText>
        </w:r>
      </w:del>
      <w:ins w:id="156" w:author="Raphael Malyankar" w:date="2024-11-17T18:26:00Z" w16du:dateUtc="2024-11-18T01:26:00Z">
        <w:r w:rsidR="00717755">
          <w:rPr>
            <w:lang w:val="en-GB"/>
          </w:rPr>
          <w:t xml:space="preserve">Bathymetric Surface </w:t>
        </w:r>
      </w:ins>
      <w:del w:id="157" w:author="Raphael Malyankar" w:date="2024-11-17T18:26:00Z" w16du:dateUtc="2024-11-18T01:26:00Z">
        <w:r w:rsidR="00E735DA" w:rsidDel="00717755">
          <w:rPr>
            <w:lang w:val="en-GB"/>
          </w:rPr>
          <w:delText>Warnings</w:delText>
        </w:r>
        <w:r w:rsidR="004F095A" w:rsidDel="00717755">
          <w:rPr>
            <w:lang w:val="en-GB"/>
          </w:rPr>
          <w:delText xml:space="preserve"> </w:delText>
        </w:r>
      </w:del>
      <w:r w:rsidR="00113EC1">
        <w:rPr>
          <w:lang w:val="en-GB"/>
        </w:rPr>
        <w:t>Validation Checks</w:t>
      </w:r>
    </w:p>
    <w:p w14:paraId="1501621B" w14:textId="09AAAB31"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6C2115">
        <w:rPr>
          <w:lang w:val="en-GB"/>
        </w:rPr>
        <w:t>2</w:t>
      </w:r>
      <w:r>
        <w:rPr>
          <w:lang w:val="en-GB"/>
        </w:rPr>
        <w:t>.0</w:t>
      </w:r>
    </w:p>
    <w:p w14:paraId="0F27C97C" w14:textId="7B7455CE"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7C6D08">
        <w:rPr>
          <w:lang w:val="en-GB"/>
        </w:rPr>
        <w:t>1</w:t>
      </w:r>
      <w:r w:rsidR="006C2115">
        <w:rPr>
          <w:lang w:val="en-GB"/>
        </w:rPr>
        <w:t>1</w:t>
      </w:r>
      <w:r w:rsidR="00DA1A11">
        <w:rPr>
          <w:lang w:val="en-GB"/>
        </w:rPr>
        <w:t>-</w:t>
      </w:r>
      <w:r w:rsidR="007C6D08">
        <w:rPr>
          <w:lang w:val="en-GB"/>
        </w:rPr>
        <w:t>1</w:t>
      </w:r>
      <w:r w:rsidR="006C2115">
        <w:rPr>
          <w:lang w:val="en-GB"/>
        </w:rPr>
        <w:t>8</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33F31E11"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F4326B">
        <w:rPr>
          <w:lang w:val="en-GB"/>
        </w:rPr>
        <w:t>102</w:t>
      </w:r>
    </w:p>
    <w:p w14:paraId="3D5BEFB7" w14:textId="10D53FE1"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10055A">
        <w:rPr>
          <w:lang w:val="en-GB"/>
        </w:rPr>
        <w:t>S-102 Project Team of the IHO S-100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w:t>
      </w:r>
      <w:r w:rsidR="00C1013B" w:rsidRPr="00CF30EA">
        <w:rPr>
          <w:lang w:val="en-GB"/>
        </w:rPr>
        <w:lastRenderedPageBreak/>
        <w:t xml:space="preserve">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58" w:name="_Toc179925769"/>
      <w:bookmarkStart w:id="159" w:name="_Toc412810749"/>
      <w:commentRangeStart w:id="160"/>
      <w:r w:rsidRPr="00CF30EA">
        <w:t>Specification maintenance</w:t>
      </w:r>
      <w:commentRangeEnd w:id="160"/>
      <w:r w:rsidR="008739B6">
        <w:rPr>
          <w:rStyle w:val="CommentReference"/>
          <w:b w:val="0"/>
          <w:bCs w:val="0"/>
          <w:lang w:val="en-AU"/>
        </w:rPr>
        <w:commentReference w:id="160"/>
      </w:r>
      <w:bookmarkEnd w:id="158"/>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59"/>
    <w:p w14:paraId="1BC15EB1" w14:textId="60005C13"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F4326B">
        <w:rPr>
          <w:lang w:val="en-GB"/>
        </w:rPr>
        <w:t>102</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08D92DBB" w:rsidR="00C131AE" w:rsidRDefault="00A45A72" w:rsidP="00913A48">
      <w:pPr>
        <w:spacing w:after="120" w:line="240" w:lineRule="auto"/>
        <w:rPr>
          <w:ins w:id="161" w:author="Raphael Malyankar" w:date="2024-11-18T18:12:00Z" w16du:dateUtc="2024-11-19T01:12:00Z"/>
          <w:lang w:val="en-GB"/>
        </w:rPr>
      </w:pPr>
      <w:r>
        <w:rPr>
          <w:lang w:val="en-GB"/>
        </w:rPr>
        <w:t>S-158</w:t>
      </w:r>
      <w:r w:rsidR="004F095A">
        <w:rPr>
          <w:lang w:val="en-GB"/>
        </w:rPr>
        <w:t>:</w:t>
      </w:r>
      <w:r w:rsidR="00F4326B">
        <w:rPr>
          <w:lang w:val="en-GB"/>
        </w:rPr>
        <w:t>102</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1D7B1C08" w14:textId="1F390872" w:rsidR="00995EF1" w:rsidRPr="00995EF1" w:rsidRDefault="00995EF1" w:rsidP="00913A48">
      <w:pPr>
        <w:spacing w:after="120" w:line="240" w:lineRule="auto"/>
        <w:rPr>
          <w:i/>
          <w:iCs/>
          <w:lang w:val="en-GB"/>
        </w:rPr>
      </w:pPr>
      <w:ins w:id="162" w:author="Raphael Malyankar" w:date="2024-11-18T18:12:00Z" w16du:dateUtc="2024-11-19T01:12:00Z">
        <w:r w:rsidRPr="00E82603">
          <w:rPr>
            <w:i/>
            <w:iCs/>
            <w:highlight w:val="yellow"/>
            <w:lang w:val="en-GB"/>
            <w:rPrChange w:id="163" w:author="Raphael Malyankar" w:date="2024-11-18T18:21:00Z" w16du:dateUtc="2024-11-19T01:21:00Z">
              <w:rPr>
                <w:i/>
                <w:iCs/>
                <w:lang w:val="en-GB"/>
              </w:rPr>
            </w:rPrChange>
          </w:rPr>
          <w:t>[Designation of an S-158:1xx publication as new edition, revision, or clarification are under review by the S-100 Validation Checks subgroup a</w:t>
        </w:r>
      </w:ins>
      <w:ins w:id="164" w:author="Raphael Malyankar" w:date="2024-11-18T18:13:00Z" w16du:dateUtc="2024-11-19T01:13:00Z">
        <w:r w:rsidRPr="00E82603">
          <w:rPr>
            <w:i/>
            <w:iCs/>
            <w:highlight w:val="yellow"/>
            <w:lang w:val="en-GB"/>
            <w:rPrChange w:id="165" w:author="Raphael Malyankar" w:date="2024-11-18T18:21:00Z" w16du:dateUtc="2024-11-19T01:21:00Z">
              <w:rPr>
                <w:i/>
                <w:iCs/>
                <w:lang w:val="en-GB"/>
              </w:rPr>
            </w:rPrChange>
          </w:rPr>
          <w:t xml:space="preserve">s of November 2018. Project Teams should await the conclusion of this work before </w:t>
        </w:r>
      </w:ins>
      <w:ins w:id="166" w:author="Raphael Malyankar" w:date="2024-11-18T18:14:00Z" w16du:dateUtc="2024-11-19T01:14:00Z">
        <w:r w:rsidRPr="00E82603">
          <w:rPr>
            <w:i/>
            <w:iCs/>
            <w:highlight w:val="yellow"/>
            <w:lang w:val="en-GB"/>
            <w:rPrChange w:id="167" w:author="Raphael Malyankar" w:date="2024-11-18T18:21:00Z" w16du:dateUtc="2024-11-19T01:21:00Z">
              <w:rPr>
                <w:i/>
                <w:iCs/>
                <w:lang w:val="en-GB"/>
              </w:rPr>
            </w:rPrChange>
          </w:rPr>
          <w:t>amending the following sub-clauses.]</w:t>
        </w:r>
      </w:ins>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commentRangeStart w:id="168"/>
      <w:r w:rsidRPr="00CF30EA">
        <w:t>New Edition</w:t>
      </w:r>
    </w:p>
    <w:p w14:paraId="7C71EBEF" w14:textId="74A7EDDD"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w:t>
      </w:r>
      <w:r w:rsidR="00F4326B">
        <w:rPr>
          <w:lang w:val="en-GB"/>
        </w:rPr>
        <w:t>102</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w:t>
      </w:r>
      <w:r w:rsidR="00757F2D">
        <w:rPr>
          <w:lang w:val="en-GB"/>
        </w:rPr>
        <w:t>S-</w:t>
      </w:r>
      <w:r w:rsidR="00F4326B">
        <w:rPr>
          <w:lang w:val="en-GB"/>
        </w:rPr>
        <w:t>102</w:t>
      </w:r>
      <w:r w:rsidR="00AE0E65">
        <w:rPr>
          <w:lang w:val="en-GB"/>
        </w:rPr>
        <w:t xml:space="preserve"> and S-158:</w:t>
      </w:r>
      <w:r w:rsidR="00F4326B">
        <w:rPr>
          <w:lang w:val="en-GB"/>
        </w:rPr>
        <w:t>102</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7AF0678F"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w:t>
      </w:r>
      <w:r w:rsidR="00F4326B">
        <w:rPr>
          <w:lang w:val="en-GB"/>
        </w:rPr>
        <w:t>102</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w:t>
      </w:r>
      <w:r w:rsidR="00F4326B">
        <w:rPr>
          <w:lang w:val="en-GB"/>
        </w:rPr>
        <w:t>102</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w:t>
      </w:r>
      <w:r w:rsidR="00F4326B">
        <w:rPr>
          <w:lang w:val="en-GB"/>
        </w:rPr>
        <w:t>102</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6E7541C2" w:rsidR="00C131AE" w:rsidRDefault="00EC0C05" w:rsidP="00423EF0">
      <w:pPr>
        <w:spacing w:after="120" w:line="240" w:lineRule="auto"/>
        <w:rPr>
          <w:lang w:val="en-GB"/>
        </w:rPr>
      </w:pPr>
      <w:r w:rsidRPr="00CF30EA">
        <w:rPr>
          <w:lang w:val="en-GB"/>
        </w:rPr>
        <w:t xml:space="preserve">Changes in a revision </w:t>
      </w:r>
      <w:r w:rsidR="00B25B26">
        <w:rPr>
          <w:lang w:val="en-GB"/>
        </w:rPr>
        <w:t>of S-158:</w:t>
      </w:r>
      <w:r w:rsidR="00F4326B">
        <w:rPr>
          <w:lang w:val="en-GB"/>
        </w:rPr>
        <w:t>102</w:t>
      </w:r>
      <w:r w:rsidR="00B25B26">
        <w:rPr>
          <w:lang w:val="en-GB"/>
        </w:rPr>
        <w:t xml:space="preserve"> may or may not correspond to the same revision</w:t>
      </w:r>
      <w:r w:rsidR="005B4AFE">
        <w:rPr>
          <w:lang w:val="en-GB"/>
        </w:rPr>
        <w:t>+edition</w:t>
      </w:r>
      <w:r w:rsidR="00B25B26">
        <w:rPr>
          <w:lang w:val="en-GB"/>
        </w:rPr>
        <w:t xml:space="preserve"> number of </w:t>
      </w:r>
      <w:r w:rsidR="00757F2D">
        <w:rPr>
          <w:lang w:val="en-GB"/>
        </w:rPr>
        <w:t>S-</w:t>
      </w:r>
      <w:r w:rsidR="00F4326B">
        <w:rPr>
          <w:lang w:val="en-GB"/>
        </w:rPr>
        <w:t>102</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7F7C56BC"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w:t>
      </w:r>
      <w:r w:rsidR="00F4326B">
        <w:rPr>
          <w:lang w:val="en-GB"/>
        </w:rPr>
        <w:t>102</w:t>
      </w:r>
      <w:r w:rsidR="00840BC2">
        <w:rPr>
          <w:lang w:val="en-GB"/>
        </w:rPr>
        <w:t xml:space="preserve"> arising from non-substantive reasons </w:t>
      </w:r>
      <w:commentRangeStart w:id="169"/>
      <w:commentRangeStart w:id="170"/>
      <w:r w:rsidR="00840BC2">
        <w:rPr>
          <w:lang w:val="en-GB"/>
        </w:rPr>
        <w:t>or</w:t>
      </w:r>
      <w:r w:rsidRPr="00CF30EA">
        <w:rPr>
          <w:lang w:val="en-GB"/>
        </w:rPr>
        <w:t xml:space="preserve"> </w:t>
      </w:r>
      <w:r w:rsidR="00840BC2">
        <w:rPr>
          <w:lang w:val="en-GB"/>
        </w:rPr>
        <w:t xml:space="preserve">from introduction of a new edition or revision of </w:t>
      </w:r>
      <w:commentRangeEnd w:id="169"/>
      <w:r w:rsidR="00757F2D">
        <w:rPr>
          <w:lang w:val="en-GB"/>
        </w:rPr>
        <w:t>S-</w:t>
      </w:r>
      <w:r w:rsidR="00F4326B">
        <w:rPr>
          <w:lang w:val="en-GB"/>
        </w:rPr>
        <w:t>102</w:t>
      </w:r>
      <w:r w:rsidR="00964AB6">
        <w:rPr>
          <w:rStyle w:val="CommentReference"/>
        </w:rPr>
        <w:commentReference w:id="169"/>
      </w:r>
      <w:commentRangeEnd w:id="170"/>
      <w:r w:rsidR="004B194F">
        <w:rPr>
          <w:rStyle w:val="CommentReference"/>
        </w:rPr>
        <w:commentReference w:id="170"/>
      </w:r>
      <w:r w:rsidR="00840BC2">
        <w:rPr>
          <w:lang w:val="en-GB"/>
        </w:rPr>
        <w:t>.</w:t>
      </w:r>
    </w:p>
    <w:p w14:paraId="10764D66" w14:textId="60186062"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w:t>
      </w:r>
      <w:r w:rsidR="00F4326B">
        <w:rPr>
          <w:lang w:val="en-GB"/>
        </w:rPr>
        <w:t>102</w:t>
      </w:r>
      <w:r w:rsidR="00840BC2">
        <w:rPr>
          <w:lang w:val="en-GB"/>
        </w:rPr>
        <w:t>.</w:t>
      </w:r>
    </w:p>
    <w:p w14:paraId="6920D6FF" w14:textId="784B2E61" w:rsidR="00840BC2" w:rsidRPr="00CF30EA" w:rsidRDefault="00840BC2" w:rsidP="00423EF0">
      <w:pPr>
        <w:spacing w:after="120" w:line="240" w:lineRule="auto"/>
        <w:rPr>
          <w:lang w:val="en-GB"/>
        </w:rPr>
      </w:pPr>
      <w:r>
        <w:rPr>
          <w:lang w:val="en-GB"/>
        </w:rPr>
        <w:t>Clarifications to S-158:</w:t>
      </w:r>
      <w:r w:rsidR="00F4326B">
        <w:rPr>
          <w:lang w:val="en-GB"/>
        </w:rPr>
        <w:t>102</w:t>
      </w:r>
      <w:r>
        <w:rPr>
          <w:lang w:val="en-GB"/>
        </w:rPr>
        <w:t xml:space="preserve"> for alignment to a new edition or revision of </w:t>
      </w:r>
      <w:r w:rsidR="00757F2D">
        <w:rPr>
          <w:lang w:val="en-GB"/>
        </w:rPr>
        <w:t>S-</w:t>
      </w:r>
      <w:r w:rsidR="00F4326B">
        <w:rPr>
          <w:lang w:val="en-GB"/>
        </w:rPr>
        <w:t>102</w:t>
      </w:r>
      <w:r>
        <w:rPr>
          <w:lang w:val="en-GB"/>
        </w:rPr>
        <w:t xml:space="preserve"> may update validation checks or add new validation checks. Validation checks for older but still active editions or revisions of </w:t>
      </w:r>
      <w:r w:rsidR="00757F2D">
        <w:rPr>
          <w:lang w:val="en-GB"/>
        </w:rPr>
        <w:t>S-</w:t>
      </w:r>
      <w:r w:rsidR="00F4326B">
        <w:rPr>
          <w:lang w:val="en-GB"/>
        </w:rPr>
        <w:t>102</w:t>
      </w:r>
      <w:r>
        <w:rPr>
          <w:lang w:val="en-GB"/>
        </w:rPr>
        <w:t xml:space="preserve">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w:t>
      </w:r>
      <w:r w:rsidR="00757F2D">
        <w:rPr>
          <w:lang w:val="en-GB"/>
        </w:rPr>
        <w:t>S-</w:t>
      </w:r>
      <w:r w:rsidR="00F4326B">
        <w:rPr>
          <w:lang w:val="en-GB"/>
        </w:rPr>
        <w:t>102</w:t>
      </w:r>
      <w:r w:rsidR="00964AB6">
        <w:rPr>
          <w:lang w:val="en-GB"/>
        </w:rPr>
        <w:t>.</w:t>
      </w:r>
      <w:commentRangeEnd w:id="168"/>
      <w:r w:rsidR="00995EF1">
        <w:rPr>
          <w:rStyle w:val="CommentReference"/>
        </w:rPr>
        <w:commentReference w:id="168"/>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73F452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F4326B">
        <w:rPr>
          <w:lang w:val="en-GB"/>
        </w:rPr>
        <w:t>102</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71" w:name="_Toc179925770"/>
      <w:r>
        <w:rPr>
          <w:lang w:val="en-GB"/>
        </w:rPr>
        <w:t>Check Structure</w:t>
      </w:r>
      <w:bookmarkEnd w:id="171"/>
    </w:p>
    <w:p w14:paraId="0296BAF2" w14:textId="6F8D193B" w:rsidR="00E735DA" w:rsidRDefault="00964AB6" w:rsidP="003E0544">
      <w:pPr>
        <w:tabs>
          <w:tab w:val="left" w:pos="1701"/>
        </w:tabs>
        <w:spacing w:after="120" w:line="240" w:lineRule="auto"/>
        <w:rPr>
          <w:lang w:val="en-GB"/>
        </w:rPr>
      </w:pPr>
      <w:r>
        <w:rPr>
          <w:lang w:val="en-GB"/>
        </w:rPr>
        <w:t>Check structure in S-158:</w:t>
      </w:r>
      <w:r w:rsidR="00F4326B">
        <w:rPr>
          <w:lang w:val="en-GB"/>
        </w:rPr>
        <w:t>102</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5FA79E29" w14:textId="220E0EF5" w:rsidR="00A15C47" w:rsidRDefault="00A15C47" w:rsidP="00D80E53">
      <w:pPr>
        <w:pStyle w:val="Caption"/>
        <w:keepNext/>
      </w:pPr>
      <w:bookmarkStart w:id="172" w:name="_Ref179907861"/>
      <w:r>
        <w:lastRenderedPageBreak/>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72"/>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t>Terminate if failure</w:t>
            </w:r>
          </w:p>
        </w:tc>
        <w:tc>
          <w:tcPr>
            <w:tcW w:w="3777" w:type="pct"/>
          </w:tcPr>
          <w:p w14:paraId="7CA6CF63" w14:textId="057AB96C"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w:t>
            </w:r>
            <w:ins w:id="173" w:author="Raphael Malyankar" w:date="2024-11-18T18:21:00Z" w16du:dateUtc="2024-11-19T01:21:00Z">
              <w:r w:rsidR="00E82603">
                <w:t xml:space="preserve"> and</w:t>
              </w:r>
            </w:ins>
            <w:del w:id="174" w:author="Raphael Malyankar" w:date="2024-11-18T18:21:00Z" w16du:dateUtc="2024-11-19T01:21:00Z">
              <w:r w:rsidR="00D9751F" w:rsidDel="00E82603">
                <w:delText>,</w:delText>
              </w:r>
            </w:del>
            <w:r w:rsidR="00D9751F">
              <w:t xml:space="preserve"> FALSE</w:t>
            </w:r>
            <w:del w:id="175" w:author="Raphael Malyankar" w:date="2024-11-18T18:18:00Z" w16du:dateUtc="2024-11-19T01:18:00Z">
              <w:r w:rsidR="00D9751F" w:rsidDel="009A6B98">
                <w:delText>, or none (equivalent to FALSE</w:delText>
              </w:r>
            </w:del>
            <w:ins w:id="176" w:author="Raphael Malyankar" w:date="2024-11-18T18:21:00Z" w16du:dateUtc="2024-11-19T01:21:00Z">
              <w:r w:rsidR="00E82603">
                <w:t xml:space="preserve">. The </w:t>
              </w:r>
            </w:ins>
            <w:ins w:id="177" w:author="Raphael Malyankar" w:date="2024-11-18T18:22:00Z" w16du:dateUtc="2024-11-19T01:22:00Z">
              <w:r w:rsidR="00E82603">
                <w:t>d</w:t>
              </w:r>
            </w:ins>
            <w:ins w:id="178" w:author="Raphael Malyankar" w:date="2024-11-18T18:18:00Z" w16du:dateUtc="2024-11-19T01:18:00Z">
              <w:r w:rsidR="009A6B98">
                <w:t>efault</w:t>
              </w:r>
            </w:ins>
            <w:ins w:id="179" w:author="Raphael Malyankar" w:date="2024-11-18T18:22:00Z" w16du:dateUtc="2024-11-19T01:22:00Z">
              <w:r w:rsidR="00E82603">
                <w:t xml:space="preserve"> is FALSE</w:t>
              </w:r>
            </w:ins>
            <w:del w:id="180" w:author="Raphael Malyankar" w:date="2024-11-18T18:22:00Z" w16du:dateUtc="2024-11-19T01:22:00Z">
              <w:r w:rsidR="00D9751F" w:rsidDel="00E82603">
                <w:delText>)</w:delText>
              </w:r>
            </w:del>
            <w:r w:rsidR="00D9751F">
              <w:t>.</w:t>
            </w:r>
          </w:p>
          <w:p w14:paraId="06F6F410" w14:textId="032F1824"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w:t>
            </w:r>
            <w:del w:id="181" w:author="Raphael Malyankar" w:date="2024-11-18T18:18:00Z" w16du:dateUtc="2024-11-19T01:18:00Z">
              <w:r w:rsidR="00207BCC" w:rsidDel="009A6B98">
                <w:delText>u</w:delText>
              </w:r>
            </w:del>
            <w:r w:rsidR="00207BCC">
              <w:t>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bl>
    <w:p w14:paraId="74EBBB86" w14:textId="77777777" w:rsidR="0010055A" w:rsidRDefault="0010055A" w:rsidP="003E0544">
      <w:pPr>
        <w:tabs>
          <w:tab w:val="left" w:pos="1701"/>
        </w:tabs>
        <w:spacing w:after="120" w:line="240" w:lineRule="auto"/>
        <w:rPr>
          <w:lang w:val="en-GB"/>
        </w:rPr>
      </w:pPr>
    </w:p>
    <w:p w14:paraId="2493CDAA" w14:textId="690AF806" w:rsidR="00A15C47" w:rsidRDefault="00A15C47" w:rsidP="003E0544">
      <w:pPr>
        <w:tabs>
          <w:tab w:val="left" w:pos="1701"/>
        </w:tabs>
        <w:spacing w:after="120" w:line="240" w:lineRule="auto"/>
        <w:rPr>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82" w:name="_Ref172572327"/>
      <w:bookmarkStart w:id="183" w:name="_Toc179925771"/>
      <w:r>
        <w:rPr>
          <w:lang w:val="en-GB"/>
        </w:rPr>
        <w:t>Check Syntax</w:t>
      </w:r>
      <w:bookmarkEnd w:id="182"/>
      <w:bookmarkEnd w:id="183"/>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84" w:name="_Ref179908070"/>
      <w:bookmarkStart w:id="185" w:name="_Toc179925772"/>
      <w:r>
        <w:rPr>
          <w:lang w:val="en-GB"/>
        </w:rPr>
        <w:t>Organisation</w:t>
      </w:r>
      <w:bookmarkEnd w:id="184"/>
      <w:bookmarkEnd w:id="185"/>
    </w:p>
    <w:p w14:paraId="76A667AF" w14:textId="0AEF3A4D" w:rsidR="002C7023" w:rsidRDefault="002C7023" w:rsidP="00D76F20">
      <w:pPr>
        <w:tabs>
          <w:tab w:val="left" w:pos="1701"/>
        </w:tabs>
        <w:spacing w:line="240" w:lineRule="auto"/>
        <w:rPr>
          <w:lang w:val="en-GB"/>
        </w:rPr>
      </w:pPr>
      <w:r>
        <w:rPr>
          <w:lang w:val="en-GB"/>
        </w:rPr>
        <w:t>The list of validation checks for this edition of S-158:</w:t>
      </w:r>
      <w:r w:rsidR="00F4326B">
        <w:rPr>
          <w:lang w:val="en-GB"/>
        </w:rPr>
        <w:t>102</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4C4E0BA5"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ins w:id="186" w:author="Raphael Malyankar" w:date="2024-10-21T00:13:00Z" w16du:dateUtc="2024-10-21T07:13:00Z">
        <w:r w:rsidR="00D915DD">
          <w:rPr>
            <w:lang w:val="en-GB"/>
          </w:rPr>
          <w:fldChar w:fldCharType="begin"/>
        </w:r>
        <w:r w:rsidR="00D915DD">
          <w:rPr>
            <w:lang w:val="en-GB"/>
          </w:rPr>
          <w:instrText xml:space="preserve"> REF _Ref180361958 \h </w:instrText>
        </w:r>
      </w:ins>
      <w:r w:rsidR="00D915DD">
        <w:rPr>
          <w:lang w:val="en-GB"/>
        </w:rPr>
      </w:r>
      <w:r w:rsidR="00D915DD">
        <w:rPr>
          <w:lang w:val="en-GB"/>
        </w:rPr>
        <w:fldChar w:fldCharType="separate"/>
      </w:r>
      <w:ins w:id="187" w:author="Raphael Malyankar" w:date="2024-10-21T00:13:00Z" w16du:dateUtc="2024-10-21T07:13:00Z">
        <w:r w:rsidR="00D915DD">
          <w:t xml:space="preserve">Table </w:t>
        </w:r>
        <w:r w:rsidR="00D915DD">
          <w:rPr>
            <w:noProof/>
          </w:rPr>
          <w:t>4</w:t>
        </w:r>
        <w:r w:rsidR="00D915DD">
          <w:t>-</w:t>
        </w:r>
        <w:r w:rsidR="00D915DD">
          <w:rPr>
            <w:noProof/>
          </w:rPr>
          <w:t>1</w:t>
        </w:r>
        <w:r w:rsidR="00D915DD">
          <w:rPr>
            <w:lang w:val="en-GB"/>
          </w:rPr>
          <w:fldChar w:fldCharType="end"/>
        </w:r>
      </w:ins>
      <w:ins w:id="188" w:author="Raphael Malyankar" w:date="2024-10-21T00:12:00Z" w16du:dateUtc="2024-10-21T07:12:00Z">
        <w:r w:rsidR="00D915DD">
          <w:rPr>
            <w:lang w:val="en-GB"/>
          </w:rPr>
          <w:t xml:space="preserve"> </w:t>
        </w:r>
      </w:ins>
      <w:del w:id="189" w:author="Raphael Malyankar" w:date="2024-10-21T00:12:00Z" w16du:dateUtc="2024-10-21T07:12:00Z">
        <w:r w:rsidDel="00D915DD">
          <w:rPr>
            <w:lang w:val="en-GB"/>
          </w:rPr>
          <w:delText xml:space="preserve">Table X-X </w:delText>
        </w:r>
      </w:del>
      <w:r>
        <w:rPr>
          <w:lang w:val="en-GB"/>
        </w:rPr>
        <w:t>below).</w:t>
      </w:r>
    </w:p>
    <w:p w14:paraId="057696E6" w14:textId="00A3CED6" w:rsidR="00D915DD" w:rsidRDefault="00D915DD" w:rsidP="00D915DD">
      <w:pPr>
        <w:pStyle w:val="Caption"/>
        <w:keepNext/>
        <w:rPr>
          <w:ins w:id="190" w:author="Raphael Malyankar" w:date="2024-10-21T00:11:00Z" w16du:dateUtc="2024-10-21T07:11:00Z"/>
        </w:rPr>
      </w:pPr>
      <w:bookmarkStart w:id="191" w:name="_Ref180361958"/>
      <w:ins w:id="192" w:author="Raphael Malyankar" w:date="2024-10-21T00:11:00Z" w16du:dateUtc="2024-10-21T07:11:00Z">
        <w:r>
          <w:t xml:space="preserve">Table </w:t>
        </w:r>
        <w:r>
          <w:fldChar w:fldCharType="begin"/>
        </w:r>
        <w:r>
          <w:instrText xml:space="preserve"> STYLEREF 1 \s </w:instrText>
        </w:r>
      </w:ins>
      <w:r>
        <w:fldChar w:fldCharType="separate"/>
      </w:r>
      <w:r>
        <w:rPr>
          <w:noProof/>
        </w:rPr>
        <w:t>4</w:t>
      </w:r>
      <w:ins w:id="193" w:author="Raphael Malyankar" w:date="2024-10-21T00:11:00Z" w16du:dateUtc="2024-10-21T07:11:00Z">
        <w:r>
          <w:fldChar w:fldCharType="end"/>
        </w:r>
      </w:ins>
      <w:ins w:id="194" w:author="Raphael Malyankar" w:date="2024-10-21T00:12:00Z" w16du:dateUtc="2024-10-21T07:12:00Z">
        <w:r>
          <w:t>-</w:t>
        </w:r>
      </w:ins>
      <w:ins w:id="195" w:author="Raphael Malyankar" w:date="2024-10-21T00:11:00Z" w16du:dateUtc="2024-10-21T07:11:00Z">
        <w:r>
          <w:fldChar w:fldCharType="begin"/>
        </w:r>
        <w:r>
          <w:instrText xml:space="preserve"> SEQ Table \* ARABIC \s 1 </w:instrText>
        </w:r>
      </w:ins>
      <w:r>
        <w:fldChar w:fldCharType="separate"/>
      </w:r>
      <w:ins w:id="196" w:author="Raphael Malyankar" w:date="2024-10-21T00:11:00Z" w16du:dateUtc="2024-10-21T07:11:00Z">
        <w:r>
          <w:rPr>
            <w:noProof/>
          </w:rPr>
          <w:t>1</w:t>
        </w:r>
        <w:r>
          <w:fldChar w:fldCharType="end"/>
        </w:r>
        <w:bookmarkEnd w:id="191"/>
        <w:r>
          <w:t xml:space="preserve"> - Division of product-specific checks into processing phases</w:t>
        </w:r>
      </w:ins>
    </w:p>
    <w:tbl>
      <w:tblPr>
        <w:tblStyle w:val="TableGrid"/>
        <w:tblW w:w="0" w:type="auto"/>
        <w:tblLook w:val="04A0" w:firstRow="1" w:lastRow="0" w:firstColumn="1" w:lastColumn="0" w:noHBand="0" w:noVBand="1"/>
      </w:tblPr>
      <w:tblGrid>
        <w:gridCol w:w="806"/>
        <w:gridCol w:w="2513"/>
        <w:gridCol w:w="1755"/>
        <w:gridCol w:w="3942"/>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915DD">
        <w:trPr>
          <w:cantSplit/>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50108103" w:rsidR="001D22C1" w:rsidRPr="0026025C" w:rsidRDefault="001D22C1" w:rsidP="00FB18D4">
            <w:pPr>
              <w:spacing w:line="240" w:lineRule="auto"/>
              <w:jc w:val="left"/>
              <w:rPr>
                <w:lang w:val="en-GB"/>
              </w:rPr>
            </w:pPr>
            <w:commentRangeStart w:id="197"/>
            <w:commentRangeStart w:id="198"/>
            <w:r>
              <w:rPr>
                <w:lang w:val="en-GB"/>
              </w:rPr>
              <w:t>102_Dev1xxx</w:t>
            </w:r>
            <w:commentRangeEnd w:id="197"/>
            <w:r w:rsidR="00EE317F">
              <w:rPr>
                <w:rStyle w:val="CommentReference"/>
              </w:rPr>
              <w:commentReference w:id="197"/>
            </w:r>
            <w:commentRangeEnd w:id="198"/>
            <w:r w:rsidR="00D34BD7">
              <w:rPr>
                <w:rStyle w:val="CommentReference"/>
              </w:rPr>
              <w:commentReference w:id="198"/>
            </w:r>
          </w:p>
        </w:tc>
        <w:tc>
          <w:tcPr>
            <w:tcW w:w="1834" w:type="dxa"/>
          </w:tcPr>
          <w:p w14:paraId="252AF988" w14:textId="766CBF33" w:rsidR="001D22C1" w:rsidRPr="0026025C" w:rsidRDefault="001D22C1" w:rsidP="00D80E53">
            <w:pPr>
              <w:spacing w:line="240" w:lineRule="auto"/>
              <w:jc w:val="left"/>
              <w:rPr>
                <w:lang w:val="en-GB"/>
              </w:rPr>
            </w:pPr>
            <w:r w:rsidRPr="0026025C">
              <w:rPr>
                <w:lang w:val="en-GB"/>
              </w:rPr>
              <w:t>Validate Dataset Root and Feature Information</w:t>
            </w: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915DD">
        <w:trPr>
          <w:cantSplit/>
        </w:trPr>
        <w:tc>
          <w:tcPr>
            <w:tcW w:w="806" w:type="dxa"/>
          </w:tcPr>
          <w:p w14:paraId="01E5A7BF" w14:textId="77777777" w:rsidR="001D22C1" w:rsidRPr="0026025C" w:rsidRDefault="001D22C1" w:rsidP="0026025C">
            <w:pPr>
              <w:spacing w:line="240" w:lineRule="auto"/>
              <w:rPr>
                <w:lang w:val="en-GB"/>
              </w:rPr>
            </w:pPr>
            <w:r w:rsidRPr="0026025C">
              <w:rPr>
                <w:lang w:val="en-GB"/>
              </w:rPr>
              <w:t>2</w:t>
            </w:r>
          </w:p>
        </w:tc>
        <w:tc>
          <w:tcPr>
            <w:tcW w:w="2059" w:type="dxa"/>
          </w:tcPr>
          <w:p w14:paraId="6C950E54" w14:textId="243234A5" w:rsidR="001D22C1" w:rsidRPr="0026025C" w:rsidRDefault="00390830" w:rsidP="00FB18D4">
            <w:pPr>
              <w:spacing w:line="240" w:lineRule="auto"/>
              <w:jc w:val="left"/>
              <w:rPr>
                <w:lang w:val="en-GB"/>
              </w:rPr>
            </w:pPr>
            <w:r>
              <w:rPr>
                <w:lang w:val="en-GB"/>
              </w:rPr>
              <w:t>102_Dev2xxx</w:t>
            </w:r>
          </w:p>
        </w:tc>
        <w:tc>
          <w:tcPr>
            <w:tcW w:w="1834" w:type="dxa"/>
          </w:tcPr>
          <w:p w14:paraId="6260FC36" w14:textId="45125D60" w:rsidR="001D22C1" w:rsidRPr="0026025C" w:rsidRDefault="001D22C1" w:rsidP="00D80E53">
            <w:pPr>
              <w:spacing w:line="240" w:lineRule="auto"/>
              <w:jc w:val="left"/>
              <w:rPr>
                <w:lang w:val="en-GB"/>
              </w:rPr>
            </w:pPr>
            <w:r w:rsidRPr="0026025C">
              <w:rPr>
                <w:lang w:val="en-GB"/>
              </w:rPr>
              <w:t>Validate Feature Container Groups</w:t>
            </w:r>
          </w:p>
        </w:tc>
        <w:tc>
          <w:tcPr>
            <w:tcW w:w="4317" w:type="dxa"/>
          </w:tcPr>
          <w:p w14:paraId="3DB89BCE" w14:textId="2F3BC879" w:rsidR="001D22C1" w:rsidRPr="0026025C" w:rsidRDefault="001D22C1" w:rsidP="0026025C">
            <w:pPr>
              <w:spacing w:line="240" w:lineRule="auto"/>
              <w:rPr>
                <w:lang w:val="en-GB"/>
              </w:rPr>
            </w:pPr>
            <w:r w:rsidRPr="0026025C">
              <w:rPr>
                <w:lang w:val="en-GB"/>
              </w:rPr>
              <w:t>Validation of metadata and structure for each feature type (“Feature Container”). In S-102 there are two feature containers (one for the bathymetry data and another for survey information), so this set of checks is executed only once for each</w:t>
            </w:r>
            <w:r w:rsidR="00390830">
              <w:rPr>
                <w:lang w:val="en-GB"/>
              </w:rPr>
              <w:t>.</w:t>
            </w:r>
          </w:p>
        </w:tc>
      </w:tr>
      <w:tr w:rsidR="001D22C1" w:rsidRPr="0026025C" w14:paraId="30996BA6" w14:textId="77777777" w:rsidTr="00D915DD">
        <w:trPr>
          <w:cantSplit/>
        </w:trPr>
        <w:tc>
          <w:tcPr>
            <w:tcW w:w="806" w:type="dxa"/>
          </w:tcPr>
          <w:p w14:paraId="0665F585" w14:textId="77777777" w:rsidR="001D22C1" w:rsidRPr="0026025C" w:rsidRDefault="001D22C1" w:rsidP="0026025C">
            <w:pPr>
              <w:spacing w:line="240" w:lineRule="auto"/>
              <w:rPr>
                <w:lang w:val="en-GB"/>
              </w:rPr>
            </w:pPr>
            <w:r w:rsidRPr="0026025C">
              <w:rPr>
                <w:lang w:val="en-GB"/>
              </w:rPr>
              <w:lastRenderedPageBreak/>
              <w:t>3</w:t>
            </w:r>
          </w:p>
        </w:tc>
        <w:tc>
          <w:tcPr>
            <w:tcW w:w="2059" w:type="dxa"/>
          </w:tcPr>
          <w:p w14:paraId="7C38B60E" w14:textId="351A6EA4" w:rsidR="001D22C1" w:rsidRPr="0026025C" w:rsidRDefault="00390830" w:rsidP="00FB18D4">
            <w:pPr>
              <w:spacing w:line="240" w:lineRule="auto"/>
              <w:jc w:val="left"/>
              <w:rPr>
                <w:lang w:val="en-GB"/>
              </w:rPr>
            </w:pPr>
            <w:r>
              <w:rPr>
                <w:lang w:val="en-GB"/>
              </w:rPr>
              <w:t>102_Dev3xxx</w:t>
            </w:r>
          </w:p>
        </w:tc>
        <w:tc>
          <w:tcPr>
            <w:tcW w:w="1834" w:type="dxa"/>
          </w:tcPr>
          <w:p w14:paraId="108894C9" w14:textId="2D53A048" w:rsidR="001D22C1" w:rsidRPr="0026025C" w:rsidRDefault="001D22C1" w:rsidP="00D80E53">
            <w:pPr>
              <w:spacing w:line="240" w:lineRule="auto"/>
              <w:jc w:val="left"/>
              <w:rPr>
                <w:lang w:val="en-GB"/>
              </w:rPr>
            </w:pPr>
            <w:r w:rsidRPr="0026025C">
              <w:rPr>
                <w:lang w:val="en-GB"/>
              </w:rPr>
              <w:t>Validate Feature Instance Groups</w:t>
            </w: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t>4</w:t>
            </w:r>
          </w:p>
        </w:tc>
        <w:tc>
          <w:tcPr>
            <w:tcW w:w="2059" w:type="dxa"/>
          </w:tcPr>
          <w:p w14:paraId="167D3633" w14:textId="219E5568" w:rsidR="00CF1477" w:rsidRDefault="004F5625" w:rsidP="00CF1477">
            <w:pPr>
              <w:spacing w:line="240" w:lineRule="auto"/>
              <w:jc w:val="left"/>
              <w:rPr>
                <w:lang w:val="en-GB"/>
              </w:rPr>
            </w:pPr>
            <w:r>
              <w:rPr>
                <w:lang w:val="en-GB"/>
              </w:rPr>
              <w:t>N/A</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28EA0352" w:rsidR="00CF1477" w:rsidRPr="0026025C" w:rsidRDefault="004F5625" w:rsidP="00CF1477">
            <w:pPr>
              <w:spacing w:line="240" w:lineRule="auto"/>
              <w:rPr>
                <w:lang w:val="en-GB"/>
              </w:rPr>
            </w:pPr>
            <w:r>
              <w:rPr>
                <w:lang w:val="en-GB"/>
              </w:rPr>
              <w:t>There are no Phase 4 checks for S-102, which does not use positioning groups</w:t>
            </w:r>
            <w:r w:rsidR="00CF1477">
              <w:rPr>
                <w:lang w:val="en-GB"/>
              </w:rPr>
              <w:t>.</w:t>
            </w:r>
            <w:r>
              <w:rPr>
                <w:lang w:val="en-GB"/>
              </w:rPr>
              <w:t xml:space="preserve"> This phase is mentioned in this table only for compatibility with S-158:1xx for coverages which do use positioning groups.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5213551B" w:rsidR="00CF1477" w:rsidRPr="0026025C" w:rsidRDefault="00CF1477" w:rsidP="00CF1477">
            <w:pPr>
              <w:spacing w:line="240" w:lineRule="auto"/>
              <w:jc w:val="left"/>
              <w:rPr>
                <w:lang w:val="en-GB"/>
              </w:rPr>
            </w:pPr>
            <w:r>
              <w:rPr>
                <w:lang w:val="en-GB"/>
              </w:rPr>
              <w:t>102_Dev5xxx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22C3FD4E" w:rsidR="00CF1477" w:rsidRPr="0026025C" w:rsidRDefault="00CF1477" w:rsidP="00CF1477">
            <w:pPr>
              <w:spacing w:line="240" w:lineRule="auto"/>
              <w:rPr>
                <w:lang w:val="en-GB"/>
              </w:rPr>
            </w:pPr>
            <w:r w:rsidRPr="0026025C">
              <w:rPr>
                <w:lang w:val="en-GB"/>
              </w:rPr>
              <w:t>Validation of bathymetry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4AB4CA3E" w:rsidR="00CF1477" w:rsidRPr="0026025C" w:rsidRDefault="00CF1477" w:rsidP="00CF1477">
            <w:pPr>
              <w:spacing w:line="240" w:lineRule="auto"/>
              <w:jc w:val="left"/>
              <w:rPr>
                <w:lang w:val="en-GB"/>
              </w:rPr>
            </w:pPr>
            <w:r>
              <w:rPr>
                <w:lang w:val="en-GB"/>
              </w:rPr>
              <w:t>102_Dev9xxx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199" w:name="_Toc179220192"/>
      <w:bookmarkStart w:id="200" w:name="_Toc179925773"/>
      <w:commentRangeStart w:id="201"/>
      <w:commentRangeStart w:id="202"/>
      <w:r w:rsidRPr="004A1094">
        <w:rPr>
          <w:lang w:val="en-GB"/>
        </w:rPr>
        <w:t>Other Applicable Checks</w:t>
      </w:r>
      <w:bookmarkEnd w:id="199"/>
      <w:commentRangeEnd w:id="201"/>
      <w:r w:rsidR="00C01DFE">
        <w:rPr>
          <w:rStyle w:val="CommentReference"/>
          <w:b w:val="0"/>
          <w:bCs w:val="0"/>
        </w:rPr>
        <w:commentReference w:id="201"/>
      </w:r>
      <w:bookmarkEnd w:id="200"/>
      <w:commentRangeEnd w:id="202"/>
      <w:r w:rsidR="0048471F">
        <w:rPr>
          <w:rStyle w:val="CommentReference"/>
          <w:b w:val="0"/>
          <w:bCs w:val="0"/>
        </w:rPr>
        <w:commentReference w:id="202"/>
      </w:r>
    </w:p>
    <w:p w14:paraId="6EC851AE" w14:textId="77777777" w:rsidR="004A1094" w:rsidRPr="004A1094" w:rsidRDefault="004A1094" w:rsidP="00F2138B">
      <w:pPr>
        <w:pStyle w:val="Heading2"/>
        <w:rPr>
          <w:lang w:val="en-GB"/>
        </w:rPr>
      </w:pPr>
      <w:bookmarkStart w:id="203" w:name="_Toc179220193"/>
      <w:bookmarkStart w:id="204" w:name="_Toc179925774"/>
      <w:r w:rsidRPr="004A1094">
        <w:rPr>
          <w:lang w:val="en-GB"/>
        </w:rPr>
        <w:t>Generic S-100 checks</w:t>
      </w:r>
      <w:bookmarkEnd w:id="203"/>
      <w:bookmarkEnd w:id="204"/>
    </w:p>
    <w:p w14:paraId="15F27DF2" w14:textId="369FB0CD" w:rsidR="004A1094" w:rsidRPr="004A1094" w:rsidRDefault="00757F2D" w:rsidP="004A1094">
      <w:pPr>
        <w:tabs>
          <w:tab w:val="left" w:pos="1701"/>
        </w:tabs>
        <w:spacing w:line="240" w:lineRule="auto"/>
        <w:rPr>
          <w:lang w:val="en-GB"/>
        </w:rPr>
      </w:pPr>
      <w:r>
        <w:rPr>
          <w:lang w:val="en-GB"/>
        </w:rPr>
        <w:t>S-</w:t>
      </w:r>
      <w:r w:rsidR="00F4326B">
        <w:rPr>
          <w:lang w:val="en-GB"/>
        </w:rPr>
        <w:t>102</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C53F21" w:rsidRPr="004A1094" w14:paraId="2F49BDF7" w14:textId="77777777" w:rsidTr="00B8317A">
        <w:trPr>
          <w:tblHeader/>
        </w:trPr>
        <w:tc>
          <w:tcPr>
            <w:tcW w:w="1056"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987"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205"/>
            <w:r w:rsidRPr="004A1094">
              <w:rPr>
                <w:b/>
                <w:bCs/>
                <w:lang w:val="en-GB"/>
              </w:rPr>
              <w:t>Checks</w:t>
            </w:r>
            <w:commentRangeEnd w:id="205"/>
            <w:r w:rsidRPr="004A1094">
              <w:commentReference w:id="205"/>
            </w:r>
          </w:p>
        </w:tc>
        <w:tc>
          <w:tcPr>
            <w:tcW w:w="1198"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9"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B8317A">
        <w:tc>
          <w:tcPr>
            <w:tcW w:w="1056"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987" w:type="pct"/>
          </w:tcPr>
          <w:p w14:paraId="749C81D1"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B8317A">
        <w:tc>
          <w:tcPr>
            <w:tcW w:w="1056"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987" w:type="pct"/>
          </w:tcPr>
          <w:p w14:paraId="5D7DF52A"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B8317A">
        <w:tc>
          <w:tcPr>
            <w:tcW w:w="1056"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987" w:type="pct"/>
          </w:tcPr>
          <w:p w14:paraId="1CC170E7"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9"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B8317A">
        <w:tc>
          <w:tcPr>
            <w:tcW w:w="1056"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987" w:type="pct"/>
          </w:tcPr>
          <w:p w14:paraId="6CDF2F56"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B8317A">
        <w:tc>
          <w:tcPr>
            <w:tcW w:w="1056"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987" w:type="pct"/>
          </w:tcPr>
          <w:p w14:paraId="7832C865" w14:textId="14BF99C6" w:rsidR="004A1094" w:rsidRPr="004A1094" w:rsidRDefault="004A1094" w:rsidP="00DA5883">
            <w:pPr>
              <w:tabs>
                <w:tab w:val="left" w:pos="1701"/>
              </w:tabs>
              <w:spacing w:after="60" w:line="240" w:lineRule="auto"/>
              <w:rPr>
                <w:lang w:val="en-GB"/>
              </w:rPr>
            </w:pPr>
            <w:r w:rsidRPr="004A1094">
              <w:rPr>
                <w:lang w:val="en-GB"/>
              </w:rPr>
              <w:t>100_Dev0069</w:t>
            </w:r>
          </w:p>
        </w:tc>
        <w:tc>
          <w:tcPr>
            <w:tcW w:w="1198"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B8317A">
        <w:tc>
          <w:tcPr>
            <w:tcW w:w="1056" w:type="pct"/>
            <w:vMerge/>
          </w:tcPr>
          <w:p w14:paraId="016FCE83" w14:textId="77777777" w:rsidR="004A1094" w:rsidRPr="004A1094" w:rsidRDefault="004A1094" w:rsidP="00DA5883">
            <w:pPr>
              <w:tabs>
                <w:tab w:val="left" w:pos="1701"/>
              </w:tabs>
              <w:spacing w:after="60" w:line="240" w:lineRule="auto"/>
              <w:rPr>
                <w:lang w:val="en-GB"/>
              </w:rPr>
            </w:pPr>
          </w:p>
        </w:tc>
        <w:tc>
          <w:tcPr>
            <w:tcW w:w="987" w:type="pct"/>
          </w:tcPr>
          <w:p w14:paraId="3952260C" w14:textId="157AEDF7" w:rsidR="004A1094" w:rsidRPr="004A1094" w:rsidRDefault="004A1094" w:rsidP="00DA5883">
            <w:pPr>
              <w:tabs>
                <w:tab w:val="left" w:pos="1701"/>
              </w:tabs>
              <w:spacing w:after="60" w:line="240" w:lineRule="auto"/>
              <w:rPr>
                <w:lang w:val="en-GB"/>
              </w:rPr>
            </w:pPr>
            <w:r w:rsidRPr="004A1094">
              <w:rPr>
                <w:lang w:val="en-GB"/>
              </w:rPr>
              <w:t>100_Dev0077</w:t>
            </w:r>
          </w:p>
          <w:p w14:paraId="1F8A6584" w14:textId="2807D694" w:rsidR="004A1094" w:rsidRDefault="004A1094" w:rsidP="00DA5883">
            <w:pPr>
              <w:tabs>
                <w:tab w:val="left" w:pos="1701"/>
              </w:tabs>
              <w:spacing w:after="60" w:line="240" w:lineRule="auto"/>
              <w:rPr>
                <w:lang w:val="en-GB"/>
              </w:rPr>
            </w:pPr>
            <w:r w:rsidRPr="004A1094">
              <w:rPr>
                <w:lang w:val="en-GB"/>
              </w:rPr>
              <w:t>100_Dev0468</w:t>
            </w:r>
          </w:p>
          <w:p w14:paraId="4CD5B3C7" w14:textId="4FBFA7EF" w:rsidR="000D1250" w:rsidRPr="000D1250" w:rsidRDefault="000D1250" w:rsidP="000D1250">
            <w:pPr>
              <w:tabs>
                <w:tab w:val="left" w:pos="1701"/>
              </w:tabs>
              <w:spacing w:after="60" w:line="240" w:lineRule="auto"/>
              <w:rPr>
                <w:lang w:val="en-GB"/>
              </w:rPr>
            </w:pPr>
            <w:r w:rsidRPr="000D1250">
              <w:rPr>
                <w:lang w:val="en-GB"/>
              </w:rPr>
              <w:t>100_Dev0161</w:t>
            </w:r>
          </w:p>
          <w:p w14:paraId="3D5EAA97" w14:textId="069A5033" w:rsidR="000D1250" w:rsidRPr="000D1250" w:rsidRDefault="000D1250" w:rsidP="000D1250">
            <w:pPr>
              <w:tabs>
                <w:tab w:val="left" w:pos="1701"/>
              </w:tabs>
              <w:spacing w:after="60" w:line="240" w:lineRule="auto"/>
              <w:rPr>
                <w:lang w:val="en-GB"/>
              </w:rPr>
            </w:pPr>
            <w:r w:rsidRPr="000D1250">
              <w:rPr>
                <w:lang w:val="en-GB"/>
              </w:rPr>
              <w:t>100_Dev0162</w:t>
            </w:r>
          </w:p>
          <w:p w14:paraId="6D8A9912" w14:textId="332E3A8D" w:rsidR="000D1250" w:rsidRPr="004A1094" w:rsidRDefault="000D1250" w:rsidP="000D1250">
            <w:pPr>
              <w:tabs>
                <w:tab w:val="left" w:pos="1701"/>
              </w:tabs>
              <w:spacing w:after="60" w:line="240" w:lineRule="auto"/>
              <w:rPr>
                <w:lang w:val="en-GB"/>
              </w:rPr>
            </w:pPr>
            <w:r w:rsidRPr="000D1250">
              <w:rPr>
                <w:lang w:val="en-GB"/>
              </w:rPr>
              <w:t>100_Dev0163</w:t>
            </w:r>
          </w:p>
          <w:p w14:paraId="1B653F03" w14:textId="0F890738" w:rsidR="004A1094" w:rsidRPr="004A1094" w:rsidRDefault="004A1094" w:rsidP="00DA5883">
            <w:pPr>
              <w:tabs>
                <w:tab w:val="left" w:pos="1701"/>
              </w:tabs>
              <w:spacing w:after="60" w:line="240" w:lineRule="auto"/>
              <w:rPr>
                <w:lang w:val="en-GB"/>
              </w:rPr>
            </w:pPr>
            <w:r w:rsidRPr="004A1094">
              <w:rPr>
                <w:lang w:val="en-GB"/>
              </w:rPr>
              <w:t>100_Dev0164</w:t>
            </w:r>
          </w:p>
          <w:p w14:paraId="162F2990" w14:textId="16E6BA93" w:rsidR="004A1094" w:rsidRPr="004A1094" w:rsidRDefault="004A1094" w:rsidP="00DA5883">
            <w:pPr>
              <w:tabs>
                <w:tab w:val="left" w:pos="1701"/>
              </w:tabs>
              <w:spacing w:after="60" w:line="240" w:lineRule="auto"/>
              <w:rPr>
                <w:lang w:val="en-GB"/>
              </w:rPr>
            </w:pPr>
            <w:r w:rsidRPr="004A1094">
              <w:rPr>
                <w:lang w:val="en-GB"/>
              </w:rPr>
              <w:t>100_Dev0165</w:t>
            </w:r>
          </w:p>
          <w:p w14:paraId="0299CAF5" w14:textId="2C905AF7" w:rsidR="004A1094" w:rsidRDefault="004A1094" w:rsidP="00DA5883">
            <w:pPr>
              <w:tabs>
                <w:tab w:val="left" w:pos="1701"/>
              </w:tabs>
              <w:spacing w:after="60" w:line="240" w:lineRule="auto"/>
              <w:rPr>
                <w:lang w:val="en-GB"/>
              </w:rPr>
            </w:pPr>
            <w:r w:rsidRPr="004A1094">
              <w:rPr>
                <w:lang w:val="en-GB"/>
              </w:rPr>
              <w:t>100_Dev0166</w:t>
            </w:r>
          </w:p>
          <w:p w14:paraId="2A5A3A21" w14:textId="38FE8D19" w:rsidR="000D1250" w:rsidRPr="004A1094" w:rsidRDefault="000D1250" w:rsidP="000D1250">
            <w:pPr>
              <w:tabs>
                <w:tab w:val="left" w:pos="1701"/>
              </w:tabs>
              <w:spacing w:after="60" w:line="240" w:lineRule="auto"/>
              <w:rPr>
                <w:lang w:val="en-GB"/>
              </w:rPr>
            </w:pPr>
            <w:r w:rsidRPr="000D1250">
              <w:rPr>
                <w:lang w:val="en-GB"/>
              </w:rPr>
              <w:lastRenderedPageBreak/>
              <w:t>100_Dev0167</w:t>
            </w:r>
          </w:p>
        </w:tc>
        <w:tc>
          <w:tcPr>
            <w:tcW w:w="1198"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lastRenderedPageBreak/>
              <w:t>Datasets</w:t>
            </w:r>
          </w:p>
        </w:tc>
        <w:tc>
          <w:tcPr>
            <w:tcW w:w="1759" w:type="pct"/>
          </w:tcPr>
          <w:p w14:paraId="54BB9079" w14:textId="073A06BD" w:rsidR="00D344A7" w:rsidRDefault="00D344A7" w:rsidP="00D344A7">
            <w:pPr>
              <w:tabs>
                <w:tab w:val="left" w:pos="1701"/>
              </w:tabs>
              <w:spacing w:after="60" w:line="240" w:lineRule="auto"/>
              <w:rPr>
                <w:lang w:val="en-GB"/>
              </w:rPr>
            </w:pPr>
            <w:r>
              <w:rPr>
                <w:lang w:val="en-GB"/>
              </w:rPr>
              <w:t>Inapplicable:</w:t>
            </w:r>
          </w:p>
          <w:p w14:paraId="32908834" w14:textId="690355DE" w:rsidR="00D344A7" w:rsidRPr="00D344A7" w:rsidRDefault="00D344A7" w:rsidP="00D344A7">
            <w:pPr>
              <w:tabs>
                <w:tab w:val="left" w:pos="1701"/>
              </w:tabs>
              <w:spacing w:after="60" w:line="240" w:lineRule="auto"/>
              <w:rPr>
                <w:lang w:val="en-GB"/>
              </w:rPr>
            </w:pPr>
            <w:r w:rsidRPr="00D344A7">
              <w:rPr>
                <w:lang w:val="en-GB"/>
              </w:rPr>
              <w:t>100_Dev0168</w:t>
            </w:r>
          </w:p>
          <w:p w14:paraId="6DC60FCD" w14:textId="40021F55" w:rsidR="00D344A7" w:rsidRPr="00D344A7" w:rsidRDefault="00D344A7" w:rsidP="00D344A7">
            <w:pPr>
              <w:tabs>
                <w:tab w:val="left" w:pos="1701"/>
              </w:tabs>
              <w:spacing w:after="60" w:line="240" w:lineRule="auto"/>
              <w:rPr>
                <w:lang w:val="en-GB"/>
              </w:rPr>
            </w:pPr>
            <w:r w:rsidRPr="00D344A7">
              <w:rPr>
                <w:lang w:val="en-GB"/>
              </w:rPr>
              <w:t>100_Dev0169</w:t>
            </w:r>
          </w:p>
          <w:p w14:paraId="62590E4D" w14:textId="2C78D91F" w:rsidR="00D344A7" w:rsidRPr="00D344A7" w:rsidRDefault="00D344A7" w:rsidP="00D344A7">
            <w:pPr>
              <w:tabs>
                <w:tab w:val="left" w:pos="1701"/>
              </w:tabs>
              <w:spacing w:after="60" w:line="240" w:lineRule="auto"/>
              <w:rPr>
                <w:lang w:val="en-GB"/>
              </w:rPr>
            </w:pPr>
            <w:r w:rsidRPr="00D344A7">
              <w:rPr>
                <w:lang w:val="en-GB"/>
              </w:rPr>
              <w:t>100_Dev0170</w:t>
            </w:r>
          </w:p>
          <w:p w14:paraId="335E7A04" w14:textId="0D86904B" w:rsidR="004A1094" w:rsidRPr="004A1094" w:rsidRDefault="00D344A7" w:rsidP="00D344A7">
            <w:pPr>
              <w:tabs>
                <w:tab w:val="left" w:pos="1701"/>
              </w:tabs>
              <w:spacing w:after="60" w:line="240" w:lineRule="auto"/>
              <w:rPr>
                <w:lang w:val="en-GB"/>
              </w:rPr>
            </w:pPr>
            <w:del w:id="206" w:author="Raphael Malyankar" w:date="2024-11-18T18:15:00Z" w16du:dateUtc="2024-11-19T01:15:00Z">
              <w:r w:rsidRPr="00D344A7" w:rsidDel="00995EF1">
                <w:rPr>
                  <w:lang w:val="en-GB"/>
                </w:rPr>
                <w:delText>S</w:delText>
              </w:r>
            </w:del>
            <w:r w:rsidRPr="00D344A7">
              <w:rPr>
                <w:lang w:val="en-GB"/>
              </w:rPr>
              <w:t>100_Dev0171</w:t>
            </w:r>
          </w:p>
        </w:tc>
      </w:tr>
      <w:tr w:rsidR="00C53F21" w:rsidRPr="004A1094" w14:paraId="13C74AC9" w14:textId="77777777" w:rsidTr="00B8317A">
        <w:tc>
          <w:tcPr>
            <w:tcW w:w="1056"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987" w:type="pct"/>
          </w:tcPr>
          <w:p w14:paraId="5E22495B" w14:textId="1877C9FB" w:rsidR="004A1094" w:rsidRPr="004A1094" w:rsidRDefault="004A1094" w:rsidP="00DA5883">
            <w:pPr>
              <w:tabs>
                <w:tab w:val="left" w:pos="1701"/>
              </w:tabs>
              <w:spacing w:after="60" w:line="240" w:lineRule="auto"/>
              <w:rPr>
                <w:lang w:val="en-GB"/>
              </w:rPr>
            </w:pPr>
            <w:r w:rsidRPr="004A1094">
              <w:rPr>
                <w:lang w:val="en-GB"/>
              </w:rPr>
              <w:t>100_Dev0172</w:t>
            </w:r>
          </w:p>
          <w:p w14:paraId="64652377" w14:textId="468C6A1D" w:rsidR="004A1094" w:rsidRPr="004A1094" w:rsidRDefault="004A1094" w:rsidP="00DA5883">
            <w:pPr>
              <w:tabs>
                <w:tab w:val="left" w:pos="1701"/>
              </w:tabs>
              <w:spacing w:after="60" w:line="240" w:lineRule="auto"/>
              <w:rPr>
                <w:lang w:val="en-GB"/>
              </w:rPr>
            </w:pPr>
            <w:r w:rsidRPr="004A1094">
              <w:rPr>
                <w:lang w:val="en-GB"/>
              </w:rPr>
              <w:t>100_Dev0173</w:t>
            </w:r>
          </w:p>
          <w:p w14:paraId="170E6C4B" w14:textId="13CFC2C3" w:rsidR="004A1094" w:rsidRPr="004A1094" w:rsidRDefault="004A1094" w:rsidP="00DA5883">
            <w:pPr>
              <w:tabs>
                <w:tab w:val="left" w:pos="1701"/>
              </w:tabs>
              <w:spacing w:after="60" w:line="240" w:lineRule="auto"/>
              <w:rPr>
                <w:lang w:val="en-GB"/>
              </w:rPr>
            </w:pPr>
            <w:r w:rsidRPr="004A1094">
              <w:rPr>
                <w:lang w:val="en-GB"/>
              </w:rPr>
              <w:t>100_Dev0174</w:t>
            </w:r>
          </w:p>
        </w:tc>
        <w:tc>
          <w:tcPr>
            <w:tcW w:w="1198"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B8317A">
        <w:tc>
          <w:tcPr>
            <w:tcW w:w="1056"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987" w:type="pct"/>
          </w:tcPr>
          <w:p w14:paraId="34095CE8" w14:textId="164D86CA" w:rsidR="004A1094" w:rsidRPr="004A1094" w:rsidRDefault="00D344A7" w:rsidP="00D80E53">
            <w:pPr>
              <w:tabs>
                <w:tab w:val="left" w:pos="1701"/>
              </w:tabs>
              <w:spacing w:after="60" w:line="240" w:lineRule="auto"/>
              <w:jc w:val="left"/>
              <w:rPr>
                <w:lang w:val="en-GB"/>
              </w:rPr>
            </w:pPr>
            <w:r>
              <w:rPr>
                <w:lang w:val="en-GB"/>
              </w:rPr>
              <w:t xml:space="preserve">Only checks </w:t>
            </w:r>
            <w:r w:rsidR="00FA092F">
              <w:rPr>
                <w:lang w:val="en-GB"/>
              </w:rPr>
              <w:t>for</w:t>
            </w:r>
            <w:r>
              <w:rPr>
                <w:lang w:val="en-GB"/>
              </w:rPr>
              <w:t xml:space="preserve"> polygons</w:t>
            </w:r>
          </w:p>
        </w:tc>
        <w:tc>
          <w:tcPr>
            <w:tcW w:w="1198" w:type="pct"/>
          </w:tcPr>
          <w:p w14:paraId="663DECD2" w14:textId="3738BB64" w:rsidR="004A1094" w:rsidRPr="004A1094" w:rsidRDefault="00FA092F" w:rsidP="00D80E53">
            <w:pPr>
              <w:tabs>
                <w:tab w:val="left" w:pos="1701"/>
              </w:tabs>
              <w:spacing w:after="60" w:line="240" w:lineRule="auto"/>
              <w:jc w:val="left"/>
              <w:rPr>
                <w:lang w:val="en-GB"/>
              </w:rPr>
            </w:pPr>
            <w:r>
              <w:rPr>
                <w:lang w:val="en-GB"/>
              </w:rPr>
              <w:t>Domain extent polygons</w:t>
            </w:r>
          </w:p>
        </w:tc>
        <w:tc>
          <w:tcPr>
            <w:tcW w:w="1759" w:type="pct"/>
          </w:tcPr>
          <w:p w14:paraId="2498A6F7" w14:textId="340044CB" w:rsidR="004A1094" w:rsidRPr="004A1094" w:rsidRDefault="004A1094" w:rsidP="00FA092F">
            <w:pPr>
              <w:tabs>
                <w:tab w:val="left" w:pos="1701"/>
              </w:tabs>
              <w:spacing w:after="60" w:line="240" w:lineRule="auto"/>
              <w:rPr>
                <w:lang w:val="en-GB"/>
              </w:rPr>
            </w:pPr>
            <w:r w:rsidRPr="004A1094">
              <w:rPr>
                <w:lang w:val="en-GB"/>
              </w:rPr>
              <w:t>S-</w:t>
            </w:r>
            <w:r w:rsidR="00FA092F">
              <w:rPr>
                <w:lang w:val="en-GB"/>
              </w:rPr>
              <w:t>102 uses vector geometry only for domain extent polygons. Note also that domain extent polygons as used in S-102 do not have interior boundaries.</w:t>
            </w:r>
          </w:p>
        </w:tc>
      </w:tr>
      <w:tr w:rsidR="00C53F21" w:rsidRPr="004A1094" w14:paraId="3449D4C9" w14:textId="77777777" w:rsidTr="00B8317A">
        <w:tc>
          <w:tcPr>
            <w:tcW w:w="1056"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987" w:type="pct"/>
          </w:tcPr>
          <w:p w14:paraId="1CA8BB12" w14:textId="095C0102" w:rsidR="004A1094" w:rsidRPr="004A1094" w:rsidRDefault="00FA092F" w:rsidP="00D80E53">
            <w:pPr>
              <w:tabs>
                <w:tab w:val="left" w:pos="1701"/>
              </w:tabs>
              <w:spacing w:after="60" w:line="240" w:lineRule="auto"/>
              <w:jc w:val="left"/>
              <w:rPr>
                <w:lang w:val="en-GB"/>
              </w:rPr>
            </w:pPr>
            <w:r>
              <w:rPr>
                <w:lang w:val="en-GB"/>
              </w:rPr>
              <w:t>Only checks applicable to regular grid</w:t>
            </w:r>
            <w:r w:rsidR="0089534A">
              <w:rPr>
                <w:lang w:val="en-GB"/>
              </w:rPr>
              <w:t xml:space="preserve"> coverages</w:t>
            </w:r>
          </w:p>
        </w:tc>
        <w:tc>
          <w:tcPr>
            <w:tcW w:w="1198" w:type="pct"/>
          </w:tcPr>
          <w:p w14:paraId="101D594A" w14:textId="299F545D" w:rsidR="004A1094" w:rsidRPr="004A1094" w:rsidRDefault="00FA092F" w:rsidP="00DA5883">
            <w:pPr>
              <w:tabs>
                <w:tab w:val="left" w:pos="1701"/>
              </w:tabs>
              <w:spacing w:after="60" w:line="240" w:lineRule="auto"/>
              <w:rPr>
                <w:lang w:val="en-GB"/>
              </w:rPr>
            </w:pPr>
            <w:r>
              <w:rPr>
                <w:lang w:val="en-GB"/>
              </w:rPr>
              <w:t>Dataset</w:t>
            </w:r>
          </w:p>
        </w:tc>
        <w:tc>
          <w:tcPr>
            <w:tcW w:w="1759" w:type="pct"/>
          </w:tcPr>
          <w:p w14:paraId="50F724C1" w14:textId="651B4F9A" w:rsidR="004A1094" w:rsidRPr="004A1094" w:rsidRDefault="004A1094" w:rsidP="00DA5883">
            <w:pPr>
              <w:tabs>
                <w:tab w:val="left" w:pos="1701"/>
              </w:tabs>
              <w:spacing w:after="60" w:line="240" w:lineRule="auto"/>
              <w:rPr>
                <w:lang w:val="en-GB"/>
              </w:rPr>
            </w:pPr>
          </w:p>
        </w:tc>
      </w:tr>
      <w:tr w:rsidR="00C53F21" w:rsidRPr="004A1094" w14:paraId="1611E35B" w14:textId="77777777" w:rsidTr="00B8317A">
        <w:tc>
          <w:tcPr>
            <w:tcW w:w="1056"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987" w:type="pct"/>
          </w:tcPr>
          <w:p w14:paraId="11CB47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9"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B8317A">
        <w:tc>
          <w:tcPr>
            <w:tcW w:w="1056"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987"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8"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9" w:type="pct"/>
          </w:tcPr>
          <w:p w14:paraId="0DD48404" w14:textId="63C9B5B0" w:rsidR="004A1094" w:rsidRPr="004A1094" w:rsidRDefault="00757F2D" w:rsidP="00DA5883">
            <w:pPr>
              <w:tabs>
                <w:tab w:val="left" w:pos="1701"/>
              </w:tabs>
              <w:spacing w:after="60" w:line="240" w:lineRule="auto"/>
              <w:rPr>
                <w:lang w:val="en-GB"/>
              </w:rPr>
            </w:pPr>
            <w:r>
              <w:rPr>
                <w:lang w:val="en-GB"/>
              </w:rPr>
              <w:t>S-</w:t>
            </w:r>
            <w:r w:rsidR="00F4326B">
              <w:rPr>
                <w:lang w:val="en-GB"/>
              </w:rPr>
              <w:t>102</w:t>
            </w:r>
            <w:r w:rsidR="00C53F21">
              <w:rPr>
                <w:lang w:val="en-GB"/>
              </w:rPr>
              <w:t xml:space="preserve"> does not use the ISO 8211 format</w:t>
            </w:r>
          </w:p>
        </w:tc>
      </w:tr>
      <w:tr w:rsidR="00C53F21" w:rsidRPr="004A1094" w14:paraId="2E3D32F2" w14:textId="77777777" w:rsidTr="00B8317A">
        <w:tc>
          <w:tcPr>
            <w:tcW w:w="1056"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987" w:type="pct"/>
          </w:tcPr>
          <w:p w14:paraId="00B31BF5" w14:textId="4C4C0C9C" w:rsidR="004A1094" w:rsidRPr="004A1094" w:rsidRDefault="00FA092F" w:rsidP="00DA5883">
            <w:pPr>
              <w:tabs>
                <w:tab w:val="left" w:pos="1701"/>
              </w:tabs>
              <w:spacing w:after="60" w:line="240" w:lineRule="auto"/>
              <w:rPr>
                <w:lang w:val="en-GB"/>
              </w:rPr>
            </w:pPr>
            <w:r>
              <w:rPr>
                <w:lang w:val="en-GB"/>
              </w:rPr>
              <w:t>None</w:t>
            </w:r>
          </w:p>
        </w:tc>
        <w:tc>
          <w:tcPr>
            <w:tcW w:w="1198" w:type="pct"/>
          </w:tcPr>
          <w:p w14:paraId="724424F2" w14:textId="1C8C9730" w:rsidR="004A1094" w:rsidRPr="004A1094" w:rsidRDefault="00FA092F" w:rsidP="00DA5883">
            <w:pPr>
              <w:tabs>
                <w:tab w:val="left" w:pos="1701"/>
              </w:tabs>
              <w:spacing w:after="60" w:line="240" w:lineRule="auto"/>
              <w:rPr>
                <w:lang w:val="en-GB"/>
              </w:rPr>
            </w:pPr>
            <w:r>
              <w:rPr>
                <w:lang w:val="en-GB"/>
              </w:rPr>
              <w:t>N/A</w:t>
            </w:r>
          </w:p>
        </w:tc>
        <w:tc>
          <w:tcPr>
            <w:tcW w:w="1759" w:type="pct"/>
          </w:tcPr>
          <w:p w14:paraId="3B4A58CB" w14:textId="5890D019" w:rsidR="004A1094" w:rsidRPr="004A1094" w:rsidRDefault="00FA092F" w:rsidP="00DA5883">
            <w:pPr>
              <w:tabs>
                <w:tab w:val="left" w:pos="1701"/>
              </w:tabs>
              <w:spacing w:after="60" w:line="240" w:lineRule="auto"/>
              <w:rPr>
                <w:lang w:val="en-GB"/>
              </w:rPr>
            </w:pPr>
            <w:r>
              <w:rPr>
                <w:lang w:val="en-GB"/>
              </w:rPr>
              <w:t>S-102 does not use</w:t>
            </w:r>
            <w:r w:rsidR="00C53F21">
              <w:rPr>
                <w:lang w:val="en-GB"/>
              </w:rPr>
              <w:t xml:space="preserve"> the S-100 GML format</w:t>
            </w:r>
          </w:p>
        </w:tc>
      </w:tr>
      <w:tr w:rsidR="00C53F21" w:rsidRPr="004A1094" w14:paraId="3F51D10D" w14:textId="77777777" w:rsidTr="00B8317A">
        <w:tc>
          <w:tcPr>
            <w:tcW w:w="1056"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987" w:type="pct"/>
          </w:tcPr>
          <w:p w14:paraId="2D653327" w14:textId="468C29BF" w:rsidR="00C53F21" w:rsidRPr="004A1094" w:rsidRDefault="0089534A" w:rsidP="00D80E53">
            <w:pPr>
              <w:tabs>
                <w:tab w:val="left" w:pos="1701"/>
              </w:tabs>
              <w:spacing w:after="60" w:line="240" w:lineRule="auto"/>
              <w:jc w:val="left"/>
              <w:rPr>
                <w:lang w:val="en-GB"/>
              </w:rPr>
            </w:pPr>
            <w:r>
              <w:rPr>
                <w:lang w:val="en-GB"/>
              </w:rPr>
              <w:t>Only checks applicable to regular grid coverages</w:t>
            </w:r>
          </w:p>
        </w:tc>
        <w:tc>
          <w:tcPr>
            <w:tcW w:w="1198" w:type="pct"/>
          </w:tcPr>
          <w:p w14:paraId="1E683916" w14:textId="0A2A55FD" w:rsidR="00C53F21" w:rsidRPr="004A1094" w:rsidRDefault="0089534A" w:rsidP="00C53F21">
            <w:pPr>
              <w:tabs>
                <w:tab w:val="left" w:pos="1701"/>
              </w:tabs>
              <w:spacing w:after="60" w:line="240" w:lineRule="auto"/>
              <w:rPr>
                <w:lang w:val="en-GB"/>
              </w:rPr>
            </w:pPr>
            <w:r>
              <w:rPr>
                <w:lang w:val="en-GB"/>
              </w:rPr>
              <w:t>Dataset</w:t>
            </w:r>
          </w:p>
        </w:tc>
        <w:tc>
          <w:tcPr>
            <w:tcW w:w="1759" w:type="pct"/>
          </w:tcPr>
          <w:p w14:paraId="1F62B345" w14:textId="25ADDA71" w:rsidR="00C53F21" w:rsidRPr="004A1094" w:rsidRDefault="0089534A" w:rsidP="00C53F21">
            <w:pPr>
              <w:tabs>
                <w:tab w:val="left" w:pos="1701"/>
              </w:tabs>
              <w:spacing w:after="60" w:line="240" w:lineRule="auto"/>
              <w:rPr>
                <w:lang w:val="en-GB"/>
              </w:rPr>
            </w:pPr>
            <w:r>
              <w:rPr>
                <w:lang w:val="en-GB"/>
              </w:rPr>
              <w:t>S-102 uses only the regular grid coverage type</w:t>
            </w:r>
          </w:p>
        </w:tc>
      </w:tr>
      <w:tr w:rsidR="00C53F21" w:rsidRPr="004A1094" w14:paraId="5CC96E0C" w14:textId="77777777" w:rsidTr="00B8317A">
        <w:tc>
          <w:tcPr>
            <w:tcW w:w="1056"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987" w:type="pct"/>
          </w:tcPr>
          <w:p w14:paraId="103CE92D" w14:textId="246F7FB8" w:rsidR="004A1094" w:rsidRPr="004A1094" w:rsidRDefault="004A1094" w:rsidP="00DA5883">
            <w:pPr>
              <w:tabs>
                <w:tab w:val="left" w:pos="1701"/>
              </w:tabs>
              <w:spacing w:after="60" w:line="240" w:lineRule="auto"/>
              <w:rPr>
                <w:lang w:val="en-GB"/>
              </w:rPr>
            </w:pPr>
            <w:r w:rsidRPr="004A1094">
              <w:rPr>
                <w:lang w:val="en-GB"/>
              </w:rPr>
              <w:t>100_Dev0466</w:t>
            </w:r>
          </w:p>
        </w:tc>
        <w:tc>
          <w:tcPr>
            <w:tcW w:w="1198"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9"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5140B0" w:rsidRPr="004A1094" w14:paraId="4CDB3D69" w14:textId="77777777" w:rsidTr="00B8317A">
        <w:tc>
          <w:tcPr>
            <w:tcW w:w="1056" w:type="pct"/>
          </w:tcPr>
          <w:p w14:paraId="368FA62A" w14:textId="77777777" w:rsidR="005140B0" w:rsidRPr="004A1094" w:rsidRDefault="005140B0" w:rsidP="005140B0">
            <w:pPr>
              <w:tabs>
                <w:tab w:val="left" w:pos="1701"/>
              </w:tabs>
              <w:spacing w:after="60" w:line="240" w:lineRule="auto"/>
              <w:rPr>
                <w:lang w:val="en-GB"/>
              </w:rPr>
            </w:pPr>
            <w:r w:rsidRPr="004A1094">
              <w:rPr>
                <w:lang w:val="en-GB"/>
              </w:rPr>
              <w:t>Part 15</w:t>
            </w:r>
          </w:p>
        </w:tc>
        <w:tc>
          <w:tcPr>
            <w:tcW w:w="987" w:type="pct"/>
          </w:tcPr>
          <w:p w14:paraId="3FE67100" w14:textId="2082907C" w:rsidR="005140B0" w:rsidRPr="004A1094" w:rsidRDefault="005140B0" w:rsidP="005140B0">
            <w:pPr>
              <w:tabs>
                <w:tab w:val="left" w:pos="1701"/>
              </w:tabs>
              <w:spacing w:after="60" w:line="240" w:lineRule="auto"/>
              <w:rPr>
                <w:lang w:val="en-GB"/>
              </w:rPr>
            </w:pPr>
            <w:r>
              <w:rPr>
                <w:lang w:val="en-GB"/>
              </w:rPr>
              <w:t>100_Dev0476 through 100_Dev0490</w:t>
            </w:r>
          </w:p>
        </w:tc>
        <w:tc>
          <w:tcPr>
            <w:tcW w:w="1198" w:type="pct"/>
          </w:tcPr>
          <w:p w14:paraId="7868172A" w14:textId="77777777" w:rsidR="005140B0" w:rsidRDefault="005140B0" w:rsidP="005140B0">
            <w:pPr>
              <w:tabs>
                <w:tab w:val="left" w:pos="1701"/>
              </w:tabs>
              <w:spacing w:after="60" w:line="240" w:lineRule="auto"/>
              <w:rPr>
                <w:lang w:val="en-GB"/>
              </w:rPr>
            </w:pPr>
            <w:r>
              <w:rPr>
                <w:lang w:val="en-GB"/>
              </w:rPr>
              <w:t>Exchange catalogue</w:t>
            </w:r>
          </w:p>
          <w:p w14:paraId="0689DB61" w14:textId="4C4D90F5" w:rsidR="005140B0" w:rsidRPr="004A1094" w:rsidRDefault="005140B0" w:rsidP="005140B0">
            <w:pPr>
              <w:tabs>
                <w:tab w:val="left" w:pos="1701"/>
              </w:tabs>
              <w:spacing w:after="60" w:line="240" w:lineRule="auto"/>
              <w:rPr>
                <w:lang w:val="en-GB"/>
              </w:rPr>
            </w:pPr>
            <w:r>
              <w:rPr>
                <w:lang w:val="en-GB"/>
              </w:rPr>
              <w:t>Exchange set</w:t>
            </w:r>
          </w:p>
        </w:tc>
        <w:tc>
          <w:tcPr>
            <w:tcW w:w="1759" w:type="pct"/>
          </w:tcPr>
          <w:p w14:paraId="71B1CB90" w14:textId="77777777" w:rsidR="005140B0" w:rsidRPr="004A1094" w:rsidRDefault="005140B0" w:rsidP="005140B0">
            <w:pPr>
              <w:tabs>
                <w:tab w:val="left" w:pos="1701"/>
              </w:tabs>
              <w:spacing w:after="60" w:line="240" w:lineRule="auto"/>
              <w:rPr>
                <w:lang w:val="en-GB"/>
              </w:rPr>
            </w:pPr>
          </w:p>
        </w:tc>
      </w:tr>
      <w:tr w:rsidR="00C53F21" w:rsidRPr="004A1094" w14:paraId="0E0A6C77" w14:textId="77777777" w:rsidTr="00B8317A">
        <w:tc>
          <w:tcPr>
            <w:tcW w:w="1056"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987" w:type="pct"/>
          </w:tcPr>
          <w:p w14:paraId="6B098DC4" w14:textId="19A1EC6E"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except those applying to </w:t>
            </w:r>
            <w:r w:rsidR="0089534A">
              <w:rPr>
                <w:lang w:val="en-GB"/>
              </w:rPr>
              <w:t xml:space="preserve">metadata </w:t>
            </w:r>
            <w:r w:rsidR="00C53F21">
              <w:rPr>
                <w:lang w:val="en-GB"/>
              </w:rPr>
              <w:t xml:space="preserve">elements not used in </w:t>
            </w:r>
            <w:r w:rsidR="00757F2D">
              <w:rPr>
                <w:lang w:val="en-GB"/>
              </w:rPr>
              <w:t>S-1</w:t>
            </w:r>
            <w:r w:rsidR="0089534A">
              <w:rPr>
                <w:lang w:val="en-GB"/>
              </w:rPr>
              <w:t>02</w:t>
            </w:r>
          </w:p>
        </w:tc>
        <w:tc>
          <w:tcPr>
            <w:tcW w:w="1198"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9"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62D34B0B" w:rsidR="004A1094" w:rsidRPr="004A1094" w:rsidDel="000816E9" w:rsidRDefault="004A1094" w:rsidP="004A1094">
      <w:pPr>
        <w:tabs>
          <w:tab w:val="left" w:pos="1701"/>
        </w:tabs>
        <w:spacing w:line="240" w:lineRule="auto"/>
        <w:rPr>
          <w:del w:id="207" w:author="Raphael Malyankar" w:date="2024-11-17T18:17:00Z" w16du:dateUtc="2024-11-18T01:17:00Z"/>
          <w:lang w:val="en-GB"/>
        </w:rPr>
      </w:pPr>
      <w:del w:id="208" w:author="Raphael Malyankar" w:date="2024-11-17T18:17:00Z" w16du:dateUtc="2024-11-18T01:17:00Z">
        <w:r w:rsidRPr="004A1094" w:rsidDel="000816E9">
          <w:rPr>
            <w:lang w:val="en-GB"/>
          </w:rPr>
          <w:delText>[ALTERNATIVE clause 5.1]</w:delText>
        </w:r>
      </w:del>
    </w:p>
    <w:p w14:paraId="3388DDF4" w14:textId="108283CB" w:rsidR="004A1094" w:rsidRPr="004A1094" w:rsidDel="000816E9" w:rsidRDefault="00757F2D" w:rsidP="004A1094">
      <w:pPr>
        <w:tabs>
          <w:tab w:val="left" w:pos="1701"/>
        </w:tabs>
        <w:spacing w:line="240" w:lineRule="auto"/>
        <w:rPr>
          <w:del w:id="209" w:author="Raphael Malyankar" w:date="2024-11-17T18:17:00Z" w16du:dateUtc="2024-11-18T01:17:00Z"/>
          <w:lang w:val="en-GB"/>
        </w:rPr>
      </w:pPr>
      <w:del w:id="210" w:author="Raphael Malyankar" w:date="2024-11-17T18:17:00Z" w16du:dateUtc="2024-11-18T01:17:00Z">
        <w:r w:rsidDel="000816E9">
          <w:rPr>
            <w:lang w:val="en-GB"/>
          </w:rPr>
          <w:delText>S-</w:delText>
        </w:r>
        <w:r w:rsidR="00F4326B" w:rsidDel="000816E9">
          <w:rPr>
            <w:lang w:val="en-GB"/>
          </w:rPr>
          <w:delText>102</w:delText>
        </w:r>
        <w:r w:rsidR="004A1094" w:rsidRPr="004A1094" w:rsidDel="000816E9">
          <w:rPr>
            <w:lang w:val="en-GB"/>
          </w:rPr>
          <w:delText xml:space="preserve"> datasets and exchange sets must also be validated using the subset of generic S-100 validation checks listed in [insert location – sheet, file, etc.]</w:delText>
        </w:r>
      </w:del>
    </w:p>
    <w:p w14:paraId="24B7AB9D" w14:textId="77777777" w:rsidR="004A1094" w:rsidRPr="004A1094" w:rsidRDefault="004A1094" w:rsidP="00ED6F4D">
      <w:pPr>
        <w:pStyle w:val="Heading2"/>
        <w:rPr>
          <w:lang w:val="en-GB"/>
        </w:rPr>
      </w:pPr>
      <w:bookmarkStart w:id="211" w:name="_Toc179220194"/>
      <w:bookmarkStart w:id="212" w:name="_Toc179925775"/>
      <w:r w:rsidRPr="004A1094">
        <w:rPr>
          <w:lang w:val="en-GB"/>
        </w:rPr>
        <w:t>Interoperability checks</w:t>
      </w:r>
      <w:bookmarkEnd w:id="211"/>
      <w:bookmarkEnd w:id="212"/>
    </w:p>
    <w:p w14:paraId="353F74F0" w14:textId="0D4308FF" w:rsidR="004A1094" w:rsidRPr="004A1094" w:rsidRDefault="00757F2D" w:rsidP="004A1094">
      <w:pPr>
        <w:tabs>
          <w:tab w:val="left" w:pos="1701"/>
        </w:tabs>
        <w:spacing w:line="240" w:lineRule="auto"/>
        <w:rPr>
          <w:lang w:val="en-GB"/>
        </w:rPr>
      </w:pPr>
      <w:r>
        <w:rPr>
          <w:lang w:val="en-GB"/>
        </w:rPr>
        <w:t>S-</w:t>
      </w:r>
      <w:r w:rsidR="00F4326B">
        <w:rPr>
          <w:lang w:val="en-GB"/>
        </w:rPr>
        <w:t>102</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213" w:name="_Toc179925776"/>
      <w:commentRangeStart w:id="214"/>
      <w:commentRangeStart w:id="215"/>
      <w:commentRangeStart w:id="216"/>
      <w:r>
        <w:rPr>
          <w:lang w:val="en-GB"/>
        </w:rPr>
        <w:t xml:space="preserve">Check </w:t>
      </w:r>
      <w:r w:rsidR="000C0A8B">
        <w:rPr>
          <w:lang w:val="en-GB"/>
        </w:rPr>
        <w:t xml:space="preserve">Application </w:t>
      </w:r>
      <w:r>
        <w:rPr>
          <w:lang w:val="en-GB"/>
        </w:rPr>
        <w:t>Sequence</w:t>
      </w:r>
      <w:commentRangeEnd w:id="214"/>
      <w:r w:rsidR="004B194F">
        <w:rPr>
          <w:rStyle w:val="CommentReference"/>
          <w:b w:val="0"/>
          <w:bCs w:val="0"/>
        </w:rPr>
        <w:commentReference w:id="214"/>
      </w:r>
      <w:commentRangeEnd w:id="215"/>
      <w:r w:rsidR="00911072">
        <w:rPr>
          <w:rStyle w:val="CommentReference"/>
          <w:b w:val="0"/>
          <w:bCs w:val="0"/>
        </w:rPr>
        <w:commentReference w:id="215"/>
      </w:r>
      <w:bookmarkEnd w:id="213"/>
      <w:commentRangeEnd w:id="216"/>
      <w:r w:rsidR="00870790">
        <w:rPr>
          <w:rStyle w:val="CommentReference"/>
          <w:b w:val="0"/>
          <w:bCs w:val="0"/>
        </w:rPr>
        <w:commentReference w:id="216"/>
      </w:r>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2"/>
        <w:gridCol w:w="3154"/>
        <w:gridCol w:w="2429"/>
        <w:gridCol w:w="2671"/>
      </w:tblGrid>
      <w:tr w:rsidR="00870790"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lastRenderedPageBreak/>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064CEAB4" w:rsidR="00336B36" w:rsidRPr="001B5F6E" w:rsidRDefault="00336B36" w:rsidP="00D24C0B">
            <w:pPr>
              <w:spacing w:after="120" w:line="240" w:lineRule="auto"/>
              <w:rPr>
                <w:lang w:val="en-GB"/>
              </w:rPr>
            </w:pPr>
            <w:r w:rsidRPr="001B5F6E">
              <w:rPr>
                <w:lang w:val="en-GB"/>
              </w:rPr>
              <w:t>S-158:</w:t>
            </w:r>
            <w:r w:rsidR="00F4326B">
              <w:rPr>
                <w:lang w:val="en-GB"/>
              </w:rPr>
              <w:t>102</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715BAB82" w:rsidR="0066513D" w:rsidRPr="001B5F6E" w:rsidRDefault="005C2DC6" w:rsidP="0066513D">
            <w:pPr>
              <w:spacing w:after="120" w:line="240" w:lineRule="auto"/>
              <w:jc w:val="left"/>
              <w:rPr>
                <w:lang w:val="en-GB"/>
              </w:rPr>
            </w:pPr>
            <w:del w:id="217" w:author="Raphael Malyankar" w:date="2024-10-20T23:34:00Z" w16du:dateUtc="2024-10-21T06:34:00Z">
              <w:r w:rsidDel="00870790">
                <w:rPr>
                  <w:lang w:val="en-GB"/>
                </w:rPr>
                <w:delText>???</w:delText>
              </w:r>
            </w:del>
            <w:ins w:id="218" w:author="Raphael Malyankar" w:date="2024-10-20T23:35:00Z" w16du:dateUtc="2024-10-21T06:35:00Z">
              <w:r w:rsidR="00870790">
                <w:rPr>
                  <w:lang w:val="en-GB"/>
                </w:rPr>
                <w:t>Root group</w:t>
              </w:r>
            </w:ins>
            <w:ins w:id="219" w:author="Raphael Malyankar" w:date="2024-10-20T23:34:00Z" w16du:dateUtc="2024-10-21T06:34:00Z">
              <w:r w:rsidR="00870790">
                <w:rPr>
                  <w:lang w:val="en-GB"/>
                </w:rPr>
                <w:t xml:space="preserve"> checks</w:t>
              </w:r>
            </w:ins>
          </w:p>
        </w:tc>
        <w:tc>
          <w:tcPr>
            <w:tcW w:w="0" w:type="auto"/>
          </w:tcPr>
          <w:p w14:paraId="6462D6EC" w14:textId="64837741" w:rsidR="0066513D" w:rsidRPr="001B5F6E" w:rsidRDefault="0066513D" w:rsidP="0066513D">
            <w:pPr>
              <w:spacing w:after="120" w:line="240" w:lineRule="auto"/>
              <w:rPr>
                <w:lang w:val="en-GB"/>
              </w:rPr>
            </w:pPr>
            <w:r>
              <w:rPr>
                <w:lang w:val="en-GB"/>
              </w:rPr>
              <w:t>S-158:</w:t>
            </w:r>
            <w:r w:rsidR="00F4326B">
              <w:rPr>
                <w:lang w:val="en-GB"/>
              </w:rPr>
              <w:t>102</w:t>
            </w:r>
            <w:r>
              <w:rPr>
                <w:lang w:val="en-GB"/>
              </w:rPr>
              <w:t xml:space="preserve"> checks numbered </w:t>
            </w:r>
            <w:ins w:id="220" w:author="Raphael Malyankar" w:date="2024-10-20T23:34:00Z" w16du:dateUtc="2024-10-21T06:34:00Z">
              <w:r w:rsidR="00870790">
                <w:rPr>
                  <w:lang w:val="en-GB"/>
                </w:rPr>
                <w:t>102_Dev</w:t>
              </w:r>
            </w:ins>
            <w:del w:id="221" w:author="Raphael Malyankar" w:date="2024-10-20T23:34:00Z" w16du:dateUtc="2024-10-21T06:34:00Z">
              <w:r w:rsidDel="00870790">
                <w:rPr>
                  <w:lang w:val="en-GB"/>
                </w:rPr>
                <w:delText>Nxxx</w:delText>
              </w:r>
            </w:del>
            <w:ins w:id="222" w:author="Raphael Malyankar" w:date="2024-10-20T23:34:00Z" w16du:dateUtc="2024-10-21T06:34:00Z">
              <w:r w:rsidR="00870790">
                <w:rPr>
                  <w:lang w:val="en-GB"/>
                </w:rPr>
                <w:t>1xxx</w:t>
              </w:r>
            </w:ins>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38531B70" w:rsidR="0066513D" w:rsidRPr="001B5F6E" w:rsidRDefault="00870790" w:rsidP="0066513D">
            <w:pPr>
              <w:spacing w:after="120" w:line="240" w:lineRule="auto"/>
              <w:jc w:val="left"/>
              <w:rPr>
                <w:lang w:val="en-GB"/>
              </w:rPr>
            </w:pPr>
            <w:ins w:id="223" w:author="Raphael Malyankar" w:date="2024-10-20T23:36:00Z" w16du:dateUtc="2024-10-21T06:36:00Z">
              <w:r>
                <w:rPr>
                  <w:lang w:val="en-GB"/>
                </w:rPr>
                <w:t xml:space="preserve">Feature </w:t>
              </w:r>
            </w:ins>
            <w:del w:id="224" w:author="Raphael Malyankar" w:date="2024-10-20T23:36:00Z" w16du:dateUtc="2024-10-21T06:36:00Z">
              <w:r w:rsidR="005C2DC6" w:rsidDel="00870790">
                <w:rPr>
                  <w:lang w:val="en-GB"/>
                </w:rPr>
                <w:delText>???</w:delText>
              </w:r>
            </w:del>
            <w:ins w:id="225" w:author="Raphael Malyankar" w:date="2024-10-20T23:36:00Z" w16du:dateUtc="2024-10-21T06:36:00Z">
              <w:r>
                <w:rPr>
                  <w:lang w:val="en-GB"/>
                </w:rPr>
                <w:t>Container group checks</w:t>
              </w:r>
            </w:ins>
          </w:p>
        </w:tc>
        <w:tc>
          <w:tcPr>
            <w:tcW w:w="0" w:type="auto"/>
          </w:tcPr>
          <w:p w14:paraId="79EB4A06" w14:textId="7E0E3B46" w:rsidR="0066513D" w:rsidRPr="001B5F6E" w:rsidRDefault="0066513D" w:rsidP="0066513D">
            <w:pPr>
              <w:spacing w:after="120" w:line="240" w:lineRule="auto"/>
              <w:rPr>
                <w:lang w:val="en-GB"/>
              </w:rPr>
            </w:pPr>
            <w:r>
              <w:rPr>
                <w:lang w:val="en-GB"/>
              </w:rPr>
              <w:t>S-158:</w:t>
            </w:r>
            <w:r w:rsidR="00F4326B">
              <w:rPr>
                <w:lang w:val="en-GB"/>
              </w:rPr>
              <w:t>102</w:t>
            </w:r>
            <w:r>
              <w:rPr>
                <w:lang w:val="en-GB"/>
              </w:rPr>
              <w:t xml:space="preserve"> checks numbered </w:t>
            </w:r>
            <w:del w:id="226" w:author="Raphael Malyankar" w:date="2024-10-20T23:36:00Z" w16du:dateUtc="2024-10-21T06:36:00Z">
              <w:r w:rsidDel="00870790">
                <w:rPr>
                  <w:lang w:val="en-GB"/>
                </w:rPr>
                <w:delText>Nxxx</w:delText>
              </w:r>
            </w:del>
            <w:ins w:id="227" w:author="Raphael Malyankar" w:date="2024-10-20T23:36:00Z" w16du:dateUtc="2024-10-21T06:36:00Z">
              <w:r w:rsidR="00870790">
                <w:rPr>
                  <w:lang w:val="en-GB"/>
                </w:rPr>
                <w:t>102_Dev2xxx</w:t>
              </w:r>
            </w:ins>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871C49C" w:rsidR="0066513D" w:rsidRPr="001B5F6E" w:rsidRDefault="005C2DC6" w:rsidP="0066513D">
            <w:pPr>
              <w:spacing w:after="120" w:line="240" w:lineRule="auto"/>
              <w:jc w:val="left"/>
              <w:rPr>
                <w:lang w:val="en-GB"/>
              </w:rPr>
            </w:pPr>
            <w:del w:id="228" w:author="Raphael Malyankar" w:date="2024-10-20T23:37:00Z" w16du:dateUtc="2024-10-21T06:37:00Z">
              <w:r w:rsidDel="00870790">
                <w:rPr>
                  <w:lang w:val="en-GB"/>
                </w:rPr>
                <w:delText>???</w:delText>
              </w:r>
            </w:del>
            <w:ins w:id="229" w:author="Raphael Malyankar" w:date="2024-10-20T23:37:00Z" w16du:dateUtc="2024-10-21T06:37:00Z">
              <w:r w:rsidR="00870790">
                <w:rPr>
                  <w:lang w:val="en-GB"/>
                </w:rPr>
                <w:t>Feature Instance group checks</w:t>
              </w:r>
            </w:ins>
          </w:p>
        </w:tc>
        <w:tc>
          <w:tcPr>
            <w:tcW w:w="0" w:type="auto"/>
          </w:tcPr>
          <w:p w14:paraId="404DEFAD" w14:textId="2B867332" w:rsidR="0066513D" w:rsidRPr="001B5F6E" w:rsidRDefault="0066513D" w:rsidP="0066513D">
            <w:pPr>
              <w:spacing w:after="120" w:line="240" w:lineRule="auto"/>
              <w:rPr>
                <w:lang w:val="en-GB"/>
              </w:rPr>
            </w:pPr>
            <w:r>
              <w:rPr>
                <w:lang w:val="en-GB"/>
              </w:rPr>
              <w:t>S-158:</w:t>
            </w:r>
            <w:r w:rsidR="00F4326B">
              <w:rPr>
                <w:lang w:val="en-GB"/>
              </w:rPr>
              <w:t>102</w:t>
            </w:r>
            <w:r>
              <w:rPr>
                <w:lang w:val="en-GB"/>
              </w:rPr>
              <w:t xml:space="preserve"> checks numbered </w:t>
            </w:r>
            <w:del w:id="230" w:author="Raphael Malyankar" w:date="2024-10-20T23:37:00Z" w16du:dateUtc="2024-10-21T06:37:00Z">
              <w:r w:rsidDel="00870790">
                <w:rPr>
                  <w:lang w:val="en-GB"/>
                </w:rPr>
                <w:delText>Nxxx</w:delText>
              </w:r>
            </w:del>
            <w:ins w:id="231" w:author="Raphael Malyankar" w:date="2024-10-20T23:37:00Z" w16du:dateUtc="2024-10-21T06:37:00Z">
              <w:r w:rsidR="00870790">
                <w:rPr>
                  <w:lang w:val="en-GB"/>
                </w:rPr>
                <w:t>102_Dev3xxx</w:t>
              </w:r>
            </w:ins>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870790" w:rsidRPr="001B5F6E" w14:paraId="3830398B" w14:textId="77777777" w:rsidTr="0066513D">
        <w:trPr>
          <w:cantSplit/>
          <w:ins w:id="232" w:author="Raphael Malyankar" w:date="2024-10-20T23:37:00Z"/>
        </w:trPr>
        <w:tc>
          <w:tcPr>
            <w:tcW w:w="0" w:type="auto"/>
          </w:tcPr>
          <w:p w14:paraId="4ECAFADD" w14:textId="7395A971" w:rsidR="00870790" w:rsidRDefault="00870790" w:rsidP="0066513D">
            <w:pPr>
              <w:spacing w:after="120" w:line="240" w:lineRule="auto"/>
              <w:rPr>
                <w:ins w:id="233" w:author="Raphael Malyankar" w:date="2024-10-20T23:37:00Z" w16du:dateUtc="2024-10-21T06:37:00Z"/>
                <w:lang w:val="en-GB"/>
              </w:rPr>
            </w:pPr>
            <w:ins w:id="234" w:author="Raphael Malyankar" w:date="2024-10-20T23:37:00Z" w16du:dateUtc="2024-10-21T06:37:00Z">
              <w:r>
                <w:rPr>
                  <w:lang w:val="en-GB"/>
                </w:rPr>
                <w:t>2.4</w:t>
              </w:r>
            </w:ins>
          </w:p>
        </w:tc>
        <w:tc>
          <w:tcPr>
            <w:tcW w:w="0" w:type="auto"/>
          </w:tcPr>
          <w:p w14:paraId="5C06C27B" w14:textId="344A1097" w:rsidR="00870790" w:rsidDel="00870790" w:rsidRDefault="00870790" w:rsidP="0066513D">
            <w:pPr>
              <w:spacing w:after="120" w:line="240" w:lineRule="auto"/>
              <w:jc w:val="left"/>
              <w:rPr>
                <w:ins w:id="235" w:author="Raphael Malyankar" w:date="2024-10-20T23:37:00Z" w16du:dateUtc="2024-10-21T06:37:00Z"/>
                <w:lang w:val="en-GB"/>
              </w:rPr>
            </w:pPr>
            <w:ins w:id="236" w:author="Raphael Malyankar" w:date="2024-10-20T23:37:00Z" w16du:dateUtc="2024-10-21T06:37:00Z">
              <w:r>
                <w:rPr>
                  <w:lang w:val="en-GB"/>
                </w:rPr>
                <w:t>Values group checks</w:t>
              </w:r>
            </w:ins>
          </w:p>
        </w:tc>
        <w:tc>
          <w:tcPr>
            <w:tcW w:w="0" w:type="auto"/>
          </w:tcPr>
          <w:p w14:paraId="0A5FCC7E" w14:textId="57B4E32D" w:rsidR="00870790" w:rsidRDefault="00870790" w:rsidP="0066513D">
            <w:pPr>
              <w:spacing w:after="120" w:line="240" w:lineRule="auto"/>
              <w:rPr>
                <w:ins w:id="237" w:author="Raphael Malyankar" w:date="2024-10-20T23:37:00Z" w16du:dateUtc="2024-10-21T06:37:00Z"/>
                <w:lang w:val="en-GB"/>
              </w:rPr>
            </w:pPr>
            <w:ins w:id="238" w:author="Raphael Malyankar" w:date="2024-10-20T23:37:00Z" w16du:dateUtc="2024-10-21T06:37:00Z">
              <w:r>
                <w:rPr>
                  <w:lang w:val="en-GB"/>
                </w:rPr>
                <w:t>S-158:102 checks numbered 102_</w:t>
              </w:r>
            </w:ins>
            <w:ins w:id="239" w:author="Raphael Malyankar" w:date="2024-10-20T23:38:00Z" w16du:dateUtc="2024-10-21T06:38:00Z">
              <w:r>
                <w:rPr>
                  <w:lang w:val="en-GB"/>
                </w:rPr>
                <w:t>Dev5xxx</w:t>
              </w:r>
            </w:ins>
          </w:p>
        </w:tc>
        <w:tc>
          <w:tcPr>
            <w:tcW w:w="0" w:type="auto"/>
          </w:tcPr>
          <w:p w14:paraId="1834AF27" w14:textId="26FACD15" w:rsidR="00870790" w:rsidRPr="0044649B" w:rsidRDefault="00870790" w:rsidP="0066513D">
            <w:pPr>
              <w:spacing w:after="120" w:line="240" w:lineRule="auto"/>
              <w:jc w:val="left"/>
              <w:rPr>
                <w:ins w:id="240" w:author="Raphael Malyankar" w:date="2024-10-20T23:37:00Z" w16du:dateUtc="2024-10-21T06:37:00Z"/>
              </w:rPr>
            </w:pPr>
            <w:ins w:id="241" w:author="Raphael Malyankar" w:date="2024-10-20T23:38:00Z" w16du:dateUtc="2024-10-21T06:38:00Z">
              <w:r>
                <w:t>Dataset, in isolation</w:t>
              </w:r>
            </w:ins>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06E3842C"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757F2D">
              <w:rPr>
                <w:lang w:val="en-GB"/>
              </w:rPr>
              <w:t>S-</w:t>
            </w:r>
            <w:r w:rsidR="00F4326B">
              <w:rPr>
                <w:lang w:val="en-GB"/>
              </w:rPr>
              <w:t>102</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61523412" w:rsidR="00B71DF3" w:rsidRPr="008A6C75" w:rsidRDefault="00B71DF3" w:rsidP="00D24C0B">
            <w:pPr>
              <w:spacing w:after="120" w:line="240" w:lineRule="auto"/>
              <w:rPr>
                <w:lang w:val="en-GB"/>
              </w:rPr>
            </w:pPr>
            <w:r w:rsidRPr="008A6C75">
              <w:rPr>
                <w:lang w:val="en-GB"/>
              </w:rPr>
              <w:t>S-158:</w:t>
            </w:r>
            <w:r w:rsidR="00F4326B">
              <w:rPr>
                <w:lang w:val="en-GB"/>
              </w:rPr>
              <w:t>102</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9A47733" w:rsidR="00903054" w:rsidRDefault="00903054" w:rsidP="00D24C0B">
            <w:pPr>
              <w:spacing w:after="120" w:line="240" w:lineRule="auto"/>
              <w:rPr>
                <w:lang w:val="en-GB"/>
              </w:rPr>
            </w:pPr>
            <w:r>
              <w:rPr>
                <w:lang w:val="en-GB"/>
              </w:rPr>
              <w:t>S-158:</w:t>
            </w:r>
            <w:r w:rsidR="00F4326B">
              <w:rPr>
                <w:lang w:val="en-GB"/>
              </w:rPr>
              <w:t>102</w:t>
            </w:r>
            <w:r w:rsidR="0066513D">
              <w:rPr>
                <w:lang w:val="en-GB"/>
              </w:rPr>
              <w:t xml:space="preserve"> checked numbered Nxxx</w:t>
            </w:r>
          </w:p>
        </w:tc>
        <w:tc>
          <w:tcPr>
            <w:tcW w:w="0" w:type="auto"/>
          </w:tcPr>
          <w:p w14:paraId="35EA6068" w14:textId="257D9F25" w:rsidR="00903054" w:rsidRDefault="00903054" w:rsidP="001E0E51">
            <w:pPr>
              <w:spacing w:line="240" w:lineRule="auto"/>
              <w:jc w:val="left"/>
              <w:rPr>
                <w:lang w:val="en-GB"/>
              </w:rPr>
            </w:pPr>
            <w:r>
              <w:rPr>
                <w:lang w:val="en-GB"/>
              </w:rPr>
              <w:t xml:space="preserve">Related datasets for different versions of </w:t>
            </w:r>
            <w:r w:rsidR="00757F2D">
              <w:rPr>
                <w:lang w:val="en-GB"/>
              </w:rPr>
              <w:t>S-</w:t>
            </w:r>
            <w:r w:rsidR="00F4326B">
              <w:rPr>
                <w:lang w:val="en-GB"/>
              </w:rPr>
              <w:t>102</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F4F0A15" w:rsidR="001E0E51" w:rsidRPr="001E0E51" w:rsidRDefault="00757F2D" w:rsidP="001E0E51">
            <w:pPr>
              <w:spacing w:line="240" w:lineRule="auto"/>
              <w:jc w:val="left"/>
              <w:rPr>
                <w:lang w:val="en-GB"/>
              </w:rPr>
            </w:pPr>
            <w:r>
              <w:rPr>
                <w:lang w:val="en-GB"/>
              </w:rPr>
              <w:t>S-</w:t>
            </w:r>
            <w:r w:rsidR="00F4326B">
              <w:rPr>
                <w:lang w:val="en-GB"/>
              </w:rPr>
              <w:t>102</w:t>
            </w:r>
            <w:r w:rsidR="00461C83">
              <w:rPr>
                <w:lang w:val="en-GB"/>
              </w:rPr>
              <w:t xml:space="preserve"> d</w:t>
            </w:r>
            <w:r w:rsidR="001E0E51" w:rsidRPr="001E0E51">
              <w:rPr>
                <w:lang w:val="en-GB"/>
              </w:rPr>
              <w:t>ataset in combination with relevant datasets from other products</w:t>
            </w:r>
            <w:r w:rsidR="00461C83">
              <w:rPr>
                <w:lang w:val="en-GB"/>
              </w:rPr>
              <w:t xml:space="preserve"> (e.g., S-102)</w:t>
            </w:r>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155A5B0B" w:rsidR="00336B36" w:rsidRPr="001B5F6E" w:rsidRDefault="00336B36" w:rsidP="00D24C0B">
            <w:pPr>
              <w:spacing w:after="120" w:line="240" w:lineRule="auto"/>
              <w:rPr>
                <w:lang w:val="en-GB"/>
              </w:rPr>
            </w:pPr>
            <w:r w:rsidRPr="001B5F6E">
              <w:rPr>
                <w:lang w:val="en-GB"/>
              </w:rPr>
              <w:t>S-158:</w:t>
            </w:r>
            <w:r w:rsidR="00F4326B">
              <w:rPr>
                <w:lang w:val="en-GB"/>
              </w:rPr>
              <w:t>102</w:t>
            </w:r>
            <w:r w:rsidR="0066513D">
              <w:rPr>
                <w:lang w:val="en-GB"/>
              </w:rPr>
              <w:t xml:space="preserve"> checks numbered </w:t>
            </w:r>
            <w:del w:id="242" w:author="Raphael Malyankar" w:date="2024-10-20T23:38:00Z" w16du:dateUtc="2024-10-21T06:38:00Z">
              <w:r w:rsidR="0066513D" w:rsidDel="00870790">
                <w:rPr>
                  <w:lang w:val="en-GB"/>
                </w:rPr>
                <w:delText>Nxxx</w:delText>
              </w:r>
            </w:del>
            <w:ins w:id="243" w:author="Raphael Malyankar" w:date="2024-10-20T23:38:00Z" w16du:dateUtc="2024-10-21T06:38:00Z">
              <w:r w:rsidR="00870790">
                <w:rPr>
                  <w:lang w:val="en-GB"/>
                </w:rPr>
                <w:t>102_Dev9xxx</w:t>
              </w:r>
            </w:ins>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6C670370"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F4326B">
              <w:rPr>
                <w:lang w:val="en-GB"/>
              </w:rPr>
              <w:t>102</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244" w:name="_Ref172572049"/>
      <w:bookmarkStart w:id="245" w:name="_Toc179925777"/>
      <w:r>
        <w:rPr>
          <w:lang w:val="en-GB"/>
        </w:rPr>
        <w:t>Check Classification</w:t>
      </w:r>
      <w:bookmarkEnd w:id="244"/>
      <w:bookmarkEnd w:id="245"/>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246" w:name="_Ref172575919"/>
      <w:bookmarkStart w:id="247" w:name="_Toc179925778"/>
      <w:r>
        <w:rPr>
          <w:lang w:val="en-GB"/>
        </w:rPr>
        <w:t>Geometry and Spatial Operators</w:t>
      </w:r>
      <w:bookmarkEnd w:id="246"/>
      <w:bookmarkEnd w:id="247"/>
    </w:p>
    <w:p w14:paraId="295D30AA" w14:textId="2B86F393" w:rsidR="00600EF7" w:rsidRDefault="0089534A" w:rsidP="00600EF7">
      <w:pPr>
        <w:rPr>
          <w:lang w:val="en-GB"/>
        </w:rPr>
      </w:pPr>
      <w:r>
        <w:rPr>
          <w:lang w:val="en-GB"/>
        </w:rPr>
        <w:t>S-102 Edition 3.0.0 datasets use vector geometry only for domain extent polygons. Any</w:t>
      </w:r>
      <w:r w:rsidR="00600EF7">
        <w:rPr>
          <w:lang w:val="en-GB"/>
        </w:rPr>
        <w:t xml:space="preserve"> spatial operators </w:t>
      </w:r>
      <w:r>
        <w:rPr>
          <w:lang w:val="en-GB"/>
        </w:rPr>
        <w:t xml:space="preserve">mentioned in checks on domain extent polygons </w:t>
      </w:r>
      <w:r w:rsidR="00600EF7">
        <w:rPr>
          <w:lang w:val="en-GB"/>
        </w:rPr>
        <w:t>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248" w:name="_Ref179553442"/>
      <w:bookmarkStart w:id="249" w:name="_Ref179553447"/>
      <w:bookmarkStart w:id="250" w:name="_Toc179925779"/>
      <w:commentRangeStart w:id="251"/>
      <w:r>
        <w:rPr>
          <w:lang w:val="en-GB"/>
        </w:rPr>
        <w:t>Other Components of this Specification</w:t>
      </w:r>
      <w:bookmarkEnd w:id="248"/>
      <w:bookmarkEnd w:id="249"/>
      <w:bookmarkEnd w:id="250"/>
      <w:commentRangeEnd w:id="251"/>
      <w:r w:rsidR="00D632C4">
        <w:rPr>
          <w:rStyle w:val="CommentReference"/>
          <w:b w:val="0"/>
          <w:bCs w:val="0"/>
        </w:rPr>
        <w:commentReference w:id="251"/>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6B240CD4" w:rsidR="002C7023" w:rsidRPr="008A6C75" w:rsidRDefault="002C7023">
      <w:pPr>
        <w:pStyle w:val="ListParagraph"/>
        <w:numPr>
          <w:ilvl w:val="0"/>
          <w:numId w:val="22"/>
        </w:numPr>
        <w:rPr>
          <w:lang w:val="en-GB"/>
        </w:rPr>
      </w:pPr>
      <w:r w:rsidRPr="00AE3D32">
        <w:rPr>
          <w:lang w:val="en-GB"/>
        </w:rPr>
        <w:t xml:space="preserve">Spreadsheet of </w:t>
      </w:r>
      <w:r w:rsidR="00757F2D">
        <w:rPr>
          <w:lang w:val="en-GB"/>
        </w:rPr>
        <w:t>S-</w:t>
      </w:r>
      <w:r w:rsidR="00F4326B">
        <w:rPr>
          <w:lang w:val="en-GB"/>
        </w:rPr>
        <w:t>102</w:t>
      </w:r>
      <w:r w:rsidRPr="00AE3D32">
        <w:rPr>
          <w:lang w:val="en-GB"/>
        </w:rPr>
        <w:t xml:space="preserve"> validation checks named </w:t>
      </w:r>
      <w:r w:rsidR="00E2341D">
        <w:rPr>
          <w:lang w:val="en-GB"/>
        </w:rPr>
        <w:t>S158_</w:t>
      </w:r>
      <w:r w:rsidR="00F4326B">
        <w:rPr>
          <w:lang w:val="en-GB"/>
        </w:rPr>
        <w:t>102</w:t>
      </w:r>
      <w:r w:rsidR="00E2341D">
        <w:rPr>
          <w:lang w:val="en-GB"/>
        </w:rPr>
        <w:t>_0_</w:t>
      </w:r>
      <w:r w:rsidR="00D632C4">
        <w:rPr>
          <w:lang w:val="en-GB"/>
        </w:rPr>
        <w:t>2</w:t>
      </w:r>
      <w:r w:rsidR="00E2341D">
        <w:rPr>
          <w:lang w:val="en-GB"/>
        </w:rPr>
        <w:t>_0</w:t>
      </w:r>
      <w:r w:rsidR="00D632C4">
        <w:rPr>
          <w:lang w:val="en-GB"/>
        </w:rPr>
        <w:t xml:space="preserve">_YYYYMMDD </w:t>
      </w:r>
      <w:r w:rsidR="00D632C4" w:rsidRPr="00D632C4">
        <w:rPr>
          <w:lang w:val="en-GB"/>
        </w:rPr>
        <w:t>of the latest build date. (The build date is the YYYYMMDD suffix in the file name.)</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8" w:author="Raphael Malyankar" w:date="2024-11-17T18:23:00Z" w:initials="rmm">
    <w:p w14:paraId="28BA32BE" w14:textId="118E3047" w:rsidR="00717755" w:rsidRDefault="00717755">
      <w:pPr>
        <w:pStyle w:val="CommentText"/>
      </w:pPr>
      <w:r>
        <w:rPr>
          <w:rStyle w:val="CommentReference"/>
        </w:rPr>
        <w:annotationRef/>
      </w:r>
      <w:r w:rsidRPr="00717755">
        <w:t>Updating the converted list of checks in the spreadsheet to align with S-102 3.0.0 to be done by S-102PT.</w:t>
      </w:r>
    </w:p>
  </w:comment>
  <w:comment w:id="89"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93"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94" w:author="Raphael Malyankar" w:date="2024-10-15T23:11:00Z" w:initials="rmm">
    <w:p w14:paraId="2FD0E07E" w14:textId="6E459379" w:rsidR="00C32120" w:rsidRDefault="00AB01E0">
      <w:pPr>
        <w:pStyle w:val="CommentText"/>
      </w:pPr>
      <w:r>
        <w:rPr>
          <w:rStyle w:val="CommentReference"/>
        </w:rPr>
        <w:annotationRef/>
      </w:r>
      <w:r>
        <w:t xml:space="preserve">These abbreviations are used in the list of checks. They are a legacy from the August 2023 S-102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160"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69"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70"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68" w:author="Raphael Malyankar" w:date="2024-11-18T18:10:00Z" w:initials="rmm">
    <w:p w14:paraId="735DA97A" w14:textId="307BC6D7" w:rsidR="00995EF1" w:rsidRDefault="00995EF1">
      <w:pPr>
        <w:pStyle w:val="CommentText"/>
      </w:pPr>
      <w:r>
        <w:rPr>
          <w:rStyle w:val="CommentReference"/>
        </w:rPr>
        <w:annotationRef/>
      </w:r>
      <w:r>
        <w:t>Criteria for designating an S-158:1xx publication as new edition, revision, or clarification are currently (18 Nov. 2024) under review by the S-100 Validation Checks subgroup. Old material retained pending completion of review.</w:t>
      </w:r>
    </w:p>
  </w:comment>
  <w:comment w:id="197" w:author="Raphael Malyankar" w:date="2024-10-15T22:34:00Z" w:initials="rmm">
    <w:p w14:paraId="1F0E4405" w14:textId="584E326E" w:rsidR="00EE317F" w:rsidRDefault="00EE317F">
      <w:pPr>
        <w:pStyle w:val="CommentText"/>
      </w:pPr>
      <w:r>
        <w:rPr>
          <w:rStyle w:val="CommentReference"/>
        </w:rPr>
        <w:annotationRef/>
      </w:r>
      <w:r>
        <w:t>Note to PT: Replace Dev IDs with the check id when finalized.</w:t>
      </w:r>
    </w:p>
  </w:comment>
  <w:comment w:id="198" w:author="Raphael Malyankar" w:date="2024-11-17T17:49:00Z" w:initials="rmm">
    <w:p w14:paraId="0E0A14CF" w14:textId="174FA37B" w:rsidR="00D34BD7" w:rsidRDefault="00D34BD7">
      <w:pPr>
        <w:pStyle w:val="CommentText"/>
      </w:pPr>
      <w:r>
        <w:rPr>
          <w:rStyle w:val="CommentReference"/>
        </w:rPr>
        <w:annotationRef/>
      </w:r>
      <w:r>
        <w:t>WG9 requested deletion of “S-“ at beginning of check numbers, technically this would be only for the Check_ID not the Dev IDs but also applied here. Note that depending on update syncing, referenced lists may still have “SNNN_” until they are updated.</w:t>
      </w:r>
    </w:p>
  </w:comment>
  <w:comment w:id="201"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202" w:author="Raphael Malyankar" w:date="2024-11-17T18:16:00Z" w:initials="rmm">
    <w:p w14:paraId="78A2C305" w14:textId="1E101872" w:rsidR="0048471F" w:rsidRDefault="0048471F">
      <w:pPr>
        <w:pStyle w:val="CommentText"/>
      </w:pPr>
      <w:r>
        <w:rPr>
          <w:rStyle w:val="CommentReference"/>
        </w:rPr>
        <w:annotationRef/>
      </w:r>
      <w:r>
        <w:t>General agreement at WG9 that Alternative 2 is not preferred.</w:t>
      </w:r>
      <w:r w:rsidR="00995EF1">
        <w:t xml:space="preserve"> It has been deleted.</w:t>
      </w:r>
    </w:p>
  </w:comment>
  <w:comment w:id="205" w:author="Raphael Malyankar" w:date="2024-10-07T19:03:00Z" w:initials="rmm">
    <w:p w14:paraId="5E75D8ED" w14:textId="4230F995" w:rsidR="004A1094" w:rsidRDefault="004A1094" w:rsidP="004A1094">
      <w:pPr>
        <w:pStyle w:val="CommentText"/>
      </w:pPr>
      <w:r>
        <w:rPr>
          <w:rStyle w:val="CommentReference"/>
        </w:rPr>
        <w:annotationRef/>
      </w:r>
      <w:r w:rsidR="00EE317F">
        <w:t xml:space="preserve">Note to PT: </w:t>
      </w:r>
      <w:r>
        <w:t>Replace any “DevNNNN” checks with the final Check_ID when finalizing.</w:t>
      </w:r>
    </w:p>
  </w:comment>
  <w:comment w:id="214"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215"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216" w:author="Raphael Malyankar" w:date="2024-10-20T23:38:00Z" w:initials="rmm">
    <w:p w14:paraId="7599039F" w14:textId="63B5B886" w:rsidR="00870790" w:rsidRDefault="00870790">
      <w:pPr>
        <w:pStyle w:val="CommentText"/>
      </w:pPr>
      <w:r>
        <w:rPr>
          <w:rStyle w:val="CommentReference"/>
        </w:rPr>
        <w:annotationRef/>
      </w:r>
      <w:r>
        <w:t>As elsewhere, change the Dev… numbers to CheckID numbers when those are</w:t>
      </w:r>
      <w:r w:rsidR="00E53EFD">
        <w:t xml:space="preserve"> added</w:t>
      </w:r>
      <w:r>
        <w:t>.</w:t>
      </w:r>
    </w:p>
  </w:comment>
  <w:comment w:id="251" w:author="Raphael Malyankar" w:date="2024-11-17T17:55:00Z" w:initials="rmm">
    <w:p w14:paraId="462B5EC3" w14:textId="7A1DE901" w:rsidR="00D632C4" w:rsidRDefault="00D632C4">
      <w:pPr>
        <w:pStyle w:val="CommentText"/>
      </w:pPr>
      <w:r>
        <w:rPr>
          <w:rStyle w:val="CommentReference"/>
        </w:rPr>
        <w:annotationRef/>
      </w:r>
      <w:r>
        <w:t xml:space="preserve">PT must adapt this section according to final form of </w:t>
      </w:r>
      <w:r w:rsidR="009A6B98">
        <w:t xml:space="preserve">their own </w:t>
      </w:r>
      <w:r>
        <w:t xml:space="preserve">published list, </w:t>
      </w:r>
      <w:r w:rsidR="009A6B98">
        <w:t>which may end up being</w:t>
      </w:r>
      <w:r>
        <w:t xml:space="preserve"> inline as another clause, </w:t>
      </w:r>
      <w:r w:rsidR="009A6B98">
        <w:t xml:space="preserve">a </w:t>
      </w:r>
      <w:r>
        <w:t>separate</w:t>
      </w:r>
      <w:r w:rsidR="009A6B98">
        <w:t xml:space="preserve"> Excel</w:t>
      </w:r>
      <w:r>
        <w:t xml:space="preserve"> file,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BA32BE" w15:done="0"/>
  <w15:commentEx w15:paraId="7665EBB5" w15:done="0"/>
  <w15:commentEx w15:paraId="22233C71" w15:done="0"/>
  <w15:commentEx w15:paraId="2FD0E07E" w15:done="0"/>
  <w15:commentEx w15:paraId="2080BCF4" w15:done="0"/>
  <w15:commentEx w15:paraId="16C0623A" w15:done="0"/>
  <w15:commentEx w15:paraId="2AB897DB" w15:paraIdParent="16C0623A" w15:done="0"/>
  <w15:commentEx w15:paraId="735DA97A" w15:done="0"/>
  <w15:commentEx w15:paraId="1F0E4405" w15:done="0"/>
  <w15:commentEx w15:paraId="0E0A14CF" w15:paraIdParent="1F0E4405" w15:done="0"/>
  <w15:commentEx w15:paraId="335606A0" w15:done="0"/>
  <w15:commentEx w15:paraId="78A2C305" w15:paraIdParent="335606A0" w15:done="0"/>
  <w15:commentEx w15:paraId="5E75D8ED" w15:done="0"/>
  <w15:commentEx w15:paraId="1057D043" w15:done="0"/>
  <w15:commentEx w15:paraId="07FB1DF3" w15:paraIdParent="1057D043" w15:done="0"/>
  <w15:commentEx w15:paraId="7599039F" w15:paraIdParent="1057D043" w15:done="0"/>
  <w15:commentEx w15:paraId="462B5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1A4D16" w16cex:dateUtc="2024-11-18T01:23:00Z"/>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0E21F676" w16cex:dateUtc="2024-11-19T01:10:00Z"/>
  <w16cex:commentExtensible w16cex:durableId="1EBF0529" w16cex:dateUtc="2024-10-16T05:34:00Z"/>
  <w16cex:commentExtensible w16cex:durableId="33DA0DE8" w16cex:dateUtc="2024-11-18T00:49:00Z"/>
  <w16cex:commentExtensible w16cex:durableId="162768FB" w16cex:dateUtc="2024-10-11T23:19:00Z"/>
  <w16cex:commentExtensible w16cex:durableId="2D99D90A" w16cex:dateUtc="2024-11-18T01:16:00Z"/>
  <w16cex:commentExtensible w16cex:durableId="1D4864A4" w16cex:dateUtc="2024-10-08T02:03:00Z"/>
  <w16cex:commentExtensible w16cex:durableId="7C4FEC58" w16cex:dateUtc="2024-09-24T22:49:00Z"/>
  <w16cex:commentExtensible w16cex:durableId="5AED4459" w16cex:dateUtc="2024-09-24T23:06:00Z"/>
  <w16cex:commentExtensible w16cex:durableId="56AA9166" w16cex:dateUtc="2024-10-21T06:38:00Z"/>
  <w16cex:commentExtensible w16cex:durableId="7A362449" w16cex:dateUtc="2024-11-18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BA32BE" w16cid:durableId="651A4D16"/>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Id w16cid:paraId="735DA97A" w16cid:durableId="0E21F676"/>
  <w16cid:commentId w16cid:paraId="1F0E4405" w16cid:durableId="1EBF0529"/>
  <w16cid:commentId w16cid:paraId="0E0A14CF" w16cid:durableId="33DA0DE8"/>
  <w16cid:commentId w16cid:paraId="335606A0" w16cid:durableId="162768FB"/>
  <w16cid:commentId w16cid:paraId="78A2C305" w16cid:durableId="2D99D90A"/>
  <w16cid:commentId w16cid:paraId="5E75D8ED" w16cid:durableId="1D4864A4"/>
  <w16cid:commentId w16cid:paraId="1057D043" w16cid:durableId="7C4FEC58"/>
  <w16cid:commentId w16cid:paraId="07FB1DF3" w16cid:durableId="5AED4459"/>
  <w16cid:commentId w16cid:paraId="7599039F" w16cid:durableId="56AA9166"/>
  <w16cid:commentId w16cid:paraId="462B5EC3" w16cid:durableId="7A3624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77FE8" w14:textId="77777777" w:rsidR="00A56C51" w:rsidRDefault="00A56C51" w:rsidP="003B41C3">
      <w:pPr>
        <w:spacing w:line="240" w:lineRule="auto"/>
      </w:pPr>
      <w:r>
        <w:separator/>
      </w:r>
    </w:p>
  </w:endnote>
  <w:endnote w:type="continuationSeparator" w:id="0">
    <w:p w14:paraId="30DD1DC3" w14:textId="77777777" w:rsidR="00A56C51" w:rsidRDefault="00A56C51"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3E84BDBC"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r w:rsidR="00D80E53">
      <w:rPr>
        <w:rFonts w:ascii="Arial" w:hAnsi="Arial" w:cs="Arial"/>
        <w:sz w:val="16"/>
      </w:rPr>
      <w:t>102</w:t>
    </w:r>
    <w:r>
      <w:rPr>
        <w:rFonts w:ascii="Arial" w:hAnsi="Arial" w:cs="Arial"/>
        <w:sz w:val="16"/>
      </w:rPr>
      <w:ptab w:relativeTo="margin" w:alignment="center" w:leader="none"/>
    </w:r>
    <w:r w:rsidR="006C2115">
      <w:rPr>
        <w:rFonts w:ascii="Arial" w:hAnsi="Arial" w:cs="Arial"/>
        <w:sz w:val="16"/>
      </w:rPr>
      <w:t>November</w:t>
    </w:r>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6C2115">
      <w:rPr>
        <w:rFonts w:ascii="Arial" w:hAnsi="Arial" w:cs="Arial"/>
        <w:sz w:val="16"/>
      </w:rPr>
      <w:t>2</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48F4CCFB"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r w:rsidR="00D80E53">
      <w:rPr>
        <w:rFonts w:ascii="Arial" w:hAnsi="Arial" w:cs="Arial"/>
        <w:sz w:val="16"/>
      </w:rPr>
      <w:t>102</w:t>
    </w:r>
    <w:r>
      <w:rPr>
        <w:rFonts w:ascii="Arial" w:hAnsi="Arial" w:cs="Arial"/>
        <w:sz w:val="16"/>
      </w:rPr>
      <w:ptab w:relativeTo="margin" w:alignment="center" w:leader="none"/>
    </w:r>
    <w:r w:rsidR="006C2115">
      <w:rPr>
        <w:rFonts w:ascii="Arial" w:hAnsi="Arial" w:cs="Arial"/>
        <w:sz w:val="16"/>
      </w:rPr>
      <w:t>November</w:t>
    </w:r>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6C2115">
      <w:rPr>
        <w:rFonts w:ascii="Arial" w:hAnsi="Arial" w:cs="Arial"/>
        <w:sz w:val="16"/>
      </w:rPr>
      <w:t>2</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4B523108"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w:t>
    </w:r>
    <w:r w:rsidR="00D80E53">
      <w:rPr>
        <w:rFonts w:cs="Arial"/>
        <w:sz w:val="16"/>
      </w:rPr>
      <w:t>102</w:t>
    </w:r>
    <w:r w:rsidRPr="003C4461">
      <w:rPr>
        <w:rFonts w:cs="Arial"/>
        <w:sz w:val="16"/>
      </w:rPr>
      <w:tab/>
    </w:r>
    <w:r w:rsidR="006C2115">
      <w:rPr>
        <w:rFonts w:cs="Arial"/>
        <w:sz w:val="16"/>
      </w:rPr>
      <w:t>November</w:t>
    </w:r>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r w:rsidR="006C2115">
      <w:rPr>
        <w:rFonts w:cs="Arial"/>
        <w:sz w:val="16"/>
      </w:rPr>
      <w:t>2</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74661357"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w:t>
    </w:r>
    <w:r w:rsidR="00D80E53">
      <w:rPr>
        <w:rFonts w:cs="Arial"/>
        <w:sz w:val="16"/>
      </w:rPr>
      <w:t>102</w:t>
    </w:r>
    <w:r w:rsidRPr="004115CF">
      <w:rPr>
        <w:rFonts w:cs="Arial"/>
        <w:sz w:val="16"/>
      </w:rPr>
      <w:tab/>
    </w:r>
    <w:r w:rsidR="006C2115">
      <w:rPr>
        <w:rFonts w:cs="Arial"/>
        <w:sz w:val="16"/>
      </w:rPr>
      <w:t>November</w:t>
    </w:r>
    <w:r w:rsidR="002D2E7B">
      <w:rPr>
        <w:rFonts w:cs="Arial"/>
        <w:sz w:val="16"/>
      </w:rPr>
      <w:t xml:space="preserve"> 2024</w:t>
    </w:r>
    <w:r w:rsidRPr="004115CF">
      <w:rPr>
        <w:rFonts w:cs="Arial"/>
        <w:sz w:val="16"/>
      </w:rPr>
      <w:tab/>
      <w:t xml:space="preserve">Edition </w:t>
    </w:r>
    <w:r w:rsidR="00723E95">
      <w:rPr>
        <w:rFonts w:cs="Arial"/>
        <w:sz w:val="16"/>
      </w:rPr>
      <w:t>0.</w:t>
    </w:r>
    <w:r w:rsidR="006C2115">
      <w:rPr>
        <w:rFonts w:cs="Arial"/>
        <w:sz w:val="16"/>
      </w:rPr>
      <w:t>2</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464EE" w14:textId="77777777" w:rsidR="00A56C51" w:rsidRDefault="00A56C51" w:rsidP="003B41C3">
      <w:pPr>
        <w:spacing w:line="240" w:lineRule="auto"/>
      </w:pPr>
      <w:r>
        <w:separator/>
      </w:r>
    </w:p>
  </w:footnote>
  <w:footnote w:type="continuationSeparator" w:id="0">
    <w:p w14:paraId="68E8E644" w14:textId="77777777" w:rsidR="00A56C51" w:rsidRDefault="00A56C51"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0062D6AB"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6C2115">
      <w:rPr>
        <w:rFonts w:eastAsia="Times New Roman" w:cs="Arial"/>
        <w:sz w:val="16"/>
        <w:szCs w:val="16"/>
        <w:lang w:val="en-US" w:eastAsia="en-US"/>
      </w:rPr>
      <w:t>BATHY</w:t>
    </w:r>
    <w:r w:rsidR="001C137B">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4151E4CB"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6C2115">
      <w:rPr>
        <w:rStyle w:val="PageNumber"/>
        <w:sz w:val="16"/>
        <w:szCs w:val="16"/>
        <w:lang w:val="en-US"/>
      </w:rPr>
      <w:t>BATHY</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77CDE9E6"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6C2115">
      <w:rPr>
        <w:rFonts w:eastAsia="Times New Roman" w:cs="Arial"/>
        <w:sz w:val="16"/>
        <w:szCs w:val="16"/>
        <w:lang w:val="en-US" w:eastAsia="en-US"/>
      </w:rPr>
      <w:t>BATHY</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70B9866B"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6C2115">
      <w:rPr>
        <w:rStyle w:val="PageNumber"/>
        <w:sz w:val="16"/>
        <w:szCs w:val="16"/>
      </w:rPr>
      <w:t>BATHY</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1"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662003426">
    <w:abstractNumId w:val="8"/>
  </w:num>
  <w:num w:numId="2" w16cid:durableId="275262416">
    <w:abstractNumId w:val="23"/>
  </w:num>
  <w:num w:numId="3" w16cid:durableId="1200554153">
    <w:abstractNumId w:val="18"/>
  </w:num>
  <w:num w:numId="4" w16cid:durableId="26874917">
    <w:abstractNumId w:val="10"/>
  </w:num>
  <w:num w:numId="5" w16cid:durableId="1291784043">
    <w:abstractNumId w:val="7"/>
  </w:num>
  <w:num w:numId="6" w16cid:durableId="929847732">
    <w:abstractNumId w:val="16"/>
  </w:num>
  <w:num w:numId="7" w16cid:durableId="1921057094">
    <w:abstractNumId w:val="11"/>
  </w:num>
  <w:num w:numId="8" w16cid:durableId="1738239562">
    <w:abstractNumId w:val="17"/>
  </w:num>
  <w:num w:numId="9" w16cid:durableId="1054891756">
    <w:abstractNumId w:val="19"/>
  </w:num>
  <w:num w:numId="10" w16cid:durableId="29578547">
    <w:abstractNumId w:val="20"/>
  </w:num>
  <w:num w:numId="11" w16cid:durableId="1242759490">
    <w:abstractNumId w:val="13"/>
  </w:num>
  <w:num w:numId="12" w16cid:durableId="691220915">
    <w:abstractNumId w:val="6"/>
  </w:num>
  <w:num w:numId="13" w16cid:durableId="882785617">
    <w:abstractNumId w:val="21"/>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34"/>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16E9"/>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4F2E"/>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27"/>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471F"/>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0B0"/>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115"/>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755"/>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469BC"/>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5EF1"/>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6B98"/>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6C51"/>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4D98"/>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08A"/>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4BD7"/>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2C4"/>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2A79"/>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603"/>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Pages>
  <Words>3932</Words>
  <Characters>22414</Characters>
  <Application>Microsoft Office Word</Application>
  <DocSecurity>0</DocSecurity>
  <Lines>186</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26294</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48</cp:revision>
  <cp:lastPrinted>2023-06-09T07:47:00Z</cp:lastPrinted>
  <dcterms:created xsi:type="dcterms:W3CDTF">2024-10-01T18:40:00Z</dcterms:created>
  <dcterms:modified xsi:type="dcterms:W3CDTF">2024-11-19T01:22:00Z</dcterms:modified>
</cp:coreProperties>
</file>