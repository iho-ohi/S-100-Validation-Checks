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05246F9B"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w:t>
                              </w:r>
                              <w:r w:rsidR="001C137B">
                                <w:rPr>
                                  <w:rFonts w:cs="Arial"/>
                                  <w:b/>
                                </w:rPr>
                                <w:t>4</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61DA4A26" w:rsidR="00CE3512" w:rsidRDefault="001C137B"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Navigational Warnings</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5B333F7F"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3" w:author="Raphael Malyankar" w:date="2024-12-04T22:26:00Z" w16du:dateUtc="2024-12-05T05:26:00Z">
                                <w:r w:rsidR="00B34830">
                                  <w:rPr>
                                    <w:rFonts w:ascii="Arial" w:hAnsi="Arial" w:cs="HelveticaNeueLT Std Med"/>
                                    <w:b/>
                                    <w:color w:val="00004C"/>
                                    <w:sz w:val="28"/>
                                    <w:szCs w:val="28"/>
                                  </w:rPr>
                                  <w:t>2</w:t>
                                </w:r>
                              </w:ins>
                              <w:del w:id="64" w:author="Raphael Malyankar" w:date="2024-12-04T22:26:00Z" w16du:dateUtc="2024-12-05T05:26:00Z">
                                <w:r w:rsidR="00CE3512" w:rsidDel="00B34830">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5" w:author="Raphael Malyankar" w:date="2024-12-04T22:00:00Z" w16du:dateUtc="2024-12-05T05:00:00Z">
                                <w:r w:rsidR="00DA1A11" w:rsidDel="001400B6">
                                  <w:rPr>
                                    <w:rFonts w:ascii="Arial" w:hAnsi="Arial" w:cs="HelveticaNeueLT Std Med"/>
                                    <w:b/>
                                    <w:color w:val="00004C"/>
                                    <w:sz w:val="28"/>
                                    <w:szCs w:val="28"/>
                                  </w:rPr>
                                  <w:delText>2024</w:delText>
                                </w:r>
                                <w:r w:rsidR="001C137B" w:rsidDel="001400B6">
                                  <w:rPr>
                                    <w:rFonts w:ascii="Arial" w:hAnsi="Arial" w:cs="HelveticaNeueLT Std Med"/>
                                    <w:b/>
                                    <w:color w:val="00004C"/>
                                    <w:sz w:val="28"/>
                                    <w:szCs w:val="28"/>
                                  </w:rPr>
                                  <w:delText>1011</w:delText>
                                </w:r>
                              </w:del>
                              <w:ins w:id="66" w:author="Raphael Malyankar" w:date="2024-12-04T22:00:00Z" w16du:dateUtc="2024-12-05T05:00:00Z">
                                <w:r w:rsidR="001400B6">
                                  <w:rPr>
                                    <w:rFonts w:ascii="Arial" w:hAnsi="Arial" w:cs="HelveticaNeueLT Std Med"/>
                                    <w:b/>
                                    <w:color w:val="00004C"/>
                                    <w:sz w:val="28"/>
                                    <w:szCs w:val="28"/>
                                  </w:rPr>
                                  <w:t>20241</w:t>
                                </w:r>
                              </w:ins>
                              <w:ins w:id="67" w:author="Raphael Malyankar" w:date="2024-12-04T22:01:00Z" w16du:dateUtc="2024-12-05T05:01:00Z">
                                <w:r w:rsidR="001400B6">
                                  <w:rPr>
                                    <w:rFonts w:ascii="Arial" w:hAnsi="Arial" w:cs="HelveticaNeueLT Std Med"/>
                                    <w:b/>
                                    <w:color w:val="00004C"/>
                                    <w:sz w:val="28"/>
                                    <w:szCs w:val="28"/>
                                  </w:rPr>
                                  <w:t>204</w:t>
                                </w:r>
                              </w:ins>
                            </w:p>
                            <w:p w14:paraId="7979CF00" w14:textId="65BD3AEB"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w:t>
                              </w:r>
                              <w:r w:rsidR="001C137B">
                                <w:rPr>
                                  <w:rFonts w:ascii="Arial" w:hAnsi="Arial" w:cs="HelveticaNeueLT Std Med"/>
                                  <w:b/>
                                  <w:color w:val="00004C"/>
                                  <w:sz w:val="28"/>
                                  <w:szCs w:val="28"/>
                                </w:rPr>
                                <w:t>4</w:t>
                              </w:r>
                              <w:r>
                                <w:rPr>
                                  <w:rFonts w:ascii="Arial" w:hAnsi="Arial" w:cs="HelveticaNeueLT Std Med"/>
                                  <w:b/>
                                  <w:color w:val="00004C"/>
                                  <w:sz w:val="28"/>
                                  <w:szCs w:val="28"/>
                                </w:rPr>
                                <w:t xml:space="preserve"> Edition 1.</w:t>
                              </w:r>
                              <w:r w:rsidR="001C137B">
                                <w:rPr>
                                  <w:rFonts w:ascii="Arial" w:hAnsi="Arial" w:cs="HelveticaNeueLT Std Med"/>
                                  <w:b/>
                                  <w:color w:val="00004C"/>
                                  <w:sz w:val="28"/>
                                  <w:szCs w:val="28"/>
                                </w:rPr>
                                <w:t>5</w:t>
                              </w:r>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05246F9B"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w:t>
                        </w:r>
                        <w:r w:rsidR="001C137B">
                          <w:rPr>
                            <w:rFonts w:cs="Arial"/>
                            <w:b/>
                          </w:rPr>
                          <w:t>4</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61DA4A26" w:rsidR="00CE3512" w:rsidRDefault="001C137B"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Navigational Warnings</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5B333F7F"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8" w:author="Raphael Malyankar" w:date="2024-12-04T22:26:00Z" w16du:dateUtc="2024-12-05T05:26:00Z">
                          <w:r w:rsidR="00B34830">
                            <w:rPr>
                              <w:rFonts w:ascii="Arial" w:hAnsi="Arial" w:cs="HelveticaNeueLT Std Med"/>
                              <w:b/>
                              <w:color w:val="00004C"/>
                              <w:sz w:val="28"/>
                              <w:szCs w:val="28"/>
                            </w:rPr>
                            <w:t>2</w:t>
                          </w:r>
                        </w:ins>
                        <w:del w:id="69" w:author="Raphael Malyankar" w:date="2024-12-04T22:26:00Z" w16du:dateUtc="2024-12-05T05:26:00Z">
                          <w:r w:rsidR="00CE3512" w:rsidDel="00B34830">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70" w:author="Raphael Malyankar" w:date="2024-12-04T22:00:00Z" w16du:dateUtc="2024-12-05T05:00:00Z">
                          <w:r w:rsidR="00DA1A11" w:rsidDel="001400B6">
                            <w:rPr>
                              <w:rFonts w:ascii="Arial" w:hAnsi="Arial" w:cs="HelveticaNeueLT Std Med"/>
                              <w:b/>
                              <w:color w:val="00004C"/>
                              <w:sz w:val="28"/>
                              <w:szCs w:val="28"/>
                            </w:rPr>
                            <w:delText>2024</w:delText>
                          </w:r>
                          <w:r w:rsidR="001C137B" w:rsidDel="001400B6">
                            <w:rPr>
                              <w:rFonts w:ascii="Arial" w:hAnsi="Arial" w:cs="HelveticaNeueLT Std Med"/>
                              <w:b/>
                              <w:color w:val="00004C"/>
                              <w:sz w:val="28"/>
                              <w:szCs w:val="28"/>
                            </w:rPr>
                            <w:delText>1011</w:delText>
                          </w:r>
                        </w:del>
                        <w:ins w:id="71" w:author="Raphael Malyankar" w:date="2024-12-04T22:00:00Z" w16du:dateUtc="2024-12-05T05:00:00Z">
                          <w:r w:rsidR="001400B6">
                            <w:rPr>
                              <w:rFonts w:ascii="Arial" w:hAnsi="Arial" w:cs="HelveticaNeueLT Std Med"/>
                              <w:b/>
                              <w:color w:val="00004C"/>
                              <w:sz w:val="28"/>
                              <w:szCs w:val="28"/>
                            </w:rPr>
                            <w:t>20241</w:t>
                          </w:r>
                        </w:ins>
                        <w:ins w:id="72" w:author="Raphael Malyankar" w:date="2024-12-04T22:01:00Z" w16du:dateUtc="2024-12-05T05:01:00Z">
                          <w:r w:rsidR="001400B6">
                            <w:rPr>
                              <w:rFonts w:ascii="Arial" w:hAnsi="Arial" w:cs="HelveticaNeueLT Std Med"/>
                              <w:b/>
                              <w:color w:val="00004C"/>
                              <w:sz w:val="28"/>
                              <w:szCs w:val="28"/>
                            </w:rPr>
                            <w:t>204</w:t>
                          </w:r>
                        </w:ins>
                      </w:p>
                      <w:p w14:paraId="7979CF00" w14:textId="65BD3AEB"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w:t>
                        </w:r>
                        <w:r w:rsidR="001C137B">
                          <w:rPr>
                            <w:rFonts w:ascii="Arial" w:hAnsi="Arial" w:cs="HelveticaNeueLT Std Med"/>
                            <w:b/>
                            <w:color w:val="00004C"/>
                            <w:sz w:val="28"/>
                            <w:szCs w:val="28"/>
                          </w:rPr>
                          <w:t>4</w:t>
                        </w:r>
                        <w:r>
                          <w:rPr>
                            <w:rFonts w:ascii="Arial" w:hAnsi="Arial" w:cs="HelveticaNeueLT Std Med"/>
                            <w:b/>
                            <w:color w:val="00004C"/>
                            <w:sz w:val="28"/>
                            <w:szCs w:val="28"/>
                          </w:rPr>
                          <w:t xml:space="preserve"> Edition 1.</w:t>
                        </w:r>
                        <w:r w:rsidR="001C137B">
                          <w:rPr>
                            <w:rFonts w:ascii="Arial" w:hAnsi="Arial" w:cs="HelveticaNeueLT Std Med"/>
                            <w:b/>
                            <w:color w:val="00004C"/>
                            <w:sz w:val="28"/>
                            <w:szCs w:val="28"/>
                          </w:rPr>
                          <w:t>5</w:t>
                        </w:r>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73" w:name="_Hlk162625566"/>
      <w:r w:rsidRPr="00CF30EA">
        <w:rPr>
          <w:bCs/>
          <w:color w:val="auto"/>
          <w:lang w:val="en-GB"/>
        </w:rPr>
        <w:lastRenderedPageBreak/>
        <w:t>Document History</w:t>
      </w:r>
    </w:p>
    <w:bookmarkEnd w:id="73"/>
    <w:p w14:paraId="292089DF" w14:textId="09E1648C"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74" w:name="_Hlk179552209"/>
      <w:r w:rsidR="001C137B" w:rsidRPr="001C137B">
        <w:rPr>
          <w:rFonts w:eastAsiaTheme="minorEastAsia" w:cs="Arial"/>
          <w:lang w:val="en-GB"/>
        </w:rPr>
        <w:t>IHO World-Wide Navigational Warning Service</w:t>
      </w:r>
      <w:r w:rsidR="001C137B">
        <w:rPr>
          <w:rFonts w:eastAsiaTheme="minorEastAsia" w:cs="Arial"/>
          <w:lang w:val="en-GB"/>
        </w:rPr>
        <w:t xml:space="preserve"> </w:t>
      </w:r>
      <w:r w:rsidR="001C137B" w:rsidRPr="001C137B">
        <w:rPr>
          <w:rFonts w:eastAsiaTheme="minorEastAsia" w:cs="Arial"/>
          <w:lang w:val="en-GB"/>
        </w:rPr>
        <w:t>Sub-Committee (WWNWS-SC)</w:t>
      </w:r>
      <w:bookmarkEnd w:id="74"/>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3A689540"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1C137B">
              <w:rPr>
                <w:lang w:val="en-GB"/>
              </w:rPr>
              <w:t>11</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7025E3EA"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p>
        </w:tc>
      </w:tr>
      <w:tr w:rsidR="000701DE" w:rsidRPr="00CF30EA" w14:paraId="77B4FF3A" w14:textId="77777777" w:rsidTr="000701DE">
        <w:trPr>
          <w:cantSplit/>
        </w:trPr>
        <w:tc>
          <w:tcPr>
            <w:tcW w:w="985" w:type="dxa"/>
            <w:shd w:val="clear" w:color="auto" w:fill="auto"/>
          </w:tcPr>
          <w:p w14:paraId="65809BCC" w14:textId="7F38494A" w:rsidR="002C775A" w:rsidRPr="00CF30EA" w:rsidRDefault="001400B6" w:rsidP="00B943EE">
            <w:pPr>
              <w:suppressLineNumbers/>
              <w:spacing w:before="60" w:after="60" w:line="240" w:lineRule="auto"/>
              <w:jc w:val="left"/>
              <w:rPr>
                <w:lang w:val="en-GB"/>
              </w:rPr>
            </w:pPr>
            <w:ins w:id="75" w:author="Raphael Malyankar" w:date="2024-12-04T22:02:00Z" w16du:dateUtc="2024-12-05T05:02:00Z">
              <w:r>
                <w:rPr>
                  <w:lang w:val="en-GB"/>
                </w:rPr>
                <w:t>0.2.0</w:t>
              </w:r>
            </w:ins>
          </w:p>
        </w:tc>
        <w:tc>
          <w:tcPr>
            <w:tcW w:w="1350" w:type="dxa"/>
            <w:shd w:val="clear" w:color="auto" w:fill="auto"/>
          </w:tcPr>
          <w:p w14:paraId="11E5C2AB" w14:textId="7729F078" w:rsidR="002C775A" w:rsidRPr="00CF30EA" w:rsidRDefault="001400B6" w:rsidP="00B943EE">
            <w:pPr>
              <w:suppressLineNumbers/>
              <w:spacing w:before="60" w:after="60" w:line="240" w:lineRule="auto"/>
              <w:jc w:val="left"/>
              <w:rPr>
                <w:lang w:val="en-GB"/>
              </w:rPr>
            </w:pPr>
            <w:ins w:id="76" w:author="Raphael Malyankar" w:date="2024-12-04T22:03:00Z" w16du:dateUtc="2024-12-05T05:03:00Z">
              <w:r>
                <w:rPr>
                  <w:lang w:val="en-GB"/>
                </w:rPr>
                <w:t>2024-12-04</w:t>
              </w:r>
            </w:ins>
          </w:p>
        </w:tc>
        <w:tc>
          <w:tcPr>
            <w:tcW w:w="1530" w:type="dxa"/>
            <w:shd w:val="clear" w:color="auto" w:fill="auto"/>
          </w:tcPr>
          <w:p w14:paraId="3669E0A1" w14:textId="211321E8" w:rsidR="002C775A" w:rsidRPr="00CF30EA" w:rsidRDefault="001400B6" w:rsidP="00B943EE">
            <w:pPr>
              <w:suppressLineNumbers/>
              <w:spacing w:before="60" w:after="60" w:line="240" w:lineRule="auto"/>
              <w:jc w:val="left"/>
              <w:rPr>
                <w:lang w:val="en-GB"/>
              </w:rPr>
            </w:pPr>
            <w:ins w:id="77" w:author="Raphael Malyankar" w:date="2024-12-04T22:03:00Z" w16du:dateUtc="2024-12-05T05:03:00Z">
              <w:r>
                <w:rPr>
                  <w:lang w:val="en-GB"/>
                </w:rPr>
                <w:t>RM</w:t>
              </w:r>
            </w:ins>
          </w:p>
        </w:tc>
        <w:tc>
          <w:tcPr>
            <w:tcW w:w="5151" w:type="dxa"/>
            <w:shd w:val="clear" w:color="auto" w:fill="auto"/>
          </w:tcPr>
          <w:p w14:paraId="16DB5768" w14:textId="71246705" w:rsidR="002C775A" w:rsidRPr="00CF30EA" w:rsidRDefault="001400B6" w:rsidP="00B943EE">
            <w:pPr>
              <w:suppressLineNumbers/>
              <w:spacing w:before="60" w:after="60" w:line="240" w:lineRule="auto"/>
              <w:jc w:val="left"/>
              <w:rPr>
                <w:lang w:val="en-GB"/>
              </w:rPr>
            </w:pPr>
            <w:ins w:id="78" w:author="Raphael Malyankar" w:date="2024-12-04T22:03:00Z" w16du:dateUtc="2024-12-05T05:03:00Z">
              <w:r>
                <w:rPr>
                  <w:lang w:val="en-GB"/>
                </w:rPr>
                <w:t>Extended conformance statement; revised maintenance clause</w:t>
              </w:r>
            </w:ins>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79"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79"/>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7C5B5D8C" w14:textId="77955056" w:rsidR="008B4D91"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9556251" w:history="1">
        <w:r w:rsidR="008B4D91" w:rsidRPr="00102706">
          <w:rPr>
            <w:rStyle w:val="Hyperlink"/>
          </w:rPr>
          <w:t>1</w:t>
        </w:r>
        <w:r w:rsidR="008B4D91">
          <w:rPr>
            <w:rFonts w:asciiTheme="minorHAnsi" w:eastAsiaTheme="minorEastAsia" w:hAnsiTheme="minorHAnsi" w:cstheme="minorBidi"/>
            <w:b w:val="0"/>
            <w:kern w:val="2"/>
            <w:sz w:val="24"/>
            <w:szCs w:val="24"/>
            <w:lang w:val="en-US" w:eastAsia="en-US"/>
            <w14:ligatures w14:val="standardContextual"/>
          </w:rPr>
          <w:tab/>
        </w:r>
        <w:r w:rsidR="008B4D91" w:rsidRPr="00102706">
          <w:rPr>
            <w:rStyle w:val="Hyperlink"/>
          </w:rPr>
          <w:t>Introduction</w:t>
        </w:r>
        <w:r w:rsidR="008B4D91">
          <w:rPr>
            <w:webHidden/>
          </w:rPr>
          <w:tab/>
        </w:r>
        <w:r w:rsidR="008B4D91">
          <w:rPr>
            <w:webHidden/>
          </w:rPr>
          <w:fldChar w:fldCharType="begin"/>
        </w:r>
        <w:r w:rsidR="008B4D91">
          <w:rPr>
            <w:webHidden/>
          </w:rPr>
          <w:instrText xml:space="preserve"> PAGEREF _Toc179556251 \h </w:instrText>
        </w:r>
        <w:r w:rsidR="008B4D91">
          <w:rPr>
            <w:webHidden/>
          </w:rPr>
        </w:r>
        <w:r w:rsidR="008B4D91">
          <w:rPr>
            <w:webHidden/>
          </w:rPr>
          <w:fldChar w:fldCharType="separate"/>
        </w:r>
        <w:r w:rsidR="008B4D91">
          <w:rPr>
            <w:webHidden/>
          </w:rPr>
          <w:t>1</w:t>
        </w:r>
        <w:r w:rsidR="008B4D91">
          <w:rPr>
            <w:webHidden/>
          </w:rPr>
          <w:fldChar w:fldCharType="end"/>
        </w:r>
      </w:hyperlink>
    </w:p>
    <w:p w14:paraId="5820BC91" w14:textId="18E1D8DA"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52" w:history="1">
        <w:r w:rsidRPr="00102706">
          <w:rPr>
            <w:rStyle w:val="Hyperlink"/>
          </w:rPr>
          <w:t>1.1</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Scope</w:t>
        </w:r>
        <w:r>
          <w:rPr>
            <w:webHidden/>
          </w:rPr>
          <w:tab/>
        </w:r>
        <w:r>
          <w:rPr>
            <w:webHidden/>
          </w:rPr>
          <w:fldChar w:fldCharType="begin"/>
        </w:r>
        <w:r>
          <w:rPr>
            <w:webHidden/>
          </w:rPr>
          <w:instrText xml:space="preserve"> PAGEREF _Toc179556252 \h </w:instrText>
        </w:r>
        <w:r>
          <w:rPr>
            <w:webHidden/>
          </w:rPr>
        </w:r>
        <w:r>
          <w:rPr>
            <w:webHidden/>
          </w:rPr>
          <w:fldChar w:fldCharType="separate"/>
        </w:r>
        <w:r>
          <w:rPr>
            <w:webHidden/>
          </w:rPr>
          <w:t>1</w:t>
        </w:r>
        <w:r>
          <w:rPr>
            <w:webHidden/>
          </w:rPr>
          <w:fldChar w:fldCharType="end"/>
        </w:r>
      </w:hyperlink>
    </w:p>
    <w:p w14:paraId="7AEEF87D" w14:textId="3DFF0596"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53" w:history="1">
        <w:r w:rsidRPr="00102706">
          <w:rPr>
            <w:rStyle w:val="Hyperlink"/>
          </w:rPr>
          <w:t>1.2</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Conformance</w:t>
        </w:r>
        <w:r>
          <w:rPr>
            <w:webHidden/>
          </w:rPr>
          <w:tab/>
        </w:r>
        <w:r>
          <w:rPr>
            <w:webHidden/>
          </w:rPr>
          <w:fldChar w:fldCharType="begin"/>
        </w:r>
        <w:r>
          <w:rPr>
            <w:webHidden/>
          </w:rPr>
          <w:instrText xml:space="preserve"> PAGEREF _Toc179556253 \h </w:instrText>
        </w:r>
        <w:r>
          <w:rPr>
            <w:webHidden/>
          </w:rPr>
        </w:r>
        <w:r>
          <w:rPr>
            <w:webHidden/>
          </w:rPr>
          <w:fldChar w:fldCharType="separate"/>
        </w:r>
        <w:r>
          <w:rPr>
            <w:webHidden/>
          </w:rPr>
          <w:t>1</w:t>
        </w:r>
        <w:r>
          <w:rPr>
            <w:webHidden/>
          </w:rPr>
          <w:fldChar w:fldCharType="end"/>
        </w:r>
      </w:hyperlink>
    </w:p>
    <w:p w14:paraId="3CBFD03E" w14:textId="1CA59EEA"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54" w:history="1">
        <w:r w:rsidRPr="00102706">
          <w:rPr>
            <w:rStyle w:val="Hyperlink"/>
          </w:rPr>
          <w:t>1.3</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References</w:t>
        </w:r>
        <w:r>
          <w:rPr>
            <w:webHidden/>
          </w:rPr>
          <w:tab/>
        </w:r>
        <w:r>
          <w:rPr>
            <w:webHidden/>
          </w:rPr>
          <w:fldChar w:fldCharType="begin"/>
        </w:r>
        <w:r>
          <w:rPr>
            <w:webHidden/>
          </w:rPr>
          <w:instrText xml:space="preserve"> PAGEREF _Toc179556254 \h </w:instrText>
        </w:r>
        <w:r>
          <w:rPr>
            <w:webHidden/>
          </w:rPr>
        </w:r>
        <w:r>
          <w:rPr>
            <w:webHidden/>
          </w:rPr>
          <w:fldChar w:fldCharType="separate"/>
        </w:r>
        <w:r>
          <w:rPr>
            <w:webHidden/>
          </w:rPr>
          <w:t>1</w:t>
        </w:r>
        <w:r>
          <w:rPr>
            <w:webHidden/>
          </w:rPr>
          <w:fldChar w:fldCharType="end"/>
        </w:r>
      </w:hyperlink>
    </w:p>
    <w:p w14:paraId="25A4A5AE" w14:textId="48922D32" w:rsidR="008B4D91" w:rsidRDefault="008B4D9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556255" w:history="1">
        <w:r w:rsidRPr="00102706">
          <w:rPr>
            <w:rStyle w:val="Hyperlink"/>
          </w:rPr>
          <w:t>1.3.1</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Normative references</w:t>
        </w:r>
        <w:r>
          <w:rPr>
            <w:webHidden/>
          </w:rPr>
          <w:tab/>
        </w:r>
        <w:r>
          <w:rPr>
            <w:webHidden/>
          </w:rPr>
          <w:fldChar w:fldCharType="begin"/>
        </w:r>
        <w:r>
          <w:rPr>
            <w:webHidden/>
          </w:rPr>
          <w:instrText xml:space="preserve"> PAGEREF _Toc179556255 \h </w:instrText>
        </w:r>
        <w:r>
          <w:rPr>
            <w:webHidden/>
          </w:rPr>
        </w:r>
        <w:r>
          <w:rPr>
            <w:webHidden/>
          </w:rPr>
          <w:fldChar w:fldCharType="separate"/>
        </w:r>
        <w:r>
          <w:rPr>
            <w:webHidden/>
          </w:rPr>
          <w:t>1</w:t>
        </w:r>
        <w:r>
          <w:rPr>
            <w:webHidden/>
          </w:rPr>
          <w:fldChar w:fldCharType="end"/>
        </w:r>
      </w:hyperlink>
    </w:p>
    <w:p w14:paraId="3874BECE" w14:textId="5B2E3360" w:rsidR="008B4D91" w:rsidRDefault="008B4D9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556256" w:history="1">
        <w:r w:rsidRPr="00102706">
          <w:rPr>
            <w:rStyle w:val="Hyperlink"/>
          </w:rPr>
          <w:t>1.3.2</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Informative references</w:t>
        </w:r>
        <w:r>
          <w:rPr>
            <w:webHidden/>
          </w:rPr>
          <w:tab/>
        </w:r>
        <w:r>
          <w:rPr>
            <w:webHidden/>
          </w:rPr>
          <w:fldChar w:fldCharType="begin"/>
        </w:r>
        <w:r>
          <w:rPr>
            <w:webHidden/>
          </w:rPr>
          <w:instrText xml:space="preserve"> PAGEREF _Toc179556256 \h </w:instrText>
        </w:r>
        <w:r>
          <w:rPr>
            <w:webHidden/>
          </w:rPr>
        </w:r>
        <w:r>
          <w:rPr>
            <w:webHidden/>
          </w:rPr>
          <w:fldChar w:fldCharType="separate"/>
        </w:r>
        <w:r>
          <w:rPr>
            <w:webHidden/>
          </w:rPr>
          <w:t>1</w:t>
        </w:r>
        <w:r>
          <w:rPr>
            <w:webHidden/>
          </w:rPr>
          <w:fldChar w:fldCharType="end"/>
        </w:r>
      </w:hyperlink>
    </w:p>
    <w:p w14:paraId="71C8C052" w14:textId="7E081600"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57" w:history="1">
        <w:r w:rsidRPr="00102706">
          <w:rPr>
            <w:rStyle w:val="Hyperlink"/>
          </w:rPr>
          <w:t>1.4</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Terms, definitions and abbreviations</w:t>
        </w:r>
        <w:r>
          <w:rPr>
            <w:webHidden/>
          </w:rPr>
          <w:tab/>
        </w:r>
        <w:r>
          <w:rPr>
            <w:webHidden/>
          </w:rPr>
          <w:fldChar w:fldCharType="begin"/>
        </w:r>
        <w:r>
          <w:rPr>
            <w:webHidden/>
          </w:rPr>
          <w:instrText xml:space="preserve"> PAGEREF _Toc179556257 \h </w:instrText>
        </w:r>
        <w:r>
          <w:rPr>
            <w:webHidden/>
          </w:rPr>
        </w:r>
        <w:r>
          <w:rPr>
            <w:webHidden/>
          </w:rPr>
          <w:fldChar w:fldCharType="separate"/>
        </w:r>
        <w:r>
          <w:rPr>
            <w:webHidden/>
          </w:rPr>
          <w:t>2</w:t>
        </w:r>
        <w:r>
          <w:rPr>
            <w:webHidden/>
          </w:rPr>
          <w:fldChar w:fldCharType="end"/>
        </w:r>
      </w:hyperlink>
    </w:p>
    <w:p w14:paraId="3D8701AD" w14:textId="4C97ABD5" w:rsidR="008B4D91" w:rsidRDefault="008B4D9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556258" w:history="1">
        <w:r w:rsidRPr="00102706">
          <w:rPr>
            <w:rStyle w:val="Hyperlink"/>
          </w:rPr>
          <w:t>1.4.1</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Terms and definitions</w:t>
        </w:r>
        <w:r>
          <w:rPr>
            <w:webHidden/>
          </w:rPr>
          <w:tab/>
        </w:r>
        <w:r>
          <w:rPr>
            <w:webHidden/>
          </w:rPr>
          <w:fldChar w:fldCharType="begin"/>
        </w:r>
        <w:r>
          <w:rPr>
            <w:webHidden/>
          </w:rPr>
          <w:instrText xml:space="preserve"> PAGEREF _Toc179556258 \h </w:instrText>
        </w:r>
        <w:r>
          <w:rPr>
            <w:webHidden/>
          </w:rPr>
        </w:r>
        <w:r>
          <w:rPr>
            <w:webHidden/>
          </w:rPr>
          <w:fldChar w:fldCharType="separate"/>
        </w:r>
        <w:r>
          <w:rPr>
            <w:webHidden/>
          </w:rPr>
          <w:t>2</w:t>
        </w:r>
        <w:r>
          <w:rPr>
            <w:webHidden/>
          </w:rPr>
          <w:fldChar w:fldCharType="end"/>
        </w:r>
      </w:hyperlink>
    </w:p>
    <w:p w14:paraId="7F58154C" w14:textId="03150483" w:rsidR="008B4D91" w:rsidRDefault="008B4D9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556259" w:history="1">
        <w:r w:rsidRPr="00102706">
          <w:rPr>
            <w:rStyle w:val="Hyperlink"/>
          </w:rPr>
          <w:t>1.4.2</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Abbreviations</w:t>
        </w:r>
        <w:r>
          <w:rPr>
            <w:webHidden/>
          </w:rPr>
          <w:tab/>
        </w:r>
        <w:r>
          <w:rPr>
            <w:webHidden/>
          </w:rPr>
          <w:fldChar w:fldCharType="begin"/>
        </w:r>
        <w:r>
          <w:rPr>
            <w:webHidden/>
          </w:rPr>
          <w:instrText xml:space="preserve"> PAGEREF _Toc179556259 \h </w:instrText>
        </w:r>
        <w:r>
          <w:rPr>
            <w:webHidden/>
          </w:rPr>
        </w:r>
        <w:r>
          <w:rPr>
            <w:webHidden/>
          </w:rPr>
          <w:fldChar w:fldCharType="separate"/>
        </w:r>
        <w:r>
          <w:rPr>
            <w:webHidden/>
          </w:rPr>
          <w:t>3</w:t>
        </w:r>
        <w:r>
          <w:rPr>
            <w:webHidden/>
          </w:rPr>
          <w:fldChar w:fldCharType="end"/>
        </w:r>
      </w:hyperlink>
    </w:p>
    <w:p w14:paraId="71360170" w14:textId="51C01073" w:rsidR="008B4D91" w:rsidRDefault="008B4D9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556260" w:history="1">
        <w:r w:rsidRPr="00102706">
          <w:rPr>
            <w:rStyle w:val="Hyperlink"/>
          </w:rPr>
          <w:t>1.4.3</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Symbols</w:t>
        </w:r>
        <w:r>
          <w:rPr>
            <w:webHidden/>
          </w:rPr>
          <w:tab/>
        </w:r>
        <w:r>
          <w:rPr>
            <w:webHidden/>
          </w:rPr>
          <w:fldChar w:fldCharType="begin"/>
        </w:r>
        <w:r>
          <w:rPr>
            <w:webHidden/>
          </w:rPr>
          <w:instrText xml:space="preserve"> PAGEREF _Toc179556260 \h </w:instrText>
        </w:r>
        <w:r>
          <w:rPr>
            <w:webHidden/>
          </w:rPr>
        </w:r>
        <w:r>
          <w:rPr>
            <w:webHidden/>
          </w:rPr>
          <w:fldChar w:fldCharType="separate"/>
        </w:r>
        <w:r>
          <w:rPr>
            <w:webHidden/>
          </w:rPr>
          <w:t>3</w:t>
        </w:r>
        <w:r>
          <w:rPr>
            <w:webHidden/>
          </w:rPr>
          <w:fldChar w:fldCharType="end"/>
        </w:r>
      </w:hyperlink>
    </w:p>
    <w:p w14:paraId="3FE21734" w14:textId="58ABB04A"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61" w:history="1">
        <w:r w:rsidRPr="00102706">
          <w:rPr>
            <w:rStyle w:val="Hyperlink"/>
          </w:rPr>
          <w:t>1.5</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Use of language</w:t>
        </w:r>
        <w:r>
          <w:rPr>
            <w:webHidden/>
          </w:rPr>
          <w:tab/>
        </w:r>
        <w:r>
          <w:rPr>
            <w:webHidden/>
          </w:rPr>
          <w:fldChar w:fldCharType="begin"/>
        </w:r>
        <w:r>
          <w:rPr>
            <w:webHidden/>
          </w:rPr>
          <w:instrText xml:space="preserve"> PAGEREF _Toc179556261 \h </w:instrText>
        </w:r>
        <w:r>
          <w:rPr>
            <w:webHidden/>
          </w:rPr>
        </w:r>
        <w:r>
          <w:rPr>
            <w:webHidden/>
          </w:rPr>
          <w:fldChar w:fldCharType="separate"/>
        </w:r>
        <w:r>
          <w:rPr>
            <w:webHidden/>
          </w:rPr>
          <w:t>3</w:t>
        </w:r>
        <w:r>
          <w:rPr>
            <w:webHidden/>
          </w:rPr>
          <w:fldChar w:fldCharType="end"/>
        </w:r>
      </w:hyperlink>
    </w:p>
    <w:p w14:paraId="5FA106EC" w14:textId="76397BDF"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62" w:history="1">
        <w:r w:rsidRPr="00102706">
          <w:rPr>
            <w:rStyle w:val="Hyperlink"/>
          </w:rPr>
          <w:t>1.6</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General description</w:t>
        </w:r>
        <w:r>
          <w:rPr>
            <w:webHidden/>
          </w:rPr>
          <w:tab/>
        </w:r>
        <w:r>
          <w:rPr>
            <w:webHidden/>
          </w:rPr>
          <w:fldChar w:fldCharType="begin"/>
        </w:r>
        <w:r>
          <w:rPr>
            <w:webHidden/>
          </w:rPr>
          <w:instrText xml:space="preserve"> PAGEREF _Toc179556262 \h </w:instrText>
        </w:r>
        <w:r>
          <w:rPr>
            <w:webHidden/>
          </w:rPr>
        </w:r>
        <w:r>
          <w:rPr>
            <w:webHidden/>
          </w:rPr>
          <w:fldChar w:fldCharType="separate"/>
        </w:r>
        <w:r>
          <w:rPr>
            <w:webHidden/>
          </w:rPr>
          <w:t>3</w:t>
        </w:r>
        <w:r>
          <w:rPr>
            <w:webHidden/>
          </w:rPr>
          <w:fldChar w:fldCharType="end"/>
        </w:r>
      </w:hyperlink>
    </w:p>
    <w:p w14:paraId="3F936E31" w14:textId="15DAF3C3"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63" w:history="1">
        <w:r w:rsidRPr="00102706">
          <w:rPr>
            <w:rStyle w:val="Hyperlink"/>
          </w:rPr>
          <w:t>1.7</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Specification metadata and maintenance</w:t>
        </w:r>
        <w:r>
          <w:rPr>
            <w:webHidden/>
          </w:rPr>
          <w:tab/>
        </w:r>
        <w:r>
          <w:rPr>
            <w:webHidden/>
          </w:rPr>
          <w:fldChar w:fldCharType="begin"/>
        </w:r>
        <w:r>
          <w:rPr>
            <w:webHidden/>
          </w:rPr>
          <w:instrText xml:space="preserve"> PAGEREF _Toc179556263 \h </w:instrText>
        </w:r>
        <w:r>
          <w:rPr>
            <w:webHidden/>
          </w:rPr>
        </w:r>
        <w:r>
          <w:rPr>
            <w:webHidden/>
          </w:rPr>
          <w:fldChar w:fldCharType="separate"/>
        </w:r>
        <w:r>
          <w:rPr>
            <w:webHidden/>
          </w:rPr>
          <w:t>3</w:t>
        </w:r>
        <w:r>
          <w:rPr>
            <w:webHidden/>
          </w:rPr>
          <w:fldChar w:fldCharType="end"/>
        </w:r>
      </w:hyperlink>
    </w:p>
    <w:p w14:paraId="15F71B34" w14:textId="71D360F1" w:rsidR="008B4D91" w:rsidRDefault="008B4D9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556264" w:history="1">
        <w:r w:rsidRPr="00102706">
          <w:rPr>
            <w:rStyle w:val="Hyperlink"/>
          </w:rPr>
          <w:t>1.7.1</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Specification metadata</w:t>
        </w:r>
        <w:r>
          <w:rPr>
            <w:webHidden/>
          </w:rPr>
          <w:tab/>
        </w:r>
        <w:r>
          <w:rPr>
            <w:webHidden/>
          </w:rPr>
          <w:fldChar w:fldCharType="begin"/>
        </w:r>
        <w:r>
          <w:rPr>
            <w:webHidden/>
          </w:rPr>
          <w:instrText xml:space="preserve"> PAGEREF _Toc179556264 \h </w:instrText>
        </w:r>
        <w:r>
          <w:rPr>
            <w:webHidden/>
          </w:rPr>
        </w:r>
        <w:r>
          <w:rPr>
            <w:webHidden/>
          </w:rPr>
          <w:fldChar w:fldCharType="separate"/>
        </w:r>
        <w:r>
          <w:rPr>
            <w:webHidden/>
          </w:rPr>
          <w:t>3</w:t>
        </w:r>
        <w:r>
          <w:rPr>
            <w:webHidden/>
          </w:rPr>
          <w:fldChar w:fldCharType="end"/>
        </w:r>
      </w:hyperlink>
    </w:p>
    <w:p w14:paraId="43DB65B8" w14:textId="6C55CF72" w:rsidR="008B4D91" w:rsidRDefault="008B4D9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556265" w:history="1">
        <w:r w:rsidRPr="00102706">
          <w:rPr>
            <w:rStyle w:val="Hyperlink"/>
          </w:rPr>
          <w:t>1.7.2</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Specification maintenance</w:t>
        </w:r>
        <w:r>
          <w:rPr>
            <w:webHidden/>
          </w:rPr>
          <w:tab/>
        </w:r>
        <w:r>
          <w:rPr>
            <w:webHidden/>
          </w:rPr>
          <w:fldChar w:fldCharType="begin"/>
        </w:r>
        <w:r>
          <w:rPr>
            <w:webHidden/>
          </w:rPr>
          <w:instrText xml:space="preserve"> PAGEREF _Toc179556265 \h </w:instrText>
        </w:r>
        <w:r>
          <w:rPr>
            <w:webHidden/>
          </w:rPr>
        </w:r>
        <w:r>
          <w:rPr>
            <w:webHidden/>
          </w:rPr>
          <w:fldChar w:fldCharType="separate"/>
        </w:r>
        <w:r>
          <w:rPr>
            <w:webHidden/>
          </w:rPr>
          <w:t>4</w:t>
        </w:r>
        <w:r>
          <w:rPr>
            <w:webHidden/>
          </w:rPr>
          <w:fldChar w:fldCharType="end"/>
        </w:r>
      </w:hyperlink>
    </w:p>
    <w:p w14:paraId="52DA16CA" w14:textId="47F26844"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66" w:history="1">
        <w:r w:rsidRPr="00102706">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Check Structure</w:t>
        </w:r>
        <w:r>
          <w:rPr>
            <w:webHidden/>
          </w:rPr>
          <w:tab/>
        </w:r>
        <w:r>
          <w:rPr>
            <w:webHidden/>
          </w:rPr>
          <w:fldChar w:fldCharType="begin"/>
        </w:r>
        <w:r>
          <w:rPr>
            <w:webHidden/>
          </w:rPr>
          <w:instrText xml:space="preserve"> PAGEREF _Toc179556266 \h </w:instrText>
        </w:r>
        <w:r>
          <w:rPr>
            <w:webHidden/>
          </w:rPr>
        </w:r>
        <w:r>
          <w:rPr>
            <w:webHidden/>
          </w:rPr>
          <w:fldChar w:fldCharType="separate"/>
        </w:r>
        <w:r>
          <w:rPr>
            <w:webHidden/>
          </w:rPr>
          <w:t>5</w:t>
        </w:r>
        <w:r>
          <w:rPr>
            <w:webHidden/>
          </w:rPr>
          <w:fldChar w:fldCharType="end"/>
        </w:r>
      </w:hyperlink>
    </w:p>
    <w:p w14:paraId="13A92026" w14:textId="19B2FD54"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67" w:history="1">
        <w:r w:rsidRPr="00102706">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Check Syntax</w:t>
        </w:r>
        <w:r>
          <w:rPr>
            <w:webHidden/>
          </w:rPr>
          <w:tab/>
        </w:r>
        <w:r>
          <w:rPr>
            <w:webHidden/>
          </w:rPr>
          <w:fldChar w:fldCharType="begin"/>
        </w:r>
        <w:r>
          <w:rPr>
            <w:webHidden/>
          </w:rPr>
          <w:instrText xml:space="preserve"> PAGEREF _Toc179556267 \h </w:instrText>
        </w:r>
        <w:r>
          <w:rPr>
            <w:webHidden/>
          </w:rPr>
        </w:r>
        <w:r>
          <w:rPr>
            <w:webHidden/>
          </w:rPr>
          <w:fldChar w:fldCharType="separate"/>
        </w:r>
        <w:r>
          <w:rPr>
            <w:webHidden/>
          </w:rPr>
          <w:t>5</w:t>
        </w:r>
        <w:r>
          <w:rPr>
            <w:webHidden/>
          </w:rPr>
          <w:fldChar w:fldCharType="end"/>
        </w:r>
      </w:hyperlink>
    </w:p>
    <w:p w14:paraId="5A430055" w14:textId="0ADA8AD4"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68" w:history="1">
        <w:r w:rsidRPr="00102706">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Organisation</w:t>
        </w:r>
        <w:r>
          <w:rPr>
            <w:webHidden/>
          </w:rPr>
          <w:tab/>
        </w:r>
        <w:r>
          <w:rPr>
            <w:webHidden/>
          </w:rPr>
          <w:fldChar w:fldCharType="begin"/>
        </w:r>
        <w:r>
          <w:rPr>
            <w:webHidden/>
          </w:rPr>
          <w:instrText xml:space="preserve"> PAGEREF _Toc179556268 \h </w:instrText>
        </w:r>
        <w:r>
          <w:rPr>
            <w:webHidden/>
          </w:rPr>
        </w:r>
        <w:r>
          <w:rPr>
            <w:webHidden/>
          </w:rPr>
          <w:fldChar w:fldCharType="separate"/>
        </w:r>
        <w:r>
          <w:rPr>
            <w:webHidden/>
          </w:rPr>
          <w:t>5</w:t>
        </w:r>
        <w:r>
          <w:rPr>
            <w:webHidden/>
          </w:rPr>
          <w:fldChar w:fldCharType="end"/>
        </w:r>
      </w:hyperlink>
    </w:p>
    <w:p w14:paraId="5770B55D" w14:textId="202D1FD7"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69" w:history="1">
        <w:r w:rsidRPr="00102706">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Other Applicable Checks</w:t>
        </w:r>
        <w:r>
          <w:rPr>
            <w:webHidden/>
          </w:rPr>
          <w:tab/>
        </w:r>
        <w:r>
          <w:rPr>
            <w:webHidden/>
          </w:rPr>
          <w:fldChar w:fldCharType="begin"/>
        </w:r>
        <w:r>
          <w:rPr>
            <w:webHidden/>
          </w:rPr>
          <w:instrText xml:space="preserve"> PAGEREF _Toc179556269 \h </w:instrText>
        </w:r>
        <w:r>
          <w:rPr>
            <w:webHidden/>
          </w:rPr>
        </w:r>
        <w:r>
          <w:rPr>
            <w:webHidden/>
          </w:rPr>
          <w:fldChar w:fldCharType="separate"/>
        </w:r>
        <w:r>
          <w:rPr>
            <w:webHidden/>
          </w:rPr>
          <w:t>5</w:t>
        </w:r>
        <w:r>
          <w:rPr>
            <w:webHidden/>
          </w:rPr>
          <w:fldChar w:fldCharType="end"/>
        </w:r>
      </w:hyperlink>
    </w:p>
    <w:p w14:paraId="19EA8DA0" w14:textId="1054F37F"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70" w:history="1">
        <w:r w:rsidRPr="00102706">
          <w:rPr>
            <w:rStyle w:val="Hyperlink"/>
          </w:rPr>
          <w:t>5.1</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Generic S-100 checks</w:t>
        </w:r>
        <w:r>
          <w:rPr>
            <w:webHidden/>
          </w:rPr>
          <w:tab/>
        </w:r>
        <w:r>
          <w:rPr>
            <w:webHidden/>
          </w:rPr>
          <w:fldChar w:fldCharType="begin"/>
        </w:r>
        <w:r>
          <w:rPr>
            <w:webHidden/>
          </w:rPr>
          <w:instrText xml:space="preserve"> PAGEREF _Toc179556270 \h </w:instrText>
        </w:r>
        <w:r>
          <w:rPr>
            <w:webHidden/>
          </w:rPr>
        </w:r>
        <w:r>
          <w:rPr>
            <w:webHidden/>
          </w:rPr>
          <w:fldChar w:fldCharType="separate"/>
        </w:r>
        <w:r>
          <w:rPr>
            <w:webHidden/>
          </w:rPr>
          <w:t>5</w:t>
        </w:r>
        <w:r>
          <w:rPr>
            <w:webHidden/>
          </w:rPr>
          <w:fldChar w:fldCharType="end"/>
        </w:r>
      </w:hyperlink>
    </w:p>
    <w:p w14:paraId="5647E89F" w14:textId="5F616AAA" w:rsidR="008B4D91" w:rsidRDefault="008B4D9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556271" w:history="1">
        <w:r w:rsidRPr="00102706">
          <w:rPr>
            <w:rStyle w:val="Hyperlink"/>
          </w:rPr>
          <w:t>5.2</w:t>
        </w:r>
        <w:r>
          <w:rPr>
            <w:rFonts w:asciiTheme="minorHAnsi" w:eastAsiaTheme="minorEastAsia" w:hAnsiTheme="minorHAnsi" w:cstheme="minorBidi"/>
            <w:kern w:val="2"/>
            <w:sz w:val="24"/>
            <w:szCs w:val="24"/>
            <w:lang w:val="en-US" w:eastAsia="en-US"/>
            <w14:ligatures w14:val="standardContextual"/>
          </w:rPr>
          <w:tab/>
        </w:r>
        <w:r w:rsidRPr="00102706">
          <w:rPr>
            <w:rStyle w:val="Hyperlink"/>
          </w:rPr>
          <w:t>Interoperability checks</w:t>
        </w:r>
        <w:r>
          <w:rPr>
            <w:webHidden/>
          </w:rPr>
          <w:tab/>
        </w:r>
        <w:r>
          <w:rPr>
            <w:webHidden/>
          </w:rPr>
          <w:fldChar w:fldCharType="begin"/>
        </w:r>
        <w:r>
          <w:rPr>
            <w:webHidden/>
          </w:rPr>
          <w:instrText xml:space="preserve"> PAGEREF _Toc179556271 \h </w:instrText>
        </w:r>
        <w:r>
          <w:rPr>
            <w:webHidden/>
          </w:rPr>
        </w:r>
        <w:r>
          <w:rPr>
            <w:webHidden/>
          </w:rPr>
          <w:fldChar w:fldCharType="separate"/>
        </w:r>
        <w:r>
          <w:rPr>
            <w:webHidden/>
          </w:rPr>
          <w:t>6</w:t>
        </w:r>
        <w:r>
          <w:rPr>
            <w:webHidden/>
          </w:rPr>
          <w:fldChar w:fldCharType="end"/>
        </w:r>
      </w:hyperlink>
    </w:p>
    <w:p w14:paraId="1FB41021" w14:textId="5177D78A"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72" w:history="1">
        <w:r w:rsidRPr="00102706">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Check Application Sequence</w:t>
        </w:r>
        <w:r>
          <w:rPr>
            <w:webHidden/>
          </w:rPr>
          <w:tab/>
        </w:r>
        <w:r>
          <w:rPr>
            <w:webHidden/>
          </w:rPr>
          <w:fldChar w:fldCharType="begin"/>
        </w:r>
        <w:r>
          <w:rPr>
            <w:webHidden/>
          </w:rPr>
          <w:instrText xml:space="preserve"> PAGEREF _Toc179556272 \h </w:instrText>
        </w:r>
        <w:r>
          <w:rPr>
            <w:webHidden/>
          </w:rPr>
        </w:r>
        <w:r>
          <w:rPr>
            <w:webHidden/>
          </w:rPr>
          <w:fldChar w:fldCharType="separate"/>
        </w:r>
        <w:r>
          <w:rPr>
            <w:webHidden/>
          </w:rPr>
          <w:t>6</w:t>
        </w:r>
        <w:r>
          <w:rPr>
            <w:webHidden/>
          </w:rPr>
          <w:fldChar w:fldCharType="end"/>
        </w:r>
      </w:hyperlink>
    </w:p>
    <w:p w14:paraId="59DB78D6" w14:textId="2FF79512"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73" w:history="1">
        <w:r w:rsidRPr="00102706">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Check Classification</w:t>
        </w:r>
        <w:r>
          <w:rPr>
            <w:webHidden/>
          </w:rPr>
          <w:tab/>
        </w:r>
        <w:r>
          <w:rPr>
            <w:webHidden/>
          </w:rPr>
          <w:fldChar w:fldCharType="begin"/>
        </w:r>
        <w:r>
          <w:rPr>
            <w:webHidden/>
          </w:rPr>
          <w:instrText xml:space="preserve"> PAGEREF _Toc179556273 \h </w:instrText>
        </w:r>
        <w:r>
          <w:rPr>
            <w:webHidden/>
          </w:rPr>
        </w:r>
        <w:r>
          <w:rPr>
            <w:webHidden/>
          </w:rPr>
          <w:fldChar w:fldCharType="separate"/>
        </w:r>
        <w:r>
          <w:rPr>
            <w:webHidden/>
          </w:rPr>
          <w:t>7</w:t>
        </w:r>
        <w:r>
          <w:rPr>
            <w:webHidden/>
          </w:rPr>
          <w:fldChar w:fldCharType="end"/>
        </w:r>
      </w:hyperlink>
    </w:p>
    <w:p w14:paraId="53B78215" w14:textId="5A4449DD"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74" w:history="1">
        <w:r w:rsidRPr="00102706">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Geometry and Spatial Operators</w:t>
        </w:r>
        <w:r>
          <w:rPr>
            <w:webHidden/>
          </w:rPr>
          <w:tab/>
        </w:r>
        <w:r>
          <w:rPr>
            <w:webHidden/>
          </w:rPr>
          <w:fldChar w:fldCharType="begin"/>
        </w:r>
        <w:r>
          <w:rPr>
            <w:webHidden/>
          </w:rPr>
          <w:instrText xml:space="preserve"> PAGEREF _Toc179556274 \h </w:instrText>
        </w:r>
        <w:r>
          <w:rPr>
            <w:webHidden/>
          </w:rPr>
        </w:r>
        <w:r>
          <w:rPr>
            <w:webHidden/>
          </w:rPr>
          <w:fldChar w:fldCharType="separate"/>
        </w:r>
        <w:r>
          <w:rPr>
            <w:webHidden/>
          </w:rPr>
          <w:t>7</w:t>
        </w:r>
        <w:r>
          <w:rPr>
            <w:webHidden/>
          </w:rPr>
          <w:fldChar w:fldCharType="end"/>
        </w:r>
      </w:hyperlink>
    </w:p>
    <w:p w14:paraId="42063F63" w14:textId="55994817" w:rsidR="008B4D91" w:rsidRDefault="008B4D91">
      <w:pPr>
        <w:pStyle w:val="TOC1"/>
        <w:rPr>
          <w:rFonts w:asciiTheme="minorHAnsi" w:eastAsiaTheme="minorEastAsia" w:hAnsiTheme="minorHAnsi" w:cstheme="minorBidi"/>
          <w:b w:val="0"/>
          <w:kern w:val="2"/>
          <w:sz w:val="24"/>
          <w:szCs w:val="24"/>
          <w:lang w:val="en-US" w:eastAsia="en-US"/>
          <w14:ligatures w14:val="standardContextual"/>
        </w:rPr>
      </w:pPr>
      <w:hyperlink w:anchor="_Toc179556275" w:history="1">
        <w:r w:rsidRPr="00102706">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102706">
          <w:rPr>
            <w:rStyle w:val="Hyperlink"/>
          </w:rPr>
          <w:t>Other Components of this Specification</w:t>
        </w:r>
        <w:r>
          <w:rPr>
            <w:webHidden/>
          </w:rPr>
          <w:tab/>
        </w:r>
        <w:r>
          <w:rPr>
            <w:webHidden/>
          </w:rPr>
          <w:fldChar w:fldCharType="begin"/>
        </w:r>
        <w:r>
          <w:rPr>
            <w:webHidden/>
          </w:rPr>
          <w:instrText xml:space="preserve"> PAGEREF _Toc179556275 \h </w:instrText>
        </w:r>
        <w:r>
          <w:rPr>
            <w:webHidden/>
          </w:rPr>
        </w:r>
        <w:r>
          <w:rPr>
            <w:webHidden/>
          </w:rPr>
          <w:fldChar w:fldCharType="separate"/>
        </w:r>
        <w:r>
          <w:rPr>
            <w:webHidden/>
          </w:rPr>
          <w:t>7</w:t>
        </w:r>
        <w:r>
          <w:rPr>
            <w:webHidden/>
          </w:rPr>
          <w:fldChar w:fldCharType="end"/>
        </w:r>
      </w:hyperlink>
    </w:p>
    <w:p w14:paraId="5CFB76EA" w14:textId="04BA980E"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88" w:name="_Toc179556251"/>
      <w:r>
        <w:rPr>
          <w:lang w:val="en-GB"/>
        </w:rPr>
        <w:lastRenderedPageBreak/>
        <w:t>Introduction</w:t>
      </w:r>
      <w:bookmarkEnd w:id="88"/>
    </w:p>
    <w:p w14:paraId="63BB43CF" w14:textId="77A113D6"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w:t>
      </w:r>
      <w:r w:rsidR="00215A58">
        <w:rPr>
          <w:lang w:val="en-GB"/>
        </w:rPr>
        <w:t>12</w:t>
      </w:r>
      <w:r w:rsidR="008A6C75">
        <w:rPr>
          <w:lang w:val="en-GB"/>
        </w:rPr>
        <w:t>4</w:t>
      </w:r>
      <w:r w:rsidR="00754555">
        <w:rPr>
          <w:lang w:val="en-GB"/>
        </w:rPr>
        <w:t xml:space="preserve"> </w:t>
      </w:r>
      <w:r w:rsidR="008A6C75">
        <w:rPr>
          <w:lang w:val="en-GB"/>
        </w:rPr>
        <w:t>Navigational Warnings</w:t>
      </w:r>
      <w:r w:rsidR="00754555">
        <w:rPr>
          <w:lang w:val="en-GB"/>
        </w:rPr>
        <w:t xml:space="preserve"> (</w:t>
      </w:r>
      <w:r w:rsidR="008A6C75">
        <w:rPr>
          <w:lang w:val="en-GB"/>
        </w:rPr>
        <w:t>NAVWARN</w:t>
      </w:r>
      <w:r w:rsidR="00754555">
        <w:rPr>
          <w:lang w:val="en-GB"/>
        </w:rPr>
        <w:t>)</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S-1</w:t>
      </w:r>
      <w:r w:rsidR="00215A58">
        <w:rPr>
          <w:lang w:val="en-GB"/>
        </w:rPr>
        <w:t>2</w:t>
      </w:r>
      <w:r w:rsidR="008A6C75">
        <w:rPr>
          <w:lang w:val="en-GB"/>
        </w:rPr>
        <w:t>4</w:t>
      </w:r>
      <w:r>
        <w:rPr>
          <w:lang w:val="en-GB"/>
        </w:rPr>
        <w:t xml:space="preserve"> </w:t>
      </w:r>
      <w:r w:rsidR="008A6C75">
        <w:rPr>
          <w:lang w:val="en-GB"/>
        </w:rPr>
        <w:t>NAVWARN</w:t>
      </w:r>
      <w:r w:rsidR="008A6C75" w:rsidRPr="00236539">
        <w:rPr>
          <w:lang w:val="en-GB"/>
        </w:rPr>
        <w:t xml:space="preserve"> </w:t>
      </w:r>
      <w:r w:rsidRPr="00236539">
        <w:rPr>
          <w:lang w:val="en-GB"/>
        </w:rPr>
        <w:t xml:space="preserve">data are compliant with the </w:t>
      </w:r>
      <w:r w:rsidR="00757F2D">
        <w:rPr>
          <w:lang w:val="en-GB"/>
        </w:rPr>
        <w:t>S-124</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w:t>
      </w:r>
      <w:r w:rsidR="00215A58">
        <w:rPr>
          <w:lang w:val="en-GB"/>
        </w:rPr>
        <w:t>12</w:t>
      </w:r>
      <w:r w:rsidR="008A6C75">
        <w:rPr>
          <w:lang w:val="en-GB"/>
        </w:rPr>
        <w:t>4</w:t>
      </w:r>
      <w:r w:rsidRPr="00236539">
        <w:rPr>
          <w:lang w:val="en-GB"/>
        </w:rPr>
        <w:t xml:space="preserve"> </w:t>
      </w:r>
      <w:r>
        <w:rPr>
          <w:lang w:val="en-GB"/>
        </w:rPr>
        <w:t>w</w:t>
      </w:r>
      <w:r w:rsidRPr="00236539">
        <w:rPr>
          <w:lang w:val="en-GB"/>
        </w:rPr>
        <w:t>as compiled</w:t>
      </w:r>
      <w:r>
        <w:rPr>
          <w:lang w:val="en-GB"/>
        </w:rPr>
        <w:t xml:space="preserve"> by the </w:t>
      </w:r>
      <w:r w:rsidR="001C137B" w:rsidRPr="001C137B">
        <w:rPr>
          <w:lang w:val="en-GB"/>
        </w:rPr>
        <w:t>IHO World-Wide Navigational Warning Service Sub-Committee (WWNWS-SC)</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89" w:name="_Toc126186777"/>
      <w:bookmarkStart w:id="90" w:name="_Toc126241790"/>
      <w:bookmarkStart w:id="91" w:name="_Toc127967165"/>
      <w:bookmarkStart w:id="92" w:name="_Toc127967680"/>
      <w:bookmarkStart w:id="93" w:name="_Toc126186778"/>
      <w:bookmarkStart w:id="94" w:name="_Toc126241791"/>
      <w:bookmarkStart w:id="95" w:name="_Toc127967166"/>
      <w:bookmarkStart w:id="96" w:name="_Toc127967681"/>
      <w:bookmarkStart w:id="97" w:name="_Toc179556252"/>
      <w:bookmarkEnd w:id="89"/>
      <w:bookmarkEnd w:id="90"/>
      <w:bookmarkEnd w:id="91"/>
      <w:bookmarkEnd w:id="92"/>
      <w:bookmarkEnd w:id="93"/>
      <w:bookmarkEnd w:id="94"/>
      <w:bookmarkEnd w:id="95"/>
      <w:bookmarkEnd w:id="96"/>
      <w:r w:rsidRPr="00CF30EA">
        <w:rPr>
          <w:lang w:val="en-GB"/>
        </w:rPr>
        <w:t>Scope</w:t>
      </w:r>
      <w:bookmarkEnd w:id="97"/>
    </w:p>
    <w:p w14:paraId="773E34E4" w14:textId="36A9FD72"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215A58" w:rsidRPr="004A1094">
        <w:rPr>
          <w:lang w:val="en-GB"/>
        </w:rPr>
        <w:t>12</w:t>
      </w:r>
      <w:r w:rsidR="00757F2D">
        <w:rPr>
          <w:lang w:val="en-GB"/>
        </w:rPr>
        <w:t>4</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D9553C" w:rsidRPr="004A1094">
        <w:rPr>
          <w:lang w:val="en-GB"/>
        </w:rPr>
        <w:t>2.0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 xml:space="preserve">the </w:t>
      </w:r>
      <w:r w:rsidR="00757F2D">
        <w:rPr>
          <w:lang w:val="en-GB"/>
        </w:rPr>
        <w:t>S-124</w:t>
      </w:r>
      <w:r w:rsidR="007206C1" w:rsidRPr="004A1094">
        <w:rPr>
          <w:lang w:val="en-GB"/>
        </w:rPr>
        <w:t xml:space="preserve"> (</w:t>
      </w:r>
      <w:r w:rsidR="00757F2D">
        <w:rPr>
          <w:lang w:val="en-GB"/>
        </w:rPr>
        <w:t>Navigational Warnings</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266A1E04" w:rsidR="00944041" w:rsidRDefault="00944041" w:rsidP="0098512D">
      <w:pPr>
        <w:spacing w:after="120" w:line="240" w:lineRule="auto"/>
        <w:rPr>
          <w:lang w:val="en-GB"/>
        </w:rPr>
      </w:pPr>
      <w:r>
        <w:rPr>
          <w:lang w:val="en-GB"/>
        </w:rPr>
        <w:t xml:space="preserve">This document specifies product-specific validation checks for both </w:t>
      </w:r>
      <w:r w:rsidR="00757F2D">
        <w:rPr>
          <w:lang w:val="en-GB"/>
        </w:rPr>
        <w:t>S-124</w:t>
      </w:r>
      <w:r>
        <w:rPr>
          <w:lang w:val="en-GB"/>
        </w:rPr>
        <w:t xml:space="preserve"> datasets and exchange sets containing </w:t>
      </w:r>
      <w:r w:rsidR="00757F2D">
        <w:rPr>
          <w:lang w:val="en-GB"/>
        </w:rPr>
        <w:t>S-124</w:t>
      </w:r>
      <w:r>
        <w:rPr>
          <w:lang w:val="en-GB"/>
        </w:rPr>
        <w:t xml:space="preserve"> datasets.</w:t>
      </w:r>
    </w:p>
    <w:p w14:paraId="630B1472" w14:textId="22CD46B7"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757F2D">
        <w:rPr>
          <w:lang w:val="en-GB"/>
        </w:rPr>
        <w:t>124</w:t>
      </w:r>
      <w:r w:rsidR="00944041">
        <w:rPr>
          <w:lang w:val="en-GB"/>
        </w:rPr>
        <w:t>,</w:t>
      </w:r>
      <w:r>
        <w:rPr>
          <w:lang w:val="en-GB"/>
        </w:rPr>
        <w:t xml:space="preserve"> must be applied to test the validity of </w:t>
      </w:r>
      <w:r w:rsidR="00757F2D">
        <w:rPr>
          <w:lang w:val="en-GB"/>
        </w:rPr>
        <w:t>S-124</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5CCD252A" w14:textId="68DAC3E0" w:rsidR="007C6D08" w:rsidRDefault="007C6D08" w:rsidP="0098512D">
      <w:pPr>
        <w:spacing w:after="120" w:line="240" w:lineRule="auto"/>
        <w:rPr>
          <w:lang w:val="en-GB"/>
        </w:rPr>
      </w:pPr>
      <w:r w:rsidRPr="007C6D08">
        <w:rPr>
          <w:lang w:val="en-GB"/>
        </w:rPr>
        <w:t xml:space="preserve">The checks </w:t>
      </w:r>
      <w:r>
        <w:rPr>
          <w:lang w:val="en-GB"/>
        </w:rPr>
        <w:t xml:space="preserve">described </w:t>
      </w:r>
      <w:r w:rsidRPr="007C6D08">
        <w:rPr>
          <w:lang w:val="en-GB"/>
        </w:rPr>
        <w:t>are intended for production systems designed to produce S-124 Navigational Warning datasets. The checks can be administered at any time during the production phase. All checks should be considered as warnings, even though more severe classifications are available, due to the status of the development and lack of experience with system use of S-124 datasets, it is considered premature to classify any checks as error or critical error at this time. All operators and spatial expressions are defined in Annex A.</w:t>
      </w:r>
    </w:p>
    <w:p w14:paraId="6983D981" w14:textId="77777777" w:rsidR="007206C1" w:rsidRDefault="007206C1" w:rsidP="007206C1">
      <w:pPr>
        <w:pStyle w:val="Heading2"/>
        <w:rPr>
          <w:lang w:val="en-GB"/>
        </w:rPr>
      </w:pPr>
      <w:bookmarkStart w:id="98" w:name="_Toc179556253"/>
      <w:r>
        <w:rPr>
          <w:lang w:val="en-GB"/>
        </w:rPr>
        <w:t>Conformance</w:t>
      </w:r>
      <w:bookmarkEnd w:id="98"/>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760BE909" w:rsidR="00944041" w:rsidRDefault="00944041" w:rsidP="0098512D">
      <w:pPr>
        <w:spacing w:after="120" w:line="240" w:lineRule="auto"/>
        <w:rPr>
          <w:ins w:id="99" w:author="Raphael Malyankar" w:date="2024-12-04T22:05:00Z" w16du:dateUtc="2024-12-05T05:05:00Z"/>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w:t>
      </w:r>
      <w:r w:rsidR="00757F2D">
        <w:rPr>
          <w:lang w:val="en-GB"/>
        </w:rPr>
        <w:t>S-124</w:t>
      </w:r>
      <w:r>
        <w:rPr>
          <w:lang w:val="en-GB"/>
        </w:rPr>
        <w:t xml:space="preserve"> (</w:t>
      </w:r>
      <w:r w:rsidR="00757F2D">
        <w:rPr>
          <w:lang w:val="en-GB"/>
        </w:rPr>
        <w:t>Navigational Warnings</w:t>
      </w:r>
      <w:r>
        <w:rPr>
          <w:lang w:val="en-GB"/>
        </w:rPr>
        <w:t>).</w:t>
      </w:r>
    </w:p>
    <w:p w14:paraId="0D07CAC7" w14:textId="47215F58" w:rsidR="001400B6" w:rsidRDefault="001400B6" w:rsidP="0098512D">
      <w:pPr>
        <w:spacing w:after="120" w:line="240" w:lineRule="auto"/>
        <w:rPr>
          <w:lang w:val="en-GB"/>
        </w:rPr>
      </w:pPr>
      <w:ins w:id="100" w:author="Raphael Malyankar" w:date="2024-12-04T22:05:00Z" w16du:dateUtc="2024-12-05T05:05:00Z">
        <w:r w:rsidRPr="002374B6">
          <w:rPr>
            <w:lang w:val="en-GB"/>
          </w:rPr>
          <w:t xml:space="preserve">Edition 1.0.0 is an Implementation version in accordance with IHO TR 2/2007 and there may be revisions issued by the Working Group prior to the Operational Edition 2.0.0 being </w:t>
        </w:r>
        <w:r>
          <w:rPr>
            <w:lang w:val="en-GB"/>
          </w:rPr>
          <w:t>published</w:t>
        </w:r>
        <w:r w:rsidRPr="002374B6">
          <w:rPr>
            <w:lang w:val="en-GB"/>
          </w:rPr>
          <w:t>.</w:t>
        </w:r>
      </w:ins>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101" w:name="_Toc179556254"/>
      <w:bookmarkStart w:id="102" w:name="_Toc412810740"/>
      <w:r w:rsidRPr="00CF30EA">
        <w:rPr>
          <w:lang w:val="en-GB"/>
        </w:rPr>
        <w:t>References</w:t>
      </w:r>
      <w:bookmarkEnd w:id="101"/>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03" w:name="_Toc179556255"/>
      <w:bookmarkEnd w:id="102"/>
      <w:r w:rsidRPr="00CF30EA">
        <w:t>Normative</w:t>
      </w:r>
      <w:r w:rsidR="000A1EEF">
        <w:t xml:space="preserve"> references</w:t>
      </w:r>
      <w:bookmarkEnd w:id="103"/>
    </w:p>
    <w:p w14:paraId="0514B3F0" w14:textId="4C0D4CD9"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w:t>
      </w:r>
      <w:ins w:id="104" w:author="Raphael Malyankar" w:date="2024-12-04T22:04:00Z" w16du:dateUtc="2024-12-05T05:04:00Z">
        <w:r w:rsidR="001400B6">
          <w:rPr>
            <w:i/>
            <w:iCs/>
            <w:lang w:val="en-GB"/>
          </w:rPr>
          <w:t>5</w:t>
        </w:r>
      </w:ins>
      <w:del w:id="105" w:author="Raphael Malyankar" w:date="2024-12-04T22:04:00Z" w16du:dateUtc="2024-12-05T05:04:00Z">
        <w:r w:rsidR="00C451B3" w:rsidDel="001400B6">
          <w:rPr>
            <w:i/>
            <w:iCs/>
            <w:lang w:val="en-GB"/>
          </w:rPr>
          <w:delText>4</w:delText>
        </w:r>
      </w:del>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2963C6AD"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w:t>
      </w:r>
      <w:r w:rsidR="00215A58">
        <w:rPr>
          <w:lang w:val="en-GB"/>
        </w:rPr>
        <w:t>12</w:t>
      </w:r>
      <w:r w:rsidR="00757F2D">
        <w:rPr>
          <w:lang w:val="en-GB"/>
        </w:rPr>
        <w:t>4</w:t>
      </w:r>
      <w:r w:rsidRPr="00B43E47">
        <w:rPr>
          <w:lang w:val="en-GB"/>
        </w:rPr>
        <w:tab/>
      </w:r>
      <w:r w:rsidR="00757F2D">
        <w:rPr>
          <w:i/>
          <w:iCs/>
          <w:lang w:val="en-GB"/>
        </w:rPr>
        <w:t>Geospatial Standard for Navigational Warnings</w:t>
      </w:r>
      <w:r w:rsidRPr="00C451B3">
        <w:rPr>
          <w:i/>
          <w:iCs/>
          <w:lang w:val="en-GB"/>
        </w:rPr>
        <w:t>, Edition 2.0.0</w:t>
      </w:r>
      <w:r w:rsidR="00C451B3" w:rsidRPr="00C451B3">
        <w:rPr>
          <w:i/>
          <w:iCs/>
          <w:lang w:val="en-GB"/>
        </w:rPr>
        <w:t>, ??? 2024</w:t>
      </w:r>
      <w:r w:rsidRPr="00B43E47">
        <w:rPr>
          <w:lang w:val="en-GB"/>
        </w:rPr>
        <w:t>.</w:t>
      </w:r>
      <w:r>
        <w:rPr>
          <w:lang w:val="en-GB"/>
        </w:rPr>
        <w:t xml:space="preserve"> In preparation.</w:t>
      </w:r>
    </w:p>
    <w:p w14:paraId="1D34F22D" w14:textId="7D8E6102"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w:t>
      </w:r>
      <w:ins w:id="106" w:author="Raphael Malyankar" w:date="2024-12-04T22:04:00Z" w16du:dateUtc="2024-12-05T05:04:00Z">
        <w:r w:rsidR="001400B6">
          <w:rPr>
            <w:i/>
            <w:iCs/>
            <w:lang w:val="en-GB"/>
          </w:rPr>
          <w:t>5</w:t>
        </w:r>
      </w:ins>
      <w:del w:id="107" w:author="Raphael Malyankar" w:date="2024-12-04T22:04:00Z" w16du:dateUtc="2024-12-05T05:04:00Z">
        <w:r w:rsidRPr="00CB3D54" w:rsidDel="001400B6">
          <w:rPr>
            <w:i/>
            <w:iCs/>
            <w:lang w:val="en-GB"/>
          </w:rPr>
          <w:delText>4</w:delText>
        </w:r>
      </w:del>
      <w:r w:rsidRPr="00CB3D54">
        <w:rPr>
          <w:i/>
          <w:iCs/>
          <w:lang w:val="en-GB"/>
        </w:rPr>
        <w:t>.</w:t>
      </w:r>
      <w:r>
        <w:rPr>
          <w:lang w:val="en-GB"/>
        </w:rPr>
        <w:t xml:space="preserve"> In preparation.</w:t>
      </w:r>
    </w:p>
    <w:p w14:paraId="58B4D659" w14:textId="4E083777"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w:t>
      </w:r>
      <w:ins w:id="108" w:author="Raphael Malyankar" w:date="2024-12-04T22:04:00Z" w16du:dateUtc="2024-12-05T05:04:00Z">
        <w:r w:rsidR="001400B6">
          <w:rPr>
            <w:i/>
            <w:iCs/>
            <w:lang w:val="en-GB"/>
          </w:rPr>
          <w:t>5</w:t>
        </w:r>
      </w:ins>
      <w:del w:id="109" w:author="Raphael Malyankar" w:date="2024-12-04T22:04:00Z" w16du:dateUtc="2024-12-05T05:04:00Z">
        <w:r w:rsidRPr="00CB3D54" w:rsidDel="001400B6">
          <w:rPr>
            <w:i/>
            <w:iCs/>
            <w:lang w:val="en-GB"/>
          </w:rPr>
          <w:delText>4</w:delText>
        </w:r>
      </w:del>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10" w:name="_Toc179556256"/>
      <w:r w:rsidRPr="00CF30EA">
        <w:t>Informative</w:t>
      </w:r>
      <w:r w:rsidR="000A1EEF">
        <w:t xml:space="preserve"> references</w:t>
      </w:r>
      <w:bookmarkEnd w:id="110"/>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11" w:name="_Toc179556257"/>
      <w:bookmarkStart w:id="112" w:name="_Toc412810741"/>
      <w:r w:rsidRPr="00CF30EA">
        <w:rPr>
          <w:lang w:val="en-GB"/>
        </w:rPr>
        <w:t>Terms, definitions and abbreviations</w:t>
      </w:r>
      <w:bookmarkEnd w:id="111"/>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13" w:name="_Toc179556258"/>
      <w:bookmarkStart w:id="114" w:name="_Toc412810743"/>
      <w:bookmarkEnd w:id="112"/>
      <w:commentRangeStart w:id="115"/>
      <w:r w:rsidRPr="00CF30EA">
        <w:t>Terms and definitions</w:t>
      </w:r>
      <w:commentRangeEnd w:id="115"/>
      <w:r w:rsidR="00583ED8">
        <w:rPr>
          <w:rStyle w:val="CommentReference"/>
          <w:b w:val="0"/>
          <w:bCs w:val="0"/>
          <w:lang w:val="en-AU"/>
        </w:rPr>
        <w:commentReference w:id="115"/>
      </w:r>
      <w:bookmarkEnd w:id="113"/>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116" w:name="_Toc386114206"/>
      <w:bookmarkEnd w:id="114"/>
      <w:r w:rsidRPr="00532647">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6D031532" w14:textId="1D687AFE"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3DF7CBDF" w14:textId="21D04481" w:rsidR="00085D2E" w:rsidRPr="00CF30EA" w:rsidRDefault="00583ED8" w:rsidP="008739B6">
      <w:pPr>
        <w:rPr>
          <w:rFonts w:eastAsia="Times New Roman" w:cs="Arial"/>
          <w:lang w:val="en-GB"/>
        </w:rPr>
      </w:pPr>
      <w:r w:rsidRPr="00583ED8">
        <w:rPr>
          <w:lang w:val="en-GB"/>
        </w:rPr>
        <w:lastRenderedPageBreak/>
        <w:t>NOTE: Kinds of relationships include association, generalization, metarelationship, flow, and several kinds grouped under dependency.</w:t>
      </w:r>
      <w:bookmarkEnd w:id="116"/>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17" w:name="_Toc179556259"/>
      <w:bookmarkStart w:id="118" w:name="_Toc412810744"/>
      <w:r w:rsidRPr="00CF30EA">
        <w:t>Abbreviations</w:t>
      </w:r>
      <w:bookmarkEnd w:id="117"/>
    </w:p>
    <w:bookmarkEnd w:id="118"/>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7777777" w:rsidR="007C6D08" w:rsidRDefault="007C6D08" w:rsidP="0069008F">
      <w:pPr>
        <w:tabs>
          <w:tab w:val="left" w:pos="993"/>
        </w:tabs>
        <w:spacing w:after="120" w:line="240" w:lineRule="auto"/>
        <w:rPr>
          <w:lang w:val="en-GB"/>
        </w:rPr>
      </w:pPr>
      <w:r>
        <w:rPr>
          <w:lang w:val="en-GB"/>
        </w:rPr>
        <w:t xml:space="preserve">In addition, this specification </w:t>
      </w:r>
      <w:commentRangeStart w:id="119"/>
      <w:r>
        <w:rPr>
          <w:lang w:val="en-GB"/>
        </w:rPr>
        <w:t>uses the following abbreviated terms</w:t>
      </w:r>
      <w:commentRangeEnd w:id="119"/>
      <w:r>
        <w:rPr>
          <w:rStyle w:val="CommentReference"/>
        </w:rPr>
        <w:commentReference w:id="119"/>
      </w:r>
      <w:r>
        <w:rPr>
          <w:lang w:val="en-GB"/>
        </w:rPr>
        <w:t>:</w:t>
      </w:r>
    </w:p>
    <w:p w14:paraId="287D4343" w14:textId="3C6D95C8" w:rsidR="00217B74" w:rsidRDefault="00217B74" w:rsidP="0069008F">
      <w:pPr>
        <w:tabs>
          <w:tab w:val="left" w:pos="993"/>
        </w:tabs>
        <w:spacing w:after="120" w:line="240" w:lineRule="auto"/>
        <w:rPr>
          <w:lang w:val="en-GB"/>
        </w:rPr>
      </w:pPr>
      <w:r>
        <w:rPr>
          <w:lang w:val="en-GB"/>
        </w:rPr>
        <w:t>ENC</w:t>
      </w:r>
      <w:r>
        <w:rPr>
          <w:lang w:val="en-GB"/>
        </w:rPr>
        <w:tab/>
        <w:t>Electronic Navigational Chart</w:t>
      </w:r>
    </w:p>
    <w:p w14:paraId="6542625F" w14:textId="34C7100F" w:rsidR="00217B74" w:rsidRDefault="00217B74" w:rsidP="0069008F">
      <w:pPr>
        <w:tabs>
          <w:tab w:val="left" w:pos="993"/>
        </w:tabs>
        <w:spacing w:after="120" w:line="240" w:lineRule="auto"/>
        <w:rPr>
          <w:lang w:val="en-GB"/>
        </w:rPr>
      </w:pPr>
      <w:r>
        <w:rPr>
          <w:lang w:val="en-GB"/>
        </w:rPr>
        <w:t>GML</w:t>
      </w:r>
      <w:r>
        <w:rPr>
          <w:lang w:val="en-GB"/>
        </w:rPr>
        <w:tab/>
        <w:t>Geography Markup Language</w:t>
      </w:r>
    </w:p>
    <w:p w14:paraId="601D5F72" w14:textId="38C7D4FB" w:rsidR="007C6D08" w:rsidRDefault="007C6D08" w:rsidP="0069008F">
      <w:pPr>
        <w:tabs>
          <w:tab w:val="left" w:pos="993"/>
        </w:tabs>
        <w:spacing w:after="120" w:line="240" w:lineRule="auto"/>
        <w:rPr>
          <w:lang w:val="en-GB"/>
        </w:rPr>
      </w:pPr>
      <w:r>
        <w:rPr>
          <w:lang w:val="en-GB"/>
        </w:rPr>
        <w:t>MRN</w:t>
      </w:r>
      <w:r>
        <w:rPr>
          <w:lang w:val="en-GB"/>
        </w:rPr>
        <w:tab/>
        <w:t>Maritime Resource Name</w:t>
      </w:r>
    </w:p>
    <w:p w14:paraId="388290A3" w14:textId="6E895BE1" w:rsidR="0069008F" w:rsidRPr="003A655F" w:rsidRDefault="007C6D08" w:rsidP="0069008F">
      <w:pPr>
        <w:tabs>
          <w:tab w:val="left" w:pos="993"/>
        </w:tabs>
        <w:spacing w:after="120" w:line="240" w:lineRule="auto"/>
        <w:rPr>
          <w:lang w:val="en-GB"/>
        </w:rPr>
      </w:pPr>
      <w:r>
        <w:rPr>
          <w:lang w:val="en-GB"/>
        </w:rPr>
        <w:t>NAVWARN</w:t>
      </w:r>
      <w:r w:rsidR="002606A0">
        <w:rPr>
          <w:lang w:val="en-GB"/>
        </w:rPr>
        <w:tab/>
      </w:r>
      <w:r>
        <w:rPr>
          <w:lang w:val="en-GB"/>
        </w:rPr>
        <w:t>Navigational Warning</w:t>
      </w:r>
      <w:r w:rsidR="0069008F" w:rsidRPr="003A655F">
        <w:rPr>
          <w:lang w:val="en-GB"/>
        </w:rPr>
        <w:tab/>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20" w:name="_Toc179556260"/>
      <w:r>
        <w:t>Symbols</w:t>
      </w:r>
      <w:bookmarkEnd w:id="120"/>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21" w:name="_Toc179556261"/>
      <w:bookmarkStart w:id="122" w:name="_Toc412810746"/>
      <w:r w:rsidRPr="00CF30EA">
        <w:rPr>
          <w:lang w:val="en-GB"/>
        </w:rPr>
        <w:t>Use of language</w:t>
      </w:r>
      <w:bookmarkEnd w:id="121"/>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23" w:name="_Toc179556262"/>
      <w:r w:rsidRPr="00CF30EA">
        <w:rPr>
          <w:lang w:val="en-GB"/>
        </w:rPr>
        <w:t xml:space="preserve">General </w:t>
      </w:r>
      <w:r w:rsidR="001F3EEB">
        <w:rPr>
          <w:lang w:val="en-GB"/>
        </w:rPr>
        <w:t>d</w:t>
      </w:r>
      <w:r w:rsidRPr="00CF30EA">
        <w:rPr>
          <w:lang w:val="en-GB"/>
        </w:rPr>
        <w:t>escription</w:t>
      </w:r>
      <w:bookmarkEnd w:id="123"/>
    </w:p>
    <w:p w14:paraId="0BBAB8DA" w14:textId="49E2767B" w:rsidR="007724B6" w:rsidRDefault="007724B6" w:rsidP="007724B6">
      <w:pPr>
        <w:rPr>
          <w:lang w:val="en-GB"/>
        </w:rPr>
      </w:pPr>
      <w:r>
        <w:rPr>
          <w:lang w:val="en-GB"/>
        </w:rPr>
        <w:t>S-158</w:t>
      </w:r>
      <w:r w:rsidR="00E5222B">
        <w:rPr>
          <w:lang w:val="en-GB"/>
        </w:rPr>
        <w:t>:</w:t>
      </w:r>
      <w:r w:rsidR="007C6D08">
        <w:rPr>
          <w:lang w:val="en-GB"/>
        </w:rPr>
        <w:t xml:space="preserve">124 </w:t>
      </w:r>
      <w:r>
        <w:rPr>
          <w:lang w:val="en-GB"/>
        </w:rPr>
        <w:t xml:space="preserve">is a specification describing </w:t>
      </w:r>
      <w:r w:rsidR="00E5222B">
        <w:rPr>
          <w:lang w:val="en-GB"/>
        </w:rPr>
        <w:t xml:space="preserve">product-specific </w:t>
      </w:r>
      <w:r>
        <w:rPr>
          <w:lang w:val="en-GB"/>
        </w:rPr>
        <w:t>validation checks for S-</w:t>
      </w:r>
      <w:r w:rsidR="007C6D08">
        <w:rPr>
          <w:lang w:val="en-GB"/>
        </w:rPr>
        <w:t xml:space="preserve">124 </w:t>
      </w:r>
      <w:r w:rsidR="004F095A">
        <w:rPr>
          <w:lang w:val="en-GB"/>
        </w:rPr>
        <w:t>products.</w:t>
      </w:r>
      <w:r>
        <w:rPr>
          <w:lang w:val="en-GB"/>
        </w:rPr>
        <w:t xml:space="preserve"> </w:t>
      </w:r>
      <w:r w:rsidR="004F095A">
        <w:rPr>
          <w:lang w:val="en-GB"/>
        </w:rPr>
        <w:t>T</w:t>
      </w:r>
      <w:r>
        <w:rPr>
          <w:lang w:val="en-GB"/>
        </w:rPr>
        <w:t xml:space="preserve">here are no data products based directly on </w:t>
      </w:r>
      <w:r w:rsidR="004F095A" w:rsidRPr="001400B6">
        <w:rPr>
          <w:lang w:val="en-GB"/>
          <w:rPrChange w:id="124" w:author="Raphael Malyankar" w:date="2024-12-04T22:06:00Z" w16du:dateUtc="2024-12-05T05:06:00Z">
            <w:rPr>
              <w:highlight w:val="yellow"/>
              <w:lang w:val="en-GB"/>
            </w:rPr>
          </w:rPrChange>
        </w:rPr>
        <w:t xml:space="preserve">this edition of </w:t>
      </w:r>
      <w:r w:rsidRPr="001400B6">
        <w:rPr>
          <w:lang w:val="en-GB"/>
          <w:rPrChange w:id="125" w:author="Raphael Malyankar" w:date="2024-12-04T22:06:00Z" w16du:dateUtc="2024-12-05T05:06:00Z">
            <w:rPr>
              <w:highlight w:val="yellow"/>
              <w:lang w:val="en-GB"/>
            </w:rPr>
          </w:rPrChange>
        </w:rPr>
        <w:t>S-158</w:t>
      </w:r>
      <w:r w:rsidR="004F095A" w:rsidRPr="001400B6">
        <w:rPr>
          <w:lang w:val="en-GB"/>
          <w:rPrChange w:id="126" w:author="Raphael Malyankar" w:date="2024-12-04T22:06:00Z" w16du:dateUtc="2024-12-05T05:06:00Z">
            <w:rPr>
              <w:highlight w:val="yellow"/>
              <w:lang w:val="en-GB"/>
            </w:rPr>
          </w:rPrChange>
        </w:rPr>
        <w:t>:</w:t>
      </w:r>
      <w:r w:rsidR="007C6D08" w:rsidRPr="001400B6">
        <w:rPr>
          <w:lang w:val="en-GB"/>
          <w:rPrChange w:id="127" w:author="Raphael Malyankar" w:date="2024-12-04T22:06:00Z" w16du:dateUtc="2024-12-05T05:06:00Z">
            <w:rPr>
              <w:highlight w:val="yellow"/>
              <w:lang w:val="en-GB"/>
            </w:rPr>
          </w:rPrChange>
        </w:rPr>
        <w:t>12</w:t>
      </w:r>
      <w:r w:rsidR="007C6D08" w:rsidRPr="001400B6">
        <w:rPr>
          <w:lang w:val="en-GB"/>
        </w:rPr>
        <w:t>4</w:t>
      </w:r>
      <w:r w:rsidR="007C6D08">
        <w:rPr>
          <w:lang w:val="en-GB"/>
        </w:rPr>
        <w:t xml:space="preserve"> </w:t>
      </w:r>
      <w:r>
        <w:rPr>
          <w:lang w:val="en-GB"/>
        </w:rPr>
        <w:t>and therefore no general information applicable to data products conforming to it.</w:t>
      </w:r>
    </w:p>
    <w:p w14:paraId="1D7F89F8" w14:textId="1B790D4A" w:rsidR="00217B74" w:rsidRPr="007724B6" w:rsidRDefault="00217B74" w:rsidP="007724B6">
      <w:pPr>
        <w:rPr>
          <w:lang w:val="en-GB"/>
        </w:rPr>
      </w:pPr>
      <w:r w:rsidRPr="00217B74">
        <w:rPr>
          <w:lang w:val="en-GB"/>
        </w:rPr>
        <w:t xml:space="preserve">The </w:t>
      </w:r>
      <w:r>
        <w:rPr>
          <w:lang w:val="en-GB"/>
        </w:rPr>
        <w:t xml:space="preserve">validation </w:t>
      </w:r>
      <w:r w:rsidRPr="00217B74">
        <w:rPr>
          <w:lang w:val="en-GB"/>
        </w:rPr>
        <w:t>checks are intended for production systems designed to produce S-124 Navigational Warning datasets. The checks can be administered at any time during the production phase.</w:t>
      </w:r>
    </w:p>
    <w:p w14:paraId="3B52D843" w14:textId="6F42B087" w:rsidR="00FE4EB7" w:rsidRPr="007724B6" w:rsidDel="001400B6" w:rsidRDefault="00FE4EB7" w:rsidP="00FE4EB7">
      <w:pPr>
        <w:rPr>
          <w:del w:id="128" w:author="Raphael Malyankar" w:date="2024-12-04T22:06:00Z" w16du:dateUtc="2024-12-05T05:06:00Z"/>
          <w:strike/>
          <w:lang w:val="en-GB"/>
        </w:rPr>
      </w:pPr>
      <w:del w:id="129" w:author="Raphael Malyankar" w:date="2024-12-04T22:06:00Z" w16du:dateUtc="2024-12-05T05:06:00Z">
        <w:r w:rsidRPr="007724B6" w:rsidDel="001400B6">
          <w:rPr>
            <w:strike/>
            <w:lang w:val="en-GB"/>
          </w:rPr>
          <w:delText>General information about data products conforming to this specification.</w:delText>
        </w:r>
      </w:del>
    </w:p>
    <w:bookmarkEnd w:id="122"/>
    <w:p w14:paraId="36546F99" w14:textId="7E903C80" w:rsidR="005A5F41" w:rsidRPr="007724B6" w:rsidDel="001400B6" w:rsidRDefault="005A5F41" w:rsidP="001F3EEB">
      <w:pPr>
        <w:autoSpaceDE w:val="0"/>
        <w:autoSpaceDN w:val="0"/>
        <w:adjustRightInd w:val="0"/>
        <w:spacing w:after="120" w:line="240" w:lineRule="auto"/>
        <w:ind w:left="1701" w:hanging="1701"/>
        <w:rPr>
          <w:del w:id="130" w:author="Raphael Malyankar" w:date="2024-12-04T22:06:00Z" w16du:dateUtc="2024-12-05T05:06:00Z"/>
          <w:rFonts w:cs="Arial"/>
          <w:b/>
          <w:bCs/>
          <w:strike/>
          <w:lang w:val="en-GB"/>
        </w:rPr>
      </w:pPr>
      <w:del w:id="131" w:author="Raphael Malyankar" w:date="2024-12-04T22:06:00Z" w16du:dateUtc="2024-12-05T05:06:00Z">
        <w:r w:rsidRPr="007724B6" w:rsidDel="001400B6">
          <w:rPr>
            <w:rFonts w:cs="Arial"/>
            <w:b/>
            <w:bCs/>
            <w:strike/>
            <w:sz w:val="22"/>
            <w:szCs w:val="22"/>
            <w:lang w:val="en-GB"/>
          </w:rPr>
          <w:delText>Title:</w:delText>
        </w:r>
        <w:r w:rsidRPr="007724B6" w:rsidDel="001400B6">
          <w:rPr>
            <w:rFonts w:cs="Arial"/>
            <w:b/>
            <w:bCs/>
            <w:strike/>
            <w:lang w:val="en-GB"/>
          </w:rPr>
          <w:delText xml:space="preserve"> </w:delText>
        </w:r>
        <w:r w:rsidR="001F3EEB" w:rsidRPr="007724B6" w:rsidDel="001400B6">
          <w:rPr>
            <w:rFonts w:cs="Arial"/>
            <w:b/>
            <w:bCs/>
            <w:strike/>
            <w:lang w:val="en-GB"/>
          </w:rPr>
          <w:tab/>
        </w:r>
        <w:r w:rsidR="00FE4EB7" w:rsidRPr="007724B6" w:rsidDel="001400B6">
          <w:rPr>
            <w:rFonts w:cs="Arial"/>
            <w:strike/>
            <w:lang w:val="en-GB"/>
          </w:rPr>
          <w:delText>S-158:1</w:delText>
        </w:r>
        <w:r w:rsidR="00E735DA" w:rsidDel="001400B6">
          <w:rPr>
            <w:rFonts w:cs="Arial"/>
            <w:strike/>
            <w:lang w:val="en-GB"/>
          </w:rPr>
          <w:delText>24</w:delText>
        </w:r>
        <w:r w:rsidR="00FE4EB7" w:rsidRPr="007724B6" w:rsidDel="001400B6">
          <w:rPr>
            <w:rFonts w:cs="Arial"/>
            <w:strike/>
            <w:lang w:val="en-GB"/>
          </w:rPr>
          <w:delText xml:space="preserve"> </w:delText>
        </w:r>
        <w:r w:rsidR="00E735DA" w:rsidDel="001400B6">
          <w:rPr>
            <w:rFonts w:cs="Arial"/>
            <w:strike/>
            <w:lang w:val="en-GB"/>
          </w:rPr>
          <w:delText>Navigational Warnings</w:delText>
        </w:r>
        <w:r w:rsidR="00FE4EB7" w:rsidRPr="007724B6" w:rsidDel="001400B6">
          <w:rPr>
            <w:rFonts w:cs="Arial"/>
            <w:strike/>
            <w:lang w:val="en-GB"/>
          </w:rPr>
          <w:delText xml:space="preserve"> </w:delText>
        </w:r>
        <w:r w:rsidR="002B303B" w:rsidRPr="007724B6" w:rsidDel="001400B6">
          <w:rPr>
            <w:strike/>
            <w:lang w:val="en-GB"/>
          </w:rPr>
          <w:delText>Validation Checks</w:delText>
        </w:r>
      </w:del>
    </w:p>
    <w:p w14:paraId="149701E9" w14:textId="6A80A848" w:rsidR="005A5F41" w:rsidRPr="007724B6" w:rsidDel="001400B6" w:rsidRDefault="005A5F41" w:rsidP="001F3EEB">
      <w:pPr>
        <w:autoSpaceDE w:val="0"/>
        <w:autoSpaceDN w:val="0"/>
        <w:adjustRightInd w:val="0"/>
        <w:spacing w:after="120" w:line="240" w:lineRule="auto"/>
        <w:ind w:left="1701" w:hanging="1701"/>
        <w:rPr>
          <w:del w:id="132" w:author="Raphael Malyankar" w:date="2024-12-04T22:06:00Z" w16du:dateUtc="2024-12-05T05:06:00Z"/>
          <w:rFonts w:cs="Arial"/>
          <w:b/>
          <w:bCs/>
          <w:strike/>
          <w:lang w:val="en-GB"/>
        </w:rPr>
      </w:pPr>
      <w:del w:id="133" w:author="Raphael Malyankar" w:date="2024-12-04T22:06:00Z" w16du:dateUtc="2024-12-05T05:06:00Z">
        <w:r w:rsidRPr="007724B6" w:rsidDel="001400B6">
          <w:rPr>
            <w:rFonts w:cs="Arial"/>
            <w:b/>
            <w:bCs/>
            <w:strike/>
            <w:sz w:val="22"/>
            <w:szCs w:val="22"/>
            <w:lang w:val="en-GB"/>
          </w:rPr>
          <w:delText>Abstract:</w:delText>
        </w:r>
        <w:r w:rsidRPr="007724B6" w:rsidDel="001400B6">
          <w:rPr>
            <w:rFonts w:cs="Arial"/>
            <w:b/>
            <w:bCs/>
            <w:strike/>
            <w:lang w:val="en-GB"/>
          </w:rPr>
          <w:delText xml:space="preserve"> </w:delText>
        </w:r>
        <w:r w:rsidR="001F3EEB" w:rsidRPr="007724B6" w:rsidDel="001400B6">
          <w:rPr>
            <w:rFonts w:cs="Arial"/>
            <w:b/>
            <w:bCs/>
            <w:strike/>
            <w:lang w:val="en-GB"/>
          </w:rPr>
          <w:tab/>
        </w:r>
        <w:bookmarkStart w:id="134" w:name="_Hlk172204275"/>
        <w:r w:rsidR="00FE4EB7" w:rsidRPr="007724B6" w:rsidDel="001400B6">
          <w:rPr>
            <w:strike/>
            <w:lang w:val="en-GB"/>
          </w:rPr>
          <w:delText>This document describes</w:delText>
        </w:r>
        <w:r w:rsidR="004F095A" w:rsidDel="001400B6">
          <w:rPr>
            <w:strike/>
            <w:lang w:val="en-GB"/>
          </w:rPr>
          <w:delText xml:space="preserve"> </w:delText>
        </w:r>
        <w:r w:rsidR="00002576" w:rsidRPr="007724B6" w:rsidDel="001400B6">
          <w:rPr>
            <w:strike/>
            <w:lang w:val="en-GB"/>
          </w:rPr>
          <w:delText>validation checks for S-</w:delText>
        </w:r>
        <w:r w:rsidR="00215A58" w:rsidDel="001400B6">
          <w:rPr>
            <w:strike/>
            <w:lang w:val="en-GB"/>
          </w:rPr>
          <w:delText>12</w:delText>
        </w:r>
        <w:r w:rsidR="00E735DA" w:rsidDel="001400B6">
          <w:rPr>
            <w:strike/>
            <w:lang w:val="en-GB"/>
          </w:rPr>
          <w:delText>4</w:delText>
        </w:r>
        <w:r w:rsidR="00002576" w:rsidRPr="007724B6" w:rsidDel="001400B6">
          <w:rPr>
            <w:strike/>
            <w:lang w:val="en-GB"/>
          </w:rPr>
          <w:delText xml:space="preserve"> data products</w:delText>
        </w:r>
        <w:r w:rsidR="00FE4EB7" w:rsidRPr="007724B6" w:rsidDel="001400B6">
          <w:rPr>
            <w:strike/>
            <w:lang w:val="en-GB"/>
          </w:rPr>
          <w:delText>.</w:delText>
        </w:r>
        <w:bookmarkEnd w:id="134"/>
      </w:del>
    </w:p>
    <w:p w14:paraId="74B3C830" w14:textId="2ACFCE01" w:rsidR="005A5F41" w:rsidRPr="007724B6" w:rsidDel="001400B6" w:rsidRDefault="005A5F41" w:rsidP="001F3EEB">
      <w:pPr>
        <w:autoSpaceDE w:val="0"/>
        <w:autoSpaceDN w:val="0"/>
        <w:adjustRightInd w:val="0"/>
        <w:spacing w:after="120" w:line="240" w:lineRule="auto"/>
        <w:ind w:left="1701" w:hanging="1701"/>
        <w:rPr>
          <w:del w:id="135" w:author="Raphael Malyankar" w:date="2024-12-04T22:06:00Z" w16du:dateUtc="2024-12-05T05:06:00Z"/>
          <w:strike/>
          <w:lang w:val="en-GB"/>
        </w:rPr>
      </w:pPr>
      <w:del w:id="136" w:author="Raphael Malyankar" w:date="2024-12-04T22:06:00Z" w16du:dateUtc="2024-12-05T05:06:00Z">
        <w:r w:rsidRPr="007724B6" w:rsidDel="001400B6">
          <w:rPr>
            <w:rFonts w:cs="Arial"/>
            <w:b/>
            <w:bCs/>
            <w:strike/>
            <w:sz w:val="22"/>
            <w:szCs w:val="22"/>
            <w:lang w:val="en-GB"/>
          </w:rPr>
          <w:delText>Content:</w:delText>
        </w:r>
        <w:r w:rsidRPr="007724B6" w:rsidDel="001400B6">
          <w:rPr>
            <w:rFonts w:cs="Arial"/>
            <w:b/>
            <w:bCs/>
            <w:strike/>
            <w:lang w:val="en-GB"/>
          </w:rPr>
          <w:delText xml:space="preserve"> </w:delText>
        </w:r>
        <w:r w:rsidR="001F3EEB" w:rsidRPr="007724B6" w:rsidDel="001400B6">
          <w:rPr>
            <w:rFonts w:cs="Arial"/>
            <w:b/>
            <w:bCs/>
            <w:strike/>
            <w:lang w:val="en-GB"/>
          </w:rPr>
          <w:tab/>
        </w:r>
        <w:r w:rsidR="00FE4EB7" w:rsidRPr="007724B6" w:rsidDel="001400B6">
          <w:rPr>
            <w:rFonts w:cs="Arial"/>
            <w:strike/>
            <w:lang w:val="en-GB"/>
          </w:rPr>
          <w:delText>Not appl</w:delText>
        </w:r>
        <w:r w:rsidR="004F095A" w:rsidDel="001400B6">
          <w:rPr>
            <w:rFonts w:cs="Arial"/>
            <w:strike/>
            <w:lang w:val="en-GB"/>
          </w:rPr>
          <w:delText>icable</w:delText>
        </w:r>
      </w:del>
    </w:p>
    <w:p w14:paraId="7302DEB0" w14:textId="6C0F8E01" w:rsidR="005A5F41" w:rsidRPr="007724B6" w:rsidDel="001400B6" w:rsidRDefault="005A5F41" w:rsidP="00113EC1">
      <w:pPr>
        <w:autoSpaceDE w:val="0"/>
        <w:autoSpaceDN w:val="0"/>
        <w:adjustRightInd w:val="0"/>
        <w:spacing w:after="60" w:line="240" w:lineRule="auto"/>
        <w:ind w:left="1701" w:hanging="1701"/>
        <w:rPr>
          <w:del w:id="137" w:author="Raphael Malyankar" w:date="2024-12-04T22:06:00Z" w16du:dateUtc="2024-12-05T05:06:00Z"/>
          <w:rFonts w:cs="Arial"/>
          <w:strike/>
          <w:lang w:val="en-GB"/>
        </w:rPr>
      </w:pPr>
      <w:del w:id="138" w:author="Raphael Malyankar" w:date="2024-12-04T22:06:00Z" w16du:dateUtc="2024-12-05T05:06:00Z">
        <w:r w:rsidRPr="007724B6" w:rsidDel="001400B6">
          <w:rPr>
            <w:rFonts w:cs="Arial"/>
            <w:b/>
            <w:bCs/>
            <w:strike/>
            <w:sz w:val="22"/>
            <w:szCs w:val="22"/>
            <w:lang w:val="en-GB"/>
          </w:rPr>
          <w:delText xml:space="preserve">Spatial Extent: </w:delText>
        </w:r>
        <w:r w:rsidR="00165EA7" w:rsidRPr="007724B6" w:rsidDel="001400B6">
          <w:rPr>
            <w:rFonts w:cs="Arial"/>
            <w:strike/>
            <w:sz w:val="22"/>
            <w:szCs w:val="22"/>
            <w:lang w:val="en-GB"/>
          </w:rPr>
          <w:tab/>
        </w:r>
        <w:r w:rsidR="00113EC1" w:rsidRPr="007724B6" w:rsidDel="001400B6">
          <w:rPr>
            <w:rFonts w:cs="Arial"/>
            <w:strike/>
            <w:lang w:val="en-GB"/>
          </w:rPr>
          <w:delText>N/A</w:delText>
        </w:r>
      </w:del>
    </w:p>
    <w:p w14:paraId="51884614" w14:textId="0DEC9414" w:rsidR="00FE4EB7" w:rsidRPr="007724B6" w:rsidDel="001400B6" w:rsidRDefault="00FE4EB7" w:rsidP="00113EC1">
      <w:pPr>
        <w:autoSpaceDE w:val="0"/>
        <w:autoSpaceDN w:val="0"/>
        <w:adjustRightInd w:val="0"/>
        <w:spacing w:after="60" w:line="240" w:lineRule="auto"/>
        <w:ind w:left="1701" w:hanging="1701"/>
        <w:rPr>
          <w:del w:id="139" w:author="Raphael Malyankar" w:date="2024-12-04T22:06:00Z" w16du:dateUtc="2024-12-05T05:06:00Z"/>
          <w:rFonts w:cs="Arial"/>
          <w:b/>
          <w:bCs/>
          <w:strike/>
          <w:lang w:val="en-GB"/>
        </w:rPr>
      </w:pPr>
      <w:del w:id="140" w:author="Raphael Malyankar" w:date="2024-12-04T22:06:00Z" w16du:dateUtc="2024-12-05T05:06:00Z">
        <w:r w:rsidRPr="007724B6" w:rsidDel="001400B6">
          <w:rPr>
            <w:rFonts w:cs="Arial"/>
            <w:b/>
            <w:bCs/>
            <w:strike/>
            <w:sz w:val="22"/>
            <w:szCs w:val="22"/>
            <w:lang w:val="en-GB"/>
          </w:rPr>
          <w:delText>Temporal Extent:</w:delText>
        </w:r>
        <w:r w:rsidRPr="007724B6" w:rsidDel="001400B6">
          <w:rPr>
            <w:rFonts w:cs="Arial"/>
            <w:strike/>
            <w:lang w:val="en-GB"/>
          </w:rPr>
          <w:tab/>
          <w:delText>N/A</w:delText>
        </w:r>
      </w:del>
    </w:p>
    <w:p w14:paraId="5E72DD10" w14:textId="259FE48F" w:rsidR="005A5F41" w:rsidRPr="007724B6" w:rsidDel="001400B6" w:rsidRDefault="00FE4EB7" w:rsidP="001F3EEB">
      <w:pPr>
        <w:spacing w:after="120" w:line="240" w:lineRule="auto"/>
        <w:ind w:left="1701" w:hanging="1701"/>
        <w:rPr>
          <w:del w:id="141" w:author="Raphael Malyankar" w:date="2024-12-04T22:06:00Z" w16du:dateUtc="2024-12-05T05:06:00Z"/>
          <w:strike/>
          <w:lang w:val="en-GB"/>
        </w:rPr>
      </w:pPr>
      <w:del w:id="142" w:author="Raphael Malyankar" w:date="2024-12-04T22:06:00Z" w16du:dateUtc="2024-12-05T05:06:00Z">
        <w:r w:rsidRPr="007724B6" w:rsidDel="001400B6">
          <w:rPr>
            <w:rFonts w:cs="Arial"/>
            <w:b/>
            <w:bCs/>
            <w:strike/>
            <w:sz w:val="22"/>
            <w:szCs w:val="22"/>
            <w:lang w:val="en-GB"/>
          </w:rPr>
          <w:delText xml:space="preserve">Specific </w:delText>
        </w:r>
        <w:r w:rsidR="005A5F41" w:rsidRPr="007724B6" w:rsidDel="001400B6">
          <w:rPr>
            <w:rFonts w:cs="Arial"/>
            <w:b/>
            <w:bCs/>
            <w:strike/>
            <w:sz w:val="22"/>
            <w:szCs w:val="22"/>
            <w:lang w:val="en-GB"/>
          </w:rPr>
          <w:delText>Purpose:</w:delText>
        </w:r>
        <w:r w:rsidR="005A5F41" w:rsidRPr="007724B6" w:rsidDel="001400B6">
          <w:rPr>
            <w:rFonts w:cs="Arial"/>
            <w:b/>
            <w:bCs/>
            <w:strike/>
            <w:lang w:val="en-GB"/>
          </w:rPr>
          <w:delText xml:space="preserve"> </w:delText>
        </w:r>
        <w:r w:rsidR="00165EA7" w:rsidRPr="007724B6" w:rsidDel="001400B6">
          <w:rPr>
            <w:rFonts w:cs="Arial"/>
            <w:b/>
            <w:bCs/>
            <w:strike/>
            <w:lang w:val="en-GB"/>
          </w:rPr>
          <w:tab/>
        </w:r>
        <w:r w:rsidR="004F095A" w:rsidDel="001400B6">
          <w:rPr>
            <w:strike/>
            <w:lang w:val="en-GB"/>
          </w:rPr>
          <w:delText>Validation of S-</w:delText>
        </w:r>
        <w:r w:rsidR="00215A58" w:rsidDel="001400B6">
          <w:rPr>
            <w:strike/>
            <w:lang w:val="en-GB"/>
          </w:rPr>
          <w:delText>12</w:delText>
        </w:r>
        <w:r w:rsidR="00E735DA" w:rsidDel="001400B6">
          <w:rPr>
            <w:strike/>
            <w:lang w:val="en-GB"/>
          </w:rPr>
          <w:delText>4</w:delText>
        </w:r>
        <w:r w:rsidR="004F095A" w:rsidDel="001400B6">
          <w:rPr>
            <w:strike/>
            <w:lang w:val="en-GB"/>
          </w:rPr>
          <w:delText xml:space="preserve"> datasets and exchange sets.</w:delText>
        </w:r>
      </w:del>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43" w:name="_Toc179556263"/>
      <w:bookmarkStart w:id="144" w:name="_Toc412810747"/>
      <w:r w:rsidRPr="00CF30EA">
        <w:rPr>
          <w:lang w:val="en-GB"/>
        </w:rPr>
        <w:t>Specification metadata and maintenance</w:t>
      </w:r>
      <w:bookmarkEnd w:id="143"/>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45" w:name="_Toc179556264"/>
      <w:bookmarkEnd w:id="144"/>
      <w:r w:rsidRPr="00CF30EA">
        <w:t xml:space="preserve">Specification </w:t>
      </w:r>
      <w:r w:rsidR="00165EA7">
        <w:t>m</w:t>
      </w:r>
      <w:r w:rsidRPr="00CF30EA">
        <w:t>etadata</w:t>
      </w:r>
      <w:bookmarkEnd w:id="145"/>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726D4414"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E735DA">
        <w:rPr>
          <w:lang w:val="en-GB"/>
        </w:rPr>
        <w:t>Naviational Warnings</w:t>
      </w:r>
      <w:r w:rsidR="004F095A">
        <w:rPr>
          <w:lang w:val="en-GB"/>
        </w:rPr>
        <w:t xml:space="preserve"> </w:t>
      </w:r>
      <w:r w:rsidR="00113EC1">
        <w:rPr>
          <w:lang w:val="en-GB"/>
        </w:rPr>
        <w:t>Validation Checks</w:t>
      </w:r>
    </w:p>
    <w:p w14:paraId="1501621B" w14:textId="6A9ACAAB"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146" w:author="Raphael Malyankar" w:date="2024-12-04T22:06:00Z" w16du:dateUtc="2024-12-05T05:06:00Z">
        <w:r w:rsidR="001400B6">
          <w:rPr>
            <w:lang w:val="en-GB"/>
          </w:rPr>
          <w:t>2</w:t>
        </w:r>
      </w:ins>
      <w:del w:id="147" w:author="Raphael Malyankar" w:date="2024-12-04T22:06:00Z" w16du:dateUtc="2024-12-05T05:06:00Z">
        <w:r w:rsidR="008739B6" w:rsidDel="001400B6">
          <w:rPr>
            <w:lang w:val="en-GB"/>
          </w:rPr>
          <w:delText>1</w:delText>
        </w:r>
      </w:del>
      <w:r>
        <w:rPr>
          <w:lang w:val="en-GB"/>
        </w:rPr>
        <w:t>.0</w:t>
      </w:r>
    </w:p>
    <w:p w14:paraId="0F27C97C" w14:textId="568C0659"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r w:rsidR="007C6D08">
        <w:rPr>
          <w:lang w:val="en-GB"/>
        </w:rPr>
        <w:t>1</w:t>
      </w:r>
      <w:ins w:id="148" w:author="Raphael Malyankar" w:date="2024-12-04T22:06:00Z" w16du:dateUtc="2024-12-05T05:06:00Z">
        <w:r w:rsidR="001400B6">
          <w:rPr>
            <w:lang w:val="en-GB"/>
          </w:rPr>
          <w:t>2</w:t>
        </w:r>
      </w:ins>
      <w:del w:id="149" w:author="Raphael Malyankar" w:date="2024-12-04T22:06:00Z" w16du:dateUtc="2024-12-05T05:06:00Z">
        <w:r w:rsidR="007C6D08" w:rsidDel="001400B6">
          <w:rPr>
            <w:lang w:val="en-GB"/>
          </w:rPr>
          <w:delText>0</w:delText>
        </w:r>
      </w:del>
      <w:r w:rsidR="00DA1A11">
        <w:rPr>
          <w:lang w:val="en-GB"/>
        </w:rPr>
        <w:t>-</w:t>
      </w:r>
      <w:ins w:id="150" w:author="Raphael Malyankar" w:date="2024-12-04T22:06:00Z" w16du:dateUtc="2024-12-05T05:06:00Z">
        <w:r w:rsidR="001400B6">
          <w:rPr>
            <w:lang w:val="en-GB"/>
          </w:rPr>
          <w:t>04</w:t>
        </w:r>
      </w:ins>
      <w:del w:id="151" w:author="Raphael Malyankar" w:date="2024-12-04T22:06:00Z" w16du:dateUtc="2024-12-05T05:06:00Z">
        <w:r w:rsidR="007C6D08" w:rsidDel="001400B6">
          <w:rPr>
            <w:lang w:val="en-GB"/>
          </w:rPr>
          <w:delText>11</w:delText>
        </w:r>
      </w:del>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lastRenderedPageBreak/>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49A62CCE"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215A58">
        <w:rPr>
          <w:lang w:val="en-GB"/>
        </w:rPr>
        <w:t>12</w:t>
      </w:r>
      <w:r w:rsidR="007C6D08">
        <w:rPr>
          <w:lang w:val="en-GB"/>
        </w:rPr>
        <w:t>4</w:t>
      </w:r>
    </w:p>
    <w:p w14:paraId="3D5BEFB7" w14:textId="1DAB1E68"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IHO World-Wide Navigational Warning Service Sub-Committee (WWNWS-SC)</w:t>
      </w:r>
      <w:r w:rsidR="001C137B">
        <w:rPr>
          <w:lang w:val="en-GB"/>
        </w:rPr>
        <w:t xml:space="preserve"> </w:t>
      </w:r>
      <w:r w:rsidR="00C1013B" w:rsidRPr="00CF30EA">
        <w:rPr>
          <w:lang w:val="en-GB"/>
        </w:rPr>
        <w:t xml:space="preserve">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52" w:name="_Toc179556265"/>
      <w:bookmarkStart w:id="153" w:name="_Toc412810749"/>
      <w:commentRangeStart w:id="154"/>
      <w:r w:rsidRPr="00CF30EA">
        <w:t>Specification maintenance</w:t>
      </w:r>
      <w:commentRangeEnd w:id="154"/>
      <w:r w:rsidR="008739B6">
        <w:rPr>
          <w:rStyle w:val="CommentReference"/>
          <w:b w:val="0"/>
          <w:bCs w:val="0"/>
          <w:lang w:val="en-AU"/>
        </w:rPr>
        <w:commentReference w:id="154"/>
      </w:r>
      <w:bookmarkEnd w:id="152"/>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53"/>
    <w:p w14:paraId="1BC15EB1" w14:textId="48BA3913"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757F2D">
        <w:rPr>
          <w:lang w:val="en-GB"/>
        </w:rPr>
        <w:t>124</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2B2C57B5" w:rsidR="00C131AE" w:rsidRPr="00CF30EA" w:rsidRDefault="00A45A72" w:rsidP="00913A48">
      <w:pPr>
        <w:spacing w:after="120" w:line="240" w:lineRule="auto"/>
        <w:rPr>
          <w:lang w:val="en-GB"/>
        </w:rPr>
      </w:pPr>
      <w:r>
        <w:rPr>
          <w:lang w:val="en-GB"/>
        </w:rPr>
        <w:t>S-158</w:t>
      </w:r>
      <w:r w:rsidR="004F095A">
        <w:rPr>
          <w:lang w:val="en-GB"/>
        </w:rPr>
        <w:t>:</w:t>
      </w:r>
      <w:r w:rsidR="00757F2D">
        <w:rPr>
          <w:lang w:val="en-GB"/>
        </w:rPr>
        <w:t>124</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0C8C90A9" w14:textId="13CA4E07" w:rsidR="001400B6" w:rsidRPr="00A7584B" w:rsidRDefault="001400B6" w:rsidP="001400B6">
      <w:pPr>
        <w:spacing w:after="120" w:line="240" w:lineRule="auto"/>
        <w:rPr>
          <w:ins w:id="155" w:author="Raphael Malyankar" w:date="2024-12-04T22:06:00Z" w16du:dateUtc="2024-12-05T05:06:00Z"/>
          <w:lang w:val="en-GB"/>
        </w:rPr>
      </w:pPr>
      <w:ins w:id="156" w:author="Raphael Malyankar" w:date="2024-12-04T22:06:00Z" w16du:dateUtc="2024-12-05T05:06:00Z">
        <w:r w:rsidRPr="00A7584B">
          <w:rPr>
            <w:lang w:val="en-GB"/>
          </w:rPr>
          <w:t>New Editions of S-158:1</w:t>
        </w:r>
      </w:ins>
      <w:ins w:id="157" w:author="Raphael Malyankar" w:date="2024-12-04T22:07:00Z" w16du:dateUtc="2024-12-05T05:07:00Z">
        <w:r>
          <w:rPr>
            <w:lang w:val="en-GB"/>
          </w:rPr>
          <w:t>24</w:t>
        </w:r>
      </w:ins>
      <w:ins w:id="158" w:author="Raphael Malyankar" w:date="2024-12-04T22:06:00Z" w16du:dateUtc="2024-12-05T05:06:00Z">
        <w:r w:rsidRPr="00A7584B">
          <w:rPr>
            <w:lang w:val="en-GB"/>
          </w:rPr>
          <w:t xml:space="preserve"> include at least one of the following changes:</w:t>
        </w:r>
      </w:ins>
    </w:p>
    <w:p w14:paraId="0796652F" w14:textId="77777777" w:rsidR="001400B6" w:rsidRPr="00A7584B" w:rsidRDefault="001400B6" w:rsidP="001400B6">
      <w:pPr>
        <w:pStyle w:val="ListParagraph"/>
        <w:numPr>
          <w:ilvl w:val="0"/>
          <w:numId w:val="109"/>
        </w:numPr>
        <w:spacing w:line="240" w:lineRule="auto"/>
        <w:rPr>
          <w:ins w:id="159" w:author="Raphael Malyankar" w:date="2024-12-04T22:06:00Z" w16du:dateUtc="2024-12-05T05:06:00Z"/>
          <w:lang w:val="en-GB"/>
        </w:rPr>
      </w:pPr>
      <w:ins w:id="160" w:author="Raphael Malyankar" w:date="2024-12-04T22:06:00Z" w16du:dateUtc="2024-12-05T05:06:00Z">
        <w:r w:rsidRPr="00A7584B">
          <w:rPr>
            <w:lang w:val="en-GB"/>
          </w:rPr>
          <w:t>introduce a new validation check (of any classification);</w:t>
        </w:r>
      </w:ins>
    </w:p>
    <w:p w14:paraId="2FB481FC" w14:textId="77777777" w:rsidR="001400B6" w:rsidRPr="00A7584B" w:rsidRDefault="001400B6" w:rsidP="001400B6">
      <w:pPr>
        <w:pStyle w:val="ListParagraph"/>
        <w:numPr>
          <w:ilvl w:val="0"/>
          <w:numId w:val="109"/>
        </w:numPr>
        <w:spacing w:line="240" w:lineRule="auto"/>
        <w:rPr>
          <w:ins w:id="161" w:author="Raphael Malyankar" w:date="2024-12-04T22:06:00Z" w16du:dateUtc="2024-12-05T05:06:00Z"/>
          <w:lang w:val="en-GB"/>
        </w:rPr>
      </w:pPr>
      <w:ins w:id="162" w:author="Raphael Malyankar" w:date="2024-12-04T22:06:00Z" w16du:dateUtc="2024-12-05T05:06:00Z">
        <w:r w:rsidRPr="00A7584B">
          <w:rPr>
            <w:lang w:val="en-GB"/>
          </w:rPr>
          <w:t>remove an existing validation check (of any classification);</w:t>
        </w:r>
      </w:ins>
    </w:p>
    <w:p w14:paraId="3AEB6615" w14:textId="77777777" w:rsidR="001400B6" w:rsidRPr="00A7584B" w:rsidRDefault="001400B6" w:rsidP="001400B6">
      <w:pPr>
        <w:pStyle w:val="ListParagraph"/>
        <w:numPr>
          <w:ilvl w:val="0"/>
          <w:numId w:val="109"/>
        </w:numPr>
        <w:spacing w:line="240" w:lineRule="auto"/>
        <w:rPr>
          <w:ins w:id="163" w:author="Raphael Malyankar" w:date="2024-12-04T22:06:00Z" w16du:dateUtc="2024-12-05T05:06:00Z"/>
          <w:lang w:val="en-GB"/>
        </w:rPr>
      </w:pPr>
      <w:ins w:id="164" w:author="Raphael Malyankar" w:date="2024-12-04T22:06:00Z" w16du:dateUtc="2024-12-05T05:06:00Z">
        <w:r w:rsidRPr="00A7584B">
          <w:rPr>
            <w:lang w:val="en-GB"/>
          </w:rPr>
          <w:t>change the classification of a validation check, whether upgrade (such as Error to Critical) or downgrade (such as Error to Warning);</w:t>
        </w:r>
      </w:ins>
    </w:p>
    <w:p w14:paraId="73B7FCAE" w14:textId="77777777" w:rsidR="001400B6" w:rsidRPr="00A7584B" w:rsidRDefault="001400B6" w:rsidP="001400B6">
      <w:pPr>
        <w:pStyle w:val="ListParagraph"/>
        <w:numPr>
          <w:ilvl w:val="0"/>
          <w:numId w:val="109"/>
        </w:numPr>
        <w:spacing w:line="240" w:lineRule="auto"/>
        <w:rPr>
          <w:ins w:id="165" w:author="Raphael Malyankar" w:date="2024-12-04T22:06:00Z" w16du:dateUtc="2024-12-05T05:06:00Z"/>
          <w:lang w:val="en-GB"/>
        </w:rPr>
      </w:pPr>
      <w:ins w:id="166" w:author="Raphael Malyankar" w:date="2024-12-04T22:06:00Z" w16du:dateUtc="2024-12-05T05:06:00Z">
        <w:r w:rsidRPr="00A7584B">
          <w:rPr>
            <w:lang w:val="en-GB"/>
          </w:rPr>
          <w:t>extend a validation check to include new features, conditions, etc., in a way that requires validation software manufacturers to change their software.</w:t>
        </w:r>
      </w:ins>
    </w:p>
    <w:p w14:paraId="7465A33B" w14:textId="29D9703F" w:rsidR="001400B6" w:rsidRPr="00A7584B" w:rsidRDefault="001400B6" w:rsidP="001400B6">
      <w:pPr>
        <w:spacing w:after="120" w:line="240" w:lineRule="auto"/>
        <w:rPr>
          <w:ins w:id="167" w:author="Raphael Malyankar" w:date="2024-12-04T22:06:00Z" w16du:dateUtc="2024-12-05T05:06:00Z"/>
          <w:lang w:val="en-GB"/>
        </w:rPr>
      </w:pPr>
      <w:ins w:id="168" w:author="Raphael Malyankar" w:date="2024-12-04T22:06:00Z" w16du:dateUtc="2024-12-05T05:06:00Z">
        <w:r w:rsidRPr="00A7584B">
          <w:rPr>
            <w:lang w:val="en-GB"/>
          </w:rPr>
          <w:t>New Editions are likely to require validation software manufacturers to change their software or invalidate datasets which passed validation according to the previous Edition of S-158:1</w:t>
        </w:r>
      </w:ins>
      <w:ins w:id="169" w:author="Raphael Malyankar" w:date="2024-12-04T22:07:00Z" w16du:dateUtc="2024-12-05T05:07:00Z">
        <w:r>
          <w:rPr>
            <w:lang w:val="en-GB"/>
          </w:rPr>
          <w:t>24</w:t>
        </w:r>
      </w:ins>
      <w:ins w:id="170" w:author="Raphael Malyankar" w:date="2024-12-04T22:06:00Z" w16du:dateUtc="2024-12-05T05:06:00Z">
        <w:r w:rsidRPr="00A7584B">
          <w:rPr>
            <w:lang w:val="en-GB"/>
          </w:rPr>
          <w:t>.</w:t>
        </w:r>
      </w:ins>
    </w:p>
    <w:p w14:paraId="7A3410BB" w14:textId="77777777" w:rsidR="001400B6" w:rsidRPr="00CF30EA" w:rsidRDefault="001400B6" w:rsidP="001400B6">
      <w:pPr>
        <w:spacing w:after="120" w:line="240" w:lineRule="auto"/>
        <w:rPr>
          <w:ins w:id="171" w:author="Raphael Malyankar" w:date="2024-12-04T22:06:00Z" w16du:dateUtc="2024-12-05T05:06:00Z"/>
          <w:lang w:val="en-GB"/>
        </w:rPr>
      </w:pPr>
      <w:ins w:id="172" w:author="Raphael Malyankar" w:date="2024-12-04T22:06:00Z" w16du:dateUtc="2024-12-05T05:06:00Z">
        <w:r w:rsidRPr="00A7584B">
          <w:rPr>
            <w:lang w:val="en-GB"/>
          </w:rPr>
          <w:t>All cumulative revisions and clarifications must be included with the release of approved New Editions.</w:t>
        </w:r>
      </w:ins>
    </w:p>
    <w:p w14:paraId="7C71EBEF" w14:textId="59F56864" w:rsidR="00973152" w:rsidRPr="00CF30EA" w:rsidDel="001400B6" w:rsidRDefault="00EC0C05" w:rsidP="00423EF0">
      <w:pPr>
        <w:spacing w:after="120" w:line="240" w:lineRule="auto"/>
        <w:rPr>
          <w:del w:id="173" w:author="Raphael Malyankar" w:date="2024-12-04T22:07:00Z" w16du:dateUtc="2024-12-05T05:07:00Z"/>
          <w:lang w:val="en-GB"/>
        </w:rPr>
      </w:pPr>
      <w:del w:id="174" w:author="Raphael Malyankar" w:date="2024-12-04T22:07:00Z" w16du:dateUtc="2024-12-05T05:07:00Z">
        <w:r w:rsidRPr="00423EF0" w:rsidDel="001400B6">
          <w:rPr>
            <w:i/>
            <w:lang w:val="en-GB"/>
          </w:rPr>
          <w:delText>New Editions</w:delText>
        </w:r>
        <w:r w:rsidRPr="00CF30EA" w:rsidDel="001400B6">
          <w:rPr>
            <w:lang w:val="en-GB"/>
          </w:rPr>
          <w:delText xml:space="preserve"> of S-1</w:delText>
        </w:r>
        <w:r w:rsidR="00113EC1" w:rsidDel="001400B6">
          <w:rPr>
            <w:lang w:val="en-GB"/>
          </w:rPr>
          <w:delText>58</w:delText>
        </w:r>
        <w:r w:rsidR="000F4686" w:rsidDel="001400B6">
          <w:rPr>
            <w:lang w:val="en-GB"/>
          </w:rPr>
          <w:delText>:</w:delText>
        </w:r>
        <w:r w:rsidR="00757F2D" w:rsidDel="001400B6">
          <w:rPr>
            <w:lang w:val="en-GB"/>
          </w:rPr>
          <w:delText>124</w:delText>
        </w:r>
        <w:r w:rsidRPr="00CF30EA" w:rsidDel="001400B6">
          <w:rPr>
            <w:lang w:val="en-GB"/>
          </w:rPr>
          <w:delText xml:space="preserve"> introduce significant changes. </w:delText>
        </w:r>
        <w:r w:rsidRPr="00423EF0" w:rsidDel="001400B6">
          <w:rPr>
            <w:i/>
            <w:lang w:val="en-GB"/>
          </w:rPr>
          <w:delText>New Editions</w:delText>
        </w:r>
        <w:r w:rsidRPr="00CF30EA" w:rsidDel="001400B6">
          <w:rPr>
            <w:lang w:val="en-GB"/>
          </w:rPr>
          <w:delText xml:space="preserve"> enable new concepts, such as </w:delText>
        </w:r>
        <w:r w:rsidRPr="00AE0E65" w:rsidDel="001400B6">
          <w:rPr>
            <w:lang w:val="en-GB"/>
          </w:rPr>
          <w:delText>the ability to support new functions or applications</w:delText>
        </w:r>
        <w:r w:rsidRPr="00CF30EA" w:rsidDel="001400B6">
          <w:rPr>
            <w:lang w:val="en-GB"/>
          </w:rPr>
          <w:delText>,</w:delText>
        </w:r>
        <w:r w:rsidR="00EC5268" w:rsidDel="001400B6">
          <w:rPr>
            <w:lang w:val="en-GB"/>
          </w:rPr>
          <w:delText xml:space="preserve"> </w:delText>
        </w:r>
        <w:r w:rsidRPr="00CF30EA" w:rsidDel="001400B6">
          <w:rPr>
            <w:lang w:val="en-GB"/>
          </w:rPr>
          <w:delText>the introduction of new constructs or data types</w:delText>
        </w:r>
        <w:r w:rsidR="00C131AE" w:rsidDel="001400B6">
          <w:rPr>
            <w:lang w:val="en-GB"/>
          </w:rPr>
          <w:delText xml:space="preserve">, or significant changes to the basic information or check structure </w:delText>
        </w:r>
        <w:r w:rsidR="00AE0E65" w:rsidDel="001400B6">
          <w:rPr>
            <w:lang w:val="en-GB"/>
          </w:rPr>
          <w:delText>arising from a new edition of S-158</w:delText>
        </w:r>
        <w:r w:rsidRPr="00CF30EA" w:rsidDel="001400B6">
          <w:rPr>
            <w:lang w:val="en-GB"/>
          </w:rPr>
          <w:delText xml:space="preserve">. </w:delText>
        </w:r>
        <w:r w:rsidRPr="00423EF0" w:rsidDel="001400B6">
          <w:rPr>
            <w:i/>
            <w:lang w:val="en-GB"/>
          </w:rPr>
          <w:delText>New Editions</w:delText>
        </w:r>
        <w:r w:rsidRPr="00CF30EA" w:rsidDel="001400B6">
          <w:rPr>
            <w:lang w:val="en-GB"/>
          </w:rPr>
          <w:delText xml:space="preserve"> are likely to have a significant impact on either existing users or future users of </w:delText>
        </w:r>
        <w:r w:rsidR="00757F2D" w:rsidDel="001400B6">
          <w:rPr>
            <w:lang w:val="en-GB"/>
          </w:rPr>
          <w:delText>S-124</w:delText>
        </w:r>
        <w:r w:rsidR="00AE0E65" w:rsidDel="001400B6">
          <w:rPr>
            <w:lang w:val="en-GB"/>
          </w:rPr>
          <w:delText xml:space="preserve"> and S-158:</w:delText>
        </w:r>
        <w:r w:rsidR="00757F2D" w:rsidDel="001400B6">
          <w:rPr>
            <w:lang w:val="en-GB"/>
          </w:rPr>
          <w:delText>124</w:delText>
        </w:r>
        <w:r w:rsidRPr="00CF30EA" w:rsidDel="001400B6">
          <w:rPr>
            <w:lang w:val="en-GB"/>
          </w:rPr>
          <w:delText>.</w:delText>
        </w:r>
        <w:r w:rsidR="00693639" w:rsidRPr="00CF30EA" w:rsidDel="001400B6">
          <w:rPr>
            <w:lang w:val="en-GB"/>
          </w:rPr>
          <w:delText xml:space="preserve"> All cumulative </w:delText>
        </w:r>
        <w:r w:rsidR="00693639" w:rsidRPr="00CF30EA" w:rsidDel="001400B6">
          <w:rPr>
            <w:i/>
            <w:lang w:val="en-GB"/>
          </w:rPr>
          <w:delText>revisions</w:delText>
        </w:r>
        <w:r w:rsidR="00693639" w:rsidRPr="00CF30EA" w:rsidDel="001400B6">
          <w:rPr>
            <w:lang w:val="en-GB"/>
          </w:rPr>
          <w:delText xml:space="preserve"> and </w:delText>
        </w:r>
        <w:r w:rsidR="00693639" w:rsidRPr="00CF30EA" w:rsidDel="001400B6">
          <w:rPr>
            <w:i/>
            <w:lang w:val="en-GB"/>
          </w:rPr>
          <w:delText>clarifications</w:delText>
        </w:r>
        <w:r w:rsidR="00693639" w:rsidRPr="00CF30EA" w:rsidDel="001400B6">
          <w:rPr>
            <w:lang w:val="en-GB"/>
          </w:rPr>
          <w:delText xml:space="preserve"> must be included with the release of approved New Editions.</w:delText>
        </w:r>
      </w:del>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03FF8207" w14:textId="4BA76B18" w:rsidR="001400B6" w:rsidRPr="00A7584B" w:rsidRDefault="001400B6" w:rsidP="001400B6">
      <w:pPr>
        <w:spacing w:after="120" w:line="240" w:lineRule="auto"/>
        <w:rPr>
          <w:ins w:id="175" w:author="Raphael Malyankar" w:date="2024-12-04T22:07:00Z" w16du:dateUtc="2024-12-05T05:07:00Z"/>
          <w:lang w:val="en-GB"/>
        </w:rPr>
      </w:pPr>
      <w:ins w:id="176" w:author="Raphael Malyankar" w:date="2024-12-04T22:07:00Z" w16du:dateUtc="2024-12-05T05:07:00Z">
        <w:r w:rsidRPr="00A7584B">
          <w:rPr>
            <w:lang w:val="en-GB"/>
          </w:rPr>
          <w:t>Revisions are defined as substantive semantic changes to S-158:1</w:t>
        </w:r>
      </w:ins>
      <w:ins w:id="177" w:author="Raphael Malyankar" w:date="2024-12-04T22:08:00Z" w16du:dateUtc="2024-12-05T05:08:00Z">
        <w:r>
          <w:rPr>
            <w:lang w:val="en-GB"/>
          </w:rPr>
          <w:t>24</w:t>
        </w:r>
      </w:ins>
      <w:ins w:id="178" w:author="Raphael Malyankar" w:date="2024-12-04T22:07:00Z" w16du:dateUtc="2024-12-05T05:07:00Z">
        <w:r w:rsidRPr="00A7584B">
          <w:rPr>
            <w:lang w:val="en-GB"/>
          </w:rPr>
          <w:t>. Typically, revisions will change S-158:1</w:t>
        </w:r>
      </w:ins>
      <w:ins w:id="179" w:author="Raphael Malyankar" w:date="2024-12-04T22:08:00Z" w16du:dateUtc="2024-12-05T05:08:00Z">
        <w:r>
          <w:rPr>
            <w:lang w:val="en-GB"/>
          </w:rPr>
          <w:t>24</w:t>
        </w:r>
      </w:ins>
      <w:ins w:id="180" w:author="Raphael Malyankar" w:date="2024-12-04T22:07:00Z" w16du:dateUtc="2024-12-05T05:07:00Z">
        <w:r w:rsidRPr="00A7584B">
          <w:rPr>
            <w:lang w:val="en-GB"/>
          </w:rPr>
          <w:t xml:space="preserve"> to correct factual errors or introduce necessary changes that have become evident as a result of practical experience or changing circumstances. Revisions include corrections of misinterpretations of S-1</w:t>
        </w:r>
      </w:ins>
      <w:ins w:id="181" w:author="Raphael Malyankar" w:date="2024-12-04T22:08:00Z" w16du:dateUtc="2024-12-05T05:08:00Z">
        <w:r>
          <w:rPr>
            <w:lang w:val="en-GB"/>
          </w:rPr>
          <w:t>24</w:t>
        </w:r>
      </w:ins>
      <w:ins w:id="182" w:author="Raphael Malyankar" w:date="2024-12-04T22:07:00Z" w16du:dateUtc="2024-12-05T05:07:00Z">
        <w:r w:rsidRPr="00A7584B">
          <w:rPr>
            <w:lang w:val="en-GB"/>
          </w:rPr>
          <w:t>, or extensions to checks that do not require changes to validation software..</w:t>
        </w:r>
      </w:ins>
    </w:p>
    <w:p w14:paraId="7C2BE808" w14:textId="77777777" w:rsidR="001400B6" w:rsidRDefault="001400B6" w:rsidP="001400B6">
      <w:pPr>
        <w:spacing w:after="120" w:line="240" w:lineRule="auto"/>
        <w:rPr>
          <w:ins w:id="183" w:author="Raphael Malyankar" w:date="2024-12-04T22:07:00Z" w16du:dateUtc="2024-12-05T05:07:00Z"/>
          <w:lang w:val="en-GB"/>
        </w:rPr>
      </w:pPr>
      <w:ins w:id="184" w:author="Raphael Malyankar" w:date="2024-12-04T22:07:00Z" w16du:dateUtc="2024-12-05T05:07:00Z">
        <w:r w:rsidRPr="00A7584B">
          <w:rPr>
            <w:lang w:val="en-GB"/>
          </w:rPr>
          <w:t>A revision must not be classified as a clarification. All cumulative clarifications must be included with the release of approved revisions.</w:t>
        </w:r>
      </w:ins>
    </w:p>
    <w:p w14:paraId="5D170D03" w14:textId="14B715D2" w:rsidR="00EC0C05" w:rsidRPr="00CF30EA" w:rsidDel="001400B6" w:rsidRDefault="00EC0C05" w:rsidP="00423EF0">
      <w:pPr>
        <w:spacing w:after="120" w:line="240" w:lineRule="auto"/>
        <w:rPr>
          <w:del w:id="185" w:author="Raphael Malyankar" w:date="2024-12-04T22:07:00Z" w16du:dateUtc="2024-12-05T05:07:00Z"/>
          <w:lang w:val="en-GB"/>
        </w:rPr>
      </w:pPr>
      <w:del w:id="186" w:author="Raphael Malyankar" w:date="2024-12-04T22:07:00Z" w16du:dateUtc="2024-12-05T05:07:00Z">
        <w:r w:rsidRPr="00CF30EA" w:rsidDel="001400B6">
          <w:rPr>
            <w:i/>
            <w:lang w:val="en-GB"/>
          </w:rPr>
          <w:delText>Revisions</w:delText>
        </w:r>
        <w:r w:rsidRPr="00CF30EA" w:rsidDel="001400B6">
          <w:rPr>
            <w:lang w:val="en-GB"/>
          </w:rPr>
          <w:delText xml:space="preserve"> are defined as substantive semantic changes to S-1</w:delText>
        </w:r>
        <w:r w:rsidR="00113EC1" w:rsidDel="001400B6">
          <w:rPr>
            <w:lang w:val="en-GB"/>
          </w:rPr>
          <w:delText>58</w:delText>
        </w:r>
        <w:r w:rsidR="00AE0E65" w:rsidDel="001400B6">
          <w:rPr>
            <w:lang w:val="en-GB"/>
          </w:rPr>
          <w:delText>:</w:delText>
        </w:r>
        <w:r w:rsidR="00757F2D" w:rsidDel="001400B6">
          <w:rPr>
            <w:lang w:val="en-GB"/>
          </w:rPr>
          <w:delText>124</w:delText>
        </w:r>
        <w:r w:rsidRPr="00CF30EA" w:rsidDel="001400B6">
          <w:rPr>
            <w:lang w:val="en-GB"/>
          </w:rPr>
          <w:delText xml:space="preserve">. Typically, </w:delText>
        </w:r>
        <w:r w:rsidRPr="00423EF0" w:rsidDel="001400B6">
          <w:rPr>
            <w:i/>
            <w:lang w:val="en-GB"/>
          </w:rPr>
          <w:delText>revision</w:delText>
        </w:r>
        <w:r w:rsidRPr="00CF30EA" w:rsidDel="001400B6">
          <w:rPr>
            <w:lang w:val="en-GB"/>
          </w:rPr>
          <w:delText>s will change S-1</w:delText>
        </w:r>
        <w:r w:rsidR="00113EC1" w:rsidDel="001400B6">
          <w:rPr>
            <w:lang w:val="en-GB"/>
          </w:rPr>
          <w:delText>58</w:delText>
        </w:r>
        <w:r w:rsidR="00AE0E65" w:rsidDel="001400B6">
          <w:rPr>
            <w:lang w:val="en-GB"/>
          </w:rPr>
          <w:delText>:</w:delText>
        </w:r>
        <w:r w:rsidR="00757F2D" w:rsidDel="001400B6">
          <w:rPr>
            <w:lang w:val="en-GB"/>
          </w:rPr>
          <w:delText>124</w:delText>
        </w:r>
        <w:r w:rsidRPr="00CF30EA" w:rsidDel="001400B6">
          <w:rPr>
            <w:lang w:val="en-GB"/>
          </w:rPr>
          <w:delText xml:space="preserve"> to correct factual errors</w:delText>
        </w:r>
        <w:r w:rsidR="00A45A72" w:rsidDel="001400B6">
          <w:rPr>
            <w:lang w:val="en-GB"/>
          </w:rPr>
          <w:delText xml:space="preserve"> or</w:delText>
        </w:r>
        <w:r w:rsidRPr="00CF30EA" w:rsidDel="001400B6">
          <w:rPr>
            <w:lang w:val="en-GB"/>
          </w:rPr>
          <w:delText xml:space="preserve"> introduce necessary changes that have become evident as a result of practical experience or changing circumstances</w:delText>
        </w:r>
        <w:r w:rsidR="00AE0E65" w:rsidDel="001400B6">
          <w:rPr>
            <w:lang w:val="en-GB"/>
          </w:rPr>
          <w:delText xml:space="preserve">, </w:delText>
        </w:r>
        <w:r w:rsidR="008F2DB7" w:rsidDel="001400B6">
          <w:rPr>
            <w:lang w:val="en-GB"/>
          </w:rPr>
          <w:delText xml:space="preserve">including </w:delText>
        </w:r>
        <w:r w:rsidR="00AE0E65" w:rsidDel="001400B6">
          <w:rPr>
            <w:lang w:val="en-GB"/>
          </w:rPr>
          <w:delText>support for new revisions of S-158</w:delText>
        </w:r>
        <w:r w:rsidRPr="00CF30EA" w:rsidDel="001400B6">
          <w:rPr>
            <w:lang w:val="en-GB"/>
          </w:rPr>
          <w:delText xml:space="preserve">. A </w:delText>
        </w:r>
        <w:r w:rsidRPr="00CF30EA" w:rsidDel="001400B6">
          <w:rPr>
            <w:i/>
            <w:lang w:val="en-GB"/>
          </w:rPr>
          <w:delText>revision</w:delText>
        </w:r>
        <w:r w:rsidRPr="00CF30EA" w:rsidDel="001400B6">
          <w:rPr>
            <w:lang w:val="en-GB"/>
          </w:rPr>
          <w:delText xml:space="preserve"> must not be classified as a clarification. </w:delText>
        </w:r>
        <w:r w:rsidRPr="00CF30EA" w:rsidDel="001400B6">
          <w:rPr>
            <w:i/>
            <w:lang w:val="en-GB"/>
          </w:rPr>
          <w:delText>Revisions</w:delText>
        </w:r>
        <w:r w:rsidRPr="00CF30EA" w:rsidDel="001400B6">
          <w:rPr>
            <w:lang w:val="en-GB"/>
          </w:rPr>
          <w:delText xml:space="preserve"> could have an impact on either exis</w:delText>
        </w:r>
        <w:r w:rsidR="00B95D1E" w:rsidRPr="00CF30EA" w:rsidDel="001400B6">
          <w:rPr>
            <w:lang w:val="en-GB"/>
          </w:rPr>
          <w:delText>ting users or future users of S</w:delText>
        </w:r>
        <w:r w:rsidR="00382962" w:rsidRPr="00CF30EA" w:rsidDel="001400B6">
          <w:rPr>
            <w:lang w:val="en-GB"/>
          </w:rPr>
          <w:noBreakHyphen/>
        </w:r>
        <w:r w:rsidRPr="00CF30EA" w:rsidDel="001400B6">
          <w:rPr>
            <w:lang w:val="en-GB"/>
          </w:rPr>
          <w:delText>1</w:delText>
        </w:r>
        <w:r w:rsidR="00113EC1" w:rsidDel="001400B6">
          <w:rPr>
            <w:lang w:val="en-GB"/>
          </w:rPr>
          <w:delText>58</w:delText>
        </w:r>
        <w:r w:rsidR="00AE0E65" w:rsidDel="001400B6">
          <w:rPr>
            <w:lang w:val="en-GB"/>
          </w:rPr>
          <w:delText>:</w:delText>
        </w:r>
        <w:r w:rsidR="00757F2D" w:rsidDel="001400B6">
          <w:rPr>
            <w:lang w:val="en-GB"/>
          </w:rPr>
          <w:delText>124</w:delText>
        </w:r>
        <w:r w:rsidRPr="00CF30EA" w:rsidDel="001400B6">
          <w:rPr>
            <w:lang w:val="en-GB"/>
          </w:rPr>
          <w:delText xml:space="preserve">. All cumulative </w:delText>
        </w:r>
        <w:r w:rsidRPr="00CF30EA" w:rsidDel="001400B6">
          <w:rPr>
            <w:i/>
            <w:lang w:val="en-GB"/>
          </w:rPr>
          <w:delText>clarifications</w:delText>
        </w:r>
        <w:r w:rsidRPr="00CF30EA" w:rsidDel="001400B6">
          <w:rPr>
            <w:lang w:val="en-GB"/>
          </w:rPr>
          <w:delText xml:space="preserve"> must be included with the release of approved revisions.</w:delText>
        </w:r>
      </w:del>
    </w:p>
    <w:p w14:paraId="573BEA62" w14:textId="5AFE59FB" w:rsidR="00C131AE" w:rsidDel="001400B6" w:rsidRDefault="00EC0C05" w:rsidP="00423EF0">
      <w:pPr>
        <w:spacing w:after="120" w:line="240" w:lineRule="auto"/>
        <w:rPr>
          <w:del w:id="187" w:author="Raphael Malyankar" w:date="2024-12-04T22:07:00Z" w16du:dateUtc="2024-12-05T05:07:00Z"/>
          <w:lang w:val="en-GB"/>
        </w:rPr>
      </w:pPr>
      <w:del w:id="188" w:author="Raphael Malyankar" w:date="2024-12-04T22:07:00Z" w16du:dateUtc="2024-12-05T05:07:00Z">
        <w:r w:rsidRPr="00CF30EA" w:rsidDel="001400B6">
          <w:rPr>
            <w:lang w:val="en-GB"/>
          </w:rPr>
          <w:delText xml:space="preserve">Changes in a revision </w:delText>
        </w:r>
        <w:r w:rsidR="00B25B26" w:rsidDel="001400B6">
          <w:rPr>
            <w:lang w:val="en-GB"/>
          </w:rPr>
          <w:delText>of S-158:</w:delText>
        </w:r>
        <w:r w:rsidR="00757F2D" w:rsidDel="001400B6">
          <w:rPr>
            <w:lang w:val="en-GB"/>
          </w:rPr>
          <w:delText>124</w:delText>
        </w:r>
        <w:r w:rsidR="00B25B26" w:rsidDel="001400B6">
          <w:rPr>
            <w:lang w:val="en-GB"/>
          </w:rPr>
          <w:delText xml:space="preserve"> may or may not correspond to the same revision</w:delText>
        </w:r>
        <w:r w:rsidR="005B4AFE" w:rsidDel="001400B6">
          <w:rPr>
            <w:lang w:val="en-GB"/>
          </w:rPr>
          <w:delText>+edition</w:delText>
        </w:r>
        <w:r w:rsidR="00B25B26" w:rsidDel="001400B6">
          <w:rPr>
            <w:lang w:val="en-GB"/>
          </w:rPr>
          <w:delText xml:space="preserve"> number of </w:delText>
        </w:r>
        <w:r w:rsidR="00757F2D" w:rsidDel="001400B6">
          <w:rPr>
            <w:lang w:val="en-GB"/>
          </w:rPr>
          <w:delText>S-124</w:delText>
        </w:r>
        <w:r w:rsidRPr="00CF30EA" w:rsidDel="001400B6">
          <w:rPr>
            <w:lang w:val="en-GB"/>
          </w:rPr>
          <w:delText>.</w:delText>
        </w:r>
      </w:del>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601EF647" w14:textId="5960F43D" w:rsidR="001400B6" w:rsidRPr="00A7584B" w:rsidRDefault="001400B6" w:rsidP="001400B6">
      <w:pPr>
        <w:spacing w:after="120" w:line="240" w:lineRule="auto"/>
        <w:rPr>
          <w:ins w:id="189" w:author="Raphael Malyankar" w:date="2024-12-04T22:07:00Z" w16du:dateUtc="2024-12-05T05:07:00Z"/>
          <w:lang w:val="en-GB"/>
        </w:rPr>
      </w:pPr>
      <w:ins w:id="190" w:author="Raphael Malyankar" w:date="2024-12-04T22:07:00Z" w16du:dateUtc="2024-12-05T05:07:00Z">
        <w:r w:rsidRPr="00A7584B">
          <w:rPr>
            <w:lang w:val="en-GB"/>
          </w:rPr>
          <w:t>Clarifications are changes to S-158:1</w:t>
        </w:r>
      </w:ins>
      <w:ins w:id="191" w:author="Raphael Malyankar" w:date="2024-12-04T22:08:00Z" w16du:dateUtc="2024-12-05T05:08:00Z">
        <w:r>
          <w:rPr>
            <w:lang w:val="en-GB"/>
          </w:rPr>
          <w:t>24</w:t>
        </w:r>
      </w:ins>
      <w:ins w:id="192" w:author="Raphael Malyankar" w:date="2024-12-04T22:07:00Z" w16du:dateUtc="2024-12-05T05:07:00Z">
        <w:r w:rsidRPr="00A7584B">
          <w:rPr>
            <w:lang w:val="en-GB"/>
          </w:rPr>
          <w:t xml:space="preserve"> arising from non-substantive reasons.</w:t>
        </w:r>
      </w:ins>
    </w:p>
    <w:p w14:paraId="1EDAF675" w14:textId="77777777" w:rsidR="001400B6" w:rsidRPr="00CF30EA" w:rsidRDefault="001400B6" w:rsidP="001400B6">
      <w:pPr>
        <w:spacing w:after="120" w:line="240" w:lineRule="auto"/>
        <w:rPr>
          <w:ins w:id="193" w:author="Raphael Malyankar" w:date="2024-12-04T22:07:00Z" w16du:dateUtc="2024-12-05T05:07:00Z"/>
          <w:lang w:val="en-GB"/>
        </w:rPr>
      </w:pPr>
      <w:ins w:id="194" w:author="Raphael Malyankar" w:date="2024-12-04T22:07:00Z" w16du:dateUtc="2024-12-05T05:07:00Z">
        <w:r w:rsidRPr="00A7584B">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ins>
    </w:p>
    <w:p w14:paraId="7C2A7294" w14:textId="04414C5B" w:rsidR="00840BC2" w:rsidDel="001400B6" w:rsidRDefault="00A6513D" w:rsidP="00423EF0">
      <w:pPr>
        <w:spacing w:after="120" w:line="240" w:lineRule="auto"/>
        <w:rPr>
          <w:del w:id="195" w:author="Raphael Malyankar" w:date="2024-12-04T22:08:00Z" w16du:dateUtc="2024-12-05T05:08:00Z"/>
          <w:lang w:val="en-GB"/>
        </w:rPr>
      </w:pPr>
      <w:del w:id="196" w:author="Raphael Malyankar" w:date="2024-12-04T22:08:00Z" w16du:dateUtc="2024-12-05T05:08:00Z">
        <w:r w:rsidRPr="00CF30EA" w:rsidDel="001400B6">
          <w:rPr>
            <w:i/>
            <w:lang w:val="en-GB"/>
          </w:rPr>
          <w:delText>Clarifications</w:delText>
        </w:r>
        <w:r w:rsidRPr="00CF30EA" w:rsidDel="001400B6">
          <w:rPr>
            <w:lang w:val="en-GB"/>
          </w:rPr>
          <w:delText xml:space="preserve"> are changes to S-1</w:delText>
        </w:r>
        <w:r w:rsidR="00835384" w:rsidDel="001400B6">
          <w:rPr>
            <w:lang w:val="en-GB"/>
          </w:rPr>
          <w:delText>58</w:delText>
        </w:r>
        <w:r w:rsidR="005B4AFE" w:rsidDel="001400B6">
          <w:rPr>
            <w:lang w:val="en-GB"/>
          </w:rPr>
          <w:delText>:</w:delText>
        </w:r>
        <w:r w:rsidR="00757F2D" w:rsidDel="001400B6">
          <w:rPr>
            <w:lang w:val="en-GB"/>
          </w:rPr>
          <w:delText>124</w:delText>
        </w:r>
        <w:r w:rsidR="00840BC2" w:rsidDel="001400B6">
          <w:rPr>
            <w:lang w:val="en-GB"/>
          </w:rPr>
          <w:delText xml:space="preserve"> arising from non-substantive reasons </w:delText>
        </w:r>
        <w:commentRangeStart w:id="197"/>
        <w:commentRangeStart w:id="198"/>
        <w:r w:rsidR="00840BC2" w:rsidDel="001400B6">
          <w:rPr>
            <w:lang w:val="en-GB"/>
          </w:rPr>
          <w:delText>or</w:delText>
        </w:r>
        <w:r w:rsidRPr="00CF30EA" w:rsidDel="001400B6">
          <w:rPr>
            <w:lang w:val="en-GB"/>
          </w:rPr>
          <w:delText xml:space="preserve"> </w:delText>
        </w:r>
        <w:r w:rsidR="00840BC2" w:rsidDel="001400B6">
          <w:rPr>
            <w:lang w:val="en-GB"/>
          </w:rPr>
          <w:delText xml:space="preserve">from introduction of a new edition or revision of </w:delText>
        </w:r>
        <w:commentRangeEnd w:id="197"/>
        <w:r w:rsidR="00757F2D" w:rsidDel="001400B6">
          <w:rPr>
            <w:lang w:val="en-GB"/>
          </w:rPr>
          <w:delText>S-124</w:delText>
        </w:r>
        <w:r w:rsidR="00964AB6" w:rsidDel="001400B6">
          <w:rPr>
            <w:rStyle w:val="CommentReference"/>
          </w:rPr>
          <w:commentReference w:id="197"/>
        </w:r>
        <w:commentRangeEnd w:id="198"/>
        <w:r w:rsidR="004B194F" w:rsidDel="001400B6">
          <w:rPr>
            <w:rStyle w:val="CommentReference"/>
          </w:rPr>
          <w:commentReference w:id="198"/>
        </w:r>
        <w:r w:rsidR="00840BC2" w:rsidDel="001400B6">
          <w:rPr>
            <w:lang w:val="en-GB"/>
          </w:rPr>
          <w:delText>.</w:delText>
        </w:r>
      </w:del>
    </w:p>
    <w:p w14:paraId="10764D66" w14:textId="2A60D346" w:rsidR="00A6513D" w:rsidDel="001400B6" w:rsidRDefault="00A6513D" w:rsidP="00423EF0">
      <w:pPr>
        <w:spacing w:after="120" w:line="240" w:lineRule="auto"/>
        <w:rPr>
          <w:del w:id="199" w:author="Raphael Malyankar" w:date="2024-12-04T22:08:00Z" w16du:dateUtc="2024-12-05T05:08:00Z"/>
          <w:lang w:val="en-GB"/>
        </w:rPr>
      </w:pPr>
      <w:del w:id="200" w:author="Raphael Malyankar" w:date="2024-12-04T22:08:00Z" w16du:dateUtc="2024-12-05T05:08:00Z">
        <w:r w:rsidRPr="00CF30EA" w:rsidDel="001400B6">
          <w:rPr>
            <w:lang w:val="en-GB"/>
          </w:rPr>
          <w:delText>Typically</w:delText>
        </w:r>
        <w:r w:rsidR="00840BC2" w:rsidDel="001400B6">
          <w:rPr>
            <w:lang w:val="en-GB"/>
          </w:rPr>
          <w:delText xml:space="preserve"> clarifications for non-substantive reasons</w:delText>
        </w:r>
        <w:r w:rsidRPr="00CF30EA" w:rsidDel="001400B6">
          <w:rPr>
            <w:lang w:val="en-GB"/>
          </w:rPr>
          <w:delText xml:space="preserve"> remove ambiguity; correct grammatical and spelling errors; amend or update cross references; </w:delText>
        </w:r>
        <w:r w:rsidR="005B4AFE" w:rsidDel="001400B6">
          <w:rPr>
            <w:lang w:val="en-GB"/>
          </w:rPr>
          <w:delText>revise check messages or clarify check descriptions; or revise classifications of checks as critical/error/warning</w:delText>
        </w:r>
        <w:r w:rsidRPr="00CF30EA" w:rsidDel="001400B6">
          <w:rPr>
            <w:lang w:val="en-GB"/>
          </w:rPr>
          <w:delText xml:space="preserve">. A </w:delText>
        </w:r>
        <w:r w:rsidRPr="00CF30EA" w:rsidDel="001400B6">
          <w:rPr>
            <w:i/>
            <w:lang w:val="en-GB"/>
          </w:rPr>
          <w:delText>clarification</w:delText>
        </w:r>
        <w:r w:rsidRPr="00CF30EA" w:rsidDel="001400B6">
          <w:rPr>
            <w:lang w:val="en-GB"/>
          </w:rPr>
          <w:delText xml:space="preserve"> must not cause any substantive semantic change to S-1</w:delText>
        </w:r>
        <w:r w:rsidR="00835384" w:rsidDel="001400B6">
          <w:rPr>
            <w:lang w:val="en-GB"/>
          </w:rPr>
          <w:delText>58</w:delText>
        </w:r>
        <w:r w:rsidR="00840BC2" w:rsidDel="001400B6">
          <w:rPr>
            <w:lang w:val="en-GB"/>
          </w:rPr>
          <w:delText>:</w:delText>
        </w:r>
        <w:r w:rsidR="00757F2D" w:rsidDel="001400B6">
          <w:rPr>
            <w:lang w:val="en-GB"/>
          </w:rPr>
          <w:delText>124</w:delText>
        </w:r>
        <w:r w:rsidR="00840BC2" w:rsidDel="001400B6">
          <w:rPr>
            <w:lang w:val="en-GB"/>
          </w:rPr>
          <w:delText>.</w:delText>
        </w:r>
      </w:del>
    </w:p>
    <w:p w14:paraId="6920D6FF" w14:textId="69A152BD" w:rsidR="00840BC2" w:rsidRPr="00CF30EA" w:rsidDel="001400B6" w:rsidRDefault="00840BC2" w:rsidP="00423EF0">
      <w:pPr>
        <w:spacing w:after="120" w:line="240" w:lineRule="auto"/>
        <w:rPr>
          <w:del w:id="201" w:author="Raphael Malyankar" w:date="2024-12-04T22:08:00Z" w16du:dateUtc="2024-12-05T05:08:00Z"/>
          <w:lang w:val="en-GB"/>
        </w:rPr>
      </w:pPr>
      <w:del w:id="202" w:author="Raphael Malyankar" w:date="2024-12-04T22:08:00Z" w16du:dateUtc="2024-12-05T05:08:00Z">
        <w:r w:rsidDel="001400B6">
          <w:rPr>
            <w:lang w:val="en-GB"/>
          </w:rPr>
          <w:delText>Clarifications to S-158:</w:delText>
        </w:r>
        <w:r w:rsidR="00757F2D" w:rsidDel="001400B6">
          <w:rPr>
            <w:lang w:val="en-GB"/>
          </w:rPr>
          <w:delText>124</w:delText>
        </w:r>
        <w:r w:rsidDel="001400B6">
          <w:rPr>
            <w:lang w:val="en-GB"/>
          </w:rPr>
          <w:delText xml:space="preserve"> for alignment to a new edition or revision of </w:delText>
        </w:r>
        <w:r w:rsidR="00757F2D" w:rsidDel="001400B6">
          <w:rPr>
            <w:lang w:val="en-GB"/>
          </w:rPr>
          <w:delText>S-124</w:delText>
        </w:r>
        <w:r w:rsidDel="001400B6">
          <w:rPr>
            <w:lang w:val="en-GB"/>
          </w:rPr>
          <w:delText xml:space="preserve"> may update validation checks or add new validation checks. Validation checks for older but still active editions or revisions of </w:delText>
        </w:r>
        <w:r w:rsidR="00757F2D" w:rsidDel="001400B6">
          <w:rPr>
            <w:lang w:val="en-GB"/>
          </w:rPr>
          <w:delText>S-124</w:delText>
        </w:r>
        <w:r w:rsidDel="001400B6">
          <w:rPr>
            <w:lang w:val="en-GB"/>
          </w:rPr>
          <w:delText xml:space="preserve"> wil be retained but may</w:delText>
        </w:r>
        <w:r w:rsidR="00964AB6" w:rsidDel="001400B6">
          <w:rPr>
            <w:lang w:val="en-GB"/>
          </w:rPr>
          <w:delText xml:space="preserve"> be marked as </w:delText>
        </w:r>
        <w:r w:rsidR="00964AB6" w:rsidRPr="00964AB6" w:rsidDel="001400B6">
          <w:rPr>
            <w:i/>
            <w:iCs/>
            <w:lang w:val="en-GB"/>
          </w:rPr>
          <w:delText>Deleted</w:delText>
        </w:r>
        <w:r w:rsidR="00964AB6" w:rsidDel="001400B6">
          <w:rPr>
            <w:lang w:val="en-GB"/>
          </w:rPr>
          <w:delText xml:space="preserve"> for the new edition/revision of </w:delText>
        </w:r>
        <w:r w:rsidR="00757F2D" w:rsidDel="001400B6">
          <w:rPr>
            <w:lang w:val="en-GB"/>
          </w:rPr>
          <w:delText>S-124</w:delText>
        </w:r>
        <w:r w:rsidR="00964AB6" w:rsidDel="001400B6">
          <w:rPr>
            <w:lang w:val="en-GB"/>
          </w:rPr>
          <w:delText>.</w:delText>
        </w:r>
      </w:del>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1219ADBF"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757F2D">
        <w:rPr>
          <w:lang w:val="en-GB"/>
        </w:rPr>
        <w:t>124</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203" w:name="_Toc179556266"/>
      <w:r>
        <w:rPr>
          <w:lang w:val="en-GB"/>
        </w:rPr>
        <w:lastRenderedPageBreak/>
        <w:t>Check Structure</w:t>
      </w:r>
      <w:bookmarkEnd w:id="203"/>
    </w:p>
    <w:p w14:paraId="0296BAF2" w14:textId="7E2B3F7D" w:rsidR="00E735DA" w:rsidRDefault="00964AB6" w:rsidP="003E0544">
      <w:pPr>
        <w:tabs>
          <w:tab w:val="left" w:pos="1701"/>
        </w:tabs>
        <w:spacing w:after="120" w:line="240" w:lineRule="auto"/>
        <w:rPr>
          <w:ins w:id="204" w:author="Raphael Malyankar" w:date="2024-12-04T22:14:00Z" w16du:dateUtc="2024-12-05T05:14:00Z"/>
          <w:lang w:val="en-GB"/>
        </w:rPr>
      </w:pPr>
      <w:r>
        <w:rPr>
          <w:lang w:val="en-GB"/>
        </w:rPr>
        <w:t>Check structure in S-158:</w:t>
      </w:r>
      <w:r w:rsidR="00757F2D">
        <w:rPr>
          <w:lang w:val="en-GB"/>
        </w:rPr>
        <w:t>124</w:t>
      </w:r>
      <w:r>
        <w:rPr>
          <w:lang w:val="en-GB"/>
        </w:rPr>
        <w:t xml:space="preserve"> includes the fields specified in S-158.</w:t>
      </w:r>
    </w:p>
    <w:p w14:paraId="2098447D" w14:textId="01D71A7D" w:rsidR="009E1232" w:rsidRDefault="009E1232" w:rsidP="003E0544">
      <w:pPr>
        <w:tabs>
          <w:tab w:val="left" w:pos="1701"/>
        </w:tabs>
        <w:spacing w:after="120" w:line="240" w:lineRule="auto"/>
        <w:rPr>
          <w:lang w:val="en-GB"/>
        </w:rPr>
      </w:pPr>
      <w:ins w:id="205" w:author="Raphael Malyankar" w:date="2024-12-04T22:14:00Z" w16du:dateUtc="2024-12-05T05:14:00Z">
        <w:r>
          <w:rPr>
            <w:lang w:val="en-GB"/>
          </w:rPr>
          <w:t xml:space="preserve">[PT to </w:t>
        </w:r>
      </w:ins>
      <w:ins w:id="206" w:author="Raphael Malyankar" w:date="2024-12-04T22:15:00Z" w16du:dateUtc="2024-12-05T05:15:00Z">
        <w:r>
          <w:rPr>
            <w:lang w:val="en-GB"/>
          </w:rPr>
          <w:t>state</w:t>
        </w:r>
      </w:ins>
      <w:ins w:id="207" w:author="Raphael Malyankar" w:date="2024-12-04T22:14:00Z" w16du:dateUtc="2024-12-05T05:14:00Z">
        <w:r>
          <w:rPr>
            <w:lang w:val="en-GB"/>
          </w:rPr>
          <w:t xml:space="preserve"> if the now-optional Data Quality Measures column is used or not.</w:t>
        </w:r>
      </w:ins>
      <w:ins w:id="208" w:author="Raphael Malyankar" w:date="2024-12-04T22:15:00Z" w16du:dateUtc="2024-12-05T05:15:00Z">
        <w:r>
          <w:rPr>
            <w:lang w:val="en-GB"/>
          </w:rPr>
          <w:t>]</w:t>
        </w:r>
      </w:ins>
    </w:p>
    <w:p w14:paraId="0444892B" w14:textId="1716C14A" w:rsidR="00B14B0E" w:rsidRDefault="00B14B0E" w:rsidP="00611211">
      <w:pPr>
        <w:pStyle w:val="Heading1"/>
        <w:rPr>
          <w:lang w:val="en-GB"/>
        </w:rPr>
      </w:pPr>
      <w:bookmarkStart w:id="209" w:name="_Ref172572327"/>
      <w:bookmarkStart w:id="210" w:name="_Toc179556267"/>
      <w:r>
        <w:rPr>
          <w:lang w:val="en-GB"/>
        </w:rPr>
        <w:t>Check Syntax</w:t>
      </w:r>
      <w:bookmarkEnd w:id="209"/>
      <w:bookmarkEnd w:id="210"/>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211" w:name="_Toc179556268"/>
      <w:r>
        <w:rPr>
          <w:lang w:val="en-GB"/>
        </w:rPr>
        <w:t>Organisation</w:t>
      </w:r>
      <w:bookmarkEnd w:id="211"/>
    </w:p>
    <w:p w14:paraId="76A667AF" w14:textId="5C2FAD12" w:rsidR="002C7023" w:rsidRDefault="002C7023" w:rsidP="00D76F20">
      <w:pPr>
        <w:tabs>
          <w:tab w:val="left" w:pos="1701"/>
        </w:tabs>
        <w:spacing w:line="240" w:lineRule="auto"/>
        <w:rPr>
          <w:lang w:val="en-GB"/>
        </w:rPr>
      </w:pPr>
      <w:r>
        <w:rPr>
          <w:lang w:val="en-GB"/>
        </w:rPr>
        <w:t>The list of validation checks for this edition of S-158:</w:t>
      </w:r>
      <w:r w:rsidR="00757F2D">
        <w:rPr>
          <w:lang w:val="en-GB"/>
        </w:rPr>
        <w:t>124</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0BFAC6DF" w14:textId="30443992" w:rsidR="00F1226C" w:rsidRDefault="00D76F20" w:rsidP="00D76F20">
      <w:pPr>
        <w:tabs>
          <w:tab w:val="left" w:pos="1701"/>
        </w:tabs>
        <w:spacing w:line="240" w:lineRule="auto"/>
        <w:rPr>
          <w:lang w:val="en-GB"/>
        </w:rPr>
      </w:pPr>
      <w:r>
        <w:rPr>
          <w:lang w:val="en-GB"/>
        </w:rPr>
        <w:t>[Describe numbering scheme and organization</w:t>
      </w:r>
      <w:r w:rsidR="001272C7">
        <w:rPr>
          <w:lang w:val="en-GB"/>
        </w:rPr>
        <w:t>, if the Project Team uses any special organization or numbering scheme</w:t>
      </w:r>
      <w:r>
        <w:rPr>
          <w:lang w:val="en-GB"/>
        </w:rPr>
        <w:t>. To do</w:t>
      </w:r>
      <w:r w:rsidR="0066513D">
        <w:rPr>
          <w:lang w:val="en-GB"/>
        </w:rPr>
        <w:t>,</w:t>
      </w:r>
      <w:r>
        <w:rPr>
          <w:lang w:val="en-GB"/>
        </w:rPr>
        <w:t xml:space="preserve"> </w:t>
      </w:r>
      <w:r w:rsidR="0066513D">
        <w:rPr>
          <w:lang w:val="en-GB"/>
        </w:rPr>
        <w:t>by</w:t>
      </w:r>
      <w:r>
        <w:rPr>
          <w:lang w:val="en-GB"/>
        </w:rPr>
        <w:t xml:space="preserve"> P</w:t>
      </w:r>
      <w:r w:rsidR="008739B6">
        <w:rPr>
          <w:lang w:val="en-GB"/>
        </w:rPr>
        <w:t>roject Team</w:t>
      </w:r>
      <w:r>
        <w:rPr>
          <w:lang w:val="en-GB"/>
        </w:rPr>
        <w:t>]</w:t>
      </w:r>
    </w:p>
    <w:p w14:paraId="462AB0AA" w14:textId="77777777" w:rsidR="004A1094" w:rsidRPr="004A1094" w:rsidRDefault="004A1094" w:rsidP="00F2138B">
      <w:pPr>
        <w:pStyle w:val="Heading1"/>
        <w:rPr>
          <w:lang w:val="en-GB"/>
        </w:rPr>
      </w:pPr>
      <w:bookmarkStart w:id="212" w:name="_Toc179220192"/>
      <w:bookmarkStart w:id="213" w:name="_Toc179556269"/>
      <w:commentRangeStart w:id="214"/>
      <w:r w:rsidRPr="004A1094">
        <w:rPr>
          <w:lang w:val="en-GB"/>
        </w:rPr>
        <w:t>Other Applicable Checks</w:t>
      </w:r>
      <w:bookmarkEnd w:id="212"/>
      <w:commentRangeEnd w:id="214"/>
      <w:r w:rsidR="00C01DFE">
        <w:rPr>
          <w:rStyle w:val="CommentReference"/>
          <w:b w:val="0"/>
          <w:bCs w:val="0"/>
        </w:rPr>
        <w:commentReference w:id="214"/>
      </w:r>
      <w:bookmarkEnd w:id="213"/>
    </w:p>
    <w:p w14:paraId="6EC851AE" w14:textId="77777777" w:rsidR="004A1094" w:rsidRPr="004A1094" w:rsidRDefault="004A1094" w:rsidP="00F2138B">
      <w:pPr>
        <w:pStyle w:val="Heading2"/>
        <w:rPr>
          <w:lang w:val="en-GB"/>
        </w:rPr>
      </w:pPr>
      <w:bookmarkStart w:id="215" w:name="_Toc179220193"/>
      <w:bookmarkStart w:id="216" w:name="_Toc179556270"/>
      <w:r w:rsidRPr="004A1094">
        <w:rPr>
          <w:lang w:val="en-GB"/>
        </w:rPr>
        <w:t>Generic S-100 checks</w:t>
      </w:r>
      <w:bookmarkEnd w:id="215"/>
      <w:bookmarkEnd w:id="216"/>
    </w:p>
    <w:p w14:paraId="15F27DF2" w14:textId="6A8AD40A" w:rsidR="004A1094" w:rsidRPr="004A1094" w:rsidRDefault="00757F2D" w:rsidP="004A1094">
      <w:pPr>
        <w:tabs>
          <w:tab w:val="left" w:pos="1701"/>
        </w:tabs>
        <w:spacing w:line="240" w:lineRule="auto"/>
        <w:rPr>
          <w:lang w:val="en-GB"/>
        </w:rPr>
      </w:pPr>
      <w:r>
        <w:rPr>
          <w:lang w:val="en-GB"/>
        </w:rPr>
        <w:t>S-124</w:t>
      </w:r>
      <w:r w:rsidR="004A1094" w:rsidRPr="004A1094">
        <w:rPr>
          <w:lang w:val="en-GB"/>
        </w:rPr>
        <w:t xml:space="preserve"> datasets and exchange sets must also be validated using the following subset of the generic S-100 validation checks defined in </w:t>
      </w:r>
      <w:commentRangeStart w:id="217"/>
      <w:r w:rsidR="004A1094" w:rsidRPr="004A1094">
        <w:rPr>
          <w:lang w:val="en-GB"/>
        </w:rPr>
        <w:t>S-158:100</w:t>
      </w:r>
      <w:commentRangeEnd w:id="217"/>
      <w:r w:rsidR="006012D0">
        <w:rPr>
          <w:rStyle w:val="CommentReference"/>
        </w:rPr>
        <w:commentReference w:id="217"/>
      </w:r>
      <w:r w:rsidR="004A1094" w:rsidRPr="004A1094">
        <w:rPr>
          <w:lang w:val="en-GB"/>
        </w:rPr>
        <w:t>:</w:t>
      </w:r>
    </w:p>
    <w:tbl>
      <w:tblPr>
        <w:tblStyle w:val="TableGrid"/>
        <w:tblW w:w="5000" w:type="pct"/>
        <w:tblCellMar>
          <w:left w:w="58" w:type="dxa"/>
          <w:right w:w="58" w:type="dxa"/>
        </w:tblCellMar>
        <w:tblLook w:val="04A0" w:firstRow="1" w:lastRow="0" w:firstColumn="1" w:lastColumn="0" w:noHBand="0" w:noVBand="1"/>
      </w:tblPr>
      <w:tblGrid>
        <w:gridCol w:w="1848"/>
        <w:gridCol w:w="1948"/>
        <w:gridCol w:w="2104"/>
        <w:gridCol w:w="3116"/>
      </w:tblGrid>
      <w:tr w:rsidR="00C53F21" w:rsidRPr="004A1094" w14:paraId="2F49BDF7" w14:textId="77777777" w:rsidTr="00B8317A">
        <w:trPr>
          <w:tblHeader/>
        </w:trPr>
        <w:tc>
          <w:tcPr>
            <w:tcW w:w="1056"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987"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219"/>
            <w:commentRangeStart w:id="220"/>
            <w:r w:rsidRPr="004A1094">
              <w:rPr>
                <w:b/>
                <w:bCs/>
                <w:lang w:val="en-GB"/>
              </w:rPr>
              <w:t>Checks</w:t>
            </w:r>
            <w:commentRangeEnd w:id="219"/>
            <w:r w:rsidRPr="004A1094">
              <w:commentReference w:id="219"/>
            </w:r>
            <w:commentRangeEnd w:id="220"/>
            <w:r w:rsidR="009E1232">
              <w:rPr>
                <w:rStyle w:val="CommentReference"/>
              </w:rPr>
              <w:commentReference w:id="220"/>
            </w:r>
          </w:p>
        </w:tc>
        <w:tc>
          <w:tcPr>
            <w:tcW w:w="1198"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9"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B8317A">
        <w:tc>
          <w:tcPr>
            <w:tcW w:w="1056"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987" w:type="pct"/>
          </w:tcPr>
          <w:p w14:paraId="749C81D1" w14:textId="4A9B77B5" w:rsidR="004A1094" w:rsidRPr="004A1094" w:rsidRDefault="004A1094" w:rsidP="00DA5883">
            <w:pPr>
              <w:tabs>
                <w:tab w:val="left" w:pos="1701"/>
              </w:tabs>
              <w:spacing w:after="60" w:line="240" w:lineRule="auto"/>
              <w:rPr>
                <w:lang w:val="en-GB"/>
              </w:rPr>
            </w:pPr>
            <w:del w:id="221" w:author="Raphael Malyankar" w:date="2024-12-04T22:23:00Z" w16du:dateUtc="2024-12-05T05:23:00Z">
              <w:r w:rsidRPr="004A1094" w:rsidDel="00200365">
                <w:rPr>
                  <w:lang w:val="en-GB"/>
                </w:rPr>
                <w:delText>All</w:delText>
              </w:r>
            </w:del>
            <w:ins w:id="222" w:author="Raphael Malyankar" w:date="2024-12-04T22:23:00Z" w16du:dateUtc="2024-12-05T05:23:00Z">
              <w:r w:rsidR="00200365">
                <w:rPr>
                  <w:lang w:val="en-GB"/>
                </w:rPr>
                <w:t>N/A</w:t>
              </w:r>
            </w:ins>
          </w:p>
        </w:tc>
        <w:tc>
          <w:tcPr>
            <w:tcW w:w="1198"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B8317A">
        <w:tc>
          <w:tcPr>
            <w:tcW w:w="1056"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987" w:type="pct"/>
          </w:tcPr>
          <w:p w14:paraId="5D7DF52A" w14:textId="3F3D758C" w:rsidR="004A1094" w:rsidRPr="004A1094" w:rsidRDefault="004A1094" w:rsidP="00DA5883">
            <w:pPr>
              <w:tabs>
                <w:tab w:val="left" w:pos="1701"/>
              </w:tabs>
              <w:spacing w:after="60" w:line="240" w:lineRule="auto"/>
              <w:rPr>
                <w:lang w:val="en-GB"/>
              </w:rPr>
            </w:pPr>
            <w:del w:id="223" w:author="Raphael Malyankar" w:date="2024-12-04T22:23:00Z" w16du:dateUtc="2024-12-05T05:23:00Z">
              <w:r w:rsidRPr="004A1094" w:rsidDel="00200365">
                <w:rPr>
                  <w:lang w:val="en-GB"/>
                </w:rPr>
                <w:delText>All</w:delText>
              </w:r>
            </w:del>
            <w:ins w:id="224" w:author="Raphael Malyankar" w:date="2024-12-04T22:23:00Z" w16du:dateUtc="2024-12-05T05:23:00Z">
              <w:r w:rsidR="00200365">
                <w:rPr>
                  <w:lang w:val="en-GB"/>
                </w:rPr>
                <w:t>N/A</w:t>
              </w:r>
            </w:ins>
          </w:p>
        </w:tc>
        <w:tc>
          <w:tcPr>
            <w:tcW w:w="1198"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B8317A">
        <w:tc>
          <w:tcPr>
            <w:tcW w:w="1056"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987" w:type="pct"/>
          </w:tcPr>
          <w:p w14:paraId="1CC170E7" w14:textId="225D6EC3" w:rsidR="004A1094" w:rsidRPr="004A1094" w:rsidRDefault="004A1094" w:rsidP="00DA5883">
            <w:pPr>
              <w:tabs>
                <w:tab w:val="left" w:pos="1701"/>
              </w:tabs>
              <w:spacing w:after="60" w:line="240" w:lineRule="auto"/>
              <w:rPr>
                <w:lang w:val="en-GB"/>
              </w:rPr>
            </w:pPr>
            <w:r w:rsidRPr="004A1094">
              <w:rPr>
                <w:lang w:val="en-GB"/>
              </w:rPr>
              <w:t>All</w:t>
            </w:r>
            <w:ins w:id="225" w:author="Raphael Malyankar" w:date="2024-12-04T22:23:00Z" w16du:dateUtc="2024-12-05T05:23:00Z">
              <w:r w:rsidR="00200365">
                <w:rPr>
                  <w:lang w:val="en-GB"/>
                </w:rPr>
                <w:t xml:space="preserve"> Collection A checks</w:t>
              </w:r>
            </w:ins>
          </w:p>
        </w:tc>
        <w:tc>
          <w:tcPr>
            <w:tcW w:w="1198"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9"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B8317A">
        <w:tc>
          <w:tcPr>
            <w:tcW w:w="1056"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987" w:type="pct"/>
          </w:tcPr>
          <w:p w14:paraId="6CDF2F56" w14:textId="602B6CDC" w:rsidR="004A1094" w:rsidRPr="004A1094" w:rsidRDefault="004A1094" w:rsidP="00DA5883">
            <w:pPr>
              <w:tabs>
                <w:tab w:val="left" w:pos="1701"/>
              </w:tabs>
              <w:spacing w:after="60" w:line="240" w:lineRule="auto"/>
              <w:rPr>
                <w:lang w:val="en-GB"/>
              </w:rPr>
            </w:pPr>
            <w:del w:id="226" w:author="Raphael Malyankar" w:date="2024-12-04T22:23:00Z" w16du:dateUtc="2024-12-05T05:23:00Z">
              <w:r w:rsidRPr="004A1094" w:rsidDel="00200365">
                <w:rPr>
                  <w:lang w:val="en-GB"/>
                </w:rPr>
                <w:delText>All</w:delText>
              </w:r>
            </w:del>
            <w:ins w:id="227" w:author="Raphael Malyankar" w:date="2024-12-04T22:23:00Z" w16du:dateUtc="2024-12-05T05:23:00Z">
              <w:r w:rsidR="00200365">
                <w:rPr>
                  <w:lang w:val="en-GB"/>
                </w:rPr>
                <w:t>N/A</w:t>
              </w:r>
            </w:ins>
          </w:p>
        </w:tc>
        <w:tc>
          <w:tcPr>
            <w:tcW w:w="1198"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B8317A">
        <w:tc>
          <w:tcPr>
            <w:tcW w:w="1056"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t>Part 5 / 5a</w:t>
            </w:r>
          </w:p>
        </w:tc>
        <w:tc>
          <w:tcPr>
            <w:tcW w:w="987" w:type="pct"/>
          </w:tcPr>
          <w:p w14:paraId="7832C865" w14:textId="1709DD9A" w:rsidR="004A1094" w:rsidRPr="004A1094" w:rsidRDefault="004A1094" w:rsidP="00DA5883">
            <w:pPr>
              <w:tabs>
                <w:tab w:val="left" w:pos="1701"/>
              </w:tabs>
              <w:spacing w:after="60" w:line="240" w:lineRule="auto"/>
              <w:rPr>
                <w:lang w:val="en-GB"/>
              </w:rPr>
            </w:pPr>
            <w:r w:rsidRPr="004A1094">
              <w:rPr>
                <w:lang w:val="en-GB"/>
              </w:rPr>
              <w:t>S100_Dev0069</w:t>
            </w:r>
            <w:ins w:id="228" w:author="Raphael Malyankar" w:date="2024-12-04T22:23:00Z" w16du:dateUtc="2024-12-05T05:23:00Z">
              <w:r w:rsidR="00200365">
                <w:rPr>
                  <w:lang w:val="en-GB"/>
                </w:rPr>
                <w:t xml:space="preserve"> </w:t>
              </w:r>
            </w:ins>
            <w:ins w:id="229" w:author="Raphael Malyankar" w:date="2024-12-04T22:24:00Z" w16du:dateUtc="2024-12-05T05:24:00Z">
              <w:r w:rsidR="00200365">
                <w:rPr>
                  <w:lang w:val="en-GB"/>
                </w:rPr>
                <w:t>(</w:t>
              </w:r>
            </w:ins>
            <w:ins w:id="230" w:author="Raphael Malyankar" w:date="2024-12-04T22:23:00Z" w16du:dateUtc="2024-12-05T05:23:00Z">
              <w:r w:rsidR="00200365">
                <w:rPr>
                  <w:lang w:val="en-GB"/>
                </w:rPr>
                <w:t>not applied to datasets or exchange sets</w:t>
              </w:r>
            </w:ins>
            <w:ins w:id="231" w:author="Raphael Malyankar" w:date="2024-12-04T22:24:00Z" w16du:dateUtc="2024-12-05T05:24:00Z">
              <w:r w:rsidR="00200365">
                <w:rPr>
                  <w:lang w:val="en-GB"/>
                </w:rPr>
                <w:t>)</w:t>
              </w:r>
            </w:ins>
          </w:p>
        </w:tc>
        <w:tc>
          <w:tcPr>
            <w:tcW w:w="1198"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B8317A">
        <w:tc>
          <w:tcPr>
            <w:tcW w:w="1056" w:type="pct"/>
            <w:vMerge/>
          </w:tcPr>
          <w:p w14:paraId="016FCE83" w14:textId="77777777" w:rsidR="004A1094" w:rsidRPr="004A1094" w:rsidRDefault="004A1094" w:rsidP="00DA5883">
            <w:pPr>
              <w:tabs>
                <w:tab w:val="left" w:pos="1701"/>
              </w:tabs>
              <w:spacing w:after="60" w:line="240" w:lineRule="auto"/>
              <w:rPr>
                <w:lang w:val="en-GB"/>
              </w:rPr>
            </w:pPr>
          </w:p>
        </w:tc>
        <w:tc>
          <w:tcPr>
            <w:tcW w:w="987" w:type="pct"/>
          </w:tcPr>
          <w:p w14:paraId="3952260C" w14:textId="77777777" w:rsidR="004A1094" w:rsidRPr="004A1094" w:rsidRDefault="004A1094" w:rsidP="00DA5883">
            <w:pPr>
              <w:tabs>
                <w:tab w:val="left" w:pos="1701"/>
              </w:tabs>
              <w:spacing w:after="60" w:line="240" w:lineRule="auto"/>
              <w:rPr>
                <w:lang w:val="en-GB"/>
              </w:rPr>
            </w:pPr>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09501843" w14:textId="77777777" w:rsidR="000D1250" w:rsidRPr="000D1250" w:rsidRDefault="000D1250" w:rsidP="000D1250">
            <w:pPr>
              <w:tabs>
                <w:tab w:val="left" w:pos="1701"/>
              </w:tabs>
              <w:spacing w:after="60" w:line="240" w:lineRule="auto"/>
              <w:rPr>
                <w:lang w:val="en-GB"/>
              </w:rPr>
            </w:pPr>
            <w:r w:rsidRPr="000D1250">
              <w:rPr>
                <w:lang w:val="en-GB"/>
              </w:rPr>
              <w:t>S100_Dev0167</w:t>
            </w:r>
          </w:p>
          <w:p w14:paraId="60BF6B2D" w14:textId="77777777" w:rsidR="000D1250" w:rsidRPr="000D1250" w:rsidRDefault="000D1250" w:rsidP="000D1250">
            <w:pPr>
              <w:tabs>
                <w:tab w:val="left" w:pos="1701"/>
              </w:tabs>
              <w:spacing w:after="60" w:line="240" w:lineRule="auto"/>
              <w:rPr>
                <w:lang w:val="en-GB"/>
              </w:rPr>
            </w:pPr>
            <w:r w:rsidRPr="000D1250">
              <w:rPr>
                <w:lang w:val="en-GB"/>
              </w:rPr>
              <w:t>S100_Dev0168</w:t>
            </w:r>
          </w:p>
          <w:p w14:paraId="2A7F76F7" w14:textId="77777777" w:rsidR="000D1250" w:rsidRPr="000D1250" w:rsidRDefault="000D1250" w:rsidP="000D1250">
            <w:pPr>
              <w:tabs>
                <w:tab w:val="left" w:pos="1701"/>
              </w:tabs>
              <w:spacing w:after="60" w:line="240" w:lineRule="auto"/>
              <w:rPr>
                <w:lang w:val="en-GB"/>
              </w:rPr>
            </w:pPr>
            <w:r w:rsidRPr="000D1250">
              <w:rPr>
                <w:lang w:val="en-GB"/>
              </w:rPr>
              <w:t>S100_Dev0169</w:t>
            </w:r>
          </w:p>
          <w:p w14:paraId="77039E7F" w14:textId="77777777" w:rsidR="000D1250" w:rsidRPr="000D1250" w:rsidRDefault="000D1250" w:rsidP="000D1250">
            <w:pPr>
              <w:tabs>
                <w:tab w:val="left" w:pos="1701"/>
              </w:tabs>
              <w:spacing w:after="60" w:line="240" w:lineRule="auto"/>
              <w:rPr>
                <w:lang w:val="en-GB"/>
              </w:rPr>
            </w:pPr>
            <w:r w:rsidRPr="000D1250">
              <w:rPr>
                <w:lang w:val="en-GB"/>
              </w:rPr>
              <w:t>S100_Dev0170</w:t>
            </w:r>
          </w:p>
          <w:p w14:paraId="2A5A3A21" w14:textId="60E453E3" w:rsidR="000D1250" w:rsidRPr="004A1094" w:rsidRDefault="000D1250" w:rsidP="000D1250">
            <w:pPr>
              <w:tabs>
                <w:tab w:val="left" w:pos="1701"/>
              </w:tabs>
              <w:spacing w:after="60" w:line="240" w:lineRule="auto"/>
              <w:rPr>
                <w:lang w:val="en-GB"/>
              </w:rPr>
            </w:pPr>
            <w:r w:rsidRPr="000D1250">
              <w:rPr>
                <w:lang w:val="en-GB"/>
              </w:rPr>
              <w:t>S100_Dev0171</w:t>
            </w:r>
          </w:p>
        </w:tc>
        <w:tc>
          <w:tcPr>
            <w:tcW w:w="1198"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9" w:type="pct"/>
          </w:tcPr>
          <w:p w14:paraId="335E7A04" w14:textId="77777777" w:rsidR="004A1094" w:rsidRPr="004A1094" w:rsidRDefault="004A1094" w:rsidP="00DA5883">
            <w:pPr>
              <w:tabs>
                <w:tab w:val="left" w:pos="1701"/>
              </w:tabs>
              <w:spacing w:after="60" w:line="240" w:lineRule="auto"/>
              <w:rPr>
                <w:lang w:val="en-GB"/>
              </w:rPr>
            </w:pPr>
          </w:p>
        </w:tc>
      </w:tr>
      <w:tr w:rsidR="00C53F21" w:rsidRPr="004A1094" w14:paraId="13C74AC9" w14:textId="77777777" w:rsidTr="00B8317A">
        <w:tc>
          <w:tcPr>
            <w:tcW w:w="1056"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lastRenderedPageBreak/>
              <w:t>Part 6</w:t>
            </w:r>
          </w:p>
        </w:tc>
        <w:tc>
          <w:tcPr>
            <w:tcW w:w="987" w:type="pct"/>
          </w:tcPr>
          <w:p w14:paraId="5E22495B" w14:textId="73CA4D4B" w:rsidR="004A1094" w:rsidRPr="004A1094" w:rsidDel="006012D0" w:rsidRDefault="004A1094" w:rsidP="00DA5883">
            <w:pPr>
              <w:tabs>
                <w:tab w:val="left" w:pos="1701"/>
              </w:tabs>
              <w:spacing w:after="60" w:line="240" w:lineRule="auto"/>
              <w:rPr>
                <w:del w:id="232" w:author="Raphael Malyankar" w:date="2024-12-04T22:22:00Z" w16du:dateUtc="2024-12-05T05:22:00Z"/>
                <w:lang w:val="en-GB"/>
              </w:rPr>
            </w:pPr>
            <w:del w:id="233" w:author="Raphael Malyankar" w:date="2024-12-04T22:22:00Z" w16du:dateUtc="2024-12-05T05:22:00Z">
              <w:r w:rsidRPr="004A1094" w:rsidDel="006012D0">
                <w:rPr>
                  <w:lang w:val="en-GB"/>
                </w:rPr>
                <w:delText>S100_Dev0172</w:delText>
              </w:r>
            </w:del>
          </w:p>
          <w:p w14:paraId="64652377" w14:textId="56755992" w:rsidR="004A1094" w:rsidRPr="004A1094" w:rsidDel="0050406F" w:rsidRDefault="004A1094" w:rsidP="00DA5883">
            <w:pPr>
              <w:tabs>
                <w:tab w:val="left" w:pos="1701"/>
              </w:tabs>
              <w:spacing w:after="60" w:line="240" w:lineRule="auto"/>
              <w:rPr>
                <w:del w:id="234" w:author="Raphael Malyankar" w:date="2024-12-04T22:36:00Z" w16du:dateUtc="2024-12-05T05:36:00Z"/>
                <w:lang w:val="en-GB"/>
              </w:rPr>
            </w:pPr>
            <w:del w:id="235" w:author="Raphael Malyankar" w:date="2024-12-04T22:22:00Z" w16du:dateUtc="2024-12-05T05:22:00Z">
              <w:r w:rsidRPr="004A1094" w:rsidDel="006012D0">
                <w:rPr>
                  <w:lang w:val="en-GB"/>
                </w:rPr>
                <w:delText>S100_Dev0173</w:delText>
              </w:r>
            </w:del>
            <w:ins w:id="236" w:author="Raphael Malyankar" w:date="2024-12-04T22:22:00Z" w16du:dateUtc="2024-12-05T05:22:00Z">
              <w:r w:rsidR="006012D0">
                <w:rPr>
                  <w:lang w:val="en-GB"/>
                </w:rPr>
                <w:t>Only checks in Collection A, if any</w:t>
              </w:r>
            </w:ins>
          </w:p>
          <w:p w14:paraId="170E6C4B" w14:textId="2B746800" w:rsidR="004A1094" w:rsidRPr="004A1094" w:rsidRDefault="004A1094" w:rsidP="00DA5883">
            <w:pPr>
              <w:tabs>
                <w:tab w:val="left" w:pos="1701"/>
              </w:tabs>
              <w:spacing w:after="60" w:line="240" w:lineRule="auto"/>
              <w:rPr>
                <w:lang w:val="en-GB"/>
              </w:rPr>
            </w:pPr>
            <w:del w:id="237" w:author="Raphael Malyankar" w:date="2024-12-04T22:36:00Z" w16du:dateUtc="2024-12-05T05:36:00Z">
              <w:r w:rsidRPr="004A1094" w:rsidDel="0050406F">
                <w:rPr>
                  <w:lang w:val="en-GB"/>
                </w:rPr>
                <w:delText>S100_Dev0174</w:delText>
              </w:r>
            </w:del>
          </w:p>
        </w:tc>
        <w:tc>
          <w:tcPr>
            <w:tcW w:w="1198"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9"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B8317A">
        <w:tc>
          <w:tcPr>
            <w:tcW w:w="1056"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987" w:type="pct"/>
          </w:tcPr>
          <w:p w14:paraId="34095CE8" w14:textId="61CB4E86" w:rsidR="004A1094" w:rsidRPr="004A1094" w:rsidRDefault="004A1094" w:rsidP="00DA5883">
            <w:pPr>
              <w:tabs>
                <w:tab w:val="left" w:pos="1701"/>
              </w:tabs>
              <w:spacing w:after="60" w:line="240" w:lineRule="auto"/>
              <w:rPr>
                <w:lang w:val="en-GB"/>
              </w:rPr>
            </w:pPr>
            <w:r w:rsidRPr="004A1094">
              <w:rPr>
                <w:lang w:val="en-GB"/>
              </w:rPr>
              <w:t xml:space="preserve">All checks </w:t>
            </w:r>
            <w:ins w:id="238" w:author="Raphael Malyankar" w:date="2024-12-04T22:19:00Z" w16du:dateUtc="2024-12-05T05:19:00Z">
              <w:r w:rsidR="006012D0">
                <w:rPr>
                  <w:lang w:val="en-GB"/>
                </w:rPr>
                <w:t xml:space="preserve">in Collection A </w:t>
              </w:r>
            </w:ins>
            <w:r w:rsidRPr="004A1094">
              <w:rPr>
                <w:lang w:val="en-GB"/>
              </w:rPr>
              <w:t>except those for arc, circle, and spline primitives or Level 3b geometry</w:t>
            </w:r>
          </w:p>
        </w:tc>
        <w:tc>
          <w:tcPr>
            <w:tcW w:w="1198" w:type="pct"/>
          </w:tcPr>
          <w:p w14:paraId="663DECD2"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9" w:type="pct"/>
          </w:tcPr>
          <w:p w14:paraId="70B32B7F" w14:textId="6AF573CC"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w:t>
            </w:r>
            <w:r w:rsidR="008A6C75">
              <w:rPr>
                <w:lang w:val="en-GB"/>
              </w:rPr>
              <w:t>4</w:t>
            </w:r>
            <w:r w:rsidRPr="004A1094">
              <w:rPr>
                <w:lang w:val="en-GB"/>
              </w:rPr>
              <w:t xml:space="preserve"> uses Level 3a geometry.</w:t>
            </w:r>
          </w:p>
          <w:p w14:paraId="2498A6F7" w14:textId="65685616"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w:t>
            </w:r>
            <w:r w:rsidR="008A6C75">
              <w:rPr>
                <w:lang w:val="en-GB"/>
              </w:rPr>
              <w:t>4 Ed. 1.5.0</w:t>
            </w:r>
            <w:r w:rsidRPr="004A1094">
              <w:rPr>
                <w:lang w:val="en-GB"/>
              </w:rPr>
              <w:t xml:space="preserve"> does not use arc, spline, and circle spatial primitives</w:t>
            </w:r>
          </w:p>
        </w:tc>
      </w:tr>
      <w:tr w:rsidR="00C53F21" w:rsidRPr="004A1094" w14:paraId="3449D4C9" w14:textId="77777777" w:rsidTr="00B8317A">
        <w:tc>
          <w:tcPr>
            <w:tcW w:w="1056"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987" w:type="pct"/>
          </w:tcPr>
          <w:p w14:paraId="1CA8BB12" w14:textId="77777777" w:rsidR="004A1094" w:rsidRPr="004A1094" w:rsidRDefault="004A1094" w:rsidP="00DA5883">
            <w:pPr>
              <w:tabs>
                <w:tab w:val="left" w:pos="1701"/>
              </w:tabs>
              <w:spacing w:after="60" w:line="240" w:lineRule="auto"/>
              <w:rPr>
                <w:lang w:val="en-GB"/>
              </w:rPr>
            </w:pPr>
            <w:r w:rsidRPr="004A1094">
              <w:rPr>
                <w:lang w:val="en-GB"/>
              </w:rPr>
              <w:t>None</w:t>
            </w:r>
          </w:p>
        </w:tc>
        <w:tc>
          <w:tcPr>
            <w:tcW w:w="1198" w:type="pct"/>
          </w:tcPr>
          <w:p w14:paraId="101D594A" w14:textId="77777777" w:rsidR="004A1094" w:rsidRPr="004A1094" w:rsidRDefault="004A1094" w:rsidP="00DA5883">
            <w:pPr>
              <w:tabs>
                <w:tab w:val="left" w:pos="1701"/>
              </w:tabs>
              <w:spacing w:after="60" w:line="240" w:lineRule="auto"/>
              <w:rPr>
                <w:lang w:val="en-GB"/>
              </w:rPr>
            </w:pPr>
            <w:r w:rsidRPr="004A1094">
              <w:rPr>
                <w:lang w:val="en-GB"/>
              </w:rPr>
              <w:t>N/A</w:t>
            </w:r>
          </w:p>
        </w:tc>
        <w:tc>
          <w:tcPr>
            <w:tcW w:w="1759" w:type="pct"/>
          </w:tcPr>
          <w:p w14:paraId="50F724C1" w14:textId="2B8EF364" w:rsidR="004A1094" w:rsidRPr="004A1094" w:rsidRDefault="004A1094" w:rsidP="00DA5883">
            <w:pPr>
              <w:tabs>
                <w:tab w:val="left" w:pos="1701"/>
              </w:tabs>
              <w:spacing w:after="60" w:line="240" w:lineRule="auto"/>
              <w:rPr>
                <w:lang w:val="en-GB"/>
              </w:rPr>
            </w:pPr>
            <w:r w:rsidRPr="004A1094">
              <w:rPr>
                <w:lang w:val="en-GB"/>
              </w:rPr>
              <w:t xml:space="preserve">Part 8 does not apply to </w:t>
            </w:r>
            <w:r w:rsidR="00757F2D">
              <w:rPr>
                <w:lang w:val="en-GB"/>
              </w:rPr>
              <w:t>S-124</w:t>
            </w:r>
          </w:p>
        </w:tc>
      </w:tr>
      <w:tr w:rsidR="00C53F21" w:rsidRPr="004A1094" w14:paraId="1611E35B" w14:textId="77777777" w:rsidTr="00B8317A">
        <w:tc>
          <w:tcPr>
            <w:tcW w:w="1056"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987" w:type="pct"/>
          </w:tcPr>
          <w:p w14:paraId="11CB4700" w14:textId="256FC526" w:rsidR="004A1094" w:rsidRPr="004A1094" w:rsidRDefault="004A1094" w:rsidP="00DA5883">
            <w:pPr>
              <w:tabs>
                <w:tab w:val="left" w:pos="1701"/>
              </w:tabs>
              <w:spacing w:after="60" w:line="240" w:lineRule="auto"/>
              <w:rPr>
                <w:lang w:val="en-GB"/>
              </w:rPr>
            </w:pPr>
            <w:del w:id="239" w:author="Raphael Malyankar" w:date="2024-12-04T22:24:00Z" w16du:dateUtc="2024-12-05T05:24:00Z">
              <w:r w:rsidRPr="004A1094" w:rsidDel="00200365">
                <w:rPr>
                  <w:lang w:val="en-GB"/>
                </w:rPr>
                <w:delText>?</w:delText>
              </w:r>
            </w:del>
            <w:ins w:id="240" w:author="Raphael Malyankar" w:date="2024-12-04T22:24:00Z" w16du:dateUtc="2024-12-05T05:24:00Z">
              <w:r w:rsidR="00200365">
                <w:rPr>
                  <w:lang w:val="en-GB"/>
                </w:rPr>
                <w:t>N/A</w:t>
              </w:r>
            </w:ins>
          </w:p>
        </w:tc>
        <w:tc>
          <w:tcPr>
            <w:tcW w:w="1198" w:type="pct"/>
          </w:tcPr>
          <w:p w14:paraId="3E6F7F60" w14:textId="77777777" w:rsidR="004A1094" w:rsidRPr="004A1094" w:rsidRDefault="004A1094" w:rsidP="00DA5883">
            <w:pPr>
              <w:tabs>
                <w:tab w:val="left" w:pos="1701"/>
              </w:tabs>
              <w:spacing w:after="60" w:line="240" w:lineRule="auto"/>
              <w:rPr>
                <w:lang w:val="en-GB"/>
              </w:rPr>
            </w:pPr>
            <w:r w:rsidRPr="004A1094">
              <w:rPr>
                <w:lang w:val="en-GB"/>
              </w:rPr>
              <w:t>Product Specitication</w:t>
            </w:r>
          </w:p>
        </w:tc>
        <w:tc>
          <w:tcPr>
            <w:tcW w:w="1759"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B8317A">
        <w:tc>
          <w:tcPr>
            <w:tcW w:w="1056"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987"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8"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9" w:type="pct"/>
          </w:tcPr>
          <w:p w14:paraId="0DD48404" w14:textId="261C0198" w:rsidR="004A1094" w:rsidRPr="004A1094" w:rsidRDefault="00757F2D" w:rsidP="00DA5883">
            <w:pPr>
              <w:tabs>
                <w:tab w:val="left" w:pos="1701"/>
              </w:tabs>
              <w:spacing w:after="60" w:line="240" w:lineRule="auto"/>
              <w:rPr>
                <w:lang w:val="en-GB"/>
              </w:rPr>
            </w:pPr>
            <w:r>
              <w:rPr>
                <w:lang w:val="en-GB"/>
              </w:rPr>
              <w:t>S-124</w:t>
            </w:r>
            <w:r w:rsidR="00C53F21">
              <w:rPr>
                <w:lang w:val="en-GB"/>
              </w:rPr>
              <w:t xml:space="preserve"> does not use the ISO 8211 format</w:t>
            </w:r>
          </w:p>
        </w:tc>
      </w:tr>
      <w:tr w:rsidR="00C53F21" w:rsidRPr="004A1094" w14:paraId="2E3D32F2" w14:textId="77777777" w:rsidTr="00B8317A">
        <w:tc>
          <w:tcPr>
            <w:tcW w:w="1056" w:type="pct"/>
          </w:tcPr>
          <w:p w14:paraId="27A504BA" w14:textId="1B75FBE3" w:rsidR="004A1094" w:rsidRPr="004A1094" w:rsidRDefault="004A1094" w:rsidP="00DA5883">
            <w:pPr>
              <w:tabs>
                <w:tab w:val="left" w:pos="1701"/>
              </w:tabs>
              <w:spacing w:after="60" w:line="240" w:lineRule="auto"/>
              <w:rPr>
                <w:lang w:val="en-GB"/>
              </w:rPr>
            </w:pPr>
            <w:r w:rsidRPr="004A1094">
              <w:rPr>
                <w:lang w:val="en-GB"/>
              </w:rPr>
              <w:t>Part 10b</w:t>
            </w:r>
          </w:p>
        </w:tc>
        <w:tc>
          <w:tcPr>
            <w:tcW w:w="987" w:type="pct"/>
          </w:tcPr>
          <w:p w14:paraId="00B31BF5" w14:textId="6A896E24" w:rsidR="004A1094" w:rsidRPr="004A1094" w:rsidRDefault="00C53F21" w:rsidP="00DA5883">
            <w:pPr>
              <w:tabs>
                <w:tab w:val="left" w:pos="1701"/>
              </w:tabs>
              <w:spacing w:after="60" w:line="240" w:lineRule="auto"/>
              <w:rPr>
                <w:lang w:val="en-GB"/>
              </w:rPr>
            </w:pPr>
            <w:del w:id="241" w:author="Raphael Malyankar" w:date="2024-12-04T22:18:00Z" w16du:dateUtc="2024-12-05T05:18:00Z">
              <w:r w:rsidDel="006012D0">
                <w:rPr>
                  <w:lang w:val="en-GB"/>
                </w:rPr>
                <w:delText>?</w:delText>
              </w:r>
            </w:del>
            <w:ins w:id="242" w:author="Raphael Malyankar" w:date="2024-12-04T22:18:00Z" w16du:dateUtc="2024-12-05T05:18:00Z">
              <w:r w:rsidR="006012D0">
                <w:rPr>
                  <w:lang w:val="en-GB"/>
                </w:rPr>
                <w:t xml:space="preserve">All </w:t>
              </w:r>
            </w:ins>
            <w:ins w:id="243" w:author="Raphael Malyankar" w:date="2024-12-04T22:19:00Z" w16du:dateUtc="2024-12-05T05:19:00Z">
              <w:r w:rsidR="006012D0">
                <w:rPr>
                  <w:lang w:val="en-GB"/>
                </w:rPr>
                <w:t>checks in Collection</w:t>
              </w:r>
            </w:ins>
            <w:ins w:id="244" w:author="Raphael Malyankar" w:date="2024-12-04T22:18:00Z" w16du:dateUtc="2024-12-05T05:18:00Z">
              <w:r w:rsidR="006012D0">
                <w:rPr>
                  <w:lang w:val="en-GB"/>
                </w:rPr>
                <w:t xml:space="preserve"> A </w:t>
              </w:r>
            </w:ins>
          </w:p>
        </w:tc>
        <w:tc>
          <w:tcPr>
            <w:tcW w:w="1198" w:type="pct"/>
          </w:tcPr>
          <w:p w14:paraId="724424F2" w14:textId="0F7C01CF" w:rsidR="004A1094" w:rsidRPr="004A1094" w:rsidRDefault="00C53F21" w:rsidP="00DA5883">
            <w:pPr>
              <w:tabs>
                <w:tab w:val="left" w:pos="1701"/>
              </w:tabs>
              <w:spacing w:after="60" w:line="240" w:lineRule="auto"/>
              <w:rPr>
                <w:lang w:val="en-GB"/>
              </w:rPr>
            </w:pPr>
            <w:r>
              <w:rPr>
                <w:lang w:val="en-GB"/>
              </w:rPr>
              <w:t>Dataset</w:t>
            </w:r>
          </w:p>
        </w:tc>
        <w:tc>
          <w:tcPr>
            <w:tcW w:w="1759" w:type="pct"/>
          </w:tcPr>
          <w:p w14:paraId="3B4A58CB" w14:textId="6F047664" w:rsidR="004A1094" w:rsidRPr="004A1094" w:rsidRDefault="00C53F21" w:rsidP="00DA5883">
            <w:pPr>
              <w:tabs>
                <w:tab w:val="left" w:pos="1701"/>
              </w:tabs>
              <w:spacing w:after="60" w:line="240" w:lineRule="auto"/>
              <w:rPr>
                <w:lang w:val="en-GB"/>
              </w:rPr>
            </w:pPr>
            <w:r>
              <w:rPr>
                <w:lang w:val="en-GB"/>
              </w:rPr>
              <w:t>Generic validation checks for the S-100 GML format</w:t>
            </w:r>
          </w:p>
        </w:tc>
      </w:tr>
      <w:tr w:rsidR="00C53F21" w:rsidRPr="004A1094" w14:paraId="3F51D10D" w14:textId="77777777" w:rsidTr="00B8317A">
        <w:tc>
          <w:tcPr>
            <w:tcW w:w="1056"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987" w:type="pct"/>
          </w:tcPr>
          <w:p w14:paraId="2D653327" w14:textId="705FDB91" w:rsidR="00C53F21" w:rsidRPr="004A1094" w:rsidRDefault="00C53F21" w:rsidP="00C53F21">
            <w:pPr>
              <w:tabs>
                <w:tab w:val="left" w:pos="1701"/>
              </w:tabs>
              <w:spacing w:after="60" w:line="240" w:lineRule="auto"/>
              <w:rPr>
                <w:lang w:val="en-GB"/>
              </w:rPr>
            </w:pPr>
            <w:r>
              <w:rPr>
                <w:lang w:val="en-GB"/>
              </w:rPr>
              <w:t>None</w:t>
            </w:r>
          </w:p>
        </w:tc>
        <w:tc>
          <w:tcPr>
            <w:tcW w:w="1198" w:type="pct"/>
          </w:tcPr>
          <w:p w14:paraId="1E683916" w14:textId="28773EDE" w:rsidR="00C53F21" w:rsidRPr="004A1094" w:rsidRDefault="00C53F21" w:rsidP="00C53F21">
            <w:pPr>
              <w:tabs>
                <w:tab w:val="left" w:pos="1701"/>
              </w:tabs>
              <w:spacing w:after="60" w:line="240" w:lineRule="auto"/>
              <w:rPr>
                <w:lang w:val="en-GB"/>
              </w:rPr>
            </w:pPr>
            <w:r>
              <w:rPr>
                <w:lang w:val="en-GB"/>
              </w:rPr>
              <w:t>N/A</w:t>
            </w:r>
          </w:p>
        </w:tc>
        <w:tc>
          <w:tcPr>
            <w:tcW w:w="1759" w:type="pct"/>
          </w:tcPr>
          <w:p w14:paraId="1F62B345" w14:textId="184CFAE0" w:rsidR="00C53F21" w:rsidRPr="004A1094" w:rsidRDefault="00757F2D" w:rsidP="00C53F21">
            <w:pPr>
              <w:tabs>
                <w:tab w:val="left" w:pos="1701"/>
              </w:tabs>
              <w:spacing w:after="60" w:line="240" w:lineRule="auto"/>
              <w:rPr>
                <w:lang w:val="en-GB"/>
              </w:rPr>
            </w:pPr>
            <w:r>
              <w:rPr>
                <w:lang w:val="en-GB"/>
              </w:rPr>
              <w:t>S-124</w:t>
            </w:r>
            <w:r w:rsidR="00C53F21">
              <w:rPr>
                <w:lang w:val="en-GB"/>
              </w:rPr>
              <w:t xml:space="preserve"> does not use the S-100 HDF5 format</w:t>
            </w:r>
          </w:p>
        </w:tc>
      </w:tr>
      <w:tr w:rsidR="00C53F21" w:rsidRPr="004A1094" w14:paraId="5CC96E0C" w14:textId="77777777" w:rsidTr="00B8317A">
        <w:tc>
          <w:tcPr>
            <w:tcW w:w="1056"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987" w:type="pct"/>
          </w:tcPr>
          <w:p w14:paraId="103CE92D" w14:textId="77777777" w:rsidR="004A1094" w:rsidRPr="004A1094" w:rsidRDefault="004A1094" w:rsidP="00DA5883">
            <w:pPr>
              <w:tabs>
                <w:tab w:val="left" w:pos="1701"/>
              </w:tabs>
              <w:spacing w:after="60" w:line="240" w:lineRule="auto"/>
              <w:rPr>
                <w:lang w:val="en-GB"/>
              </w:rPr>
            </w:pPr>
            <w:r w:rsidRPr="004A1094">
              <w:rPr>
                <w:lang w:val="en-GB"/>
              </w:rPr>
              <w:t>S100_Dev0466</w:t>
            </w:r>
          </w:p>
        </w:tc>
        <w:tc>
          <w:tcPr>
            <w:tcW w:w="1198"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9"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C53F21" w:rsidRPr="004A1094" w14:paraId="4CDB3D69" w14:textId="77777777" w:rsidTr="00B8317A">
        <w:tc>
          <w:tcPr>
            <w:tcW w:w="1056" w:type="pct"/>
          </w:tcPr>
          <w:p w14:paraId="368FA62A" w14:textId="77777777" w:rsidR="004A1094" w:rsidRPr="004A1094" w:rsidRDefault="004A1094" w:rsidP="00DA5883">
            <w:pPr>
              <w:tabs>
                <w:tab w:val="left" w:pos="1701"/>
              </w:tabs>
              <w:spacing w:after="60" w:line="240" w:lineRule="auto"/>
              <w:rPr>
                <w:lang w:val="en-GB"/>
              </w:rPr>
            </w:pPr>
            <w:r w:rsidRPr="004A1094">
              <w:rPr>
                <w:lang w:val="en-GB"/>
              </w:rPr>
              <w:t>Part 15</w:t>
            </w:r>
          </w:p>
        </w:tc>
        <w:tc>
          <w:tcPr>
            <w:tcW w:w="987" w:type="pct"/>
          </w:tcPr>
          <w:p w14:paraId="3FE67100" w14:textId="13B740B8" w:rsidR="004A1094" w:rsidRPr="004A1094" w:rsidRDefault="00200365" w:rsidP="00DA5883">
            <w:pPr>
              <w:tabs>
                <w:tab w:val="left" w:pos="1701"/>
              </w:tabs>
              <w:spacing w:after="60" w:line="240" w:lineRule="auto"/>
              <w:rPr>
                <w:lang w:val="en-GB"/>
              </w:rPr>
            </w:pPr>
            <w:ins w:id="245" w:author="Raphael Malyankar" w:date="2024-12-04T22:24:00Z" w16du:dateUtc="2024-12-05T05:24:00Z">
              <w:r>
                <w:rPr>
                  <w:lang w:val="en-GB"/>
                </w:rPr>
                <w:t>All collection A checks</w:t>
              </w:r>
            </w:ins>
            <w:del w:id="246" w:author="Raphael Malyankar" w:date="2024-12-04T22:24:00Z" w16du:dateUtc="2024-12-05T05:24:00Z">
              <w:r w:rsidR="004A1094" w:rsidRPr="004A1094" w:rsidDel="00200365">
                <w:rPr>
                  <w:lang w:val="en-GB"/>
                </w:rPr>
                <w:delText>?</w:delText>
              </w:r>
            </w:del>
          </w:p>
        </w:tc>
        <w:tc>
          <w:tcPr>
            <w:tcW w:w="1198" w:type="pct"/>
          </w:tcPr>
          <w:p w14:paraId="5E052C54" w14:textId="77777777" w:rsidR="004A1094" w:rsidRDefault="00200365" w:rsidP="00DA5883">
            <w:pPr>
              <w:tabs>
                <w:tab w:val="left" w:pos="1701"/>
              </w:tabs>
              <w:spacing w:after="60" w:line="240" w:lineRule="auto"/>
              <w:rPr>
                <w:ins w:id="247" w:author="Raphael Malyankar" w:date="2024-12-04T22:24:00Z" w16du:dateUtc="2024-12-05T05:24:00Z"/>
                <w:lang w:val="en-GB"/>
              </w:rPr>
            </w:pPr>
            <w:ins w:id="248" w:author="Raphael Malyankar" w:date="2024-12-04T22:24:00Z" w16du:dateUtc="2024-12-05T05:24:00Z">
              <w:r>
                <w:rPr>
                  <w:lang w:val="en-GB"/>
                </w:rPr>
                <w:t>Exchange catalogue</w:t>
              </w:r>
            </w:ins>
            <w:del w:id="249" w:author="Raphael Malyankar" w:date="2024-12-04T22:24:00Z" w16du:dateUtc="2024-12-05T05:24:00Z">
              <w:r w:rsidR="004A1094" w:rsidRPr="004A1094" w:rsidDel="00200365">
                <w:rPr>
                  <w:lang w:val="en-GB"/>
                </w:rPr>
                <w:delText>?</w:delText>
              </w:r>
            </w:del>
          </w:p>
          <w:p w14:paraId="0689DB61" w14:textId="4BB10DD4" w:rsidR="00200365" w:rsidRPr="004A1094" w:rsidRDefault="00200365" w:rsidP="00DA5883">
            <w:pPr>
              <w:tabs>
                <w:tab w:val="left" w:pos="1701"/>
              </w:tabs>
              <w:spacing w:after="60" w:line="240" w:lineRule="auto"/>
              <w:rPr>
                <w:lang w:val="en-GB"/>
              </w:rPr>
            </w:pPr>
            <w:ins w:id="250" w:author="Raphael Malyankar" w:date="2024-12-04T22:24:00Z" w16du:dateUtc="2024-12-05T05:24:00Z">
              <w:r>
                <w:rPr>
                  <w:lang w:val="en-GB"/>
                </w:rPr>
                <w:t>Exchange set</w:t>
              </w:r>
            </w:ins>
          </w:p>
        </w:tc>
        <w:tc>
          <w:tcPr>
            <w:tcW w:w="1759" w:type="pct"/>
          </w:tcPr>
          <w:p w14:paraId="71B1CB90" w14:textId="77777777" w:rsidR="004A1094" w:rsidRPr="004A1094" w:rsidRDefault="004A1094" w:rsidP="00DA5883">
            <w:pPr>
              <w:tabs>
                <w:tab w:val="left" w:pos="1701"/>
              </w:tabs>
              <w:spacing w:after="60" w:line="240" w:lineRule="auto"/>
              <w:rPr>
                <w:lang w:val="en-GB"/>
              </w:rPr>
            </w:pPr>
          </w:p>
        </w:tc>
      </w:tr>
      <w:tr w:rsidR="00C53F21" w:rsidRPr="004A1094" w14:paraId="0E0A6C77" w14:textId="77777777" w:rsidTr="00B8317A">
        <w:tc>
          <w:tcPr>
            <w:tcW w:w="1056"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987" w:type="pct"/>
          </w:tcPr>
          <w:p w14:paraId="6B098DC4" w14:textId="57D0D778"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w:t>
            </w:r>
            <w:ins w:id="251" w:author="Raphael Malyankar" w:date="2024-12-04T22:25:00Z" w16du:dateUtc="2024-12-05T05:25:00Z">
              <w:r w:rsidR="00200365">
                <w:rPr>
                  <w:lang w:val="en-GB"/>
                </w:rPr>
                <w:t xml:space="preserve">in Collection A </w:t>
              </w:r>
            </w:ins>
            <w:r w:rsidR="00C53F21">
              <w:rPr>
                <w:lang w:val="en-GB"/>
              </w:rPr>
              <w:t xml:space="preserve">except those applying to elements not used in </w:t>
            </w:r>
            <w:r w:rsidR="00757F2D">
              <w:rPr>
                <w:lang w:val="en-GB"/>
              </w:rPr>
              <w:t>S-124</w:t>
            </w:r>
          </w:p>
        </w:tc>
        <w:tc>
          <w:tcPr>
            <w:tcW w:w="1198"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9"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0F61BC7E" w14:textId="0BAA6A08" w:rsidR="004A1094" w:rsidRPr="004A1094" w:rsidDel="009E1232" w:rsidRDefault="004A1094" w:rsidP="004A1094">
      <w:pPr>
        <w:tabs>
          <w:tab w:val="left" w:pos="1701"/>
        </w:tabs>
        <w:spacing w:line="240" w:lineRule="auto"/>
        <w:rPr>
          <w:del w:id="252" w:author="Raphael Malyankar" w:date="2024-12-04T22:08:00Z" w16du:dateUtc="2024-12-05T05:08:00Z"/>
          <w:lang w:val="en-GB"/>
        </w:rPr>
      </w:pPr>
      <w:del w:id="253" w:author="Raphael Malyankar" w:date="2024-12-04T22:08:00Z" w16du:dateUtc="2024-12-05T05:08:00Z">
        <w:r w:rsidRPr="004A1094" w:rsidDel="009E1232">
          <w:rPr>
            <w:lang w:val="en-GB"/>
          </w:rPr>
          <w:delText>[ALTERNATIVE clause 5.1]</w:delText>
        </w:r>
      </w:del>
    </w:p>
    <w:p w14:paraId="3388DDF4" w14:textId="1A55A1A9" w:rsidR="004A1094" w:rsidRPr="004A1094" w:rsidDel="009E1232" w:rsidRDefault="00757F2D" w:rsidP="004A1094">
      <w:pPr>
        <w:tabs>
          <w:tab w:val="left" w:pos="1701"/>
        </w:tabs>
        <w:spacing w:line="240" w:lineRule="auto"/>
        <w:rPr>
          <w:del w:id="254" w:author="Raphael Malyankar" w:date="2024-12-04T22:08:00Z" w16du:dateUtc="2024-12-05T05:08:00Z"/>
          <w:lang w:val="en-GB"/>
        </w:rPr>
      </w:pPr>
      <w:del w:id="255" w:author="Raphael Malyankar" w:date="2024-12-04T22:08:00Z" w16du:dateUtc="2024-12-05T05:08:00Z">
        <w:r w:rsidDel="009E1232">
          <w:rPr>
            <w:lang w:val="en-GB"/>
          </w:rPr>
          <w:delText>S-124</w:delText>
        </w:r>
        <w:r w:rsidR="004A1094" w:rsidRPr="004A1094" w:rsidDel="009E1232">
          <w:rPr>
            <w:lang w:val="en-GB"/>
          </w:rPr>
          <w:delText xml:space="preserve"> datasets and exchange sets must also be validated using the subset of generic S-100 validation checks listed in [insert location – sheet, file, etc.]</w:delText>
        </w:r>
      </w:del>
    </w:p>
    <w:p w14:paraId="24B7AB9D" w14:textId="77777777" w:rsidR="004A1094" w:rsidRPr="004A1094" w:rsidRDefault="004A1094" w:rsidP="00ED6F4D">
      <w:pPr>
        <w:pStyle w:val="Heading2"/>
        <w:rPr>
          <w:lang w:val="en-GB"/>
        </w:rPr>
      </w:pPr>
      <w:bookmarkStart w:id="256" w:name="_Toc179220194"/>
      <w:bookmarkStart w:id="257" w:name="_Toc179556271"/>
      <w:r w:rsidRPr="004A1094">
        <w:rPr>
          <w:lang w:val="en-GB"/>
        </w:rPr>
        <w:t>Interoperability checks</w:t>
      </w:r>
      <w:bookmarkEnd w:id="256"/>
      <w:bookmarkEnd w:id="257"/>
    </w:p>
    <w:p w14:paraId="353F74F0" w14:textId="3936434F" w:rsidR="004A1094" w:rsidRPr="004A1094" w:rsidRDefault="00757F2D" w:rsidP="004A1094">
      <w:pPr>
        <w:tabs>
          <w:tab w:val="left" w:pos="1701"/>
        </w:tabs>
        <w:spacing w:line="240" w:lineRule="auto"/>
        <w:rPr>
          <w:lang w:val="en-GB"/>
        </w:rPr>
      </w:pPr>
      <w:r>
        <w:rPr>
          <w:lang w:val="en-GB"/>
        </w:rPr>
        <w:t>S-124</w:t>
      </w:r>
      <w:r w:rsidR="004A1094" w:rsidRPr="004A1094">
        <w:rPr>
          <w:lang w:val="en-GB"/>
        </w:rPr>
        <w:t xml:space="preserve"> datasets and exchange sets intended for use on ECDIS must also pass the applicable int</w:t>
      </w:r>
      <w:r w:rsidR="009A5B33">
        <w:rPr>
          <w:lang w:val="en-GB"/>
        </w:rPr>
        <w:t>e</w:t>
      </w:r>
      <w:r w:rsidR="004A1094"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258" w:name="_Toc179556272"/>
      <w:commentRangeStart w:id="259"/>
      <w:commentRangeStart w:id="260"/>
      <w:r>
        <w:rPr>
          <w:lang w:val="en-GB"/>
        </w:rPr>
        <w:t xml:space="preserve">Check </w:t>
      </w:r>
      <w:r w:rsidR="000C0A8B">
        <w:rPr>
          <w:lang w:val="en-GB"/>
        </w:rPr>
        <w:t xml:space="preserve">Application </w:t>
      </w:r>
      <w:r>
        <w:rPr>
          <w:lang w:val="en-GB"/>
        </w:rPr>
        <w:t>Sequence</w:t>
      </w:r>
      <w:commentRangeEnd w:id="259"/>
      <w:r w:rsidR="004B194F">
        <w:rPr>
          <w:rStyle w:val="CommentReference"/>
          <w:b w:val="0"/>
          <w:bCs w:val="0"/>
        </w:rPr>
        <w:commentReference w:id="259"/>
      </w:r>
      <w:commentRangeEnd w:id="260"/>
      <w:r w:rsidR="00911072">
        <w:rPr>
          <w:rStyle w:val="CommentReference"/>
          <w:b w:val="0"/>
          <w:bCs w:val="0"/>
        </w:rPr>
        <w:commentReference w:id="260"/>
      </w:r>
      <w:bookmarkEnd w:id="258"/>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011997B1" w:rsidR="001B5F6E" w:rsidRDefault="001B5F6E" w:rsidP="001B5F6E">
      <w:pPr>
        <w:pStyle w:val="Caption"/>
        <w:keepNext/>
      </w:pPr>
      <w:r>
        <w:t xml:space="preserve">Table </w:t>
      </w:r>
      <w:r w:rsidR="00F2138B">
        <w:fldChar w:fldCharType="begin"/>
      </w:r>
      <w:r w:rsidR="00F2138B">
        <w:instrText xml:space="preserve"> STYLEREF 1 \s </w:instrText>
      </w:r>
      <w:r w:rsidR="00F2138B">
        <w:fldChar w:fldCharType="separate"/>
      </w:r>
      <w:r w:rsidR="00F2138B">
        <w:rPr>
          <w:noProof/>
        </w:rPr>
        <w:t>6</w:t>
      </w:r>
      <w:r w:rsidR="00F2138B">
        <w:fldChar w:fldCharType="end"/>
      </w:r>
      <w:r w:rsidR="00ED6F4D">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3156"/>
        <w:gridCol w:w="1818"/>
        <w:gridCol w:w="3281"/>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71C0EEBC" w:rsidR="00336B36" w:rsidRPr="001B5F6E" w:rsidRDefault="00336B36" w:rsidP="00D24C0B">
            <w:pPr>
              <w:spacing w:after="120" w:line="240" w:lineRule="auto"/>
              <w:rPr>
                <w:lang w:val="en-GB"/>
              </w:rPr>
            </w:pPr>
            <w:r w:rsidRPr="001B5F6E">
              <w:rPr>
                <w:lang w:val="en-GB"/>
              </w:rPr>
              <w:t>S-158:</w:t>
            </w:r>
            <w:r w:rsidR="00757F2D">
              <w:rPr>
                <w:lang w:val="en-GB"/>
              </w:rPr>
              <w:t>124</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DDD50C7" w:rsidR="0066513D" w:rsidRPr="001B5F6E" w:rsidRDefault="005C2DC6" w:rsidP="0066513D">
            <w:pPr>
              <w:spacing w:after="120" w:line="240" w:lineRule="auto"/>
              <w:jc w:val="left"/>
              <w:rPr>
                <w:lang w:val="en-GB"/>
              </w:rPr>
            </w:pPr>
            <w:r>
              <w:rPr>
                <w:lang w:val="en-GB"/>
              </w:rPr>
              <w:t>???</w:t>
            </w:r>
          </w:p>
        </w:tc>
        <w:tc>
          <w:tcPr>
            <w:tcW w:w="0" w:type="auto"/>
          </w:tcPr>
          <w:p w14:paraId="6462D6EC" w14:textId="1193959D" w:rsidR="0066513D" w:rsidRPr="001B5F6E" w:rsidRDefault="0066513D" w:rsidP="0066513D">
            <w:pPr>
              <w:spacing w:after="120" w:line="240" w:lineRule="auto"/>
              <w:rPr>
                <w:lang w:val="en-GB"/>
              </w:rPr>
            </w:pPr>
            <w:r>
              <w:rPr>
                <w:lang w:val="en-GB"/>
              </w:rPr>
              <w:t>S-158:</w:t>
            </w:r>
            <w:r w:rsidR="00757F2D">
              <w:rPr>
                <w:lang w:val="en-GB"/>
              </w:rPr>
              <w:t>124</w:t>
            </w:r>
            <w:r>
              <w:rPr>
                <w:lang w:val="en-GB"/>
              </w:rPr>
              <w:t xml:space="preserve"> checks numbered Nxxx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57D4223D" w:rsidR="0066513D" w:rsidRPr="001B5F6E" w:rsidRDefault="005C2DC6" w:rsidP="0066513D">
            <w:pPr>
              <w:spacing w:after="120" w:line="240" w:lineRule="auto"/>
              <w:jc w:val="left"/>
              <w:rPr>
                <w:lang w:val="en-GB"/>
              </w:rPr>
            </w:pPr>
            <w:r>
              <w:rPr>
                <w:lang w:val="en-GB"/>
              </w:rPr>
              <w:t>???</w:t>
            </w:r>
          </w:p>
        </w:tc>
        <w:tc>
          <w:tcPr>
            <w:tcW w:w="0" w:type="auto"/>
          </w:tcPr>
          <w:p w14:paraId="79EB4A06" w14:textId="65DF707D" w:rsidR="0066513D" w:rsidRPr="001B5F6E" w:rsidRDefault="0066513D" w:rsidP="0066513D">
            <w:pPr>
              <w:spacing w:after="120" w:line="240" w:lineRule="auto"/>
              <w:rPr>
                <w:lang w:val="en-GB"/>
              </w:rPr>
            </w:pPr>
            <w:r>
              <w:rPr>
                <w:lang w:val="en-GB"/>
              </w:rPr>
              <w:t>S-158:</w:t>
            </w:r>
            <w:r w:rsidR="00757F2D">
              <w:rPr>
                <w:lang w:val="en-GB"/>
              </w:rPr>
              <w:t>124</w:t>
            </w:r>
            <w:r>
              <w:rPr>
                <w:lang w:val="en-GB"/>
              </w:rPr>
              <w:t xml:space="preserve"> checks numbered Nxxx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lastRenderedPageBreak/>
              <w:t>2.3</w:t>
            </w:r>
          </w:p>
        </w:tc>
        <w:tc>
          <w:tcPr>
            <w:tcW w:w="0" w:type="auto"/>
          </w:tcPr>
          <w:p w14:paraId="1881A2C4" w14:textId="36A12731" w:rsidR="0066513D" w:rsidRPr="001B5F6E" w:rsidRDefault="005C2DC6" w:rsidP="0066513D">
            <w:pPr>
              <w:spacing w:after="120" w:line="240" w:lineRule="auto"/>
              <w:jc w:val="left"/>
              <w:rPr>
                <w:lang w:val="en-GB"/>
              </w:rPr>
            </w:pPr>
            <w:r>
              <w:rPr>
                <w:lang w:val="en-GB"/>
              </w:rPr>
              <w:t>???</w:t>
            </w:r>
          </w:p>
        </w:tc>
        <w:tc>
          <w:tcPr>
            <w:tcW w:w="0" w:type="auto"/>
          </w:tcPr>
          <w:p w14:paraId="404DEFAD" w14:textId="47EB5E0D" w:rsidR="0066513D" w:rsidRPr="001B5F6E" w:rsidRDefault="0066513D" w:rsidP="0066513D">
            <w:pPr>
              <w:spacing w:after="120" w:line="240" w:lineRule="auto"/>
              <w:rPr>
                <w:lang w:val="en-GB"/>
              </w:rPr>
            </w:pPr>
            <w:r>
              <w:rPr>
                <w:lang w:val="en-GB"/>
              </w:rPr>
              <w:t>S-158:</w:t>
            </w:r>
            <w:r w:rsidR="00757F2D">
              <w:rPr>
                <w:lang w:val="en-GB"/>
              </w:rPr>
              <w:t>124</w:t>
            </w:r>
            <w:r>
              <w:rPr>
                <w:lang w:val="en-GB"/>
              </w:rPr>
              <w:t xml:space="preserve"> checks numbered Nxxx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7F7915EE"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w:t>
            </w:r>
            <w:r w:rsidR="00757F2D">
              <w:rPr>
                <w:lang w:val="en-GB"/>
              </w:rPr>
              <w:t>S-124</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8A6C75" w:rsidRDefault="00B71DF3" w:rsidP="00336B36">
            <w:pPr>
              <w:spacing w:after="120" w:line="240" w:lineRule="auto"/>
              <w:jc w:val="left"/>
              <w:rPr>
                <w:lang w:val="en-GB"/>
              </w:rPr>
            </w:pPr>
            <w:r w:rsidRPr="008A6C75">
              <w:rPr>
                <w:lang w:val="en-GB"/>
              </w:rPr>
              <w:t>Inter-dataset, intra-product checks</w:t>
            </w:r>
          </w:p>
        </w:tc>
        <w:tc>
          <w:tcPr>
            <w:tcW w:w="0" w:type="auto"/>
          </w:tcPr>
          <w:p w14:paraId="2CE7CBD4" w14:textId="634B48F7" w:rsidR="00B71DF3" w:rsidRPr="008A6C75" w:rsidRDefault="00B71DF3" w:rsidP="00D24C0B">
            <w:pPr>
              <w:spacing w:after="120" w:line="240" w:lineRule="auto"/>
              <w:rPr>
                <w:lang w:val="en-GB"/>
              </w:rPr>
            </w:pPr>
            <w:r w:rsidRPr="008A6C75">
              <w:rPr>
                <w:lang w:val="en-GB"/>
              </w:rPr>
              <w:t>S-158:</w:t>
            </w:r>
            <w:r w:rsidR="00757F2D">
              <w:rPr>
                <w:lang w:val="en-GB"/>
              </w:rPr>
              <w:t>124</w:t>
            </w:r>
            <w:r w:rsidR="0066513D" w:rsidRPr="008A6C75">
              <w:rPr>
                <w:lang w:val="en-GB"/>
              </w:rPr>
              <w:t xml:space="preserve"> checks numbered Nxxx</w:t>
            </w:r>
          </w:p>
        </w:tc>
        <w:tc>
          <w:tcPr>
            <w:tcW w:w="0" w:type="auto"/>
          </w:tcPr>
          <w:p w14:paraId="538350AB" w14:textId="506A8780" w:rsidR="00B71DF3" w:rsidRPr="008A6C75" w:rsidRDefault="00B71DF3" w:rsidP="001E0E51">
            <w:pPr>
              <w:spacing w:line="240" w:lineRule="auto"/>
              <w:jc w:val="left"/>
              <w:rPr>
                <w:lang w:val="en-GB"/>
              </w:rPr>
            </w:pPr>
            <w:r w:rsidRPr="008A6C75">
              <w:rPr>
                <w:lang w:val="en-GB"/>
              </w:rPr>
              <w:t xml:space="preserve">Adjacent or </w:t>
            </w:r>
            <w:r w:rsidR="003F2031" w:rsidRPr="008A6C75">
              <w:rPr>
                <w:lang w:val="en-GB"/>
              </w:rPr>
              <w:t>intersecting</w:t>
            </w:r>
            <w:r w:rsidRPr="008A6C75">
              <w:rPr>
                <w:lang w:val="en-GB"/>
              </w:rPr>
              <w:t xml:space="preserve"> datasets</w:t>
            </w:r>
          </w:p>
        </w:tc>
      </w:tr>
      <w:tr w:rsidR="00461C83"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5A3B0F29" w:rsidR="00903054" w:rsidRDefault="00903054" w:rsidP="00D24C0B">
            <w:pPr>
              <w:spacing w:after="120" w:line="240" w:lineRule="auto"/>
              <w:rPr>
                <w:lang w:val="en-GB"/>
              </w:rPr>
            </w:pPr>
            <w:r>
              <w:rPr>
                <w:lang w:val="en-GB"/>
              </w:rPr>
              <w:t>S-158:</w:t>
            </w:r>
            <w:r w:rsidR="00757F2D">
              <w:rPr>
                <w:lang w:val="en-GB"/>
              </w:rPr>
              <w:t>124</w:t>
            </w:r>
            <w:r w:rsidR="0066513D">
              <w:rPr>
                <w:lang w:val="en-GB"/>
              </w:rPr>
              <w:t xml:space="preserve"> checked numbered Nxxx</w:t>
            </w:r>
          </w:p>
        </w:tc>
        <w:tc>
          <w:tcPr>
            <w:tcW w:w="0" w:type="auto"/>
          </w:tcPr>
          <w:p w14:paraId="35EA6068" w14:textId="666BA882" w:rsidR="00903054" w:rsidRDefault="00903054" w:rsidP="001E0E51">
            <w:pPr>
              <w:spacing w:line="240" w:lineRule="auto"/>
              <w:jc w:val="left"/>
              <w:rPr>
                <w:lang w:val="en-GB"/>
              </w:rPr>
            </w:pPr>
            <w:r>
              <w:rPr>
                <w:lang w:val="en-GB"/>
              </w:rPr>
              <w:t xml:space="preserve">Related datasets for different versions of </w:t>
            </w:r>
            <w:r w:rsidR="00757F2D">
              <w:rPr>
                <w:lang w:val="en-GB"/>
              </w:rPr>
              <w:t>S-124</w:t>
            </w:r>
          </w:p>
        </w:tc>
      </w:tr>
      <w:tr w:rsidR="00461C83"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056D4821" w:rsidR="001E0E51" w:rsidRPr="001E0E51" w:rsidRDefault="00757F2D" w:rsidP="001E0E51">
            <w:pPr>
              <w:spacing w:line="240" w:lineRule="auto"/>
              <w:jc w:val="left"/>
              <w:rPr>
                <w:lang w:val="en-GB"/>
              </w:rPr>
            </w:pPr>
            <w:r>
              <w:rPr>
                <w:lang w:val="en-GB"/>
              </w:rPr>
              <w:t>S-124</w:t>
            </w:r>
            <w:r w:rsidR="00461C83">
              <w:rPr>
                <w:lang w:val="en-GB"/>
              </w:rPr>
              <w:t xml:space="preserve"> d</w:t>
            </w:r>
            <w:r w:rsidR="001E0E51" w:rsidRPr="001E0E51">
              <w:rPr>
                <w:lang w:val="en-GB"/>
              </w:rPr>
              <w:t>ataset in combination with relevant datasets from other products</w:t>
            </w:r>
            <w:r w:rsidR="00461C83">
              <w:rPr>
                <w:lang w:val="en-GB"/>
              </w:rPr>
              <w:t xml:space="preserve"> (e.g., S-102)</w:t>
            </w:r>
          </w:p>
        </w:tc>
      </w:tr>
      <w:tr w:rsidR="00461C83"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commentRangeStart w:id="261"/>
            <w:r w:rsidRPr="001B5F6E">
              <w:rPr>
                <w:lang w:val="en-GB"/>
              </w:rPr>
              <w:t>Product-specific checks for exchange sets</w:t>
            </w:r>
            <w:commentRangeEnd w:id="261"/>
            <w:r w:rsidR="001D7811">
              <w:rPr>
                <w:rStyle w:val="CommentReference"/>
              </w:rPr>
              <w:commentReference w:id="261"/>
            </w:r>
          </w:p>
        </w:tc>
        <w:tc>
          <w:tcPr>
            <w:tcW w:w="0" w:type="auto"/>
          </w:tcPr>
          <w:p w14:paraId="1A01E369" w14:textId="4C74C931" w:rsidR="00336B36" w:rsidRPr="001B5F6E" w:rsidRDefault="00336B36" w:rsidP="00D24C0B">
            <w:pPr>
              <w:spacing w:after="120" w:line="240" w:lineRule="auto"/>
              <w:rPr>
                <w:lang w:val="en-GB"/>
              </w:rPr>
            </w:pPr>
            <w:r w:rsidRPr="001B5F6E">
              <w:rPr>
                <w:lang w:val="en-GB"/>
              </w:rPr>
              <w:t>S-158:</w:t>
            </w:r>
            <w:r w:rsidR="00757F2D">
              <w:rPr>
                <w:lang w:val="en-GB"/>
              </w:rPr>
              <w:t>124</w:t>
            </w:r>
            <w:r w:rsidR="0066513D">
              <w:rPr>
                <w:lang w:val="en-GB"/>
              </w:rPr>
              <w:t xml:space="preserve"> checks numbered Nxxx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5BF4E5BC"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w:t>
            </w:r>
            <w:r w:rsidR="00215A58">
              <w:rPr>
                <w:lang w:val="en-GB"/>
              </w:rPr>
              <w:t>12</w:t>
            </w:r>
            <w:r w:rsidR="008A6C75">
              <w:rPr>
                <w:lang w:val="en-GB"/>
              </w:rPr>
              <w:t>4</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262" w:name="_Ref172572049"/>
      <w:bookmarkStart w:id="263" w:name="_Toc179556273"/>
      <w:r>
        <w:rPr>
          <w:lang w:val="en-GB"/>
        </w:rPr>
        <w:t>Check Classification</w:t>
      </w:r>
      <w:bookmarkEnd w:id="262"/>
      <w:bookmarkEnd w:id="263"/>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5B9DA0EF" w14:textId="25FDEF72" w:rsidR="00217B74" w:rsidRDefault="00217B74" w:rsidP="00600EF7">
      <w:pPr>
        <w:tabs>
          <w:tab w:val="left" w:pos="1701"/>
        </w:tabs>
        <w:spacing w:after="120" w:line="240" w:lineRule="auto"/>
        <w:rPr>
          <w:lang w:val="en-GB"/>
        </w:rPr>
      </w:pPr>
      <w:r w:rsidRPr="00217B74">
        <w:rPr>
          <w:lang w:val="en-GB"/>
        </w:rPr>
        <w:t>All checks should be considered as warnings, even though more severe classifications are available, due to the status of the development and lack of experience with system use of S-124 datasets, it is considered premature to classify any checks as error or critical error at this time.</w:t>
      </w:r>
    </w:p>
    <w:p w14:paraId="70389C75" w14:textId="78CA8E36" w:rsidR="00036D8E" w:rsidRDefault="00861E96" w:rsidP="00036D8E">
      <w:pPr>
        <w:pStyle w:val="Heading1"/>
        <w:rPr>
          <w:lang w:val="en-GB"/>
        </w:rPr>
      </w:pPr>
      <w:bookmarkStart w:id="264" w:name="_Ref172575919"/>
      <w:bookmarkStart w:id="265" w:name="_Toc179556274"/>
      <w:r>
        <w:rPr>
          <w:lang w:val="en-GB"/>
        </w:rPr>
        <w:t>Geometry and Spatial Operators</w:t>
      </w:r>
      <w:bookmarkEnd w:id="264"/>
      <w:bookmarkEnd w:id="265"/>
    </w:p>
    <w:p w14:paraId="295D30AA" w14:textId="41B6D9BA" w:rsidR="00600EF7" w:rsidRDefault="00600EF7" w:rsidP="00600EF7">
      <w:pPr>
        <w:rPr>
          <w:lang w:val="en-GB"/>
        </w:rPr>
      </w:pPr>
      <w:r>
        <w:rPr>
          <w:lang w:val="en-GB"/>
        </w:rPr>
        <w:t>Geometry and spatial operators conform to the operators for vector products described in S-158.</w:t>
      </w:r>
    </w:p>
    <w:p w14:paraId="5C94D707" w14:textId="42F461E9" w:rsidR="00D15AE1" w:rsidRDefault="00D15AE1" w:rsidP="00D15AE1">
      <w:pPr>
        <w:tabs>
          <w:tab w:val="left" w:pos="1701"/>
        </w:tabs>
        <w:spacing w:after="120" w:line="240" w:lineRule="auto"/>
        <w:rPr>
          <w:lang w:val="en-GB"/>
        </w:rPr>
      </w:pPr>
      <w:r w:rsidRPr="00C53F21">
        <w:rPr>
          <w:lang w:val="en-GB"/>
        </w:rPr>
        <w:t xml:space="preserve">For all spatial operators a default tolerance of </w:t>
      </w:r>
      <w:r w:rsidR="00C53F21" w:rsidRPr="00C53F21">
        <w:rPr>
          <w:highlight w:val="yellow"/>
          <w:lang w:val="en-GB"/>
        </w:rPr>
        <w:t>[??? - PT to decide</w:t>
      </w:r>
      <w:r w:rsidR="00C53F21">
        <w:rPr>
          <w:lang w:val="en-GB"/>
        </w:rPr>
        <w:t xml:space="preserve">] </w:t>
      </w:r>
      <w:r w:rsidRPr="00C53F21">
        <w:rPr>
          <w:lang w:val="en-GB"/>
        </w:rPr>
        <w:t>should be applied in validation software.</w:t>
      </w:r>
    </w:p>
    <w:p w14:paraId="5EF723C0" w14:textId="08CE7948" w:rsidR="002C7023" w:rsidRDefault="002C7023" w:rsidP="002C7023">
      <w:pPr>
        <w:pStyle w:val="Heading1"/>
        <w:rPr>
          <w:lang w:val="en-GB"/>
        </w:rPr>
      </w:pPr>
      <w:bookmarkStart w:id="266" w:name="_Ref179553442"/>
      <w:bookmarkStart w:id="267" w:name="_Ref179553447"/>
      <w:bookmarkStart w:id="268" w:name="_Toc179556275"/>
      <w:commentRangeStart w:id="269"/>
      <w:r>
        <w:rPr>
          <w:lang w:val="en-GB"/>
        </w:rPr>
        <w:t>Other Components of this Specification</w:t>
      </w:r>
      <w:bookmarkEnd w:id="266"/>
      <w:bookmarkEnd w:id="267"/>
      <w:bookmarkEnd w:id="268"/>
      <w:commentRangeEnd w:id="269"/>
      <w:r w:rsidR="009E1232">
        <w:rPr>
          <w:rStyle w:val="CommentReference"/>
          <w:b w:val="0"/>
          <w:bCs w:val="0"/>
        </w:rPr>
        <w:commentReference w:id="269"/>
      </w:r>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03257A59" w:rsidR="002C7023" w:rsidRPr="008A6C75" w:rsidRDefault="002C7023" w:rsidP="008B4D91">
      <w:pPr>
        <w:pStyle w:val="ListParagraph"/>
        <w:numPr>
          <w:ilvl w:val="0"/>
          <w:numId w:val="108"/>
        </w:numPr>
        <w:rPr>
          <w:lang w:val="en-GB"/>
        </w:rPr>
      </w:pPr>
      <w:r w:rsidRPr="00AE3D32">
        <w:rPr>
          <w:lang w:val="en-GB"/>
        </w:rPr>
        <w:t xml:space="preserve">Spreadsheet of </w:t>
      </w:r>
      <w:r w:rsidR="00757F2D">
        <w:rPr>
          <w:lang w:val="en-GB"/>
        </w:rPr>
        <w:t>S-124</w:t>
      </w:r>
      <w:r w:rsidRPr="00AE3D32">
        <w:rPr>
          <w:lang w:val="en-GB"/>
        </w:rPr>
        <w:t xml:space="preserve"> validation checks named </w:t>
      </w:r>
      <w:r w:rsidR="00E2341D">
        <w:rPr>
          <w:lang w:val="en-GB"/>
        </w:rPr>
        <w:t>S158_</w:t>
      </w:r>
      <w:r w:rsidR="00215A58">
        <w:rPr>
          <w:lang w:val="en-GB"/>
        </w:rPr>
        <w:t>12</w:t>
      </w:r>
      <w:r w:rsidR="008A6C75">
        <w:rPr>
          <w:lang w:val="en-GB"/>
        </w:rPr>
        <w:t>4</w:t>
      </w:r>
      <w:r w:rsidR="00E2341D">
        <w:rPr>
          <w:lang w:val="en-GB"/>
        </w:rPr>
        <w:t>_0_</w:t>
      </w:r>
      <w:ins w:id="272" w:author="Raphael Malyankar" w:date="2024-12-04T22:09:00Z" w16du:dateUtc="2024-12-05T05:09:00Z">
        <w:r w:rsidR="009E1232">
          <w:rPr>
            <w:lang w:val="en-GB"/>
          </w:rPr>
          <w:t>2</w:t>
        </w:r>
      </w:ins>
      <w:del w:id="273" w:author="Raphael Malyankar" w:date="2024-12-04T22:09:00Z" w16du:dateUtc="2024-12-05T05:09:00Z">
        <w:r w:rsidR="001D7811" w:rsidDel="009E1232">
          <w:rPr>
            <w:lang w:val="en-GB"/>
          </w:rPr>
          <w:delText>1</w:delText>
        </w:r>
      </w:del>
      <w:r w:rsidR="00E2341D">
        <w:rPr>
          <w:lang w:val="en-GB"/>
        </w:rPr>
        <w:t>_0_</w:t>
      </w:r>
      <w:del w:id="274" w:author="Raphael Malyankar" w:date="2024-12-04T22:09:00Z" w16du:dateUtc="2024-12-05T05:09:00Z">
        <w:r w:rsidR="00E2341D" w:rsidDel="009E1232">
          <w:rPr>
            <w:lang w:val="en-GB"/>
          </w:rPr>
          <w:delText>2024</w:delText>
        </w:r>
        <w:r w:rsidR="008A6C75" w:rsidDel="009E1232">
          <w:rPr>
            <w:lang w:val="en-GB"/>
          </w:rPr>
          <w:delText>1011</w:delText>
        </w:r>
      </w:del>
      <w:ins w:id="275" w:author="Raphael Malyankar" w:date="2024-12-04T22:09:00Z" w16du:dateUtc="2024-12-05T05:09:00Z">
        <w:r w:rsidR="009E1232">
          <w:rPr>
            <w:lang w:val="en-GB"/>
          </w:rPr>
          <w:t>YYYYMMDD</w:t>
        </w:r>
      </w:ins>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5" w:author="Raphael Malyankar" w:date="2024-08-06T18:40:00Z" w:initials="rmm">
    <w:p w14:paraId="7665EBB5" w14:textId="299D312B" w:rsidR="00583ED8" w:rsidRDefault="00583ED8">
      <w:pPr>
        <w:pStyle w:val="CommentText"/>
      </w:pPr>
      <w:r>
        <w:rPr>
          <w:rStyle w:val="CommentReference"/>
        </w:rPr>
        <w:annotationRef/>
      </w:r>
      <w:r>
        <w:t>Review for completeness and duplication after</w:t>
      </w:r>
      <w:r w:rsidR="00757F2D">
        <w:t xml:space="preserve"> the relevant Product Sspecification</w:t>
      </w:r>
      <w:r>
        <w:t xml:space="preserve"> is finalized and the S-158 series is more mature.</w:t>
      </w:r>
    </w:p>
  </w:comment>
  <w:comment w:id="119" w:author="Raphael Malyankar" w:date="2024-10-11T15:23:00Z" w:initials="rmm">
    <w:p w14:paraId="22233C71" w14:textId="6D2036B3" w:rsidR="007C6D08" w:rsidRDefault="007C6D08">
      <w:pPr>
        <w:pStyle w:val="CommentText"/>
      </w:pPr>
      <w:r>
        <w:rPr>
          <w:rStyle w:val="CommentReference"/>
        </w:rPr>
        <w:annotationRef/>
      </w:r>
      <w:r>
        <w:t>Project team to verify. Include terms used in this document and the accompanying product-specific list of checks</w:t>
      </w:r>
      <w:r w:rsidR="00217B74">
        <w:t>, if  not already defined in S-158 (cf. 1</w:t>
      </w:r>
      <w:r w:rsidR="00217B74" w:rsidRPr="00217B74">
        <w:rPr>
          <w:vertAlign w:val="superscript"/>
        </w:rPr>
        <w:t>st</w:t>
      </w:r>
      <w:r w:rsidR="00217B74">
        <w:t xml:space="preserve"> sentence).</w:t>
      </w:r>
    </w:p>
  </w:comment>
  <w:comment w:id="154"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97"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98"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214" w:author="Raphael Malyankar" w:date="2024-10-11T16:19:00Z" w:initials="rmm">
    <w:p w14:paraId="335606A0" w14:textId="43B23329" w:rsidR="00C01DFE" w:rsidRDefault="00C01DFE">
      <w:pPr>
        <w:pStyle w:val="CommentText"/>
      </w:pPr>
      <w:r>
        <w:rPr>
          <w:rStyle w:val="CommentReference"/>
        </w:rPr>
        <w:annotationRef/>
      </w:r>
      <w:r>
        <w:t>To be discussed</w:t>
      </w:r>
    </w:p>
  </w:comment>
  <w:comment w:id="217" w:author="Raphael Malyankar" w:date="2024-12-04T22:21:00Z" w:initials="rmm">
    <w:p w14:paraId="7A095032" w14:textId="15ADC8A1" w:rsidR="006012D0" w:rsidRDefault="006012D0">
      <w:pPr>
        <w:pStyle w:val="CommentText"/>
      </w:pPr>
      <w:r>
        <w:rPr>
          <w:rStyle w:val="CommentReference"/>
        </w:rPr>
        <w:annotationRef/>
      </w:r>
      <w:bookmarkStart w:id="218" w:name="_Hlk184244044"/>
      <w:r w:rsidR="00A25AF8">
        <w:t xml:space="preserve">S-158:100 </w:t>
      </w:r>
      <w:r>
        <w:t>Edition 0.2.0 draft</w:t>
      </w:r>
      <w:r w:rsidR="0050406F">
        <w:t xml:space="preserve"> (sic)</w:t>
      </w:r>
      <w:r>
        <w:t xml:space="preserve"> divides them into Collection A (for datasets, exchange catalogues, and exchange sets) and Collection B (</w:t>
      </w:r>
      <w:r w:rsidR="00A25AF8">
        <w:t xml:space="preserve">for </w:t>
      </w:r>
      <w:r>
        <w:t>specifications)</w:t>
      </w:r>
      <w:bookmarkEnd w:id="218"/>
    </w:p>
  </w:comment>
  <w:comment w:id="219" w:author="Raphael Malyankar" w:date="2024-10-07T19:03:00Z" w:initials="rmm">
    <w:p w14:paraId="5E75D8ED" w14:textId="77777777" w:rsidR="004A1094" w:rsidRDefault="004A1094" w:rsidP="004A1094">
      <w:pPr>
        <w:pStyle w:val="CommentText"/>
      </w:pPr>
      <w:r>
        <w:rPr>
          <w:rStyle w:val="CommentReference"/>
        </w:rPr>
        <w:annotationRef/>
      </w:r>
      <w:r>
        <w:t>Replace any “DevNNNN” checks with the final Check_ID when finalizing.</w:t>
      </w:r>
    </w:p>
  </w:comment>
  <w:comment w:id="220" w:author="Raphael Malyankar" w:date="2024-12-04T22:11:00Z" w:initials="rmm">
    <w:p w14:paraId="6D3B26B1" w14:textId="1168F2F2" w:rsidR="009E1232" w:rsidRDefault="009E1232">
      <w:pPr>
        <w:pStyle w:val="CommentText"/>
      </w:pPr>
      <w:r>
        <w:rPr>
          <w:rStyle w:val="CommentReference"/>
        </w:rPr>
        <w:annotationRef/>
      </w:r>
      <w:r>
        <w:t>Note that S-100WG9 decided to drop the S from check IDs.</w:t>
      </w:r>
    </w:p>
  </w:comment>
  <w:comment w:id="259"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260"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261" w:author="Raphael Malyankar" w:date="2024-10-01T12:07:00Z" w:initials="rmm">
    <w:p w14:paraId="0067DDA3" w14:textId="6366D63A" w:rsidR="001D7811" w:rsidRDefault="001D7811">
      <w:pPr>
        <w:pStyle w:val="CommentText"/>
      </w:pPr>
      <w:r>
        <w:rPr>
          <w:rStyle w:val="CommentReference"/>
        </w:rPr>
        <w:annotationRef/>
      </w:r>
      <w:r w:rsidRPr="001D7811">
        <w:t>Not applicable? Are checks for conforming to product-specific constraints covered by a generically-phrased S-100 check?</w:t>
      </w:r>
    </w:p>
  </w:comment>
  <w:comment w:id="269" w:author="Raphael Malyankar" w:date="2024-12-04T22:09:00Z" w:initials="rmm">
    <w:p w14:paraId="1BCD395E" w14:textId="020C4580" w:rsidR="009E1232" w:rsidRDefault="009E1232">
      <w:pPr>
        <w:pStyle w:val="CommentText"/>
      </w:pPr>
      <w:bookmarkStart w:id="270" w:name="_Hlk184244538"/>
      <w:bookmarkStart w:id="271" w:name="_Hlk184244539"/>
      <w:r>
        <w:rPr>
          <w:rStyle w:val="CommentReference"/>
        </w:rPr>
        <w:annotationRef/>
      </w:r>
      <w:r>
        <w:t>PT to adapt this section depending on how the checks are actually released, e.g., as an Annex to this document, a separate Excel fiel, etc.</w:t>
      </w:r>
      <w:bookmarkEnd w:id="270"/>
      <w:bookmarkEnd w:id="27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22233C71" w15:done="0"/>
  <w15:commentEx w15:paraId="2080BCF4" w15:done="0"/>
  <w15:commentEx w15:paraId="16C0623A" w15:done="0"/>
  <w15:commentEx w15:paraId="2AB897DB" w15:paraIdParent="16C0623A" w15:done="0"/>
  <w15:commentEx w15:paraId="335606A0" w15:done="1"/>
  <w15:commentEx w15:paraId="7A095032" w15:done="0"/>
  <w15:commentEx w15:paraId="5E75D8ED" w15:done="0"/>
  <w15:commentEx w15:paraId="6D3B26B1" w15:paraIdParent="5E75D8ED" w15:done="0"/>
  <w15:commentEx w15:paraId="1057D043" w15:done="0"/>
  <w15:commentEx w15:paraId="07FB1DF3" w15:paraIdParent="1057D043" w15:done="0"/>
  <w15:commentEx w15:paraId="0067DDA3" w15:done="0"/>
  <w15:commentEx w15:paraId="1BCD39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41CADBBC" w16cex:dateUtc="2024-10-11T22:23:00Z"/>
  <w16cex:commentExtensible w16cex:durableId="387F3202" w16cex:dateUtc="2024-10-01T19:03:00Z"/>
  <w16cex:commentExtensible w16cex:durableId="58956C6F" w16cex:dateUtc="2024-08-07T07:12:00Z"/>
  <w16cex:commentExtensible w16cex:durableId="464DA9A3" w16cex:dateUtc="2024-09-24T22:48:00Z"/>
  <w16cex:commentExtensible w16cex:durableId="162768FB" w16cex:dateUtc="2024-10-11T23:19:00Z"/>
  <w16cex:commentExtensible w16cex:durableId="3E150EED" w16cex:dateUtc="2024-12-05T05:21:00Z"/>
  <w16cex:commentExtensible w16cex:durableId="1D4864A4" w16cex:dateUtc="2024-10-08T02:03:00Z"/>
  <w16cex:commentExtensible w16cex:durableId="732E1A3A" w16cex:dateUtc="2024-12-05T05:11:00Z"/>
  <w16cex:commentExtensible w16cex:durableId="7C4FEC58" w16cex:dateUtc="2024-09-24T22:49:00Z"/>
  <w16cex:commentExtensible w16cex:durableId="5AED4459" w16cex:dateUtc="2024-09-24T23:06:00Z"/>
  <w16cex:commentExtensible w16cex:durableId="215C24D2" w16cex:dateUtc="2024-10-01T19:07:00Z"/>
  <w16cex:commentExtensible w16cex:durableId="4B329E72" w16cex:dateUtc="2024-12-05T0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22233C71" w16cid:durableId="41CADBBC"/>
  <w16cid:commentId w16cid:paraId="2080BCF4" w16cid:durableId="387F3202"/>
  <w16cid:commentId w16cid:paraId="16C0623A" w16cid:durableId="58956C6F"/>
  <w16cid:commentId w16cid:paraId="2AB897DB" w16cid:durableId="464DA9A3"/>
  <w16cid:commentId w16cid:paraId="335606A0" w16cid:durableId="162768FB"/>
  <w16cid:commentId w16cid:paraId="7A095032" w16cid:durableId="3E150EED"/>
  <w16cid:commentId w16cid:paraId="5E75D8ED" w16cid:durableId="1D4864A4"/>
  <w16cid:commentId w16cid:paraId="6D3B26B1" w16cid:durableId="732E1A3A"/>
  <w16cid:commentId w16cid:paraId="1057D043" w16cid:durableId="7C4FEC58"/>
  <w16cid:commentId w16cid:paraId="07FB1DF3" w16cid:durableId="5AED4459"/>
  <w16cid:commentId w16cid:paraId="0067DDA3" w16cid:durableId="215C24D2"/>
  <w16cid:commentId w16cid:paraId="1BCD395E" w16cid:durableId="4B329E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FA935" w14:textId="77777777" w:rsidR="00524F4D" w:rsidRDefault="00524F4D" w:rsidP="003B41C3">
      <w:pPr>
        <w:spacing w:line="240" w:lineRule="auto"/>
      </w:pPr>
      <w:r>
        <w:separator/>
      </w:r>
    </w:p>
  </w:endnote>
  <w:endnote w:type="continuationSeparator" w:id="0">
    <w:p w14:paraId="5101BE58" w14:textId="77777777" w:rsidR="00524F4D" w:rsidRDefault="00524F4D"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7F48C2F3"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w:t>
    </w:r>
    <w:del w:id="80" w:author="Raphael Malyankar" w:date="2024-12-04T22:01:00Z" w16du:dateUtc="2024-12-05T05:01:00Z">
      <w:r w:rsidR="00DA1A11" w:rsidDel="001400B6">
        <w:rPr>
          <w:rFonts w:ascii="Arial" w:hAnsi="Arial" w:cs="Arial"/>
          <w:sz w:val="16"/>
        </w:rPr>
        <w:delText>1</w:delText>
      </w:r>
      <w:r w:rsidR="00215A58" w:rsidDel="001400B6">
        <w:rPr>
          <w:rFonts w:ascii="Arial" w:hAnsi="Arial" w:cs="Arial"/>
          <w:sz w:val="16"/>
        </w:rPr>
        <w:delText>2</w:delText>
      </w:r>
      <w:r w:rsidR="001C137B" w:rsidDel="001400B6">
        <w:rPr>
          <w:rFonts w:ascii="Arial" w:hAnsi="Arial" w:cs="Arial"/>
          <w:sz w:val="16"/>
        </w:rPr>
        <w:delText>4</w:delText>
      </w:r>
      <w:r w:rsidDel="001400B6">
        <w:rPr>
          <w:rFonts w:ascii="Arial" w:hAnsi="Arial" w:cs="Arial"/>
          <w:sz w:val="16"/>
        </w:rPr>
        <w:ptab w:relativeTo="margin" w:alignment="center" w:leader="none"/>
      </w:r>
      <w:r w:rsidR="001C137B" w:rsidDel="001400B6">
        <w:rPr>
          <w:rFonts w:ascii="Arial" w:hAnsi="Arial" w:cs="Arial"/>
          <w:sz w:val="16"/>
        </w:rPr>
        <w:delText>October</w:delText>
      </w:r>
      <w:r w:rsidR="002D2E7B" w:rsidDel="001400B6">
        <w:rPr>
          <w:rFonts w:ascii="Arial" w:hAnsi="Arial" w:cs="Arial"/>
          <w:sz w:val="16"/>
        </w:rPr>
        <w:delText xml:space="preserve"> </w:delText>
      </w:r>
    </w:del>
    <w:ins w:id="81" w:author="Raphael Malyankar" w:date="2024-12-04T22:01:00Z" w16du:dateUtc="2024-12-05T05:01:00Z">
      <w:r w:rsidR="001400B6">
        <w:rPr>
          <w:rFonts w:ascii="Arial" w:hAnsi="Arial" w:cs="Arial"/>
          <w:sz w:val="16"/>
        </w:rPr>
        <w:t>124</w:t>
      </w:r>
      <w:r w:rsidR="001400B6">
        <w:rPr>
          <w:rFonts w:ascii="Arial" w:hAnsi="Arial" w:cs="Arial"/>
          <w:sz w:val="16"/>
        </w:rPr>
        <w:ptab w:relativeTo="margin" w:alignment="center" w:leader="none"/>
      </w:r>
      <w:r w:rsidR="001400B6">
        <w:rPr>
          <w:rFonts w:ascii="Arial" w:hAnsi="Arial" w:cs="Arial"/>
          <w:sz w:val="16"/>
        </w:rPr>
        <w:t>December</w:t>
      </w:r>
      <w:r w:rsidR="001400B6">
        <w:rPr>
          <w:rFonts w:ascii="Arial" w:hAnsi="Arial" w:cs="Arial"/>
          <w:sz w:val="16"/>
        </w:rPr>
        <w:t xml:space="preserve"> </w:t>
      </w:r>
    </w:ins>
    <w:r w:rsidR="002D2E7B">
      <w:rPr>
        <w:rFonts w:ascii="Arial" w:hAnsi="Arial" w:cs="Arial"/>
        <w:sz w:val="16"/>
      </w:rPr>
      <w:t>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82" w:author="Raphael Malyankar" w:date="2024-12-04T22:01:00Z" w16du:dateUtc="2024-12-05T05:01:00Z">
      <w:r w:rsidR="001400B6">
        <w:rPr>
          <w:rFonts w:ascii="Arial" w:hAnsi="Arial" w:cs="Arial"/>
          <w:sz w:val="16"/>
        </w:rPr>
        <w:t>2</w:t>
      </w:r>
    </w:ins>
    <w:del w:id="83" w:author="Raphael Malyankar" w:date="2024-12-04T22:01:00Z" w16du:dateUtc="2024-12-05T05:01:00Z">
      <w:r w:rsidR="00215A58" w:rsidDel="001400B6">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08540ED5"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7906A9">
      <w:rPr>
        <w:rFonts w:ascii="Arial" w:hAnsi="Arial" w:cs="Arial"/>
        <w:sz w:val="16"/>
      </w:rPr>
      <w:t>2</w:t>
    </w:r>
    <w:r w:rsidR="00757F2D">
      <w:rPr>
        <w:rFonts w:ascii="Arial" w:hAnsi="Arial" w:cs="Arial"/>
        <w:sz w:val="16"/>
      </w:rPr>
      <w:t>4</w:t>
    </w:r>
    <w:r>
      <w:rPr>
        <w:rFonts w:ascii="Arial" w:hAnsi="Arial" w:cs="Arial"/>
        <w:sz w:val="16"/>
      </w:rPr>
      <w:ptab w:relativeTo="margin" w:alignment="center" w:leader="none"/>
    </w:r>
    <w:ins w:id="84" w:author="Raphael Malyankar" w:date="2024-12-04T22:01:00Z" w16du:dateUtc="2024-12-05T05:01:00Z">
      <w:r w:rsidR="001400B6">
        <w:rPr>
          <w:rFonts w:ascii="Arial" w:hAnsi="Arial" w:cs="Arial"/>
          <w:sz w:val="16"/>
        </w:rPr>
        <w:t xml:space="preserve">December </w:t>
      </w:r>
    </w:ins>
    <w:del w:id="85" w:author="Raphael Malyankar" w:date="2024-12-04T22:01:00Z" w16du:dateUtc="2024-12-05T05:01:00Z">
      <w:r w:rsidR="00DA1A11" w:rsidDel="001400B6">
        <w:rPr>
          <w:rFonts w:ascii="Arial" w:hAnsi="Arial" w:cs="Arial"/>
          <w:sz w:val="16"/>
        </w:rPr>
        <w:delText>September</w:delText>
      </w:r>
    </w:del>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86" w:author="Raphael Malyankar" w:date="2024-12-04T22:01:00Z" w16du:dateUtc="2024-12-05T05:01:00Z">
      <w:r w:rsidR="001400B6">
        <w:rPr>
          <w:rFonts w:ascii="Arial" w:hAnsi="Arial" w:cs="Arial"/>
          <w:sz w:val="16"/>
        </w:rPr>
        <w:t>2</w:t>
      </w:r>
    </w:ins>
    <w:del w:id="87" w:author="Raphael Malyankar" w:date="2024-12-04T22:01:00Z" w16du:dateUtc="2024-12-05T05:01:00Z">
      <w:r w:rsidR="007906A9" w:rsidDel="001400B6">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3732C5BB"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DA1A11">
      <w:rPr>
        <w:rFonts w:cs="Arial"/>
        <w:sz w:val="16"/>
      </w:rPr>
      <w:t>:1</w:t>
    </w:r>
    <w:r w:rsidR="007906A9">
      <w:rPr>
        <w:rFonts w:cs="Arial"/>
        <w:sz w:val="16"/>
      </w:rPr>
      <w:t>2</w:t>
    </w:r>
    <w:r w:rsidR="001C137B">
      <w:rPr>
        <w:rFonts w:cs="Arial"/>
        <w:sz w:val="16"/>
      </w:rPr>
      <w:t>4</w:t>
    </w:r>
    <w:r w:rsidRPr="003C4461">
      <w:rPr>
        <w:rFonts w:cs="Arial"/>
        <w:sz w:val="16"/>
      </w:rPr>
      <w:tab/>
    </w:r>
    <w:ins w:id="276" w:author="Raphael Malyankar" w:date="2024-12-04T22:02:00Z" w16du:dateUtc="2024-12-05T05:02:00Z">
      <w:r w:rsidR="001400B6">
        <w:rPr>
          <w:rFonts w:cs="Arial"/>
          <w:sz w:val="16"/>
        </w:rPr>
        <w:t>December</w:t>
      </w:r>
    </w:ins>
    <w:del w:id="277" w:author="Raphael Malyankar" w:date="2024-12-04T22:02:00Z" w16du:dateUtc="2024-12-05T05:02:00Z">
      <w:r w:rsidR="001C137B" w:rsidDel="001400B6">
        <w:rPr>
          <w:rFonts w:cs="Arial"/>
          <w:sz w:val="16"/>
        </w:rPr>
        <w:delText>October</w:delText>
      </w:r>
    </w:del>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w:t>
    </w:r>
    <w:ins w:id="278" w:author="Raphael Malyankar" w:date="2024-12-04T22:02:00Z" w16du:dateUtc="2024-12-05T05:02:00Z">
      <w:r w:rsidR="001400B6">
        <w:rPr>
          <w:rFonts w:cs="Arial"/>
          <w:sz w:val="16"/>
        </w:rPr>
        <w:t>2</w:t>
      </w:r>
    </w:ins>
    <w:del w:id="279" w:author="Raphael Malyankar" w:date="2024-12-04T22:02:00Z" w16du:dateUtc="2024-12-05T05:02:00Z">
      <w:r w:rsidR="007906A9" w:rsidDel="001400B6">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3EC7FEA9"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DA1A11">
      <w:rPr>
        <w:rFonts w:cs="Arial"/>
        <w:sz w:val="16"/>
      </w:rPr>
      <w:t>:1</w:t>
    </w:r>
    <w:r w:rsidR="007906A9">
      <w:rPr>
        <w:rFonts w:cs="Arial"/>
        <w:sz w:val="16"/>
      </w:rPr>
      <w:t>2</w:t>
    </w:r>
    <w:r w:rsidR="001C137B">
      <w:rPr>
        <w:rFonts w:cs="Arial"/>
        <w:sz w:val="16"/>
      </w:rPr>
      <w:t>4</w:t>
    </w:r>
    <w:r w:rsidRPr="004115CF">
      <w:rPr>
        <w:rFonts w:cs="Arial"/>
        <w:sz w:val="16"/>
      </w:rPr>
      <w:tab/>
    </w:r>
    <w:ins w:id="280" w:author="Raphael Malyankar" w:date="2024-12-04T22:02:00Z" w16du:dateUtc="2024-12-05T05:02:00Z">
      <w:r w:rsidR="001400B6">
        <w:rPr>
          <w:rFonts w:cs="Arial"/>
          <w:sz w:val="16"/>
        </w:rPr>
        <w:t>December</w:t>
      </w:r>
    </w:ins>
    <w:del w:id="281" w:author="Raphael Malyankar" w:date="2024-12-04T22:02:00Z" w16du:dateUtc="2024-12-05T05:02:00Z">
      <w:r w:rsidR="001C137B" w:rsidDel="001400B6">
        <w:rPr>
          <w:rFonts w:cs="Arial"/>
          <w:sz w:val="16"/>
        </w:rPr>
        <w:delText>October</w:delText>
      </w:r>
    </w:del>
    <w:r w:rsidR="002D2E7B">
      <w:rPr>
        <w:rFonts w:cs="Arial"/>
        <w:sz w:val="16"/>
      </w:rPr>
      <w:t xml:space="preserve"> 2024</w:t>
    </w:r>
    <w:r w:rsidRPr="004115CF">
      <w:rPr>
        <w:rFonts w:cs="Arial"/>
        <w:sz w:val="16"/>
      </w:rPr>
      <w:tab/>
      <w:t xml:space="preserve">Edition </w:t>
    </w:r>
    <w:r w:rsidR="00723E95">
      <w:rPr>
        <w:rFonts w:cs="Arial"/>
        <w:sz w:val="16"/>
      </w:rPr>
      <w:t>0.</w:t>
    </w:r>
    <w:ins w:id="282" w:author="Raphael Malyankar" w:date="2024-12-04T22:02:00Z" w16du:dateUtc="2024-12-05T05:02:00Z">
      <w:r w:rsidR="001400B6">
        <w:rPr>
          <w:rFonts w:cs="Arial"/>
          <w:sz w:val="16"/>
        </w:rPr>
        <w:t>2</w:t>
      </w:r>
    </w:ins>
    <w:del w:id="283" w:author="Raphael Malyankar" w:date="2024-12-04T22:02:00Z" w16du:dateUtc="2024-12-05T05:02:00Z">
      <w:r w:rsidR="007906A9" w:rsidDel="001400B6">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65AA3" w14:textId="77777777" w:rsidR="00524F4D" w:rsidRDefault="00524F4D" w:rsidP="003B41C3">
      <w:pPr>
        <w:spacing w:line="240" w:lineRule="auto"/>
      </w:pPr>
      <w:r>
        <w:separator/>
      </w:r>
    </w:p>
  </w:footnote>
  <w:footnote w:type="continuationSeparator" w:id="0">
    <w:p w14:paraId="582BC85D" w14:textId="77777777" w:rsidR="00524F4D" w:rsidRDefault="00524F4D"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058E1D59"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1C137B">
      <w:rPr>
        <w:rFonts w:eastAsia="Times New Roman" w:cs="Arial"/>
        <w:sz w:val="16"/>
        <w:szCs w:val="16"/>
        <w:lang w:val="en-US" w:eastAsia="en-US"/>
      </w:rPr>
      <w:t xml:space="preserve">NAVWARN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380897D4"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1C137B">
      <w:rPr>
        <w:rStyle w:val="PageNumber"/>
        <w:sz w:val="16"/>
        <w:szCs w:val="16"/>
        <w:lang w:val="en-US"/>
      </w:rPr>
      <w:t>NAVWARN</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329FCF3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1C137B">
      <w:rPr>
        <w:rFonts w:eastAsia="Times New Roman" w:cs="Arial"/>
        <w:sz w:val="16"/>
        <w:szCs w:val="16"/>
        <w:lang w:val="en-US" w:eastAsia="en-US"/>
      </w:rPr>
      <w:t>NAVWARN</w:t>
    </w:r>
    <w:r w:rsidR="00A61EE2">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37DDD06B"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1C137B">
      <w:rPr>
        <w:rStyle w:val="PageNumber"/>
        <w:sz w:val="16"/>
        <w:szCs w:val="16"/>
      </w:rPr>
      <w:t>NAVWARN</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50"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2"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6"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2"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6"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1"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2"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4"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3"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7"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89"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5"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7"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1"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5"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7"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6"/>
  </w:num>
  <w:num w:numId="3" w16cid:durableId="1200554153">
    <w:abstractNumId w:val="78"/>
  </w:num>
  <w:num w:numId="4" w16cid:durableId="26874917">
    <w:abstractNumId w:val="40"/>
  </w:num>
  <w:num w:numId="5" w16cid:durableId="1291784043">
    <w:abstractNumId w:val="23"/>
  </w:num>
  <w:num w:numId="6" w16cid:durableId="929847732">
    <w:abstractNumId w:val="65"/>
  </w:num>
  <w:num w:numId="7" w16cid:durableId="1586836451">
    <w:abstractNumId w:val="70"/>
  </w:num>
  <w:num w:numId="8" w16cid:durableId="1921057094">
    <w:abstractNumId w:val="42"/>
  </w:num>
  <w:num w:numId="9" w16cid:durableId="1962762874">
    <w:abstractNumId w:val="95"/>
  </w:num>
  <w:num w:numId="10" w16cid:durableId="1738239562">
    <w:abstractNumId w:val="76"/>
  </w:num>
  <w:num w:numId="11" w16cid:durableId="1054891756">
    <w:abstractNumId w:val="80"/>
  </w:num>
  <w:num w:numId="12" w16cid:durableId="1223911199">
    <w:abstractNumId w:val="5"/>
  </w:num>
  <w:num w:numId="13" w16cid:durableId="867184631">
    <w:abstractNumId w:val="61"/>
  </w:num>
  <w:num w:numId="14" w16cid:durableId="29578547">
    <w:abstractNumId w:val="82"/>
  </w:num>
  <w:num w:numId="15" w16cid:durableId="1242759490">
    <w:abstractNumId w:val="50"/>
  </w:num>
  <w:num w:numId="16" w16cid:durableId="1278220209">
    <w:abstractNumId w:val="87"/>
  </w:num>
  <w:num w:numId="17" w16cid:durableId="23554310">
    <w:abstractNumId w:val="81"/>
  </w:num>
  <w:num w:numId="18" w16cid:durableId="472605864">
    <w:abstractNumId w:val="36"/>
  </w:num>
  <w:num w:numId="19" w16cid:durableId="691220915">
    <w:abstractNumId w:val="17"/>
  </w:num>
  <w:num w:numId="20" w16cid:durableId="186408272">
    <w:abstractNumId w:val="18"/>
  </w:num>
  <w:num w:numId="21" w16cid:durableId="882785617">
    <w:abstractNumId w:val="83"/>
  </w:num>
  <w:num w:numId="22" w16cid:durableId="1412309642">
    <w:abstractNumId w:val="73"/>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2"/>
  </w:num>
  <w:num w:numId="32" w16cid:durableId="102577581">
    <w:abstractNumId w:val="67"/>
  </w:num>
  <w:num w:numId="33" w16cid:durableId="1385912249">
    <w:abstractNumId w:val="21"/>
  </w:num>
  <w:num w:numId="34" w16cid:durableId="706638586">
    <w:abstractNumId w:val="54"/>
  </w:num>
  <w:num w:numId="35" w16cid:durableId="2005745695">
    <w:abstractNumId w:val="56"/>
  </w:num>
  <w:num w:numId="36" w16cid:durableId="2120024143">
    <w:abstractNumId w:val="98"/>
  </w:num>
  <w:num w:numId="37" w16cid:durableId="1971203729">
    <w:abstractNumId w:val="55"/>
  </w:num>
  <w:num w:numId="38" w16cid:durableId="1185827629">
    <w:abstractNumId w:val="8"/>
  </w:num>
  <w:num w:numId="39" w16cid:durableId="677393295">
    <w:abstractNumId w:val="105"/>
  </w:num>
  <w:num w:numId="40" w16cid:durableId="138352434">
    <w:abstractNumId w:val="84"/>
  </w:num>
  <w:num w:numId="41" w16cid:durableId="1712614498">
    <w:abstractNumId w:val="6"/>
  </w:num>
  <w:num w:numId="42" w16cid:durableId="2041971228">
    <w:abstractNumId w:val="12"/>
  </w:num>
  <w:num w:numId="43" w16cid:durableId="1143818028">
    <w:abstractNumId w:val="22"/>
  </w:num>
  <w:num w:numId="44" w16cid:durableId="1029258938">
    <w:abstractNumId w:val="91"/>
  </w:num>
  <w:num w:numId="45" w16cid:durableId="277222285">
    <w:abstractNumId w:val="58"/>
  </w:num>
  <w:num w:numId="46" w16cid:durableId="1065837801">
    <w:abstractNumId w:val="10"/>
  </w:num>
  <w:num w:numId="47" w16cid:durableId="1030955844">
    <w:abstractNumId w:val="34"/>
  </w:num>
  <w:num w:numId="48" w16cid:durableId="2027780988">
    <w:abstractNumId w:val="110"/>
  </w:num>
  <w:num w:numId="49" w16cid:durableId="2127381449">
    <w:abstractNumId w:val="26"/>
  </w:num>
  <w:num w:numId="50" w16cid:durableId="1850637608">
    <w:abstractNumId w:val="15"/>
  </w:num>
  <w:num w:numId="51" w16cid:durableId="1564828374">
    <w:abstractNumId w:val="103"/>
  </w:num>
  <w:num w:numId="52" w16cid:durableId="1751343175">
    <w:abstractNumId w:val="47"/>
  </w:num>
  <w:num w:numId="53" w16cid:durableId="1762414646">
    <w:abstractNumId w:val="53"/>
  </w:num>
  <w:num w:numId="54" w16cid:durableId="570577247">
    <w:abstractNumId w:val="66"/>
  </w:num>
  <w:num w:numId="55" w16cid:durableId="14695613">
    <w:abstractNumId w:val="60"/>
  </w:num>
  <w:num w:numId="56" w16cid:durableId="278025166">
    <w:abstractNumId w:val="45"/>
  </w:num>
  <w:num w:numId="57" w16cid:durableId="36199305">
    <w:abstractNumId w:val="37"/>
  </w:num>
  <w:num w:numId="58" w16cid:durableId="645358820">
    <w:abstractNumId w:val="35"/>
  </w:num>
  <w:num w:numId="59" w16cid:durableId="354036806">
    <w:abstractNumId w:val="99"/>
  </w:num>
  <w:num w:numId="60" w16cid:durableId="1762726116">
    <w:abstractNumId w:val="101"/>
  </w:num>
  <w:num w:numId="61" w16cid:durableId="705451621">
    <w:abstractNumId w:val="90"/>
  </w:num>
  <w:num w:numId="62" w16cid:durableId="1682049644">
    <w:abstractNumId w:val="92"/>
  </w:num>
  <w:num w:numId="63" w16cid:durableId="953710274">
    <w:abstractNumId w:val="86"/>
  </w:num>
  <w:num w:numId="64" w16cid:durableId="1624997242">
    <w:abstractNumId w:val="7"/>
  </w:num>
  <w:num w:numId="65" w16cid:durableId="368724241">
    <w:abstractNumId w:val="72"/>
  </w:num>
  <w:num w:numId="66" w16cid:durableId="442656635">
    <w:abstractNumId w:val="102"/>
  </w:num>
  <w:num w:numId="67" w16cid:durableId="1334264120">
    <w:abstractNumId w:val="30"/>
  </w:num>
  <w:num w:numId="68" w16cid:durableId="1555772468">
    <w:abstractNumId w:val="27"/>
  </w:num>
  <w:num w:numId="69" w16cid:durableId="2101021683">
    <w:abstractNumId w:val="29"/>
  </w:num>
  <w:num w:numId="70" w16cid:durableId="50349916">
    <w:abstractNumId w:val="63"/>
  </w:num>
  <w:num w:numId="71" w16cid:durableId="469254720">
    <w:abstractNumId w:val="62"/>
  </w:num>
  <w:num w:numId="72" w16cid:durableId="730076628">
    <w:abstractNumId w:val="19"/>
  </w:num>
  <w:num w:numId="73" w16cid:durableId="839924862">
    <w:abstractNumId w:val="107"/>
  </w:num>
  <w:num w:numId="74" w16cid:durableId="1243641760">
    <w:abstractNumId w:val="109"/>
  </w:num>
  <w:num w:numId="75" w16cid:durableId="984744363">
    <w:abstractNumId w:val="88"/>
  </w:num>
  <w:num w:numId="76" w16cid:durableId="1712075679">
    <w:abstractNumId w:val="39"/>
  </w:num>
  <w:num w:numId="77" w16cid:durableId="980427878">
    <w:abstractNumId w:val="24"/>
  </w:num>
  <w:num w:numId="78" w16cid:durableId="1360934256">
    <w:abstractNumId w:val="68"/>
  </w:num>
  <w:num w:numId="79" w16cid:durableId="1344361791">
    <w:abstractNumId w:val="28"/>
  </w:num>
  <w:num w:numId="80" w16cid:durableId="2106222841">
    <w:abstractNumId w:val="93"/>
  </w:num>
  <w:num w:numId="81" w16cid:durableId="378553808">
    <w:abstractNumId w:val="13"/>
  </w:num>
  <w:num w:numId="82" w16cid:durableId="93478847">
    <w:abstractNumId w:val="85"/>
  </w:num>
  <w:num w:numId="83" w16cid:durableId="1095051997">
    <w:abstractNumId w:val="31"/>
  </w:num>
  <w:num w:numId="84" w16cid:durableId="1623145692">
    <w:abstractNumId w:val="11"/>
  </w:num>
  <w:num w:numId="85" w16cid:durableId="1442720742">
    <w:abstractNumId w:val="64"/>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6"/>
  </w:num>
  <w:num w:numId="88" w16cid:durableId="1392926966">
    <w:abstractNumId w:val="71"/>
  </w:num>
  <w:num w:numId="89" w16cid:durableId="1022829103">
    <w:abstractNumId w:val="104"/>
  </w:num>
  <w:num w:numId="90" w16cid:durableId="1873420568">
    <w:abstractNumId w:val="94"/>
  </w:num>
  <w:num w:numId="91" w16cid:durableId="1693847082">
    <w:abstractNumId w:val="49"/>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89"/>
  </w:num>
  <w:num w:numId="94" w16cid:durableId="315231584">
    <w:abstractNumId w:val="75"/>
  </w:num>
  <w:num w:numId="95" w16cid:durableId="1142622207">
    <w:abstractNumId w:val="97"/>
  </w:num>
  <w:num w:numId="96" w16cid:durableId="1033723372">
    <w:abstractNumId w:val="20"/>
  </w:num>
  <w:num w:numId="97" w16cid:durableId="73164268">
    <w:abstractNumId w:val="44"/>
  </w:num>
  <w:num w:numId="98" w16cid:durableId="590552865">
    <w:abstractNumId w:val="108"/>
  </w:num>
  <w:num w:numId="99" w16cid:durableId="210115025">
    <w:abstractNumId w:val="14"/>
  </w:num>
  <w:num w:numId="100" w16cid:durableId="2096969686">
    <w:abstractNumId w:val="79"/>
  </w:num>
  <w:num w:numId="101" w16cid:durableId="703553984">
    <w:abstractNumId w:val="59"/>
  </w:num>
  <w:num w:numId="102" w16cid:durableId="2033024057">
    <w:abstractNumId w:val="74"/>
  </w:num>
  <w:num w:numId="103" w16cid:durableId="415788744">
    <w:abstractNumId w:val="69"/>
  </w:num>
  <w:num w:numId="104" w16cid:durableId="1770158982">
    <w:abstractNumId w:val="25"/>
  </w:num>
  <w:num w:numId="105" w16cid:durableId="241454819">
    <w:abstractNumId w:val="43"/>
  </w:num>
  <w:num w:numId="106" w16cid:durableId="529420524">
    <w:abstractNumId w:val="32"/>
  </w:num>
  <w:num w:numId="107" w16cid:durableId="107479350">
    <w:abstractNumId w:val="77"/>
  </w:num>
  <w:num w:numId="108" w16cid:durableId="1925337992">
    <w:abstractNumId w:val="57"/>
  </w:num>
  <w:num w:numId="109" w16cid:durableId="1161238123">
    <w:abstractNumId w:val="4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00B6"/>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0365"/>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6A0"/>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06F"/>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4F4D"/>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6A3E"/>
    <w:rsid w:val="005F72FC"/>
    <w:rsid w:val="005F75CB"/>
    <w:rsid w:val="006009DF"/>
    <w:rsid w:val="00600EF7"/>
    <w:rsid w:val="00600F41"/>
    <w:rsid w:val="006012D0"/>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BBC"/>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1232"/>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5AF8"/>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4830"/>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F23"/>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53"/>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5EF"/>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5DA"/>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4AA9"/>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3722</Words>
  <Characters>21216</Characters>
  <Application>Microsoft Office Word</Application>
  <DocSecurity>0</DocSecurity>
  <Lines>176</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24889</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22</cp:revision>
  <cp:lastPrinted>2023-06-09T07:47:00Z</cp:lastPrinted>
  <dcterms:created xsi:type="dcterms:W3CDTF">2024-10-01T18:40:00Z</dcterms:created>
  <dcterms:modified xsi:type="dcterms:W3CDTF">2024-12-05T05:45:00Z</dcterms:modified>
</cp:coreProperties>
</file>