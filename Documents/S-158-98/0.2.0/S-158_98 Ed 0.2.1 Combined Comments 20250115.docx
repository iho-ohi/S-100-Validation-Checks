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65"/>
        <w:gridCol w:w="598"/>
        <w:gridCol w:w="1313"/>
        <w:gridCol w:w="1117"/>
        <w:gridCol w:w="706"/>
        <w:gridCol w:w="4590"/>
        <w:gridCol w:w="4174"/>
        <w:gridCol w:w="2590"/>
      </w:tblGrid>
      <w:tr w:rsidR="007B5924" w:rsidRPr="0036345A" w14:paraId="35FBAC0A" w14:textId="77777777" w:rsidTr="006C61DB">
        <w:trPr>
          <w:cantSplit/>
          <w:jc w:val="center"/>
          <w:ins w:id="0" w:author="Raphael Malyankar" w:date="2025-01-15T20:35:00Z"/>
        </w:trPr>
        <w:tc>
          <w:tcPr>
            <w:tcW w:w="665" w:type="dxa"/>
            <w:tcBorders>
              <w:top w:val="single" w:sz="6" w:space="0" w:color="auto"/>
              <w:bottom w:val="single" w:sz="6" w:space="0" w:color="auto"/>
            </w:tcBorders>
          </w:tcPr>
          <w:p w14:paraId="06E814AB" w14:textId="326AD587" w:rsidR="007B5924" w:rsidRDefault="007B5924" w:rsidP="007B5924">
            <w:pPr>
              <w:pStyle w:val="ISOMB"/>
              <w:spacing w:before="60" w:after="60" w:line="240" w:lineRule="auto"/>
              <w:rPr>
                <w:ins w:id="1" w:author="Raphael Malyankar" w:date="2025-01-15T20:35:00Z" w16du:dateUtc="2025-01-16T03:35:00Z"/>
                <w:rFonts w:cs="Arial"/>
                <w:szCs w:val="18"/>
              </w:rPr>
            </w:pPr>
            <w:ins w:id="2" w:author="Raphael Malyankar" w:date="2025-01-15T20:35:00Z" w16du:dateUtc="2025-01-16T03:35:00Z">
              <w:r>
                <w:rPr>
                  <w:rFonts w:cs="Arial"/>
                  <w:szCs w:val="18"/>
                  <w:lang w:eastAsia="ja-JP"/>
                </w:rPr>
                <w:t>Doc</w:t>
              </w:r>
            </w:ins>
          </w:p>
        </w:tc>
        <w:tc>
          <w:tcPr>
            <w:tcW w:w="598" w:type="dxa"/>
            <w:tcBorders>
              <w:top w:val="single" w:sz="6" w:space="0" w:color="auto"/>
              <w:bottom w:val="single" w:sz="6" w:space="0" w:color="auto"/>
            </w:tcBorders>
          </w:tcPr>
          <w:p w14:paraId="106D86BE" w14:textId="478E5B22" w:rsidR="007B5924" w:rsidRDefault="007B5924" w:rsidP="007B5924">
            <w:pPr>
              <w:pStyle w:val="ISOMB"/>
              <w:spacing w:before="60" w:after="60" w:line="240" w:lineRule="auto"/>
              <w:rPr>
                <w:ins w:id="3" w:author="Raphael Malyankar" w:date="2025-01-15T20:35:00Z" w16du:dateUtc="2025-01-16T03:35:00Z"/>
                <w:rFonts w:cs="Arial"/>
                <w:szCs w:val="18"/>
              </w:rPr>
            </w:pPr>
            <w:ins w:id="4" w:author="Raphael Malyankar" w:date="2025-01-15T20:35:00Z" w16du:dateUtc="2025-01-16T03:35:00Z">
              <w:r>
                <w:rPr>
                  <w:rFonts w:cs="Arial"/>
                  <w:szCs w:val="18"/>
                  <w:lang w:eastAsia="ja-JP"/>
                </w:rPr>
                <w:t>DE</w:t>
              </w:r>
            </w:ins>
          </w:p>
        </w:tc>
        <w:tc>
          <w:tcPr>
            <w:tcW w:w="1313" w:type="dxa"/>
            <w:tcBorders>
              <w:top w:val="single" w:sz="6" w:space="0" w:color="auto"/>
              <w:bottom w:val="single" w:sz="6" w:space="0" w:color="auto"/>
            </w:tcBorders>
          </w:tcPr>
          <w:p w14:paraId="54D6D75A" w14:textId="3B4AFEF1" w:rsidR="007B5924" w:rsidRDefault="007B5924" w:rsidP="007B5924">
            <w:pPr>
              <w:pStyle w:val="ISOClause"/>
              <w:spacing w:before="60" w:after="60" w:line="240" w:lineRule="auto"/>
              <w:rPr>
                <w:ins w:id="5" w:author="Raphael Malyankar" w:date="2025-01-15T20:35:00Z" w16du:dateUtc="2025-01-16T03:35:00Z"/>
                <w:rFonts w:cs="Arial"/>
                <w:szCs w:val="18"/>
              </w:rPr>
            </w:pPr>
            <w:ins w:id="6" w:author="Raphael Malyankar" w:date="2025-01-15T20:35:00Z" w16du:dateUtc="2025-01-16T03:35:00Z">
              <w:r>
                <w:rPr>
                  <w:rFonts w:cs="Arial"/>
                  <w:szCs w:val="18"/>
                  <w:lang w:eastAsia="ja-JP"/>
                </w:rPr>
                <w:t>Clause 1</w:t>
              </w:r>
            </w:ins>
          </w:p>
        </w:tc>
        <w:tc>
          <w:tcPr>
            <w:tcW w:w="1117" w:type="dxa"/>
            <w:tcBorders>
              <w:top w:val="single" w:sz="6" w:space="0" w:color="auto"/>
              <w:bottom w:val="single" w:sz="6" w:space="0" w:color="auto"/>
            </w:tcBorders>
          </w:tcPr>
          <w:p w14:paraId="5110779A" w14:textId="47234A5A" w:rsidR="007B5924" w:rsidRDefault="007B5924" w:rsidP="007B5924">
            <w:pPr>
              <w:pStyle w:val="ISOParagraph"/>
              <w:spacing w:before="60" w:after="60" w:line="240" w:lineRule="auto"/>
              <w:ind w:right="-100"/>
              <w:rPr>
                <w:ins w:id="7" w:author="Raphael Malyankar" w:date="2025-01-15T20:35:00Z" w16du:dateUtc="2025-01-16T03:35:00Z"/>
                <w:rFonts w:cs="Arial"/>
                <w:szCs w:val="18"/>
              </w:rPr>
            </w:pPr>
            <w:ins w:id="8" w:author="Raphael Malyankar" w:date="2025-01-15T20:35:00Z" w16du:dateUtc="2025-01-16T03:35:00Z">
              <w:r>
                <w:rPr>
                  <w:rFonts w:cs="Arial"/>
                  <w:szCs w:val="18"/>
                  <w:lang w:eastAsia="ja-JP"/>
                </w:rPr>
                <w:t>Para 2</w:t>
              </w:r>
            </w:ins>
          </w:p>
        </w:tc>
        <w:tc>
          <w:tcPr>
            <w:tcW w:w="706" w:type="dxa"/>
            <w:tcBorders>
              <w:top w:val="single" w:sz="6" w:space="0" w:color="auto"/>
              <w:bottom w:val="single" w:sz="6" w:space="0" w:color="auto"/>
            </w:tcBorders>
          </w:tcPr>
          <w:p w14:paraId="7FC93BF6" w14:textId="2FE840A1" w:rsidR="007B5924" w:rsidRDefault="007B5924" w:rsidP="007B5924">
            <w:pPr>
              <w:pStyle w:val="ISOCommType"/>
              <w:spacing w:before="60" w:after="60" w:line="240" w:lineRule="auto"/>
              <w:rPr>
                <w:ins w:id="9" w:author="Raphael Malyankar" w:date="2025-01-15T20:35:00Z" w16du:dateUtc="2025-01-16T03:35:00Z"/>
                <w:rFonts w:cs="Arial"/>
                <w:szCs w:val="18"/>
              </w:rPr>
            </w:pPr>
            <w:ins w:id="10" w:author="Raphael Malyankar" w:date="2025-01-15T20:35:00Z" w16du:dateUtc="2025-01-16T03:35:00Z">
              <w:r>
                <w:rPr>
                  <w:rFonts w:cs="Arial"/>
                  <w:szCs w:val="18"/>
                  <w:lang w:eastAsia="ja-JP"/>
                </w:rPr>
                <w:t>ed</w:t>
              </w:r>
            </w:ins>
          </w:p>
        </w:tc>
        <w:tc>
          <w:tcPr>
            <w:tcW w:w="4590" w:type="dxa"/>
            <w:tcBorders>
              <w:top w:val="single" w:sz="6" w:space="0" w:color="auto"/>
              <w:bottom w:val="single" w:sz="6" w:space="0" w:color="auto"/>
            </w:tcBorders>
          </w:tcPr>
          <w:p w14:paraId="7C042379" w14:textId="77777777" w:rsidR="007B5924" w:rsidRDefault="007B5924" w:rsidP="007B5924">
            <w:pPr>
              <w:keepNext/>
              <w:keepLines/>
              <w:tabs>
                <w:tab w:val="left" w:pos="2520"/>
                <w:tab w:val="left" w:pos="3600"/>
                <w:tab w:val="left" w:pos="4680"/>
                <w:tab w:val="left" w:pos="5760"/>
                <w:tab w:val="left" w:pos="6840"/>
              </w:tabs>
              <w:spacing w:before="60" w:after="60"/>
              <w:rPr>
                <w:ins w:id="11" w:author="Raphael Malyankar" w:date="2025-01-15T20:35:00Z" w16du:dateUtc="2025-01-16T03:35:00Z"/>
                <w:rFonts w:cs="Arial"/>
                <w:sz w:val="18"/>
                <w:szCs w:val="18"/>
                <w:lang w:eastAsia="ja-JP"/>
              </w:rPr>
            </w:pPr>
            <w:ins w:id="12" w:author="Raphael Malyankar" w:date="2025-01-15T20:35:00Z" w16du:dateUtc="2025-01-16T03:35:00Z">
              <w:r>
                <w:rPr>
                  <w:rFonts w:cs="Arial"/>
                  <w:sz w:val="18"/>
                  <w:szCs w:val="18"/>
                  <w:lang w:eastAsia="ja-JP"/>
                </w:rPr>
                <w:t xml:space="preserve">Typo at the end of the first sentence. </w:t>
              </w:r>
            </w:ins>
          </w:p>
          <w:p w14:paraId="660E5795" w14:textId="45D1C1A2" w:rsidR="007B5924" w:rsidRDefault="007B5924" w:rsidP="007B5924">
            <w:pPr>
              <w:keepNext/>
              <w:keepLines/>
              <w:tabs>
                <w:tab w:val="left" w:pos="2520"/>
                <w:tab w:val="left" w:pos="3600"/>
                <w:tab w:val="left" w:pos="4680"/>
                <w:tab w:val="left" w:pos="5760"/>
                <w:tab w:val="left" w:pos="6840"/>
              </w:tabs>
              <w:spacing w:before="60" w:after="60"/>
              <w:rPr>
                <w:ins w:id="13" w:author="Raphael Malyankar" w:date="2025-01-15T20:35:00Z" w16du:dateUtc="2025-01-16T03:35:00Z"/>
                <w:rFonts w:cs="Arial"/>
                <w:sz w:val="18"/>
                <w:szCs w:val="18"/>
              </w:rPr>
            </w:pPr>
            <w:ins w:id="14" w:author="Raphael Malyankar" w:date="2025-01-15T20:35:00Z" w16du:dateUtc="2025-01-16T03:35:00Z">
              <w:r>
                <w:rPr>
                  <w:rFonts w:cs="Arial"/>
                  <w:sz w:val="18"/>
                  <w:szCs w:val="18"/>
                  <w:lang w:eastAsia="ja-JP"/>
                </w:rPr>
                <w:t>“[…]specified in each individual check..”</w:t>
              </w:r>
            </w:ins>
          </w:p>
        </w:tc>
        <w:tc>
          <w:tcPr>
            <w:tcW w:w="4174" w:type="dxa"/>
            <w:tcBorders>
              <w:top w:val="single" w:sz="6" w:space="0" w:color="auto"/>
              <w:bottom w:val="single" w:sz="6" w:space="0" w:color="auto"/>
            </w:tcBorders>
          </w:tcPr>
          <w:p w14:paraId="4F42DBD9" w14:textId="1AFE3441" w:rsidR="007B5924" w:rsidRDefault="007B5924" w:rsidP="007B5924">
            <w:pPr>
              <w:pStyle w:val="ISOChange"/>
              <w:spacing w:before="60" w:after="60" w:line="240" w:lineRule="auto"/>
              <w:rPr>
                <w:ins w:id="15" w:author="Raphael Malyankar" w:date="2025-01-15T20:35:00Z" w16du:dateUtc="2025-01-16T03:35:00Z"/>
                <w:rFonts w:cs="Arial"/>
                <w:szCs w:val="18"/>
              </w:rPr>
            </w:pPr>
            <w:ins w:id="16" w:author="Raphael Malyankar" w:date="2025-01-15T20:35:00Z" w16du:dateUtc="2025-01-16T03:35:00Z">
              <w:r>
                <w:rPr>
                  <w:rFonts w:cs="Arial"/>
                  <w:szCs w:val="18"/>
                  <w:lang w:eastAsia="ja-JP"/>
                </w:rPr>
                <w:t>Remove the duplicated dot “.” at the end.</w:t>
              </w:r>
            </w:ins>
          </w:p>
        </w:tc>
        <w:tc>
          <w:tcPr>
            <w:tcW w:w="2590" w:type="dxa"/>
            <w:tcBorders>
              <w:top w:val="single" w:sz="6" w:space="0" w:color="auto"/>
              <w:bottom w:val="single" w:sz="6" w:space="0" w:color="auto"/>
            </w:tcBorders>
            <w:shd w:val="clear" w:color="auto" w:fill="D9D9D9" w:themeFill="background1" w:themeFillShade="D9"/>
          </w:tcPr>
          <w:p w14:paraId="52F9032D" w14:textId="46A3F21A" w:rsidR="007B5924" w:rsidRPr="00C56C01" w:rsidRDefault="00FA1798" w:rsidP="007B5924">
            <w:pPr>
              <w:pStyle w:val="ISOSecretObservations"/>
              <w:spacing w:before="60" w:after="60" w:line="240" w:lineRule="auto"/>
              <w:rPr>
                <w:ins w:id="17" w:author="Raphael Malyankar" w:date="2025-01-15T20:35:00Z" w16du:dateUtc="2025-01-16T03:35:00Z"/>
                <w:b/>
                <w:bCs/>
                <w:color w:val="FF0000"/>
                <w:szCs w:val="18"/>
              </w:rPr>
            </w:pPr>
            <w:ins w:id="18" w:author="Raphael Malyankar" w:date="2025-01-15T21:39:00Z" w16du:dateUtc="2025-01-16T04:39:00Z">
              <w:r w:rsidRPr="00C56C01">
                <w:rPr>
                  <w:b/>
                  <w:bCs/>
                  <w:color w:val="FF0000"/>
                  <w:szCs w:val="18"/>
                </w:rPr>
                <w:t>Agreed</w:t>
              </w:r>
            </w:ins>
          </w:p>
        </w:tc>
      </w:tr>
      <w:tr w:rsidR="007B5924" w:rsidRPr="0036345A" w14:paraId="3E5627B3" w14:textId="77777777" w:rsidTr="006C61DB">
        <w:trPr>
          <w:cantSplit/>
          <w:jc w:val="center"/>
          <w:ins w:id="19" w:author="Raphael Malyankar" w:date="2025-01-15T20:35:00Z"/>
        </w:trPr>
        <w:tc>
          <w:tcPr>
            <w:tcW w:w="665" w:type="dxa"/>
            <w:tcBorders>
              <w:top w:val="single" w:sz="6" w:space="0" w:color="auto"/>
              <w:bottom w:val="single" w:sz="6" w:space="0" w:color="auto"/>
            </w:tcBorders>
          </w:tcPr>
          <w:p w14:paraId="1B513819" w14:textId="25275145" w:rsidR="007B5924" w:rsidRDefault="007B5924" w:rsidP="007B5924">
            <w:pPr>
              <w:pStyle w:val="ISOMB"/>
              <w:spacing w:before="60" w:after="60" w:line="240" w:lineRule="auto"/>
              <w:rPr>
                <w:ins w:id="20" w:author="Raphael Malyankar" w:date="2025-01-15T20:35:00Z" w16du:dateUtc="2025-01-16T03:35:00Z"/>
                <w:rFonts w:cs="Arial"/>
                <w:szCs w:val="18"/>
              </w:rPr>
            </w:pPr>
            <w:ins w:id="21" w:author="Raphael Malyankar" w:date="2025-01-15T20:35:00Z" w16du:dateUtc="2025-01-16T03:35:00Z">
              <w:r>
                <w:rPr>
                  <w:szCs w:val="18"/>
                  <w:lang w:eastAsia="ja-JP"/>
                </w:rPr>
                <w:t>Doc</w:t>
              </w:r>
            </w:ins>
          </w:p>
        </w:tc>
        <w:tc>
          <w:tcPr>
            <w:tcW w:w="598" w:type="dxa"/>
            <w:tcBorders>
              <w:top w:val="single" w:sz="6" w:space="0" w:color="auto"/>
              <w:bottom w:val="single" w:sz="6" w:space="0" w:color="auto"/>
            </w:tcBorders>
          </w:tcPr>
          <w:p w14:paraId="15E1C7F0" w14:textId="70658B9F" w:rsidR="007B5924" w:rsidRDefault="007B5924" w:rsidP="007B5924">
            <w:pPr>
              <w:pStyle w:val="ISOMB"/>
              <w:spacing w:before="60" w:after="60" w:line="240" w:lineRule="auto"/>
              <w:rPr>
                <w:ins w:id="22" w:author="Raphael Malyankar" w:date="2025-01-15T20:35:00Z" w16du:dateUtc="2025-01-16T03:35:00Z"/>
                <w:rFonts w:cs="Arial"/>
                <w:szCs w:val="18"/>
              </w:rPr>
            </w:pPr>
            <w:ins w:id="23" w:author="Raphael Malyankar" w:date="2025-01-15T20:35:00Z" w16du:dateUtc="2025-01-16T03:35:00Z">
              <w:r>
                <w:rPr>
                  <w:szCs w:val="18"/>
                  <w:lang w:eastAsia="ja-JP"/>
                </w:rPr>
                <w:t>DE</w:t>
              </w:r>
            </w:ins>
          </w:p>
        </w:tc>
        <w:tc>
          <w:tcPr>
            <w:tcW w:w="1313" w:type="dxa"/>
            <w:tcBorders>
              <w:top w:val="single" w:sz="6" w:space="0" w:color="auto"/>
              <w:bottom w:val="single" w:sz="6" w:space="0" w:color="auto"/>
            </w:tcBorders>
          </w:tcPr>
          <w:p w14:paraId="11C00627" w14:textId="02AA3E83" w:rsidR="007B5924" w:rsidRDefault="007B5924" w:rsidP="007B5924">
            <w:pPr>
              <w:pStyle w:val="ISOClause"/>
              <w:spacing w:before="60" w:after="60" w:line="240" w:lineRule="auto"/>
              <w:rPr>
                <w:ins w:id="24" w:author="Raphael Malyankar" w:date="2025-01-15T20:35:00Z" w16du:dateUtc="2025-01-16T03:35:00Z"/>
                <w:rFonts w:cs="Arial"/>
                <w:szCs w:val="18"/>
              </w:rPr>
            </w:pPr>
            <w:ins w:id="25" w:author="Raphael Malyankar" w:date="2025-01-15T20:35:00Z" w16du:dateUtc="2025-01-16T03:35:00Z">
              <w:r>
                <w:rPr>
                  <w:szCs w:val="18"/>
                  <w:lang w:eastAsia="ja-JP"/>
                </w:rPr>
                <w:t>Clause 1.4.1</w:t>
              </w:r>
            </w:ins>
          </w:p>
        </w:tc>
        <w:tc>
          <w:tcPr>
            <w:tcW w:w="1117" w:type="dxa"/>
            <w:tcBorders>
              <w:top w:val="single" w:sz="6" w:space="0" w:color="auto"/>
              <w:bottom w:val="single" w:sz="6" w:space="0" w:color="auto"/>
            </w:tcBorders>
          </w:tcPr>
          <w:p w14:paraId="0EB8AFFB" w14:textId="582CE2DB" w:rsidR="007B5924" w:rsidRDefault="007B5924" w:rsidP="007B5924">
            <w:pPr>
              <w:pStyle w:val="ISOParagraph"/>
              <w:spacing w:before="60" w:after="60" w:line="240" w:lineRule="auto"/>
              <w:ind w:right="-100"/>
              <w:rPr>
                <w:ins w:id="26" w:author="Raphael Malyankar" w:date="2025-01-15T20:35:00Z" w16du:dateUtc="2025-01-16T03:35:00Z"/>
                <w:rFonts w:cs="Arial"/>
                <w:szCs w:val="18"/>
              </w:rPr>
            </w:pPr>
            <w:ins w:id="27" w:author="Raphael Malyankar" w:date="2025-01-15T20:35:00Z" w16du:dateUtc="2025-01-16T03:35:00Z">
              <w:r>
                <w:rPr>
                  <w:szCs w:val="18"/>
                  <w:lang w:eastAsia="ja-JP"/>
                </w:rPr>
                <w:t>Para 3</w:t>
              </w:r>
            </w:ins>
          </w:p>
        </w:tc>
        <w:tc>
          <w:tcPr>
            <w:tcW w:w="706" w:type="dxa"/>
            <w:tcBorders>
              <w:top w:val="single" w:sz="6" w:space="0" w:color="auto"/>
              <w:bottom w:val="single" w:sz="6" w:space="0" w:color="auto"/>
            </w:tcBorders>
          </w:tcPr>
          <w:p w14:paraId="5E43F14B" w14:textId="4D07DF66" w:rsidR="007B5924" w:rsidRDefault="007B5924" w:rsidP="007B5924">
            <w:pPr>
              <w:pStyle w:val="ISOCommType"/>
              <w:spacing w:before="60" w:after="60" w:line="240" w:lineRule="auto"/>
              <w:rPr>
                <w:ins w:id="28" w:author="Raphael Malyankar" w:date="2025-01-15T20:35:00Z" w16du:dateUtc="2025-01-16T03:35:00Z"/>
                <w:rFonts w:cs="Arial"/>
                <w:szCs w:val="18"/>
              </w:rPr>
            </w:pPr>
            <w:ins w:id="29" w:author="Raphael Malyankar" w:date="2025-01-15T20:35:00Z" w16du:dateUtc="2025-01-16T03:35:00Z">
              <w:r>
                <w:rPr>
                  <w:szCs w:val="18"/>
                  <w:lang w:eastAsia="ja-JP"/>
                </w:rPr>
                <w:t>ed</w:t>
              </w:r>
            </w:ins>
          </w:p>
        </w:tc>
        <w:tc>
          <w:tcPr>
            <w:tcW w:w="4590" w:type="dxa"/>
            <w:tcBorders>
              <w:top w:val="single" w:sz="6" w:space="0" w:color="auto"/>
              <w:bottom w:val="single" w:sz="6" w:space="0" w:color="auto"/>
            </w:tcBorders>
          </w:tcPr>
          <w:p w14:paraId="6F8CC487" w14:textId="421235DB" w:rsidR="007B5924" w:rsidRDefault="007B5924" w:rsidP="007B5924">
            <w:pPr>
              <w:keepNext/>
              <w:keepLines/>
              <w:tabs>
                <w:tab w:val="left" w:pos="2520"/>
                <w:tab w:val="left" w:pos="3600"/>
                <w:tab w:val="left" w:pos="4680"/>
                <w:tab w:val="left" w:pos="5760"/>
                <w:tab w:val="left" w:pos="6840"/>
              </w:tabs>
              <w:spacing w:before="60" w:after="60"/>
              <w:rPr>
                <w:ins w:id="30" w:author="Raphael Malyankar" w:date="2025-01-15T20:35:00Z" w16du:dateUtc="2025-01-16T03:35:00Z"/>
                <w:rFonts w:cs="Arial"/>
                <w:sz w:val="18"/>
                <w:szCs w:val="18"/>
              </w:rPr>
            </w:pPr>
            <w:ins w:id="31" w:author="Raphael Malyankar" w:date="2025-01-15T20:35:00Z" w16du:dateUtc="2025-01-16T03:35:00Z">
              <w:r>
                <w:rPr>
                  <w:sz w:val="18"/>
                  <w:szCs w:val="18"/>
                  <w:lang w:eastAsia="ja-JP"/>
                </w:rPr>
                <w:t>Typo “necesssarily”</w:t>
              </w:r>
            </w:ins>
          </w:p>
        </w:tc>
        <w:tc>
          <w:tcPr>
            <w:tcW w:w="4174" w:type="dxa"/>
            <w:tcBorders>
              <w:top w:val="single" w:sz="6" w:space="0" w:color="auto"/>
              <w:bottom w:val="single" w:sz="6" w:space="0" w:color="auto"/>
            </w:tcBorders>
          </w:tcPr>
          <w:p w14:paraId="065C59AB" w14:textId="4FA8D851" w:rsidR="007B5924" w:rsidRDefault="007B5924" w:rsidP="007B5924">
            <w:pPr>
              <w:pStyle w:val="ISOChange"/>
              <w:spacing w:before="60" w:after="60" w:line="240" w:lineRule="auto"/>
              <w:rPr>
                <w:ins w:id="32" w:author="Raphael Malyankar" w:date="2025-01-15T20:35:00Z" w16du:dateUtc="2025-01-16T03:35:00Z"/>
                <w:rFonts w:cs="Arial"/>
                <w:szCs w:val="18"/>
              </w:rPr>
            </w:pPr>
            <w:ins w:id="33" w:author="Raphael Malyankar" w:date="2025-01-15T20:35:00Z" w16du:dateUtc="2025-01-16T03:35:00Z">
              <w:r>
                <w:rPr>
                  <w:rFonts w:cs="Arial"/>
                  <w:szCs w:val="18"/>
                  <w:lang w:eastAsia="ja-JP"/>
                </w:rPr>
                <w:t>Remove one “s”</w:t>
              </w:r>
            </w:ins>
          </w:p>
        </w:tc>
        <w:tc>
          <w:tcPr>
            <w:tcW w:w="2590" w:type="dxa"/>
            <w:tcBorders>
              <w:top w:val="single" w:sz="6" w:space="0" w:color="auto"/>
              <w:bottom w:val="single" w:sz="6" w:space="0" w:color="auto"/>
            </w:tcBorders>
            <w:shd w:val="clear" w:color="auto" w:fill="D9D9D9" w:themeFill="background1" w:themeFillShade="D9"/>
          </w:tcPr>
          <w:p w14:paraId="1FE8BAE2" w14:textId="46E42748" w:rsidR="007B5924" w:rsidRPr="00C56C01" w:rsidRDefault="00FA1798" w:rsidP="007B5924">
            <w:pPr>
              <w:pStyle w:val="ISOSecretObservations"/>
              <w:spacing w:before="60" w:after="60" w:line="240" w:lineRule="auto"/>
              <w:rPr>
                <w:ins w:id="34" w:author="Raphael Malyankar" w:date="2025-01-15T20:35:00Z" w16du:dateUtc="2025-01-16T03:35:00Z"/>
                <w:b/>
                <w:bCs/>
                <w:color w:val="FF0000"/>
                <w:szCs w:val="18"/>
              </w:rPr>
            </w:pPr>
            <w:ins w:id="35" w:author="Raphael Malyankar" w:date="2025-01-15T21:39:00Z" w16du:dateUtc="2025-01-16T04:39:00Z">
              <w:r w:rsidRPr="00C56C01">
                <w:rPr>
                  <w:b/>
                  <w:bCs/>
                  <w:color w:val="FF0000"/>
                  <w:szCs w:val="18"/>
                </w:rPr>
                <w:t>Agreed</w:t>
              </w:r>
            </w:ins>
          </w:p>
        </w:tc>
      </w:tr>
      <w:tr w:rsidR="007B5924" w:rsidRPr="0036345A" w14:paraId="4EF82698" w14:textId="77777777" w:rsidTr="006C61DB">
        <w:trPr>
          <w:cantSplit/>
          <w:jc w:val="center"/>
          <w:ins w:id="36" w:author="Raphael Malyankar" w:date="2025-01-15T20:35:00Z"/>
        </w:trPr>
        <w:tc>
          <w:tcPr>
            <w:tcW w:w="665" w:type="dxa"/>
            <w:tcBorders>
              <w:top w:val="single" w:sz="6" w:space="0" w:color="auto"/>
              <w:bottom w:val="single" w:sz="6" w:space="0" w:color="auto"/>
            </w:tcBorders>
          </w:tcPr>
          <w:p w14:paraId="4B5CA710" w14:textId="1B7F7963" w:rsidR="007B5924" w:rsidRDefault="007B5924" w:rsidP="007B5924">
            <w:pPr>
              <w:pStyle w:val="ISOMB"/>
              <w:spacing w:before="60" w:after="60" w:line="240" w:lineRule="auto"/>
              <w:rPr>
                <w:ins w:id="37" w:author="Raphael Malyankar" w:date="2025-01-15T20:35:00Z" w16du:dateUtc="2025-01-16T03:35:00Z"/>
                <w:rFonts w:cs="Arial"/>
                <w:szCs w:val="18"/>
              </w:rPr>
            </w:pPr>
            <w:ins w:id="38" w:author="Raphael Malyankar" w:date="2025-01-15T20:35:00Z" w16du:dateUtc="2025-01-16T03:35:00Z">
              <w:r>
                <w:rPr>
                  <w:szCs w:val="18"/>
                  <w:lang w:eastAsia="ja-JP"/>
                </w:rPr>
                <w:t>Doc</w:t>
              </w:r>
            </w:ins>
          </w:p>
        </w:tc>
        <w:tc>
          <w:tcPr>
            <w:tcW w:w="598" w:type="dxa"/>
            <w:tcBorders>
              <w:top w:val="single" w:sz="6" w:space="0" w:color="auto"/>
              <w:bottom w:val="single" w:sz="6" w:space="0" w:color="auto"/>
            </w:tcBorders>
          </w:tcPr>
          <w:p w14:paraId="3C81F8AA" w14:textId="04609C44" w:rsidR="007B5924" w:rsidRDefault="007B5924" w:rsidP="007B5924">
            <w:pPr>
              <w:pStyle w:val="ISOMB"/>
              <w:spacing w:before="60" w:after="60" w:line="240" w:lineRule="auto"/>
              <w:rPr>
                <w:ins w:id="39" w:author="Raphael Malyankar" w:date="2025-01-15T20:35:00Z" w16du:dateUtc="2025-01-16T03:35:00Z"/>
                <w:rFonts w:cs="Arial"/>
                <w:szCs w:val="18"/>
              </w:rPr>
            </w:pPr>
            <w:ins w:id="40" w:author="Raphael Malyankar" w:date="2025-01-15T20:35:00Z" w16du:dateUtc="2025-01-16T03:35:00Z">
              <w:r>
                <w:rPr>
                  <w:szCs w:val="18"/>
                  <w:lang w:eastAsia="ja-JP"/>
                </w:rPr>
                <w:t>DE</w:t>
              </w:r>
            </w:ins>
          </w:p>
        </w:tc>
        <w:tc>
          <w:tcPr>
            <w:tcW w:w="1313" w:type="dxa"/>
            <w:tcBorders>
              <w:top w:val="single" w:sz="6" w:space="0" w:color="auto"/>
              <w:bottom w:val="single" w:sz="6" w:space="0" w:color="auto"/>
            </w:tcBorders>
          </w:tcPr>
          <w:p w14:paraId="612D6227" w14:textId="09579341" w:rsidR="007B5924" w:rsidRDefault="007B5924" w:rsidP="007B5924">
            <w:pPr>
              <w:pStyle w:val="ISOClause"/>
              <w:spacing w:before="60" w:after="60" w:line="240" w:lineRule="auto"/>
              <w:rPr>
                <w:ins w:id="41" w:author="Raphael Malyankar" w:date="2025-01-15T20:35:00Z" w16du:dateUtc="2025-01-16T03:35:00Z"/>
                <w:rFonts w:cs="Arial"/>
                <w:szCs w:val="18"/>
              </w:rPr>
            </w:pPr>
            <w:ins w:id="42" w:author="Raphael Malyankar" w:date="2025-01-15T20:35:00Z" w16du:dateUtc="2025-01-16T03:35:00Z">
              <w:r>
                <w:rPr>
                  <w:szCs w:val="18"/>
                  <w:lang w:eastAsia="ja-JP"/>
                </w:rPr>
                <w:t>Clause 2</w:t>
              </w:r>
            </w:ins>
          </w:p>
        </w:tc>
        <w:tc>
          <w:tcPr>
            <w:tcW w:w="1117" w:type="dxa"/>
            <w:tcBorders>
              <w:top w:val="single" w:sz="6" w:space="0" w:color="auto"/>
              <w:bottom w:val="single" w:sz="6" w:space="0" w:color="auto"/>
            </w:tcBorders>
          </w:tcPr>
          <w:p w14:paraId="251B6E8D" w14:textId="7FB8E114" w:rsidR="007B5924" w:rsidRDefault="007B5924" w:rsidP="007B5924">
            <w:pPr>
              <w:pStyle w:val="ISOParagraph"/>
              <w:spacing w:before="60" w:after="60" w:line="240" w:lineRule="auto"/>
              <w:ind w:right="-100"/>
              <w:rPr>
                <w:ins w:id="43" w:author="Raphael Malyankar" w:date="2025-01-15T20:35:00Z" w16du:dateUtc="2025-01-16T03:35:00Z"/>
                <w:rFonts w:cs="Arial"/>
                <w:szCs w:val="18"/>
              </w:rPr>
            </w:pPr>
            <w:ins w:id="44" w:author="Raphael Malyankar" w:date="2025-01-15T20:35:00Z" w16du:dateUtc="2025-01-16T03:35:00Z">
              <w:r>
                <w:rPr>
                  <w:szCs w:val="18"/>
                  <w:lang w:eastAsia="ja-JP"/>
                </w:rPr>
                <w:t>Table 2-1</w:t>
              </w:r>
            </w:ins>
          </w:p>
        </w:tc>
        <w:tc>
          <w:tcPr>
            <w:tcW w:w="706" w:type="dxa"/>
            <w:tcBorders>
              <w:top w:val="single" w:sz="6" w:space="0" w:color="auto"/>
              <w:bottom w:val="single" w:sz="6" w:space="0" w:color="auto"/>
            </w:tcBorders>
          </w:tcPr>
          <w:p w14:paraId="286CDEC8" w14:textId="729FAC81" w:rsidR="007B5924" w:rsidRDefault="007B5924" w:rsidP="007B5924">
            <w:pPr>
              <w:pStyle w:val="ISOCommType"/>
              <w:spacing w:before="60" w:after="60" w:line="240" w:lineRule="auto"/>
              <w:rPr>
                <w:ins w:id="45" w:author="Raphael Malyankar" w:date="2025-01-15T20:35:00Z" w16du:dateUtc="2025-01-16T03:35:00Z"/>
                <w:rFonts w:cs="Arial"/>
                <w:szCs w:val="18"/>
              </w:rPr>
            </w:pPr>
            <w:ins w:id="46" w:author="Raphael Malyankar" w:date="2025-01-15T20:35:00Z" w16du:dateUtc="2025-01-16T03:35:00Z">
              <w:r>
                <w:rPr>
                  <w:szCs w:val="18"/>
                  <w:lang w:eastAsia="ja-JP"/>
                </w:rPr>
                <w:t>ed</w:t>
              </w:r>
            </w:ins>
          </w:p>
        </w:tc>
        <w:tc>
          <w:tcPr>
            <w:tcW w:w="4590" w:type="dxa"/>
            <w:tcBorders>
              <w:top w:val="single" w:sz="6" w:space="0" w:color="auto"/>
              <w:bottom w:val="single" w:sz="6" w:space="0" w:color="auto"/>
            </w:tcBorders>
          </w:tcPr>
          <w:p w14:paraId="73AB6409" w14:textId="72A9D4F6" w:rsidR="007B5924" w:rsidRDefault="007B5924" w:rsidP="007B5924">
            <w:pPr>
              <w:keepNext/>
              <w:keepLines/>
              <w:tabs>
                <w:tab w:val="left" w:pos="2520"/>
                <w:tab w:val="left" w:pos="3600"/>
                <w:tab w:val="left" w:pos="4680"/>
                <w:tab w:val="left" w:pos="5760"/>
                <w:tab w:val="left" w:pos="6840"/>
              </w:tabs>
              <w:spacing w:before="60" w:after="60"/>
              <w:rPr>
                <w:ins w:id="47" w:author="Raphael Malyankar" w:date="2025-01-15T20:35:00Z" w16du:dateUtc="2025-01-16T03:35:00Z"/>
                <w:rFonts w:cs="Arial"/>
                <w:sz w:val="18"/>
                <w:szCs w:val="18"/>
              </w:rPr>
            </w:pPr>
            <w:ins w:id="48" w:author="Raphael Malyankar" w:date="2025-01-15T20:35:00Z" w16du:dateUtc="2025-01-16T03:35:00Z">
              <w:r>
                <w:rPr>
                  <w:sz w:val="18"/>
                  <w:szCs w:val="18"/>
                  <w:lang w:eastAsia="ja-JP"/>
                </w:rPr>
                <w:t>Typo at the description of “Linked Table”</w:t>
              </w:r>
            </w:ins>
          </w:p>
        </w:tc>
        <w:tc>
          <w:tcPr>
            <w:tcW w:w="4174" w:type="dxa"/>
            <w:tcBorders>
              <w:top w:val="single" w:sz="6" w:space="0" w:color="auto"/>
              <w:bottom w:val="single" w:sz="6" w:space="0" w:color="auto"/>
            </w:tcBorders>
          </w:tcPr>
          <w:p w14:paraId="1129B51E" w14:textId="785BC432" w:rsidR="007B5924" w:rsidRDefault="007B5924" w:rsidP="007B5924">
            <w:pPr>
              <w:pStyle w:val="ISOChange"/>
              <w:spacing w:before="60" w:after="60" w:line="240" w:lineRule="auto"/>
              <w:rPr>
                <w:ins w:id="49" w:author="Raphael Malyankar" w:date="2025-01-15T20:35:00Z" w16du:dateUtc="2025-01-16T03:35:00Z"/>
                <w:rFonts w:cs="Arial"/>
                <w:szCs w:val="18"/>
              </w:rPr>
            </w:pPr>
            <w:ins w:id="50" w:author="Raphael Malyankar" w:date="2025-01-15T20:35:00Z" w16du:dateUtc="2025-01-16T03:35:00Z">
              <w:r>
                <w:rPr>
                  <w:rFonts w:cs="Arial"/>
                  <w:szCs w:val="18"/>
                  <w:lang w:eastAsia="ja-JP"/>
                </w:rPr>
                <w:t>Remove the duplicated dot “.” at the end.</w:t>
              </w:r>
            </w:ins>
          </w:p>
        </w:tc>
        <w:tc>
          <w:tcPr>
            <w:tcW w:w="2590" w:type="dxa"/>
            <w:tcBorders>
              <w:top w:val="single" w:sz="6" w:space="0" w:color="auto"/>
              <w:bottom w:val="single" w:sz="6" w:space="0" w:color="auto"/>
            </w:tcBorders>
            <w:shd w:val="clear" w:color="auto" w:fill="D9D9D9" w:themeFill="background1" w:themeFillShade="D9"/>
          </w:tcPr>
          <w:p w14:paraId="0815FF84" w14:textId="1B663B82" w:rsidR="007B5924" w:rsidRPr="00C56C01" w:rsidRDefault="00FA1798" w:rsidP="007B5924">
            <w:pPr>
              <w:pStyle w:val="ISOSecretObservations"/>
              <w:spacing w:before="60" w:after="60" w:line="240" w:lineRule="auto"/>
              <w:rPr>
                <w:ins w:id="51" w:author="Raphael Malyankar" w:date="2025-01-15T20:35:00Z" w16du:dateUtc="2025-01-16T03:35:00Z"/>
                <w:b/>
                <w:bCs/>
                <w:color w:val="FF0000"/>
                <w:szCs w:val="18"/>
              </w:rPr>
            </w:pPr>
            <w:ins w:id="52" w:author="Raphael Malyankar" w:date="2025-01-15T21:39:00Z" w16du:dateUtc="2025-01-16T04:39:00Z">
              <w:r w:rsidRPr="00C56C01">
                <w:rPr>
                  <w:b/>
                  <w:bCs/>
                  <w:color w:val="FF0000"/>
                  <w:szCs w:val="18"/>
                </w:rPr>
                <w:t>Agreed</w:t>
              </w:r>
            </w:ins>
          </w:p>
        </w:tc>
      </w:tr>
      <w:tr w:rsidR="005A5A77" w:rsidRPr="0036345A" w14:paraId="61CA8893" w14:textId="77777777" w:rsidTr="006C61DB">
        <w:trPr>
          <w:cantSplit/>
          <w:jc w:val="center"/>
          <w:ins w:id="53" w:author="Raphael Malyankar" w:date="2025-01-15T20:32:00Z"/>
        </w:trPr>
        <w:tc>
          <w:tcPr>
            <w:tcW w:w="665" w:type="dxa"/>
            <w:tcBorders>
              <w:top w:val="single" w:sz="6" w:space="0" w:color="auto"/>
              <w:bottom w:val="single" w:sz="6" w:space="0" w:color="auto"/>
            </w:tcBorders>
          </w:tcPr>
          <w:p w14:paraId="17285DC9" w14:textId="04992345" w:rsidR="005A5A77" w:rsidRPr="003E31E7" w:rsidRDefault="007B5924" w:rsidP="005A5A77">
            <w:pPr>
              <w:pStyle w:val="ISOMB"/>
              <w:spacing w:before="60" w:after="60" w:line="240" w:lineRule="auto"/>
              <w:rPr>
                <w:ins w:id="54" w:author="Raphael Malyankar" w:date="2025-01-15T20:32:00Z" w16du:dateUtc="2025-01-16T03:32:00Z"/>
                <w:rFonts w:cs="Arial"/>
                <w:szCs w:val="18"/>
              </w:rPr>
            </w:pPr>
            <w:ins w:id="55" w:author="Raphael Malyankar" w:date="2025-01-15T20:36:00Z" w16du:dateUtc="2025-01-16T03:36:00Z">
              <w:r>
                <w:rPr>
                  <w:rFonts w:cs="Arial"/>
                  <w:szCs w:val="18"/>
                </w:rPr>
                <w:t>doc</w:t>
              </w:r>
            </w:ins>
          </w:p>
        </w:tc>
        <w:tc>
          <w:tcPr>
            <w:tcW w:w="598" w:type="dxa"/>
            <w:tcBorders>
              <w:top w:val="single" w:sz="6" w:space="0" w:color="auto"/>
              <w:bottom w:val="single" w:sz="6" w:space="0" w:color="auto"/>
            </w:tcBorders>
          </w:tcPr>
          <w:p w14:paraId="02A2B07B" w14:textId="15975E02" w:rsidR="005A5A77" w:rsidRDefault="005A5A77" w:rsidP="005A5A77">
            <w:pPr>
              <w:pStyle w:val="ISOMB"/>
              <w:spacing w:before="60" w:after="60" w:line="240" w:lineRule="auto"/>
              <w:rPr>
                <w:ins w:id="56" w:author="Raphael Malyankar" w:date="2025-01-15T20:32:00Z" w16du:dateUtc="2025-01-16T03:32:00Z"/>
                <w:rFonts w:cs="Arial"/>
                <w:szCs w:val="18"/>
              </w:rPr>
            </w:pPr>
            <w:ins w:id="57" w:author="Raphael Malyankar" w:date="2025-01-15T20:32:00Z" w16du:dateUtc="2025-01-16T03:32:00Z">
              <w:r>
                <w:rPr>
                  <w:rFonts w:cs="Arial"/>
                  <w:szCs w:val="18"/>
                </w:rPr>
                <w:t>AU</w:t>
              </w:r>
            </w:ins>
          </w:p>
        </w:tc>
        <w:tc>
          <w:tcPr>
            <w:tcW w:w="1313" w:type="dxa"/>
            <w:tcBorders>
              <w:top w:val="single" w:sz="6" w:space="0" w:color="auto"/>
              <w:bottom w:val="single" w:sz="6" w:space="0" w:color="auto"/>
            </w:tcBorders>
          </w:tcPr>
          <w:p w14:paraId="36590499" w14:textId="6AFE3FD3" w:rsidR="005A5A77" w:rsidRDefault="005A5A77" w:rsidP="005A5A77">
            <w:pPr>
              <w:pStyle w:val="ISOClause"/>
              <w:spacing w:before="60" w:after="60" w:line="240" w:lineRule="auto"/>
              <w:rPr>
                <w:ins w:id="58" w:author="Raphael Malyankar" w:date="2025-01-15T20:32:00Z" w16du:dateUtc="2025-01-16T03:32:00Z"/>
                <w:rFonts w:cs="Arial"/>
                <w:szCs w:val="18"/>
              </w:rPr>
            </w:pPr>
            <w:ins w:id="59" w:author="Raphael Malyankar" w:date="2025-01-15T20:32:00Z" w16du:dateUtc="2025-01-16T03:32:00Z">
              <w:r>
                <w:rPr>
                  <w:rFonts w:cs="Arial"/>
                  <w:szCs w:val="18"/>
                </w:rPr>
                <w:t>4</w:t>
              </w:r>
            </w:ins>
          </w:p>
        </w:tc>
        <w:tc>
          <w:tcPr>
            <w:tcW w:w="1117" w:type="dxa"/>
            <w:tcBorders>
              <w:top w:val="single" w:sz="6" w:space="0" w:color="auto"/>
              <w:bottom w:val="single" w:sz="6" w:space="0" w:color="auto"/>
            </w:tcBorders>
          </w:tcPr>
          <w:p w14:paraId="101237FB" w14:textId="36E37E55" w:rsidR="005A5A77" w:rsidRPr="003E31E7" w:rsidRDefault="005A5A77" w:rsidP="005A5A77">
            <w:pPr>
              <w:pStyle w:val="ISOParagraph"/>
              <w:spacing w:before="60" w:after="60" w:line="240" w:lineRule="auto"/>
              <w:ind w:right="-100"/>
              <w:rPr>
                <w:ins w:id="60" w:author="Raphael Malyankar" w:date="2025-01-15T20:32:00Z" w16du:dateUtc="2025-01-16T03:32:00Z"/>
                <w:rFonts w:cs="Arial"/>
                <w:szCs w:val="18"/>
              </w:rPr>
            </w:pPr>
            <w:ins w:id="61" w:author="Raphael Malyankar" w:date="2025-01-15T20:32:00Z" w16du:dateUtc="2025-01-16T03:32:00Z">
              <w:r>
                <w:rPr>
                  <w:rFonts w:cs="Arial"/>
                  <w:szCs w:val="18"/>
                </w:rPr>
                <w:t>Table 4-1</w:t>
              </w:r>
            </w:ins>
          </w:p>
        </w:tc>
        <w:tc>
          <w:tcPr>
            <w:tcW w:w="706" w:type="dxa"/>
            <w:tcBorders>
              <w:top w:val="single" w:sz="6" w:space="0" w:color="auto"/>
              <w:bottom w:val="single" w:sz="6" w:space="0" w:color="auto"/>
            </w:tcBorders>
          </w:tcPr>
          <w:p w14:paraId="25FA4CDC" w14:textId="5072664F" w:rsidR="005A5A77" w:rsidRDefault="005A5A77" w:rsidP="005A5A77">
            <w:pPr>
              <w:pStyle w:val="ISOCommType"/>
              <w:spacing w:before="60" w:after="60" w:line="240" w:lineRule="auto"/>
              <w:rPr>
                <w:ins w:id="62" w:author="Raphael Malyankar" w:date="2025-01-15T20:32:00Z" w16du:dateUtc="2025-01-16T03:32:00Z"/>
                <w:rFonts w:cs="Arial"/>
                <w:szCs w:val="18"/>
              </w:rPr>
            </w:pPr>
            <w:ins w:id="63" w:author="Raphael Malyankar" w:date="2025-01-15T20:32:00Z" w16du:dateUtc="2025-01-16T03:32:00Z">
              <w:r>
                <w:rPr>
                  <w:rFonts w:cs="Arial"/>
                  <w:szCs w:val="18"/>
                </w:rPr>
                <w:t>te</w:t>
              </w:r>
            </w:ins>
          </w:p>
        </w:tc>
        <w:tc>
          <w:tcPr>
            <w:tcW w:w="4590" w:type="dxa"/>
            <w:tcBorders>
              <w:top w:val="single" w:sz="6" w:space="0" w:color="auto"/>
              <w:bottom w:val="single" w:sz="6" w:space="0" w:color="auto"/>
            </w:tcBorders>
          </w:tcPr>
          <w:p w14:paraId="0E636200" w14:textId="4FCBBFF6" w:rsidR="005A5A77" w:rsidRDefault="005A5A77" w:rsidP="005A5A77">
            <w:pPr>
              <w:keepNext/>
              <w:keepLines/>
              <w:tabs>
                <w:tab w:val="left" w:pos="2520"/>
                <w:tab w:val="left" w:pos="3600"/>
                <w:tab w:val="left" w:pos="4680"/>
                <w:tab w:val="left" w:pos="5760"/>
                <w:tab w:val="left" w:pos="6840"/>
              </w:tabs>
              <w:spacing w:before="60" w:after="60"/>
              <w:rPr>
                <w:ins w:id="64" w:author="Raphael Malyankar" w:date="2025-01-15T20:32:00Z" w16du:dateUtc="2025-01-16T03:32:00Z"/>
                <w:rFonts w:cs="Arial"/>
                <w:sz w:val="18"/>
                <w:szCs w:val="18"/>
              </w:rPr>
            </w:pPr>
            <w:ins w:id="65" w:author="Raphael Malyankar" w:date="2025-01-15T20:32:00Z" w16du:dateUtc="2025-01-16T03:32:00Z">
              <w:r>
                <w:rPr>
                  <w:rFonts w:cs="Arial"/>
                  <w:sz w:val="18"/>
                  <w:szCs w:val="18"/>
                </w:rPr>
                <w:t>Phases 2, 4, 5 seem to focus on non-conformances at the Dataset level and not across products. Shouldn’t Phase 6 be part of S-158:100??</w:t>
              </w:r>
            </w:ins>
          </w:p>
        </w:tc>
        <w:tc>
          <w:tcPr>
            <w:tcW w:w="4174" w:type="dxa"/>
            <w:tcBorders>
              <w:top w:val="single" w:sz="6" w:space="0" w:color="auto"/>
              <w:bottom w:val="single" w:sz="6" w:space="0" w:color="auto"/>
            </w:tcBorders>
          </w:tcPr>
          <w:p w14:paraId="15B357D2" w14:textId="56902359" w:rsidR="005A5A77" w:rsidRPr="006E65FE" w:rsidRDefault="005A5A77" w:rsidP="005A5A77">
            <w:pPr>
              <w:pStyle w:val="ISOChange"/>
              <w:spacing w:before="60" w:after="60" w:line="240" w:lineRule="auto"/>
              <w:rPr>
                <w:ins w:id="66" w:author="Raphael Malyankar" w:date="2025-01-15T20:32:00Z" w16du:dateUtc="2025-01-16T03:32:00Z"/>
                <w:rFonts w:cs="Arial"/>
                <w:szCs w:val="18"/>
              </w:rPr>
            </w:pPr>
            <w:ins w:id="67" w:author="Raphael Malyankar" w:date="2025-01-15T20:32:00Z" w16du:dateUtc="2025-01-16T03:32:00Z">
              <w:r>
                <w:rPr>
                  <w:rFonts w:cs="Arial"/>
                  <w:szCs w:val="18"/>
                </w:rPr>
                <w:t>Review content or improve Descriptions so they focus on the cross-product outputs they aim at checking.</w:t>
              </w:r>
            </w:ins>
          </w:p>
        </w:tc>
        <w:tc>
          <w:tcPr>
            <w:tcW w:w="2590" w:type="dxa"/>
            <w:tcBorders>
              <w:top w:val="single" w:sz="6" w:space="0" w:color="auto"/>
              <w:bottom w:val="single" w:sz="6" w:space="0" w:color="auto"/>
            </w:tcBorders>
            <w:shd w:val="clear" w:color="auto" w:fill="D9D9D9" w:themeFill="background1" w:themeFillShade="D9"/>
          </w:tcPr>
          <w:p w14:paraId="72A8E525" w14:textId="77777777" w:rsidR="005A5A77" w:rsidRPr="00C56C01" w:rsidRDefault="005A5A77" w:rsidP="005A5A77">
            <w:pPr>
              <w:pStyle w:val="ISOSecretObservations"/>
              <w:spacing w:before="60" w:after="60" w:line="240" w:lineRule="auto"/>
              <w:rPr>
                <w:ins w:id="68" w:author="Raphael Malyankar" w:date="2025-01-15T20:32:00Z" w16du:dateUtc="2025-01-16T03:32:00Z"/>
                <w:b/>
                <w:bCs/>
                <w:color w:val="FF0000"/>
                <w:szCs w:val="18"/>
              </w:rPr>
            </w:pPr>
            <w:ins w:id="69" w:author="Raphael Malyankar" w:date="2025-01-15T20:32:00Z" w16du:dateUtc="2025-01-16T03:32:00Z">
              <w:r w:rsidRPr="00C56C01">
                <w:rPr>
                  <w:b/>
                  <w:bCs/>
                  <w:color w:val="FF0000"/>
                  <w:szCs w:val="18"/>
                </w:rPr>
                <w:t>TBD after deletion of product-specific checks (see other AU comment).</w:t>
              </w:r>
            </w:ins>
          </w:p>
          <w:p w14:paraId="1C3CC126" w14:textId="546BB826" w:rsidR="005A5A77" w:rsidRPr="000A62B3" w:rsidRDefault="005A5A77" w:rsidP="005A5A77">
            <w:pPr>
              <w:pStyle w:val="ISOSecretObservations"/>
              <w:spacing w:before="60" w:after="60" w:line="240" w:lineRule="auto"/>
              <w:rPr>
                <w:ins w:id="70" w:author="Raphael Malyankar" w:date="2025-01-15T20:32:00Z" w16du:dateUtc="2025-01-16T03:32:00Z"/>
                <w:b/>
                <w:bCs/>
                <w:color w:val="FF0000"/>
                <w:szCs w:val="18"/>
              </w:rPr>
            </w:pPr>
            <w:ins w:id="71" w:author="Raphael Malyankar" w:date="2025-01-15T20:32:00Z" w16du:dateUtc="2025-01-16T03:32:00Z">
              <w:r w:rsidRPr="00C56C01">
                <w:rPr>
                  <w:b/>
                  <w:bCs/>
                  <w:color w:val="FF0000"/>
                  <w:szCs w:val="18"/>
                </w:rPr>
                <w:t>Might leave in table with a remark about there being no checks in the phase. S-98 is still under development and checks might turn up later.</w:t>
              </w:r>
            </w:ins>
          </w:p>
        </w:tc>
      </w:tr>
      <w:tr w:rsidR="007B5924" w:rsidRPr="0036345A" w14:paraId="0689466A" w14:textId="77777777" w:rsidTr="006C61DB">
        <w:trPr>
          <w:cantSplit/>
          <w:jc w:val="center"/>
          <w:ins w:id="72" w:author="Raphael Malyankar" w:date="2025-01-15T20:36:00Z"/>
        </w:trPr>
        <w:tc>
          <w:tcPr>
            <w:tcW w:w="665" w:type="dxa"/>
            <w:tcBorders>
              <w:top w:val="single" w:sz="6" w:space="0" w:color="auto"/>
              <w:bottom w:val="single" w:sz="6" w:space="0" w:color="auto"/>
            </w:tcBorders>
          </w:tcPr>
          <w:p w14:paraId="3968CE1F" w14:textId="60EEDFEF" w:rsidR="007B5924" w:rsidRDefault="007B5924" w:rsidP="007B5924">
            <w:pPr>
              <w:pStyle w:val="ISOMB"/>
              <w:spacing w:before="60" w:after="60" w:line="240" w:lineRule="auto"/>
              <w:rPr>
                <w:ins w:id="73" w:author="Raphael Malyankar" w:date="2025-01-15T20:36:00Z" w16du:dateUtc="2025-01-16T03:36:00Z"/>
                <w:rFonts w:cs="Arial"/>
                <w:szCs w:val="18"/>
              </w:rPr>
            </w:pPr>
            <w:ins w:id="74" w:author="Raphael Malyankar" w:date="2025-01-15T20:37:00Z" w16du:dateUtc="2025-01-16T03:37:00Z">
              <w:r>
                <w:rPr>
                  <w:szCs w:val="18"/>
                  <w:lang w:eastAsia="ja-JP"/>
                </w:rPr>
                <w:t>Doc/Excel</w:t>
              </w:r>
            </w:ins>
          </w:p>
        </w:tc>
        <w:tc>
          <w:tcPr>
            <w:tcW w:w="598" w:type="dxa"/>
            <w:tcBorders>
              <w:top w:val="single" w:sz="6" w:space="0" w:color="auto"/>
              <w:bottom w:val="single" w:sz="6" w:space="0" w:color="auto"/>
            </w:tcBorders>
          </w:tcPr>
          <w:p w14:paraId="04B85421" w14:textId="4711BFA5" w:rsidR="007B5924" w:rsidRDefault="007B5924" w:rsidP="007B5924">
            <w:pPr>
              <w:pStyle w:val="ISOMB"/>
              <w:spacing w:before="60" w:after="60" w:line="240" w:lineRule="auto"/>
              <w:rPr>
                <w:ins w:id="75" w:author="Raphael Malyankar" w:date="2025-01-15T20:36:00Z" w16du:dateUtc="2025-01-16T03:36:00Z"/>
                <w:rFonts w:cs="Arial"/>
                <w:szCs w:val="18"/>
              </w:rPr>
            </w:pPr>
            <w:ins w:id="76" w:author="Raphael Malyankar" w:date="2025-01-15T20:37:00Z" w16du:dateUtc="2025-01-16T03:37:00Z">
              <w:r>
                <w:rPr>
                  <w:szCs w:val="18"/>
                  <w:lang w:eastAsia="ja-JP"/>
                </w:rPr>
                <w:t>DE</w:t>
              </w:r>
            </w:ins>
          </w:p>
        </w:tc>
        <w:tc>
          <w:tcPr>
            <w:tcW w:w="1313" w:type="dxa"/>
            <w:tcBorders>
              <w:top w:val="single" w:sz="6" w:space="0" w:color="auto"/>
              <w:bottom w:val="single" w:sz="6" w:space="0" w:color="auto"/>
            </w:tcBorders>
          </w:tcPr>
          <w:p w14:paraId="2E8039CD" w14:textId="0EF20565" w:rsidR="007B5924" w:rsidRDefault="007B5924" w:rsidP="007B5924">
            <w:pPr>
              <w:pStyle w:val="ISOClause"/>
              <w:spacing w:before="60" w:after="60" w:line="240" w:lineRule="auto"/>
              <w:rPr>
                <w:ins w:id="77" w:author="Raphael Malyankar" w:date="2025-01-15T20:36:00Z" w16du:dateUtc="2025-01-16T03:36:00Z"/>
                <w:rFonts w:cs="Arial"/>
                <w:szCs w:val="18"/>
              </w:rPr>
            </w:pPr>
            <w:ins w:id="78" w:author="Raphael Malyankar" w:date="2025-01-15T20:37:00Z" w16du:dateUtc="2025-01-16T03:37:00Z">
              <w:r>
                <w:rPr>
                  <w:szCs w:val="18"/>
                  <w:lang w:eastAsia="ja-JP"/>
                </w:rPr>
                <w:t>Clause 4</w:t>
              </w:r>
            </w:ins>
          </w:p>
        </w:tc>
        <w:tc>
          <w:tcPr>
            <w:tcW w:w="1117" w:type="dxa"/>
            <w:tcBorders>
              <w:top w:val="single" w:sz="6" w:space="0" w:color="auto"/>
              <w:bottom w:val="single" w:sz="6" w:space="0" w:color="auto"/>
            </w:tcBorders>
          </w:tcPr>
          <w:p w14:paraId="08362FB7" w14:textId="75C5AF1B" w:rsidR="007B5924" w:rsidRDefault="007B5924" w:rsidP="007B5924">
            <w:pPr>
              <w:pStyle w:val="ISOParagraph"/>
              <w:spacing w:before="60" w:after="60" w:line="240" w:lineRule="auto"/>
              <w:ind w:right="-100"/>
              <w:rPr>
                <w:ins w:id="79" w:author="Raphael Malyankar" w:date="2025-01-15T20:36:00Z" w16du:dateUtc="2025-01-16T03:36:00Z"/>
                <w:rFonts w:cs="Arial"/>
                <w:szCs w:val="18"/>
              </w:rPr>
            </w:pPr>
            <w:ins w:id="80" w:author="Raphael Malyankar" w:date="2025-01-15T20:37:00Z" w16du:dateUtc="2025-01-16T03:37:00Z">
              <w:r>
                <w:rPr>
                  <w:szCs w:val="18"/>
                  <w:lang w:eastAsia="ja-JP"/>
                </w:rPr>
                <w:t>Table 4-1</w:t>
              </w:r>
            </w:ins>
          </w:p>
        </w:tc>
        <w:tc>
          <w:tcPr>
            <w:tcW w:w="706" w:type="dxa"/>
            <w:tcBorders>
              <w:top w:val="single" w:sz="6" w:space="0" w:color="auto"/>
              <w:bottom w:val="single" w:sz="6" w:space="0" w:color="auto"/>
            </w:tcBorders>
          </w:tcPr>
          <w:p w14:paraId="21D12279" w14:textId="3BDBA096" w:rsidR="007B5924" w:rsidRDefault="007B5924" w:rsidP="007B5924">
            <w:pPr>
              <w:pStyle w:val="ISOCommType"/>
              <w:spacing w:before="60" w:after="60" w:line="240" w:lineRule="auto"/>
              <w:rPr>
                <w:ins w:id="81" w:author="Raphael Malyankar" w:date="2025-01-15T20:36:00Z" w16du:dateUtc="2025-01-16T03:36:00Z"/>
                <w:rFonts w:cs="Arial"/>
                <w:szCs w:val="18"/>
              </w:rPr>
            </w:pPr>
            <w:ins w:id="82" w:author="Raphael Malyankar" w:date="2025-01-15T20:37:00Z" w16du:dateUtc="2025-01-16T03:37:00Z">
              <w:r>
                <w:rPr>
                  <w:szCs w:val="18"/>
                  <w:lang w:eastAsia="ja-JP"/>
                </w:rPr>
                <w:t>te</w:t>
              </w:r>
            </w:ins>
          </w:p>
        </w:tc>
        <w:tc>
          <w:tcPr>
            <w:tcW w:w="4590" w:type="dxa"/>
            <w:tcBorders>
              <w:top w:val="single" w:sz="6" w:space="0" w:color="auto"/>
              <w:bottom w:val="single" w:sz="6" w:space="0" w:color="auto"/>
            </w:tcBorders>
          </w:tcPr>
          <w:p w14:paraId="73AC650B" w14:textId="77777777" w:rsidR="007B5924" w:rsidRDefault="007B5924" w:rsidP="007B5924">
            <w:pPr>
              <w:spacing w:before="60" w:after="60"/>
              <w:jc w:val="left"/>
              <w:rPr>
                <w:ins w:id="83" w:author="Raphael Malyankar" w:date="2025-01-15T20:37:00Z" w16du:dateUtc="2025-01-16T03:37:00Z"/>
                <w:sz w:val="18"/>
                <w:szCs w:val="18"/>
                <w:lang w:eastAsia="ja-JP"/>
              </w:rPr>
            </w:pPr>
            <w:ins w:id="84" w:author="Raphael Malyankar" w:date="2025-01-15T20:37:00Z" w16du:dateUtc="2025-01-16T03:37:00Z">
              <w:r>
                <w:rPr>
                  <w:sz w:val="18"/>
                  <w:szCs w:val="18"/>
                  <w:lang w:eastAsia="ja-JP"/>
                </w:rPr>
                <w:t>The dev check numbers in Excel does not match the format in the document.</w:t>
              </w:r>
            </w:ins>
          </w:p>
          <w:p w14:paraId="37AD4CEF" w14:textId="77777777" w:rsidR="007B5924" w:rsidRDefault="007B5924" w:rsidP="007B5924">
            <w:pPr>
              <w:spacing w:before="60" w:after="60"/>
              <w:jc w:val="left"/>
              <w:rPr>
                <w:ins w:id="85" w:author="Raphael Malyankar" w:date="2025-01-15T20:37:00Z" w16du:dateUtc="2025-01-16T03:37:00Z"/>
                <w:sz w:val="18"/>
                <w:szCs w:val="18"/>
                <w:lang w:eastAsia="ja-JP"/>
              </w:rPr>
            </w:pPr>
            <w:ins w:id="86" w:author="Raphael Malyankar" w:date="2025-01-15T20:37:00Z" w16du:dateUtc="2025-01-16T03:37:00Z">
              <w:r>
                <w:rPr>
                  <w:sz w:val="18"/>
                  <w:szCs w:val="18"/>
                  <w:lang w:eastAsia="ja-JP"/>
                </w:rPr>
                <w:t>Excel &lt;&gt; Document</w:t>
              </w:r>
            </w:ins>
          </w:p>
          <w:p w14:paraId="6F244F20" w14:textId="0E6D4312" w:rsidR="007B5924" w:rsidRDefault="007B5924" w:rsidP="007B5924">
            <w:pPr>
              <w:keepNext/>
              <w:keepLines/>
              <w:tabs>
                <w:tab w:val="left" w:pos="2520"/>
                <w:tab w:val="left" w:pos="3600"/>
                <w:tab w:val="left" w:pos="4680"/>
                <w:tab w:val="left" w:pos="5760"/>
                <w:tab w:val="left" w:pos="6840"/>
              </w:tabs>
              <w:spacing w:before="60" w:after="60"/>
              <w:rPr>
                <w:ins w:id="87" w:author="Raphael Malyankar" w:date="2025-01-15T20:36:00Z" w16du:dateUtc="2025-01-16T03:36:00Z"/>
                <w:rFonts w:cs="Arial"/>
                <w:sz w:val="18"/>
                <w:szCs w:val="18"/>
              </w:rPr>
            </w:pPr>
            <w:ins w:id="88" w:author="Raphael Malyankar" w:date="2025-01-15T20:37:00Z" w16du:dateUtc="2025-01-16T03:37:00Z">
              <w:r>
                <w:rPr>
                  <w:sz w:val="18"/>
                  <w:szCs w:val="18"/>
                  <w:lang w:eastAsia="ja-JP"/>
                </w:rPr>
                <w:t>S98_Dev2001 &lt;&gt; S98Dev_20xx</w:t>
              </w:r>
            </w:ins>
          </w:p>
        </w:tc>
        <w:tc>
          <w:tcPr>
            <w:tcW w:w="4174" w:type="dxa"/>
            <w:tcBorders>
              <w:top w:val="single" w:sz="6" w:space="0" w:color="auto"/>
              <w:bottom w:val="single" w:sz="6" w:space="0" w:color="auto"/>
            </w:tcBorders>
          </w:tcPr>
          <w:p w14:paraId="5EFC704A" w14:textId="10B2BFA4" w:rsidR="007B5924" w:rsidRDefault="007B5924" w:rsidP="007B5924">
            <w:pPr>
              <w:pStyle w:val="ISOChange"/>
              <w:spacing w:before="60" w:after="60" w:line="240" w:lineRule="auto"/>
              <w:rPr>
                <w:ins w:id="89" w:author="Raphael Malyankar" w:date="2025-01-15T20:36:00Z" w16du:dateUtc="2025-01-16T03:36:00Z"/>
                <w:rFonts w:cs="Arial"/>
                <w:szCs w:val="18"/>
              </w:rPr>
            </w:pPr>
            <w:ins w:id="90" w:author="Raphael Malyankar" w:date="2025-01-15T20:37:00Z" w16du:dateUtc="2025-01-16T03:37:00Z">
              <w:r>
                <w:rPr>
                  <w:szCs w:val="18"/>
                  <w:lang w:eastAsia="ja-JP"/>
                </w:rPr>
                <w:t>Align the format of the check numbers in Excel to the document.</w:t>
              </w:r>
            </w:ins>
          </w:p>
        </w:tc>
        <w:tc>
          <w:tcPr>
            <w:tcW w:w="2590" w:type="dxa"/>
            <w:tcBorders>
              <w:top w:val="single" w:sz="6" w:space="0" w:color="auto"/>
              <w:bottom w:val="single" w:sz="6" w:space="0" w:color="auto"/>
            </w:tcBorders>
            <w:shd w:val="clear" w:color="auto" w:fill="D9D9D9" w:themeFill="background1" w:themeFillShade="D9"/>
          </w:tcPr>
          <w:p w14:paraId="156CB5DB" w14:textId="3D6560A2" w:rsidR="007B5924" w:rsidRPr="00C56C01" w:rsidRDefault="00FA1798" w:rsidP="007B5924">
            <w:pPr>
              <w:pStyle w:val="ISOSecretObservations"/>
              <w:spacing w:before="60" w:after="60" w:line="240" w:lineRule="auto"/>
              <w:rPr>
                <w:ins w:id="91" w:author="Raphael Malyankar" w:date="2025-01-15T20:36:00Z" w16du:dateUtc="2025-01-16T03:36:00Z"/>
                <w:b/>
                <w:bCs/>
                <w:color w:val="FF0000"/>
                <w:szCs w:val="18"/>
              </w:rPr>
            </w:pPr>
            <w:ins w:id="92" w:author="Raphael Malyankar" w:date="2025-01-15T21:40:00Z" w16du:dateUtc="2025-01-16T04:40:00Z">
              <w:r w:rsidRPr="00C56C01">
                <w:rPr>
                  <w:b/>
                  <w:bCs/>
                  <w:color w:val="FF0000"/>
                  <w:szCs w:val="18"/>
                </w:rPr>
                <w:t xml:space="preserve">Will use S98_DevXXXX for consistency with other </w:t>
              </w:r>
            </w:ins>
            <w:ins w:id="93" w:author="Raphael Malyankar" w:date="2025-01-15T21:41:00Z" w16du:dateUtc="2025-01-16T04:41:00Z">
              <w:r w:rsidRPr="00C56C01">
                <w:rPr>
                  <w:b/>
                  <w:bCs/>
                  <w:color w:val="FF0000"/>
                  <w:szCs w:val="18"/>
                </w:rPr>
                <w:t>S</w:t>
              </w:r>
            </w:ins>
            <w:ins w:id="94" w:author="Raphael Malyankar" w:date="2025-01-15T22:05:00Z" w16du:dateUtc="2025-01-16T05:05:00Z">
              <w:r w:rsidR="008F06A4">
                <w:rPr>
                  <w:b/>
                  <w:bCs/>
                  <w:color w:val="FF0000"/>
                  <w:szCs w:val="18"/>
                </w:rPr>
                <w:noBreakHyphen/>
              </w:r>
            </w:ins>
            <w:ins w:id="95" w:author="Raphael Malyankar" w:date="2025-01-15T21:41:00Z" w16du:dateUtc="2025-01-16T04:41:00Z">
              <w:r w:rsidRPr="00C56C01">
                <w:rPr>
                  <w:b/>
                  <w:bCs/>
                  <w:color w:val="FF0000"/>
                  <w:szCs w:val="18"/>
                </w:rPr>
                <w:t>158 specifications.</w:t>
              </w:r>
            </w:ins>
          </w:p>
        </w:tc>
      </w:tr>
      <w:tr w:rsidR="007B5924" w:rsidRPr="0036345A" w14:paraId="6687D2AC" w14:textId="77777777" w:rsidTr="006C61DB">
        <w:trPr>
          <w:cantSplit/>
          <w:jc w:val="center"/>
          <w:ins w:id="96" w:author="Raphael Malyankar" w:date="2025-01-15T20:36:00Z"/>
        </w:trPr>
        <w:tc>
          <w:tcPr>
            <w:tcW w:w="665" w:type="dxa"/>
            <w:tcBorders>
              <w:top w:val="single" w:sz="6" w:space="0" w:color="auto"/>
              <w:bottom w:val="single" w:sz="6" w:space="0" w:color="auto"/>
            </w:tcBorders>
          </w:tcPr>
          <w:p w14:paraId="568E46C8" w14:textId="346EAF99" w:rsidR="007B5924" w:rsidRDefault="007B5924" w:rsidP="007B5924">
            <w:pPr>
              <w:pStyle w:val="ISOMB"/>
              <w:spacing w:before="60" w:after="60" w:line="240" w:lineRule="auto"/>
              <w:rPr>
                <w:ins w:id="97" w:author="Raphael Malyankar" w:date="2025-01-15T20:36:00Z" w16du:dateUtc="2025-01-16T03:36:00Z"/>
                <w:rFonts w:cs="Arial"/>
                <w:szCs w:val="18"/>
              </w:rPr>
            </w:pPr>
            <w:ins w:id="98" w:author="Raphael Malyankar" w:date="2025-01-15T20:37:00Z" w16du:dateUtc="2025-01-16T03:37:00Z">
              <w:r>
                <w:rPr>
                  <w:szCs w:val="18"/>
                  <w:lang w:eastAsia="ja-JP"/>
                </w:rPr>
                <w:t>Doc</w:t>
              </w:r>
            </w:ins>
          </w:p>
        </w:tc>
        <w:tc>
          <w:tcPr>
            <w:tcW w:w="598" w:type="dxa"/>
            <w:tcBorders>
              <w:top w:val="single" w:sz="6" w:space="0" w:color="auto"/>
              <w:bottom w:val="single" w:sz="6" w:space="0" w:color="auto"/>
            </w:tcBorders>
          </w:tcPr>
          <w:p w14:paraId="2B3E4A63" w14:textId="15536331" w:rsidR="007B5924" w:rsidRDefault="007B5924" w:rsidP="007B5924">
            <w:pPr>
              <w:pStyle w:val="ISOMB"/>
              <w:spacing w:before="60" w:after="60" w:line="240" w:lineRule="auto"/>
              <w:rPr>
                <w:ins w:id="99" w:author="Raphael Malyankar" w:date="2025-01-15T20:36:00Z" w16du:dateUtc="2025-01-16T03:36:00Z"/>
                <w:rFonts w:cs="Arial"/>
                <w:szCs w:val="18"/>
              </w:rPr>
            </w:pPr>
            <w:ins w:id="100" w:author="Raphael Malyankar" w:date="2025-01-15T20:37:00Z" w16du:dateUtc="2025-01-16T03:37:00Z">
              <w:r>
                <w:rPr>
                  <w:szCs w:val="18"/>
                  <w:lang w:eastAsia="ja-JP"/>
                </w:rPr>
                <w:t>DE</w:t>
              </w:r>
            </w:ins>
          </w:p>
        </w:tc>
        <w:tc>
          <w:tcPr>
            <w:tcW w:w="1313" w:type="dxa"/>
            <w:tcBorders>
              <w:top w:val="single" w:sz="6" w:space="0" w:color="auto"/>
              <w:bottom w:val="single" w:sz="6" w:space="0" w:color="auto"/>
            </w:tcBorders>
          </w:tcPr>
          <w:p w14:paraId="0FB888BE" w14:textId="3B1103C7" w:rsidR="007B5924" w:rsidRDefault="007B5924" w:rsidP="007B5924">
            <w:pPr>
              <w:pStyle w:val="ISOClause"/>
              <w:spacing w:before="60" w:after="60" w:line="240" w:lineRule="auto"/>
              <w:rPr>
                <w:ins w:id="101" w:author="Raphael Malyankar" w:date="2025-01-15T20:36:00Z" w16du:dateUtc="2025-01-16T03:36:00Z"/>
                <w:rFonts w:cs="Arial"/>
                <w:szCs w:val="18"/>
              </w:rPr>
            </w:pPr>
            <w:ins w:id="102" w:author="Raphael Malyankar" w:date="2025-01-15T20:37:00Z" w16du:dateUtc="2025-01-16T03:37:00Z">
              <w:r>
                <w:rPr>
                  <w:szCs w:val="18"/>
                  <w:lang w:eastAsia="ja-JP"/>
                </w:rPr>
                <w:t>Clause 5</w:t>
              </w:r>
            </w:ins>
          </w:p>
        </w:tc>
        <w:tc>
          <w:tcPr>
            <w:tcW w:w="1117" w:type="dxa"/>
            <w:tcBorders>
              <w:top w:val="single" w:sz="6" w:space="0" w:color="auto"/>
              <w:bottom w:val="single" w:sz="6" w:space="0" w:color="auto"/>
            </w:tcBorders>
          </w:tcPr>
          <w:p w14:paraId="35628D28" w14:textId="16CAACE2" w:rsidR="007B5924" w:rsidRDefault="007B5924" w:rsidP="007B5924">
            <w:pPr>
              <w:pStyle w:val="ISOParagraph"/>
              <w:spacing w:before="60" w:after="60" w:line="240" w:lineRule="auto"/>
              <w:ind w:right="-100"/>
              <w:rPr>
                <w:ins w:id="103" w:author="Raphael Malyankar" w:date="2025-01-15T20:36:00Z" w16du:dateUtc="2025-01-16T03:36:00Z"/>
                <w:rFonts w:cs="Arial"/>
                <w:szCs w:val="18"/>
              </w:rPr>
            </w:pPr>
            <w:ins w:id="104" w:author="Raphael Malyankar" w:date="2025-01-15T20:37:00Z" w16du:dateUtc="2025-01-16T03:37:00Z">
              <w:r>
                <w:rPr>
                  <w:szCs w:val="18"/>
                  <w:lang w:eastAsia="ja-JP"/>
                </w:rPr>
                <w:t>Para 1</w:t>
              </w:r>
            </w:ins>
          </w:p>
        </w:tc>
        <w:tc>
          <w:tcPr>
            <w:tcW w:w="706" w:type="dxa"/>
            <w:tcBorders>
              <w:top w:val="single" w:sz="6" w:space="0" w:color="auto"/>
              <w:bottom w:val="single" w:sz="6" w:space="0" w:color="auto"/>
            </w:tcBorders>
          </w:tcPr>
          <w:p w14:paraId="20CE10D9" w14:textId="7857076E" w:rsidR="007B5924" w:rsidRDefault="007B5924" w:rsidP="007B5924">
            <w:pPr>
              <w:pStyle w:val="ISOCommType"/>
              <w:spacing w:before="60" w:after="60" w:line="240" w:lineRule="auto"/>
              <w:rPr>
                <w:ins w:id="105" w:author="Raphael Malyankar" w:date="2025-01-15T20:36:00Z" w16du:dateUtc="2025-01-16T03:36:00Z"/>
                <w:rFonts w:cs="Arial"/>
                <w:szCs w:val="18"/>
              </w:rPr>
            </w:pPr>
            <w:ins w:id="106" w:author="Raphael Malyankar" w:date="2025-01-15T20:37:00Z" w16du:dateUtc="2025-01-16T03:37:00Z">
              <w:r>
                <w:rPr>
                  <w:szCs w:val="18"/>
                  <w:lang w:eastAsia="ja-JP"/>
                </w:rPr>
                <w:t>ed</w:t>
              </w:r>
            </w:ins>
          </w:p>
        </w:tc>
        <w:tc>
          <w:tcPr>
            <w:tcW w:w="4590" w:type="dxa"/>
            <w:tcBorders>
              <w:top w:val="single" w:sz="6" w:space="0" w:color="auto"/>
              <w:bottom w:val="single" w:sz="6" w:space="0" w:color="auto"/>
            </w:tcBorders>
          </w:tcPr>
          <w:p w14:paraId="1C691C17" w14:textId="3DC5030B" w:rsidR="007B5924" w:rsidRDefault="007B5924" w:rsidP="007B5924">
            <w:pPr>
              <w:keepNext/>
              <w:keepLines/>
              <w:tabs>
                <w:tab w:val="left" w:pos="2520"/>
                <w:tab w:val="left" w:pos="3600"/>
                <w:tab w:val="left" w:pos="4680"/>
                <w:tab w:val="left" w:pos="5760"/>
                <w:tab w:val="left" w:pos="6840"/>
              </w:tabs>
              <w:spacing w:before="60" w:after="60"/>
              <w:rPr>
                <w:ins w:id="107" w:author="Raphael Malyankar" w:date="2025-01-15T20:36:00Z" w16du:dateUtc="2025-01-16T03:36:00Z"/>
                <w:rFonts w:cs="Arial"/>
                <w:sz w:val="18"/>
                <w:szCs w:val="18"/>
              </w:rPr>
            </w:pPr>
            <w:ins w:id="108" w:author="Raphael Malyankar" w:date="2025-01-15T20:37:00Z" w16du:dateUtc="2025-01-16T03:37:00Z">
              <w:r>
                <w:rPr>
                  <w:sz w:val="18"/>
                  <w:szCs w:val="18"/>
                  <w:lang w:eastAsia="ja-JP"/>
                </w:rPr>
                <w:t>Typo “descibed”</w:t>
              </w:r>
            </w:ins>
          </w:p>
        </w:tc>
        <w:tc>
          <w:tcPr>
            <w:tcW w:w="4174" w:type="dxa"/>
            <w:tcBorders>
              <w:top w:val="single" w:sz="6" w:space="0" w:color="auto"/>
              <w:bottom w:val="single" w:sz="6" w:space="0" w:color="auto"/>
            </w:tcBorders>
          </w:tcPr>
          <w:p w14:paraId="07676E3C" w14:textId="4A128F0B" w:rsidR="007B5924" w:rsidRDefault="007B5924" w:rsidP="007B5924">
            <w:pPr>
              <w:pStyle w:val="ISOChange"/>
              <w:spacing w:before="60" w:after="60" w:line="240" w:lineRule="auto"/>
              <w:rPr>
                <w:ins w:id="109" w:author="Raphael Malyankar" w:date="2025-01-15T20:36:00Z" w16du:dateUtc="2025-01-16T03:36:00Z"/>
                <w:rFonts w:cs="Arial"/>
                <w:szCs w:val="18"/>
              </w:rPr>
            </w:pPr>
            <w:ins w:id="110" w:author="Raphael Malyankar" w:date="2025-01-15T20:37:00Z" w16du:dateUtc="2025-01-16T03:37:00Z">
              <w:r>
                <w:rPr>
                  <w:szCs w:val="18"/>
                  <w:lang w:eastAsia="ja-JP"/>
                </w:rPr>
                <w:t>Correct to “described”</w:t>
              </w:r>
            </w:ins>
          </w:p>
        </w:tc>
        <w:tc>
          <w:tcPr>
            <w:tcW w:w="2590" w:type="dxa"/>
            <w:tcBorders>
              <w:top w:val="single" w:sz="6" w:space="0" w:color="auto"/>
              <w:bottom w:val="single" w:sz="6" w:space="0" w:color="auto"/>
            </w:tcBorders>
            <w:shd w:val="clear" w:color="auto" w:fill="D9D9D9" w:themeFill="background1" w:themeFillShade="D9"/>
          </w:tcPr>
          <w:p w14:paraId="25FC990A" w14:textId="45711E2E" w:rsidR="007B5924" w:rsidRPr="00C56C01" w:rsidRDefault="00FA1798" w:rsidP="007B5924">
            <w:pPr>
              <w:pStyle w:val="ISOSecretObservations"/>
              <w:spacing w:before="60" w:after="60" w:line="240" w:lineRule="auto"/>
              <w:rPr>
                <w:ins w:id="111" w:author="Raphael Malyankar" w:date="2025-01-15T20:36:00Z" w16du:dateUtc="2025-01-16T03:36:00Z"/>
                <w:b/>
                <w:bCs/>
                <w:color w:val="FF0000"/>
                <w:szCs w:val="18"/>
              </w:rPr>
            </w:pPr>
            <w:ins w:id="112" w:author="Raphael Malyankar" w:date="2025-01-15T21:41:00Z" w16du:dateUtc="2025-01-16T04:41:00Z">
              <w:r w:rsidRPr="00C56C01">
                <w:rPr>
                  <w:b/>
                  <w:bCs/>
                  <w:color w:val="FF0000"/>
                  <w:szCs w:val="18"/>
                </w:rPr>
                <w:t>Agreed</w:t>
              </w:r>
            </w:ins>
          </w:p>
        </w:tc>
      </w:tr>
      <w:tr w:rsidR="007B5924" w:rsidRPr="0036345A" w14:paraId="78098746" w14:textId="77777777" w:rsidTr="006C61DB">
        <w:trPr>
          <w:cantSplit/>
          <w:jc w:val="center"/>
          <w:ins w:id="113" w:author="Raphael Malyankar" w:date="2025-01-15T20:36:00Z"/>
        </w:trPr>
        <w:tc>
          <w:tcPr>
            <w:tcW w:w="665" w:type="dxa"/>
            <w:tcBorders>
              <w:top w:val="single" w:sz="6" w:space="0" w:color="auto"/>
              <w:bottom w:val="single" w:sz="6" w:space="0" w:color="auto"/>
            </w:tcBorders>
          </w:tcPr>
          <w:p w14:paraId="4EE2E8D3" w14:textId="45066EDD" w:rsidR="007B5924" w:rsidRDefault="007B5924" w:rsidP="007B5924">
            <w:pPr>
              <w:pStyle w:val="ISOMB"/>
              <w:spacing w:before="60" w:after="60" w:line="240" w:lineRule="auto"/>
              <w:rPr>
                <w:ins w:id="114" w:author="Raphael Malyankar" w:date="2025-01-15T20:36:00Z" w16du:dateUtc="2025-01-16T03:36:00Z"/>
                <w:rFonts w:cs="Arial"/>
                <w:szCs w:val="18"/>
              </w:rPr>
            </w:pPr>
            <w:ins w:id="115" w:author="Raphael Malyankar" w:date="2025-01-15T20:37:00Z" w16du:dateUtc="2025-01-16T03:37:00Z">
              <w:r>
                <w:rPr>
                  <w:szCs w:val="18"/>
                  <w:lang w:eastAsia="ja-JP"/>
                </w:rPr>
                <w:t>Doc</w:t>
              </w:r>
            </w:ins>
          </w:p>
        </w:tc>
        <w:tc>
          <w:tcPr>
            <w:tcW w:w="598" w:type="dxa"/>
            <w:tcBorders>
              <w:top w:val="single" w:sz="6" w:space="0" w:color="auto"/>
              <w:bottom w:val="single" w:sz="6" w:space="0" w:color="auto"/>
            </w:tcBorders>
          </w:tcPr>
          <w:p w14:paraId="720AB540" w14:textId="22D7F445" w:rsidR="007B5924" w:rsidRDefault="007B5924" w:rsidP="007B5924">
            <w:pPr>
              <w:pStyle w:val="ISOMB"/>
              <w:spacing w:before="60" w:after="60" w:line="240" w:lineRule="auto"/>
              <w:rPr>
                <w:ins w:id="116" w:author="Raphael Malyankar" w:date="2025-01-15T20:36:00Z" w16du:dateUtc="2025-01-16T03:36:00Z"/>
                <w:rFonts w:cs="Arial"/>
                <w:szCs w:val="18"/>
              </w:rPr>
            </w:pPr>
            <w:ins w:id="117" w:author="Raphael Malyankar" w:date="2025-01-15T20:37:00Z" w16du:dateUtc="2025-01-16T03:37:00Z">
              <w:r>
                <w:rPr>
                  <w:szCs w:val="18"/>
                  <w:lang w:eastAsia="ja-JP"/>
                </w:rPr>
                <w:t>DE</w:t>
              </w:r>
            </w:ins>
          </w:p>
        </w:tc>
        <w:tc>
          <w:tcPr>
            <w:tcW w:w="1313" w:type="dxa"/>
            <w:tcBorders>
              <w:top w:val="single" w:sz="6" w:space="0" w:color="auto"/>
              <w:bottom w:val="single" w:sz="6" w:space="0" w:color="auto"/>
            </w:tcBorders>
          </w:tcPr>
          <w:p w14:paraId="1FD846D9" w14:textId="51C2C8B1" w:rsidR="007B5924" w:rsidRDefault="007B5924" w:rsidP="007B5924">
            <w:pPr>
              <w:pStyle w:val="ISOClause"/>
              <w:spacing w:before="60" w:after="60" w:line="240" w:lineRule="auto"/>
              <w:rPr>
                <w:ins w:id="118" w:author="Raphael Malyankar" w:date="2025-01-15T20:36:00Z" w16du:dateUtc="2025-01-16T03:36:00Z"/>
                <w:rFonts w:cs="Arial"/>
                <w:szCs w:val="18"/>
              </w:rPr>
            </w:pPr>
            <w:ins w:id="119" w:author="Raphael Malyankar" w:date="2025-01-15T20:37:00Z" w16du:dateUtc="2025-01-16T03:37:00Z">
              <w:r>
                <w:rPr>
                  <w:szCs w:val="18"/>
                  <w:lang w:eastAsia="ja-JP"/>
                </w:rPr>
                <w:t>Clause 8</w:t>
              </w:r>
            </w:ins>
          </w:p>
        </w:tc>
        <w:tc>
          <w:tcPr>
            <w:tcW w:w="1117" w:type="dxa"/>
            <w:tcBorders>
              <w:top w:val="single" w:sz="6" w:space="0" w:color="auto"/>
              <w:bottom w:val="single" w:sz="6" w:space="0" w:color="auto"/>
            </w:tcBorders>
          </w:tcPr>
          <w:p w14:paraId="4722AA34" w14:textId="389A0F09" w:rsidR="007B5924" w:rsidRDefault="007B5924" w:rsidP="007B5924">
            <w:pPr>
              <w:pStyle w:val="ISOParagraph"/>
              <w:spacing w:before="60" w:after="60" w:line="240" w:lineRule="auto"/>
              <w:ind w:right="-100"/>
              <w:rPr>
                <w:ins w:id="120" w:author="Raphael Malyankar" w:date="2025-01-15T20:36:00Z" w16du:dateUtc="2025-01-16T03:36:00Z"/>
                <w:rFonts w:cs="Arial"/>
                <w:szCs w:val="18"/>
              </w:rPr>
            </w:pPr>
            <w:ins w:id="121" w:author="Raphael Malyankar" w:date="2025-01-15T20:37:00Z" w16du:dateUtc="2025-01-16T03:37:00Z">
              <w:r>
                <w:rPr>
                  <w:szCs w:val="18"/>
                  <w:lang w:eastAsia="ja-JP"/>
                </w:rPr>
                <w:t>Para 1</w:t>
              </w:r>
            </w:ins>
          </w:p>
        </w:tc>
        <w:tc>
          <w:tcPr>
            <w:tcW w:w="706" w:type="dxa"/>
            <w:tcBorders>
              <w:top w:val="single" w:sz="6" w:space="0" w:color="auto"/>
              <w:bottom w:val="single" w:sz="6" w:space="0" w:color="auto"/>
            </w:tcBorders>
          </w:tcPr>
          <w:p w14:paraId="17E86FA6" w14:textId="093F92DB" w:rsidR="007B5924" w:rsidRDefault="007B5924" w:rsidP="007B5924">
            <w:pPr>
              <w:pStyle w:val="ISOCommType"/>
              <w:spacing w:before="60" w:after="60" w:line="240" w:lineRule="auto"/>
              <w:rPr>
                <w:ins w:id="122" w:author="Raphael Malyankar" w:date="2025-01-15T20:36:00Z" w16du:dateUtc="2025-01-16T03:36:00Z"/>
                <w:rFonts w:cs="Arial"/>
                <w:szCs w:val="18"/>
              </w:rPr>
            </w:pPr>
            <w:ins w:id="123" w:author="Raphael Malyankar" w:date="2025-01-15T20:37:00Z" w16du:dateUtc="2025-01-16T03:37:00Z">
              <w:r>
                <w:rPr>
                  <w:szCs w:val="18"/>
                  <w:lang w:eastAsia="ja-JP"/>
                </w:rPr>
                <w:t>te</w:t>
              </w:r>
            </w:ins>
          </w:p>
        </w:tc>
        <w:tc>
          <w:tcPr>
            <w:tcW w:w="4590" w:type="dxa"/>
            <w:tcBorders>
              <w:top w:val="single" w:sz="6" w:space="0" w:color="auto"/>
              <w:bottom w:val="single" w:sz="6" w:space="0" w:color="auto"/>
            </w:tcBorders>
          </w:tcPr>
          <w:p w14:paraId="4B0FF637" w14:textId="66F19314" w:rsidR="007B5924" w:rsidRDefault="007B5924" w:rsidP="007B5924">
            <w:pPr>
              <w:keepNext/>
              <w:keepLines/>
              <w:tabs>
                <w:tab w:val="left" w:pos="2520"/>
                <w:tab w:val="left" w:pos="3600"/>
                <w:tab w:val="left" w:pos="4680"/>
                <w:tab w:val="left" w:pos="5760"/>
                <w:tab w:val="left" w:pos="6840"/>
              </w:tabs>
              <w:spacing w:before="60" w:after="60"/>
              <w:rPr>
                <w:ins w:id="124" w:author="Raphael Malyankar" w:date="2025-01-15T20:36:00Z" w16du:dateUtc="2025-01-16T03:36:00Z"/>
                <w:rFonts w:cs="Arial"/>
                <w:sz w:val="18"/>
                <w:szCs w:val="18"/>
              </w:rPr>
            </w:pPr>
            <w:ins w:id="125" w:author="Raphael Malyankar" w:date="2025-01-15T20:37:00Z" w16du:dateUtc="2025-01-16T03:37:00Z">
              <w:r>
                <w:rPr>
                  <w:sz w:val="18"/>
                  <w:szCs w:val="18"/>
                  <w:lang w:eastAsia="ja-JP"/>
                </w:rPr>
                <w:t>The first sentence read as S-102 must be in edition 2.0.0 which is not the case. According to clause 1.1 “Scope” the S-102 is in edition 3.0.x. In general, the correction number of the edition should not be expressed as “0”. It should be “x”.</w:t>
              </w:r>
            </w:ins>
          </w:p>
        </w:tc>
        <w:tc>
          <w:tcPr>
            <w:tcW w:w="4174" w:type="dxa"/>
            <w:tcBorders>
              <w:top w:val="single" w:sz="6" w:space="0" w:color="auto"/>
              <w:bottom w:val="single" w:sz="6" w:space="0" w:color="auto"/>
            </w:tcBorders>
          </w:tcPr>
          <w:p w14:paraId="5CA456F5" w14:textId="77777777" w:rsidR="007B5924" w:rsidRDefault="007B5924" w:rsidP="007B5924">
            <w:pPr>
              <w:pStyle w:val="ISOChange"/>
              <w:spacing w:before="60" w:after="60" w:line="240" w:lineRule="auto"/>
              <w:rPr>
                <w:ins w:id="126" w:author="Raphael Malyankar" w:date="2025-01-15T20:37:00Z" w16du:dateUtc="2025-01-16T03:37:00Z"/>
                <w:szCs w:val="18"/>
                <w:lang w:eastAsia="ja-JP"/>
              </w:rPr>
            </w:pPr>
            <w:ins w:id="127" w:author="Raphael Malyankar" w:date="2025-01-15T20:37:00Z" w16du:dateUtc="2025-01-16T03:37:00Z">
              <w:r>
                <w:rPr>
                  <w:szCs w:val="18"/>
                  <w:lang w:eastAsia="ja-JP"/>
                </w:rPr>
                <w:t>Correct to</w:t>
              </w:r>
            </w:ins>
          </w:p>
          <w:p w14:paraId="3E657DB0" w14:textId="27A8D60A" w:rsidR="007B5924" w:rsidRDefault="007B5924" w:rsidP="007B5924">
            <w:pPr>
              <w:pStyle w:val="ISOChange"/>
              <w:spacing w:before="60" w:after="60" w:line="240" w:lineRule="auto"/>
              <w:rPr>
                <w:ins w:id="128" w:author="Raphael Malyankar" w:date="2025-01-15T20:36:00Z" w16du:dateUtc="2025-01-16T03:36:00Z"/>
                <w:rFonts w:cs="Arial"/>
                <w:szCs w:val="18"/>
              </w:rPr>
            </w:pPr>
            <w:ins w:id="129" w:author="Raphael Malyankar" w:date="2025-01-15T20:37:00Z" w16du:dateUtc="2025-01-16T03:37:00Z">
              <w:r>
                <w:rPr>
                  <w:szCs w:val="18"/>
                  <w:lang w:eastAsia="ja-JP"/>
                </w:rPr>
                <w:t>“</w:t>
              </w:r>
              <w:r>
                <w:rPr>
                  <w:lang w:eastAsia="ja-JP"/>
                </w:rPr>
                <w:t>S-102 Edition 3.0.x, S-104 and S-111 Editions 2.0.x datasets […]”</w:t>
              </w:r>
            </w:ins>
          </w:p>
        </w:tc>
        <w:tc>
          <w:tcPr>
            <w:tcW w:w="2590" w:type="dxa"/>
            <w:tcBorders>
              <w:top w:val="single" w:sz="6" w:space="0" w:color="auto"/>
              <w:bottom w:val="single" w:sz="6" w:space="0" w:color="auto"/>
            </w:tcBorders>
            <w:shd w:val="clear" w:color="auto" w:fill="D9D9D9" w:themeFill="background1" w:themeFillShade="D9"/>
          </w:tcPr>
          <w:p w14:paraId="56939D61" w14:textId="2FE631AA" w:rsidR="007B5924" w:rsidRPr="00C56C01" w:rsidRDefault="000A62B3" w:rsidP="007B5924">
            <w:pPr>
              <w:pStyle w:val="ISOSecretObservations"/>
              <w:spacing w:before="60" w:after="60" w:line="240" w:lineRule="auto"/>
              <w:rPr>
                <w:ins w:id="130" w:author="Raphael Malyankar" w:date="2025-01-15T20:36:00Z" w16du:dateUtc="2025-01-16T03:36:00Z"/>
                <w:b/>
                <w:bCs/>
                <w:color w:val="FF0000"/>
                <w:szCs w:val="18"/>
              </w:rPr>
            </w:pPr>
            <w:ins w:id="131" w:author="Raphael Malyankar" w:date="2025-01-15T21:45:00Z" w16du:dateUtc="2025-01-16T04:45:00Z">
              <w:r w:rsidRPr="00C56C01">
                <w:rPr>
                  <w:b/>
                  <w:bCs/>
                  <w:color w:val="FF0000"/>
                  <w:szCs w:val="18"/>
                </w:rPr>
                <w:t>Agreed</w:t>
              </w:r>
            </w:ins>
            <w:ins w:id="132" w:author="Raphael Malyankar" w:date="2025-01-15T21:42:00Z" w16du:dateUtc="2025-01-16T04:42:00Z">
              <w:r w:rsidR="00FA1798" w:rsidRPr="00C56C01">
                <w:rPr>
                  <w:b/>
                  <w:bCs/>
                  <w:color w:val="FF0000"/>
                  <w:szCs w:val="18"/>
                </w:rPr>
                <w:t xml:space="preserve"> </w:t>
              </w:r>
            </w:ins>
          </w:p>
        </w:tc>
      </w:tr>
      <w:tr w:rsidR="007B5924" w:rsidRPr="0036345A" w14:paraId="6084B810" w14:textId="77777777" w:rsidTr="006C61DB">
        <w:trPr>
          <w:cantSplit/>
          <w:jc w:val="center"/>
          <w:ins w:id="133" w:author="Raphael Malyankar" w:date="2025-01-15T20:36:00Z"/>
        </w:trPr>
        <w:tc>
          <w:tcPr>
            <w:tcW w:w="665" w:type="dxa"/>
            <w:tcBorders>
              <w:top w:val="single" w:sz="6" w:space="0" w:color="auto"/>
              <w:bottom w:val="single" w:sz="6" w:space="0" w:color="auto"/>
            </w:tcBorders>
          </w:tcPr>
          <w:p w14:paraId="7B6F58E0" w14:textId="1327F9BA" w:rsidR="007B5924" w:rsidRDefault="007B5924" w:rsidP="007B5924">
            <w:pPr>
              <w:pStyle w:val="ISOMB"/>
              <w:spacing w:before="60" w:after="60" w:line="240" w:lineRule="auto"/>
              <w:rPr>
                <w:ins w:id="134" w:author="Raphael Malyankar" w:date="2025-01-15T20:36:00Z" w16du:dateUtc="2025-01-16T03:36:00Z"/>
                <w:rFonts w:cs="Arial"/>
                <w:szCs w:val="18"/>
              </w:rPr>
            </w:pPr>
            <w:ins w:id="135" w:author="Raphael Malyankar" w:date="2025-01-15T20:37:00Z" w16du:dateUtc="2025-01-16T03:37:00Z">
              <w:r>
                <w:rPr>
                  <w:szCs w:val="18"/>
                  <w:lang w:eastAsia="ja-JP"/>
                </w:rPr>
                <w:t>Doc</w:t>
              </w:r>
            </w:ins>
          </w:p>
        </w:tc>
        <w:tc>
          <w:tcPr>
            <w:tcW w:w="598" w:type="dxa"/>
            <w:tcBorders>
              <w:top w:val="single" w:sz="6" w:space="0" w:color="auto"/>
              <w:bottom w:val="single" w:sz="6" w:space="0" w:color="auto"/>
            </w:tcBorders>
          </w:tcPr>
          <w:p w14:paraId="79B17D70" w14:textId="7FA421F8" w:rsidR="007B5924" w:rsidRDefault="007B5924" w:rsidP="007B5924">
            <w:pPr>
              <w:pStyle w:val="ISOMB"/>
              <w:spacing w:before="60" w:after="60" w:line="240" w:lineRule="auto"/>
              <w:rPr>
                <w:ins w:id="136" w:author="Raphael Malyankar" w:date="2025-01-15T20:36:00Z" w16du:dateUtc="2025-01-16T03:36:00Z"/>
                <w:rFonts w:cs="Arial"/>
                <w:szCs w:val="18"/>
              </w:rPr>
            </w:pPr>
            <w:ins w:id="137" w:author="Raphael Malyankar" w:date="2025-01-15T20:37:00Z" w16du:dateUtc="2025-01-16T03:37:00Z">
              <w:r>
                <w:rPr>
                  <w:szCs w:val="18"/>
                  <w:lang w:eastAsia="ja-JP"/>
                </w:rPr>
                <w:t>DE</w:t>
              </w:r>
            </w:ins>
          </w:p>
        </w:tc>
        <w:tc>
          <w:tcPr>
            <w:tcW w:w="1313" w:type="dxa"/>
            <w:tcBorders>
              <w:top w:val="single" w:sz="6" w:space="0" w:color="auto"/>
              <w:bottom w:val="single" w:sz="6" w:space="0" w:color="auto"/>
            </w:tcBorders>
          </w:tcPr>
          <w:p w14:paraId="29261977" w14:textId="56B81949" w:rsidR="007B5924" w:rsidRDefault="007B5924" w:rsidP="007B5924">
            <w:pPr>
              <w:pStyle w:val="ISOClause"/>
              <w:spacing w:before="60" w:after="60" w:line="240" w:lineRule="auto"/>
              <w:rPr>
                <w:ins w:id="138" w:author="Raphael Malyankar" w:date="2025-01-15T20:36:00Z" w16du:dateUtc="2025-01-16T03:36:00Z"/>
                <w:rFonts w:cs="Arial"/>
                <w:szCs w:val="18"/>
              </w:rPr>
            </w:pPr>
            <w:ins w:id="139" w:author="Raphael Malyankar" w:date="2025-01-15T20:37:00Z" w16du:dateUtc="2025-01-16T03:37:00Z">
              <w:r>
                <w:rPr>
                  <w:szCs w:val="18"/>
                  <w:lang w:eastAsia="ja-JP"/>
                </w:rPr>
                <w:t>Clause 8</w:t>
              </w:r>
            </w:ins>
          </w:p>
        </w:tc>
        <w:tc>
          <w:tcPr>
            <w:tcW w:w="1117" w:type="dxa"/>
            <w:tcBorders>
              <w:top w:val="single" w:sz="6" w:space="0" w:color="auto"/>
              <w:bottom w:val="single" w:sz="6" w:space="0" w:color="auto"/>
            </w:tcBorders>
          </w:tcPr>
          <w:p w14:paraId="35ABB3BC" w14:textId="6FAED876" w:rsidR="007B5924" w:rsidRDefault="007B5924" w:rsidP="007B5924">
            <w:pPr>
              <w:pStyle w:val="ISOParagraph"/>
              <w:spacing w:before="60" w:after="60" w:line="240" w:lineRule="auto"/>
              <w:ind w:right="-100"/>
              <w:rPr>
                <w:ins w:id="140" w:author="Raphael Malyankar" w:date="2025-01-15T20:36:00Z" w16du:dateUtc="2025-01-16T03:36:00Z"/>
                <w:rFonts w:cs="Arial"/>
                <w:szCs w:val="18"/>
              </w:rPr>
            </w:pPr>
            <w:ins w:id="141" w:author="Raphael Malyankar" w:date="2025-01-15T20:37:00Z" w16du:dateUtc="2025-01-16T03:37:00Z">
              <w:r>
                <w:rPr>
                  <w:szCs w:val="18"/>
                  <w:lang w:eastAsia="ja-JP"/>
                </w:rPr>
                <w:t>Para 3</w:t>
              </w:r>
            </w:ins>
          </w:p>
        </w:tc>
        <w:tc>
          <w:tcPr>
            <w:tcW w:w="706" w:type="dxa"/>
            <w:tcBorders>
              <w:top w:val="single" w:sz="6" w:space="0" w:color="auto"/>
              <w:bottom w:val="single" w:sz="6" w:space="0" w:color="auto"/>
            </w:tcBorders>
          </w:tcPr>
          <w:p w14:paraId="171B1468" w14:textId="21B329FE" w:rsidR="007B5924" w:rsidRDefault="007B5924" w:rsidP="007B5924">
            <w:pPr>
              <w:pStyle w:val="ISOCommType"/>
              <w:spacing w:before="60" w:after="60" w:line="240" w:lineRule="auto"/>
              <w:rPr>
                <w:ins w:id="142" w:author="Raphael Malyankar" w:date="2025-01-15T20:36:00Z" w16du:dateUtc="2025-01-16T03:36:00Z"/>
                <w:rFonts w:cs="Arial"/>
                <w:szCs w:val="18"/>
              </w:rPr>
            </w:pPr>
            <w:ins w:id="143" w:author="Raphael Malyankar" w:date="2025-01-15T20:37:00Z" w16du:dateUtc="2025-01-16T03:37:00Z">
              <w:r>
                <w:rPr>
                  <w:szCs w:val="18"/>
                  <w:lang w:eastAsia="ja-JP"/>
                </w:rPr>
                <w:t>ed</w:t>
              </w:r>
            </w:ins>
          </w:p>
        </w:tc>
        <w:tc>
          <w:tcPr>
            <w:tcW w:w="4590" w:type="dxa"/>
            <w:tcBorders>
              <w:top w:val="single" w:sz="6" w:space="0" w:color="auto"/>
              <w:bottom w:val="single" w:sz="6" w:space="0" w:color="auto"/>
            </w:tcBorders>
          </w:tcPr>
          <w:p w14:paraId="04EA9CD9" w14:textId="715ECA50" w:rsidR="007B5924" w:rsidRDefault="007B5924" w:rsidP="007B5924">
            <w:pPr>
              <w:keepNext/>
              <w:keepLines/>
              <w:tabs>
                <w:tab w:val="left" w:pos="2520"/>
                <w:tab w:val="left" w:pos="3600"/>
                <w:tab w:val="left" w:pos="4680"/>
                <w:tab w:val="left" w:pos="5760"/>
                <w:tab w:val="left" w:pos="6840"/>
              </w:tabs>
              <w:spacing w:before="60" w:after="60"/>
              <w:rPr>
                <w:ins w:id="144" w:author="Raphael Malyankar" w:date="2025-01-15T20:36:00Z" w16du:dateUtc="2025-01-16T03:36:00Z"/>
                <w:rFonts w:cs="Arial"/>
                <w:sz w:val="18"/>
                <w:szCs w:val="18"/>
              </w:rPr>
            </w:pPr>
            <w:ins w:id="145" w:author="Raphael Malyankar" w:date="2025-01-15T20:37:00Z" w16du:dateUtc="2025-01-16T03:37:00Z">
              <w:r>
                <w:rPr>
                  <w:sz w:val="18"/>
                  <w:szCs w:val="18"/>
                  <w:lang w:eastAsia="ja-JP"/>
                </w:rPr>
                <w:t>Typo at “10-7 degrees”</w:t>
              </w:r>
            </w:ins>
          </w:p>
        </w:tc>
        <w:tc>
          <w:tcPr>
            <w:tcW w:w="4174" w:type="dxa"/>
            <w:tcBorders>
              <w:top w:val="single" w:sz="6" w:space="0" w:color="auto"/>
              <w:bottom w:val="single" w:sz="6" w:space="0" w:color="auto"/>
            </w:tcBorders>
          </w:tcPr>
          <w:p w14:paraId="378FD3C0" w14:textId="5C84657C" w:rsidR="007B5924" w:rsidRDefault="007B5924" w:rsidP="007B5924">
            <w:pPr>
              <w:pStyle w:val="ISOChange"/>
              <w:spacing w:before="60" w:after="60" w:line="240" w:lineRule="auto"/>
              <w:rPr>
                <w:ins w:id="146" w:author="Raphael Malyankar" w:date="2025-01-15T20:36:00Z" w16du:dateUtc="2025-01-16T03:36:00Z"/>
                <w:rFonts w:cs="Arial"/>
                <w:szCs w:val="18"/>
              </w:rPr>
            </w:pPr>
            <w:ins w:id="147" w:author="Raphael Malyankar" w:date="2025-01-15T20:37:00Z" w16du:dateUtc="2025-01-16T03:37:00Z">
              <w:r>
                <w:rPr>
                  <w:rFonts w:cs="Arial"/>
                  <w:szCs w:val="18"/>
                  <w:lang w:eastAsia="ja-JP"/>
                </w:rPr>
                <w:t>Correct to “10</w:t>
              </w:r>
              <w:r>
                <w:rPr>
                  <w:rFonts w:cs="Arial"/>
                  <w:szCs w:val="18"/>
                  <w:vertAlign w:val="superscript"/>
                  <w:lang w:eastAsia="ja-JP"/>
                </w:rPr>
                <w:t>-7</w:t>
              </w:r>
              <w:r>
                <w:rPr>
                  <w:rFonts w:cs="Arial"/>
                  <w:szCs w:val="18"/>
                  <w:lang w:eastAsia="ja-JP"/>
                </w:rPr>
                <w:t xml:space="preserve"> degrees”</w:t>
              </w:r>
            </w:ins>
          </w:p>
        </w:tc>
        <w:tc>
          <w:tcPr>
            <w:tcW w:w="2590" w:type="dxa"/>
            <w:tcBorders>
              <w:top w:val="single" w:sz="6" w:space="0" w:color="auto"/>
              <w:bottom w:val="single" w:sz="6" w:space="0" w:color="auto"/>
            </w:tcBorders>
            <w:shd w:val="clear" w:color="auto" w:fill="D9D9D9" w:themeFill="background1" w:themeFillShade="D9"/>
          </w:tcPr>
          <w:p w14:paraId="23BB38F4" w14:textId="611A3F71" w:rsidR="007B5924" w:rsidRPr="00C56C01" w:rsidRDefault="000A62B3" w:rsidP="007B5924">
            <w:pPr>
              <w:pStyle w:val="ISOSecretObservations"/>
              <w:spacing w:before="60" w:after="60" w:line="240" w:lineRule="auto"/>
              <w:rPr>
                <w:ins w:id="148" w:author="Raphael Malyankar" w:date="2025-01-15T20:36:00Z" w16du:dateUtc="2025-01-16T03:36:00Z"/>
                <w:b/>
                <w:bCs/>
                <w:color w:val="FF0000"/>
                <w:szCs w:val="18"/>
              </w:rPr>
            </w:pPr>
            <w:ins w:id="149" w:author="Raphael Malyankar" w:date="2025-01-15T21:45:00Z" w16du:dateUtc="2025-01-16T04:45:00Z">
              <w:r w:rsidRPr="00C56C01">
                <w:rPr>
                  <w:b/>
                  <w:bCs/>
                  <w:color w:val="FF0000"/>
                  <w:szCs w:val="18"/>
                </w:rPr>
                <w:t>Agreed</w:t>
              </w:r>
            </w:ins>
          </w:p>
        </w:tc>
      </w:tr>
      <w:tr w:rsidR="007B5924" w:rsidRPr="0036345A" w14:paraId="14185D83" w14:textId="77777777" w:rsidTr="006C61DB">
        <w:trPr>
          <w:cantSplit/>
          <w:jc w:val="center"/>
          <w:ins w:id="150" w:author="Raphael Malyankar" w:date="2025-01-15T20:36:00Z"/>
        </w:trPr>
        <w:tc>
          <w:tcPr>
            <w:tcW w:w="665" w:type="dxa"/>
            <w:tcBorders>
              <w:top w:val="single" w:sz="6" w:space="0" w:color="auto"/>
              <w:bottom w:val="single" w:sz="6" w:space="0" w:color="auto"/>
            </w:tcBorders>
          </w:tcPr>
          <w:p w14:paraId="5E6FA712" w14:textId="5E361ACA" w:rsidR="007B5924" w:rsidRDefault="007B5924" w:rsidP="007B5924">
            <w:pPr>
              <w:pStyle w:val="ISOMB"/>
              <w:spacing w:before="60" w:after="60" w:line="240" w:lineRule="auto"/>
              <w:rPr>
                <w:ins w:id="151" w:author="Raphael Malyankar" w:date="2025-01-15T20:36:00Z" w16du:dateUtc="2025-01-16T03:36:00Z"/>
                <w:rFonts w:cs="Arial"/>
                <w:szCs w:val="18"/>
              </w:rPr>
            </w:pPr>
            <w:ins w:id="152" w:author="Raphael Malyankar" w:date="2025-01-15T20:37:00Z" w16du:dateUtc="2025-01-16T03:37:00Z">
              <w:r>
                <w:rPr>
                  <w:szCs w:val="18"/>
                  <w:lang w:eastAsia="ja-JP"/>
                </w:rPr>
                <w:t>Doc</w:t>
              </w:r>
            </w:ins>
          </w:p>
        </w:tc>
        <w:tc>
          <w:tcPr>
            <w:tcW w:w="598" w:type="dxa"/>
            <w:tcBorders>
              <w:top w:val="single" w:sz="6" w:space="0" w:color="auto"/>
              <w:bottom w:val="single" w:sz="6" w:space="0" w:color="auto"/>
            </w:tcBorders>
          </w:tcPr>
          <w:p w14:paraId="7C694A1B" w14:textId="5CAEA1EE" w:rsidR="007B5924" w:rsidRDefault="007B5924" w:rsidP="007B5924">
            <w:pPr>
              <w:pStyle w:val="ISOMB"/>
              <w:spacing w:before="60" w:after="60" w:line="240" w:lineRule="auto"/>
              <w:rPr>
                <w:ins w:id="153" w:author="Raphael Malyankar" w:date="2025-01-15T20:36:00Z" w16du:dateUtc="2025-01-16T03:36:00Z"/>
                <w:rFonts w:cs="Arial"/>
                <w:szCs w:val="18"/>
              </w:rPr>
            </w:pPr>
            <w:ins w:id="154" w:author="Raphael Malyankar" w:date="2025-01-15T20:37:00Z" w16du:dateUtc="2025-01-16T03:37:00Z">
              <w:r>
                <w:rPr>
                  <w:szCs w:val="18"/>
                  <w:lang w:eastAsia="ja-JP"/>
                </w:rPr>
                <w:t>DE</w:t>
              </w:r>
            </w:ins>
          </w:p>
        </w:tc>
        <w:tc>
          <w:tcPr>
            <w:tcW w:w="1313" w:type="dxa"/>
            <w:tcBorders>
              <w:top w:val="single" w:sz="6" w:space="0" w:color="auto"/>
              <w:bottom w:val="single" w:sz="6" w:space="0" w:color="auto"/>
            </w:tcBorders>
          </w:tcPr>
          <w:p w14:paraId="6E4CF593" w14:textId="32870C8A" w:rsidR="007B5924" w:rsidRDefault="007B5924" w:rsidP="007B5924">
            <w:pPr>
              <w:pStyle w:val="ISOClause"/>
              <w:spacing w:before="60" w:after="60" w:line="240" w:lineRule="auto"/>
              <w:rPr>
                <w:ins w:id="155" w:author="Raphael Malyankar" w:date="2025-01-15T20:36:00Z" w16du:dateUtc="2025-01-16T03:36:00Z"/>
                <w:rFonts w:cs="Arial"/>
                <w:szCs w:val="18"/>
              </w:rPr>
            </w:pPr>
            <w:ins w:id="156" w:author="Raphael Malyankar" w:date="2025-01-15T20:37:00Z" w16du:dateUtc="2025-01-16T03:37:00Z">
              <w:r>
                <w:rPr>
                  <w:szCs w:val="18"/>
                  <w:lang w:eastAsia="ja-JP"/>
                </w:rPr>
                <w:t>Clause 8</w:t>
              </w:r>
            </w:ins>
          </w:p>
        </w:tc>
        <w:tc>
          <w:tcPr>
            <w:tcW w:w="1117" w:type="dxa"/>
            <w:tcBorders>
              <w:top w:val="single" w:sz="6" w:space="0" w:color="auto"/>
              <w:bottom w:val="single" w:sz="6" w:space="0" w:color="auto"/>
            </w:tcBorders>
          </w:tcPr>
          <w:p w14:paraId="19760DB4" w14:textId="01F8E540" w:rsidR="007B5924" w:rsidRDefault="007B5924" w:rsidP="007B5924">
            <w:pPr>
              <w:pStyle w:val="ISOParagraph"/>
              <w:spacing w:before="60" w:after="60" w:line="240" w:lineRule="auto"/>
              <w:ind w:right="-100"/>
              <w:rPr>
                <w:ins w:id="157" w:author="Raphael Malyankar" w:date="2025-01-15T20:36:00Z" w16du:dateUtc="2025-01-16T03:36:00Z"/>
                <w:rFonts w:cs="Arial"/>
                <w:szCs w:val="18"/>
              </w:rPr>
            </w:pPr>
            <w:ins w:id="158" w:author="Raphael Malyankar" w:date="2025-01-15T20:37:00Z" w16du:dateUtc="2025-01-16T03:37:00Z">
              <w:r>
                <w:rPr>
                  <w:szCs w:val="18"/>
                  <w:lang w:eastAsia="ja-JP"/>
                </w:rPr>
                <w:t>Para 3</w:t>
              </w:r>
            </w:ins>
          </w:p>
        </w:tc>
        <w:tc>
          <w:tcPr>
            <w:tcW w:w="706" w:type="dxa"/>
            <w:tcBorders>
              <w:top w:val="single" w:sz="6" w:space="0" w:color="auto"/>
              <w:bottom w:val="single" w:sz="6" w:space="0" w:color="auto"/>
            </w:tcBorders>
          </w:tcPr>
          <w:p w14:paraId="60F86B42" w14:textId="447F76EE" w:rsidR="007B5924" w:rsidRDefault="007B5924" w:rsidP="007B5924">
            <w:pPr>
              <w:pStyle w:val="ISOCommType"/>
              <w:spacing w:before="60" w:after="60" w:line="240" w:lineRule="auto"/>
              <w:rPr>
                <w:ins w:id="159" w:author="Raphael Malyankar" w:date="2025-01-15T20:36:00Z" w16du:dateUtc="2025-01-16T03:36:00Z"/>
                <w:rFonts w:cs="Arial"/>
                <w:szCs w:val="18"/>
              </w:rPr>
            </w:pPr>
            <w:ins w:id="160" w:author="Raphael Malyankar" w:date="2025-01-15T20:37:00Z" w16du:dateUtc="2025-01-16T03:37:00Z">
              <w:r>
                <w:rPr>
                  <w:szCs w:val="18"/>
                  <w:lang w:eastAsia="ja-JP"/>
                </w:rPr>
                <w:t>ed</w:t>
              </w:r>
            </w:ins>
          </w:p>
        </w:tc>
        <w:tc>
          <w:tcPr>
            <w:tcW w:w="4590" w:type="dxa"/>
            <w:tcBorders>
              <w:top w:val="single" w:sz="6" w:space="0" w:color="auto"/>
              <w:bottom w:val="single" w:sz="6" w:space="0" w:color="auto"/>
            </w:tcBorders>
          </w:tcPr>
          <w:p w14:paraId="69026885" w14:textId="77777777" w:rsidR="007B5924" w:rsidRDefault="007B5924" w:rsidP="007B5924">
            <w:pPr>
              <w:spacing w:before="60" w:after="60"/>
              <w:jc w:val="left"/>
              <w:rPr>
                <w:ins w:id="161" w:author="Raphael Malyankar" w:date="2025-01-15T20:37:00Z" w16du:dateUtc="2025-01-16T03:37:00Z"/>
                <w:sz w:val="18"/>
                <w:szCs w:val="18"/>
                <w:lang w:eastAsia="ja-JP"/>
              </w:rPr>
            </w:pPr>
            <w:ins w:id="162" w:author="Raphael Malyankar" w:date="2025-01-15T20:37:00Z" w16du:dateUtc="2025-01-16T03:37:00Z">
              <w:r>
                <w:rPr>
                  <w:sz w:val="18"/>
                  <w:szCs w:val="18"/>
                  <w:lang w:eastAsia="ja-JP"/>
                </w:rPr>
                <w:t>Typo at default tolerance first point.</w:t>
              </w:r>
            </w:ins>
          </w:p>
          <w:p w14:paraId="3537BE03" w14:textId="1C70A1EA" w:rsidR="007B5924" w:rsidRDefault="007B5924" w:rsidP="007B5924">
            <w:pPr>
              <w:keepNext/>
              <w:keepLines/>
              <w:tabs>
                <w:tab w:val="left" w:pos="2520"/>
                <w:tab w:val="left" w:pos="3600"/>
                <w:tab w:val="left" w:pos="4680"/>
                <w:tab w:val="left" w:pos="5760"/>
                <w:tab w:val="left" w:pos="6840"/>
              </w:tabs>
              <w:spacing w:before="60" w:after="60"/>
              <w:rPr>
                <w:ins w:id="163" w:author="Raphael Malyankar" w:date="2025-01-15T20:36:00Z" w16du:dateUtc="2025-01-16T03:36:00Z"/>
                <w:rFonts w:cs="Arial"/>
                <w:sz w:val="18"/>
                <w:szCs w:val="18"/>
              </w:rPr>
            </w:pPr>
            <w:ins w:id="164" w:author="Raphael Malyankar" w:date="2025-01-15T20:37:00Z" w16du:dateUtc="2025-01-16T03:37:00Z">
              <w:r>
                <w:rPr>
                  <w:sz w:val="18"/>
                  <w:szCs w:val="18"/>
                  <w:lang w:eastAsia="ja-JP"/>
                </w:rPr>
                <w:t>[…] the the precision of […]</w:t>
              </w:r>
            </w:ins>
          </w:p>
        </w:tc>
        <w:tc>
          <w:tcPr>
            <w:tcW w:w="4174" w:type="dxa"/>
            <w:tcBorders>
              <w:top w:val="single" w:sz="6" w:space="0" w:color="auto"/>
              <w:bottom w:val="single" w:sz="6" w:space="0" w:color="auto"/>
            </w:tcBorders>
          </w:tcPr>
          <w:p w14:paraId="3681364F" w14:textId="2800618E" w:rsidR="007B5924" w:rsidRDefault="007B5924" w:rsidP="007B5924">
            <w:pPr>
              <w:pStyle w:val="ISOChange"/>
              <w:spacing w:before="60" w:after="60" w:line="240" w:lineRule="auto"/>
              <w:rPr>
                <w:ins w:id="165" w:author="Raphael Malyankar" w:date="2025-01-15T20:36:00Z" w16du:dateUtc="2025-01-16T03:36:00Z"/>
                <w:rFonts w:cs="Arial"/>
                <w:szCs w:val="18"/>
              </w:rPr>
            </w:pPr>
            <w:ins w:id="166" w:author="Raphael Malyankar" w:date="2025-01-15T20:37:00Z" w16du:dateUtc="2025-01-16T03:37:00Z">
              <w:r>
                <w:rPr>
                  <w:rFonts w:cs="Arial"/>
                  <w:szCs w:val="18"/>
                  <w:lang w:eastAsia="ja-JP"/>
                </w:rPr>
                <w:t>Remove the duplicated “the”.</w:t>
              </w:r>
            </w:ins>
          </w:p>
        </w:tc>
        <w:tc>
          <w:tcPr>
            <w:tcW w:w="2590" w:type="dxa"/>
            <w:tcBorders>
              <w:top w:val="single" w:sz="6" w:space="0" w:color="auto"/>
              <w:bottom w:val="single" w:sz="6" w:space="0" w:color="auto"/>
            </w:tcBorders>
            <w:shd w:val="clear" w:color="auto" w:fill="D9D9D9" w:themeFill="background1" w:themeFillShade="D9"/>
          </w:tcPr>
          <w:p w14:paraId="160D378A" w14:textId="4EA14C12" w:rsidR="007B5924" w:rsidRPr="00C56C01" w:rsidRDefault="000A62B3" w:rsidP="007B5924">
            <w:pPr>
              <w:pStyle w:val="ISOSecretObservations"/>
              <w:spacing w:before="60" w:after="60" w:line="240" w:lineRule="auto"/>
              <w:rPr>
                <w:ins w:id="167" w:author="Raphael Malyankar" w:date="2025-01-15T20:36:00Z" w16du:dateUtc="2025-01-16T03:36:00Z"/>
                <w:b/>
                <w:bCs/>
                <w:color w:val="FF0000"/>
                <w:szCs w:val="18"/>
              </w:rPr>
            </w:pPr>
            <w:ins w:id="168" w:author="Raphael Malyankar" w:date="2025-01-15T21:45:00Z" w16du:dateUtc="2025-01-16T04:45:00Z">
              <w:r w:rsidRPr="00C56C01">
                <w:rPr>
                  <w:b/>
                  <w:bCs/>
                  <w:color w:val="FF0000"/>
                  <w:szCs w:val="18"/>
                </w:rPr>
                <w:t>Agreed</w:t>
              </w:r>
            </w:ins>
          </w:p>
        </w:tc>
      </w:tr>
      <w:tr w:rsidR="007B5924" w:rsidRPr="0036345A" w14:paraId="314A51D2" w14:textId="77777777" w:rsidTr="006C61DB">
        <w:trPr>
          <w:cantSplit/>
          <w:jc w:val="center"/>
          <w:ins w:id="169" w:author="Raphael Malyankar" w:date="2025-01-15T20:36:00Z"/>
        </w:trPr>
        <w:tc>
          <w:tcPr>
            <w:tcW w:w="665" w:type="dxa"/>
            <w:tcBorders>
              <w:top w:val="single" w:sz="6" w:space="0" w:color="auto"/>
              <w:bottom w:val="single" w:sz="6" w:space="0" w:color="auto"/>
            </w:tcBorders>
          </w:tcPr>
          <w:p w14:paraId="780E49B0" w14:textId="31AB4C5E" w:rsidR="007B5924" w:rsidRDefault="007B5924" w:rsidP="007B5924">
            <w:pPr>
              <w:pStyle w:val="ISOMB"/>
              <w:spacing w:before="60" w:after="60" w:line="240" w:lineRule="auto"/>
              <w:rPr>
                <w:ins w:id="170" w:author="Raphael Malyankar" w:date="2025-01-15T20:36:00Z" w16du:dateUtc="2025-01-16T03:36:00Z"/>
                <w:rFonts w:cs="Arial"/>
                <w:szCs w:val="18"/>
              </w:rPr>
            </w:pPr>
            <w:ins w:id="171" w:author="Raphael Malyankar" w:date="2025-01-15T20:37:00Z" w16du:dateUtc="2025-01-16T03:37:00Z">
              <w:r>
                <w:rPr>
                  <w:sz w:val="16"/>
                  <w:szCs w:val="16"/>
                  <w:lang w:eastAsia="ja-JP"/>
                </w:rPr>
                <w:lastRenderedPageBreak/>
                <w:t>Doc</w:t>
              </w:r>
            </w:ins>
          </w:p>
        </w:tc>
        <w:tc>
          <w:tcPr>
            <w:tcW w:w="598" w:type="dxa"/>
            <w:tcBorders>
              <w:top w:val="single" w:sz="6" w:space="0" w:color="auto"/>
              <w:bottom w:val="single" w:sz="6" w:space="0" w:color="auto"/>
            </w:tcBorders>
          </w:tcPr>
          <w:p w14:paraId="572DDB19" w14:textId="139D8C71" w:rsidR="007B5924" w:rsidRDefault="007B5924" w:rsidP="007B5924">
            <w:pPr>
              <w:pStyle w:val="ISOMB"/>
              <w:spacing w:before="60" w:after="60" w:line="240" w:lineRule="auto"/>
              <w:rPr>
                <w:ins w:id="172" w:author="Raphael Malyankar" w:date="2025-01-15T20:36:00Z" w16du:dateUtc="2025-01-16T03:36:00Z"/>
                <w:rFonts w:cs="Arial"/>
                <w:szCs w:val="18"/>
              </w:rPr>
            </w:pPr>
            <w:ins w:id="173" w:author="Raphael Malyankar" w:date="2025-01-15T20:37:00Z" w16du:dateUtc="2025-01-16T03:37:00Z">
              <w:r>
                <w:rPr>
                  <w:lang w:eastAsia="ja-JP"/>
                </w:rPr>
                <w:t>DE</w:t>
              </w:r>
            </w:ins>
          </w:p>
        </w:tc>
        <w:tc>
          <w:tcPr>
            <w:tcW w:w="1313" w:type="dxa"/>
            <w:tcBorders>
              <w:top w:val="single" w:sz="6" w:space="0" w:color="auto"/>
              <w:bottom w:val="single" w:sz="6" w:space="0" w:color="auto"/>
            </w:tcBorders>
          </w:tcPr>
          <w:p w14:paraId="153B3928" w14:textId="1E2179CF" w:rsidR="007B5924" w:rsidRDefault="007B5924" w:rsidP="007B5924">
            <w:pPr>
              <w:pStyle w:val="ISOClause"/>
              <w:spacing w:before="60" w:after="60" w:line="240" w:lineRule="auto"/>
              <w:rPr>
                <w:ins w:id="174" w:author="Raphael Malyankar" w:date="2025-01-15T20:36:00Z" w16du:dateUtc="2025-01-16T03:36:00Z"/>
                <w:rFonts w:cs="Arial"/>
                <w:szCs w:val="18"/>
              </w:rPr>
            </w:pPr>
            <w:ins w:id="175" w:author="Raphael Malyankar" w:date="2025-01-15T20:37:00Z" w16du:dateUtc="2025-01-16T03:37:00Z">
              <w:r>
                <w:rPr>
                  <w:lang w:eastAsia="ja-JP"/>
                </w:rPr>
                <w:t>Clause 9</w:t>
              </w:r>
            </w:ins>
          </w:p>
        </w:tc>
        <w:tc>
          <w:tcPr>
            <w:tcW w:w="1117" w:type="dxa"/>
            <w:tcBorders>
              <w:top w:val="single" w:sz="6" w:space="0" w:color="auto"/>
              <w:bottom w:val="single" w:sz="6" w:space="0" w:color="auto"/>
            </w:tcBorders>
          </w:tcPr>
          <w:p w14:paraId="1C0C7CAA" w14:textId="054ABADE" w:rsidR="007B5924" w:rsidRDefault="007B5924" w:rsidP="007B5924">
            <w:pPr>
              <w:pStyle w:val="ISOParagraph"/>
              <w:spacing w:before="60" w:after="60" w:line="240" w:lineRule="auto"/>
              <w:ind w:right="-100"/>
              <w:rPr>
                <w:ins w:id="176" w:author="Raphael Malyankar" w:date="2025-01-15T20:36:00Z" w16du:dateUtc="2025-01-16T03:36:00Z"/>
                <w:rFonts w:cs="Arial"/>
                <w:szCs w:val="18"/>
              </w:rPr>
            </w:pPr>
            <w:ins w:id="177" w:author="Raphael Malyankar" w:date="2025-01-15T20:37:00Z" w16du:dateUtc="2025-01-16T03:37:00Z">
              <w:r>
                <w:rPr>
                  <w:lang w:eastAsia="ja-JP"/>
                </w:rPr>
                <w:t>Para 1</w:t>
              </w:r>
            </w:ins>
          </w:p>
        </w:tc>
        <w:tc>
          <w:tcPr>
            <w:tcW w:w="706" w:type="dxa"/>
            <w:tcBorders>
              <w:top w:val="single" w:sz="6" w:space="0" w:color="auto"/>
              <w:bottom w:val="single" w:sz="6" w:space="0" w:color="auto"/>
            </w:tcBorders>
          </w:tcPr>
          <w:p w14:paraId="26174406" w14:textId="1EEF80C3" w:rsidR="007B5924" w:rsidRDefault="007B5924" w:rsidP="007B5924">
            <w:pPr>
              <w:pStyle w:val="ISOCommType"/>
              <w:spacing w:before="60" w:after="60" w:line="240" w:lineRule="auto"/>
              <w:rPr>
                <w:ins w:id="178" w:author="Raphael Malyankar" w:date="2025-01-15T20:36:00Z" w16du:dateUtc="2025-01-16T03:36:00Z"/>
                <w:rFonts w:cs="Arial"/>
                <w:szCs w:val="18"/>
              </w:rPr>
            </w:pPr>
            <w:ins w:id="179" w:author="Raphael Malyankar" w:date="2025-01-15T20:37:00Z" w16du:dateUtc="2025-01-16T03:37:00Z">
              <w:r>
                <w:rPr>
                  <w:lang w:eastAsia="ja-JP"/>
                </w:rPr>
                <w:t>ge</w:t>
              </w:r>
            </w:ins>
          </w:p>
        </w:tc>
        <w:tc>
          <w:tcPr>
            <w:tcW w:w="4590" w:type="dxa"/>
            <w:tcBorders>
              <w:top w:val="single" w:sz="6" w:space="0" w:color="auto"/>
              <w:bottom w:val="single" w:sz="6" w:space="0" w:color="auto"/>
            </w:tcBorders>
          </w:tcPr>
          <w:p w14:paraId="659971D8" w14:textId="652B6F76" w:rsidR="007B5924" w:rsidRDefault="007B5924" w:rsidP="007B5924">
            <w:pPr>
              <w:keepNext/>
              <w:keepLines/>
              <w:tabs>
                <w:tab w:val="left" w:pos="2520"/>
                <w:tab w:val="left" w:pos="3600"/>
                <w:tab w:val="left" w:pos="4680"/>
                <w:tab w:val="left" w:pos="5760"/>
                <w:tab w:val="left" w:pos="6840"/>
              </w:tabs>
              <w:spacing w:before="60" w:after="60"/>
              <w:rPr>
                <w:ins w:id="180" w:author="Raphael Malyankar" w:date="2025-01-15T20:36:00Z" w16du:dateUtc="2025-01-16T03:36:00Z"/>
                <w:rFonts w:cs="Arial"/>
                <w:sz w:val="18"/>
                <w:szCs w:val="18"/>
              </w:rPr>
            </w:pPr>
            <w:ins w:id="181" w:author="Raphael Malyankar" w:date="2025-01-15T20:37:00Z" w16du:dateUtc="2025-01-16T03:37:00Z">
              <w:r>
                <w:rPr>
                  <w:sz w:val="18"/>
                  <w:szCs w:val="18"/>
                  <w:lang w:eastAsia="ja-JP"/>
                </w:rPr>
                <w:t>Why is a build date needed? We got a correction number included in the name of the excel file. Isn’t this sufficient?</w:t>
              </w:r>
            </w:ins>
          </w:p>
        </w:tc>
        <w:tc>
          <w:tcPr>
            <w:tcW w:w="4174" w:type="dxa"/>
            <w:tcBorders>
              <w:top w:val="single" w:sz="6" w:space="0" w:color="auto"/>
              <w:bottom w:val="single" w:sz="6" w:space="0" w:color="auto"/>
            </w:tcBorders>
          </w:tcPr>
          <w:p w14:paraId="4AB1593D" w14:textId="4E5FEBAA" w:rsidR="007B5924" w:rsidRDefault="007B5924" w:rsidP="007B5924">
            <w:pPr>
              <w:pStyle w:val="ISOChange"/>
              <w:spacing w:before="60" w:after="60" w:line="240" w:lineRule="auto"/>
              <w:rPr>
                <w:ins w:id="182" w:author="Raphael Malyankar" w:date="2025-01-15T20:36:00Z" w16du:dateUtc="2025-01-16T03:36:00Z"/>
                <w:rFonts w:cs="Arial"/>
                <w:szCs w:val="18"/>
              </w:rPr>
            </w:pPr>
            <w:ins w:id="183" w:author="Raphael Malyankar" w:date="2025-01-15T20:37:00Z" w16du:dateUtc="2025-01-16T03:37:00Z">
              <w:r>
                <w:rPr>
                  <w:lang w:eastAsia="ja-JP"/>
                </w:rPr>
                <w:t>Remove the build date from the document and the excel file name.</w:t>
              </w:r>
            </w:ins>
          </w:p>
        </w:tc>
        <w:tc>
          <w:tcPr>
            <w:tcW w:w="2590" w:type="dxa"/>
            <w:tcBorders>
              <w:top w:val="single" w:sz="6" w:space="0" w:color="auto"/>
              <w:bottom w:val="single" w:sz="6" w:space="0" w:color="auto"/>
            </w:tcBorders>
            <w:shd w:val="clear" w:color="auto" w:fill="D9D9D9" w:themeFill="background1" w:themeFillShade="D9"/>
          </w:tcPr>
          <w:p w14:paraId="10B956F9" w14:textId="2A90E351" w:rsidR="007B5924" w:rsidRPr="000A62B3" w:rsidRDefault="00FA1798" w:rsidP="007B5924">
            <w:pPr>
              <w:pStyle w:val="ISOSecretObservations"/>
              <w:spacing w:before="60" w:after="60" w:line="240" w:lineRule="auto"/>
              <w:rPr>
                <w:ins w:id="184" w:author="Raphael Malyankar" w:date="2025-01-15T20:36:00Z" w16du:dateUtc="2025-01-16T03:36:00Z"/>
                <w:b/>
                <w:bCs/>
                <w:color w:val="FF0000"/>
                <w:szCs w:val="18"/>
              </w:rPr>
            </w:pPr>
            <w:ins w:id="185" w:author="Raphael Malyankar" w:date="2025-01-15T21:36:00Z" w16du:dateUtc="2025-01-16T04:36:00Z">
              <w:r w:rsidRPr="000A62B3">
                <w:rPr>
                  <w:b/>
                  <w:bCs/>
                  <w:color w:val="FF0000"/>
                  <w:szCs w:val="18"/>
                </w:rPr>
                <w:t>Not agreed</w:t>
              </w:r>
            </w:ins>
            <w:ins w:id="186" w:author="Raphael Malyankar" w:date="2025-01-15T21:37:00Z" w16du:dateUtc="2025-01-16T04:37:00Z">
              <w:r w:rsidRPr="000A62B3">
                <w:rPr>
                  <w:b/>
                  <w:bCs/>
                  <w:color w:val="FF0000"/>
                  <w:szCs w:val="18"/>
                </w:rPr>
                <w:t>, needed for maintenance</w:t>
              </w:r>
            </w:ins>
            <w:ins w:id="187" w:author="Raphael Malyankar" w:date="2025-01-15T21:38:00Z" w16du:dateUtc="2025-01-16T04:38:00Z">
              <w:r w:rsidRPr="000A62B3">
                <w:rPr>
                  <w:b/>
                  <w:bCs/>
                  <w:color w:val="FF0000"/>
                  <w:szCs w:val="18"/>
                </w:rPr>
                <w:t xml:space="preserve"> &amp; tracking.</w:t>
              </w:r>
            </w:ins>
          </w:p>
        </w:tc>
      </w:tr>
      <w:tr w:rsidR="005A5A77" w:rsidRPr="0036345A" w14:paraId="33646039" w14:textId="77777777" w:rsidTr="006C61DB">
        <w:trPr>
          <w:cantSplit/>
          <w:jc w:val="center"/>
          <w:ins w:id="188" w:author="Raphael Malyankar" w:date="2025-01-15T20:33:00Z"/>
        </w:trPr>
        <w:tc>
          <w:tcPr>
            <w:tcW w:w="665" w:type="dxa"/>
            <w:tcBorders>
              <w:top w:val="single" w:sz="6" w:space="0" w:color="auto"/>
              <w:bottom w:val="single" w:sz="6" w:space="0" w:color="auto"/>
            </w:tcBorders>
          </w:tcPr>
          <w:p w14:paraId="73AA031F" w14:textId="4F7E5412" w:rsidR="005A5A77" w:rsidRDefault="005A5A77" w:rsidP="005A5A77">
            <w:pPr>
              <w:pStyle w:val="ISOMB"/>
              <w:spacing w:before="60" w:after="60" w:line="240" w:lineRule="auto"/>
              <w:rPr>
                <w:ins w:id="189" w:author="Raphael Malyankar" w:date="2025-01-15T20:33:00Z" w16du:dateUtc="2025-01-16T03:33:00Z"/>
                <w:rFonts w:cs="Arial"/>
                <w:szCs w:val="18"/>
              </w:rPr>
            </w:pPr>
            <w:ins w:id="190" w:author="Raphael Malyankar" w:date="2025-01-15T20:33:00Z" w16du:dateUtc="2025-01-16T03:33:00Z">
              <w:r>
                <w:rPr>
                  <w:rFonts w:cs="Arial"/>
                  <w:szCs w:val="18"/>
                </w:rPr>
                <w:t>list</w:t>
              </w:r>
            </w:ins>
          </w:p>
        </w:tc>
        <w:tc>
          <w:tcPr>
            <w:tcW w:w="598" w:type="dxa"/>
            <w:tcBorders>
              <w:top w:val="single" w:sz="6" w:space="0" w:color="auto"/>
              <w:bottom w:val="single" w:sz="6" w:space="0" w:color="auto"/>
            </w:tcBorders>
          </w:tcPr>
          <w:p w14:paraId="5C46C48E" w14:textId="7174C794" w:rsidR="005A5A77" w:rsidRDefault="005A5A77" w:rsidP="005A5A77">
            <w:pPr>
              <w:pStyle w:val="ISOMB"/>
              <w:spacing w:before="60" w:after="60" w:line="240" w:lineRule="auto"/>
              <w:rPr>
                <w:ins w:id="191" w:author="Raphael Malyankar" w:date="2025-01-15T20:33:00Z" w16du:dateUtc="2025-01-16T03:33:00Z"/>
                <w:rFonts w:cs="Arial"/>
                <w:szCs w:val="18"/>
              </w:rPr>
            </w:pPr>
            <w:ins w:id="192" w:author="Raphael Malyankar" w:date="2025-01-15T20:33:00Z" w16du:dateUtc="2025-01-16T03:33:00Z">
              <w:r>
                <w:rPr>
                  <w:szCs w:val="18"/>
                </w:rPr>
                <w:t>AU</w:t>
              </w:r>
            </w:ins>
          </w:p>
        </w:tc>
        <w:tc>
          <w:tcPr>
            <w:tcW w:w="1313" w:type="dxa"/>
            <w:tcBorders>
              <w:top w:val="single" w:sz="6" w:space="0" w:color="auto"/>
              <w:bottom w:val="single" w:sz="6" w:space="0" w:color="auto"/>
            </w:tcBorders>
          </w:tcPr>
          <w:p w14:paraId="21EF6503" w14:textId="66CCB047" w:rsidR="005A5A77" w:rsidRDefault="005A5A77" w:rsidP="005A5A77">
            <w:pPr>
              <w:pStyle w:val="ISOClause"/>
              <w:spacing w:before="60" w:after="60" w:line="240" w:lineRule="auto"/>
              <w:rPr>
                <w:ins w:id="193" w:author="Raphael Malyankar" w:date="2025-01-15T20:33:00Z" w16du:dateUtc="2025-01-16T03:33:00Z"/>
                <w:rFonts w:cs="Arial"/>
                <w:szCs w:val="18"/>
              </w:rPr>
            </w:pPr>
            <w:ins w:id="194" w:author="Raphael Malyankar" w:date="2025-01-15T20:34:00Z" w16du:dateUtc="2025-01-16T03:34:00Z">
              <w:r>
                <w:rPr>
                  <w:rFonts w:cs="Arial"/>
                  <w:szCs w:val="18"/>
                </w:rPr>
                <w:t>Dev1001 to Dev6012</w:t>
              </w:r>
            </w:ins>
          </w:p>
        </w:tc>
        <w:tc>
          <w:tcPr>
            <w:tcW w:w="1117" w:type="dxa"/>
            <w:tcBorders>
              <w:top w:val="single" w:sz="6" w:space="0" w:color="auto"/>
              <w:bottom w:val="single" w:sz="6" w:space="0" w:color="auto"/>
            </w:tcBorders>
          </w:tcPr>
          <w:p w14:paraId="7802ED5E" w14:textId="748A7088" w:rsidR="005A5A77" w:rsidRDefault="005A5A77" w:rsidP="005A5A77">
            <w:pPr>
              <w:pStyle w:val="ISOParagraph"/>
              <w:spacing w:before="60" w:after="60" w:line="240" w:lineRule="auto"/>
              <w:ind w:right="-100"/>
              <w:rPr>
                <w:ins w:id="195" w:author="Raphael Malyankar" w:date="2025-01-15T20:33:00Z" w16du:dateUtc="2025-01-16T03:33:00Z"/>
                <w:rFonts w:cs="Arial"/>
                <w:szCs w:val="18"/>
              </w:rPr>
            </w:pPr>
            <w:ins w:id="196" w:author="Raphael Malyankar" w:date="2025-01-15T20:33:00Z" w16du:dateUtc="2025-01-16T03:33:00Z">
              <w:r>
                <w:rPr>
                  <w:szCs w:val="18"/>
                </w:rPr>
                <w:t>NA</w:t>
              </w:r>
            </w:ins>
          </w:p>
        </w:tc>
        <w:tc>
          <w:tcPr>
            <w:tcW w:w="706" w:type="dxa"/>
            <w:tcBorders>
              <w:top w:val="single" w:sz="6" w:space="0" w:color="auto"/>
              <w:bottom w:val="single" w:sz="6" w:space="0" w:color="auto"/>
            </w:tcBorders>
          </w:tcPr>
          <w:p w14:paraId="235921B7" w14:textId="7E0BF6DB" w:rsidR="005A5A77" w:rsidRDefault="005A5A77" w:rsidP="005A5A77">
            <w:pPr>
              <w:pStyle w:val="ISOCommType"/>
              <w:spacing w:before="60" w:after="60" w:line="240" w:lineRule="auto"/>
              <w:rPr>
                <w:ins w:id="197" w:author="Raphael Malyankar" w:date="2025-01-15T20:33:00Z" w16du:dateUtc="2025-01-16T03:33:00Z"/>
                <w:rFonts w:cs="Arial"/>
                <w:szCs w:val="18"/>
              </w:rPr>
            </w:pPr>
            <w:ins w:id="198" w:author="Raphael Malyankar" w:date="2025-01-15T20:33:00Z" w16du:dateUtc="2025-01-16T03:33:00Z">
              <w:r>
                <w:rPr>
                  <w:szCs w:val="18"/>
                </w:rPr>
                <w:t>ed</w:t>
              </w:r>
            </w:ins>
          </w:p>
        </w:tc>
        <w:tc>
          <w:tcPr>
            <w:tcW w:w="4590" w:type="dxa"/>
            <w:tcBorders>
              <w:top w:val="single" w:sz="6" w:space="0" w:color="auto"/>
              <w:bottom w:val="single" w:sz="6" w:space="0" w:color="auto"/>
            </w:tcBorders>
          </w:tcPr>
          <w:p w14:paraId="2D6F38FB" w14:textId="2C0A2DAA" w:rsidR="005A5A77" w:rsidRDefault="005A5A77" w:rsidP="005A5A77">
            <w:pPr>
              <w:keepNext/>
              <w:keepLines/>
              <w:tabs>
                <w:tab w:val="left" w:pos="2520"/>
                <w:tab w:val="left" w:pos="3600"/>
                <w:tab w:val="left" w:pos="4680"/>
                <w:tab w:val="left" w:pos="5760"/>
                <w:tab w:val="left" w:pos="6840"/>
              </w:tabs>
              <w:spacing w:before="60" w:after="60"/>
              <w:rPr>
                <w:ins w:id="199" w:author="Raphael Malyankar" w:date="2025-01-15T20:33:00Z" w16du:dateUtc="2025-01-16T03:33:00Z"/>
                <w:rFonts w:cs="Arial"/>
                <w:sz w:val="18"/>
                <w:szCs w:val="18"/>
              </w:rPr>
            </w:pPr>
            <w:ins w:id="200" w:author="Raphael Malyankar" w:date="2025-01-15T20:33:00Z" w16du:dateUtc="2025-01-16T03:33:00Z">
              <w:r>
                <w:rPr>
                  <w:rFonts w:cs="Arial"/>
                  <w:sz w:val="18"/>
                  <w:szCs w:val="18"/>
                </w:rPr>
                <w:t>The vast majority of the tests from S98_Dev1</w:t>
              </w:r>
              <w:r w:rsidRPr="003923F0">
                <w:rPr>
                  <w:rFonts w:cs="Arial"/>
                  <w:sz w:val="18"/>
                  <w:szCs w:val="18"/>
                </w:rPr>
                <w:t>001</w:t>
              </w:r>
              <w:r>
                <w:rPr>
                  <w:rFonts w:cs="Arial"/>
                  <w:sz w:val="18"/>
                  <w:szCs w:val="18"/>
                </w:rPr>
                <w:t xml:space="preserve"> to </w:t>
              </w:r>
              <w:r w:rsidRPr="003923F0">
                <w:rPr>
                  <w:rFonts w:cs="Arial"/>
                  <w:sz w:val="18"/>
                  <w:szCs w:val="18"/>
                </w:rPr>
                <w:t>S98_Dev</w:t>
              </w:r>
              <w:r>
                <w:rPr>
                  <w:rFonts w:cs="Arial"/>
                  <w:sz w:val="18"/>
                  <w:szCs w:val="18"/>
                </w:rPr>
                <w:t>6012 seem to be Product specific and not linked to the interoperability between datasets from.</w:t>
              </w:r>
            </w:ins>
          </w:p>
        </w:tc>
        <w:tc>
          <w:tcPr>
            <w:tcW w:w="4174" w:type="dxa"/>
            <w:tcBorders>
              <w:top w:val="single" w:sz="6" w:space="0" w:color="auto"/>
              <w:bottom w:val="single" w:sz="6" w:space="0" w:color="auto"/>
            </w:tcBorders>
          </w:tcPr>
          <w:p w14:paraId="1EE9C44F" w14:textId="1D86A136" w:rsidR="005A5A77" w:rsidRDefault="005A5A77" w:rsidP="005A5A77">
            <w:pPr>
              <w:pStyle w:val="ISOChange"/>
              <w:spacing w:before="60" w:after="60" w:line="240" w:lineRule="auto"/>
              <w:rPr>
                <w:ins w:id="201" w:author="Raphael Malyankar" w:date="2025-01-15T20:33:00Z" w16du:dateUtc="2025-01-16T03:33:00Z"/>
                <w:rFonts w:cs="Arial"/>
                <w:szCs w:val="18"/>
              </w:rPr>
            </w:pPr>
            <w:ins w:id="202" w:author="Raphael Malyankar" w:date="2025-01-15T20:33:00Z" w16du:dateUtc="2025-01-16T03:33:00Z">
              <w:r>
                <w:rPr>
                  <w:rFonts w:cs="Arial"/>
                  <w:szCs w:val="18"/>
                </w:rPr>
                <w:t>Move tests to the Product specific S-158:1xx documents</w:t>
              </w:r>
            </w:ins>
          </w:p>
        </w:tc>
        <w:tc>
          <w:tcPr>
            <w:tcW w:w="2590" w:type="dxa"/>
            <w:tcBorders>
              <w:top w:val="single" w:sz="6" w:space="0" w:color="auto"/>
              <w:bottom w:val="single" w:sz="6" w:space="0" w:color="auto"/>
            </w:tcBorders>
            <w:shd w:val="clear" w:color="auto" w:fill="D9D9D9" w:themeFill="background1" w:themeFillShade="D9"/>
          </w:tcPr>
          <w:p w14:paraId="091CDD59" w14:textId="50E34EE9" w:rsidR="005A5A77" w:rsidRPr="000A62B3" w:rsidRDefault="005A5A77" w:rsidP="005A5A77">
            <w:pPr>
              <w:pStyle w:val="ISOSecretObservations"/>
              <w:spacing w:before="60" w:after="60" w:line="240" w:lineRule="auto"/>
              <w:rPr>
                <w:ins w:id="203" w:author="Raphael Malyankar" w:date="2025-01-15T20:33:00Z" w16du:dateUtc="2025-01-16T03:33:00Z"/>
                <w:b/>
                <w:bCs/>
                <w:color w:val="FF0000"/>
                <w:szCs w:val="18"/>
              </w:rPr>
            </w:pPr>
            <w:ins w:id="204" w:author="Raphael Malyankar" w:date="2025-01-15T20:33:00Z" w16du:dateUtc="2025-01-16T03:33:00Z">
              <w:r w:rsidRPr="000A62B3">
                <w:rPr>
                  <w:b/>
                  <w:bCs/>
                  <w:color w:val="FF0000"/>
                  <w:szCs w:val="18"/>
                </w:rPr>
                <w:t>Agreed</w:t>
              </w:r>
            </w:ins>
          </w:p>
        </w:tc>
      </w:tr>
      <w:tr w:rsidR="003E31E7" w:rsidRPr="0036345A" w14:paraId="0ADF0279" w14:textId="77777777" w:rsidTr="006C61DB">
        <w:trPr>
          <w:cantSplit/>
          <w:jc w:val="center"/>
        </w:trPr>
        <w:tc>
          <w:tcPr>
            <w:tcW w:w="665" w:type="dxa"/>
            <w:tcBorders>
              <w:top w:val="single" w:sz="6" w:space="0" w:color="auto"/>
              <w:bottom w:val="single" w:sz="6" w:space="0" w:color="auto"/>
            </w:tcBorders>
          </w:tcPr>
          <w:p w14:paraId="7524A708" w14:textId="1666DE77" w:rsidR="003E31E7" w:rsidRPr="003E31E7" w:rsidRDefault="005A5A77" w:rsidP="003E31E7">
            <w:pPr>
              <w:pStyle w:val="ISOMB"/>
              <w:spacing w:before="60" w:after="60" w:line="240" w:lineRule="auto"/>
              <w:rPr>
                <w:rFonts w:cs="Arial"/>
                <w:szCs w:val="18"/>
              </w:rPr>
            </w:pPr>
            <w:ins w:id="205" w:author="Raphael Malyankar" w:date="2025-01-15T20:32:00Z" w16du:dateUtc="2025-01-16T03:32:00Z">
              <w:r>
                <w:rPr>
                  <w:rFonts w:cs="Arial"/>
                  <w:szCs w:val="18"/>
                </w:rPr>
                <w:t>list</w:t>
              </w:r>
            </w:ins>
          </w:p>
        </w:tc>
        <w:tc>
          <w:tcPr>
            <w:tcW w:w="598" w:type="dxa"/>
            <w:tcBorders>
              <w:top w:val="single" w:sz="6" w:space="0" w:color="auto"/>
              <w:bottom w:val="single" w:sz="6" w:space="0" w:color="auto"/>
            </w:tcBorders>
          </w:tcPr>
          <w:p w14:paraId="1A28D1D3" w14:textId="03FE16F1" w:rsidR="003E31E7" w:rsidRPr="003E31E7" w:rsidRDefault="00427729" w:rsidP="003E31E7">
            <w:pPr>
              <w:pStyle w:val="ISOMB"/>
              <w:spacing w:before="60" w:after="60" w:line="240" w:lineRule="auto"/>
              <w:rPr>
                <w:rFonts w:cs="Arial"/>
                <w:szCs w:val="18"/>
              </w:rPr>
            </w:pPr>
            <w:r>
              <w:rPr>
                <w:rFonts w:cs="Arial"/>
                <w:szCs w:val="18"/>
              </w:rPr>
              <w:t>rmm</w:t>
            </w:r>
          </w:p>
        </w:tc>
        <w:tc>
          <w:tcPr>
            <w:tcW w:w="1313" w:type="dxa"/>
            <w:tcBorders>
              <w:top w:val="single" w:sz="6" w:space="0" w:color="auto"/>
              <w:bottom w:val="single" w:sz="6" w:space="0" w:color="auto"/>
            </w:tcBorders>
          </w:tcPr>
          <w:p w14:paraId="2B063F21" w14:textId="0D889660" w:rsidR="00427729" w:rsidRPr="003E31E7" w:rsidRDefault="00427729" w:rsidP="003E31E7">
            <w:pPr>
              <w:pStyle w:val="ISOClause"/>
              <w:spacing w:before="60" w:after="60" w:line="240" w:lineRule="auto"/>
              <w:rPr>
                <w:rFonts w:cs="Arial"/>
                <w:szCs w:val="18"/>
              </w:rPr>
            </w:pPr>
            <w:r>
              <w:rPr>
                <w:rFonts w:cs="Arial"/>
                <w:szCs w:val="18"/>
              </w:rPr>
              <w:t>Dev1001</w:t>
            </w:r>
            <w:r w:rsidR="009E1C5A">
              <w:rPr>
                <w:rFonts w:cs="Arial"/>
                <w:szCs w:val="18"/>
              </w:rPr>
              <w:t xml:space="preserve"> to </w:t>
            </w:r>
            <w:r>
              <w:rPr>
                <w:rFonts w:cs="Arial"/>
                <w:szCs w:val="18"/>
              </w:rPr>
              <w:t>Dev100</w:t>
            </w:r>
            <w:r w:rsidR="00AD686B">
              <w:rPr>
                <w:rFonts w:cs="Arial"/>
                <w:szCs w:val="18"/>
              </w:rPr>
              <w:t>4</w:t>
            </w:r>
            <w:r>
              <w:rPr>
                <w:rFonts w:cs="Arial"/>
                <w:szCs w:val="18"/>
              </w:rPr>
              <w:t>, Dev2001</w:t>
            </w:r>
            <w:r w:rsidR="009E1C5A">
              <w:rPr>
                <w:rFonts w:cs="Arial"/>
                <w:szCs w:val="18"/>
              </w:rPr>
              <w:t xml:space="preserve"> to </w:t>
            </w:r>
            <w:r>
              <w:rPr>
                <w:rFonts w:cs="Arial"/>
                <w:szCs w:val="18"/>
              </w:rPr>
              <w:t>Dev200</w:t>
            </w:r>
            <w:r w:rsidR="009E1C5A">
              <w:rPr>
                <w:rFonts w:cs="Arial"/>
                <w:szCs w:val="18"/>
              </w:rPr>
              <w:t>5</w:t>
            </w:r>
            <w:r>
              <w:rPr>
                <w:rFonts w:cs="Arial"/>
                <w:szCs w:val="18"/>
              </w:rPr>
              <w:t>, Dev2008</w:t>
            </w:r>
            <w:r w:rsidR="009E1C5A">
              <w:rPr>
                <w:rFonts w:cs="Arial"/>
                <w:szCs w:val="18"/>
              </w:rPr>
              <w:t>, Dev2009</w:t>
            </w:r>
            <w:r>
              <w:rPr>
                <w:rFonts w:cs="Arial"/>
                <w:szCs w:val="18"/>
              </w:rPr>
              <w:t>, Dev4001</w:t>
            </w:r>
            <w:r w:rsidR="00840905">
              <w:rPr>
                <w:rFonts w:cs="Arial"/>
                <w:szCs w:val="18"/>
              </w:rPr>
              <w:t xml:space="preserve"> to </w:t>
            </w:r>
            <w:r>
              <w:rPr>
                <w:rFonts w:cs="Arial"/>
                <w:szCs w:val="18"/>
              </w:rPr>
              <w:t xml:space="preserve">Dev4005, </w:t>
            </w:r>
            <w:r w:rsidR="006E65FE">
              <w:rPr>
                <w:rFonts w:cs="Arial"/>
                <w:szCs w:val="18"/>
              </w:rPr>
              <w:t>Dev6001-Dev6010,</w:t>
            </w:r>
          </w:p>
        </w:tc>
        <w:tc>
          <w:tcPr>
            <w:tcW w:w="1117" w:type="dxa"/>
            <w:tcBorders>
              <w:top w:val="single" w:sz="6" w:space="0" w:color="auto"/>
              <w:bottom w:val="single" w:sz="6" w:space="0" w:color="auto"/>
            </w:tcBorders>
          </w:tcPr>
          <w:p w14:paraId="29B0A6A9" w14:textId="601395B6" w:rsidR="003E31E7" w:rsidRPr="003E31E7" w:rsidRDefault="003E31E7" w:rsidP="003E31E7">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78F67AC8" w14:textId="6BC35C48" w:rsidR="003E31E7" w:rsidRPr="003E31E7" w:rsidRDefault="009E1C5A" w:rsidP="003E31E7">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tcPr>
          <w:p w14:paraId="22D13F3F" w14:textId="03901D47" w:rsidR="009A0505" w:rsidRPr="003E31E7" w:rsidRDefault="009E1C5A" w:rsidP="003E31E7">
            <w:pPr>
              <w:keepNext/>
              <w:keepLines/>
              <w:tabs>
                <w:tab w:val="left" w:pos="2520"/>
                <w:tab w:val="left" w:pos="3600"/>
                <w:tab w:val="left" w:pos="4680"/>
                <w:tab w:val="left" w:pos="5760"/>
                <w:tab w:val="left" w:pos="6840"/>
              </w:tabs>
              <w:spacing w:before="60" w:after="60"/>
              <w:rPr>
                <w:rFonts w:cs="Arial"/>
                <w:sz w:val="18"/>
                <w:szCs w:val="18"/>
              </w:rPr>
            </w:pPr>
            <w:r>
              <w:rPr>
                <w:rFonts w:cs="Arial"/>
                <w:sz w:val="18"/>
                <w:szCs w:val="18"/>
              </w:rPr>
              <w:t>Generic checks unrelated to S-98</w:t>
            </w:r>
            <w:r w:rsidR="009A0505">
              <w:rPr>
                <w:rFonts w:cs="Arial"/>
                <w:sz w:val="18"/>
                <w:szCs w:val="18"/>
              </w:rPr>
              <w:t>. Remarks in Notes column indicate the corresponding S-100 generic checks.</w:t>
            </w:r>
            <w:r w:rsidR="00840905">
              <w:rPr>
                <w:rFonts w:cs="Arial"/>
                <w:sz w:val="18"/>
                <w:szCs w:val="18"/>
              </w:rPr>
              <w:t xml:space="preserve"> These checks are redundant in the S-98 list.</w:t>
            </w:r>
          </w:p>
        </w:tc>
        <w:tc>
          <w:tcPr>
            <w:tcW w:w="4174" w:type="dxa"/>
            <w:tcBorders>
              <w:top w:val="single" w:sz="6" w:space="0" w:color="auto"/>
              <w:bottom w:val="single" w:sz="6" w:space="0" w:color="auto"/>
            </w:tcBorders>
          </w:tcPr>
          <w:p w14:paraId="50741FA3" w14:textId="69A10334" w:rsidR="003E31E7" w:rsidRPr="0036345A" w:rsidRDefault="006E65FE" w:rsidP="003E31E7">
            <w:pPr>
              <w:pStyle w:val="ISOChange"/>
              <w:spacing w:before="60" w:after="60" w:line="240" w:lineRule="auto"/>
              <w:rPr>
                <w:rFonts w:cs="Arial"/>
                <w:szCs w:val="18"/>
              </w:rPr>
            </w:pPr>
            <w:r w:rsidRPr="006E65FE">
              <w:rPr>
                <w:rFonts w:cs="Arial"/>
                <w:szCs w:val="18"/>
              </w:rPr>
              <w:t>Delete</w:t>
            </w:r>
            <w:r w:rsidR="009E1C5A">
              <w:rPr>
                <w:rFonts w:cs="Arial"/>
                <w:szCs w:val="18"/>
              </w:rPr>
              <w:t xml:space="preserve"> checks</w:t>
            </w:r>
            <w:r w:rsidR="009A0505">
              <w:rPr>
                <w:rFonts w:cs="Arial"/>
                <w:szCs w:val="18"/>
              </w:rPr>
              <w:t xml:space="preserve"> from this list.</w:t>
            </w:r>
          </w:p>
        </w:tc>
        <w:tc>
          <w:tcPr>
            <w:tcW w:w="2590" w:type="dxa"/>
            <w:tcBorders>
              <w:top w:val="single" w:sz="6" w:space="0" w:color="auto"/>
              <w:bottom w:val="single" w:sz="6" w:space="0" w:color="auto"/>
            </w:tcBorders>
            <w:shd w:val="clear" w:color="auto" w:fill="D9D9D9" w:themeFill="background1" w:themeFillShade="D9"/>
          </w:tcPr>
          <w:p w14:paraId="11EEA28F" w14:textId="2E8E46B7" w:rsidR="003E31E7" w:rsidRPr="00CC6482" w:rsidRDefault="00CC6482" w:rsidP="003E31E7">
            <w:pPr>
              <w:pStyle w:val="ISOSecretObservations"/>
              <w:spacing w:before="60" w:after="60" w:line="240" w:lineRule="auto"/>
              <w:rPr>
                <w:color w:val="FF0000"/>
                <w:szCs w:val="18"/>
              </w:rPr>
            </w:pPr>
            <w:ins w:id="206" w:author="Raphael Malyankar" w:date="2025-01-24T15:48:00Z" w16du:dateUtc="2025-01-24T22:48:00Z">
              <w:r w:rsidRPr="00CC6482">
                <w:rPr>
                  <w:color w:val="FF0000"/>
                  <w:szCs w:val="18"/>
                </w:rPr>
                <w:t>Agreed</w:t>
              </w:r>
            </w:ins>
          </w:p>
        </w:tc>
      </w:tr>
      <w:tr w:rsidR="005A5A77" w:rsidRPr="0036345A" w14:paraId="194F3397" w14:textId="77777777" w:rsidTr="006C61DB">
        <w:trPr>
          <w:cantSplit/>
          <w:jc w:val="center"/>
        </w:trPr>
        <w:tc>
          <w:tcPr>
            <w:tcW w:w="665" w:type="dxa"/>
            <w:tcBorders>
              <w:top w:val="single" w:sz="6" w:space="0" w:color="auto"/>
              <w:bottom w:val="single" w:sz="6" w:space="0" w:color="auto"/>
            </w:tcBorders>
          </w:tcPr>
          <w:p w14:paraId="3804F114" w14:textId="737A4B84" w:rsidR="005A5A77" w:rsidRPr="003E31E7" w:rsidRDefault="005A5A77" w:rsidP="005A5A77">
            <w:pPr>
              <w:pStyle w:val="ISOMB"/>
              <w:spacing w:before="60" w:after="60" w:line="240" w:lineRule="auto"/>
              <w:rPr>
                <w:rFonts w:cs="Arial"/>
                <w:szCs w:val="18"/>
              </w:rPr>
            </w:pPr>
            <w:ins w:id="207" w:author="Raphael Malyankar" w:date="2025-01-15T20:32:00Z" w16du:dateUtc="2025-01-16T03:32:00Z">
              <w:r w:rsidRPr="00C80BB2">
                <w:rPr>
                  <w:rFonts w:cs="Arial"/>
                  <w:szCs w:val="18"/>
                </w:rPr>
                <w:t>list</w:t>
              </w:r>
            </w:ins>
          </w:p>
        </w:tc>
        <w:tc>
          <w:tcPr>
            <w:tcW w:w="598" w:type="dxa"/>
            <w:tcBorders>
              <w:top w:val="single" w:sz="6" w:space="0" w:color="auto"/>
              <w:bottom w:val="single" w:sz="6" w:space="0" w:color="auto"/>
            </w:tcBorders>
          </w:tcPr>
          <w:p w14:paraId="30A1516D" w14:textId="163C59BD" w:rsidR="005A5A77" w:rsidRDefault="005A5A77" w:rsidP="005A5A77">
            <w:pPr>
              <w:pStyle w:val="ISOMB"/>
              <w:spacing w:before="60" w:after="60" w:line="240" w:lineRule="auto"/>
              <w:rPr>
                <w:rFonts w:cs="Arial"/>
                <w:szCs w:val="18"/>
              </w:rPr>
            </w:pPr>
            <w:r>
              <w:rPr>
                <w:rFonts w:cs="Arial"/>
                <w:szCs w:val="18"/>
              </w:rPr>
              <w:t>rmm</w:t>
            </w:r>
          </w:p>
        </w:tc>
        <w:tc>
          <w:tcPr>
            <w:tcW w:w="1313" w:type="dxa"/>
            <w:tcBorders>
              <w:top w:val="single" w:sz="6" w:space="0" w:color="auto"/>
              <w:bottom w:val="single" w:sz="6" w:space="0" w:color="auto"/>
            </w:tcBorders>
          </w:tcPr>
          <w:p w14:paraId="37BD8F2D" w14:textId="3A40CAF7" w:rsidR="005A5A77" w:rsidRDefault="005A5A77" w:rsidP="005A5A77">
            <w:pPr>
              <w:pStyle w:val="ISOClause"/>
              <w:spacing w:before="60" w:after="60" w:line="240" w:lineRule="auto"/>
              <w:rPr>
                <w:rFonts w:cs="Arial"/>
                <w:szCs w:val="18"/>
              </w:rPr>
            </w:pPr>
            <w:r>
              <w:rPr>
                <w:rFonts w:cs="Arial"/>
                <w:szCs w:val="18"/>
              </w:rPr>
              <w:t>Dev1005</w:t>
            </w:r>
          </w:p>
        </w:tc>
        <w:tc>
          <w:tcPr>
            <w:tcW w:w="1117" w:type="dxa"/>
            <w:tcBorders>
              <w:top w:val="single" w:sz="6" w:space="0" w:color="auto"/>
              <w:bottom w:val="single" w:sz="6" w:space="0" w:color="auto"/>
            </w:tcBorders>
          </w:tcPr>
          <w:p w14:paraId="7E2A7D3F" w14:textId="77777777" w:rsidR="005A5A77" w:rsidRPr="003E31E7" w:rsidRDefault="005A5A77" w:rsidP="005A5A77">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3F13DA2A" w14:textId="273D41AF" w:rsidR="005A5A77" w:rsidRDefault="005A5A77" w:rsidP="005A5A77">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tcPr>
          <w:p w14:paraId="5804A8EC" w14:textId="77777777" w:rsidR="005A5A77" w:rsidRDefault="005A5A77" w:rsidP="005A5A77">
            <w:pPr>
              <w:keepNext/>
              <w:keepLines/>
              <w:tabs>
                <w:tab w:val="left" w:pos="2520"/>
                <w:tab w:val="left" w:pos="3600"/>
                <w:tab w:val="left" w:pos="4680"/>
                <w:tab w:val="left" w:pos="5760"/>
                <w:tab w:val="left" w:pos="6840"/>
              </w:tabs>
              <w:spacing w:before="60" w:after="60"/>
              <w:rPr>
                <w:rFonts w:cs="Arial"/>
                <w:sz w:val="18"/>
                <w:szCs w:val="18"/>
              </w:rPr>
            </w:pPr>
            <w:r>
              <w:rPr>
                <w:rFonts w:cs="Arial"/>
                <w:sz w:val="18"/>
                <w:szCs w:val="18"/>
              </w:rPr>
              <w:t>Description obsolete, attributes in description are not used in S-100 5.2.0 and specifications allow UTM/UPS EPSG codes as well as d</w:t>
            </w:r>
            <w:r w:rsidRPr="00622F5C">
              <w:rPr>
                <w:rFonts w:cs="Arial"/>
                <w:sz w:val="18"/>
                <w:szCs w:val="18"/>
              </w:rPr>
              <w:t xml:space="preserve">ynamic </w:t>
            </w:r>
            <w:r>
              <w:rPr>
                <w:rFonts w:cs="Arial"/>
                <w:sz w:val="18"/>
                <w:szCs w:val="18"/>
              </w:rPr>
              <w:t>g</w:t>
            </w:r>
            <w:r w:rsidRPr="00622F5C">
              <w:rPr>
                <w:rFonts w:cs="Arial"/>
                <w:sz w:val="18"/>
                <w:szCs w:val="18"/>
              </w:rPr>
              <w:t>eographic 2D</w:t>
            </w:r>
            <w:r>
              <w:rPr>
                <w:rFonts w:cs="Arial"/>
                <w:sz w:val="18"/>
                <w:szCs w:val="18"/>
              </w:rPr>
              <w:t xml:space="preserve"> CRS based on different members (horizontal datums) belonging to the WGS 1984 ensemble.</w:t>
            </w:r>
          </w:p>
          <w:p w14:paraId="77A555E5" w14:textId="4F848C9E" w:rsidR="005A5A77" w:rsidRDefault="005A5A77" w:rsidP="005A5A77">
            <w:pPr>
              <w:keepNext/>
              <w:keepLines/>
              <w:tabs>
                <w:tab w:val="left" w:pos="2520"/>
                <w:tab w:val="left" w:pos="3600"/>
                <w:tab w:val="left" w:pos="4680"/>
                <w:tab w:val="left" w:pos="5760"/>
                <w:tab w:val="left" w:pos="6840"/>
              </w:tabs>
              <w:spacing w:before="60" w:after="60"/>
              <w:rPr>
                <w:rFonts w:cs="Arial"/>
                <w:sz w:val="18"/>
                <w:szCs w:val="18"/>
              </w:rPr>
            </w:pPr>
            <w:r>
              <w:rPr>
                <w:rFonts w:cs="Arial"/>
                <w:sz w:val="18"/>
                <w:szCs w:val="18"/>
              </w:rPr>
              <w:t xml:space="preserve">The allowed horizontal CRSs are controlled in the Product Specifications, and the </w:t>
            </w:r>
            <w:r w:rsidRPr="00EC23D4">
              <w:rPr>
                <w:rFonts w:cs="Arial"/>
                <w:sz w:val="18"/>
                <w:szCs w:val="18"/>
              </w:rPr>
              <w:t>S-98 sub-group says there is no need to have the same projections</w:t>
            </w:r>
            <w:r>
              <w:rPr>
                <w:rFonts w:cs="Arial"/>
                <w:sz w:val="18"/>
                <w:szCs w:val="18"/>
              </w:rPr>
              <w:t>,</w:t>
            </w:r>
            <w:r w:rsidRPr="00EC23D4">
              <w:rPr>
                <w:rFonts w:cs="Arial"/>
                <w:sz w:val="18"/>
                <w:szCs w:val="18"/>
              </w:rPr>
              <w:t xml:space="preserve"> </w:t>
            </w:r>
            <w:r>
              <w:rPr>
                <w:rFonts w:cs="Arial"/>
                <w:sz w:val="18"/>
                <w:szCs w:val="18"/>
              </w:rPr>
              <w:t xml:space="preserve">so the generic check S100_Dev0573 will suffice. </w:t>
            </w:r>
          </w:p>
        </w:tc>
        <w:tc>
          <w:tcPr>
            <w:tcW w:w="4174" w:type="dxa"/>
            <w:tcBorders>
              <w:top w:val="single" w:sz="6" w:space="0" w:color="auto"/>
              <w:bottom w:val="single" w:sz="6" w:space="0" w:color="auto"/>
            </w:tcBorders>
          </w:tcPr>
          <w:p w14:paraId="1CDD2DD3" w14:textId="57CC869F" w:rsidR="005A5A77" w:rsidRPr="006E65FE" w:rsidRDefault="005A5A77" w:rsidP="005A5A77">
            <w:pPr>
              <w:pStyle w:val="ISOChange"/>
              <w:spacing w:before="60" w:after="60" w:line="240" w:lineRule="auto"/>
              <w:rPr>
                <w:rFonts w:cs="Arial"/>
                <w:szCs w:val="18"/>
              </w:rPr>
            </w:pPr>
            <w:r>
              <w:rPr>
                <w:rFonts w:cs="Arial"/>
                <w:szCs w:val="18"/>
              </w:rPr>
              <w:t>Either delete check or rewrite to allow EPSG codes for CRSs using different realizations in the WGS 84 horizontal datum ensemble.</w:t>
            </w:r>
          </w:p>
        </w:tc>
        <w:tc>
          <w:tcPr>
            <w:tcW w:w="2590" w:type="dxa"/>
            <w:tcBorders>
              <w:top w:val="single" w:sz="6" w:space="0" w:color="auto"/>
              <w:bottom w:val="single" w:sz="6" w:space="0" w:color="auto"/>
            </w:tcBorders>
            <w:shd w:val="clear" w:color="auto" w:fill="D9D9D9" w:themeFill="background1" w:themeFillShade="D9"/>
          </w:tcPr>
          <w:p w14:paraId="6C33C666" w14:textId="297F0134" w:rsidR="005A5A77" w:rsidRPr="00CC6482" w:rsidRDefault="00CC6482" w:rsidP="005A5A77">
            <w:pPr>
              <w:pStyle w:val="ISOSecretObservations"/>
              <w:spacing w:before="60" w:after="60" w:line="240" w:lineRule="auto"/>
              <w:rPr>
                <w:color w:val="FF0000"/>
                <w:szCs w:val="18"/>
              </w:rPr>
            </w:pPr>
            <w:ins w:id="208" w:author="Raphael Malyankar" w:date="2025-01-24T15:48:00Z" w16du:dateUtc="2025-01-24T22:48:00Z">
              <w:r w:rsidRPr="00CC6482">
                <w:rPr>
                  <w:color w:val="FF0000"/>
                  <w:szCs w:val="18"/>
                </w:rPr>
                <w:t>Agreed</w:t>
              </w:r>
            </w:ins>
          </w:p>
        </w:tc>
      </w:tr>
      <w:tr w:rsidR="009316FA" w:rsidRPr="0036345A" w14:paraId="2A04CE15" w14:textId="77777777" w:rsidTr="006C61DB">
        <w:trPr>
          <w:cantSplit/>
          <w:jc w:val="center"/>
          <w:ins w:id="209" w:author="Raphael Malyankar" w:date="2025-01-15T20:37:00Z"/>
        </w:trPr>
        <w:tc>
          <w:tcPr>
            <w:tcW w:w="665" w:type="dxa"/>
            <w:tcBorders>
              <w:top w:val="single" w:sz="6" w:space="0" w:color="auto"/>
              <w:bottom w:val="single" w:sz="6" w:space="0" w:color="auto"/>
            </w:tcBorders>
          </w:tcPr>
          <w:p w14:paraId="2281615E" w14:textId="77777777" w:rsidR="009316FA" w:rsidRPr="00C80BB2" w:rsidRDefault="009316FA" w:rsidP="009316FA">
            <w:pPr>
              <w:pStyle w:val="ISOMB"/>
              <w:spacing w:before="60" w:after="60" w:line="240" w:lineRule="auto"/>
              <w:rPr>
                <w:ins w:id="210" w:author="Raphael Malyankar" w:date="2025-01-15T20:37:00Z" w16du:dateUtc="2025-01-16T03:37:00Z"/>
                <w:rFonts w:cs="Arial"/>
                <w:szCs w:val="18"/>
              </w:rPr>
            </w:pPr>
          </w:p>
        </w:tc>
        <w:tc>
          <w:tcPr>
            <w:tcW w:w="598" w:type="dxa"/>
            <w:tcBorders>
              <w:top w:val="single" w:sz="6" w:space="0" w:color="auto"/>
              <w:bottom w:val="single" w:sz="6" w:space="0" w:color="auto"/>
            </w:tcBorders>
          </w:tcPr>
          <w:p w14:paraId="58812352" w14:textId="1A9050AA" w:rsidR="009316FA" w:rsidRDefault="009316FA" w:rsidP="009316FA">
            <w:pPr>
              <w:pStyle w:val="ISOMB"/>
              <w:spacing w:before="60" w:after="60" w:line="240" w:lineRule="auto"/>
              <w:rPr>
                <w:ins w:id="211" w:author="Raphael Malyankar" w:date="2025-01-15T20:37:00Z" w16du:dateUtc="2025-01-16T03:37:00Z"/>
                <w:rFonts w:cs="Arial"/>
                <w:szCs w:val="18"/>
              </w:rPr>
            </w:pPr>
            <w:ins w:id="212" w:author="Raphael Malyankar" w:date="2025-01-15T20:37:00Z" w16du:dateUtc="2025-01-16T03:37:00Z">
              <w:r>
                <w:rPr>
                  <w:szCs w:val="18"/>
                  <w:lang w:eastAsia="ja-JP"/>
                </w:rPr>
                <w:t>DE</w:t>
              </w:r>
            </w:ins>
          </w:p>
        </w:tc>
        <w:tc>
          <w:tcPr>
            <w:tcW w:w="1313" w:type="dxa"/>
            <w:tcBorders>
              <w:top w:val="single" w:sz="6" w:space="0" w:color="auto"/>
              <w:bottom w:val="single" w:sz="6" w:space="0" w:color="auto"/>
            </w:tcBorders>
          </w:tcPr>
          <w:p w14:paraId="6D34E843" w14:textId="2D734D7F" w:rsidR="009316FA" w:rsidRDefault="009316FA" w:rsidP="009316FA">
            <w:pPr>
              <w:pStyle w:val="ISOClause"/>
              <w:spacing w:before="60" w:after="60" w:line="240" w:lineRule="auto"/>
              <w:rPr>
                <w:ins w:id="213" w:author="Raphael Malyankar" w:date="2025-01-15T20:37:00Z" w16du:dateUtc="2025-01-16T03:37:00Z"/>
                <w:rFonts w:cs="Arial"/>
                <w:szCs w:val="18"/>
              </w:rPr>
            </w:pPr>
            <w:ins w:id="214" w:author="Raphael Malyankar" w:date="2025-01-15T20:37:00Z" w16du:dateUtc="2025-01-16T03:37:00Z">
              <w:r>
                <w:rPr>
                  <w:sz w:val="16"/>
                  <w:szCs w:val="18"/>
                  <w:lang w:eastAsia="ja-JP"/>
                </w:rPr>
                <w:t>S98_Dev2005</w:t>
              </w:r>
            </w:ins>
          </w:p>
        </w:tc>
        <w:tc>
          <w:tcPr>
            <w:tcW w:w="1117" w:type="dxa"/>
            <w:tcBorders>
              <w:top w:val="single" w:sz="6" w:space="0" w:color="auto"/>
              <w:bottom w:val="single" w:sz="6" w:space="0" w:color="auto"/>
            </w:tcBorders>
          </w:tcPr>
          <w:p w14:paraId="21BF4CA0" w14:textId="77777777" w:rsidR="009316FA" w:rsidRPr="003E31E7" w:rsidRDefault="009316FA" w:rsidP="009316FA">
            <w:pPr>
              <w:pStyle w:val="ISOParagraph"/>
              <w:spacing w:before="60" w:after="60" w:line="240" w:lineRule="auto"/>
              <w:ind w:right="-100"/>
              <w:rPr>
                <w:ins w:id="215" w:author="Raphael Malyankar" w:date="2025-01-15T20:37:00Z" w16du:dateUtc="2025-01-16T03:37:00Z"/>
                <w:rFonts w:cs="Arial"/>
                <w:szCs w:val="18"/>
              </w:rPr>
            </w:pPr>
          </w:p>
        </w:tc>
        <w:tc>
          <w:tcPr>
            <w:tcW w:w="706" w:type="dxa"/>
            <w:tcBorders>
              <w:top w:val="single" w:sz="6" w:space="0" w:color="auto"/>
              <w:bottom w:val="single" w:sz="6" w:space="0" w:color="auto"/>
            </w:tcBorders>
          </w:tcPr>
          <w:p w14:paraId="42EB5A63" w14:textId="3B70BC68" w:rsidR="009316FA" w:rsidRDefault="009316FA" w:rsidP="009316FA">
            <w:pPr>
              <w:pStyle w:val="ISOCommType"/>
              <w:spacing w:before="60" w:after="60" w:line="240" w:lineRule="auto"/>
              <w:rPr>
                <w:ins w:id="216" w:author="Raphael Malyankar" w:date="2025-01-15T20:37:00Z" w16du:dateUtc="2025-01-16T03:37:00Z"/>
                <w:rFonts w:cs="Arial"/>
                <w:szCs w:val="18"/>
              </w:rPr>
            </w:pPr>
            <w:ins w:id="217" w:author="Raphael Malyankar" w:date="2025-01-15T20:37:00Z" w16du:dateUtc="2025-01-16T03:37:00Z">
              <w:r>
                <w:rPr>
                  <w:szCs w:val="18"/>
                  <w:lang w:eastAsia="ja-JP"/>
                </w:rPr>
                <w:t>te</w:t>
              </w:r>
            </w:ins>
          </w:p>
        </w:tc>
        <w:tc>
          <w:tcPr>
            <w:tcW w:w="4590" w:type="dxa"/>
            <w:tcBorders>
              <w:top w:val="single" w:sz="6" w:space="0" w:color="auto"/>
              <w:bottom w:val="single" w:sz="6" w:space="0" w:color="auto"/>
            </w:tcBorders>
          </w:tcPr>
          <w:p w14:paraId="6EF8AF41" w14:textId="77777777" w:rsidR="009316FA" w:rsidRDefault="009316FA" w:rsidP="009316FA">
            <w:pPr>
              <w:spacing w:before="60" w:after="60"/>
              <w:jc w:val="left"/>
              <w:rPr>
                <w:ins w:id="218" w:author="Raphael Malyankar" w:date="2025-01-15T20:37:00Z" w16du:dateUtc="2025-01-16T03:37:00Z"/>
                <w:sz w:val="18"/>
                <w:szCs w:val="18"/>
                <w:lang w:eastAsia="ja-JP"/>
              </w:rPr>
            </w:pPr>
            <w:ins w:id="219" w:author="Raphael Malyankar" w:date="2025-01-15T20:37:00Z" w16du:dateUtc="2025-01-16T03:37:00Z">
              <w:r>
                <w:rPr>
                  <w:sz w:val="18"/>
                  <w:szCs w:val="18"/>
                  <w:lang w:eastAsia="ja-JP"/>
                </w:rPr>
                <w:t>That check forces S-102 to be in WGS84 (EPSG:4326), but S-102 3.0.0 allows data to be projected.</w:t>
              </w:r>
            </w:ins>
          </w:p>
          <w:p w14:paraId="556849C5" w14:textId="77777777" w:rsidR="009316FA" w:rsidRDefault="009316FA" w:rsidP="009316FA">
            <w:pPr>
              <w:spacing w:before="60" w:after="60"/>
              <w:jc w:val="left"/>
              <w:rPr>
                <w:ins w:id="220" w:author="Raphael Malyankar" w:date="2025-01-15T20:37:00Z" w16du:dateUtc="2025-01-16T03:37:00Z"/>
                <w:sz w:val="18"/>
                <w:szCs w:val="18"/>
                <w:lang w:eastAsia="ja-JP"/>
              </w:rPr>
            </w:pPr>
            <w:ins w:id="221" w:author="Raphael Malyankar" w:date="2025-01-15T20:37:00Z" w16du:dateUtc="2025-01-16T03:37:00Z">
              <w:r>
                <w:rPr>
                  <w:sz w:val="18"/>
                  <w:szCs w:val="18"/>
                  <w:lang w:eastAsia="ja-JP"/>
                </w:rPr>
                <w:t>This test will not work because it does not match the S-102.</w:t>
              </w:r>
            </w:ins>
          </w:p>
          <w:p w14:paraId="1CE2FFD5" w14:textId="77777777" w:rsidR="009316FA" w:rsidRDefault="009316FA" w:rsidP="009316FA">
            <w:pPr>
              <w:spacing w:before="60" w:after="60"/>
              <w:jc w:val="left"/>
              <w:rPr>
                <w:ins w:id="222" w:author="Raphael Malyankar" w:date="2025-01-15T20:37:00Z" w16du:dateUtc="2025-01-16T03:37:00Z"/>
                <w:sz w:val="18"/>
                <w:szCs w:val="18"/>
                <w:lang w:eastAsia="ja-JP"/>
              </w:rPr>
            </w:pPr>
            <w:ins w:id="223" w:author="Raphael Malyankar" w:date="2025-01-15T20:37:00Z" w16du:dateUtc="2025-01-16T03:37:00Z">
              <w:r>
                <w:rPr>
                  <w:sz w:val="18"/>
                  <w:szCs w:val="18"/>
                  <w:lang w:eastAsia="ja-JP"/>
                </w:rPr>
                <w:t xml:space="preserve">See </w:t>
              </w:r>
            </w:ins>
          </w:p>
          <w:p w14:paraId="4B7D4C1F" w14:textId="77777777" w:rsidR="009316FA" w:rsidRDefault="009316FA" w:rsidP="009316FA">
            <w:pPr>
              <w:spacing w:before="60" w:after="60"/>
              <w:jc w:val="left"/>
              <w:rPr>
                <w:ins w:id="224" w:author="Raphael Malyankar" w:date="2025-01-15T20:37:00Z" w16du:dateUtc="2025-01-16T03:37:00Z"/>
                <w:sz w:val="18"/>
                <w:szCs w:val="18"/>
                <w:lang w:eastAsia="ja-JP"/>
              </w:rPr>
            </w:pPr>
            <w:ins w:id="225" w:author="Raphael Malyankar" w:date="2025-01-15T20:37:00Z" w16du:dateUtc="2025-01-16T03:37:00Z">
              <w:r>
                <w:rPr>
                  <w:sz w:val="18"/>
                  <w:szCs w:val="18"/>
                  <w:lang w:eastAsia="ja-JP"/>
                </w:rPr>
                <w:t xml:space="preserve">S-102 3.0.0 4.2.1.1.1.6 </w:t>
              </w:r>
            </w:ins>
          </w:p>
          <w:p w14:paraId="20DE0E84" w14:textId="77777777" w:rsidR="009316FA" w:rsidRDefault="009316FA" w:rsidP="009316FA">
            <w:pPr>
              <w:spacing w:before="60" w:after="60"/>
              <w:jc w:val="left"/>
              <w:rPr>
                <w:ins w:id="226" w:author="Raphael Malyankar" w:date="2025-01-15T20:37:00Z" w16du:dateUtc="2025-01-16T03:37:00Z"/>
                <w:sz w:val="18"/>
                <w:szCs w:val="18"/>
                <w:lang w:eastAsia="ja-JP"/>
              </w:rPr>
            </w:pPr>
            <w:ins w:id="227" w:author="Raphael Malyankar" w:date="2025-01-15T20:37:00Z" w16du:dateUtc="2025-01-16T03:37:00Z">
              <w:r>
                <w:rPr>
                  <w:sz w:val="18"/>
                  <w:szCs w:val="18"/>
                  <w:lang w:eastAsia="ja-JP"/>
                </w:rPr>
                <w:t>&amp;</w:t>
              </w:r>
            </w:ins>
          </w:p>
          <w:p w14:paraId="59F74DA6" w14:textId="01DF9BD9" w:rsidR="009316FA" w:rsidRDefault="009316FA" w:rsidP="009316FA">
            <w:pPr>
              <w:keepNext/>
              <w:keepLines/>
              <w:tabs>
                <w:tab w:val="left" w:pos="2520"/>
                <w:tab w:val="left" w:pos="3600"/>
                <w:tab w:val="left" w:pos="4680"/>
                <w:tab w:val="left" w:pos="5760"/>
                <w:tab w:val="left" w:pos="6840"/>
              </w:tabs>
              <w:spacing w:before="60" w:after="60"/>
              <w:rPr>
                <w:ins w:id="228" w:author="Raphael Malyankar" w:date="2025-01-15T20:37:00Z" w16du:dateUtc="2025-01-16T03:37:00Z"/>
                <w:rFonts w:cs="Arial"/>
                <w:sz w:val="18"/>
                <w:szCs w:val="18"/>
              </w:rPr>
            </w:pPr>
            <w:ins w:id="229" w:author="Raphael Malyankar" w:date="2025-01-15T20:37:00Z" w16du:dateUtc="2025-01-16T03:37:00Z">
              <w:r>
                <w:rPr>
                  <w:sz w:val="18"/>
                  <w:szCs w:val="18"/>
                  <w:lang w:eastAsia="ja-JP"/>
                </w:rPr>
                <w:t>S-102 3.0.0 Table 10-6 No 3 &amp; 4</w:t>
              </w:r>
            </w:ins>
          </w:p>
        </w:tc>
        <w:tc>
          <w:tcPr>
            <w:tcW w:w="4174" w:type="dxa"/>
            <w:tcBorders>
              <w:top w:val="single" w:sz="6" w:space="0" w:color="auto"/>
              <w:bottom w:val="single" w:sz="6" w:space="0" w:color="auto"/>
            </w:tcBorders>
          </w:tcPr>
          <w:p w14:paraId="7F6AB04B" w14:textId="7A6A88A7" w:rsidR="009316FA" w:rsidRDefault="009316FA" w:rsidP="009316FA">
            <w:pPr>
              <w:pStyle w:val="ISOChange"/>
              <w:spacing w:before="60" w:after="60" w:line="240" w:lineRule="auto"/>
              <w:rPr>
                <w:ins w:id="230" w:author="Raphael Malyankar" w:date="2025-01-15T20:37:00Z" w16du:dateUtc="2025-01-16T03:37:00Z"/>
                <w:rFonts w:cs="Arial"/>
                <w:szCs w:val="18"/>
              </w:rPr>
            </w:pPr>
            <w:ins w:id="231" w:author="Raphael Malyankar" w:date="2025-01-15T20:37:00Z" w16du:dateUtc="2025-01-16T03:37:00Z">
              <w:r>
                <w:rPr>
                  <w:szCs w:val="18"/>
                  <w:lang w:eastAsia="ja-JP"/>
                </w:rPr>
                <w:t>The test should be removed or changed so that projected coordinate systems are also permitted.</w:t>
              </w:r>
            </w:ins>
          </w:p>
        </w:tc>
        <w:tc>
          <w:tcPr>
            <w:tcW w:w="2590" w:type="dxa"/>
            <w:tcBorders>
              <w:top w:val="single" w:sz="6" w:space="0" w:color="auto"/>
              <w:bottom w:val="single" w:sz="6" w:space="0" w:color="auto"/>
            </w:tcBorders>
            <w:shd w:val="clear" w:color="auto" w:fill="D9D9D9" w:themeFill="background1" w:themeFillShade="D9"/>
          </w:tcPr>
          <w:p w14:paraId="00D8D834" w14:textId="325F6FFC" w:rsidR="009316FA" w:rsidRDefault="009316FA" w:rsidP="009316FA">
            <w:pPr>
              <w:pStyle w:val="ISOSecretObservations"/>
              <w:spacing w:before="60" w:after="60" w:line="240" w:lineRule="auto"/>
              <w:rPr>
                <w:ins w:id="232" w:author="Raphael Malyankar" w:date="2025-01-15T20:41:00Z" w16du:dateUtc="2025-01-16T03:41:00Z"/>
                <w:b/>
                <w:bCs/>
                <w:color w:val="FF0000"/>
                <w:szCs w:val="18"/>
              </w:rPr>
            </w:pPr>
            <w:ins w:id="233" w:author="Raphael Malyankar" w:date="2025-01-15T20:41:00Z" w16du:dateUtc="2025-01-16T03:41:00Z">
              <w:r>
                <w:rPr>
                  <w:b/>
                  <w:bCs/>
                  <w:color w:val="FF0000"/>
                  <w:szCs w:val="18"/>
                </w:rPr>
                <w:t>See Dev0560 in the S-158:100 0.2.0 list.</w:t>
              </w:r>
            </w:ins>
          </w:p>
          <w:p w14:paraId="3AFA2907" w14:textId="07ED8C9B" w:rsidR="009316FA" w:rsidRPr="004C6096" w:rsidRDefault="009316FA" w:rsidP="009316FA">
            <w:pPr>
              <w:pStyle w:val="ISOSecretObservations"/>
              <w:spacing w:before="60" w:after="60" w:line="240" w:lineRule="auto"/>
              <w:rPr>
                <w:ins w:id="234" w:author="Raphael Malyankar" w:date="2025-01-15T20:37:00Z" w16du:dateUtc="2025-01-16T03:37:00Z"/>
                <w:b/>
                <w:bCs/>
                <w:color w:val="FF0000"/>
                <w:szCs w:val="18"/>
              </w:rPr>
            </w:pPr>
            <w:ins w:id="235" w:author="Raphael Malyankar" w:date="2025-01-15T20:41:00Z" w16du:dateUtc="2025-01-16T03:41:00Z">
              <w:r>
                <w:rPr>
                  <w:b/>
                  <w:bCs/>
                  <w:color w:val="FF0000"/>
                  <w:szCs w:val="18"/>
                </w:rPr>
                <w:t xml:space="preserve">Check will be </w:t>
              </w:r>
            </w:ins>
            <w:ins w:id="236" w:author="Raphael Malyankar" w:date="2025-01-15T20:42:00Z" w16du:dateUtc="2025-01-16T03:42:00Z">
              <w:r>
                <w:rPr>
                  <w:b/>
                  <w:bCs/>
                  <w:color w:val="FF0000"/>
                  <w:szCs w:val="18"/>
                </w:rPr>
                <w:t>removed</w:t>
              </w:r>
            </w:ins>
            <w:ins w:id="237" w:author="Raphael Malyankar" w:date="2025-01-15T20:41:00Z" w16du:dateUtc="2025-01-16T03:41:00Z">
              <w:r>
                <w:rPr>
                  <w:b/>
                  <w:bCs/>
                  <w:color w:val="FF0000"/>
                  <w:szCs w:val="18"/>
                </w:rPr>
                <w:t xml:space="preserve"> from the S-1</w:t>
              </w:r>
            </w:ins>
            <w:ins w:id="238" w:author="Raphael Malyankar" w:date="2025-01-15T20:42:00Z" w16du:dateUtc="2025-01-16T03:42:00Z">
              <w:r>
                <w:rPr>
                  <w:b/>
                  <w:bCs/>
                  <w:color w:val="FF0000"/>
                  <w:szCs w:val="18"/>
                </w:rPr>
                <w:t>58:98 list.</w:t>
              </w:r>
            </w:ins>
          </w:p>
        </w:tc>
      </w:tr>
      <w:tr w:rsidR="005A5A77" w:rsidRPr="0036345A" w14:paraId="33A23C5B" w14:textId="77777777" w:rsidTr="006C61DB">
        <w:trPr>
          <w:cantSplit/>
          <w:jc w:val="center"/>
        </w:trPr>
        <w:tc>
          <w:tcPr>
            <w:tcW w:w="665" w:type="dxa"/>
            <w:tcBorders>
              <w:top w:val="single" w:sz="6" w:space="0" w:color="auto"/>
              <w:bottom w:val="single" w:sz="6" w:space="0" w:color="auto"/>
            </w:tcBorders>
          </w:tcPr>
          <w:p w14:paraId="5966C76E" w14:textId="35AFF52C" w:rsidR="005A5A77" w:rsidRPr="001B6271" w:rsidRDefault="005A5A77" w:rsidP="005A5A77">
            <w:pPr>
              <w:pStyle w:val="ISOMB"/>
              <w:spacing w:before="60" w:after="60" w:line="240" w:lineRule="auto"/>
              <w:rPr>
                <w:szCs w:val="18"/>
              </w:rPr>
            </w:pPr>
            <w:ins w:id="239" w:author="Raphael Malyankar" w:date="2025-01-15T20:32:00Z" w16du:dateUtc="2025-01-16T03:32:00Z">
              <w:r w:rsidRPr="00C80BB2">
                <w:rPr>
                  <w:rFonts w:cs="Arial"/>
                  <w:szCs w:val="18"/>
                </w:rPr>
                <w:t>list</w:t>
              </w:r>
            </w:ins>
          </w:p>
        </w:tc>
        <w:tc>
          <w:tcPr>
            <w:tcW w:w="598" w:type="dxa"/>
            <w:tcBorders>
              <w:top w:val="single" w:sz="6" w:space="0" w:color="auto"/>
              <w:bottom w:val="single" w:sz="6" w:space="0" w:color="auto"/>
            </w:tcBorders>
          </w:tcPr>
          <w:p w14:paraId="56FDBEC5" w14:textId="7B16B7FC" w:rsidR="005A5A77" w:rsidRPr="00EA3A88" w:rsidRDefault="005A5A77" w:rsidP="005A5A77">
            <w:pPr>
              <w:pStyle w:val="ISOMB"/>
              <w:spacing w:before="60" w:after="60" w:line="240" w:lineRule="auto"/>
            </w:pPr>
            <w:r>
              <w:t>rmm</w:t>
            </w:r>
          </w:p>
        </w:tc>
        <w:tc>
          <w:tcPr>
            <w:tcW w:w="1313" w:type="dxa"/>
            <w:tcBorders>
              <w:top w:val="single" w:sz="6" w:space="0" w:color="auto"/>
              <w:bottom w:val="single" w:sz="6" w:space="0" w:color="auto"/>
            </w:tcBorders>
          </w:tcPr>
          <w:p w14:paraId="5F8C766A" w14:textId="2DF8844B" w:rsidR="005A5A77" w:rsidRDefault="005A5A77" w:rsidP="005A5A77">
            <w:pPr>
              <w:pStyle w:val="ISOClause"/>
              <w:spacing w:before="60" w:after="60" w:line="240" w:lineRule="auto"/>
              <w:rPr>
                <w:szCs w:val="18"/>
              </w:rPr>
            </w:pPr>
            <w:r>
              <w:rPr>
                <w:szCs w:val="18"/>
              </w:rPr>
              <w:t>Dev2010, Dev2011</w:t>
            </w:r>
          </w:p>
        </w:tc>
        <w:tc>
          <w:tcPr>
            <w:tcW w:w="1117" w:type="dxa"/>
            <w:tcBorders>
              <w:top w:val="single" w:sz="6" w:space="0" w:color="auto"/>
              <w:bottom w:val="single" w:sz="6" w:space="0" w:color="auto"/>
            </w:tcBorders>
          </w:tcPr>
          <w:p w14:paraId="2AA79B19" w14:textId="77777777" w:rsidR="005A5A77" w:rsidRPr="001B6271" w:rsidRDefault="005A5A77" w:rsidP="005A5A77">
            <w:pPr>
              <w:pStyle w:val="ISOParagraph"/>
              <w:spacing w:before="60" w:after="60" w:line="240" w:lineRule="auto"/>
              <w:ind w:right="-100"/>
              <w:rPr>
                <w:szCs w:val="18"/>
              </w:rPr>
            </w:pPr>
          </w:p>
        </w:tc>
        <w:tc>
          <w:tcPr>
            <w:tcW w:w="706" w:type="dxa"/>
            <w:tcBorders>
              <w:top w:val="single" w:sz="6" w:space="0" w:color="auto"/>
              <w:bottom w:val="single" w:sz="6" w:space="0" w:color="auto"/>
            </w:tcBorders>
          </w:tcPr>
          <w:p w14:paraId="7AF5D8B5" w14:textId="15D5D90F" w:rsidR="005A5A77" w:rsidRPr="001B6271" w:rsidRDefault="005A5A77" w:rsidP="005A5A77">
            <w:pPr>
              <w:pStyle w:val="ISOCommType"/>
              <w:spacing w:before="60" w:after="60" w:line="240" w:lineRule="auto"/>
              <w:rPr>
                <w:szCs w:val="18"/>
              </w:rPr>
            </w:pPr>
            <w:r w:rsidRPr="00291A51">
              <w:rPr>
                <w:rFonts w:cs="Arial"/>
                <w:szCs w:val="18"/>
              </w:rPr>
              <w:t>te</w:t>
            </w:r>
          </w:p>
        </w:tc>
        <w:tc>
          <w:tcPr>
            <w:tcW w:w="4590" w:type="dxa"/>
            <w:tcBorders>
              <w:top w:val="single" w:sz="6" w:space="0" w:color="auto"/>
              <w:bottom w:val="single" w:sz="6" w:space="0" w:color="auto"/>
            </w:tcBorders>
          </w:tcPr>
          <w:p w14:paraId="448794A9" w14:textId="3E99E3DE" w:rsidR="005A5A77" w:rsidRPr="001B6271" w:rsidRDefault="005A5A77" w:rsidP="005A5A77">
            <w:pPr>
              <w:keepNext/>
              <w:keepLines/>
              <w:tabs>
                <w:tab w:val="left" w:pos="2520"/>
                <w:tab w:val="left" w:pos="3600"/>
                <w:tab w:val="left" w:pos="4680"/>
                <w:tab w:val="left" w:pos="5760"/>
                <w:tab w:val="left" w:pos="6840"/>
              </w:tabs>
              <w:spacing w:before="60" w:after="60"/>
              <w:rPr>
                <w:sz w:val="18"/>
                <w:szCs w:val="18"/>
              </w:rPr>
            </w:pPr>
            <w:r>
              <w:rPr>
                <w:sz w:val="18"/>
                <w:szCs w:val="18"/>
              </w:rPr>
              <w:t>These are product-specific S-111 checks</w:t>
            </w:r>
          </w:p>
        </w:tc>
        <w:tc>
          <w:tcPr>
            <w:tcW w:w="4174" w:type="dxa"/>
            <w:tcBorders>
              <w:top w:val="single" w:sz="6" w:space="0" w:color="auto"/>
              <w:bottom w:val="single" w:sz="6" w:space="0" w:color="auto"/>
            </w:tcBorders>
          </w:tcPr>
          <w:p w14:paraId="205EE971" w14:textId="2B961DE5" w:rsidR="005A5A77" w:rsidRPr="001B6271" w:rsidRDefault="005A5A77" w:rsidP="005A5A77">
            <w:pPr>
              <w:pStyle w:val="ISOChange"/>
              <w:spacing w:before="60" w:after="60" w:line="240" w:lineRule="auto"/>
              <w:rPr>
                <w:rFonts w:cs="Arial"/>
                <w:szCs w:val="18"/>
              </w:rPr>
            </w:pPr>
            <w:r>
              <w:rPr>
                <w:rFonts w:cs="Arial"/>
                <w:szCs w:val="18"/>
              </w:rPr>
              <w:t>Delete checks from this list and forward to S-111 for consideration</w:t>
            </w:r>
          </w:p>
        </w:tc>
        <w:tc>
          <w:tcPr>
            <w:tcW w:w="2590" w:type="dxa"/>
            <w:tcBorders>
              <w:top w:val="single" w:sz="6" w:space="0" w:color="auto"/>
              <w:bottom w:val="single" w:sz="6" w:space="0" w:color="auto"/>
            </w:tcBorders>
            <w:shd w:val="clear" w:color="auto" w:fill="D9D9D9" w:themeFill="background1" w:themeFillShade="D9"/>
          </w:tcPr>
          <w:p w14:paraId="742E69EA" w14:textId="44CA02EF" w:rsidR="005A5A77" w:rsidRPr="004C6096" w:rsidRDefault="00CC6482" w:rsidP="005A5A77">
            <w:pPr>
              <w:pStyle w:val="ISOSecretObservations"/>
              <w:spacing w:before="60" w:after="60" w:line="240" w:lineRule="auto"/>
              <w:rPr>
                <w:b/>
                <w:bCs/>
                <w:color w:val="FF0000"/>
                <w:szCs w:val="18"/>
              </w:rPr>
            </w:pPr>
            <w:ins w:id="240" w:author="Raphael Malyankar" w:date="2025-01-24T15:49:00Z" w16du:dateUtc="2025-01-24T22:49:00Z">
              <w:r>
                <w:rPr>
                  <w:b/>
                  <w:bCs/>
                  <w:color w:val="FF0000"/>
                  <w:szCs w:val="18"/>
                </w:rPr>
                <w:t>Agreed</w:t>
              </w:r>
            </w:ins>
          </w:p>
        </w:tc>
      </w:tr>
      <w:tr w:rsidR="009316FA" w:rsidRPr="0036345A" w14:paraId="6E88D9B5" w14:textId="77777777" w:rsidTr="006C61DB">
        <w:trPr>
          <w:cantSplit/>
          <w:jc w:val="center"/>
          <w:ins w:id="241" w:author="Raphael Malyankar" w:date="2025-01-15T20:42:00Z"/>
        </w:trPr>
        <w:tc>
          <w:tcPr>
            <w:tcW w:w="665" w:type="dxa"/>
            <w:tcBorders>
              <w:top w:val="single" w:sz="6" w:space="0" w:color="auto"/>
              <w:bottom w:val="single" w:sz="6" w:space="0" w:color="auto"/>
            </w:tcBorders>
          </w:tcPr>
          <w:p w14:paraId="3EB99C5F" w14:textId="617CEAE6" w:rsidR="009316FA" w:rsidRPr="00C80BB2" w:rsidRDefault="009316FA" w:rsidP="009316FA">
            <w:pPr>
              <w:pStyle w:val="ISOMB"/>
              <w:spacing w:before="60" w:after="60" w:line="240" w:lineRule="auto"/>
              <w:rPr>
                <w:ins w:id="242" w:author="Raphael Malyankar" w:date="2025-01-15T20:42:00Z" w16du:dateUtc="2025-01-16T03:42:00Z"/>
                <w:rFonts w:cs="Arial"/>
                <w:szCs w:val="18"/>
              </w:rPr>
            </w:pPr>
            <w:ins w:id="243" w:author="Raphael Malyankar" w:date="2025-01-15T20:43:00Z" w16du:dateUtc="2025-01-16T03:43:00Z">
              <w:r>
                <w:rPr>
                  <w:rFonts w:cs="Arial"/>
                  <w:szCs w:val="18"/>
                </w:rPr>
                <w:t>list</w:t>
              </w:r>
            </w:ins>
          </w:p>
        </w:tc>
        <w:tc>
          <w:tcPr>
            <w:tcW w:w="598" w:type="dxa"/>
            <w:tcBorders>
              <w:top w:val="single" w:sz="6" w:space="0" w:color="auto"/>
              <w:bottom w:val="single" w:sz="6" w:space="0" w:color="auto"/>
            </w:tcBorders>
          </w:tcPr>
          <w:p w14:paraId="71B0B3D0" w14:textId="4B714087" w:rsidR="009316FA" w:rsidRDefault="009316FA" w:rsidP="009316FA">
            <w:pPr>
              <w:pStyle w:val="ISOMB"/>
              <w:spacing w:before="60" w:after="60" w:line="240" w:lineRule="auto"/>
              <w:rPr>
                <w:ins w:id="244" w:author="Raphael Malyankar" w:date="2025-01-15T20:42:00Z" w16du:dateUtc="2025-01-16T03:42:00Z"/>
              </w:rPr>
            </w:pPr>
            <w:ins w:id="245" w:author="Raphael Malyankar" w:date="2025-01-15T20:43:00Z" w16du:dateUtc="2025-01-16T03:43:00Z">
              <w:r>
                <w:rPr>
                  <w:szCs w:val="18"/>
                  <w:lang w:eastAsia="ja-JP"/>
                </w:rPr>
                <w:t>DE</w:t>
              </w:r>
            </w:ins>
          </w:p>
        </w:tc>
        <w:tc>
          <w:tcPr>
            <w:tcW w:w="1313" w:type="dxa"/>
            <w:tcBorders>
              <w:top w:val="single" w:sz="6" w:space="0" w:color="auto"/>
              <w:bottom w:val="single" w:sz="6" w:space="0" w:color="auto"/>
            </w:tcBorders>
          </w:tcPr>
          <w:p w14:paraId="22EF2175" w14:textId="6F87FE05" w:rsidR="009316FA" w:rsidRPr="009316FA" w:rsidRDefault="009316FA" w:rsidP="009316FA">
            <w:pPr>
              <w:pStyle w:val="ISOClause"/>
              <w:spacing w:before="60" w:after="60" w:line="240" w:lineRule="auto"/>
              <w:rPr>
                <w:ins w:id="246" w:author="Raphael Malyankar" w:date="2025-01-15T20:42:00Z" w16du:dateUtc="2025-01-16T03:42:00Z"/>
                <w:szCs w:val="18"/>
              </w:rPr>
            </w:pPr>
            <w:ins w:id="247" w:author="Raphael Malyankar" w:date="2025-01-15T20:43:00Z" w16du:dateUtc="2025-01-16T03:43:00Z">
              <w:r>
                <w:rPr>
                  <w:sz w:val="16"/>
                  <w:szCs w:val="18"/>
                  <w:lang w:eastAsia="ja-JP"/>
                </w:rPr>
                <w:t>S98Dev_4002, S98Dev_400</w:t>
              </w:r>
            </w:ins>
            <w:ins w:id="248" w:author="Raphael Malyankar" w:date="2025-01-15T20:44:00Z" w16du:dateUtc="2025-01-16T03:44:00Z">
              <w:r>
                <w:rPr>
                  <w:sz w:val="16"/>
                  <w:szCs w:val="18"/>
                  <w:lang w:eastAsia="ja-JP"/>
                </w:rPr>
                <w:t>3</w:t>
              </w:r>
            </w:ins>
            <w:ins w:id="249" w:author="Raphael Malyankar" w:date="2025-01-15T20:43:00Z" w16du:dateUtc="2025-01-16T03:43:00Z">
              <w:r>
                <w:rPr>
                  <w:sz w:val="16"/>
                  <w:szCs w:val="18"/>
                  <w:lang w:eastAsia="ja-JP"/>
                </w:rPr>
                <w:t>, S98Dev_4005</w:t>
              </w:r>
            </w:ins>
          </w:p>
        </w:tc>
        <w:tc>
          <w:tcPr>
            <w:tcW w:w="1117" w:type="dxa"/>
            <w:tcBorders>
              <w:top w:val="single" w:sz="6" w:space="0" w:color="auto"/>
              <w:bottom w:val="single" w:sz="6" w:space="0" w:color="auto"/>
            </w:tcBorders>
          </w:tcPr>
          <w:p w14:paraId="4AE358C0" w14:textId="77777777" w:rsidR="009316FA" w:rsidRPr="001B6271" w:rsidRDefault="009316FA" w:rsidP="009316FA">
            <w:pPr>
              <w:pStyle w:val="ISOParagraph"/>
              <w:spacing w:before="60" w:after="60" w:line="240" w:lineRule="auto"/>
              <w:ind w:right="-100"/>
              <w:rPr>
                <w:ins w:id="250" w:author="Raphael Malyankar" w:date="2025-01-15T20:42:00Z" w16du:dateUtc="2025-01-16T03:42:00Z"/>
                <w:szCs w:val="18"/>
              </w:rPr>
            </w:pPr>
          </w:p>
        </w:tc>
        <w:tc>
          <w:tcPr>
            <w:tcW w:w="706" w:type="dxa"/>
            <w:tcBorders>
              <w:top w:val="single" w:sz="6" w:space="0" w:color="auto"/>
              <w:bottom w:val="single" w:sz="6" w:space="0" w:color="auto"/>
            </w:tcBorders>
          </w:tcPr>
          <w:p w14:paraId="0ED09006" w14:textId="45C085E5" w:rsidR="009316FA" w:rsidRPr="00291A51" w:rsidRDefault="009316FA" w:rsidP="009316FA">
            <w:pPr>
              <w:pStyle w:val="ISOCommType"/>
              <w:spacing w:before="60" w:after="60" w:line="240" w:lineRule="auto"/>
              <w:rPr>
                <w:ins w:id="251" w:author="Raphael Malyankar" w:date="2025-01-15T20:42:00Z" w16du:dateUtc="2025-01-16T03:42:00Z"/>
                <w:rFonts w:cs="Arial"/>
                <w:szCs w:val="18"/>
              </w:rPr>
            </w:pPr>
            <w:ins w:id="252" w:author="Raphael Malyankar" w:date="2025-01-15T20:43:00Z" w16du:dateUtc="2025-01-16T03:43:00Z">
              <w:r>
                <w:rPr>
                  <w:szCs w:val="18"/>
                  <w:lang w:eastAsia="ja-JP"/>
                </w:rPr>
                <w:t>te</w:t>
              </w:r>
            </w:ins>
          </w:p>
        </w:tc>
        <w:tc>
          <w:tcPr>
            <w:tcW w:w="4590" w:type="dxa"/>
            <w:tcBorders>
              <w:top w:val="single" w:sz="6" w:space="0" w:color="auto"/>
              <w:bottom w:val="single" w:sz="6" w:space="0" w:color="auto"/>
            </w:tcBorders>
          </w:tcPr>
          <w:p w14:paraId="7231FA96" w14:textId="05DD8540" w:rsidR="009316FA" w:rsidRDefault="009316FA" w:rsidP="009316FA">
            <w:pPr>
              <w:keepNext/>
              <w:keepLines/>
              <w:tabs>
                <w:tab w:val="left" w:pos="2520"/>
                <w:tab w:val="left" w:pos="3600"/>
                <w:tab w:val="left" w:pos="4680"/>
                <w:tab w:val="left" w:pos="5760"/>
                <w:tab w:val="left" w:pos="6840"/>
              </w:tabs>
              <w:spacing w:before="60" w:after="60"/>
              <w:rPr>
                <w:ins w:id="253" w:author="Raphael Malyankar" w:date="2025-01-15T20:42:00Z" w16du:dateUtc="2025-01-16T03:42:00Z"/>
                <w:sz w:val="18"/>
                <w:szCs w:val="18"/>
              </w:rPr>
            </w:pPr>
            <w:ins w:id="254" w:author="Raphael Malyankar" w:date="2025-01-15T20:43:00Z" w16du:dateUtc="2025-01-16T03:43:00Z">
              <w:r>
                <w:rPr>
                  <w:sz w:val="18"/>
                  <w:szCs w:val="18"/>
                  <w:lang w:eastAsia="ja-JP"/>
                </w:rPr>
                <w:t>Does this test apply to “All” datasets or only raster-based datasets like S-102/S-104/S-111?</w:t>
              </w:r>
            </w:ins>
          </w:p>
        </w:tc>
        <w:tc>
          <w:tcPr>
            <w:tcW w:w="4174" w:type="dxa"/>
            <w:tcBorders>
              <w:top w:val="single" w:sz="6" w:space="0" w:color="auto"/>
              <w:bottom w:val="single" w:sz="6" w:space="0" w:color="auto"/>
            </w:tcBorders>
          </w:tcPr>
          <w:p w14:paraId="0267467B" w14:textId="77777777" w:rsidR="009316FA" w:rsidRDefault="009316FA" w:rsidP="009316FA">
            <w:pPr>
              <w:pStyle w:val="ISOChange"/>
              <w:spacing w:before="60" w:after="60" w:line="240" w:lineRule="auto"/>
              <w:rPr>
                <w:ins w:id="255" w:author="Raphael Malyankar" w:date="2025-01-15T20:42:00Z" w16du:dateUtc="2025-01-16T03:42:00Z"/>
                <w:rFonts w:cs="Arial"/>
                <w:szCs w:val="18"/>
              </w:rPr>
            </w:pPr>
          </w:p>
        </w:tc>
        <w:tc>
          <w:tcPr>
            <w:tcW w:w="2590" w:type="dxa"/>
            <w:tcBorders>
              <w:top w:val="single" w:sz="6" w:space="0" w:color="auto"/>
              <w:bottom w:val="single" w:sz="6" w:space="0" w:color="auto"/>
            </w:tcBorders>
            <w:shd w:val="clear" w:color="auto" w:fill="D9D9D9" w:themeFill="background1" w:themeFillShade="D9"/>
          </w:tcPr>
          <w:p w14:paraId="7F4CB8E2" w14:textId="64ABF096" w:rsidR="00C82FE4" w:rsidRDefault="00C82FE4" w:rsidP="009316FA">
            <w:pPr>
              <w:pStyle w:val="ISOSecretObservations"/>
              <w:spacing w:before="60" w:after="60" w:line="240" w:lineRule="auto"/>
              <w:rPr>
                <w:ins w:id="256" w:author="Raphael Malyankar" w:date="2025-01-15T20:49:00Z" w16du:dateUtc="2025-01-16T03:49:00Z"/>
                <w:b/>
                <w:bCs/>
                <w:color w:val="FF0000"/>
                <w:szCs w:val="18"/>
              </w:rPr>
            </w:pPr>
            <w:ins w:id="257" w:author="Raphael Malyankar" w:date="2025-01-15T20:49:00Z" w16du:dateUtc="2025-01-16T03:49:00Z">
              <w:r>
                <w:rPr>
                  <w:b/>
                  <w:bCs/>
                  <w:color w:val="FF0000"/>
                  <w:szCs w:val="18"/>
                </w:rPr>
                <w:t>Equivalencies:</w:t>
              </w:r>
            </w:ins>
          </w:p>
          <w:p w14:paraId="603FE1E0" w14:textId="091BBAA1" w:rsidR="009316FA" w:rsidRDefault="00C82FE4" w:rsidP="009316FA">
            <w:pPr>
              <w:pStyle w:val="ISOSecretObservations"/>
              <w:spacing w:before="60" w:after="60" w:line="240" w:lineRule="auto"/>
              <w:rPr>
                <w:ins w:id="258" w:author="Raphael Malyankar" w:date="2025-01-15T20:49:00Z" w16du:dateUtc="2025-01-16T03:49:00Z"/>
                <w:b/>
                <w:bCs/>
                <w:color w:val="FF0000"/>
                <w:szCs w:val="18"/>
              </w:rPr>
            </w:pPr>
            <w:ins w:id="259" w:author="Raphael Malyankar" w:date="2025-01-15T20:48:00Z" w16du:dateUtc="2025-01-16T03:48:00Z">
              <w:r>
                <w:rPr>
                  <w:b/>
                  <w:bCs/>
                  <w:color w:val="FF0000"/>
                  <w:szCs w:val="18"/>
                </w:rPr>
                <w:t>S98</w:t>
              </w:r>
            </w:ins>
            <w:ins w:id="260" w:author="Raphael Malyankar" w:date="2025-01-15T20:49:00Z" w16du:dateUtc="2025-01-16T03:49:00Z">
              <w:r>
                <w:rPr>
                  <w:b/>
                  <w:bCs/>
                  <w:color w:val="FF0000"/>
                  <w:szCs w:val="18"/>
                </w:rPr>
                <w:t>_</w:t>
              </w:r>
            </w:ins>
            <w:ins w:id="261" w:author="Raphael Malyankar" w:date="2025-01-15T20:48:00Z" w16du:dateUtc="2025-01-16T03:48:00Z">
              <w:r>
                <w:rPr>
                  <w:b/>
                  <w:bCs/>
                  <w:color w:val="FF0000"/>
                  <w:szCs w:val="18"/>
                </w:rPr>
                <w:t>Dev4002</w:t>
              </w:r>
            </w:ins>
            <w:ins w:id="262" w:author="Raphael Malyankar" w:date="2025-01-15T20:56:00Z" w16du:dateUtc="2025-01-16T03:56:00Z">
              <w:r w:rsidR="005C5F8C">
                <w:rPr>
                  <w:b/>
                  <w:bCs/>
                  <w:color w:val="FF0000"/>
                  <w:szCs w:val="18"/>
                </w:rPr>
                <w:t xml:space="preserve"> / </w:t>
              </w:r>
            </w:ins>
            <w:ins w:id="263" w:author="Raphael Malyankar" w:date="2025-01-15T20:48:00Z" w16du:dateUtc="2025-01-16T03:48:00Z">
              <w:r>
                <w:rPr>
                  <w:b/>
                  <w:bCs/>
                  <w:color w:val="FF0000"/>
                  <w:szCs w:val="18"/>
                </w:rPr>
                <w:t>S100_Dev0564</w:t>
              </w:r>
            </w:ins>
          </w:p>
          <w:p w14:paraId="6FCA22A8" w14:textId="25119788" w:rsidR="00C82FE4" w:rsidRDefault="00C82FE4" w:rsidP="009316FA">
            <w:pPr>
              <w:pStyle w:val="ISOSecretObservations"/>
              <w:spacing w:before="60" w:after="60" w:line="240" w:lineRule="auto"/>
              <w:rPr>
                <w:ins w:id="264" w:author="Raphael Malyankar" w:date="2025-01-15T20:51:00Z" w16du:dateUtc="2025-01-16T03:51:00Z"/>
                <w:b/>
                <w:bCs/>
                <w:color w:val="FF0000"/>
                <w:szCs w:val="18"/>
              </w:rPr>
            </w:pPr>
            <w:ins w:id="265" w:author="Raphael Malyankar" w:date="2025-01-15T20:51:00Z" w16du:dateUtc="2025-01-16T03:51:00Z">
              <w:r>
                <w:rPr>
                  <w:b/>
                  <w:bCs/>
                  <w:color w:val="FF0000"/>
                  <w:szCs w:val="18"/>
                </w:rPr>
                <w:t>S98_Dev4003</w:t>
              </w:r>
            </w:ins>
            <w:ins w:id="266" w:author="Raphael Malyankar" w:date="2025-01-15T20:54:00Z" w16du:dateUtc="2025-01-16T03:54:00Z">
              <w:r w:rsidR="005C5F8C">
                <w:rPr>
                  <w:b/>
                  <w:bCs/>
                  <w:color w:val="FF0000"/>
                  <w:szCs w:val="18"/>
                </w:rPr>
                <w:t xml:space="preserve"> </w:t>
              </w:r>
            </w:ins>
            <w:ins w:id="267" w:author="Raphael Malyankar" w:date="2025-01-15T20:56:00Z" w16du:dateUtc="2025-01-16T03:56:00Z">
              <w:r w:rsidR="005C5F8C">
                <w:rPr>
                  <w:b/>
                  <w:bCs/>
                  <w:color w:val="FF0000"/>
                  <w:szCs w:val="18"/>
                </w:rPr>
                <w:t xml:space="preserve">/ </w:t>
              </w:r>
            </w:ins>
            <w:ins w:id="268" w:author="Raphael Malyankar" w:date="2025-01-15T20:51:00Z" w16du:dateUtc="2025-01-16T03:51:00Z">
              <w:r>
                <w:rPr>
                  <w:b/>
                  <w:bCs/>
                  <w:color w:val="FF0000"/>
                  <w:szCs w:val="18"/>
                </w:rPr>
                <w:t>S100_Dev0166</w:t>
              </w:r>
            </w:ins>
          </w:p>
          <w:p w14:paraId="33FB2004" w14:textId="1E0DF0F6" w:rsidR="00C82FE4" w:rsidRDefault="005C5F8C" w:rsidP="009316FA">
            <w:pPr>
              <w:pStyle w:val="ISOSecretObservations"/>
              <w:spacing w:before="60" w:after="60" w:line="240" w:lineRule="auto"/>
              <w:rPr>
                <w:ins w:id="269" w:author="Raphael Malyankar" w:date="2025-01-15T20:57:00Z" w16du:dateUtc="2025-01-16T03:57:00Z"/>
                <w:b/>
                <w:bCs/>
                <w:color w:val="FF0000"/>
                <w:szCs w:val="18"/>
              </w:rPr>
            </w:pPr>
            <w:ins w:id="270" w:author="Raphael Malyankar" w:date="2025-01-15T20:54:00Z" w16du:dateUtc="2025-01-16T03:54:00Z">
              <w:r>
                <w:rPr>
                  <w:b/>
                  <w:bCs/>
                  <w:color w:val="FF0000"/>
                  <w:szCs w:val="18"/>
                </w:rPr>
                <w:t xml:space="preserve">S98_Dev4005 / </w:t>
              </w:r>
            </w:ins>
            <w:ins w:id="271" w:author="Raphael Malyankar" w:date="2025-01-15T20:59:00Z" w16du:dateUtc="2025-01-16T03:59:00Z">
              <w:r w:rsidR="008E0197">
                <w:rPr>
                  <w:b/>
                  <w:bCs/>
                  <w:color w:val="FF0000"/>
                  <w:szCs w:val="18"/>
                </w:rPr>
                <w:t>(</w:t>
              </w:r>
            </w:ins>
            <w:ins w:id="272" w:author="Raphael Malyankar" w:date="2025-01-15T20:57:00Z" w16du:dateUtc="2025-01-16T03:57:00Z">
              <w:r>
                <w:rPr>
                  <w:b/>
                  <w:bCs/>
                  <w:color w:val="FF0000"/>
                  <w:szCs w:val="18"/>
                </w:rPr>
                <w:t>S100_Dev0563</w:t>
              </w:r>
            </w:ins>
            <w:ins w:id="273" w:author="Raphael Malyankar" w:date="2025-01-15T20:59:00Z" w16du:dateUtc="2025-01-16T03:59:00Z">
              <w:r w:rsidR="008E0197">
                <w:rPr>
                  <w:b/>
                  <w:bCs/>
                  <w:color w:val="FF0000"/>
                  <w:szCs w:val="18"/>
                </w:rPr>
                <w:t xml:space="preserve"> +</w:t>
              </w:r>
            </w:ins>
            <w:ins w:id="274" w:author="Raphael Malyankar" w:date="2025-01-15T20:57:00Z" w16du:dateUtc="2025-01-16T03:57:00Z">
              <w:r>
                <w:rPr>
                  <w:b/>
                  <w:bCs/>
                  <w:color w:val="FF0000"/>
                  <w:szCs w:val="18"/>
                </w:rPr>
                <w:t xml:space="preserve"> </w:t>
              </w:r>
            </w:ins>
            <w:ins w:id="275" w:author="Raphael Malyankar" w:date="2025-01-15T20:56:00Z" w16du:dateUtc="2025-01-16T03:56:00Z">
              <w:r>
                <w:rPr>
                  <w:b/>
                  <w:bCs/>
                  <w:color w:val="FF0000"/>
                  <w:szCs w:val="18"/>
                </w:rPr>
                <w:t>S100_Dev0567</w:t>
              </w:r>
            </w:ins>
            <w:ins w:id="276" w:author="Raphael Malyankar" w:date="2025-01-15T20:59:00Z" w16du:dateUtc="2025-01-16T03:59:00Z">
              <w:r w:rsidR="008E0197">
                <w:rPr>
                  <w:b/>
                  <w:bCs/>
                  <w:color w:val="FF0000"/>
                  <w:szCs w:val="18"/>
                </w:rPr>
                <w:t xml:space="preserve"> + </w:t>
              </w:r>
            </w:ins>
            <w:ins w:id="277" w:author="Raphael Malyankar" w:date="2025-01-15T20:56:00Z" w16du:dateUtc="2025-01-16T03:56:00Z">
              <w:r>
                <w:rPr>
                  <w:b/>
                  <w:bCs/>
                  <w:color w:val="FF0000"/>
                  <w:szCs w:val="18"/>
                </w:rPr>
                <w:t>S100_Dev0568</w:t>
              </w:r>
            </w:ins>
            <w:ins w:id="278" w:author="Raphael Malyankar" w:date="2025-01-15T21:00:00Z" w16du:dateUtc="2025-01-16T04:00:00Z">
              <w:r w:rsidR="008E0197">
                <w:rPr>
                  <w:b/>
                  <w:bCs/>
                  <w:color w:val="FF0000"/>
                  <w:szCs w:val="18"/>
                </w:rPr>
                <w:t>)</w:t>
              </w:r>
            </w:ins>
          </w:p>
          <w:p w14:paraId="4F078512" w14:textId="58C82835" w:rsidR="005C5F8C" w:rsidRPr="004C6096" w:rsidRDefault="005C5F8C" w:rsidP="009316FA">
            <w:pPr>
              <w:pStyle w:val="ISOSecretObservations"/>
              <w:spacing w:before="60" w:after="60" w:line="240" w:lineRule="auto"/>
              <w:rPr>
                <w:ins w:id="279" w:author="Raphael Malyankar" w:date="2025-01-15T20:42:00Z" w16du:dateUtc="2025-01-16T03:42:00Z"/>
                <w:b/>
                <w:bCs/>
                <w:color w:val="FF0000"/>
                <w:szCs w:val="18"/>
              </w:rPr>
            </w:pPr>
            <w:ins w:id="280" w:author="Raphael Malyankar" w:date="2025-01-15T20:57:00Z" w16du:dateUtc="2025-01-16T03:57:00Z">
              <w:r>
                <w:rPr>
                  <w:b/>
                  <w:bCs/>
                  <w:color w:val="FF0000"/>
                  <w:szCs w:val="18"/>
                </w:rPr>
                <w:t>Will remov</w:t>
              </w:r>
            </w:ins>
            <w:ins w:id="281" w:author="Raphael Malyankar" w:date="2025-01-15T20:58:00Z" w16du:dateUtc="2025-01-16T03:58:00Z">
              <w:r>
                <w:rPr>
                  <w:b/>
                  <w:bCs/>
                  <w:color w:val="FF0000"/>
                  <w:szCs w:val="18"/>
                </w:rPr>
                <w:t>e these checks from S-98 since they are</w:t>
              </w:r>
            </w:ins>
            <w:ins w:id="282" w:author="Raphael Malyankar" w:date="2025-01-15T21:00:00Z" w16du:dateUtc="2025-01-16T04:00:00Z">
              <w:r w:rsidR="008E0197">
                <w:rPr>
                  <w:b/>
                  <w:bCs/>
                  <w:color w:val="FF0000"/>
                  <w:szCs w:val="18"/>
                </w:rPr>
                <w:t xml:space="preserve"> covered by generic checks.</w:t>
              </w:r>
            </w:ins>
            <w:ins w:id="283" w:author="Raphael Malyankar" w:date="2025-01-15T20:58:00Z" w16du:dateUtc="2025-01-16T03:58:00Z">
              <w:r>
                <w:rPr>
                  <w:b/>
                  <w:bCs/>
                  <w:color w:val="FF0000"/>
                  <w:szCs w:val="18"/>
                </w:rPr>
                <w:t xml:space="preserve"> </w:t>
              </w:r>
            </w:ins>
          </w:p>
        </w:tc>
      </w:tr>
      <w:tr w:rsidR="005A5A77" w:rsidRPr="0036345A" w14:paraId="51176113" w14:textId="77777777" w:rsidTr="006C61DB">
        <w:trPr>
          <w:cantSplit/>
          <w:jc w:val="center"/>
        </w:trPr>
        <w:tc>
          <w:tcPr>
            <w:tcW w:w="665" w:type="dxa"/>
            <w:tcBorders>
              <w:top w:val="single" w:sz="6" w:space="0" w:color="auto"/>
              <w:bottom w:val="single" w:sz="6" w:space="0" w:color="auto"/>
            </w:tcBorders>
          </w:tcPr>
          <w:p w14:paraId="5AC7323B" w14:textId="3A5D7A51" w:rsidR="005A5A77" w:rsidRPr="001B6271" w:rsidRDefault="005A5A77" w:rsidP="005A5A77">
            <w:pPr>
              <w:pStyle w:val="ISOMB"/>
              <w:spacing w:before="60" w:after="60" w:line="240" w:lineRule="auto"/>
              <w:rPr>
                <w:szCs w:val="18"/>
              </w:rPr>
            </w:pPr>
            <w:ins w:id="284" w:author="Raphael Malyankar" w:date="2025-01-15T20:32:00Z" w16du:dateUtc="2025-01-16T03:32:00Z">
              <w:r w:rsidRPr="00C80BB2">
                <w:rPr>
                  <w:rFonts w:cs="Arial"/>
                  <w:szCs w:val="18"/>
                </w:rPr>
                <w:t>list</w:t>
              </w:r>
            </w:ins>
          </w:p>
        </w:tc>
        <w:tc>
          <w:tcPr>
            <w:tcW w:w="598" w:type="dxa"/>
            <w:tcBorders>
              <w:top w:val="single" w:sz="6" w:space="0" w:color="auto"/>
              <w:bottom w:val="single" w:sz="6" w:space="0" w:color="auto"/>
            </w:tcBorders>
          </w:tcPr>
          <w:p w14:paraId="26DEE8FD" w14:textId="37153F39" w:rsidR="005A5A77" w:rsidRDefault="005A5A77" w:rsidP="005A5A77">
            <w:pPr>
              <w:pStyle w:val="ISOMB"/>
              <w:spacing w:before="60" w:after="60" w:line="240" w:lineRule="auto"/>
            </w:pPr>
            <w:r>
              <w:t>rmm</w:t>
            </w:r>
          </w:p>
        </w:tc>
        <w:tc>
          <w:tcPr>
            <w:tcW w:w="1313" w:type="dxa"/>
            <w:tcBorders>
              <w:top w:val="single" w:sz="6" w:space="0" w:color="auto"/>
              <w:bottom w:val="single" w:sz="6" w:space="0" w:color="auto"/>
            </w:tcBorders>
          </w:tcPr>
          <w:p w14:paraId="509CE66F" w14:textId="634A9E24" w:rsidR="005A5A77" w:rsidRDefault="005A5A77" w:rsidP="005A5A77">
            <w:pPr>
              <w:pStyle w:val="ISOClause"/>
              <w:spacing w:before="60" w:after="60" w:line="240" w:lineRule="auto"/>
              <w:rPr>
                <w:szCs w:val="18"/>
              </w:rPr>
            </w:pPr>
            <w:r>
              <w:rPr>
                <w:szCs w:val="18"/>
              </w:rPr>
              <w:t>Dev4007, Dev4008</w:t>
            </w:r>
          </w:p>
        </w:tc>
        <w:tc>
          <w:tcPr>
            <w:tcW w:w="1117" w:type="dxa"/>
            <w:tcBorders>
              <w:top w:val="single" w:sz="6" w:space="0" w:color="auto"/>
              <w:bottom w:val="single" w:sz="6" w:space="0" w:color="auto"/>
            </w:tcBorders>
          </w:tcPr>
          <w:p w14:paraId="2E4116D4" w14:textId="77777777" w:rsidR="005A5A77" w:rsidRPr="001B6271" w:rsidRDefault="005A5A77" w:rsidP="005A5A77">
            <w:pPr>
              <w:pStyle w:val="ISOParagraph"/>
              <w:spacing w:before="60" w:after="60" w:line="240" w:lineRule="auto"/>
              <w:ind w:right="-100"/>
              <w:rPr>
                <w:szCs w:val="18"/>
              </w:rPr>
            </w:pPr>
          </w:p>
        </w:tc>
        <w:tc>
          <w:tcPr>
            <w:tcW w:w="706" w:type="dxa"/>
            <w:tcBorders>
              <w:top w:val="single" w:sz="6" w:space="0" w:color="auto"/>
              <w:bottom w:val="single" w:sz="6" w:space="0" w:color="auto"/>
            </w:tcBorders>
          </w:tcPr>
          <w:p w14:paraId="12158914" w14:textId="47F4C9CC" w:rsidR="005A5A77" w:rsidRPr="001B6271" w:rsidRDefault="005A5A77" w:rsidP="005A5A77">
            <w:pPr>
              <w:pStyle w:val="ISOCommType"/>
              <w:spacing w:before="60" w:after="60" w:line="240" w:lineRule="auto"/>
              <w:rPr>
                <w:szCs w:val="18"/>
              </w:rPr>
            </w:pPr>
            <w:r w:rsidRPr="00291A51">
              <w:rPr>
                <w:rFonts w:cs="Arial"/>
                <w:szCs w:val="18"/>
              </w:rPr>
              <w:t>te</w:t>
            </w:r>
          </w:p>
        </w:tc>
        <w:tc>
          <w:tcPr>
            <w:tcW w:w="4590" w:type="dxa"/>
            <w:tcBorders>
              <w:top w:val="single" w:sz="6" w:space="0" w:color="auto"/>
              <w:bottom w:val="single" w:sz="6" w:space="0" w:color="auto"/>
            </w:tcBorders>
          </w:tcPr>
          <w:p w14:paraId="5F38715F" w14:textId="60D7B47A" w:rsidR="005A5A77" w:rsidRDefault="005A5A77" w:rsidP="005A5A77">
            <w:pPr>
              <w:keepNext/>
              <w:keepLines/>
              <w:tabs>
                <w:tab w:val="left" w:pos="2520"/>
                <w:tab w:val="left" w:pos="3600"/>
                <w:tab w:val="left" w:pos="4680"/>
                <w:tab w:val="left" w:pos="5760"/>
                <w:tab w:val="left" w:pos="6840"/>
              </w:tabs>
              <w:spacing w:before="60" w:after="60"/>
              <w:rPr>
                <w:sz w:val="18"/>
                <w:szCs w:val="18"/>
              </w:rPr>
            </w:pPr>
            <w:r>
              <w:rPr>
                <w:sz w:val="18"/>
                <w:szCs w:val="18"/>
              </w:rPr>
              <w:t>Redundant, as Note says.</w:t>
            </w:r>
          </w:p>
        </w:tc>
        <w:tc>
          <w:tcPr>
            <w:tcW w:w="4174" w:type="dxa"/>
            <w:tcBorders>
              <w:top w:val="single" w:sz="6" w:space="0" w:color="auto"/>
              <w:bottom w:val="single" w:sz="6" w:space="0" w:color="auto"/>
            </w:tcBorders>
          </w:tcPr>
          <w:p w14:paraId="136230B1" w14:textId="4873F66E" w:rsidR="005A5A77" w:rsidRDefault="005A5A77" w:rsidP="005A5A77">
            <w:pPr>
              <w:pStyle w:val="ISOChange"/>
              <w:spacing w:before="60" w:after="60" w:line="240" w:lineRule="auto"/>
              <w:rPr>
                <w:rFonts w:cs="Arial"/>
                <w:szCs w:val="18"/>
              </w:rPr>
            </w:pPr>
            <w:r>
              <w:rPr>
                <w:rFonts w:cs="Arial"/>
                <w:szCs w:val="18"/>
              </w:rPr>
              <w:t>Delete</w:t>
            </w:r>
          </w:p>
        </w:tc>
        <w:tc>
          <w:tcPr>
            <w:tcW w:w="2590" w:type="dxa"/>
            <w:tcBorders>
              <w:top w:val="single" w:sz="6" w:space="0" w:color="auto"/>
              <w:bottom w:val="single" w:sz="6" w:space="0" w:color="auto"/>
            </w:tcBorders>
            <w:shd w:val="clear" w:color="auto" w:fill="D9D9D9" w:themeFill="background1" w:themeFillShade="D9"/>
          </w:tcPr>
          <w:p w14:paraId="3B1306B2" w14:textId="3156CB83" w:rsidR="00CC6482" w:rsidRDefault="00CC6482" w:rsidP="005A5A77">
            <w:pPr>
              <w:pStyle w:val="ISOSecretObservations"/>
              <w:spacing w:before="60" w:after="60" w:line="240" w:lineRule="auto"/>
              <w:rPr>
                <w:ins w:id="285" w:author="Raphael Malyankar" w:date="2025-01-24T15:52:00Z" w16du:dateUtc="2025-01-24T22:52:00Z"/>
                <w:b/>
                <w:bCs/>
                <w:color w:val="FF0000"/>
                <w:szCs w:val="18"/>
              </w:rPr>
            </w:pPr>
            <w:ins w:id="286" w:author="Raphael Malyankar" w:date="2025-01-24T15:52:00Z" w16du:dateUtc="2025-01-24T22:52:00Z">
              <w:r>
                <w:rPr>
                  <w:b/>
                  <w:bCs/>
                  <w:color w:val="FF0000"/>
                  <w:szCs w:val="18"/>
                </w:rPr>
                <w:t>Dev4007 - agreed</w:t>
              </w:r>
            </w:ins>
          </w:p>
          <w:p w14:paraId="38F2AE59" w14:textId="40E20CD4" w:rsidR="005A5A77" w:rsidRPr="004C6096" w:rsidRDefault="00CC6482" w:rsidP="005A5A77">
            <w:pPr>
              <w:pStyle w:val="ISOSecretObservations"/>
              <w:spacing w:before="60" w:after="60" w:line="240" w:lineRule="auto"/>
              <w:rPr>
                <w:b/>
                <w:bCs/>
                <w:color w:val="FF0000"/>
                <w:szCs w:val="18"/>
              </w:rPr>
            </w:pPr>
            <w:ins w:id="287" w:author="Raphael Malyankar" w:date="2025-01-24T15:50:00Z" w16du:dateUtc="2025-01-24T22:50:00Z">
              <w:r>
                <w:rPr>
                  <w:b/>
                  <w:bCs/>
                  <w:color w:val="FF0000"/>
                  <w:szCs w:val="18"/>
                </w:rPr>
                <w:t>See reply to DE comment below</w:t>
              </w:r>
            </w:ins>
            <w:ins w:id="288" w:author="Raphael Malyankar" w:date="2025-01-24T15:52:00Z" w16du:dateUtc="2025-01-24T22:52:00Z">
              <w:r>
                <w:rPr>
                  <w:b/>
                  <w:bCs/>
                  <w:color w:val="FF0000"/>
                  <w:szCs w:val="18"/>
                </w:rPr>
                <w:t xml:space="preserve"> for Dev4007</w:t>
              </w:r>
            </w:ins>
          </w:p>
        </w:tc>
      </w:tr>
      <w:tr w:rsidR="008E0197" w:rsidRPr="0036345A" w14:paraId="044853CD" w14:textId="77777777" w:rsidTr="006C61DB">
        <w:trPr>
          <w:cantSplit/>
          <w:jc w:val="center"/>
          <w:ins w:id="289" w:author="Raphael Malyankar" w:date="2025-01-15T21:01:00Z"/>
        </w:trPr>
        <w:tc>
          <w:tcPr>
            <w:tcW w:w="665" w:type="dxa"/>
            <w:tcBorders>
              <w:top w:val="single" w:sz="6" w:space="0" w:color="auto"/>
              <w:bottom w:val="single" w:sz="6" w:space="0" w:color="auto"/>
            </w:tcBorders>
          </w:tcPr>
          <w:p w14:paraId="34013EF4" w14:textId="4B089EF2" w:rsidR="008E0197" w:rsidRPr="00C80BB2" w:rsidRDefault="008E0197" w:rsidP="008E0197">
            <w:pPr>
              <w:pStyle w:val="ISOMB"/>
              <w:spacing w:before="60" w:after="60" w:line="240" w:lineRule="auto"/>
              <w:rPr>
                <w:ins w:id="290" w:author="Raphael Malyankar" w:date="2025-01-15T21:01:00Z" w16du:dateUtc="2025-01-16T04:01:00Z"/>
                <w:rFonts w:cs="Arial"/>
                <w:szCs w:val="18"/>
              </w:rPr>
            </w:pPr>
            <w:ins w:id="291" w:author="Raphael Malyankar" w:date="2025-01-15T21:01:00Z" w16du:dateUtc="2025-01-16T04:01:00Z">
              <w:r>
                <w:rPr>
                  <w:rFonts w:cs="Arial"/>
                  <w:szCs w:val="18"/>
                </w:rPr>
                <w:lastRenderedPageBreak/>
                <w:t>list</w:t>
              </w:r>
            </w:ins>
          </w:p>
        </w:tc>
        <w:tc>
          <w:tcPr>
            <w:tcW w:w="598" w:type="dxa"/>
            <w:tcBorders>
              <w:top w:val="single" w:sz="6" w:space="0" w:color="auto"/>
              <w:bottom w:val="single" w:sz="6" w:space="0" w:color="auto"/>
            </w:tcBorders>
          </w:tcPr>
          <w:p w14:paraId="2ED8F4D4" w14:textId="3ED27D1E" w:rsidR="008E0197" w:rsidRDefault="008E0197" w:rsidP="008E0197">
            <w:pPr>
              <w:pStyle w:val="ISOMB"/>
              <w:spacing w:before="60" w:after="60" w:line="240" w:lineRule="auto"/>
              <w:rPr>
                <w:ins w:id="292" w:author="Raphael Malyankar" w:date="2025-01-15T21:01:00Z" w16du:dateUtc="2025-01-16T04:01:00Z"/>
              </w:rPr>
            </w:pPr>
            <w:ins w:id="293" w:author="Raphael Malyankar" w:date="2025-01-15T21:01:00Z" w16du:dateUtc="2025-01-16T04:01:00Z">
              <w:r>
                <w:rPr>
                  <w:szCs w:val="18"/>
                  <w:lang w:eastAsia="ja-JP"/>
                </w:rPr>
                <w:t>DE</w:t>
              </w:r>
            </w:ins>
          </w:p>
        </w:tc>
        <w:tc>
          <w:tcPr>
            <w:tcW w:w="1313" w:type="dxa"/>
            <w:tcBorders>
              <w:top w:val="single" w:sz="6" w:space="0" w:color="auto"/>
              <w:bottom w:val="single" w:sz="6" w:space="0" w:color="auto"/>
            </w:tcBorders>
          </w:tcPr>
          <w:p w14:paraId="543528DB" w14:textId="2C16B407" w:rsidR="008E0197" w:rsidRDefault="008E0197" w:rsidP="008E0197">
            <w:pPr>
              <w:pStyle w:val="ISOClause"/>
              <w:spacing w:before="60" w:after="60" w:line="240" w:lineRule="auto"/>
              <w:rPr>
                <w:ins w:id="294" w:author="Raphael Malyankar" w:date="2025-01-15T21:01:00Z" w16du:dateUtc="2025-01-16T04:01:00Z"/>
                <w:szCs w:val="18"/>
              </w:rPr>
            </w:pPr>
            <w:ins w:id="295" w:author="Raphael Malyankar" w:date="2025-01-15T21:01:00Z" w16du:dateUtc="2025-01-16T04:01:00Z">
              <w:r>
                <w:rPr>
                  <w:sz w:val="16"/>
                  <w:szCs w:val="18"/>
                  <w:lang w:eastAsia="ja-JP"/>
                </w:rPr>
                <w:t>S98Dev_4007</w:t>
              </w:r>
            </w:ins>
          </w:p>
        </w:tc>
        <w:tc>
          <w:tcPr>
            <w:tcW w:w="1117" w:type="dxa"/>
            <w:tcBorders>
              <w:top w:val="single" w:sz="6" w:space="0" w:color="auto"/>
              <w:bottom w:val="single" w:sz="6" w:space="0" w:color="auto"/>
            </w:tcBorders>
          </w:tcPr>
          <w:p w14:paraId="166D2A1C" w14:textId="77777777" w:rsidR="008E0197" w:rsidRPr="001B6271" w:rsidRDefault="008E0197" w:rsidP="008E0197">
            <w:pPr>
              <w:pStyle w:val="ISOParagraph"/>
              <w:spacing w:before="60" w:after="60" w:line="240" w:lineRule="auto"/>
              <w:ind w:right="-100"/>
              <w:rPr>
                <w:ins w:id="296" w:author="Raphael Malyankar" w:date="2025-01-15T21:01:00Z" w16du:dateUtc="2025-01-16T04:01:00Z"/>
                <w:szCs w:val="18"/>
              </w:rPr>
            </w:pPr>
          </w:p>
        </w:tc>
        <w:tc>
          <w:tcPr>
            <w:tcW w:w="706" w:type="dxa"/>
            <w:tcBorders>
              <w:top w:val="single" w:sz="6" w:space="0" w:color="auto"/>
              <w:bottom w:val="single" w:sz="6" w:space="0" w:color="auto"/>
            </w:tcBorders>
          </w:tcPr>
          <w:p w14:paraId="74F531C3" w14:textId="7E0538FF" w:rsidR="008E0197" w:rsidRPr="00291A51" w:rsidRDefault="008E0197" w:rsidP="008E0197">
            <w:pPr>
              <w:pStyle w:val="ISOCommType"/>
              <w:spacing w:before="60" w:after="60" w:line="240" w:lineRule="auto"/>
              <w:rPr>
                <w:ins w:id="297" w:author="Raphael Malyankar" w:date="2025-01-15T21:01:00Z" w16du:dateUtc="2025-01-16T04:01:00Z"/>
                <w:rFonts w:cs="Arial"/>
                <w:szCs w:val="18"/>
              </w:rPr>
            </w:pPr>
            <w:ins w:id="298" w:author="Raphael Malyankar" w:date="2025-01-15T21:01:00Z" w16du:dateUtc="2025-01-16T04:01:00Z">
              <w:r>
                <w:rPr>
                  <w:szCs w:val="18"/>
                  <w:lang w:eastAsia="ja-JP"/>
                </w:rPr>
                <w:t>te</w:t>
              </w:r>
            </w:ins>
          </w:p>
        </w:tc>
        <w:tc>
          <w:tcPr>
            <w:tcW w:w="4590" w:type="dxa"/>
            <w:tcBorders>
              <w:top w:val="single" w:sz="6" w:space="0" w:color="auto"/>
              <w:bottom w:val="single" w:sz="6" w:space="0" w:color="auto"/>
            </w:tcBorders>
          </w:tcPr>
          <w:p w14:paraId="7D82EB84" w14:textId="29688147" w:rsidR="008E0197" w:rsidRPr="008E0197" w:rsidRDefault="008E0197" w:rsidP="008E0197">
            <w:pPr>
              <w:keepNext/>
              <w:keepLines/>
              <w:tabs>
                <w:tab w:val="left" w:pos="2520"/>
                <w:tab w:val="left" w:pos="3600"/>
                <w:tab w:val="left" w:pos="4680"/>
                <w:tab w:val="left" w:pos="5760"/>
                <w:tab w:val="left" w:pos="6840"/>
              </w:tabs>
              <w:spacing w:before="60" w:after="60"/>
              <w:rPr>
                <w:ins w:id="299" w:author="Raphael Malyankar" w:date="2025-01-15T21:01:00Z" w16du:dateUtc="2025-01-16T04:01:00Z"/>
                <w:sz w:val="18"/>
                <w:szCs w:val="18"/>
              </w:rPr>
            </w:pPr>
            <w:ins w:id="300" w:author="Raphael Malyankar" w:date="2025-01-15T21:01:00Z" w16du:dateUtc="2025-01-16T04:01:00Z">
              <w:r w:rsidRPr="008E0197">
                <w:rPr>
                  <w:sz w:val="18"/>
                  <w:szCs w:val="18"/>
                  <w:lang w:eastAsia="ja-JP"/>
                </w:rPr>
                <w:t>In S-102 the metadata coverage is based on dataCodingFormat=9, which is derived from dataCodingFormat=2. The check does not allow ECDIS to display information from the metadata coverage. So why have we gone to the trouble of implementing this important information in the PTs?</w:t>
              </w:r>
            </w:ins>
          </w:p>
        </w:tc>
        <w:tc>
          <w:tcPr>
            <w:tcW w:w="4174" w:type="dxa"/>
            <w:tcBorders>
              <w:top w:val="single" w:sz="6" w:space="0" w:color="auto"/>
              <w:bottom w:val="single" w:sz="6" w:space="0" w:color="auto"/>
            </w:tcBorders>
          </w:tcPr>
          <w:p w14:paraId="22921387" w14:textId="29345756" w:rsidR="008E0197" w:rsidRDefault="008E0197" w:rsidP="008E0197">
            <w:pPr>
              <w:pStyle w:val="ISOChange"/>
              <w:spacing w:before="60" w:after="60" w:line="240" w:lineRule="auto"/>
              <w:rPr>
                <w:ins w:id="301" w:author="Raphael Malyankar" w:date="2025-01-15T21:01:00Z" w16du:dateUtc="2025-01-16T04:01:00Z"/>
                <w:rFonts w:cs="Arial"/>
                <w:szCs w:val="18"/>
              </w:rPr>
            </w:pPr>
            <w:ins w:id="302" w:author="Raphael Malyankar" w:date="2025-01-15T21:01:00Z" w16du:dateUtc="2025-01-16T04:01:00Z">
              <w:r>
                <w:rPr>
                  <w:szCs w:val="18"/>
                  <w:lang w:eastAsia="ja-JP"/>
                </w:rPr>
                <w:t>Extend the check to dataCodingFormat=9</w:t>
              </w:r>
            </w:ins>
          </w:p>
        </w:tc>
        <w:tc>
          <w:tcPr>
            <w:tcW w:w="2590" w:type="dxa"/>
            <w:tcBorders>
              <w:top w:val="single" w:sz="6" w:space="0" w:color="auto"/>
              <w:bottom w:val="single" w:sz="6" w:space="0" w:color="auto"/>
            </w:tcBorders>
            <w:shd w:val="clear" w:color="auto" w:fill="D9D9D9" w:themeFill="background1" w:themeFillShade="D9"/>
          </w:tcPr>
          <w:p w14:paraId="6CA444BA" w14:textId="54BF204E" w:rsidR="008E0197" w:rsidRDefault="008E0197" w:rsidP="008E0197">
            <w:pPr>
              <w:pStyle w:val="ISOSecretObservations"/>
              <w:spacing w:before="60" w:after="60" w:line="240" w:lineRule="auto"/>
              <w:rPr>
                <w:ins w:id="303" w:author="Raphael Malyankar" w:date="2025-01-15T21:03:00Z" w16du:dateUtc="2025-01-16T04:03:00Z"/>
                <w:b/>
                <w:bCs/>
                <w:color w:val="FF0000"/>
                <w:szCs w:val="18"/>
              </w:rPr>
            </w:pPr>
            <w:ins w:id="304" w:author="Raphael Malyankar" w:date="2025-01-15T21:02:00Z" w16du:dateUtc="2025-01-16T04:02:00Z">
              <w:r>
                <w:rPr>
                  <w:b/>
                  <w:bCs/>
                  <w:color w:val="FF0000"/>
                  <w:szCs w:val="18"/>
                </w:rPr>
                <w:t xml:space="preserve">As the remark in the S-98 0.2.1 </w:t>
              </w:r>
            </w:ins>
            <w:ins w:id="305" w:author="Raphael Malyankar" w:date="2025-01-15T21:06:00Z" w16du:dateUtc="2025-01-16T04:06:00Z">
              <w:r w:rsidR="001D52FC">
                <w:rPr>
                  <w:b/>
                  <w:bCs/>
                  <w:color w:val="FF0000"/>
                  <w:szCs w:val="18"/>
                </w:rPr>
                <w:t xml:space="preserve">list </w:t>
              </w:r>
            </w:ins>
            <w:ins w:id="306" w:author="Raphael Malyankar" w:date="2025-01-15T21:02:00Z" w16du:dateUtc="2025-01-16T04:02:00Z">
              <w:r>
                <w:rPr>
                  <w:b/>
                  <w:bCs/>
                  <w:color w:val="FF0000"/>
                  <w:szCs w:val="18"/>
                </w:rPr>
                <w:t xml:space="preserve">says, </w:t>
              </w:r>
            </w:ins>
            <w:ins w:id="307" w:author="Raphael Malyankar" w:date="2025-01-15T21:06:00Z" w16du:dateUtc="2025-01-16T04:06:00Z">
              <w:r w:rsidR="001D52FC">
                <w:rPr>
                  <w:b/>
                  <w:bCs/>
                  <w:color w:val="FF0000"/>
                  <w:szCs w:val="18"/>
                </w:rPr>
                <w:t>this</w:t>
              </w:r>
            </w:ins>
            <w:ins w:id="308" w:author="Raphael Malyankar" w:date="2025-01-15T21:07:00Z" w16du:dateUtc="2025-01-16T04:07:00Z">
              <w:r w:rsidR="001D52FC">
                <w:rPr>
                  <w:b/>
                  <w:bCs/>
                  <w:color w:val="FF0000"/>
                  <w:szCs w:val="18"/>
                </w:rPr>
                <w:t xml:space="preserve"> check</w:t>
              </w:r>
            </w:ins>
            <w:ins w:id="309" w:author="Raphael Malyankar" w:date="2025-01-15T21:05:00Z" w16du:dateUtc="2025-01-16T04:05:00Z">
              <w:r>
                <w:rPr>
                  <w:b/>
                  <w:bCs/>
                  <w:color w:val="FF0000"/>
                  <w:szCs w:val="18"/>
                </w:rPr>
                <w:t xml:space="preserve"> </w:t>
              </w:r>
            </w:ins>
            <w:ins w:id="310" w:author="Raphael Malyankar" w:date="2025-01-15T21:03:00Z" w16du:dateUtc="2025-01-16T04:03:00Z">
              <w:r>
                <w:rPr>
                  <w:b/>
                  <w:bCs/>
                  <w:color w:val="FF0000"/>
                  <w:szCs w:val="18"/>
                </w:rPr>
                <w:t xml:space="preserve">is redundant because </w:t>
              </w:r>
            </w:ins>
            <w:ins w:id="311" w:author="Raphael Malyankar" w:date="2025-01-15T21:07:00Z" w16du:dateUtc="2025-01-16T04:07:00Z">
              <w:r w:rsidR="001D52FC">
                <w:rPr>
                  <w:b/>
                  <w:bCs/>
                  <w:color w:val="FF0000"/>
                  <w:szCs w:val="18"/>
                </w:rPr>
                <w:t>dataCodingFormat</w:t>
              </w:r>
            </w:ins>
            <w:ins w:id="312" w:author="Raphael Malyankar" w:date="2025-01-15T21:08:00Z" w16du:dateUtc="2025-01-16T04:08:00Z">
              <w:r w:rsidR="001D52FC">
                <w:rPr>
                  <w:b/>
                  <w:bCs/>
                  <w:color w:val="FF0000"/>
                  <w:szCs w:val="18"/>
                </w:rPr>
                <w:t>,</w:t>
              </w:r>
            </w:ins>
            <w:ins w:id="313" w:author="Raphael Malyankar" w:date="2025-01-15T21:07:00Z" w16du:dateUtc="2025-01-16T04:07:00Z">
              <w:r w:rsidR="001D52FC">
                <w:rPr>
                  <w:b/>
                  <w:bCs/>
                  <w:color w:val="FF0000"/>
                  <w:szCs w:val="18"/>
                </w:rPr>
                <w:t xml:space="preserve"> being </w:t>
              </w:r>
            </w:ins>
            <w:ins w:id="314" w:author="Raphael Malyankar" w:date="2025-01-15T21:08:00Z" w16du:dateUtc="2025-01-16T04:08:00Z">
              <w:r w:rsidR="001D52FC">
                <w:rPr>
                  <w:b/>
                  <w:bCs/>
                  <w:color w:val="FF0000"/>
                  <w:szCs w:val="18"/>
                </w:rPr>
                <w:t>one of the HDF5 attributes in the dataset, in the dataset</w:t>
              </w:r>
            </w:ins>
            <w:ins w:id="315" w:author="Raphael Malyankar" w:date="2025-01-15T21:07:00Z" w16du:dateUtc="2025-01-16T04:07:00Z">
              <w:r w:rsidR="001D52FC">
                <w:rPr>
                  <w:b/>
                  <w:bCs/>
                  <w:color w:val="FF0000"/>
                  <w:szCs w:val="18"/>
                </w:rPr>
                <w:t xml:space="preserve"> is </w:t>
              </w:r>
            </w:ins>
            <w:ins w:id="316" w:author="Raphael Malyankar" w:date="2025-01-15T21:08:00Z" w16du:dateUtc="2025-01-16T04:08:00Z">
              <w:r w:rsidR="001D52FC">
                <w:rPr>
                  <w:b/>
                  <w:bCs/>
                  <w:color w:val="FF0000"/>
                  <w:szCs w:val="18"/>
                </w:rPr>
                <w:t>specified</w:t>
              </w:r>
            </w:ins>
            <w:ins w:id="317" w:author="Raphael Malyankar" w:date="2025-01-15T21:07:00Z" w16du:dateUtc="2025-01-16T04:07:00Z">
              <w:r w:rsidR="001D52FC">
                <w:rPr>
                  <w:b/>
                  <w:bCs/>
                  <w:color w:val="FF0000"/>
                  <w:szCs w:val="18"/>
                </w:rPr>
                <w:t xml:space="preserve"> by</w:t>
              </w:r>
            </w:ins>
            <w:ins w:id="318" w:author="Raphael Malyankar" w:date="2025-01-15T21:05:00Z" w16du:dateUtc="2025-01-16T04:05:00Z">
              <w:r>
                <w:rPr>
                  <w:b/>
                  <w:bCs/>
                  <w:color w:val="FF0000"/>
                  <w:szCs w:val="18"/>
                </w:rPr>
                <w:t xml:space="preserve"> </w:t>
              </w:r>
            </w:ins>
            <w:ins w:id="319" w:author="Raphael Malyankar" w:date="2025-01-15T21:03:00Z" w16du:dateUtc="2025-01-16T04:03:00Z">
              <w:r>
                <w:rPr>
                  <w:b/>
                  <w:bCs/>
                  <w:color w:val="FF0000"/>
                  <w:szCs w:val="18"/>
                </w:rPr>
                <w:t>the respective PS</w:t>
              </w:r>
            </w:ins>
            <w:ins w:id="320" w:author="Raphael Malyankar" w:date="2025-01-15T21:09:00Z" w16du:dateUtc="2025-01-16T04:09:00Z">
              <w:r w:rsidR="001D52FC">
                <w:rPr>
                  <w:b/>
                  <w:bCs/>
                  <w:color w:val="FF0000"/>
                  <w:szCs w:val="18"/>
                </w:rPr>
                <w:t xml:space="preserve"> and attribute c</w:t>
              </w:r>
            </w:ins>
            <w:ins w:id="321" w:author="Raphael Malyankar" w:date="2025-01-15T21:04:00Z" w16du:dateUtc="2025-01-16T04:04:00Z">
              <w:r>
                <w:rPr>
                  <w:b/>
                  <w:bCs/>
                  <w:color w:val="FF0000"/>
                  <w:szCs w:val="18"/>
                </w:rPr>
                <w:t xml:space="preserve">onformance to </w:t>
              </w:r>
            </w:ins>
            <w:ins w:id="322" w:author="Raphael Malyankar" w:date="2025-01-15T21:09:00Z" w16du:dateUtc="2025-01-16T04:09:00Z">
              <w:r w:rsidR="001D52FC">
                <w:rPr>
                  <w:b/>
                  <w:bCs/>
                  <w:color w:val="FF0000"/>
                  <w:szCs w:val="18"/>
                </w:rPr>
                <w:t xml:space="preserve">the </w:t>
              </w:r>
            </w:ins>
            <w:ins w:id="323" w:author="Raphael Malyankar" w:date="2025-01-15T21:04:00Z" w16du:dateUtc="2025-01-16T04:04:00Z">
              <w:r>
                <w:rPr>
                  <w:b/>
                  <w:bCs/>
                  <w:color w:val="FF0000"/>
                  <w:szCs w:val="18"/>
                </w:rPr>
                <w:t xml:space="preserve">PS is </w:t>
              </w:r>
            </w:ins>
            <w:ins w:id="324" w:author="Raphael Malyankar" w:date="2025-01-15T21:09:00Z" w16du:dateUtc="2025-01-16T04:09:00Z">
              <w:r w:rsidR="001D52FC">
                <w:rPr>
                  <w:b/>
                  <w:bCs/>
                  <w:color w:val="FF0000"/>
                  <w:szCs w:val="18"/>
                </w:rPr>
                <w:t>validated by</w:t>
              </w:r>
            </w:ins>
            <w:ins w:id="325" w:author="Raphael Malyankar" w:date="2025-01-15T21:04:00Z" w16du:dateUtc="2025-01-16T04:04:00Z">
              <w:r>
                <w:rPr>
                  <w:b/>
                  <w:bCs/>
                  <w:color w:val="FF0000"/>
                  <w:szCs w:val="18"/>
                </w:rPr>
                <w:t xml:space="preserve"> S100_Dev0573</w:t>
              </w:r>
            </w:ins>
            <w:ins w:id="326" w:author="Raphael Malyankar" w:date="2025-01-15T21:05:00Z" w16du:dateUtc="2025-01-16T04:05:00Z">
              <w:r>
                <w:rPr>
                  <w:b/>
                  <w:bCs/>
                  <w:color w:val="FF0000"/>
                  <w:szCs w:val="18"/>
                </w:rPr>
                <w:t>.</w:t>
              </w:r>
            </w:ins>
          </w:p>
          <w:p w14:paraId="5903DD29" w14:textId="23E5A3B4" w:rsidR="008E0197" w:rsidRPr="004C6096" w:rsidRDefault="008E0197" w:rsidP="008E0197">
            <w:pPr>
              <w:pStyle w:val="ISOSecretObservations"/>
              <w:spacing w:before="60" w:after="60" w:line="240" w:lineRule="auto"/>
              <w:rPr>
                <w:ins w:id="327" w:author="Raphael Malyankar" w:date="2025-01-15T21:01:00Z" w16du:dateUtc="2025-01-16T04:01:00Z"/>
                <w:b/>
                <w:bCs/>
                <w:color w:val="FF0000"/>
                <w:szCs w:val="18"/>
              </w:rPr>
            </w:pPr>
            <w:ins w:id="328" w:author="Raphael Malyankar" w:date="2025-01-15T21:05:00Z" w16du:dateUtc="2025-01-16T04:05:00Z">
              <w:r>
                <w:rPr>
                  <w:b/>
                  <w:bCs/>
                  <w:color w:val="FF0000"/>
                  <w:szCs w:val="18"/>
                </w:rPr>
                <w:t>Delete</w:t>
              </w:r>
              <w:r w:rsidR="001D52FC">
                <w:rPr>
                  <w:b/>
                  <w:bCs/>
                  <w:color w:val="FF0000"/>
                  <w:szCs w:val="18"/>
                </w:rPr>
                <w:t xml:space="preserve"> </w:t>
              </w:r>
            </w:ins>
            <w:ins w:id="329" w:author="Raphael Malyankar" w:date="2025-01-15T21:06:00Z" w16du:dateUtc="2025-01-16T04:06:00Z">
              <w:r w:rsidR="001D52FC">
                <w:rPr>
                  <w:b/>
                  <w:bCs/>
                  <w:color w:val="FF0000"/>
                  <w:szCs w:val="18"/>
                </w:rPr>
                <w:t>S98_Dev4007</w:t>
              </w:r>
            </w:ins>
          </w:p>
        </w:tc>
      </w:tr>
      <w:tr w:rsidR="005A5A77" w:rsidRPr="0036345A" w14:paraId="3E984BFF" w14:textId="77777777" w:rsidTr="006C61DB">
        <w:trPr>
          <w:cantSplit/>
          <w:jc w:val="center"/>
        </w:trPr>
        <w:tc>
          <w:tcPr>
            <w:tcW w:w="665" w:type="dxa"/>
            <w:tcBorders>
              <w:top w:val="single" w:sz="6" w:space="0" w:color="auto"/>
              <w:bottom w:val="single" w:sz="6" w:space="0" w:color="auto"/>
            </w:tcBorders>
          </w:tcPr>
          <w:p w14:paraId="0A0EF9EF" w14:textId="00557FD2" w:rsidR="005A5A77" w:rsidRPr="00370A94" w:rsidRDefault="005A5A77" w:rsidP="005A5A77">
            <w:pPr>
              <w:pStyle w:val="ISOMB"/>
              <w:spacing w:before="60" w:after="60" w:line="240" w:lineRule="auto"/>
              <w:rPr>
                <w:szCs w:val="18"/>
              </w:rPr>
            </w:pPr>
            <w:ins w:id="330" w:author="Raphael Malyankar" w:date="2025-01-15T20:33:00Z" w16du:dateUtc="2025-01-16T03:33:00Z">
              <w:r w:rsidRPr="006423C2">
                <w:rPr>
                  <w:rFonts w:cs="Arial"/>
                  <w:szCs w:val="18"/>
                </w:rPr>
                <w:t>list</w:t>
              </w:r>
            </w:ins>
          </w:p>
        </w:tc>
        <w:tc>
          <w:tcPr>
            <w:tcW w:w="598" w:type="dxa"/>
            <w:tcBorders>
              <w:top w:val="single" w:sz="6" w:space="0" w:color="auto"/>
              <w:bottom w:val="single" w:sz="6" w:space="0" w:color="auto"/>
            </w:tcBorders>
          </w:tcPr>
          <w:p w14:paraId="7B96F6E6" w14:textId="4FF3723C" w:rsidR="005A5A77" w:rsidRPr="00370A94" w:rsidRDefault="005A5A77" w:rsidP="005A5A77">
            <w:pPr>
              <w:pStyle w:val="ISOMB"/>
              <w:spacing w:before="60" w:after="60" w:line="240" w:lineRule="auto"/>
              <w:rPr>
                <w:szCs w:val="18"/>
              </w:rPr>
            </w:pPr>
            <w:r w:rsidRPr="00EA3A88">
              <w:t>rmm</w:t>
            </w:r>
          </w:p>
        </w:tc>
        <w:tc>
          <w:tcPr>
            <w:tcW w:w="1313" w:type="dxa"/>
            <w:tcBorders>
              <w:top w:val="single" w:sz="6" w:space="0" w:color="auto"/>
              <w:bottom w:val="single" w:sz="6" w:space="0" w:color="auto"/>
            </w:tcBorders>
          </w:tcPr>
          <w:p w14:paraId="698AD4C8" w14:textId="494BCF13" w:rsidR="005A5A77" w:rsidRPr="00370A94" w:rsidRDefault="005A5A77" w:rsidP="005A5A77">
            <w:pPr>
              <w:pStyle w:val="ISOClause"/>
              <w:spacing w:before="60" w:after="60" w:line="240" w:lineRule="auto"/>
              <w:rPr>
                <w:szCs w:val="18"/>
              </w:rPr>
            </w:pPr>
            <w:r>
              <w:rPr>
                <w:szCs w:val="18"/>
              </w:rPr>
              <w:t>Dev4009</w:t>
            </w:r>
          </w:p>
        </w:tc>
        <w:tc>
          <w:tcPr>
            <w:tcW w:w="1117" w:type="dxa"/>
            <w:tcBorders>
              <w:top w:val="single" w:sz="6" w:space="0" w:color="auto"/>
              <w:bottom w:val="single" w:sz="6" w:space="0" w:color="auto"/>
            </w:tcBorders>
          </w:tcPr>
          <w:p w14:paraId="0E11E6FC" w14:textId="42E12539" w:rsidR="005A5A77" w:rsidRPr="00370A94" w:rsidRDefault="005A5A77" w:rsidP="005A5A77">
            <w:pPr>
              <w:pStyle w:val="ISOParagraph"/>
              <w:spacing w:before="60" w:after="60" w:line="240" w:lineRule="auto"/>
              <w:ind w:right="-100"/>
              <w:rPr>
                <w:szCs w:val="18"/>
              </w:rPr>
            </w:pPr>
          </w:p>
        </w:tc>
        <w:tc>
          <w:tcPr>
            <w:tcW w:w="706" w:type="dxa"/>
            <w:tcBorders>
              <w:top w:val="single" w:sz="6" w:space="0" w:color="auto"/>
              <w:bottom w:val="single" w:sz="6" w:space="0" w:color="auto"/>
            </w:tcBorders>
          </w:tcPr>
          <w:p w14:paraId="5FD6FB5B" w14:textId="14EE7D8A" w:rsidR="005A5A77" w:rsidRPr="00370A94" w:rsidRDefault="005A5A77" w:rsidP="005A5A77">
            <w:pPr>
              <w:pStyle w:val="ISOCommType"/>
              <w:spacing w:before="60" w:after="60" w:line="240" w:lineRule="auto"/>
              <w:rPr>
                <w:szCs w:val="18"/>
              </w:rPr>
            </w:pPr>
            <w:r w:rsidRPr="00291A51">
              <w:rPr>
                <w:rFonts w:cs="Arial"/>
                <w:szCs w:val="18"/>
              </w:rPr>
              <w:t>te</w:t>
            </w:r>
          </w:p>
        </w:tc>
        <w:tc>
          <w:tcPr>
            <w:tcW w:w="4590" w:type="dxa"/>
            <w:tcBorders>
              <w:top w:val="single" w:sz="6" w:space="0" w:color="auto"/>
              <w:bottom w:val="single" w:sz="6" w:space="0" w:color="auto"/>
            </w:tcBorders>
          </w:tcPr>
          <w:p w14:paraId="7DF0574E" w14:textId="77777777" w:rsidR="005A5A77" w:rsidRDefault="005A5A77" w:rsidP="005A5A77">
            <w:pPr>
              <w:keepNext/>
              <w:keepLines/>
              <w:tabs>
                <w:tab w:val="left" w:pos="2520"/>
                <w:tab w:val="left" w:pos="3600"/>
                <w:tab w:val="left" w:pos="4680"/>
                <w:tab w:val="left" w:pos="5760"/>
                <w:tab w:val="left" w:pos="6840"/>
              </w:tabs>
              <w:spacing w:before="60" w:after="60"/>
              <w:rPr>
                <w:sz w:val="18"/>
                <w:szCs w:val="18"/>
              </w:rPr>
            </w:pPr>
            <w:r>
              <w:rPr>
                <w:sz w:val="18"/>
                <w:szCs w:val="18"/>
              </w:rPr>
              <w:t>This check is designated as applying only to S-104. That suggests it is product-specific.</w:t>
            </w:r>
          </w:p>
          <w:p w14:paraId="5575B989" w14:textId="3748E91D" w:rsidR="005A5A77" w:rsidRPr="00370A94" w:rsidRDefault="005A5A77" w:rsidP="005A5A77">
            <w:pPr>
              <w:keepNext/>
              <w:keepLines/>
              <w:tabs>
                <w:tab w:val="left" w:pos="2520"/>
                <w:tab w:val="left" w:pos="3600"/>
                <w:tab w:val="left" w:pos="4680"/>
                <w:tab w:val="left" w:pos="5760"/>
                <w:tab w:val="left" w:pos="6840"/>
              </w:tabs>
              <w:spacing w:before="60" w:after="60"/>
              <w:rPr>
                <w:sz w:val="18"/>
                <w:szCs w:val="18"/>
              </w:rPr>
            </w:pPr>
            <w:r>
              <w:rPr>
                <w:sz w:val="18"/>
                <w:szCs w:val="18"/>
              </w:rPr>
              <w:t xml:space="preserve">Also, see Notes column: </w:t>
            </w:r>
            <w:r w:rsidRPr="00840905">
              <w:rPr>
                <w:sz w:val="18"/>
                <w:szCs w:val="18"/>
              </w:rPr>
              <w:t>(1) This check would invalidate any dataset that is issued late. (2) timePoint is of type DateTime, and can't be compared only to issueDate</w:t>
            </w:r>
          </w:p>
        </w:tc>
        <w:tc>
          <w:tcPr>
            <w:tcW w:w="4174" w:type="dxa"/>
            <w:tcBorders>
              <w:top w:val="single" w:sz="6" w:space="0" w:color="auto"/>
              <w:bottom w:val="single" w:sz="6" w:space="0" w:color="auto"/>
            </w:tcBorders>
          </w:tcPr>
          <w:p w14:paraId="205B90B1" w14:textId="32E56FE0" w:rsidR="005A5A77" w:rsidRPr="0036345A" w:rsidRDefault="005A5A77" w:rsidP="005A5A77">
            <w:pPr>
              <w:pStyle w:val="ISOChange"/>
              <w:spacing w:before="60" w:after="60" w:line="240" w:lineRule="auto"/>
              <w:rPr>
                <w:szCs w:val="18"/>
              </w:rPr>
            </w:pPr>
            <w:r>
              <w:rPr>
                <w:szCs w:val="18"/>
              </w:rPr>
              <w:t>Delete. Refer to S-104 and S-111 teams for consideration as product-specific check.</w:t>
            </w:r>
          </w:p>
        </w:tc>
        <w:tc>
          <w:tcPr>
            <w:tcW w:w="2590" w:type="dxa"/>
            <w:tcBorders>
              <w:top w:val="single" w:sz="6" w:space="0" w:color="auto"/>
              <w:bottom w:val="single" w:sz="6" w:space="0" w:color="auto"/>
            </w:tcBorders>
            <w:shd w:val="clear" w:color="auto" w:fill="D9D9D9" w:themeFill="background1" w:themeFillShade="D9"/>
          </w:tcPr>
          <w:p w14:paraId="73CA9A8F" w14:textId="1CC0059D" w:rsidR="005A5A77" w:rsidRPr="001B6271" w:rsidRDefault="00CC6482" w:rsidP="005A5A77">
            <w:pPr>
              <w:pStyle w:val="ISOSecretObservations"/>
              <w:spacing w:before="60" w:after="60" w:line="240" w:lineRule="auto"/>
              <w:rPr>
                <w:b/>
                <w:bCs/>
                <w:color w:val="FF0000"/>
                <w:szCs w:val="18"/>
              </w:rPr>
            </w:pPr>
            <w:ins w:id="331" w:author="Raphael Malyankar" w:date="2025-01-24T15:49:00Z" w16du:dateUtc="2025-01-24T22:49:00Z">
              <w:r>
                <w:rPr>
                  <w:b/>
                  <w:bCs/>
                  <w:color w:val="FF0000"/>
                  <w:szCs w:val="18"/>
                </w:rPr>
                <w:t>Agreed</w:t>
              </w:r>
            </w:ins>
          </w:p>
        </w:tc>
      </w:tr>
      <w:tr w:rsidR="005A5A77" w:rsidRPr="0036345A" w14:paraId="488C85FF" w14:textId="77777777" w:rsidTr="006C61DB">
        <w:trPr>
          <w:cantSplit/>
          <w:jc w:val="center"/>
        </w:trPr>
        <w:tc>
          <w:tcPr>
            <w:tcW w:w="665" w:type="dxa"/>
            <w:tcBorders>
              <w:top w:val="single" w:sz="6" w:space="0" w:color="auto"/>
              <w:bottom w:val="single" w:sz="6" w:space="0" w:color="auto"/>
            </w:tcBorders>
          </w:tcPr>
          <w:p w14:paraId="017CF9BB" w14:textId="6B1549AB" w:rsidR="005A5A77" w:rsidRPr="0036345A" w:rsidRDefault="005A5A77" w:rsidP="005A5A77">
            <w:pPr>
              <w:pStyle w:val="ISOMB"/>
              <w:spacing w:before="60" w:after="60" w:line="240" w:lineRule="auto"/>
              <w:rPr>
                <w:szCs w:val="18"/>
              </w:rPr>
            </w:pPr>
            <w:ins w:id="332" w:author="Raphael Malyankar" w:date="2025-01-15T20:33:00Z" w16du:dateUtc="2025-01-16T03:33:00Z">
              <w:r w:rsidRPr="006423C2">
                <w:rPr>
                  <w:rFonts w:cs="Arial"/>
                  <w:szCs w:val="18"/>
                </w:rPr>
                <w:t>list</w:t>
              </w:r>
            </w:ins>
          </w:p>
        </w:tc>
        <w:tc>
          <w:tcPr>
            <w:tcW w:w="598" w:type="dxa"/>
            <w:tcBorders>
              <w:top w:val="single" w:sz="6" w:space="0" w:color="auto"/>
              <w:bottom w:val="single" w:sz="6" w:space="0" w:color="auto"/>
            </w:tcBorders>
          </w:tcPr>
          <w:p w14:paraId="32853108" w14:textId="49723DF7" w:rsidR="005A5A77" w:rsidRPr="0036345A" w:rsidRDefault="005A5A77" w:rsidP="005A5A77">
            <w:pPr>
              <w:pStyle w:val="ISOMB"/>
              <w:spacing w:before="60" w:after="60" w:line="240" w:lineRule="auto"/>
              <w:rPr>
                <w:szCs w:val="18"/>
              </w:rPr>
            </w:pPr>
            <w:r w:rsidRPr="00EA3A88">
              <w:t>rmm</w:t>
            </w:r>
          </w:p>
        </w:tc>
        <w:tc>
          <w:tcPr>
            <w:tcW w:w="1313" w:type="dxa"/>
            <w:tcBorders>
              <w:top w:val="single" w:sz="6" w:space="0" w:color="auto"/>
              <w:bottom w:val="single" w:sz="6" w:space="0" w:color="auto"/>
            </w:tcBorders>
          </w:tcPr>
          <w:p w14:paraId="3AB6DF4B" w14:textId="0DA65193" w:rsidR="005A5A77" w:rsidRPr="0036345A" w:rsidRDefault="005A5A77" w:rsidP="005A5A77">
            <w:pPr>
              <w:pStyle w:val="ISOClause"/>
              <w:spacing w:before="60" w:after="60" w:line="240" w:lineRule="auto"/>
              <w:rPr>
                <w:szCs w:val="18"/>
              </w:rPr>
            </w:pPr>
            <w:r>
              <w:rPr>
                <w:szCs w:val="18"/>
              </w:rPr>
              <w:t>Dev5001, Dev5002</w:t>
            </w:r>
          </w:p>
        </w:tc>
        <w:tc>
          <w:tcPr>
            <w:tcW w:w="1117" w:type="dxa"/>
            <w:tcBorders>
              <w:top w:val="single" w:sz="6" w:space="0" w:color="auto"/>
              <w:bottom w:val="single" w:sz="6" w:space="0" w:color="auto"/>
            </w:tcBorders>
          </w:tcPr>
          <w:p w14:paraId="14A107FE" w14:textId="77777777" w:rsidR="005A5A77" w:rsidRPr="0036345A" w:rsidRDefault="005A5A77" w:rsidP="005A5A77">
            <w:pPr>
              <w:pStyle w:val="ISOParagraph"/>
              <w:spacing w:before="60" w:after="60" w:line="240" w:lineRule="auto"/>
              <w:rPr>
                <w:szCs w:val="18"/>
              </w:rPr>
            </w:pPr>
          </w:p>
        </w:tc>
        <w:tc>
          <w:tcPr>
            <w:tcW w:w="706" w:type="dxa"/>
            <w:tcBorders>
              <w:top w:val="single" w:sz="6" w:space="0" w:color="auto"/>
              <w:bottom w:val="single" w:sz="6" w:space="0" w:color="auto"/>
            </w:tcBorders>
          </w:tcPr>
          <w:p w14:paraId="00BC5EDD" w14:textId="1118AEE7" w:rsidR="005A5A77" w:rsidRPr="0036345A" w:rsidRDefault="005A5A77" w:rsidP="005A5A77">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558FF19E" w14:textId="4D629548" w:rsidR="005A5A77" w:rsidRPr="0036345A" w:rsidRDefault="005A5A77" w:rsidP="005A5A77">
            <w:pPr>
              <w:spacing w:before="60" w:after="60"/>
              <w:jc w:val="left"/>
              <w:rPr>
                <w:sz w:val="18"/>
                <w:szCs w:val="18"/>
              </w:rPr>
            </w:pPr>
            <w:r>
              <w:rPr>
                <w:sz w:val="18"/>
                <w:szCs w:val="18"/>
              </w:rPr>
              <w:t>These checks have been on the table for a while but S-98 still has nothing about maximum and minimum resolutions.</w:t>
            </w:r>
          </w:p>
        </w:tc>
        <w:tc>
          <w:tcPr>
            <w:tcW w:w="4174" w:type="dxa"/>
            <w:tcBorders>
              <w:top w:val="single" w:sz="6" w:space="0" w:color="auto"/>
              <w:bottom w:val="single" w:sz="6" w:space="0" w:color="auto"/>
            </w:tcBorders>
          </w:tcPr>
          <w:p w14:paraId="4765F3E4" w14:textId="77777777" w:rsidR="005A5A77" w:rsidRDefault="005A5A77" w:rsidP="005A5A77">
            <w:pPr>
              <w:pStyle w:val="ISOChange"/>
              <w:spacing w:before="60" w:after="60" w:line="240" w:lineRule="auto"/>
              <w:rPr>
                <w:szCs w:val="18"/>
              </w:rPr>
            </w:pPr>
            <w:r>
              <w:rPr>
                <w:szCs w:val="18"/>
              </w:rPr>
              <w:t>Delete.</w:t>
            </w:r>
          </w:p>
          <w:p w14:paraId="0E35101F" w14:textId="1AD062AB" w:rsidR="005A5A77" w:rsidRPr="0036345A" w:rsidRDefault="005A5A77" w:rsidP="005A5A77">
            <w:pPr>
              <w:pStyle w:val="ISOChange"/>
              <w:spacing w:before="60" w:after="60" w:line="240" w:lineRule="auto"/>
              <w:rPr>
                <w:szCs w:val="18"/>
              </w:rPr>
            </w:pPr>
            <w:r>
              <w:rPr>
                <w:szCs w:val="18"/>
              </w:rPr>
              <w:t>Re-introduce if and when S-98 has something to say about maximum and minimum resolutions.</w:t>
            </w:r>
          </w:p>
        </w:tc>
        <w:tc>
          <w:tcPr>
            <w:tcW w:w="2590" w:type="dxa"/>
            <w:tcBorders>
              <w:top w:val="single" w:sz="6" w:space="0" w:color="auto"/>
              <w:bottom w:val="single" w:sz="6" w:space="0" w:color="auto"/>
            </w:tcBorders>
            <w:shd w:val="clear" w:color="auto" w:fill="D9D9D9" w:themeFill="background1" w:themeFillShade="D9"/>
          </w:tcPr>
          <w:p w14:paraId="24B82C69" w14:textId="035CB5DB" w:rsidR="005A5A77" w:rsidRPr="004C6096" w:rsidRDefault="00CC6482" w:rsidP="005A5A77">
            <w:pPr>
              <w:pStyle w:val="ISOSecretObservations"/>
              <w:spacing w:before="60" w:after="60" w:line="240" w:lineRule="auto"/>
              <w:rPr>
                <w:b/>
                <w:bCs/>
                <w:color w:val="FF0000"/>
                <w:szCs w:val="18"/>
              </w:rPr>
            </w:pPr>
            <w:ins w:id="333" w:author="Raphael Malyankar" w:date="2025-01-24T15:49:00Z" w16du:dateUtc="2025-01-24T22:49:00Z">
              <w:r>
                <w:rPr>
                  <w:b/>
                  <w:bCs/>
                  <w:color w:val="FF0000"/>
                  <w:szCs w:val="18"/>
                </w:rPr>
                <w:t>Agreed</w:t>
              </w:r>
            </w:ins>
          </w:p>
        </w:tc>
      </w:tr>
      <w:tr w:rsidR="00F05EDB" w:rsidRPr="0036345A" w14:paraId="428BAA58" w14:textId="77777777" w:rsidTr="006C61DB">
        <w:trPr>
          <w:cantSplit/>
          <w:jc w:val="center"/>
          <w:ins w:id="334" w:author="Raphael Malyankar" w:date="2025-01-15T21:10:00Z"/>
        </w:trPr>
        <w:tc>
          <w:tcPr>
            <w:tcW w:w="665" w:type="dxa"/>
            <w:tcBorders>
              <w:top w:val="single" w:sz="6" w:space="0" w:color="auto"/>
              <w:bottom w:val="single" w:sz="6" w:space="0" w:color="auto"/>
            </w:tcBorders>
          </w:tcPr>
          <w:p w14:paraId="7018A8F9" w14:textId="4E7D248C" w:rsidR="00F05EDB" w:rsidRPr="006423C2" w:rsidRDefault="00F05EDB" w:rsidP="00F05EDB">
            <w:pPr>
              <w:pStyle w:val="ISOMB"/>
              <w:spacing w:before="60" w:after="60" w:line="240" w:lineRule="auto"/>
              <w:rPr>
                <w:ins w:id="335" w:author="Raphael Malyankar" w:date="2025-01-15T21:10:00Z" w16du:dateUtc="2025-01-16T04:10:00Z"/>
                <w:rFonts w:cs="Arial"/>
                <w:szCs w:val="18"/>
              </w:rPr>
            </w:pPr>
            <w:ins w:id="336" w:author="Raphael Malyankar" w:date="2025-01-15T21:10:00Z" w16du:dateUtc="2025-01-16T04:10:00Z">
              <w:r>
                <w:rPr>
                  <w:rFonts w:cs="Arial"/>
                  <w:szCs w:val="18"/>
                </w:rPr>
                <w:t>list</w:t>
              </w:r>
            </w:ins>
          </w:p>
        </w:tc>
        <w:tc>
          <w:tcPr>
            <w:tcW w:w="598" w:type="dxa"/>
            <w:tcBorders>
              <w:top w:val="single" w:sz="6" w:space="0" w:color="auto"/>
              <w:bottom w:val="single" w:sz="6" w:space="0" w:color="auto"/>
            </w:tcBorders>
          </w:tcPr>
          <w:p w14:paraId="7D174C38" w14:textId="534738EB" w:rsidR="00F05EDB" w:rsidRPr="00EA3A88" w:rsidRDefault="00F05EDB" w:rsidP="00F05EDB">
            <w:pPr>
              <w:pStyle w:val="ISOMB"/>
              <w:spacing w:before="60" w:after="60" w:line="240" w:lineRule="auto"/>
              <w:rPr>
                <w:ins w:id="337" w:author="Raphael Malyankar" w:date="2025-01-15T21:10:00Z" w16du:dateUtc="2025-01-16T04:10:00Z"/>
              </w:rPr>
            </w:pPr>
            <w:ins w:id="338" w:author="Raphael Malyankar" w:date="2025-01-15T21:10:00Z" w16du:dateUtc="2025-01-16T04:10:00Z">
              <w:r>
                <w:rPr>
                  <w:szCs w:val="18"/>
                  <w:lang w:eastAsia="ja-JP"/>
                </w:rPr>
                <w:t>DE</w:t>
              </w:r>
            </w:ins>
          </w:p>
        </w:tc>
        <w:tc>
          <w:tcPr>
            <w:tcW w:w="1313" w:type="dxa"/>
            <w:tcBorders>
              <w:top w:val="single" w:sz="6" w:space="0" w:color="auto"/>
              <w:bottom w:val="single" w:sz="6" w:space="0" w:color="auto"/>
            </w:tcBorders>
          </w:tcPr>
          <w:p w14:paraId="6E5F61CA" w14:textId="77777777" w:rsidR="00F05EDB" w:rsidRDefault="00F05EDB" w:rsidP="00F05EDB">
            <w:pPr>
              <w:pStyle w:val="ISOClause"/>
              <w:spacing w:before="60" w:after="60" w:line="240" w:lineRule="auto"/>
              <w:rPr>
                <w:ins w:id="339" w:author="Raphael Malyankar" w:date="2025-01-15T21:10:00Z" w16du:dateUtc="2025-01-16T04:10:00Z"/>
                <w:sz w:val="16"/>
                <w:szCs w:val="18"/>
                <w:lang w:eastAsia="ja-JP"/>
              </w:rPr>
            </w:pPr>
            <w:ins w:id="340" w:author="Raphael Malyankar" w:date="2025-01-15T21:10:00Z" w16du:dateUtc="2025-01-16T04:10:00Z">
              <w:r>
                <w:rPr>
                  <w:sz w:val="16"/>
                  <w:szCs w:val="18"/>
                  <w:lang w:eastAsia="ja-JP"/>
                </w:rPr>
                <w:t>S98Dev_5001</w:t>
              </w:r>
            </w:ins>
          </w:p>
          <w:p w14:paraId="01D3F29D" w14:textId="5C377B17" w:rsidR="00F05EDB" w:rsidRDefault="00F05EDB" w:rsidP="00F05EDB">
            <w:pPr>
              <w:pStyle w:val="ISOClause"/>
              <w:spacing w:before="60" w:after="60" w:line="240" w:lineRule="auto"/>
              <w:rPr>
                <w:ins w:id="341" w:author="Raphael Malyankar" w:date="2025-01-15T21:10:00Z" w16du:dateUtc="2025-01-16T04:10:00Z"/>
                <w:szCs w:val="18"/>
              </w:rPr>
            </w:pPr>
            <w:ins w:id="342" w:author="Raphael Malyankar" w:date="2025-01-15T21:10:00Z" w16du:dateUtc="2025-01-16T04:10:00Z">
              <w:r>
                <w:rPr>
                  <w:sz w:val="16"/>
                  <w:szCs w:val="18"/>
                  <w:lang w:eastAsia="ja-JP"/>
                </w:rPr>
                <w:t>S98Dev_5002</w:t>
              </w:r>
            </w:ins>
          </w:p>
        </w:tc>
        <w:tc>
          <w:tcPr>
            <w:tcW w:w="1117" w:type="dxa"/>
            <w:tcBorders>
              <w:top w:val="single" w:sz="6" w:space="0" w:color="auto"/>
              <w:bottom w:val="single" w:sz="6" w:space="0" w:color="auto"/>
            </w:tcBorders>
          </w:tcPr>
          <w:p w14:paraId="3B0F24A9" w14:textId="77777777" w:rsidR="00F05EDB" w:rsidRPr="0036345A" w:rsidRDefault="00F05EDB" w:rsidP="00F05EDB">
            <w:pPr>
              <w:pStyle w:val="ISOParagraph"/>
              <w:spacing w:before="60" w:after="60" w:line="240" w:lineRule="auto"/>
              <w:rPr>
                <w:ins w:id="343" w:author="Raphael Malyankar" w:date="2025-01-15T21:10:00Z" w16du:dateUtc="2025-01-16T04:10:00Z"/>
                <w:szCs w:val="18"/>
              </w:rPr>
            </w:pPr>
          </w:p>
        </w:tc>
        <w:tc>
          <w:tcPr>
            <w:tcW w:w="706" w:type="dxa"/>
            <w:tcBorders>
              <w:top w:val="single" w:sz="6" w:space="0" w:color="auto"/>
              <w:bottom w:val="single" w:sz="6" w:space="0" w:color="auto"/>
            </w:tcBorders>
          </w:tcPr>
          <w:p w14:paraId="4EFE4701" w14:textId="577A132C" w:rsidR="00F05EDB" w:rsidRDefault="00F05EDB" w:rsidP="00F05EDB">
            <w:pPr>
              <w:pStyle w:val="ISOCommType"/>
              <w:spacing w:before="60" w:after="60" w:line="240" w:lineRule="auto"/>
              <w:rPr>
                <w:ins w:id="344" w:author="Raphael Malyankar" w:date="2025-01-15T21:10:00Z" w16du:dateUtc="2025-01-16T04:10:00Z"/>
                <w:szCs w:val="18"/>
              </w:rPr>
            </w:pPr>
            <w:ins w:id="345" w:author="Raphael Malyankar" w:date="2025-01-15T21:10:00Z" w16du:dateUtc="2025-01-16T04:10:00Z">
              <w:r>
                <w:rPr>
                  <w:szCs w:val="18"/>
                  <w:lang w:eastAsia="ja-JP"/>
                </w:rPr>
                <w:t>te</w:t>
              </w:r>
            </w:ins>
          </w:p>
        </w:tc>
        <w:tc>
          <w:tcPr>
            <w:tcW w:w="4590" w:type="dxa"/>
            <w:tcBorders>
              <w:top w:val="single" w:sz="6" w:space="0" w:color="auto"/>
              <w:bottom w:val="single" w:sz="6" w:space="0" w:color="auto"/>
            </w:tcBorders>
          </w:tcPr>
          <w:p w14:paraId="0BF6D984" w14:textId="013E5575" w:rsidR="00F05EDB" w:rsidRPr="00C56C01" w:rsidRDefault="00F05EDB" w:rsidP="00F05EDB">
            <w:pPr>
              <w:spacing w:before="60" w:after="60"/>
              <w:jc w:val="left"/>
              <w:rPr>
                <w:ins w:id="346" w:author="Raphael Malyankar" w:date="2025-01-15T21:10:00Z" w16du:dateUtc="2025-01-16T04:10:00Z"/>
                <w:sz w:val="18"/>
                <w:szCs w:val="18"/>
              </w:rPr>
            </w:pPr>
            <w:ins w:id="347" w:author="Raphael Malyankar" w:date="2025-01-15T21:10:00Z" w16du:dateUtc="2025-01-16T04:10:00Z">
              <w:r w:rsidRPr="00C56C01">
                <w:rPr>
                  <w:sz w:val="18"/>
                  <w:szCs w:val="18"/>
                  <w:lang w:eastAsia="ja-JP"/>
                </w:rPr>
                <w:t>That’s not needed.</w:t>
              </w:r>
            </w:ins>
          </w:p>
        </w:tc>
        <w:tc>
          <w:tcPr>
            <w:tcW w:w="4174" w:type="dxa"/>
            <w:tcBorders>
              <w:top w:val="single" w:sz="6" w:space="0" w:color="auto"/>
              <w:bottom w:val="single" w:sz="6" w:space="0" w:color="auto"/>
            </w:tcBorders>
          </w:tcPr>
          <w:p w14:paraId="180362DD" w14:textId="4F610E25" w:rsidR="00F05EDB" w:rsidRDefault="00F05EDB" w:rsidP="00F05EDB">
            <w:pPr>
              <w:pStyle w:val="ISOChange"/>
              <w:spacing w:before="60" w:after="60" w:line="240" w:lineRule="auto"/>
              <w:rPr>
                <w:ins w:id="348" w:author="Raphael Malyankar" w:date="2025-01-15T21:10:00Z" w16du:dateUtc="2025-01-16T04:10:00Z"/>
                <w:szCs w:val="18"/>
              </w:rPr>
            </w:pPr>
            <w:ins w:id="349" w:author="Raphael Malyankar" w:date="2025-01-15T21:10:00Z" w16du:dateUtc="2025-01-16T04:10:00Z">
              <w:r>
                <w:rPr>
                  <w:szCs w:val="18"/>
                  <w:lang w:eastAsia="ja-JP"/>
                </w:rPr>
                <w:t>Remove checks</w:t>
              </w:r>
            </w:ins>
          </w:p>
        </w:tc>
        <w:tc>
          <w:tcPr>
            <w:tcW w:w="2590" w:type="dxa"/>
            <w:tcBorders>
              <w:top w:val="single" w:sz="6" w:space="0" w:color="auto"/>
              <w:bottom w:val="single" w:sz="6" w:space="0" w:color="auto"/>
            </w:tcBorders>
            <w:shd w:val="clear" w:color="auto" w:fill="D9D9D9" w:themeFill="background1" w:themeFillShade="D9"/>
          </w:tcPr>
          <w:p w14:paraId="54F47DD1" w14:textId="630AFCED" w:rsidR="00F05EDB" w:rsidRPr="004C6096" w:rsidRDefault="00F05EDB" w:rsidP="00F05EDB">
            <w:pPr>
              <w:pStyle w:val="ISOSecretObservations"/>
              <w:spacing w:before="60" w:after="60" w:line="240" w:lineRule="auto"/>
              <w:rPr>
                <w:ins w:id="350" w:author="Raphael Malyankar" w:date="2025-01-15T21:10:00Z" w16du:dateUtc="2025-01-16T04:10:00Z"/>
                <w:b/>
                <w:bCs/>
                <w:color w:val="FF0000"/>
                <w:szCs w:val="18"/>
              </w:rPr>
            </w:pPr>
            <w:ins w:id="351" w:author="Raphael Malyankar" w:date="2025-01-15T21:10:00Z" w16du:dateUtc="2025-01-16T04:10:00Z">
              <w:r>
                <w:rPr>
                  <w:b/>
                  <w:bCs/>
                  <w:color w:val="FF0000"/>
                  <w:szCs w:val="18"/>
                </w:rPr>
                <w:t>Agreed, see comment by RMM</w:t>
              </w:r>
            </w:ins>
          </w:p>
        </w:tc>
      </w:tr>
      <w:tr w:rsidR="005A5A77" w:rsidRPr="0036345A" w14:paraId="47DF5A86" w14:textId="77777777" w:rsidTr="006C61DB">
        <w:trPr>
          <w:cantSplit/>
          <w:jc w:val="center"/>
        </w:trPr>
        <w:tc>
          <w:tcPr>
            <w:tcW w:w="665" w:type="dxa"/>
            <w:tcBorders>
              <w:top w:val="single" w:sz="6" w:space="0" w:color="auto"/>
              <w:bottom w:val="single" w:sz="6" w:space="0" w:color="auto"/>
            </w:tcBorders>
          </w:tcPr>
          <w:p w14:paraId="1F46C484" w14:textId="2AB80FAC" w:rsidR="005A5A77" w:rsidRPr="0036345A" w:rsidRDefault="005A5A77" w:rsidP="005A5A77">
            <w:pPr>
              <w:pStyle w:val="ISOMB"/>
              <w:spacing w:before="60" w:after="60" w:line="240" w:lineRule="auto"/>
              <w:rPr>
                <w:szCs w:val="18"/>
              </w:rPr>
            </w:pPr>
            <w:ins w:id="352" w:author="Raphael Malyankar" w:date="2025-01-15T20:33:00Z" w16du:dateUtc="2025-01-16T03:33:00Z">
              <w:r w:rsidRPr="006423C2">
                <w:rPr>
                  <w:rFonts w:cs="Arial"/>
                  <w:szCs w:val="18"/>
                </w:rPr>
                <w:lastRenderedPageBreak/>
                <w:t>list</w:t>
              </w:r>
            </w:ins>
          </w:p>
        </w:tc>
        <w:tc>
          <w:tcPr>
            <w:tcW w:w="598" w:type="dxa"/>
            <w:tcBorders>
              <w:top w:val="single" w:sz="6" w:space="0" w:color="auto"/>
              <w:bottom w:val="single" w:sz="6" w:space="0" w:color="auto"/>
            </w:tcBorders>
          </w:tcPr>
          <w:p w14:paraId="78EDBF9C" w14:textId="3EC00239" w:rsidR="005A5A77" w:rsidRPr="0036345A" w:rsidRDefault="005A5A77" w:rsidP="005A5A77">
            <w:pPr>
              <w:pStyle w:val="ISOMB"/>
              <w:spacing w:before="60" w:after="60" w:line="240" w:lineRule="auto"/>
              <w:rPr>
                <w:szCs w:val="18"/>
              </w:rPr>
            </w:pPr>
            <w:r w:rsidRPr="00EA3A88">
              <w:t>rmm</w:t>
            </w:r>
          </w:p>
        </w:tc>
        <w:tc>
          <w:tcPr>
            <w:tcW w:w="1313" w:type="dxa"/>
            <w:tcBorders>
              <w:top w:val="single" w:sz="6" w:space="0" w:color="auto"/>
              <w:bottom w:val="single" w:sz="6" w:space="0" w:color="auto"/>
            </w:tcBorders>
          </w:tcPr>
          <w:p w14:paraId="53DCC4B3" w14:textId="59166307" w:rsidR="005A5A77" w:rsidRPr="0036345A" w:rsidRDefault="005A5A77" w:rsidP="005A5A77">
            <w:pPr>
              <w:pStyle w:val="ISOClause"/>
              <w:spacing w:before="60" w:after="60" w:line="240" w:lineRule="auto"/>
              <w:rPr>
                <w:szCs w:val="18"/>
              </w:rPr>
            </w:pPr>
            <w:r>
              <w:rPr>
                <w:szCs w:val="18"/>
              </w:rPr>
              <w:t>Dev7002</w:t>
            </w:r>
          </w:p>
        </w:tc>
        <w:tc>
          <w:tcPr>
            <w:tcW w:w="1117" w:type="dxa"/>
            <w:tcBorders>
              <w:top w:val="single" w:sz="6" w:space="0" w:color="auto"/>
              <w:bottom w:val="single" w:sz="6" w:space="0" w:color="auto"/>
            </w:tcBorders>
          </w:tcPr>
          <w:p w14:paraId="5772D8C6" w14:textId="77777777" w:rsidR="005A5A77" w:rsidRPr="0036345A" w:rsidRDefault="005A5A77" w:rsidP="005A5A77">
            <w:pPr>
              <w:pStyle w:val="ISOParagraph"/>
              <w:spacing w:before="60" w:after="60" w:line="240" w:lineRule="auto"/>
              <w:rPr>
                <w:szCs w:val="18"/>
              </w:rPr>
            </w:pPr>
          </w:p>
        </w:tc>
        <w:tc>
          <w:tcPr>
            <w:tcW w:w="706" w:type="dxa"/>
            <w:tcBorders>
              <w:top w:val="single" w:sz="6" w:space="0" w:color="auto"/>
              <w:bottom w:val="single" w:sz="6" w:space="0" w:color="auto"/>
            </w:tcBorders>
          </w:tcPr>
          <w:p w14:paraId="6BF30449" w14:textId="1C52D63A" w:rsidR="005A5A77" w:rsidRPr="0036345A" w:rsidRDefault="005A5A77" w:rsidP="005A5A77">
            <w:pPr>
              <w:pStyle w:val="ISOCommType"/>
              <w:spacing w:before="60" w:after="60" w:line="240" w:lineRule="auto"/>
              <w:rPr>
                <w:szCs w:val="18"/>
              </w:rPr>
            </w:pPr>
            <w:r>
              <w:rPr>
                <w:rFonts w:cs="Arial"/>
                <w:szCs w:val="18"/>
              </w:rPr>
              <w:t>te</w:t>
            </w:r>
          </w:p>
        </w:tc>
        <w:tc>
          <w:tcPr>
            <w:tcW w:w="4590" w:type="dxa"/>
            <w:tcBorders>
              <w:top w:val="single" w:sz="6" w:space="0" w:color="auto"/>
              <w:bottom w:val="single" w:sz="6" w:space="0" w:color="auto"/>
            </w:tcBorders>
          </w:tcPr>
          <w:p w14:paraId="1EEE083F" w14:textId="77777777" w:rsidR="005A5A77" w:rsidRDefault="005A5A77" w:rsidP="005A5A77">
            <w:pPr>
              <w:spacing w:before="60" w:after="60"/>
              <w:jc w:val="left"/>
              <w:rPr>
                <w:sz w:val="18"/>
                <w:szCs w:val="18"/>
              </w:rPr>
            </w:pPr>
            <w:r>
              <w:rPr>
                <w:sz w:val="18"/>
                <w:szCs w:val="18"/>
              </w:rPr>
              <w:t>Complements 7009 in checking that bathymetry data is not on land.</w:t>
            </w:r>
          </w:p>
          <w:p w14:paraId="7AA15BA2" w14:textId="77777777" w:rsidR="005A5A77" w:rsidRDefault="005A5A77" w:rsidP="005A5A77">
            <w:pPr>
              <w:spacing w:before="60" w:after="60"/>
              <w:jc w:val="left"/>
              <w:rPr>
                <w:sz w:val="18"/>
                <w:szCs w:val="18"/>
              </w:rPr>
            </w:pPr>
            <w:r>
              <w:rPr>
                <w:sz w:val="18"/>
                <w:szCs w:val="18"/>
              </w:rPr>
              <w:t>Amend description to refer to the largest scale ENC, like Dev7009.</w:t>
            </w:r>
          </w:p>
          <w:p w14:paraId="64F854FC" w14:textId="4461EBB9" w:rsidR="005A5A77" w:rsidRPr="0036345A" w:rsidRDefault="005A5A77" w:rsidP="005A5A77">
            <w:pPr>
              <w:spacing w:before="60" w:after="60"/>
              <w:jc w:val="left"/>
              <w:rPr>
                <w:sz w:val="18"/>
                <w:szCs w:val="18"/>
              </w:rPr>
            </w:pPr>
            <w:r>
              <w:rPr>
                <w:sz w:val="18"/>
                <w:szCs w:val="18"/>
              </w:rPr>
              <w:t xml:space="preserve">In special cases (e.g., S-102 issue #50 </w:t>
            </w:r>
            <w:hyperlink r:id="rId10" w:anchor="issuecomment-1748828458" w:history="1">
              <w:r w:rsidRPr="00791398">
                <w:rPr>
                  <w:rStyle w:val="Hyperlink"/>
                  <w:sz w:val="18"/>
                  <w:szCs w:val="18"/>
                </w:rPr>
                <w:t>https://github.com/iho-ohi/S-102-Product-Specification/issues/50#issuecomment-1748828458</w:t>
              </w:r>
            </w:hyperlink>
            <w:r>
              <w:rPr>
                <w:sz w:val="18"/>
                <w:szCs w:val="18"/>
              </w:rPr>
              <w:t>) it is possible for bathymetry to overlap a land feature Also, there is the possibility of obsolete ENC or cartographic approximation compared to bathymetry cells.</w:t>
            </w:r>
          </w:p>
        </w:tc>
        <w:tc>
          <w:tcPr>
            <w:tcW w:w="4174" w:type="dxa"/>
            <w:tcBorders>
              <w:top w:val="single" w:sz="6" w:space="0" w:color="auto"/>
              <w:bottom w:val="single" w:sz="6" w:space="0" w:color="auto"/>
            </w:tcBorders>
          </w:tcPr>
          <w:p w14:paraId="143330D1" w14:textId="442CFCE0" w:rsidR="005A5A77" w:rsidRDefault="005A5A77" w:rsidP="005A5A77">
            <w:pPr>
              <w:pStyle w:val="ISOChange"/>
              <w:spacing w:before="60" w:after="60" w:line="240" w:lineRule="auto"/>
              <w:rPr>
                <w:szCs w:val="18"/>
              </w:rPr>
            </w:pPr>
            <w:r w:rsidRPr="006E65FE">
              <w:rPr>
                <w:szCs w:val="18"/>
              </w:rPr>
              <w:t>Retain</w:t>
            </w:r>
            <w:r>
              <w:rPr>
                <w:szCs w:val="18"/>
              </w:rPr>
              <w:t xml:space="preserve"> with amended description and amend severity level to W.</w:t>
            </w:r>
          </w:p>
          <w:p w14:paraId="38216FAB" w14:textId="77777777" w:rsidR="005A5A77" w:rsidRDefault="005A5A77" w:rsidP="005A5A77">
            <w:pPr>
              <w:pStyle w:val="ISOChange"/>
              <w:spacing w:before="60" w:after="60" w:line="240" w:lineRule="auto"/>
              <w:rPr>
                <w:szCs w:val="18"/>
              </w:rPr>
            </w:pPr>
            <w:r>
              <w:rPr>
                <w:szCs w:val="18"/>
              </w:rPr>
              <w:t>Solution should be “Refer to producer”. ECDIS should accept such S-102 datasets if producer says they are valid.</w:t>
            </w:r>
          </w:p>
          <w:p w14:paraId="25E13A1D" w14:textId="3B16E69A" w:rsidR="005A5A77" w:rsidRPr="0036345A" w:rsidRDefault="005A5A77" w:rsidP="005A5A77">
            <w:pPr>
              <w:pStyle w:val="ISOChange"/>
              <w:spacing w:before="60" w:after="60" w:line="240" w:lineRule="auto"/>
              <w:rPr>
                <w:szCs w:val="18"/>
              </w:rPr>
            </w:pPr>
            <w:r>
              <w:rPr>
                <w:szCs w:val="18"/>
              </w:rPr>
              <w:t>There being no provision in discovery metadata or elsewhere for overriding specific checks, there is no way currently for metadata indicating producer confirmation of validity in spite of triggering this check. Add new discovery metadata field?</w:t>
            </w:r>
          </w:p>
        </w:tc>
        <w:tc>
          <w:tcPr>
            <w:tcW w:w="2590" w:type="dxa"/>
            <w:tcBorders>
              <w:top w:val="single" w:sz="6" w:space="0" w:color="auto"/>
              <w:bottom w:val="single" w:sz="6" w:space="0" w:color="auto"/>
            </w:tcBorders>
            <w:shd w:val="clear" w:color="auto" w:fill="D9D9D9" w:themeFill="background1" w:themeFillShade="D9"/>
          </w:tcPr>
          <w:p w14:paraId="4C7F39F5" w14:textId="150689C5" w:rsidR="005A5A77" w:rsidRPr="004C6096" w:rsidRDefault="00CC6482" w:rsidP="005A5A77">
            <w:pPr>
              <w:pStyle w:val="ISOSecretObservations"/>
              <w:spacing w:before="60" w:after="60" w:line="240" w:lineRule="auto"/>
              <w:rPr>
                <w:b/>
                <w:bCs/>
                <w:color w:val="FF0000"/>
                <w:szCs w:val="18"/>
              </w:rPr>
            </w:pPr>
            <w:ins w:id="353" w:author="Raphael Malyankar" w:date="2025-01-24T15:49:00Z" w16du:dateUtc="2025-01-24T22:49:00Z">
              <w:r>
                <w:rPr>
                  <w:b/>
                  <w:bCs/>
                  <w:color w:val="FF0000"/>
                  <w:szCs w:val="18"/>
                </w:rPr>
                <w:t>Agreed</w:t>
              </w:r>
            </w:ins>
          </w:p>
        </w:tc>
      </w:tr>
      <w:tr w:rsidR="00F05EDB" w:rsidRPr="0036345A" w14:paraId="153A4431" w14:textId="77777777" w:rsidTr="006C61DB">
        <w:trPr>
          <w:cantSplit/>
          <w:jc w:val="center"/>
          <w:ins w:id="354" w:author="Raphael Malyankar" w:date="2025-01-15T21:11:00Z"/>
        </w:trPr>
        <w:tc>
          <w:tcPr>
            <w:tcW w:w="665" w:type="dxa"/>
            <w:tcBorders>
              <w:top w:val="single" w:sz="6" w:space="0" w:color="auto"/>
              <w:bottom w:val="single" w:sz="6" w:space="0" w:color="auto"/>
            </w:tcBorders>
          </w:tcPr>
          <w:p w14:paraId="43151049" w14:textId="01F1A245" w:rsidR="00F05EDB" w:rsidRPr="006423C2" w:rsidRDefault="00F05EDB" w:rsidP="00F05EDB">
            <w:pPr>
              <w:pStyle w:val="ISOMB"/>
              <w:spacing w:before="60" w:after="60" w:line="240" w:lineRule="auto"/>
              <w:rPr>
                <w:ins w:id="355" w:author="Raphael Malyankar" w:date="2025-01-15T21:11:00Z" w16du:dateUtc="2025-01-16T04:11:00Z"/>
                <w:rFonts w:cs="Arial"/>
                <w:szCs w:val="18"/>
              </w:rPr>
            </w:pPr>
            <w:ins w:id="356" w:author="Raphael Malyankar" w:date="2025-01-15T21:12:00Z" w16du:dateUtc="2025-01-16T04:12:00Z">
              <w:r>
                <w:rPr>
                  <w:rFonts w:cs="Arial"/>
                  <w:szCs w:val="18"/>
                </w:rPr>
                <w:t>list</w:t>
              </w:r>
            </w:ins>
          </w:p>
        </w:tc>
        <w:tc>
          <w:tcPr>
            <w:tcW w:w="598" w:type="dxa"/>
            <w:tcBorders>
              <w:top w:val="single" w:sz="6" w:space="0" w:color="auto"/>
              <w:bottom w:val="single" w:sz="6" w:space="0" w:color="auto"/>
            </w:tcBorders>
          </w:tcPr>
          <w:p w14:paraId="1A1EABAB" w14:textId="04BD0C53" w:rsidR="00F05EDB" w:rsidRPr="00EA3A88" w:rsidRDefault="00F05EDB" w:rsidP="00F05EDB">
            <w:pPr>
              <w:pStyle w:val="ISOMB"/>
              <w:spacing w:before="60" w:after="60" w:line="240" w:lineRule="auto"/>
              <w:rPr>
                <w:ins w:id="357" w:author="Raphael Malyankar" w:date="2025-01-15T21:11:00Z" w16du:dateUtc="2025-01-16T04:11:00Z"/>
              </w:rPr>
            </w:pPr>
            <w:ins w:id="358" w:author="Raphael Malyankar" w:date="2025-01-15T21:11:00Z" w16du:dateUtc="2025-01-16T04:11:00Z">
              <w:r>
                <w:rPr>
                  <w:szCs w:val="18"/>
                  <w:lang w:eastAsia="ja-JP"/>
                </w:rPr>
                <w:t>DE</w:t>
              </w:r>
            </w:ins>
          </w:p>
        </w:tc>
        <w:tc>
          <w:tcPr>
            <w:tcW w:w="1313" w:type="dxa"/>
            <w:tcBorders>
              <w:top w:val="single" w:sz="6" w:space="0" w:color="auto"/>
              <w:bottom w:val="single" w:sz="6" w:space="0" w:color="auto"/>
            </w:tcBorders>
          </w:tcPr>
          <w:p w14:paraId="25AC8F39" w14:textId="638E90A3" w:rsidR="00F05EDB" w:rsidRDefault="00F05EDB" w:rsidP="00F05EDB">
            <w:pPr>
              <w:pStyle w:val="ISOClause"/>
              <w:spacing w:before="60" w:after="60" w:line="240" w:lineRule="auto"/>
              <w:rPr>
                <w:ins w:id="359" w:author="Raphael Malyankar" w:date="2025-01-15T21:11:00Z" w16du:dateUtc="2025-01-16T04:11:00Z"/>
                <w:szCs w:val="18"/>
              </w:rPr>
            </w:pPr>
            <w:ins w:id="360" w:author="Raphael Malyankar" w:date="2025-01-15T21:11:00Z" w16du:dateUtc="2025-01-16T04:11:00Z">
              <w:r>
                <w:rPr>
                  <w:sz w:val="16"/>
                  <w:szCs w:val="18"/>
                  <w:lang w:eastAsia="ja-JP"/>
                </w:rPr>
                <w:t>S98Dev_7002</w:t>
              </w:r>
            </w:ins>
          </w:p>
        </w:tc>
        <w:tc>
          <w:tcPr>
            <w:tcW w:w="1117" w:type="dxa"/>
            <w:tcBorders>
              <w:top w:val="single" w:sz="6" w:space="0" w:color="auto"/>
              <w:bottom w:val="single" w:sz="6" w:space="0" w:color="auto"/>
            </w:tcBorders>
          </w:tcPr>
          <w:p w14:paraId="67FF37D9" w14:textId="77777777" w:rsidR="00F05EDB" w:rsidRPr="0036345A" w:rsidRDefault="00F05EDB" w:rsidP="00F05EDB">
            <w:pPr>
              <w:pStyle w:val="ISOParagraph"/>
              <w:spacing w:before="60" w:after="60" w:line="240" w:lineRule="auto"/>
              <w:rPr>
                <w:ins w:id="361" w:author="Raphael Malyankar" w:date="2025-01-15T21:11:00Z" w16du:dateUtc="2025-01-16T04:11:00Z"/>
                <w:szCs w:val="18"/>
              </w:rPr>
            </w:pPr>
          </w:p>
        </w:tc>
        <w:tc>
          <w:tcPr>
            <w:tcW w:w="706" w:type="dxa"/>
            <w:tcBorders>
              <w:top w:val="single" w:sz="6" w:space="0" w:color="auto"/>
              <w:bottom w:val="single" w:sz="6" w:space="0" w:color="auto"/>
            </w:tcBorders>
          </w:tcPr>
          <w:p w14:paraId="450E7E3C" w14:textId="6F4F97CD" w:rsidR="00F05EDB" w:rsidRDefault="00F05EDB" w:rsidP="00F05EDB">
            <w:pPr>
              <w:pStyle w:val="ISOCommType"/>
              <w:spacing w:before="60" w:after="60" w:line="240" w:lineRule="auto"/>
              <w:rPr>
                <w:ins w:id="362" w:author="Raphael Malyankar" w:date="2025-01-15T21:11:00Z" w16du:dateUtc="2025-01-16T04:11:00Z"/>
                <w:rFonts w:cs="Arial"/>
                <w:szCs w:val="18"/>
              </w:rPr>
            </w:pPr>
            <w:ins w:id="363" w:author="Raphael Malyankar" w:date="2025-01-15T21:11:00Z" w16du:dateUtc="2025-01-16T04:11:00Z">
              <w:r>
                <w:rPr>
                  <w:szCs w:val="18"/>
                  <w:lang w:eastAsia="ja-JP"/>
                </w:rPr>
                <w:t>te</w:t>
              </w:r>
            </w:ins>
          </w:p>
        </w:tc>
        <w:tc>
          <w:tcPr>
            <w:tcW w:w="4590" w:type="dxa"/>
            <w:tcBorders>
              <w:top w:val="single" w:sz="6" w:space="0" w:color="auto"/>
              <w:bottom w:val="single" w:sz="6" w:space="0" w:color="auto"/>
            </w:tcBorders>
          </w:tcPr>
          <w:p w14:paraId="580DAE0B" w14:textId="5B7F8477" w:rsidR="00F05EDB" w:rsidRPr="00F05EDB" w:rsidRDefault="00F05EDB" w:rsidP="00F05EDB">
            <w:pPr>
              <w:spacing w:before="60" w:after="60"/>
              <w:jc w:val="left"/>
              <w:rPr>
                <w:ins w:id="364" w:author="Raphael Malyankar" w:date="2025-01-15T21:11:00Z" w16du:dateUtc="2025-01-16T04:11:00Z"/>
                <w:sz w:val="18"/>
                <w:szCs w:val="18"/>
              </w:rPr>
            </w:pPr>
            <w:ins w:id="365" w:author="Raphael Malyankar" w:date="2025-01-15T21:11:00Z" w16du:dateUtc="2025-01-16T04:11:00Z">
              <w:r w:rsidRPr="00F05EDB">
                <w:rPr>
                  <w:sz w:val="18"/>
                  <w:szCs w:val="18"/>
                  <w:lang w:eastAsia="ja-JP"/>
                </w:rPr>
                <w:t>This is not technically possible. It is not possible to prevent a bounding rectangle from overlaying non-rectangular Group1 objects (other than Dredged Area and Depth Area).</w:t>
              </w:r>
            </w:ins>
          </w:p>
        </w:tc>
        <w:tc>
          <w:tcPr>
            <w:tcW w:w="4174" w:type="dxa"/>
            <w:tcBorders>
              <w:top w:val="single" w:sz="6" w:space="0" w:color="auto"/>
              <w:bottom w:val="single" w:sz="6" w:space="0" w:color="auto"/>
            </w:tcBorders>
          </w:tcPr>
          <w:p w14:paraId="1FDACB91" w14:textId="46099FC6" w:rsidR="00F05EDB" w:rsidRPr="006E65FE" w:rsidRDefault="00F05EDB" w:rsidP="00F05EDB">
            <w:pPr>
              <w:pStyle w:val="ISOChange"/>
              <w:spacing w:before="60" w:after="60" w:line="240" w:lineRule="auto"/>
              <w:rPr>
                <w:ins w:id="366" w:author="Raphael Malyankar" w:date="2025-01-15T21:11:00Z" w16du:dateUtc="2025-01-16T04:11:00Z"/>
                <w:szCs w:val="18"/>
              </w:rPr>
            </w:pPr>
            <w:ins w:id="367" w:author="Raphael Malyankar" w:date="2025-01-15T21:11:00Z" w16du:dateUtc="2025-01-16T04:11:00Z">
              <w:r>
                <w:rPr>
                  <w:szCs w:val="18"/>
                  <w:lang w:eastAsia="ja-JP"/>
                </w:rPr>
                <w:t>Remove this check or degrade to a warning</w:t>
              </w:r>
            </w:ins>
          </w:p>
        </w:tc>
        <w:tc>
          <w:tcPr>
            <w:tcW w:w="2590" w:type="dxa"/>
            <w:tcBorders>
              <w:top w:val="single" w:sz="6" w:space="0" w:color="auto"/>
              <w:bottom w:val="single" w:sz="6" w:space="0" w:color="auto"/>
            </w:tcBorders>
            <w:shd w:val="clear" w:color="auto" w:fill="D9D9D9" w:themeFill="background1" w:themeFillShade="D9"/>
          </w:tcPr>
          <w:p w14:paraId="27C03EE9" w14:textId="50E9DAB3" w:rsidR="00F05EDB" w:rsidRPr="004C6096" w:rsidRDefault="00F05EDB" w:rsidP="00F05EDB">
            <w:pPr>
              <w:pStyle w:val="ISOSecretObservations"/>
              <w:spacing w:before="60" w:after="60" w:line="240" w:lineRule="auto"/>
              <w:rPr>
                <w:ins w:id="368" w:author="Raphael Malyankar" w:date="2025-01-15T21:11:00Z" w16du:dateUtc="2025-01-16T04:11:00Z"/>
                <w:b/>
                <w:bCs/>
                <w:color w:val="FF0000"/>
                <w:szCs w:val="18"/>
              </w:rPr>
            </w:pPr>
            <w:ins w:id="369" w:author="Raphael Malyankar" w:date="2025-01-15T21:11:00Z" w16du:dateUtc="2025-01-16T04:11:00Z">
              <w:r>
                <w:rPr>
                  <w:b/>
                  <w:bCs/>
                  <w:color w:val="FF0000"/>
                  <w:szCs w:val="18"/>
                </w:rPr>
                <w:t>Will downgrade severity to W, see</w:t>
              </w:r>
            </w:ins>
            <w:ins w:id="370" w:author="Raphael Malyankar" w:date="2025-01-15T21:12:00Z" w16du:dateUtc="2025-01-16T04:12:00Z">
              <w:r>
                <w:rPr>
                  <w:b/>
                  <w:bCs/>
                  <w:color w:val="FF0000"/>
                  <w:szCs w:val="18"/>
                </w:rPr>
                <w:t xml:space="preserve"> comment by RMM</w:t>
              </w:r>
            </w:ins>
          </w:p>
        </w:tc>
      </w:tr>
      <w:tr w:rsidR="00F05EDB" w:rsidRPr="0036345A" w14:paraId="6890B617" w14:textId="77777777" w:rsidTr="006C61DB">
        <w:trPr>
          <w:cantSplit/>
          <w:jc w:val="center"/>
          <w:ins w:id="371" w:author="Raphael Malyankar" w:date="2025-01-15T21:12:00Z"/>
        </w:trPr>
        <w:tc>
          <w:tcPr>
            <w:tcW w:w="665" w:type="dxa"/>
            <w:tcBorders>
              <w:top w:val="single" w:sz="6" w:space="0" w:color="auto"/>
              <w:bottom w:val="single" w:sz="6" w:space="0" w:color="auto"/>
            </w:tcBorders>
          </w:tcPr>
          <w:p w14:paraId="597749E7" w14:textId="77777777" w:rsidR="00F05EDB" w:rsidRDefault="00F05EDB" w:rsidP="00F05EDB">
            <w:pPr>
              <w:pStyle w:val="ISOMB"/>
              <w:spacing w:before="60" w:after="60" w:line="240" w:lineRule="auto"/>
              <w:rPr>
                <w:ins w:id="372" w:author="Raphael Malyankar" w:date="2025-01-15T21:12:00Z" w16du:dateUtc="2025-01-16T04:12:00Z"/>
                <w:rFonts w:cs="Arial"/>
                <w:szCs w:val="18"/>
              </w:rPr>
            </w:pPr>
          </w:p>
        </w:tc>
        <w:tc>
          <w:tcPr>
            <w:tcW w:w="598" w:type="dxa"/>
            <w:tcBorders>
              <w:top w:val="single" w:sz="6" w:space="0" w:color="auto"/>
              <w:bottom w:val="single" w:sz="6" w:space="0" w:color="auto"/>
            </w:tcBorders>
          </w:tcPr>
          <w:p w14:paraId="505B01DA" w14:textId="500124C4" w:rsidR="00F05EDB" w:rsidRDefault="00F05EDB" w:rsidP="00F05EDB">
            <w:pPr>
              <w:pStyle w:val="ISOMB"/>
              <w:spacing w:before="60" w:after="60" w:line="240" w:lineRule="auto"/>
              <w:rPr>
                <w:ins w:id="373" w:author="Raphael Malyankar" w:date="2025-01-15T21:12:00Z" w16du:dateUtc="2025-01-16T04:12:00Z"/>
                <w:szCs w:val="18"/>
                <w:lang w:eastAsia="ja-JP"/>
              </w:rPr>
            </w:pPr>
            <w:ins w:id="374" w:author="Raphael Malyankar" w:date="2025-01-15T21:12:00Z" w16du:dateUtc="2025-01-16T04:12:00Z">
              <w:r>
                <w:rPr>
                  <w:szCs w:val="18"/>
                  <w:lang w:eastAsia="ja-JP"/>
                </w:rPr>
                <w:t>DE</w:t>
              </w:r>
            </w:ins>
          </w:p>
        </w:tc>
        <w:tc>
          <w:tcPr>
            <w:tcW w:w="1313" w:type="dxa"/>
            <w:tcBorders>
              <w:top w:val="single" w:sz="6" w:space="0" w:color="auto"/>
              <w:bottom w:val="single" w:sz="6" w:space="0" w:color="auto"/>
            </w:tcBorders>
          </w:tcPr>
          <w:p w14:paraId="4E62E75B" w14:textId="56EC567B" w:rsidR="00F05EDB" w:rsidRDefault="00F05EDB" w:rsidP="00F05EDB">
            <w:pPr>
              <w:pStyle w:val="ISOClause"/>
              <w:spacing w:before="60" w:after="60" w:line="240" w:lineRule="auto"/>
              <w:rPr>
                <w:ins w:id="375" w:author="Raphael Malyankar" w:date="2025-01-15T21:12:00Z" w16du:dateUtc="2025-01-16T04:12:00Z"/>
                <w:sz w:val="16"/>
                <w:szCs w:val="18"/>
                <w:lang w:eastAsia="ja-JP"/>
              </w:rPr>
            </w:pPr>
            <w:ins w:id="376" w:author="Raphael Malyankar" w:date="2025-01-15T21:12:00Z" w16du:dateUtc="2025-01-16T04:12:00Z">
              <w:r>
                <w:rPr>
                  <w:sz w:val="16"/>
                  <w:szCs w:val="18"/>
                  <w:lang w:eastAsia="ja-JP"/>
                </w:rPr>
                <w:t>S98Dev_7003</w:t>
              </w:r>
            </w:ins>
          </w:p>
        </w:tc>
        <w:tc>
          <w:tcPr>
            <w:tcW w:w="1117" w:type="dxa"/>
            <w:tcBorders>
              <w:top w:val="single" w:sz="6" w:space="0" w:color="auto"/>
              <w:bottom w:val="single" w:sz="6" w:space="0" w:color="auto"/>
            </w:tcBorders>
          </w:tcPr>
          <w:p w14:paraId="43525BC2" w14:textId="77777777" w:rsidR="00F05EDB" w:rsidRPr="0036345A" w:rsidRDefault="00F05EDB" w:rsidP="00F05EDB">
            <w:pPr>
              <w:pStyle w:val="ISOParagraph"/>
              <w:spacing w:before="60" w:after="60" w:line="240" w:lineRule="auto"/>
              <w:rPr>
                <w:ins w:id="377" w:author="Raphael Malyankar" w:date="2025-01-15T21:12:00Z" w16du:dateUtc="2025-01-16T04:12:00Z"/>
                <w:szCs w:val="18"/>
              </w:rPr>
            </w:pPr>
          </w:p>
        </w:tc>
        <w:tc>
          <w:tcPr>
            <w:tcW w:w="706" w:type="dxa"/>
            <w:tcBorders>
              <w:top w:val="single" w:sz="6" w:space="0" w:color="auto"/>
              <w:bottom w:val="single" w:sz="6" w:space="0" w:color="auto"/>
            </w:tcBorders>
          </w:tcPr>
          <w:p w14:paraId="4997092D" w14:textId="43BEA05F" w:rsidR="00F05EDB" w:rsidRDefault="00F05EDB" w:rsidP="00F05EDB">
            <w:pPr>
              <w:pStyle w:val="ISOCommType"/>
              <w:spacing w:before="60" w:after="60" w:line="240" w:lineRule="auto"/>
              <w:rPr>
                <w:ins w:id="378" w:author="Raphael Malyankar" w:date="2025-01-15T21:12:00Z" w16du:dateUtc="2025-01-16T04:12:00Z"/>
                <w:szCs w:val="18"/>
                <w:lang w:eastAsia="ja-JP"/>
              </w:rPr>
            </w:pPr>
            <w:ins w:id="379" w:author="Raphael Malyankar" w:date="2025-01-15T21:12:00Z" w16du:dateUtc="2025-01-16T04:12:00Z">
              <w:r>
                <w:rPr>
                  <w:szCs w:val="18"/>
                  <w:lang w:eastAsia="ja-JP"/>
                </w:rPr>
                <w:t>ge</w:t>
              </w:r>
            </w:ins>
          </w:p>
        </w:tc>
        <w:tc>
          <w:tcPr>
            <w:tcW w:w="4590" w:type="dxa"/>
            <w:tcBorders>
              <w:top w:val="single" w:sz="6" w:space="0" w:color="auto"/>
              <w:bottom w:val="single" w:sz="6" w:space="0" w:color="auto"/>
            </w:tcBorders>
          </w:tcPr>
          <w:p w14:paraId="031B47BD" w14:textId="77777777" w:rsidR="00F05EDB" w:rsidRDefault="00F05EDB" w:rsidP="00F05EDB">
            <w:pPr>
              <w:pStyle w:val="ISOComments"/>
              <w:spacing w:before="60" w:after="60"/>
              <w:rPr>
                <w:ins w:id="380" w:author="Raphael Malyankar" w:date="2025-01-15T21:12:00Z" w16du:dateUtc="2025-01-16T04:12:00Z"/>
                <w:szCs w:val="18"/>
                <w:lang w:eastAsia="ja-JP"/>
              </w:rPr>
            </w:pPr>
            <w:ins w:id="381" w:author="Raphael Malyankar" w:date="2025-01-15T21:12:00Z" w16du:dateUtc="2025-01-16T04:12:00Z">
              <w:r>
                <w:rPr>
                  <w:szCs w:val="18"/>
                  <w:lang w:eastAsia="ja-JP"/>
                </w:rPr>
                <w:t>S-102 can be produced much faster than S-101, which can lead to the short-term production of shallower S-102 products. A warning is therefore completely justified.</w:t>
              </w:r>
            </w:ins>
          </w:p>
          <w:p w14:paraId="489BCE5D" w14:textId="77777777" w:rsidR="00F05EDB" w:rsidRDefault="00F05EDB" w:rsidP="00F05EDB">
            <w:pPr>
              <w:pStyle w:val="ISOComments"/>
              <w:spacing w:before="60" w:after="60"/>
              <w:rPr>
                <w:ins w:id="382" w:author="Raphael Malyankar" w:date="2025-01-15T21:12:00Z" w16du:dateUtc="2025-01-16T04:12:00Z"/>
                <w:szCs w:val="18"/>
                <w:lang w:eastAsia="ja-JP"/>
              </w:rPr>
            </w:pPr>
            <w:ins w:id="383" w:author="Raphael Malyankar" w:date="2025-01-15T21:12:00Z" w16du:dateUtc="2025-01-16T04:12:00Z">
              <w:r>
                <w:rPr>
                  <w:szCs w:val="18"/>
                  <w:lang w:eastAsia="ja-JP"/>
                </w:rPr>
                <w:t>Upgrading to Error or Critical Error should not be undertaken under any circumstances, as highly accurate S-102 products would then have to be artificially held back until the S-101 is released. This would in turn raise the question of why S-102 is needed.</w:t>
              </w:r>
            </w:ins>
          </w:p>
          <w:p w14:paraId="1C48A22D" w14:textId="77777777" w:rsidR="00F05EDB" w:rsidRDefault="00F05EDB" w:rsidP="00F05EDB">
            <w:pPr>
              <w:pStyle w:val="ISOComments"/>
              <w:spacing w:before="60" w:after="60"/>
              <w:rPr>
                <w:ins w:id="384" w:author="Raphael Malyankar" w:date="2025-01-15T21:12:00Z" w16du:dateUtc="2025-01-16T04:12:00Z"/>
                <w:szCs w:val="18"/>
                <w:lang w:eastAsia="ja-JP"/>
              </w:rPr>
            </w:pPr>
            <w:ins w:id="385" w:author="Raphael Malyankar" w:date="2025-01-15T21:12:00Z" w16du:dateUtc="2025-01-16T04:12:00Z">
              <w:r>
                <w:rPr>
                  <w:szCs w:val="18"/>
                  <w:lang w:eastAsia="ja-JP"/>
                </w:rPr>
                <w:t>Conclusion:</w:t>
              </w:r>
            </w:ins>
          </w:p>
          <w:p w14:paraId="4247EC2C" w14:textId="29826168" w:rsidR="00F05EDB" w:rsidRPr="00F05EDB" w:rsidRDefault="00F05EDB" w:rsidP="00F05EDB">
            <w:pPr>
              <w:spacing w:before="60" w:after="60"/>
              <w:jc w:val="left"/>
              <w:rPr>
                <w:ins w:id="386" w:author="Raphael Malyankar" w:date="2025-01-15T21:12:00Z" w16du:dateUtc="2025-01-16T04:12:00Z"/>
                <w:sz w:val="18"/>
                <w:szCs w:val="18"/>
                <w:lang w:eastAsia="ja-JP"/>
              </w:rPr>
            </w:pPr>
            <w:ins w:id="387" w:author="Raphael Malyankar" w:date="2025-01-15T21:12:00Z" w16du:dateUtc="2025-01-16T04:12:00Z">
              <w:r w:rsidRPr="00F05EDB">
                <w:rPr>
                  <w:sz w:val="18"/>
                  <w:szCs w:val="18"/>
                  <w:lang w:eastAsia="ja-JP"/>
                </w:rPr>
                <w:t>The test is useful, but only as a warning.</w:t>
              </w:r>
            </w:ins>
          </w:p>
        </w:tc>
        <w:tc>
          <w:tcPr>
            <w:tcW w:w="4174" w:type="dxa"/>
            <w:tcBorders>
              <w:top w:val="single" w:sz="6" w:space="0" w:color="auto"/>
              <w:bottom w:val="single" w:sz="6" w:space="0" w:color="auto"/>
            </w:tcBorders>
          </w:tcPr>
          <w:p w14:paraId="5C3C323E" w14:textId="77777777" w:rsidR="00F05EDB" w:rsidRDefault="00F05EDB" w:rsidP="00F05EDB">
            <w:pPr>
              <w:pStyle w:val="ISOChange"/>
              <w:spacing w:before="60" w:after="60" w:line="240" w:lineRule="auto"/>
              <w:rPr>
                <w:ins w:id="388" w:author="Raphael Malyankar" w:date="2025-01-15T21:12:00Z" w16du:dateUtc="2025-01-16T04:12:00Z"/>
                <w:szCs w:val="18"/>
                <w:lang w:eastAsia="ja-JP"/>
              </w:rPr>
            </w:pPr>
          </w:p>
        </w:tc>
        <w:tc>
          <w:tcPr>
            <w:tcW w:w="2590" w:type="dxa"/>
            <w:tcBorders>
              <w:top w:val="single" w:sz="6" w:space="0" w:color="auto"/>
              <w:bottom w:val="single" w:sz="6" w:space="0" w:color="auto"/>
            </w:tcBorders>
            <w:shd w:val="clear" w:color="auto" w:fill="D9D9D9" w:themeFill="background1" w:themeFillShade="D9"/>
          </w:tcPr>
          <w:p w14:paraId="0C6061B3" w14:textId="189A553D" w:rsidR="00C25DA9" w:rsidRDefault="00C25DA9" w:rsidP="00F05EDB">
            <w:pPr>
              <w:pStyle w:val="ISOSecretObservations"/>
              <w:spacing w:before="60" w:after="60" w:line="240" w:lineRule="auto"/>
              <w:rPr>
                <w:ins w:id="389" w:author="Raphael Malyankar" w:date="2025-01-15T21:12:00Z" w16du:dateUtc="2025-01-16T04:12:00Z"/>
                <w:b/>
                <w:bCs/>
                <w:color w:val="FF0000"/>
                <w:szCs w:val="18"/>
              </w:rPr>
            </w:pPr>
            <w:ins w:id="390" w:author="Raphael Malyankar" w:date="2025-01-15T21:14:00Z" w16du:dateUtc="2025-01-16T04:14:00Z">
              <w:r>
                <w:rPr>
                  <w:b/>
                  <w:bCs/>
                  <w:color w:val="FF0000"/>
                  <w:szCs w:val="18"/>
                </w:rPr>
                <w:t xml:space="preserve">Check severity is W in the </w:t>
              </w:r>
            </w:ins>
            <w:ins w:id="391" w:author="Raphael Malyankar" w:date="2025-01-15T21:15:00Z" w16du:dateUtc="2025-01-16T04:15:00Z">
              <w:r>
                <w:rPr>
                  <w:b/>
                  <w:bCs/>
                  <w:color w:val="FF0000"/>
                  <w:szCs w:val="18"/>
                </w:rPr>
                <w:t xml:space="preserve">S-158:98 </w:t>
              </w:r>
            </w:ins>
            <w:ins w:id="392" w:author="Raphael Malyankar" w:date="2025-01-15T21:14:00Z" w16du:dateUtc="2025-01-16T04:14:00Z">
              <w:r>
                <w:rPr>
                  <w:b/>
                  <w:bCs/>
                  <w:color w:val="FF0000"/>
                  <w:szCs w:val="18"/>
                </w:rPr>
                <w:t>0.2.1 list.</w:t>
              </w:r>
            </w:ins>
          </w:p>
        </w:tc>
      </w:tr>
      <w:tr w:rsidR="005A5A77" w:rsidRPr="0036345A" w14:paraId="2EE430A0" w14:textId="77777777" w:rsidTr="006C61DB">
        <w:trPr>
          <w:cantSplit/>
          <w:jc w:val="center"/>
        </w:trPr>
        <w:tc>
          <w:tcPr>
            <w:tcW w:w="665" w:type="dxa"/>
            <w:tcBorders>
              <w:top w:val="single" w:sz="6" w:space="0" w:color="auto"/>
              <w:bottom w:val="single" w:sz="6" w:space="0" w:color="auto"/>
            </w:tcBorders>
          </w:tcPr>
          <w:p w14:paraId="012DB1A1" w14:textId="723E0695" w:rsidR="005A5A77" w:rsidRPr="0036345A" w:rsidRDefault="005A5A77" w:rsidP="005A5A77">
            <w:pPr>
              <w:pStyle w:val="ISOMB"/>
              <w:spacing w:before="60" w:after="60" w:line="240" w:lineRule="auto"/>
              <w:rPr>
                <w:szCs w:val="18"/>
              </w:rPr>
            </w:pPr>
            <w:ins w:id="393" w:author="Raphael Malyankar" w:date="2025-01-15T20:33:00Z" w16du:dateUtc="2025-01-16T03:33:00Z">
              <w:r w:rsidRPr="006423C2">
                <w:rPr>
                  <w:rFonts w:cs="Arial"/>
                  <w:szCs w:val="18"/>
                </w:rPr>
                <w:t>list</w:t>
              </w:r>
            </w:ins>
          </w:p>
        </w:tc>
        <w:tc>
          <w:tcPr>
            <w:tcW w:w="598" w:type="dxa"/>
            <w:tcBorders>
              <w:top w:val="single" w:sz="6" w:space="0" w:color="auto"/>
              <w:bottom w:val="single" w:sz="6" w:space="0" w:color="auto"/>
            </w:tcBorders>
          </w:tcPr>
          <w:p w14:paraId="510412F4" w14:textId="67222836" w:rsidR="005A5A77" w:rsidRPr="0036345A" w:rsidRDefault="005A5A77" w:rsidP="005A5A77">
            <w:pPr>
              <w:pStyle w:val="ISOMB"/>
              <w:spacing w:before="60" w:after="60" w:line="240" w:lineRule="auto"/>
              <w:rPr>
                <w:szCs w:val="18"/>
              </w:rPr>
            </w:pPr>
            <w:r w:rsidRPr="00EA3A88">
              <w:t>rmm</w:t>
            </w:r>
          </w:p>
        </w:tc>
        <w:tc>
          <w:tcPr>
            <w:tcW w:w="1313" w:type="dxa"/>
            <w:tcBorders>
              <w:top w:val="single" w:sz="6" w:space="0" w:color="auto"/>
              <w:bottom w:val="single" w:sz="6" w:space="0" w:color="auto"/>
            </w:tcBorders>
          </w:tcPr>
          <w:p w14:paraId="2457ED97" w14:textId="6E737975" w:rsidR="005A5A77" w:rsidRPr="0036345A" w:rsidRDefault="005A5A77" w:rsidP="005A5A77">
            <w:pPr>
              <w:pStyle w:val="ISOClause"/>
              <w:spacing w:before="60" w:after="60" w:line="240" w:lineRule="auto"/>
              <w:rPr>
                <w:szCs w:val="18"/>
              </w:rPr>
            </w:pPr>
            <w:r>
              <w:rPr>
                <w:szCs w:val="18"/>
              </w:rPr>
              <w:t>Dev7004-Dev7005</w:t>
            </w:r>
          </w:p>
        </w:tc>
        <w:tc>
          <w:tcPr>
            <w:tcW w:w="1117" w:type="dxa"/>
            <w:tcBorders>
              <w:top w:val="single" w:sz="6" w:space="0" w:color="auto"/>
              <w:bottom w:val="single" w:sz="6" w:space="0" w:color="auto"/>
            </w:tcBorders>
          </w:tcPr>
          <w:p w14:paraId="5C427BB7" w14:textId="77777777" w:rsidR="005A5A77" w:rsidRPr="0036345A" w:rsidRDefault="005A5A77" w:rsidP="005A5A77">
            <w:pPr>
              <w:pStyle w:val="ISOParagraph"/>
              <w:spacing w:before="60" w:after="60" w:line="240" w:lineRule="auto"/>
              <w:rPr>
                <w:szCs w:val="18"/>
              </w:rPr>
            </w:pPr>
          </w:p>
        </w:tc>
        <w:tc>
          <w:tcPr>
            <w:tcW w:w="706" w:type="dxa"/>
            <w:tcBorders>
              <w:top w:val="single" w:sz="6" w:space="0" w:color="auto"/>
              <w:bottom w:val="single" w:sz="6" w:space="0" w:color="auto"/>
            </w:tcBorders>
          </w:tcPr>
          <w:p w14:paraId="7D910EB7" w14:textId="0AB494D6" w:rsidR="005A5A77" w:rsidRPr="0036345A" w:rsidRDefault="005A5A77" w:rsidP="005A5A77">
            <w:pPr>
              <w:pStyle w:val="ISOCommType"/>
              <w:spacing w:before="60" w:after="60" w:line="240" w:lineRule="auto"/>
              <w:rPr>
                <w:szCs w:val="18"/>
              </w:rPr>
            </w:pPr>
            <w:r w:rsidRPr="00520ABE">
              <w:rPr>
                <w:rFonts w:cs="Arial"/>
                <w:szCs w:val="18"/>
              </w:rPr>
              <w:t>te</w:t>
            </w:r>
          </w:p>
        </w:tc>
        <w:tc>
          <w:tcPr>
            <w:tcW w:w="4590" w:type="dxa"/>
            <w:tcBorders>
              <w:top w:val="single" w:sz="6" w:space="0" w:color="auto"/>
              <w:bottom w:val="single" w:sz="6" w:space="0" w:color="auto"/>
            </w:tcBorders>
          </w:tcPr>
          <w:p w14:paraId="40EE909F" w14:textId="0F255530" w:rsidR="005A5A77" w:rsidRPr="0036345A" w:rsidRDefault="005A5A77" w:rsidP="005A5A77">
            <w:pPr>
              <w:spacing w:before="60" w:after="60"/>
              <w:jc w:val="left"/>
              <w:rPr>
                <w:sz w:val="18"/>
                <w:szCs w:val="18"/>
              </w:rPr>
            </w:pPr>
            <w:r>
              <w:rPr>
                <w:sz w:val="18"/>
                <w:szCs w:val="18"/>
              </w:rPr>
              <w:t>See Notes column. WLA is calculated where S-102/S-104 coverage exists.</w:t>
            </w:r>
          </w:p>
        </w:tc>
        <w:tc>
          <w:tcPr>
            <w:tcW w:w="4174" w:type="dxa"/>
            <w:tcBorders>
              <w:top w:val="single" w:sz="6" w:space="0" w:color="auto"/>
              <w:bottom w:val="single" w:sz="6" w:space="0" w:color="auto"/>
            </w:tcBorders>
          </w:tcPr>
          <w:p w14:paraId="1B2EED45" w14:textId="17100781" w:rsidR="005A5A77" w:rsidRPr="0036345A" w:rsidRDefault="005A5A77" w:rsidP="005A5A77">
            <w:pPr>
              <w:pStyle w:val="ISOChange"/>
              <w:spacing w:before="60" w:after="60" w:line="240" w:lineRule="auto"/>
              <w:rPr>
                <w:szCs w:val="18"/>
              </w:rPr>
            </w:pPr>
            <w:r>
              <w:rPr>
                <w:szCs w:val="18"/>
              </w:rPr>
              <w:t>Delete checks</w:t>
            </w:r>
          </w:p>
        </w:tc>
        <w:tc>
          <w:tcPr>
            <w:tcW w:w="2590" w:type="dxa"/>
            <w:tcBorders>
              <w:top w:val="single" w:sz="6" w:space="0" w:color="auto"/>
              <w:bottom w:val="single" w:sz="6" w:space="0" w:color="auto"/>
            </w:tcBorders>
            <w:shd w:val="clear" w:color="auto" w:fill="D9D9D9" w:themeFill="background1" w:themeFillShade="D9"/>
          </w:tcPr>
          <w:p w14:paraId="72512ACF" w14:textId="6DCF7BA1" w:rsidR="005A5A77" w:rsidRPr="004C6096" w:rsidRDefault="00CC6482" w:rsidP="005A5A77">
            <w:pPr>
              <w:pStyle w:val="ISOSecretObservations"/>
              <w:spacing w:before="60" w:after="60" w:line="240" w:lineRule="auto"/>
              <w:rPr>
                <w:b/>
                <w:bCs/>
                <w:color w:val="FF0000"/>
                <w:szCs w:val="18"/>
              </w:rPr>
            </w:pPr>
            <w:ins w:id="394" w:author="Raphael Malyankar" w:date="2025-01-24T15:49:00Z" w16du:dateUtc="2025-01-24T22:49:00Z">
              <w:r>
                <w:rPr>
                  <w:b/>
                  <w:bCs/>
                  <w:color w:val="FF0000"/>
                  <w:szCs w:val="18"/>
                </w:rPr>
                <w:t>Agreed</w:t>
              </w:r>
            </w:ins>
          </w:p>
        </w:tc>
      </w:tr>
      <w:tr w:rsidR="005A5A77" w:rsidRPr="0036345A" w14:paraId="7A2DEE67" w14:textId="77777777" w:rsidTr="006C61DB">
        <w:trPr>
          <w:cantSplit/>
          <w:jc w:val="center"/>
        </w:trPr>
        <w:tc>
          <w:tcPr>
            <w:tcW w:w="665" w:type="dxa"/>
            <w:tcBorders>
              <w:top w:val="single" w:sz="6" w:space="0" w:color="auto"/>
              <w:bottom w:val="single" w:sz="6" w:space="0" w:color="auto"/>
            </w:tcBorders>
          </w:tcPr>
          <w:p w14:paraId="13EB023C" w14:textId="508F7ECF" w:rsidR="005A5A77" w:rsidRDefault="005A5A77" w:rsidP="005A5A77">
            <w:pPr>
              <w:pStyle w:val="ISOMB"/>
              <w:spacing w:before="60" w:after="60" w:line="240" w:lineRule="auto"/>
              <w:rPr>
                <w:sz w:val="16"/>
                <w:szCs w:val="16"/>
              </w:rPr>
            </w:pPr>
            <w:ins w:id="395" w:author="Raphael Malyankar" w:date="2025-01-15T20:33:00Z" w16du:dateUtc="2025-01-16T03:33:00Z">
              <w:r w:rsidRPr="006423C2">
                <w:rPr>
                  <w:rFonts w:cs="Arial"/>
                  <w:szCs w:val="18"/>
                </w:rPr>
                <w:lastRenderedPageBreak/>
                <w:t>list</w:t>
              </w:r>
            </w:ins>
          </w:p>
        </w:tc>
        <w:tc>
          <w:tcPr>
            <w:tcW w:w="598" w:type="dxa"/>
            <w:tcBorders>
              <w:top w:val="single" w:sz="6" w:space="0" w:color="auto"/>
              <w:bottom w:val="single" w:sz="6" w:space="0" w:color="auto"/>
            </w:tcBorders>
          </w:tcPr>
          <w:p w14:paraId="39C1771D" w14:textId="181B40B2" w:rsidR="005A5A77" w:rsidRDefault="005A5A77" w:rsidP="005A5A77">
            <w:pPr>
              <w:pStyle w:val="ISOMB"/>
              <w:spacing w:before="60" w:after="60" w:line="240" w:lineRule="auto"/>
            </w:pPr>
            <w:r w:rsidRPr="00EA3A88">
              <w:t>rmm</w:t>
            </w:r>
          </w:p>
        </w:tc>
        <w:tc>
          <w:tcPr>
            <w:tcW w:w="1313" w:type="dxa"/>
            <w:tcBorders>
              <w:top w:val="single" w:sz="6" w:space="0" w:color="auto"/>
              <w:bottom w:val="single" w:sz="6" w:space="0" w:color="auto"/>
            </w:tcBorders>
          </w:tcPr>
          <w:p w14:paraId="4E0359AB" w14:textId="48304831" w:rsidR="005A5A77" w:rsidRDefault="005A5A77" w:rsidP="005A5A77">
            <w:pPr>
              <w:pStyle w:val="ISOClause"/>
              <w:spacing w:before="60" w:after="60" w:line="240" w:lineRule="auto"/>
            </w:pPr>
            <w:r>
              <w:t>Dev7008</w:t>
            </w:r>
          </w:p>
        </w:tc>
        <w:tc>
          <w:tcPr>
            <w:tcW w:w="1117" w:type="dxa"/>
            <w:tcBorders>
              <w:top w:val="single" w:sz="6" w:space="0" w:color="auto"/>
              <w:bottom w:val="single" w:sz="6" w:space="0" w:color="auto"/>
            </w:tcBorders>
          </w:tcPr>
          <w:p w14:paraId="7193CF8F" w14:textId="1B825DB0" w:rsidR="005A5A77" w:rsidRDefault="005A5A77" w:rsidP="005A5A77">
            <w:pPr>
              <w:pStyle w:val="ISOParagraph"/>
              <w:spacing w:before="60" w:after="60" w:line="240" w:lineRule="auto"/>
            </w:pPr>
          </w:p>
        </w:tc>
        <w:tc>
          <w:tcPr>
            <w:tcW w:w="706" w:type="dxa"/>
            <w:tcBorders>
              <w:top w:val="single" w:sz="6" w:space="0" w:color="auto"/>
              <w:bottom w:val="single" w:sz="6" w:space="0" w:color="auto"/>
            </w:tcBorders>
          </w:tcPr>
          <w:p w14:paraId="4E8E8401" w14:textId="4CBE8FBC" w:rsidR="005A5A77" w:rsidRDefault="005A5A77" w:rsidP="005A5A77">
            <w:pPr>
              <w:pStyle w:val="ISOCommType"/>
              <w:spacing w:before="60" w:after="60" w:line="240" w:lineRule="auto"/>
            </w:pPr>
            <w:r w:rsidRPr="00520ABE">
              <w:rPr>
                <w:rFonts w:cs="Arial"/>
                <w:szCs w:val="18"/>
              </w:rPr>
              <w:t>te</w:t>
            </w:r>
          </w:p>
        </w:tc>
        <w:tc>
          <w:tcPr>
            <w:tcW w:w="4590" w:type="dxa"/>
            <w:tcBorders>
              <w:top w:val="single" w:sz="6" w:space="0" w:color="auto"/>
              <w:bottom w:val="single" w:sz="6" w:space="0" w:color="auto"/>
            </w:tcBorders>
          </w:tcPr>
          <w:p w14:paraId="05D62C1D" w14:textId="77777777" w:rsidR="005A5A77" w:rsidRDefault="005A5A77" w:rsidP="005A5A77">
            <w:pPr>
              <w:spacing w:before="60" w:after="60"/>
              <w:jc w:val="left"/>
              <w:rPr>
                <w:sz w:val="18"/>
                <w:szCs w:val="18"/>
              </w:rPr>
            </w:pPr>
            <w:r>
              <w:rPr>
                <w:sz w:val="18"/>
                <w:szCs w:val="18"/>
              </w:rPr>
              <w:t>TWCWG feedback (2023) is that this would be difficult if not impossible to ensure.</w:t>
            </w:r>
          </w:p>
          <w:p w14:paraId="4C6AF94C" w14:textId="2443C640" w:rsidR="005A5A77" w:rsidRPr="00A01EC7" w:rsidRDefault="005A5A77" w:rsidP="005A5A77">
            <w:pPr>
              <w:spacing w:before="60" w:after="60"/>
              <w:jc w:val="left"/>
              <w:rPr>
                <w:sz w:val="18"/>
                <w:szCs w:val="18"/>
              </w:rPr>
            </w:pPr>
            <w:r>
              <w:rPr>
                <w:sz w:val="18"/>
                <w:szCs w:val="18"/>
              </w:rPr>
              <w:t>NB: Zero is a valid value for water level height and current speed.</w:t>
            </w:r>
          </w:p>
        </w:tc>
        <w:tc>
          <w:tcPr>
            <w:tcW w:w="4174" w:type="dxa"/>
            <w:tcBorders>
              <w:top w:val="single" w:sz="6" w:space="0" w:color="auto"/>
              <w:bottom w:val="single" w:sz="6" w:space="0" w:color="auto"/>
            </w:tcBorders>
          </w:tcPr>
          <w:p w14:paraId="3EEAB7C5" w14:textId="366B0F0B" w:rsidR="005A5A77" w:rsidRDefault="005A5A77" w:rsidP="005A5A77">
            <w:pPr>
              <w:pStyle w:val="ISOChange"/>
              <w:spacing w:before="60" w:after="60" w:line="240" w:lineRule="auto"/>
            </w:pPr>
            <w:r w:rsidRPr="006E65FE">
              <w:t>Delete</w:t>
            </w:r>
            <w:r>
              <w:t xml:space="preserve"> check</w:t>
            </w:r>
          </w:p>
        </w:tc>
        <w:tc>
          <w:tcPr>
            <w:tcW w:w="2590" w:type="dxa"/>
            <w:tcBorders>
              <w:top w:val="single" w:sz="6" w:space="0" w:color="auto"/>
              <w:bottom w:val="single" w:sz="6" w:space="0" w:color="auto"/>
            </w:tcBorders>
            <w:shd w:val="clear" w:color="auto" w:fill="D9D9D9" w:themeFill="background1" w:themeFillShade="D9"/>
          </w:tcPr>
          <w:p w14:paraId="4D98CE44" w14:textId="3938EB37" w:rsidR="005A5A77" w:rsidRDefault="00CC6482" w:rsidP="005A5A77">
            <w:pPr>
              <w:pStyle w:val="ISOSecretObservations"/>
              <w:spacing w:before="60" w:after="60" w:line="240" w:lineRule="auto"/>
              <w:rPr>
                <w:b/>
                <w:bCs/>
                <w:color w:val="FF0000"/>
                <w:szCs w:val="18"/>
              </w:rPr>
            </w:pPr>
            <w:ins w:id="396" w:author="Raphael Malyankar" w:date="2025-01-24T15:49:00Z" w16du:dateUtc="2025-01-24T22:49:00Z">
              <w:r>
                <w:rPr>
                  <w:b/>
                  <w:bCs/>
                  <w:color w:val="FF0000"/>
                  <w:szCs w:val="18"/>
                </w:rPr>
                <w:t>Agreed</w:t>
              </w:r>
            </w:ins>
          </w:p>
        </w:tc>
      </w:tr>
      <w:tr w:rsidR="00C25DA9" w:rsidRPr="0036345A" w14:paraId="5C92BD4C" w14:textId="77777777" w:rsidTr="006C61DB">
        <w:trPr>
          <w:cantSplit/>
          <w:jc w:val="center"/>
          <w:ins w:id="397" w:author="Raphael Malyankar" w:date="2025-01-15T21:15:00Z"/>
        </w:trPr>
        <w:tc>
          <w:tcPr>
            <w:tcW w:w="665" w:type="dxa"/>
            <w:tcBorders>
              <w:top w:val="single" w:sz="6" w:space="0" w:color="auto"/>
              <w:bottom w:val="single" w:sz="6" w:space="0" w:color="auto"/>
            </w:tcBorders>
          </w:tcPr>
          <w:p w14:paraId="5F646BFC" w14:textId="3B3255E5" w:rsidR="00C25DA9" w:rsidRPr="006423C2" w:rsidRDefault="00C25DA9" w:rsidP="00C25DA9">
            <w:pPr>
              <w:pStyle w:val="ISOMB"/>
              <w:spacing w:before="60" w:after="60" w:line="240" w:lineRule="auto"/>
              <w:rPr>
                <w:ins w:id="398" w:author="Raphael Malyankar" w:date="2025-01-15T21:15:00Z" w16du:dateUtc="2025-01-16T04:15:00Z"/>
                <w:rFonts w:cs="Arial"/>
                <w:szCs w:val="18"/>
              </w:rPr>
            </w:pPr>
            <w:ins w:id="399" w:author="Raphael Malyankar" w:date="2025-01-15T21:16:00Z" w16du:dateUtc="2025-01-16T04:16:00Z">
              <w:r>
                <w:rPr>
                  <w:rFonts w:cs="Arial"/>
                  <w:szCs w:val="18"/>
                </w:rPr>
                <w:t>list</w:t>
              </w:r>
            </w:ins>
          </w:p>
        </w:tc>
        <w:tc>
          <w:tcPr>
            <w:tcW w:w="598" w:type="dxa"/>
            <w:tcBorders>
              <w:top w:val="single" w:sz="6" w:space="0" w:color="auto"/>
              <w:bottom w:val="single" w:sz="6" w:space="0" w:color="auto"/>
            </w:tcBorders>
          </w:tcPr>
          <w:p w14:paraId="2A8F7D96" w14:textId="40297A9F" w:rsidR="00C25DA9" w:rsidRPr="00EA3A88" w:rsidRDefault="00C25DA9" w:rsidP="00C25DA9">
            <w:pPr>
              <w:pStyle w:val="ISOMB"/>
              <w:spacing w:before="60" w:after="60" w:line="240" w:lineRule="auto"/>
              <w:rPr>
                <w:ins w:id="400" w:author="Raphael Malyankar" w:date="2025-01-15T21:15:00Z" w16du:dateUtc="2025-01-16T04:15:00Z"/>
              </w:rPr>
            </w:pPr>
            <w:ins w:id="401" w:author="Raphael Malyankar" w:date="2025-01-15T21:16:00Z" w16du:dateUtc="2025-01-16T04:16:00Z">
              <w:r>
                <w:rPr>
                  <w:szCs w:val="18"/>
                  <w:lang w:eastAsia="ja-JP"/>
                </w:rPr>
                <w:t>DE</w:t>
              </w:r>
            </w:ins>
          </w:p>
        </w:tc>
        <w:tc>
          <w:tcPr>
            <w:tcW w:w="1313" w:type="dxa"/>
            <w:tcBorders>
              <w:top w:val="single" w:sz="6" w:space="0" w:color="auto"/>
              <w:bottom w:val="single" w:sz="6" w:space="0" w:color="auto"/>
            </w:tcBorders>
          </w:tcPr>
          <w:p w14:paraId="5DD1B191" w14:textId="1251FBEF" w:rsidR="00C25DA9" w:rsidRDefault="00C25DA9" w:rsidP="00C25DA9">
            <w:pPr>
              <w:pStyle w:val="ISOClause"/>
              <w:spacing w:before="60" w:after="60" w:line="240" w:lineRule="auto"/>
              <w:rPr>
                <w:ins w:id="402" w:author="Raphael Malyankar" w:date="2025-01-15T21:15:00Z" w16du:dateUtc="2025-01-16T04:15:00Z"/>
              </w:rPr>
            </w:pPr>
            <w:ins w:id="403" w:author="Raphael Malyankar" w:date="2025-01-15T21:16:00Z" w16du:dateUtc="2025-01-16T04:16:00Z">
              <w:r>
                <w:rPr>
                  <w:sz w:val="16"/>
                  <w:szCs w:val="18"/>
                  <w:lang w:eastAsia="ja-JP"/>
                </w:rPr>
                <w:t>S98Dev_7009</w:t>
              </w:r>
            </w:ins>
          </w:p>
        </w:tc>
        <w:tc>
          <w:tcPr>
            <w:tcW w:w="1117" w:type="dxa"/>
            <w:tcBorders>
              <w:top w:val="single" w:sz="6" w:space="0" w:color="auto"/>
              <w:bottom w:val="single" w:sz="6" w:space="0" w:color="auto"/>
            </w:tcBorders>
          </w:tcPr>
          <w:p w14:paraId="5095EBDB" w14:textId="77777777" w:rsidR="00C25DA9" w:rsidRDefault="00C25DA9" w:rsidP="00C25DA9">
            <w:pPr>
              <w:pStyle w:val="ISOParagraph"/>
              <w:spacing w:before="60" w:after="60" w:line="240" w:lineRule="auto"/>
              <w:rPr>
                <w:ins w:id="404" w:author="Raphael Malyankar" w:date="2025-01-15T21:15:00Z" w16du:dateUtc="2025-01-16T04:15:00Z"/>
              </w:rPr>
            </w:pPr>
          </w:p>
        </w:tc>
        <w:tc>
          <w:tcPr>
            <w:tcW w:w="706" w:type="dxa"/>
            <w:tcBorders>
              <w:top w:val="single" w:sz="6" w:space="0" w:color="auto"/>
              <w:bottom w:val="single" w:sz="6" w:space="0" w:color="auto"/>
            </w:tcBorders>
          </w:tcPr>
          <w:p w14:paraId="228604C8" w14:textId="6E3AAEF4" w:rsidR="00C25DA9" w:rsidRPr="00520ABE" w:rsidRDefault="00C25DA9" w:rsidP="00C25DA9">
            <w:pPr>
              <w:pStyle w:val="ISOCommType"/>
              <w:spacing w:before="60" w:after="60" w:line="240" w:lineRule="auto"/>
              <w:rPr>
                <w:ins w:id="405" w:author="Raphael Malyankar" w:date="2025-01-15T21:15:00Z" w16du:dateUtc="2025-01-16T04:15:00Z"/>
                <w:rFonts w:cs="Arial"/>
                <w:szCs w:val="18"/>
              </w:rPr>
            </w:pPr>
            <w:ins w:id="406" w:author="Raphael Malyankar" w:date="2025-01-15T21:16:00Z" w16du:dateUtc="2025-01-16T04:16:00Z">
              <w:r>
                <w:rPr>
                  <w:szCs w:val="18"/>
                  <w:lang w:eastAsia="ja-JP"/>
                </w:rPr>
                <w:t>ge</w:t>
              </w:r>
            </w:ins>
          </w:p>
        </w:tc>
        <w:tc>
          <w:tcPr>
            <w:tcW w:w="4590" w:type="dxa"/>
            <w:tcBorders>
              <w:top w:val="single" w:sz="6" w:space="0" w:color="auto"/>
              <w:bottom w:val="single" w:sz="6" w:space="0" w:color="auto"/>
            </w:tcBorders>
          </w:tcPr>
          <w:p w14:paraId="5C56AA25" w14:textId="77777777" w:rsidR="00C25DA9" w:rsidRDefault="00C25DA9" w:rsidP="00C25DA9">
            <w:pPr>
              <w:pStyle w:val="ISOComments"/>
              <w:spacing w:before="60" w:after="60"/>
              <w:rPr>
                <w:ins w:id="407" w:author="Raphael Malyankar" w:date="2025-01-15T21:16:00Z" w16du:dateUtc="2025-01-16T04:16:00Z"/>
                <w:szCs w:val="18"/>
                <w:lang w:eastAsia="ja-JP"/>
              </w:rPr>
            </w:pPr>
            <w:ins w:id="408" w:author="Raphael Malyankar" w:date="2025-01-15T21:16:00Z" w16du:dateUtc="2025-01-16T04:16:00Z">
              <w:r>
                <w:rPr>
                  <w:szCs w:val="18"/>
                  <w:lang w:eastAsia="ja-JP"/>
                </w:rPr>
                <w:t>Even if the check is correct in theory, this procedure cannot be implemented in practice.</w:t>
              </w:r>
            </w:ins>
          </w:p>
          <w:p w14:paraId="03CA2FAD" w14:textId="77777777" w:rsidR="00C25DA9" w:rsidRDefault="00C25DA9" w:rsidP="00C25DA9">
            <w:pPr>
              <w:pStyle w:val="ISOComments"/>
              <w:spacing w:before="60" w:after="60"/>
              <w:rPr>
                <w:ins w:id="409" w:author="Raphael Malyankar" w:date="2025-01-15T21:16:00Z" w16du:dateUtc="2025-01-16T04:16:00Z"/>
                <w:szCs w:val="18"/>
                <w:lang w:eastAsia="ja-JP"/>
              </w:rPr>
            </w:pPr>
            <w:ins w:id="410" w:author="Raphael Malyankar" w:date="2025-01-15T21:16:00Z" w16du:dateUtc="2025-01-16T04:16:00Z">
              <w:r>
                <w:rPr>
                  <w:szCs w:val="18"/>
                  <w:lang w:eastAsia="ja-JP"/>
                </w:rPr>
                <w:t>There will always be small gaps in the measurement. These should not be closed in the S-102 because the S-102 provides highly accurate data. If possible, these should not simply be interpolated without being able to rule out dangerous shoal spots.</w:t>
              </w:r>
            </w:ins>
          </w:p>
          <w:p w14:paraId="0A72266E" w14:textId="7E93B857" w:rsidR="00C25DA9" w:rsidRPr="00C25DA9" w:rsidRDefault="00C25DA9" w:rsidP="00C25DA9">
            <w:pPr>
              <w:spacing w:before="60" w:after="60"/>
              <w:jc w:val="left"/>
              <w:rPr>
                <w:ins w:id="411" w:author="Raphael Malyankar" w:date="2025-01-15T21:15:00Z" w16du:dateUtc="2025-01-16T04:15:00Z"/>
                <w:sz w:val="18"/>
                <w:szCs w:val="18"/>
              </w:rPr>
            </w:pPr>
            <w:ins w:id="412" w:author="Raphael Malyankar" w:date="2025-01-15T21:16:00Z" w16du:dateUtc="2025-01-16T04:16:00Z">
              <w:r w:rsidRPr="00C25DA9">
                <w:rPr>
                  <w:sz w:val="18"/>
                  <w:szCs w:val="18"/>
                  <w:lang w:eastAsia="ja-JP"/>
                </w:rPr>
                <w:t>The situation is different for the S-101. The depth areas are already generalized by specifying a depth range. Creating artificially unsurveyed areas here is the wrong way for navigation.</w:t>
              </w:r>
            </w:ins>
          </w:p>
        </w:tc>
        <w:tc>
          <w:tcPr>
            <w:tcW w:w="4174" w:type="dxa"/>
            <w:tcBorders>
              <w:top w:val="single" w:sz="6" w:space="0" w:color="auto"/>
              <w:bottom w:val="single" w:sz="6" w:space="0" w:color="auto"/>
            </w:tcBorders>
          </w:tcPr>
          <w:p w14:paraId="5838FF29" w14:textId="0413E02A" w:rsidR="00C25DA9" w:rsidRPr="006E65FE" w:rsidRDefault="00C25DA9" w:rsidP="00C25DA9">
            <w:pPr>
              <w:pStyle w:val="ISOChange"/>
              <w:spacing w:before="60" w:after="60" w:line="240" w:lineRule="auto"/>
              <w:rPr>
                <w:ins w:id="413" w:author="Raphael Malyankar" w:date="2025-01-15T21:15:00Z" w16du:dateUtc="2025-01-16T04:15:00Z"/>
              </w:rPr>
            </w:pPr>
            <w:ins w:id="414" w:author="Raphael Malyankar" w:date="2025-01-15T21:16:00Z" w16du:dateUtc="2025-01-16T04:16:00Z">
              <w:r>
                <w:rPr>
                  <w:szCs w:val="18"/>
                  <w:lang w:eastAsia="ja-JP"/>
                </w:rPr>
                <w:t>Remove the check</w:t>
              </w:r>
            </w:ins>
          </w:p>
        </w:tc>
        <w:tc>
          <w:tcPr>
            <w:tcW w:w="2590" w:type="dxa"/>
            <w:tcBorders>
              <w:top w:val="single" w:sz="6" w:space="0" w:color="auto"/>
              <w:bottom w:val="single" w:sz="6" w:space="0" w:color="auto"/>
            </w:tcBorders>
            <w:shd w:val="clear" w:color="auto" w:fill="D9D9D9" w:themeFill="background1" w:themeFillShade="D9"/>
          </w:tcPr>
          <w:p w14:paraId="527DEEBA" w14:textId="62B2676D" w:rsidR="00C25DA9" w:rsidRDefault="00C25DA9" w:rsidP="00C25DA9">
            <w:pPr>
              <w:pStyle w:val="ISOSecretObservations"/>
              <w:spacing w:before="60" w:after="60" w:line="240" w:lineRule="auto"/>
              <w:rPr>
                <w:ins w:id="415" w:author="Raphael Malyankar" w:date="2025-01-15T21:19:00Z" w16du:dateUtc="2025-01-16T04:19:00Z"/>
                <w:b/>
                <w:bCs/>
                <w:color w:val="FF0000"/>
                <w:szCs w:val="18"/>
              </w:rPr>
            </w:pPr>
            <w:ins w:id="416" w:author="Raphael Malyankar" w:date="2025-01-15T21:16:00Z" w16du:dateUtc="2025-01-16T04:16:00Z">
              <w:r>
                <w:rPr>
                  <w:b/>
                  <w:bCs/>
                  <w:color w:val="FF0000"/>
                  <w:szCs w:val="18"/>
                </w:rPr>
                <w:t xml:space="preserve">Not agreed, the current position of the S-98 sub-group is that </w:t>
              </w:r>
            </w:ins>
            <w:ins w:id="417" w:author="Raphael Malyankar" w:date="2025-01-15T21:17:00Z" w16du:dateUtc="2025-01-16T04:17:00Z">
              <w:r>
                <w:rPr>
                  <w:b/>
                  <w:bCs/>
                  <w:color w:val="FF0000"/>
                  <w:szCs w:val="18"/>
                </w:rPr>
                <w:t>there should be no “holes”</w:t>
              </w:r>
            </w:ins>
            <w:ins w:id="418" w:author="Raphael Malyankar" w:date="2025-01-15T21:21:00Z" w16du:dateUtc="2025-01-16T04:21:00Z">
              <w:r w:rsidR="0002603E">
                <w:rPr>
                  <w:b/>
                  <w:bCs/>
                  <w:color w:val="FF0000"/>
                  <w:szCs w:val="18"/>
                </w:rPr>
                <w:t xml:space="preserve"> in S-102 data used on ECDIS except around land or </w:t>
              </w:r>
            </w:ins>
            <w:ins w:id="419" w:author="Raphael Malyankar" w:date="2025-01-15T21:22:00Z" w16du:dateUtc="2025-01-16T04:22:00Z">
              <w:r w:rsidR="0002603E">
                <w:rPr>
                  <w:b/>
                  <w:bCs/>
                  <w:color w:val="FF0000"/>
                  <w:szCs w:val="18"/>
                </w:rPr>
                <w:t>unsurveyed areas.</w:t>
              </w:r>
            </w:ins>
          </w:p>
          <w:p w14:paraId="1DA1A063" w14:textId="700208BC" w:rsidR="00C25DA9" w:rsidRDefault="0002603E" w:rsidP="00C25DA9">
            <w:pPr>
              <w:pStyle w:val="ISOSecretObservations"/>
              <w:spacing w:before="60" w:after="60" w:line="240" w:lineRule="auto"/>
              <w:rPr>
                <w:ins w:id="420" w:author="Raphael Malyankar" w:date="2025-01-15T21:15:00Z" w16du:dateUtc="2025-01-16T04:15:00Z"/>
                <w:b/>
                <w:bCs/>
                <w:color w:val="FF0000"/>
                <w:szCs w:val="18"/>
              </w:rPr>
            </w:pPr>
            <w:ins w:id="421" w:author="Raphael Malyankar" w:date="2025-01-15T21:23:00Z" w16du:dateUtc="2025-01-16T04:23:00Z">
              <w:r>
                <w:rPr>
                  <w:b/>
                  <w:bCs/>
                  <w:color w:val="FF0000"/>
                  <w:szCs w:val="18"/>
                </w:rPr>
                <w:t>Will consider a</w:t>
              </w:r>
            </w:ins>
            <w:ins w:id="422" w:author="Raphael Malyankar" w:date="2025-01-15T21:29:00Z" w16du:dateUtc="2025-01-16T04:29:00Z">
              <w:r w:rsidR="0040186D">
                <w:rPr>
                  <w:b/>
                  <w:bCs/>
                  <w:color w:val="FF0000"/>
                  <w:szCs w:val="18"/>
                </w:rPr>
                <w:t xml:space="preserve"> different </w:t>
              </w:r>
            </w:ins>
            <w:ins w:id="423" w:author="Raphael Malyankar" w:date="2025-01-15T21:23:00Z" w16du:dateUtc="2025-01-16T04:23:00Z">
              <w:r>
                <w:rPr>
                  <w:b/>
                  <w:bCs/>
                  <w:color w:val="FF0000"/>
                  <w:szCs w:val="18"/>
                </w:rPr>
                <w:t xml:space="preserve">formulation if </w:t>
              </w:r>
            </w:ins>
            <w:ins w:id="424" w:author="Raphael Malyankar" w:date="2025-01-15T21:18:00Z" w16du:dateUtc="2025-01-16T04:18:00Z">
              <w:r w:rsidR="00C25DA9">
                <w:rPr>
                  <w:b/>
                  <w:bCs/>
                  <w:color w:val="FF0000"/>
                  <w:szCs w:val="18"/>
                </w:rPr>
                <w:t xml:space="preserve">the S-102 PT can </w:t>
              </w:r>
            </w:ins>
            <w:ins w:id="425" w:author="Raphael Malyankar" w:date="2025-01-15T21:19:00Z" w16du:dateUtc="2025-01-16T04:19:00Z">
              <w:r w:rsidR="00C25DA9">
                <w:rPr>
                  <w:b/>
                  <w:bCs/>
                  <w:color w:val="FF0000"/>
                  <w:szCs w:val="18"/>
                </w:rPr>
                <w:t>provide</w:t>
              </w:r>
            </w:ins>
            <w:ins w:id="426" w:author="Raphael Malyankar" w:date="2025-01-15T21:18:00Z" w16du:dateUtc="2025-01-16T04:18:00Z">
              <w:r w:rsidR="00C25DA9">
                <w:rPr>
                  <w:b/>
                  <w:bCs/>
                  <w:color w:val="FF0000"/>
                  <w:szCs w:val="18"/>
                </w:rPr>
                <w:t xml:space="preserve"> </w:t>
              </w:r>
            </w:ins>
            <w:ins w:id="427" w:author="Raphael Malyankar" w:date="2025-01-15T21:24:00Z" w16du:dateUtc="2025-01-16T04:24:00Z">
              <w:r>
                <w:rPr>
                  <w:b/>
                  <w:bCs/>
                  <w:color w:val="FF0000"/>
                  <w:szCs w:val="18"/>
                </w:rPr>
                <w:t>one.</w:t>
              </w:r>
            </w:ins>
            <w:ins w:id="428" w:author="Raphael Malyankar" w:date="2025-01-15T21:25:00Z" w16du:dateUtc="2025-01-16T04:25:00Z">
              <w:r>
                <w:rPr>
                  <w:b/>
                  <w:bCs/>
                  <w:color w:val="FF0000"/>
                  <w:szCs w:val="18"/>
                </w:rPr>
                <w:t xml:space="preserve"> Maybe a formulation based on a </w:t>
              </w:r>
            </w:ins>
            <w:ins w:id="429" w:author="Raphael Malyankar" w:date="2025-01-15T21:30:00Z" w16du:dateUtc="2025-01-16T04:30:00Z">
              <w:r w:rsidR="0040186D">
                <w:rPr>
                  <w:b/>
                  <w:bCs/>
                  <w:color w:val="FF0000"/>
                  <w:szCs w:val="18"/>
                </w:rPr>
                <w:t>spatial</w:t>
              </w:r>
            </w:ins>
            <w:ins w:id="430" w:author="Raphael Malyankar" w:date="2025-01-15T21:26:00Z" w16du:dateUtc="2025-01-16T04:26:00Z">
              <w:r>
                <w:rPr>
                  <w:b/>
                  <w:bCs/>
                  <w:color w:val="FF0000"/>
                  <w:szCs w:val="18"/>
                </w:rPr>
                <w:t xml:space="preserve"> tolerance, either a fixed distance (5</w:t>
              </w:r>
            </w:ins>
            <w:ins w:id="431" w:author="Raphael Malyankar" w:date="2025-01-15T21:27:00Z" w16du:dateUtc="2025-01-16T04:27:00Z">
              <w:r>
                <w:rPr>
                  <w:b/>
                  <w:bCs/>
                  <w:color w:val="FF0000"/>
                  <w:szCs w:val="18"/>
                </w:rPr>
                <w:t>m?</w:t>
              </w:r>
            </w:ins>
            <w:ins w:id="432" w:author="Raphael Malyankar" w:date="2025-01-15T21:30:00Z" w16du:dateUtc="2025-01-16T04:30:00Z">
              <w:r w:rsidR="0040186D">
                <w:rPr>
                  <w:b/>
                  <w:bCs/>
                  <w:color w:val="FF0000"/>
                  <w:szCs w:val="18"/>
                </w:rPr>
                <w:t xml:space="preserve"> 1m?</w:t>
              </w:r>
            </w:ins>
            <w:ins w:id="433" w:author="Raphael Malyankar" w:date="2025-01-15T21:27:00Z" w16du:dateUtc="2025-01-16T04:27:00Z">
              <w:r>
                <w:rPr>
                  <w:b/>
                  <w:bCs/>
                  <w:color w:val="FF0000"/>
                  <w:szCs w:val="18"/>
                </w:rPr>
                <w:t>) or resolution-based (</w:t>
              </w:r>
            </w:ins>
            <w:ins w:id="434" w:author="Raphael Malyankar" w:date="2025-01-15T21:29:00Z" w16du:dateUtc="2025-01-16T04:29:00Z">
              <w:r w:rsidR="0040186D">
                <w:rPr>
                  <w:b/>
                  <w:bCs/>
                  <w:color w:val="FF0000"/>
                  <w:szCs w:val="18"/>
                </w:rPr>
                <w:t>e.g</w:t>
              </w:r>
            </w:ins>
            <w:ins w:id="435" w:author="Raphael Malyankar" w:date="2025-01-15T21:30:00Z" w16du:dateUtc="2025-01-16T04:30:00Z">
              <w:r w:rsidR="0040186D">
                <w:rPr>
                  <w:b/>
                  <w:bCs/>
                  <w:color w:val="FF0000"/>
                  <w:szCs w:val="18"/>
                </w:rPr>
                <w:t>.,</w:t>
              </w:r>
            </w:ins>
            <w:ins w:id="436" w:author="Raphael Malyankar" w:date="2025-01-15T21:29:00Z" w16du:dateUtc="2025-01-16T04:29:00Z">
              <w:r w:rsidR="0040186D">
                <w:rPr>
                  <w:b/>
                  <w:bCs/>
                  <w:color w:val="FF0000"/>
                  <w:szCs w:val="18"/>
                </w:rPr>
                <w:t xml:space="preserve"> </w:t>
              </w:r>
            </w:ins>
            <w:ins w:id="437" w:author="Raphael Malyankar" w:date="2025-01-15T21:28:00Z" w16du:dateUtc="2025-01-16T04:28:00Z">
              <w:r w:rsidR="0040186D">
                <w:rPr>
                  <w:b/>
                  <w:bCs/>
                  <w:color w:val="FF0000"/>
                  <w:szCs w:val="18"/>
                </w:rPr>
                <w:t>2 X max. cell diagonal?</w:t>
              </w:r>
            </w:ins>
            <w:ins w:id="438" w:author="Raphael Malyankar" w:date="2025-01-15T21:32:00Z" w16du:dateUtc="2025-01-16T04:32:00Z">
              <w:r w:rsidR="00D241DF">
                <w:rPr>
                  <w:b/>
                  <w:bCs/>
                  <w:color w:val="FF0000"/>
                  <w:szCs w:val="18"/>
                </w:rPr>
                <w:t xml:space="preserve"> 2 X</w:t>
              </w:r>
            </w:ins>
            <w:ins w:id="439" w:author="Raphael Malyankar" w:date="2025-01-15T21:33:00Z" w16du:dateUtc="2025-01-16T04:33:00Z">
              <w:r w:rsidR="00D241DF">
                <w:rPr>
                  <w:b/>
                  <w:bCs/>
                  <w:color w:val="FF0000"/>
                  <w:szCs w:val="18"/>
                </w:rPr>
                <w:t xml:space="preserve"> </w:t>
              </w:r>
              <w:r w:rsidR="00D241DF" w:rsidRPr="00D241DF">
                <w:rPr>
                  <w:b/>
                  <w:bCs/>
                  <w:i/>
                  <w:iCs/>
                  <w:color w:val="FF0000"/>
                  <w:szCs w:val="18"/>
                </w:rPr>
                <w:t>approximateGridResolution</w:t>
              </w:r>
              <w:r w:rsidR="00D241DF">
                <w:rPr>
                  <w:b/>
                  <w:bCs/>
                  <w:color w:val="FF0000"/>
                  <w:szCs w:val="18"/>
                </w:rPr>
                <w:t>?</w:t>
              </w:r>
            </w:ins>
            <w:ins w:id="440" w:author="Raphael Malyankar" w:date="2025-01-15T21:29:00Z" w16du:dateUtc="2025-01-16T04:29:00Z">
              <w:r w:rsidR="0040186D">
                <w:rPr>
                  <w:b/>
                  <w:bCs/>
                  <w:color w:val="FF0000"/>
                  <w:szCs w:val="18"/>
                </w:rPr>
                <w:t>)</w:t>
              </w:r>
            </w:ins>
          </w:p>
        </w:tc>
      </w:tr>
      <w:tr w:rsidR="00CC6482" w:rsidRPr="0036345A" w14:paraId="5AAFF82F" w14:textId="77777777" w:rsidTr="006C61DB">
        <w:trPr>
          <w:cantSplit/>
          <w:jc w:val="center"/>
        </w:trPr>
        <w:tc>
          <w:tcPr>
            <w:tcW w:w="665" w:type="dxa"/>
            <w:tcBorders>
              <w:top w:val="single" w:sz="6" w:space="0" w:color="auto"/>
              <w:bottom w:val="single" w:sz="6" w:space="0" w:color="auto"/>
            </w:tcBorders>
          </w:tcPr>
          <w:p w14:paraId="412FB6B7" w14:textId="4D8930F7" w:rsidR="00CC6482" w:rsidRPr="0036345A" w:rsidRDefault="00CC6482" w:rsidP="00CC6482">
            <w:pPr>
              <w:pStyle w:val="ISOMB"/>
              <w:spacing w:before="60" w:after="60" w:line="240" w:lineRule="auto"/>
              <w:rPr>
                <w:szCs w:val="18"/>
              </w:rPr>
            </w:pPr>
            <w:ins w:id="441" w:author="Raphael Malyankar" w:date="2025-01-15T20:33:00Z" w16du:dateUtc="2025-01-16T03:33:00Z">
              <w:r w:rsidRPr="00D6770B">
                <w:rPr>
                  <w:rFonts w:cs="Arial"/>
                  <w:szCs w:val="18"/>
                </w:rPr>
                <w:t>list</w:t>
              </w:r>
            </w:ins>
          </w:p>
        </w:tc>
        <w:tc>
          <w:tcPr>
            <w:tcW w:w="598" w:type="dxa"/>
            <w:tcBorders>
              <w:top w:val="single" w:sz="6" w:space="0" w:color="auto"/>
              <w:bottom w:val="single" w:sz="6" w:space="0" w:color="auto"/>
            </w:tcBorders>
          </w:tcPr>
          <w:p w14:paraId="5E816F2F" w14:textId="3819F154" w:rsidR="00CC6482" w:rsidRPr="0036345A" w:rsidRDefault="00CC6482" w:rsidP="00CC6482">
            <w:pPr>
              <w:pStyle w:val="ISOMB"/>
              <w:spacing w:before="60" w:after="60" w:line="240" w:lineRule="auto"/>
              <w:rPr>
                <w:szCs w:val="18"/>
              </w:rPr>
            </w:pPr>
            <w:r>
              <w:rPr>
                <w:szCs w:val="18"/>
              </w:rPr>
              <w:t>rmm</w:t>
            </w:r>
          </w:p>
        </w:tc>
        <w:tc>
          <w:tcPr>
            <w:tcW w:w="1313" w:type="dxa"/>
            <w:tcBorders>
              <w:top w:val="single" w:sz="6" w:space="0" w:color="auto"/>
              <w:bottom w:val="single" w:sz="6" w:space="0" w:color="auto"/>
            </w:tcBorders>
          </w:tcPr>
          <w:p w14:paraId="26933CB6" w14:textId="6D96F51B" w:rsidR="00CC6482" w:rsidRPr="0036345A" w:rsidRDefault="00CC6482" w:rsidP="00CC6482">
            <w:pPr>
              <w:pStyle w:val="ISOClause"/>
              <w:spacing w:before="60" w:after="60" w:line="240" w:lineRule="auto"/>
              <w:rPr>
                <w:szCs w:val="18"/>
              </w:rPr>
            </w:pPr>
            <w:r>
              <w:rPr>
                <w:szCs w:val="18"/>
              </w:rPr>
              <w:t>New</w:t>
            </w:r>
          </w:p>
        </w:tc>
        <w:tc>
          <w:tcPr>
            <w:tcW w:w="1117" w:type="dxa"/>
            <w:tcBorders>
              <w:top w:val="single" w:sz="6" w:space="0" w:color="auto"/>
              <w:bottom w:val="single" w:sz="6" w:space="0" w:color="auto"/>
            </w:tcBorders>
          </w:tcPr>
          <w:p w14:paraId="798CD566" w14:textId="79B0FE42" w:rsidR="00CC6482" w:rsidRPr="0036345A" w:rsidRDefault="00CC6482" w:rsidP="00CC6482">
            <w:pPr>
              <w:pStyle w:val="ISOParagraph"/>
              <w:spacing w:before="60" w:after="60" w:line="240" w:lineRule="auto"/>
              <w:rPr>
                <w:szCs w:val="18"/>
              </w:rPr>
            </w:pPr>
          </w:p>
        </w:tc>
        <w:tc>
          <w:tcPr>
            <w:tcW w:w="706" w:type="dxa"/>
            <w:tcBorders>
              <w:top w:val="single" w:sz="6" w:space="0" w:color="auto"/>
              <w:bottom w:val="single" w:sz="6" w:space="0" w:color="auto"/>
            </w:tcBorders>
          </w:tcPr>
          <w:p w14:paraId="2AE3AE9B" w14:textId="459D0FC4" w:rsidR="00CC6482" w:rsidRPr="0036345A" w:rsidRDefault="00CC6482" w:rsidP="00CC6482">
            <w:pPr>
              <w:pStyle w:val="ISOCommType"/>
              <w:spacing w:before="60" w:after="60" w:line="240" w:lineRule="auto"/>
              <w:rPr>
                <w:szCs w:val="18"/>
              </w:rPr>
            </w:pPr>
            <w:r w:rsidRPr="00520ABE">
              <w:rPr>
                <w:rFonts w:cs="Arial"/>
                <w:szCs w:val="18"/>
              </w:rPr>
              <w:t>te</w:t>
            </w:r>
          </w:p>
        </w:tc>
        <w:tc>
          <w:tcPr>
            <w:tcW w:w="4590" w:type="dxa"/>
            <w:tcBorders>
              <w:top w:val="single" w:sz="6" w:space="0" w:color="auto"/>
              <w:bottom w:val="single" w:sz="6" w:space="0" w:color="auto"/>
            </w:tcBorders>
          </w:tcPr>
          <w:p w14:paraId="130BFAA8" w14:textId="4F7C21A4" w:rsidR="00CC6482" w:rsidRDefault="00CC6482" w:rsidP="00CC6482">
            <w:pPr>
              <w:spacing w:before="60" w:after="60"/>
              <w:jc w:val="left"/>
              <w:rPr>
                <w:sz w:val="18"/>
                <w:szCs w:val="18"/>
              </w:rPr>
            </w:pPr>
            <w:r>
              <w:rPr>
                <w:sz w:val="18"/>
                <w:szCs w:val="18"/>
              </w:rPr>
              <w:t>Add test capturing S-98 C-12.1.1 requirement below. Dev6011 and Dev6012 only check whether the code and role are encoded.</w:t>
            </w:r>
          </w:p>
          <w:p w14:paraId="7BAE3038" w14:textId="4E831328" w:rsidR="00CC6482" w:rsidRPr="00A01EC7" w:rsidRDefault="00CC6482" w:rsidP="00CC6482">
            <w:pPr>
              <w:spacing w:before="60" w:after="60"/>
              <w:jc w:val="left"/>
              <w:rPr>
                <w:sz w:val="18"/>
                <w:szCs w:val="18"/>
              </w:rPr>
            </w:pPr>
            <w:r w:rsidRPr="00AE6732">
              <w:rPr>
                <w:sz w:val="18"/>
                <w:szCs w:val="18"/>
              </w:rPr>
              <w:t>For digitally signed datasets, the CN data producer integer and alpha code elements in the MRN of at least one of the authenticating certificates must match those contained in the dataset and its CATALOG.XML entry</w:t>
            </w:r>
          </w:p>
        </w:tc>
        <w:tc>
          <w:tcPr>
            <w:tcW w:w="4174" w:type="dxa"/>
            <w:tcBorders>
              <w:top w:val="single" w:sz="6" w:space="0" w:color="auto"/>
              <w:bottom w:val="single" w:sz="6" w:space="0" w:color="auto"/>
            </w:tcBorders>
          </w:tcPr>
          <w:p w14:paraId="324BD5D2" w14:textId="44222774" w:rsidR="00CC6482" w:rsidRDefault="00CC6482" w:rsidP="00CC6482">
            <w:pPr>
              <w:pStyle w:val="ISOChange"/>
              <w:spacing w:before="60" w:after="60" w:line="240" w:lineRule="auto"/>
              <w:rPr>
                <w:szCs w:val="18"/>
              </w:rPr>
            </w:pPr>
            <w:r>
              <w:rPr>
                <w:szCs w:val="18"/>
              </w:rPr>
              <w:t>New validation check or S-164 test?</w:t>
            </w:r>
          </w:p>
          <w:p w14:paraId="0F080C0F" w14:textId="42C36541" w:rsidR="00CC6482" w:rsidRDefault="00CC6482" w:rsidP="00CC6482">
            <w:pPr>
              <w:pStyle w:val="ISOChange"/>
              <w:spacing w:before="60" w:after="60" w:line="240" w:lineRule="auto"/>
              <w:rPr>
                <w:szCs w:val="18"/>
              </w:rPr>
            </w:pPr>
            <w:r>
              <w:rPr>
                <w:szCs w:val="18"/>
              </w:rPr>
              <w:t>Description: see col. 6</w:t>
            </w:r>
          </w:p>
          <w:p w14:paraId="543CC15F" w14:textId="6C09E280" w:rsidR="00CC6482" w:rsidRDefault="00CC6482" w:rsidP="00CC6482">
            <w:pPr>
              <w:pStyle w:val="ISOChange"/>
              <w:spacing w:before="60" w:after="60" w:line="240" w:lineRule="auto"/>
              <w:rPr>
                <w:szCs w:val="18"/>
              </w:rPr>
            </w:pPr>
            <w:r>
              <w:rPr>
                <w:szCs w:val="18"/>
              </w:rPr>
              <w:t>Solution: Amend CATALOG.XML</w:t>
            </w:r>
          </w:p>
          <w:p w14:paraId="647CD239" w14:textId="38C59593" w:rsidR="00CC6482" w:rsidRPr="0036345A" w:rsidRDefault="00CC6482" w:rsidP="00CC6482">
            <w:pPr>
              <w:pStyle w:val="ISOChange"/>
              <w:spacing w:before="60" w:after="60" w:line="240" w:lineRule="auto"/>
              <w:rPr>
                <w:szCs w:val="18"/>
              </w:rPr>
            </w:pPr>
            <w:r>
              <w:rPr>
                <w:szCs w:val="18"/>
              </w:rPr>
              <w:t>Severity: E</w:t>
            </w:r>
          </w:p>
        </w:tc>
        <w:tc>
          <w:tcPr>
            <w:tcW w:w="2590" w:type="dxa"/>
            <w:tcBorders>
              <w:top w:val="single" w:sz="6" w:space="0" w:color="auto"/>
              <w:bottom w:val="single" w:sz="6" w:space="0" w:color="auto"/>
            </w:tcBorders>
            <w:shd w:val="clear" w:color="auto" w:fill="D9D9D9" w:themeFill="background1" w:themeFillShade="D9"/>
          </w:tcPr>
          <w:p w14:paraId="2399B48B" w14:textId="3E142156" w:rsidR="00CC6482" w:rsidRDefault="00CC6482" w:rsidP="00CC6482">
            <w:pPr>
              <w:pStyle w:val="ISOSecretObservations"/>
              <w:spacing w:before="60" w:after="60" w:line="240" w:lineRule="auto"/>
              <w:rPr>
                <w:b/>
                <w:bCs/>
                <w:color w:val="FF0000"/>
                <w:szCs w:val="18"/>
              </w:rPr>
            </w:pPr>
            <w:ins w:id="442" w:author="Raphael Malyankar" w:date="2025-01-24T15:49:00Z" w16du:dateUtc="2025-01-24T22:49:00Z">
              <w:r w:rsidRPr="00EA41EC">
                <w:rPr>
                  <w:b/>
                  <w:bCs/>
                  <w:color w:val="FF0000"/>
                  <w:szCs w:val="18"/>
                </w:rPr>
                <w:t>Agreed</w:t>
              </w:r>
            </w:ins>
          </w:p>
        </w:tc>
      </w:tr>
      <w:tr w:rsidR="00CC6482" w:rsidRPr="0036345A" w14:paraId="2EDDFC43" w14:textId="77777777" w:rsidTr="006C61DB">
        <w:trPr>
          <w:cantSplit/>
          <w:jc w:val="center"/>
        </w:trPr>
        <w:tc>
          <w:tcPr>
            <w:tcW w:w="665" w:type="dxa"/>
            <w:tcBorders>
              <w:top w:val="single" w:sz="6" w:space="0" w:color="auto"/>
              <w:bottom w:val="single" w:sz="6" w:space="0" w:color="auto"/>
            </w:tcBorders>
          </w:tcPr>
          <w:p w14:paraId="1AAF8E83" w14:textId="23284840" w:rsidR="00CC6482" w:rsidRPr="0036345A" w:rsidRDefault="00CC6482" w:rsidP="00CC6482">
            <w:pPr>
              <w:pStyle w:val="ISOMB"/>
              <w:spacing w:before="60" w:after="60" w:line="240" w:lineRule="auto"/>
              <w:rPr>
                <w:szCs w:val="18"/>
              </w:rPr>
            </w:pPr>
            <w:ins w:id="443" w:author="Raphael Malyankar" w:date="2025-01-15T20:33:00Z" w16du:dateUtc="2025-01-16T03:33:00Z">
              <w:r w:rsidRPr="00D6770B">
                <w:rPr>
                  <w:rFonts w:cs="Arial"/>
                  <w:szCs w:val="18"/>
                </w:rPr>
                <w:lastRenderedPageBreak/>
                <w:t>list</w:t>
              </w:r>
            </w:ins>
          </w:p>
        </w:tc>
        <w:tc>
          <w:tcPr>
            <w:tcW w:w="598" w:type="dxa"/>
            <w:tcBorders>
              <w:top w:val="single" w:sz="6" w:space="0" w:color="auto"/>
              <w:bottom w:val="single" w:sz="6" w:space="0" w:color="auto"/>
            </w:tcBorders>
          </w:tcPr>
          <w:p w14:paraId="5BFAE7C4" w14:textId="0428791E" w:rsidR="00CC6482" w:rsidRDefault="00CC6482" w:rsidP="00CC6482">
            <w:pPr>
              <w:pStyle w:val="ISOMB"/>
              <w:spacing w:before="60" w:after="60" w:line="240" w:lineRule="auto"/>
              <w:rPr>
                <w:szCs w:val="18"/>
              </w:rPr>
            </w:pPr>
            <w:r w:rsidRPr="00403977">
              <w:rPr>
                <w:szCs w:val="18"/>
              </w:rPr>
              <w:t>rmm</w:t>
            </w:r>
          </w:p>
        </w:tc>
        <w:tc>
          <w:tcPr>
            <w:tcW w:w="1313" w:type="dxa"/>
            <w:tcBorders>
              <w:top w:val="single" w:sz="6" w:space="0" w:color="auto"/>
              <w:bottom w:val="single" w:sz="6" w:space="0" w:color="auto"/>
            </w:tcBorders>
          </w:tcPr>
          <w:p w14:paraId="439A428A" w14:textId="210889FE" w:rsidR="00CC6482" w:rsidRDefault="00CC6482" w:rsidP="00CC6482">
            <w:pPr>
              <w:pStyle w:val="ISOClause"/>
              <w:spacing w:before="60" w:after="60" w:line="240" w:lineRule="auto"/>
              <w:rPr>
                <w:szCs w:val="18"/>
              </w:rPr>
            </w:pPr>
            <w:r>
              <w:rPr>
                <w:szCs w:val="18"/>
              </w:rPr>
              <w:t>New</w:t>
            </w:r>
          </w:p>
        </w:tc>
        <w:tc>
          <w:tcPr>
            <w:tcW w:w="1117" w:type="dxa"/>
            <w:tcBorders>
              <w:top w:val="single" w:sz="6" w:space="0" w:color="auto"/>
              <w:bottom w:val="single" w:sz="6" w:space="0" w:color="auto"/>
            </w:tcBorders>
          </w:tcPr>
          <w:p w14:paraId="0FF77709" w14:textId="77777777" w:rsidR="00CC6482" w:rsidRPr="0036345A" w:rsidRDefault="00CC6482" w:rsidP="00CC6482">
            <w:pPr>
              <w:pStyle w:val="ISOParagraph"/>
              <w:spacing w:before="60" w:after="60" w:line="240" w:lineRule="auto"/>
              <w:rPr>
                <w:szCs w:val="18"/>
              </w:rPr>
            </w:pPr>
          </w:p>
        </w:tc>
        <w:tc>
          <w:tcPr>
            <w:tcW w:w="706" w:type="dxa"/>
            <w:tcBorders>
              <w:top w:val="single" w:sz="6" w:space="0" w:color="auto"/>
              <w:bottom w:val="single" w:sz="6" w:space="0" w:color="auto"/>
            </w:tcBorders>
          </w:tcPr>
          <w:p w14:paraId="239E5203" w14:textId="63372AC6" w:rsidR="00CC6482" w:rsidRPr="0036345A" w:rsidRDefault="00CC6482" w:rsidP="00CC6482">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6AE532E8" w14:textId="0619C20F" w:rsidR="00CC6482" w:rsidRDefault="00CC6482" w:rsidP="00CC6482">
            <w:pPr>
              <w:spacing w:before="60" w:after="60"/>
              <w:jc w:val="left"/>
              <w:rPr>
                <w:sz w:val="18"/>
                <w:szCs w:val="18"/>
              </w:rPr>
            </w:pPr>
            <w:r>
              <w:rPr>
                <w:sz w:val="18"/>
                <w:szCs w:val="18"/>
              </w:rPr>
              <w:t>C-12.1.1 requirements for ST code – the catch-all statement at the end makes all ST field values technically valid.</w:t>
            </w:r>
          </w:p>
          <w:p w14:paraId="0BBD0A58" w14:textId="3AA9436D" w:rsidR="00CC6482" w:rsidRDefault="00CC6482" w:rsidP="00CC6482">
            <w:pPr>
              <w:spacing w:before="60" w:after="60"/>
              <w:jc w:val="left"/>
              <w:rPr>
                <w:sz w:val="18"/>
                <w:szCs w:val="18"/>
              </w:rPr>
            </w:pPr>
            <w:r w:rsidRPr="00482D76">
              <w:rPr>
                <w:noProof/>
                <w:sz w:val="18"/>
                <w:szCs w:val="18"/>
              </w:rPr>
              <w:drawing>
                <wp:inline distT="0" distB="0" distL="0" distR="0" wp14:anchorId="0A8C8F48" wp14:editId="4D617919">
                  <wp:extent cx="2788920" cy="1638935"/>
                  <wp:effectExtent l="0" t="0" r="0" b="0"/>
                  <wp:docPr id="153193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35926" name=""/>
                          <pic:cNvPicPr/>
                        </pic:nvPicPr>
                        <pic:blipFill>
                          <a:blip r:embed="rId11"/>
                          <a:stretch>
                            <a:fillRect/>
                          </a:stretch>
                        </pic:blipFill>
                        <pic:spPr>
                          <a:xfrm>
                            <a:off x="0" y="0"/>
                            <a:ext cx="2788920" cy="1638935"/>
                          </a:xfrm>
                          <a:prstGeom prst="rect">
                            <a:avLst/>
                          </a:prstGeom>
                        </pic:spPr>
                      </pic:pic>
                    </a:graphicData>
                  </a:graphic>
                </wp:inline>
              </w:drawing>
            </w:r>
          </w:p>
        </w:tc>
        <w:tc>
          <w:tcPr>
            <w:tcW w:w="4174" w:type="dxa"/>
            <w:tcBorders>
              <w:top w:val="single" w:sz="6" w:space="0" w:color="auto"/>
              <w:bottom w:val="single" w:sz="6" w:space="0" w:color="auto"/>
            </w:tcBorders>
          </w:tcPr>
          <w:p w14:paraId="6F939469" w14:textId="77777777" w:rsidR="00CC6482" w:rsidRDefault="00CC6482" w:rsidP="00CC6482">
            <w:pPr>
              <w:pStyle w:val="ISOChange"/>
              <w:spacing w:before="60" w:after="60" w:line="240" w:lineRule="auto"/>
              <w:rPr>
                <w:ins w:id="444" w:author="Raphael Malyankar" w:date="2025-01-15T21:52:00Z" w16du:dateUtc="2025-01-16T04:52:00Z"/>
                <w:szCs w:val="18"/>
              </w:rPr>
            </w:pPr>
            <w:r>
              <w:rPr>
                <w:szCs w:val="18"/>
              </w:rPr>
              <w:t xml:space="preserve">No action for validation checks. </w:t>
            </w:r>
          </w:p>
          <w:p w14:paraId="6E428FDB" w14:textId="60921799" w:rsidR="00CC6482" w:rsidRDefault="00CC6482" w:rsidP="00CC6482">
            <w:pPr>
              <w:pStyle w:val="ISOChange"/>
              <w:spacing w:before="60" w:after="60" w:line="240" w:lineRule="auto"/>
              <w:rPr>
                <w:szCs w:val="18"/>
              </w:rPr>
            </w:pPr>
            <w:ins w:id="445" w:author="Raphael Malyankar" w:date="2025-01-15T21:52:00Z" w16du:dateUtc="2025-01-16T04:52:00Z">
              <w:r>
                <w:rPr>
                  <w:szCs w:val="18"/>
                </w:rPr>
                <w:t xml:space="preserve">Revisit </w:t>
              </w:r>
            </w:ins>
            <w:ins w:id="446" w:author="Raphael Malyankar" w:date="2025-01-15T21:53:00Z" w16du:dateUtc="2025-01-16T04:53:00Z">
              <w:r>
                <w:rPr>
                  <w:szCs w:val="18"/>
                </w:rPr>
                <w:t xml:space="preserve">as needed depending on developments at S-100 </w:t>
              </w:r>
            </w:ins>
            <w:ins w:id="447" w:author="Raphael Malyankar" w:date="2025-01-15T21:54:00Z" w16du:dateUtc="2025-01-16T04:54:00Z">
              <w:r>
                <w:rPr>
                  <w:szCs w:val="18"/>
                </w:rPr>
                <w:t xml:space="preserve">TSM in </w:t>
              </w:r>
            </w:ins>
            <w:ins w:id="448" w:author="Raphael Malyankar" w:date="2025-01-15T21:53:00Z" w16du:dateUtc="2025-01-16T04:53:00Z">
              <w:r>
                <w:rPr>
                  <w:szCs w:val="18"/>
                </w:rPr>
                <w:t>March 202</w:t>
              </w:r>
            </w:ins>
            <w:ins w:id="449" w:author="Raphael Malyankar" w:date="2025-01-15T21:54:00Z" w16du:dateUtc="2025-01-16T04:54:00Z">
              <w:r>
                <w:rPr>
                  <w:szCs w:val="18"/>
                </w:rPr>
                <w:t xml:space="preserve">5 </w:t>
              </w:r>
            </w:ins>
            <w:ins w:id="450" w:author="Raphael Malyankar" w:date="2025-01-15T21:55:00Z" w16du:dateUtc="2025-01-16T04:55:00Z">
              <w:r>
                <w:rPr>
                  <w:szCs w:val="18"/>
                </w:rPr>
                <w:t>including</w:t>
              </w:r>
            </w:ins>
            <w:ins w:id="451" w:author="Raphael Malyankar" w:date="2025-01-15T21:54:00Z" w16du:dateUtc="2025-01-16T04:54:00Z">
              <w:r>
                <w:rPr>
                  <w:szCs w:val="18"/>
                </w:rPr>
                <w:t xml:space="preserve"> new checks for authentication.</w:t>
              </w:r>
            </w:ins>
          </w:p>
        </w:tc>
        <w:tc>
          <w:tcPr>
            <w:tcW w:w="2590" w:type="dxa"/>
            <w:tcBorders>
              <w:top w:val="single" w:sz="6" w:space="0" w:color="auto"/>
              <w:bottom w:val="single" w:sz="6" w:space="0" w:color="auto"/>
            </w:tcBorders>
            <w:shd w:val="clear" w:color="auto" w:fill="D9D9D9" w:themeFill="background1" w:themeFillShade="D9"/>
          </w:tcPr>
          <w:p w14:paraId="0A95C61D" w14:textId="254FB104" w:rsidR="00CC6482" w:rsidRDefault="00CC6482" w:rsidP="00CC6482">
            <w:pPr>
              <w:pStyle w:val="ISOSecretObservations"/>
              <w:spacing w:before="60" w:after="60" w:line="240" w:lineRule="auto"/>
              <w:rPr>
                <w:b/>
                <w:bCs/>
                <w:color w:val="FF0000"/>
                <w:szCs w:val="18"/>
              </w:rPr>
            </w:pPr>
            <w:ins w:id="452" w:author="Raphael Malyankar" w:date="2025-01-24T15:49:00Z" w16du:dateUtc="2025-01-24T22:49:00Z">
              <w:r w:rsidRPr="00EA41EC">
                <w:rPr>
                  <w:b/>
                  <w:bCs/>
                  <w:color w:val="FF0000"/>
                  <w:szCs w:val="18"/>
                </w:rPr>
                <w:t>Agreed</w:t>
              </w:r>
            </w:ins>
          </w:p>
        </w:tc>
      </w:tr>
      <w:tr w:rsidR="00CC6482" w:rsidRPr="0036345A" w14:paraId="13226D8C" w14:textId="77777777" w:rsidTr="006C61DB">
        <w:trPr>
          <w:cantSplit/>
          <w:jc w:val="center"/>
        </w:trPr>
        <w:tc>
          <w:tcPr>
            <w:tcW w:w="665" w:type="dxa"/>
            <w:tcBorders>
              <w:top w:val="single" w:sz="6" w:space="0" w:color="auto"/>
              <w:bottom w:val="single" w:sz="6" w:space="0" w:color="auto"/>
            </w:tcBorders>
          </w:tcPr>
          <w:p w14:paraId="41C8F396" w14:textId="5B6894E4" w:rsidR="00CC6482" w:rsidRPr="0036345A" w:rsidRDefault="00CC6482" w:rsidP="00CC6482">
            <w:pPr>
              <w:pStyle w:val="ISOMB"/>
              <w:spacing w:before="60" w:after="60" w:line="240" w:lineRule="auto"/>
              <w:rPr>
                <w:szCs w:val="18"/>
              </w:rPr>
            </w:pPr>
            <w:ins w:id="453" w:author="Raphael Malyankar" w:date="2025-01-15T20:33:00Z" w16du:dateUtc="2025-01-16T03:33:00Z">
              <w:r w:rsidRPr="00D6770B">
                <w:rPr>
                  <w:rFonts w:cs="Arial"/>
                  <w:szCs w:val="18"/>
                </w:rPr>
                <w:t>list</w:t>
              </w:r>
            </w:ins>
          </w:p>
        </w:tc>
        <w:tc>
          <w:tcPr>
            <w:tcW w:w="598" w:type="dxa"/>
            <w:tcBorders>
              <w:top w:val="single" w:sz="6" w:space="0" w:color="auto"/>
              <w:bottom w:val="single" w:sz="6" w:space="0" w:color="auto"/>
            </w:tcBorders>
          </w:tcPr>
          <w:p w14:paraId="72A3D3EC" w14:textId="6B7D004F" w:rsidR="00CC6482" w:rsidRPr="0036345A" w:rsidRDefault="00CC6482" w:rsidP="00CC6482">
            <w:pPr>
              <w:pStyle w:val="ISOMB"/>
              <w:spacing w:before="60" w:after="60" w:line="240" w:lineRule="auto"/>
              <w:rPr>
                <w:szCs w:val="18"/>
              </w:rPr>
            </w:pPr>
            <w:r w:rsidRPr="00403977">
              <w:rPr>
                <w:szCs w:val="18"/>
              </w:rPr>
              <w:t>rmm</w:t>
            </w:r>
          </w:p>
        </w:tc>
        <w:tc>
          <w:tcPr>
            <w:tcW w:w="1313" w:type="dxa"/>
            <w:tcBorders>
              <w:top w:val="single" w:sz="6" w:space="0" w:color="auto"/>
              <w:bottom w:val="single" w:sz="6" w:space="0" w:color="auto"/>
            </w:tcBorders>
          </w:tcPr>
          <w:p w14:paraId="144836B9" w14:textId="6B3670D7" w:rsidR="00CC6482" w:rsidRPr="0036345A" w:rsidRDefault="00CC6482" w:rsidP="00CC6482">
            <w:pPr>
              <w:pStyle w:val="ISOClause"/>
              <w:spacing w:before="60" w:after="60" w:line="240" w:lineRule="auto"/>
              <w:rPr>
                <w:szCs w:val="18"/>
              </w:rPr>
            </w:pPr>
            <w:r>
              <w:rPr>
                <w:szCs w:val="18"/>
              </w:rPr>
              <w:t>New</w:t>
            </w:r>
          </w:p>
        </w:tc>
        <w:tc>
          <w:tcPr>
            <w:tcW w:w="1117" w:type="dxa"/>
            <w:tcBorders>
              <w:top w:val="single" w:sz="6" w:space="0" w:color="auto"/>
              <w:bottom w:val="single" w:sz="6" w:space="0" w:color="auto"/>
            </w:tcBorders>
          </w:tcPr>
          <w:p w14:paraId="49428BC6" w14:textId="1E30A0D7" w:rsidR="00CC6482" w:rsidRPr="0036345A" w:rsidRDefault="00CC6482" w:rsidP="00CC6482">
            <w:pPr>
              <w:pStyle w:val="ISOParagraph"/>
              <w:spacing w:before="60" w:after="60" w:line="240" w:lineRule="auto"/>
              <w:rPr>
                <w:szCs w:val="18"/>
              </w:rPr>
            </w:pPr>
          </w:p>
        </w:tc>
        <w:tc>
          <w:tcPr>
            <w:tcW w:w="706" w:type="dxa"/>
            <w:tcBorders>
              <w:top w:val="single" w:sz="6" w:space="0" w:color="auto"/>
              <w:bottom w:val="single" w:sz="6" w:space="0" w:color="auto"/>
            </w:tcBorders>
          </w:tcPr>
          <w:p w14:paraId="127C279C" w14:textId="22F2B2B1" w:rsidR="00CC6482" w:rsidRPr="0036345A" w:rsidRDefault="00CC6482" w:rsidP="00CC6482">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0E27B00A" w14:textId="7437343F" w:rsidR="00CC6482" w:rsidRPr="0036345A" w:rsidRDefault="00CC6482" w:rsidP="00CC6482">
            <w:pPr>
              <w:pStyle w:val="ISOComments"/>
              <w:spacing w:before="60" w:after="60"/>
              <w:rPr>
                <w:szCs w:val="18"/>
              </w:rPr>
            </w:pPr>
            <w:r>
              <w:rPr>
                <w:szCs w:val="18"/>
              </w:rPr>
              <w:t>Discovery metadata for datasets must have extent and either scale or resolution information encoded to allow control of ECDIS loading.</w:t>
            </w:r>
          </w:p>
        </w:tc>
        <w:tc>
          <w:tcPr>
            <w:tcW w:w="4174" w:type="dxa"/>
            <w:tcBorders>
              <w:top w:val="single" w:sz="6" w:space="0" w:color="auto"/>
              <w:bottom w:val="single" w:sz="6" w:space="0" w:color="auto"/>
            </w:tcBorders>
          </w:tcPr>
          <w:p w14:paraId="6FCFD6D5" w14:textId="3C436F94" w:rsidR="00CC6482" w:rsidRDefault="00CC6482" w:rsidP="00CC6482">
            <w:pPr>
              <w:pStyle w:val="ISOChange"/>
              <w:spacing w:before="60" w:after="60" w:line="240" w:lineRule="auto"/>
              <w:rPr>
                <w:szCs w:val="18"/>
              </w:rPr>
            </w:pPr>
            <w:r>
              <w:rPr>
                <w:szCs w:val="18"/>
              </w:rPr>
              <w:t>Add check for presence of extent and either display scale or approximate resolution in CATALOG.XML.</w:t>
            </w:r>
          </w:p>
          <w:p w14:paraId="16EA6BCD" w14:textId="02EC4FF6" w:rsidR="00CC6482" w:rsidRPr="0036345A" w:rsidRDefault="00CC6482" w:rsidP="00CC6482">
            <w:pPr>
              <w:pStyle w:val="ISOChange"/>
              <w:spacing w:before="60" w:after="60" w:line="240" w:lineRule="auto"/>
              <w:rPr>
                <w:szCs w:val="18"/>
              </w:rPr>
            </w:pPr>
            <w:r>
              <w:rPr>
                <w:szCs w:val="18"/>
              </w:rPr>
              <w:t>Severity: E</w:t>
            </w:r>
          </w:p>
        </w:tc>
        <w:tc>
          <w:tcPr>
            <w:tcW w:w="2590" w:type="dxa"/>
            <w:tcBorders>
              <w:top w:val="single" w:sz="6" w:space="0" w:color="auto"/>
              <w:bottom w:val="single" w:sz="6" w:space="0" w:color="auto"/>
            </w:tcBorders>
            <w:shd w:val="clear" w:color="auto" w:fill="D9D9D9" w:themeFill="background1" w:themeFillShade="D9"/>
          </w:tcPr>
          <w:p w14:paraId="60061E4C" w14:textId="7D46B8F2" w:rsidR="00CC6482" w:rsidRPr="0013558E" w:rsidRDefault="00CC6482" w:rsidP="00CC6482">
            <w:pPr>
              <w:pStyle w:val="ISOSecretObservations"/>
              <w:spacing w:before="60" w:after="60" w:line="240" w:lineRule="auto"/>
              <w:rPr>
                <w:b/>
                <w:bCs/>
                <w:color w:val="FF0000"/>
                <w:szCs w:val="18"/>
              </w:rPr>
            </w:pPr>
            <w:ins w:id="454" w:author="Raphael Malyankar" w:date="2025-01-24T15:49:00Z" w16du:dateUtc="2025-01-24T22:49:00Z">
              <w:r w:rsidRPr="00EA41EC">
                <w:rPr>
                  <w:b/>
                  <w:bCs/>
                  <w:color w:val="FF0000"/>
                  <w:szCs w:val="18"/>
                </w:rPr>
                <w:t>Agreed</w:t>
              </w:r>
            </w:ins>
          </w:p>
        </w:tc>
      </w:tr>
      <w:tr w:rsidR="00CC6482" w:rsidRPr="0036345A" w14:paraId="236A55FF" w14:textId="77777777" w:rsidTr="006C61DB">
        <w:trPr>
          <w:cantSplit/>
          <w:jc w:val="center"/>
        </w:trPr>
        <w:tc>
          <w:tcPr>
            <w:tcW w:w="665" w:type="dxa"/>
            <w:tcBorders>
              <w:top w:val="single" w:sz="6" w:space="0" w:color="auto"/>
              <w:bottom w:val="single" w:sz="6" w:space="0" w:color="auto"/>
            </w:tcBorders>
          </w:tcPr>
          <w:p w14:paraId="44EAFD9C" w14:textId="720B834A" w:rsidR="00CC6482" w:rsidRPr="0036345A" w:rsidRDefault="00CC6482" w:rsidP="00CC6482">
            <w:pPr>
              <w:pStyle w:val="ISOMB"/>
              <w:spacing w:before="60" w:after="60" w:line="240" w:lineRule="auto"/>
              <w:rPr>
                <w:szCs w:val="18"/>
              </w:rPr>
            </w:pPr>
            <w:ins w:id="455" w:author="Raphael Malyankar" w:date="2025-01-15T20:33:00Z" w16du:dateUtc="2025-01-16T03:33:00Z">
              <w:r w:rsidRPr="00AC03BD">
                <w:rPr>
                  <w:rFonts w:cs="Arial"/>
                  <w:szCs w:val="18"/>
                </w:rPr>
                <w:t>list</w:t>
              </w:r>
            </w:ins>
          </w:p>
        </w:tc>
        <w:tc>
          <w:tcPr>
            <w:tcW w:w="598" w:type="dxa"/>
            <w:tcBorders>
              <w:top w:val="single" w:sz="6" w:space="0" w:color="auto"/>
              <w:bottom w:val="single" w:sz="6" w:space="0" w:color="auto"/>
            </w:tcBorders>
          </w:tcPr>
          <w:p w14:paraId="4B94D5A5" w14:textId="2AFFC12A" w:rsidR="00CC6482" w:rsidRPr="0036345A" w:rsidRDefault="00CC6482" w:rsidP="00CC6482">
            <w:pPr>
              <w:pStyle w:val="ISOMB"/>
              <w:spacing w:before="60" w:after="60" w:line="240" w:lineRule="auto"/>
              <w:rPr>
                <w:szCs w:val="18"/>
              </w:rPr>
            </w:pPr>
            <w:r w:rsidRPr="0066116D">
              <w:t>rmm</w:t>
            </w:r>
          </w:p>
        </w:tc>
        <w:tc>
          <w:tcPr>
            <w:tcW w:w="1313" w:type="dxa"/>
            <w:tcBorders>
              <w:top w:val="single" w:sz="6" w:space="0" w:color="auto"/>
              <w:bottom w:val="single" w:sz="6" w:space="0" w:color="auto"/>
            </w:tcBorders>
          </w:tcPr>
          <w:p w14:paraId="02F9FAB8" w14:textId="30A23596" w:rsidR="00CC6482" w:rsidRPr="0036345A" w:rsidRDefault="00CC6482" w:rsidP="00CC6482">
            <w:pPr>
              <w:pStyle w:val="ISOClause"/>
              <w:spacing w:before="60" w:after="60" w:line="240" w:lineRule="auto"/>
              <w:rPr>
                <w:szCs w:val="18"/>
              </w:rPr>
            </w:pPr>
            <w:r w:rsidRPr="0066116D">
              <w:t>New</w:t>
            </w:r>
          </w:p>
        </w:tc>
        <w:tc>
          <w:tcPr>
            <w:tcW w:w="1117" w:type="dxa"/>
            <w:tcBorders>
              <w:top w:val="single" w:sz="6" w:space="0" w:color="auto"/>
              <w:bottom w:val="single" w:sz="6" w:space="0" w:color="auto"/>
            </w:tcBorders>
          </w:tcPr>
          <w:p w14:paraId="3DF234BC" w14:textId="72481D4C" w:rsidR="00CC6482" w:rsidRPr="0036345A" w:rsidRDefault="00CC6482" w:rsidP="00CC6482">
            <w:pPr>
              <w:pStyle w:val="ISOParagraph"/>
              <w:spacing w:before="60" w:after="60" w:line="240" w:lineRule="auto"/>
              <w:rPr>
                <w:szCs w:val="18"/>
              </w:rPr>
            </w:pPr>
          </w:p>
        </w:tc>
        <w:tc>
          <w:tcPr>
            <w:tcW w:w="706" w:type="dxa"/>
            <w:tcBorders>
              <w:top w:val="single" w:sz="6" w:space="0" w:color="auto"/>
              <w:bottom w:val="single" w:sz="6" w:space="0" w:color="auto"/>
            </w:tcBorders>
          </w:tcPr>
          <w:p w14:paraId="1681E38C" w14:textId="59EE805A" w:rsidR="00CC6482" w:rsidRPr="0036345A" w:rsidRDefault="00CC6482" w:rsidP="00CC6482">
            <w:pPr>
              <w:pStyle w:val="ISOCommType"/>
              <w:spacing w:before="60" w:after="60" w:line="240" w:lineRule="auto"/>
              <w:rPr>
                <w:szCs w:val="18"/>
              </w:rPr>
            </w:pPr>
            <w:r w:rsidRPr="0066116D">
              <w:t>te</w:t>
            </w:r>
          </w:p>
        </w:tc>
        <w:tc>
          <w:tcPr>
            <w:tcW w:w="4590" w:type="dxa"/>
            <w:tcBorders>
              <w:top w:val="single" w:sz="6" w:space="0" w:color="auto"/>
              <w:bottom w:val="single" w:sz="6" w:space="0" w:color="auto"/>
            </w:tcBorders>
          </w:tcPr>
          <w:p w14:paraId="54084FCF" w14:textId="77777777" w:rsidR="00CC6482" w:rsidRDefault="00CC6482" w:rsidP="00CC6482">
            <w:pPr>
              <w:pStyle w:val="ISOComments"/>
              <w:spacing w:before="60" w:after="60" w:line="240" w:lineRule="auto"/>
              <w:rPr>
                <w:szCs w:val="18"/>
              </w:rPr>
            </w:pPr>
            <w:r>
              <w:rPr>
                <w:szCs w:val="18"/>
              </w:rPr>
              <w:t>S-102/S-104 projections should be compatible.</w:t>
            </w:r>
          </w:p>
          <w:p w14:paraId="534D28A3" w14:textId="77777777" w:rsidR="00CC6482" w:rsidRDefault="00CC6482" w:rsidP="00CC6482">
            <w:pPr>
              <w:pStyle w:val="ISOComments"/>
              <w:spacing w:before="60" w:after="60" w:line="240" w:lineRule="auto"/>
              <w:rPr>
                <w:szCs w:val="18"/>
              </w:rPr>
            </w:pPr>
            <w:r>
              <w:rPr>
                <w:szCs w:val="18"/>
              </w:rPr>
              <w:t>Severity: E</w:t>
            </w:r>
          </w:p>
          <w:p w14:paraId="3656B9AB" w14:textId="571D3A93" w:rsidR="00CC6482" w:rsidRPr="0036345A" w:rsidRDefault="00CC6482" w:rsidP="00CC6482">
            <w:pPr>
              <w:pStyle w:val="ISOComments"/>
              <w:spacing w:before="60" w:after="60" w:line="240" w:lineRule="auto"/>
              <w:rPr>
                <w:szCs w:val="18"/>
              </w:rPr>
            </w:pPr>
            <w:r>
              <w:rPr>
                <w:szCs w:val="18"/>
              </w:rPr>
              <w:t xml:space="preserve">NB: According to the latest info I have been given from the s-98 sub-group, S-101 need  not be on the same projection as S-102/S-104. If this changes similar checks involving S-101 will also be needed. </w:t>
            </w:r>
          </w:p>
        </w:tc>
        <w:tc>
          <w:tcPr>
            <w:tcW w:w="4174" w:type="dxa"/>
            <w:tcBorders>
              <w:top w:val="single" w:sz="6" w:space="0" w:color="auto"/>
              <w:bottom w:val="single" w:sz="6" w:space="0" w:color="auto"/>
            </w:tcBorders>
          </w:tcPr>
          <w:p w14:paraId="5222DCEA" w14:textId="683B493E" w:rsidR="00CC6482" w:rsidRDefault="00CC6482" w:rsidP="00CC6482">
            <w:pPr>
              <w:pStyle w:val="ISOChange"/>
              <w:spacing w:before="60" w:after="60" w:line="240" w:lineRule="auto"/>
              <w:rPr>
                <w:szCs w:val="18"/>
              </w:rPr>
            </w:pPr>
            <w:r>
              <w:rPr>
                <w:szCs w:val="18"/>
              </w:rPr>
              <w:t>Add check comparing projections for S-102/S104.</w:t>
            </w:r>
          </w:p>
          <w:p w14:paraId="4B4909F5" w14:textId="2C33A6A4" w:rsidR="00CC6482" w:rsidRDefault="00CC6482" w:rsidP="00CC6482">
            <w:pPr>
              <w:pStyle w:val="ISOChange"/>
              <w:spacing w:before="60" w:after="60" w:line="240" w:lineRule="auto"/>
              <w:rPr>
                <w:szCs w:val="18"/>
              </w:rPr>
            </w:pPr>
            <w:r>
              <w:rPr>
                <w:szCs w:val="18"/>
              </w:rPr>
              <w:t>One of the following conditions must be satisfied, for S-102 &amp; S-104 intersection regions:</w:t>
            </w:r>
          </w:p>
          <w:p w14:paraId="69F3DB74" w14:textId="1B32793D" w:rsidR="00CC6482" w:rsidRDefault="00CC6482" w:rsidP="00CC6482">
            <w:pPr>
              <w:pStyle w:val="ISOChange"/>
              <w:spacing w:before="60" w:after="60" w:line="240" w:lineRule="auto"/>
              <w:rPr>
                <w:szCs w:val="18"/>
              </w:rPr>
            </w:pPr>
            <w:r>
              <w:rPr>
                <w:szCs w:val="18"/>
              </w:rPr>
              <w:t>Both must either specify EPSG 4326 or one of its ensemble members.</w:t>
            </w:r>
          </w:p>
          <w:p w14:paraId="468BE208" w14:textId="77777777" w:rsidR="00CC6482" w:rsidRDefault="00CC6482" w:rsidP="00CC6482">
            <w:pPr>
              <w:pStyle w:val="ISOChange"/>
              <w:spacing w:before="60" w:after="60" w:line="240" w:lineRule="auto"/>
              <w:rPr>
                <w:szCs w:val="18"/>
              </w:rPr>
            </w:pPr>
            <w:r>
              <w:rPr>
                <w:szCs w:val="18"/>
              </w:rPr>
              <w:t>Both must specify the same UTM or UPS EPSG code.</w:t>
            </w:r>
          </w:p>
          <w:p w14:paraId="01BB4D2E" w14:textId="74A9FD47" w:rsidR="00CC6482" w:rsidRPr="0036345A" w:rsidRDefault="00CC6482" w:rsidP="00CC6482">
            <w:pPr>
              <w:pStyle w:val="ISOChange"/>
              <w:spacing w:before="60" w:after="60" w:line="240" w:lineRule="auto"/>
              <w:rPr>
                <w:szCs w:val="18"/>
              </w:rPr>
            </w:pPr>
            <w:r>
              <w:rPr>
                <w:szCs w:val="18"/>
              </w:rPr>
              <w:t>Note that in allowed overlap regions (i.e., 1-cell “border”) the overlapping “adjacent region” will not meet this check, which is OK.</w:t>
            </w:r>
          </w:p>
        </w:tc>
        <w:tc>
          <w:tcPr>
            <w:tcW w:w="2590" w:type="dxa"/>
            <w:tcBorders>
              <w:top w:val="single" w:sz="6" w:space="0" w:color="auto"/>
              <w:bottom w:val="single" w:sz="6" w:space="0" w:color="auto"/>
            </w:tcBorders>
            <w:shd w:val="clear" w:color="auto" w:fill="D9D9D9" w:themeFill="background1" w:themeFillShade="D9"/>
          </w:tcPr>
          <w:p w14:paraId="45FB0818" w14:textId="1D321B98" w:rsidR="00CC6482" w:rsidRPr="0013558E" w:rsidRDefault="00CC6482" w:rsidP="00CC6482">
            <w:pPr>
              <w:pStyle w:val="ISOSecretObservations"/>
              <w:spacing w:before="60" w:after="60" w:line="240" w:lineRule="auto"/>
              <w:rPr>
                <w:b/>
                <w:bCs/>
                <w:color w:val="FF0000"/>
                <w:szCs w:val="18"/>
              </w:rPr>
            </w:pPr>
            <w:ins w:id="456" w:author="Raphael Malyankar" w:date="2025-01-24T15:49:00Z" w16du:dateUtc="2025-01-24T22:49:00Z">
              <w:r w:rsidRPr="00EA41EC">
                <w:rPr>
                  <w:b/>
                  <w:bCs/>
                  <w:color w:val="FF0000"/>
                  <w:szCs w:val="18"/>
                </w:rPr>
                <w:t>Agreed</w:t>
              </w:r>
            </w:ins>
          </w:p>
        </w:tc>
      </w:tr>
      <w:tr w:rsidR="00CC6482" w:rsidRPr="0036345A" w14:paraId="162FCD9C" w14:textId="77777777" w:rsidTr="006C61DB">
        <w:trPr>
          <w:cantSplit/>
          <w:jc w:val="center"/>
        </w:trPr>
        <w:tc>
          <w:tcPr>
            <w:tcW w:w="665" w:type="dxa"/>
            <w:tcBorders>
              <w:top w:val="single" w:sz="6" w:space="0" w:color="auto"/>
              <w:bottom w:val="single" w:sz="6" w:space="0" w:color="auto"/>
            </w:tcBorders>
          </w:tcPr>
          <w:p w14:paraId="049F31CB" w14:textId="3EB89C67" w:rsidR="00CC6482" w:rsidRPr="0036345A" w:rsidRDefault="00CC6482" w:rsidP="00CC6482">
            <w:pPr>
              <w:pStyle w:val="ISOMB"/>
              <w:spacing w:before="60" w:after="60" w:line="240" w:lineRule="auto"/>
              <w:rPr>
                <w:szCs w:val="18"/>
              </w:rPr>
            </w:pPr>
            <w:ins w:id="457" w:author="Raphael Malyankar" w:date="2025-01-15T20:33:00Z" w16du:dateUtc="2025-01-16T03:33:00Z">
              <w:r w:rsidRPr="00AC03BD">
                <w:rPr>
                  <w:rFonts w:cs="Arial"/>
                  <w:szCs w:val="18"/>
                </w:rPr>
                <w:lastRenderedPageBreak/>
                <w:t>list</w:t>
              </w:r>
            </w:ins>
          </w:p>
        </w:tc>
        <w:tc>
          <w:tcPr>
            <w:tcW w:w="598" w:type="dxa"/>
            <w:tcBorders>
              <w:top w:val="single" w:sz="6" w:space="0" w:color="auto"/>
              <w:bottom w:val="single" w:sz="6" w:space="0" w:color="auto"/>
            </w:tcBorders>
          </w:tcPr>
          <w:p w14:paraId="53128261" w14:textId="05A2897F" w:rsidR="00CC6482" w:rsidRPr="0036345A" w:rsidRDefault="00CC6482" w:rsidP="00CC6482">
            <w:pPr>
              <w:pStyle w:val="ISOMB"/>
              <w:spacing w:before="60" w:after="60" w:line="240" w:lineRule="auto"/>
              <w:rPr>
                <w:szCs w:val="18"/>
              </w:rPr>
            </w:pPr>
            <w:r w:rsidRPr="00543B1A">
              <w:t>rmm</w:t>
            </w:r>
          </w:p>
        </w:tc>
        <w:tc>
          <w:tcPr>
            <w:tcW w:w="1313" w:type="dxa"/>
            <w:tcBorders>
              <w:top w:val="single" w:sz="6" w:space="0" w:color="auto"/>
              <w:bottom w:val="single" w:sz="6" w:space="0" w:color="auto"/>
            </w:tcBorders>
          </w:tcPr>
          <w:p w14:paraId="0B0AC77C" w14:textId="47819298" w:rsidR="00CC6482" w:rsidRPr="0036345A" w:rsidRDefault="00CC6482" w:rsidP="00CC6482">
            <w:pPr>
              <w:pStyle w:val="ISOClause"/>
              <w:spacing w:before="60" w:after="60" w:line="240" w:lineRule="auto"/>
              <w:rPr>
                <w:szCs w:val="18"/>
              </w:rPr>
            </w:pPr>
            <w:r w:rsidRPr="00543B1A">
              <w:t>New</w:t>
            </w:r>
          </w:p>
        </w:tc>
        <w:tc>
          <w:tcPr>
            <w:tcW w:w="1117" w:type="dxa"/>
            <w:tcBorders>
              <w:top w:val="single" w:sz="6" w:space="0" w:color="auto"/>
              <w:bottom w:val="single" w:sz="6" w:space="0" w:color="auto"/>
            </w:tcBorders>
          </w:tcPr>
          <w:p w14:paraId="62486C05" w14:textId="3F03D563" w:rsidR="00CC6482" w:rsidRPr="0036345A" w:rsidRDefault="00CC6482" w:rsidP="00CC6482">
            <w:pPr>
              <w:pStyle w:val="ISOParagraph"/>
              <w:spacing w:before="60" w:after="60" w:line="240" w:lineRule="auto"/>
              <w:rPr>
                <w:szCs w:val="18"/>
                <w:lang w:val="en-CA"/>
              </w:rPr>
            </w:pPr>
          </w:p>
        </w:tc>
        <w:tc>
          <w:tcPr>
            <w:tcW w:w="706" w:type="dxa"/>
            <w:tcBorders>
              <w:top w:val="single" w:sz="6" w:space="0" w:color="auto"/>
              <w:bottom w:val="single" w:sz="6" w:space="0" w:color="auto"/>
            </w:tcBorders>
          </w:tcPr>
          <w:p w14:paraId="2F38369C" w14:textId="51C8BDF9" w:rsidR="00CC6482" w:rsidRPr="0036345A" w:rsidRDefault="00CC6482" w:rsidP="00CC6482">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387B8D30" w14:textId="77777777" w:rsidR="00CC6482" w:rsidRDefault="00CC6482" w:rsidP="00CC6482">
            <w:pPr>
              <w:pStyle w:val="ISOComments"/>
              <w:spacing w:before="60" w:after="60" w:line="240" w:lineRule="auto"/>
              <w:rPr>
                <w:szCs w:val="18"/>
              </w:rPr>
            </w:pPr>
            <w:r>
              <w:rPr>
                <w:szCs w:val="18"/>
              </w:rPr>
              <w:t>Ensure there are no gaps between projected and unprojected datasets in the same product.</w:t>
            </w:r>
          </w:p>
          <w:p w14:paraId="4873F48F" w14:textId="3C70E3D0" w:rsidR="00CC6482" w:rsidRPr="0036345A" w:rsidRDefault="00CC6482" w:rsidP="00CC6482">
            <w:pPr>
              <w:pStyle w:val="ISOComments"/>
              <w:spacing w:before="60" w:after="60" w:line="240" w:lineRule="auto"/>
              <w:rPr>
                <w:szCs w:val="18"/>
              </w:rPr>
            </w:pPr>
            <w:r>
              <w:rPr>
                <w:szCs w:val="18"/>
              </w:rPr>
              <w:t>Extend/Expand 5m overlap tolerance rule from ENCs?</w:t>
            </w:r>
          </w:p>
        </w:tc>
        <w:tc>
          <w:tcPr>
            <w:tcW w:w="4174" w:type="dxa"/>
            <w:tcBorders>
              <w:top w:val="single" w:sz="6" w:space="0" w:color="auto"/>
              <w:bottom w:val="single" w:sz="6" w:space="0" w:color="auto"/>
            </w:tcBorders>
          </w:tcPr>
          <w:p w14:paraId="3E2B2A99" w14:textId="6FF367CB" w:rsidR="00CC6482" w:rsidRDefault="00CC6482" w:rsidP="00CC6482">
            <w:pPr>
              <w:pStyle w:val="ISOChange"/>
              <w:spacing w:before="60" w:after="60" w:line="240" w:lineRule="auto"/>
              <w:rPr>
                <w:szCs w:val="18"/>
              </w:rPr>
            </w:pPr>
            <w:r>
              <w:rPr>
                <w:szCs w:val="18"/>
              </w:rPr>
              <w:t>Description: For datasets which:</w:t>
            </w:r>
          </w:p>
          <w:p w14:paraId="2C4535B9" w14:textId="77777777" w:rsidR="00CC6482" w:rsidRDefault="00CC6482" w:rsidP="00CC6482">
            <w:pPr>
              <w:pStyle w:val="ISOChange"/>
              <w:spacing w:before="60" w:after="60" w:line="240" w:lineRule="auto"/>
              <w:rPr>
                <w:szCs w:val="18"/>
              </w:rPr>
            </w:pPr>
            <w:r>
              <w:rPr>
                <w:szCs w:val="18"/>
              </w:rPr>
              <w:t>(a) belong to the same product, and</w:t>
            </w:r>
          </w:p>
          <w:p w14:paraId="3BA946A9" w14:textId="77777777" w:rsidR="00CC6482" w:rsidRDefault="00CC6482" w:rsidP="00CC6482">
            <w:pPr>
              <w:pStyle w:val="ISOChange"/>
              <w:spacing w:before="60" w:after="60" w:line="240" w:lineRule="auto"/>
              <w:rPr>
                <w:szCs w:val="18"/>
              </w:rPr>
            </w:pPr>
            <w:r>
              <w:rPr>
                <w:szCs w:val="18"/>
              </w:rPr>
              <w:t xml:space="preserve">(b) </w:t>
            </w:r>
            <w:r w:rsidRPr="00EB1584">
              <w:rPr>
                <w:szCs w:val="18"/>
              </w:rPr>
              <w:t>have bounding boxes or bounding polygons which OVERLAP or TOUCH one another</w:t>
            </w:r>
            <w:r>
              <w:rPr>
                <w:szCs w:val="18"/>
              </w:rPr>
              <w:t>, and</w:t>
            </w:r>
          </w:p>
          <w:p w14:paraId="2D96A3F2" w14:textId="36BD220E" w:rsidR="00CC6482" w:rsidRDefault="00CC6482" w:rsidP="00CC6482">
            <w:pPr>
              <w:pStyle w:val="ISOChange"/>
              <w:spacing w:before="60" w:after="60" w:line="240" w:lineRule="auto"/>
              <w:rPr>
                <w:szCs w:val="18"/>
              </w:rPr>
            </w:pPr>
            <w:r>
              <w:rPr>
                <w:szCs w:val="18"/>
              </w:rPr>
              <w:t xml:space="preserve">(c) have overlapping scale ranges or similar </w:t>
            </w:r>
            <w:r w:rsidRPr="00B90714">
              <w:rPr>
                <w:i/>
                <w:iCs/>
                <w:szCs w:val="18"/>
              </w:rPr>
              <w:t>approximateResolution</w:t>
            </w:r>
            <w:r>
              <w:rPr>
                <w:szCs w:val="18"/>
              </w:rPr>
              <w:t>, and</w:t>
            </w:r>
          </w:p>
          <w:p w14:paraId="3689FC6F" w14:textId="4CED115C" w:rsidR="00CC6482" w:rsidRDefault="00CC6482" w:rsidP="00CC6482">
            <w:pPr>
              <w:pStyle w:val="ISOChange"/>
              <w:spacing w:before="60" w:after="60" w:line="240" w:lineRule="auto"/>
              <w:rPr>
                <w:szCs w:val="18"/>
              </w:rPr>
            </w:pPr>
            <w:r>
              <w:rPr>
                <w:szCs w:val="18"/>
              </w:rPr>
              <w:t>(d) use different projections, or one is projected and the other unprojected,</w:t>
            </w:r>
          </w:p>
          <w:p w14:paraId="12B99452" w14:textId="2E569ED9" w:rsidR="00CC6482" w:rsidRDefault="00CC6482" w:rsidP="00CC6482">
            <w:pPr>
              <w:pStyle w:val="ISOChange"/>
              <w:spacing w:before="60" w:after="60" w:line="240" w:lineRule="auto"/>
              <w:rPr>
                <w:szCs w:val="18"/>
              </w:rPr>
            </w:pPr>
            <w:r>
              <w:rPr>
                <w:szCs w:val="18"/>
              </w:rPr>
              <w:t>...??? (there must be no sliver polygons between coverages when each is converted to the other projection.)</w:t>
            </w:r>
          </w:p>
          <w:p w14:paraId="7BA6EB03" w14:textId="3B4F4398" w:rsidR="00CC6482" w:rsidRDefault="00CC6482" w:rsidP="00CC6482">
            <w:pPr>
              <w:pStyle w:val="ISOChange"/>
              <w:spacing w:before="60" w:after="60" w:line="240" w:lineRule="auto"/>
              <w:rPr>
                <w:szCs w:val="18"/>
              </w:rPr>
            </w:pPr>
            <w:r>
              <w:rPr>
                <w:szCs w:val="18"/>
              </w:rPr>
              <w:t>Message: Gap in coverage between adjacent or overlapping datasets.</w:t>
            </w:r>
          </w:p>
          <w:p w14:paraId="1B900696" w14:textId="4B8DCCBA" w:rsidR="00CC6482" w:rsidRDefault="00CC6482" w:rsidP="00CC6482">
            <w:pPr>
              <w:pStyle w:val="ISOChange"/>
              <w:spacing w:before="60" w:after="60" w:line="240" w:lineRule="auto"/>
              <w:rPr>
                <w:szCs w:val="18"/>
              </w:rPr>
            </w:pPr>
            <w:r>
              <w:rPr>
                <w:szCs w:val="18"/>
              </w:rPr>
              <w:t>Solution: Amend one or both datasets.</w:t>
            </w:r>
          </w:p>
          <w:p w14:paraId="39F18104" w14:textId="6CDC7EB4" w:rsidR="00CC6482" w:rsidRPr="0036345A" w:rsidRDefault="00CC6482" w:rsidP="00CC6482">
            <w:pPr>
              <w:pStyle w:val="ISOChange"/>
              <w:spacing w:before="60" w:after="60" w:line="240" w:lineRule="auto"/>
              <w:rPr>
                <w:szCs w:val="18"/>
              </w:rPr>
            </w:pPr>
            <w:r>
              <w:rPr>
                <w:szCs w:val="18"/>
              </w:rPr>
              <w:t>Severity: E</w:t>
            </w:r>
          </w:p>
        </w:tc>
        <w:tc>
          <w:tcPr>
            <w:tcW w:w="2590" w:type="dxa"/>
            <w:tcBorders>
              <w:top w:val="single" w:sz="6" w:space="0" w:color="auto"/>
              <w:bottom w:val="single" w:sz="6" w:space="0" w:color="auto"/>
            </w:tcBorders>
            <w:shd w:val="clear" w:color="auto" w:fill="D9D9D9" w:themeFill="background1" w:themeFillShade="D9"/>
          </w:tcPr>
          <w:p w14:paraId="4101652C" w14:textId="03CE6F02" w:rsidR="00CC6482" w:rsidRPr="00966330" w:rsidRDefault="00CC6482" w:rsidP="00CC6482">
            <w:pPr>
              <w:pStyle w:val="ISOSecretObservations"/>
              <w:spacing w:before="60" w:after="60" w:line="240" w:lineRule="auto"/>
              <w:rPr>
                <w:b/>
                <w:bCs/>
                <w:szCs w:val="18"/>
              </w:rPr>
            </w:pPr>
            <w:ins w:id="458" w:author="Raphael Malyankar" w:date="2025-01-24T15:50:00Z" w16du:dateUtc="2025-01-24T22:50:00Z">
              <w:r w:rsidRPr="00D251B0">
                <w:rPr>
                  <w:b/>
                  <w:bCs/>
                  <w:color w:val="FF0000"/>
                  <w:szCs w:val="18"/>
                </w:rPr>
                <w:t>Agreed</w:t>
              </w:r>
            </w:ins>
          </w:p>
        </w:tc>
      </w:tr>
      <w:tr w:rsidR="00CC6482" w:rsidRPr="0036345A" w14:paraId="4DDD6EE5" w14:textId="77777777" w:rsidTr="006C61DB">
        <w:trPr>
          <w:cantSplit/>
          <w:jc w:val="center"/>
        </w:trPr>
        <w:tc>
          <w:tcPr>
            <w:tcW w:w="665" w:type="dxa"/>
            <w:tcBorders>
              <w:top w:val="single" w:sz="6" w:space="0" w:color="auto"/>
              <w:bottom w:val="single" w:sz="6" w:space="0" w:color="auto"/>
            </w:tcBorders>
          </w:tcPr>
          <w:p w14:paraId="0D67D7CA" w14:textId="46820783" w:rsidR="00CC6482" w:rsidRPr="0036345A" w:rsidRDefault="00CC6482" w:rsidP="00CC6482">
            <w:pPr>
              <w:pStyle w:val="ISOMB"/>
              <w:spacing w:before="60" w:after="60" w:line="240" w:lineRule="auto"/>
              <w:rPr>
                <w:szCs w:val="18"/>
              </w:rPr>
            </w:pPr>
            <w:ins w:id="459" w:author="Raphael Malyankar" w:date="2025-01-15T21:33:00Z" w16du:dateUtc="2025-01-16T04:33:00Z">
              <w:r>
                <w:rPr>
                  <w:szCs w:val="18"/>
                </w:rPr>
                <w:t>list</w:t>
              </w:r>
            </w:ins>
          </w:p>
        </w:tc>
        <w:tc>
          <w:tcPr>
            <w:tcW w:w="598" w:type="dxa"/>
            <w:tcBorders>
              <w:top w:val="single" w:sz="6" w:space="0" w:color="auto"/>
              <w:bottom w:val="single" w:sz="6" w:space="0" w:color="auto"/>
            </w:tcBorders>
          </w:tcPr>
          <w:p w14:paraId="63CE12F5" w14:textId="3A96C8EA" w:rsidR="00CC6482" w:rsidRPr="0036345A" w:rsidRDefault="00CC6482" w:rsidP="00CC6482">
            <w:pPr>
              <w:pStyle w:val="ISOMB"/>
              <w:spacing w:before="60" w:after="60" w:line="240" w:lineRule="auto"/>
              <w:rPr>
                <w:szCs w:val="18"/>
              </w:rPr>
            </w:pPr>
            <w:ins w:id="460" w:author="Raphael Malyankar" w:date="2025-01-15T21:33:00Z" w16du:dateUtc="2025-01-16T04:33:00Z">
              <w:r>
                <w:rPr>
                  <w:szCs w:val="18"/>
                </w:rPr>
                <w:t>rmm</w:t>
              </w:r>
            </w:ins>
          </w:p>
        </w:tc>
        <w:tc>
          <w:tcPr>
            <w:tcW w:w="1313" w:type="dxa"/>
            <w:tcBorders>
              <w:top w:val="single" w:sz="6" w:space="0" w:color="auto"/>
              <w:bottom w:val="single" w:sz="6" w:space="0" w:color="auto"/>
            </w:tcBorders>
          </w:tcPr>
          <w:p w14:paraId="73BA3225" w14:textId="3994DCA7" w:rsidR="00CC6482" w:rsidRPr="0036345A" w:rsidRDefault="00CC6482" w:rsidP="00CC6482">
            <w:pPr>
              <w:pStyle w:val="ISOClause"/>
              <w:spacing w:before="60" w:after="60" w:line="240" w:lineRule="auto"/>
              <w:rPr>
                <w:szCs w:val="18"/>
              </w:rPr>
            </w:pPr>
            <w:ins w:id="461" w:author="Raphael Malyankar" w:date="2025-01-15T22:04:00Z" w16du:dateUtc="2025-01-16T05:04:00Z">
              <w:r>
                <w:rPr>
                  <w:szCs w:val="18"/>
                </w:rPr>
                <w:t>All</w:t>
              </w:r>
            </w:ins>
          </w:p>
        </w:tc>
        <w:tc>
          <w:tcPr>
            <w:tcW w:w="1117" w:type="dxa"/>
            <w:tcBorders>
              <w:top w:val="single" w:sz="6" w:space="0" w:color="auto"/>
              <w:bottom w:val="single" w:sz="6" w:space="0" w:color="auto"/>
            </w:tcBorders>
          </w:tcPr>
          <w:p w14:paraId="492299EC" w14:textId="6CA04869" w:rsidR="00CC6482" w:rsidRPr="0036345A" w:rsidRDefault="00CC6482" w:rsidP="00CC6482">
            <w:pPr>
              <w:pStyle w:val="ISOParagraph"/>
              <w:spacing w:before="60" w:after="60" w:line="240" w:lineRule="auto"/>
              <w:rPr>
                <w:szCs w:val="18"/>
              </w:rPr>
            </w:pPr>
          </w:p>
        </w:tc>
        <w:tc>
          <w:tcPr>
            <w:tcW w:w="706" w:type="dxa"/>
            <w:tcBorders>
              <w:top w:val="single" w:sz="6" w:space="0" w:color="auto"/>
              <w:bottom w:val="single" w:sz="6" w:space="0" w:color="auto"/>
            </w:tcBorders>
          </w:tcPr>
          <w:p w14:paraId="4F77BC8A" w14:textId="37FF2270" w:rsidR="00CC6482" w:rsidRPr="0036345A" w:rsidRDefault="00CC6482" w:rsidP="00CC6482">
            <w:pPr>
              <w:pStyle w:val="ISOCommType"/>
              <w:spacing w:before="60" w:after="60" w:line="240" w:lineRule="auto"/>
              <w:rPr>
                <w:szCs w:val="18"/>
              </w:rPr>
            </w:pPr>
            <w:ins w:id="462" w:author="Raphael Malyankar" w:date="2025-01-15T21:33:00Z" w16du:dateUtc="2025-01-16T04:33:00Z">
              <w:r>
                <w:rPr>
                  <w:szCs w:val="18"/>
                </w:rPr>
                <w:t>ge</w:t>
              </w:r>
            </w:ins>
          </w:p>
        </w:tc>
        <w:tc>
          <w:tcPr>
            <w:tcW w:w="4590" w:type="dxa"/>
            <w:tcBorders>
              <w:top w:val="single" w:sz="6" w:space="0" w:color="auto"/>
              <w:bottom w:val="single" w:sz="6" w:space="0" w:color="auto"/>
            </w:tcBorders>
          </w:tcPr>
          <w:p w14:paraId="3F88D0C0" w14:textId="7C852174" w:rsidR="00CC6482" w:rsidRPr="0036345A" w:rsidRDefault="00CC6482" w:rsidP="00CC6482">
            <w:pPr>
              <w:pStyle w:val="ISOComments"/>
              <w:spacing w:before="60" w:after="60" w:line="240" w:lineRule="auto"/>
              <w:rPr>
                <w:szCs w:val="18"/>
              </w:rPr>
            </w:pPr>
            <w:ins w:id="463" w:author="Raphael Malyankar" w:date="2025-01-15T21:33:00Z" w16du:dateUtc="2025-01-16T04:33:00Z">
              <w:r>
                <w:rPr>
                  <w:szCs w:val="18"/>
                </w:rPr>
                <w:t xml:space="preserve">Apply </w:t>
              </w:r>
            </w:ins>
            <w:ins w:id="464" w:author="Raphael Malyankar" w:date="2025-01-15T21:34:00Z" w16du:dateUtc="2025-01-16T04:34:00Z">
              <w:r>
                <w:rPr>
                  <w:szCs w:val="18"/>
                </w:rPr>
                <w:t xml:space="preserve">the amendments proposed in the Notes column unless overridden by disposition of </w:t>
              </w:r>
            </w:ins>
            <w:ins w:id="465" w:author="Raphael Malyankar" w:date="2025-01-15T21:35:00Z" w16du:dateUtc="2025-01-16T04:35:00Z">
              <w:r>
                <w:rPr>
                  <w:szCs w:val="18"/>
                </w:rPr>
                <w:t>review comments</w:t>
              </w:r>
            </w:ins>
            <w:ins w:id="466" w:author="Raphael Malyankar" w:date="2025-01-15T21:34:00Z" w16du:dateUtc="2025-01-16T04:34:00Z">
              <w:r>
                <w:rPr>
                  <w:szCs w:val="18"/>
                </w:rPr>
                <w:t>.</w:t>
              </w:r>
            </w:ins>
          </w:p>
        </w:tc>
        <w:tc>
          <w:tcPr>
            <w:tcW w:w="4174" w:type="dxa"/>
            <w:tcBorders>
              <w:top w:val="single" w:sz="6" w:space="0" w:color="auto"/>
              <w:bottom w:val="single" w:sz="6" w:space="0" w:color="auto"/>
            </w:tcBorders>
          </w:tcPr>
          <w:p w14:paraId="7EBD2EB0" w14:textId="7BD841B4" w:rsidR="00CC6482" w:rsidRPr="0036345A" w:rsidRDefault="00CC6482" w:rsidP="00CC6482">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3AB50714" w14:textId="21855A8C" w:rsidR="00CC6482" w:rsidRDefault="00CC6482" w:rsidP="00CC6482">
            <w:pPr>
              <w:pStyle w:val="ISOSecretObservations"/>
              <w:spacing w:before="60" w:after="60" w:line="240" w:lineRule="auto"/>
              <w:rPr>
                <w:b/>
                <w:bCs/>
                <w:color w:val="FF0000"/>
                <w:szCs w:val="18"/>
              </w:rPr>
            </w:pPr>
            <w:ins w:id="467" w:author="Raphael Malyankar" w:date="2025-01-24T15:50:00Z" w16du:dateUtc="2025-01-24T22:50:00Z">
              <w:r w:rsidRPr="00D251B0">
                <w:rPr>
                  <w:b/>
                  <w:bCs/>
                  <w:color w:val="FF0000"/>
                  <w:szCs w:val="18"/>
                </w:rPr>
                <w:t>Agreed</w:t>
              </w:r>
            </w:ins>
          </w:p>
        </w:tc>
      </w:tr>
      <w:tr w:rsidR="00CC6482" w:rsidRPr="0036345A" w14:paraId="0ABE98E6" w14:textId="77777777" w:rsidTr="006C61DB">
        <w:trPr>
          <w:cantSplit/>
          <w:jc w:val="center"/>
        </w:trPr>
        <w:tc>
          <w:tcPr>
            <w:tcW w:w="665" w:type="dxa"/>
            <w:tcBorders>
              <w:top w:val="single" w:sz="6" w:space="0" w:color="auto"/>
              <w:bottom w:val="single" w:sz="6" w:space="0" w:color="auto"/>
            </w:tcBorders>
          </w:tcPr>
          <w:p w14:paraId="10933848" w14:textId="468D4161" w:rsidR="00CC6482" w:rsidRPr="0036345A" w:rsidRDefault="00CC6482" w:rsidP="00CC6482">
            <w:pPr>
              <w:pStyle w:val="ISOMB"/>
              <w:spacing w:before="60" w:after="60" w:line="240" w:lineRule="auto"/>
              <w:rPr>
                <w:szCs w:val="18"/>
              </w:rPr>
            </w:pPr>
            <w:ins w:id="468" w:author="Raphael Malyankar" w:date="2025-01-15T21:55:00Z" w16du:dateUtc="2025-01-16T04:55:00Z">
              <w:r>
                <w:rPr>
                  <w:szCs w:val="18"/>
                </w:rPr>
                <w:t>list</w:t>
              </w:r>
            </w:ins>
          </w:p>
        </w:tc>
        <w:tc>
          <w:tcPr>
            <w:tcW w:w="598" w:type="dxa"/>
            <w:tcBorders>
              <w:top w:val="single" w:sz="6" w:space="0" w:color="auto"/>
              <w:bottom w:val="single" w:sz="6" w:space="0" w:color="auto"/>
            </w:tcBorders>
          </w:tcPr>
          <w:p w14:paraId="7AE2D99A" w14:textId="4EB50CF7" w:rsidR="00CC6482" w:rsidRPr="0036345A" w:rsidRDefault="00CC6482" w:rsidP="00CC6482">
            <w:pPr>
              <w:pStyle w:val="ISOMB"/>
              <w:spacing w:before="60" w:after="60" w:line="240" w:lineRule="auto"/>
              <w:rPr>
                <w:szCs w:val="18"/>
              </w:rPr>
            </w:pPr>
            <w:ins w:id="469" w:author="Raphael Malyankar" w:date="2025-01-15T21:48:00Z" w16du:dateUtc="2025-01-16T04:48:00Z">
              <w:r>
                <w:rPr>
                  <w:szCs w:val="18"/>
                </w:rPr>
                <w:t>rmm</w:t>
              </w:r>
            </w:ins>
          </w:p>
        </w:tc>
        <w:tc>
          <w:tcPr>
            <w:tcW w:w="1313" w:type="dxa"/>
            <w:tcBorders>
              <w:top w:val="single" w:sz="6" w:space="0" w:color="auto"/>
              <w:bottom w:val="single" w:sz="6" w:space="0" w:color="auto"/>
            </w:tcBorders>
          </w:tcPr>
          <w:p w14:paraId="6BC2D2AB" w14:textId="7CBC6E23" w:rsidR="00CC6482" w:rsidRPr="0036345A" w:rsidRDefault="00CC6482" w:rsidP="00CC6482">
            <w:pPr>
              <w:pStyle w:val="ISOClause"/>
              <w:spacing w:before="60" w:after="60" w:line="240" w:lineRule="auto"/>
              <w:rPr>
                <w:szCs w:val="18"/>
              </w:rPr>
            </w:pPr>
            <w:ins w:id="470" w:author="Raphael Malyankar" w:date="2025-01-15T21:48:00Z" w16du:dateUtc="2025-01-16T04:48:00Z">
              <w:r>
                <w:rPr>
                  <w:szCs w:val="18"/>
                </w:rPr>
                <w:t>New</w:t>
              </w:r>
            </w:ins>
          </w:p>
        </w:tc>
        <w:tc>
          <w:tcPr>
            <w:tcW w:w="1117" w:type="dxa"/>
            <w:tcBorders>
              <w:top w:val="single" w:sz="6" w:space="0" w:color="auto"/>
              <w:bottom w:val="single" w:sz="6" w:space="0" w:color="auto"/>
            </w:tcBorders>
          </w:tcPr>
          <w:p w14:paraId="2C18CF5A" w14:textId="5E3E73B3" w:rsidR="00CC6482" w:rsidRPr="0036345A" w:rsidRDefault="00CC6482" w:rsidP="00CC6482">
            <w:pPr>
              <w:pStyle w:val="ISOParagraph"/>
              <w:spacing w:before="60" w:after="60" w:line="240" w:lineRule="auto"/>
              <w:rPr>
                <w:szCs w:val="18"/>
              </w:rPr>
            </w:pPr>
          </w:p>
        </w:tc>
        <w:tc>
          <w:tcPr>
            <w:tcW w:w="706" w:type="dxa"/>
            <w:tcBorders>
              <w:top w:val="single" w:sz="6" w:space="0" w:color="auto"/>
              <w:bottom w:val="single" w:sz="6" w:space="0" w:color="auto"/>
            </w:tcBorders>
          </w:tcPr>
          <w:p w14:paraId="4ED77275" w14:textId="616B2899" w:rsidR="00CC6482" w:rsidRPr="0036345A" w:rsidRDefault="00CC6482" w:rsidP="00CC6482">
            <w:pPr>
              <w:pStyle w:val="ISOCommType"/>
              <w:spacing w:before="60" w:after="60" w:line="240" w:lineRule="auto"/>
              <w:rPr>
                <w:szCs w:val="18"/>
              </w:rPr>
            </w:pPr>
            <w:ins w:id="471" w:author="Raphael Malyankar" w:date="2025-01-15T21:48:00Z" w16du:dateUtc="2025-01-16T04:48:00Z">
              <w:r>
                <w:rPr>
                  <w:szCs w:val="18"/>
                </w:rPr>
                <w:t>te</w:t>
              </w:r>
            </w:ins>
          </w:p>
        </w:tc>
        <w:tc>
          <w:tcPr>
            <w:tcW w:w="4590" w:type="dxa"/>
            <w:tcBorders>
              <w:top w:val="single" w:sz="6" w:space="0" w:color="auto"/>
              <w:bottom w:val="single" w:sz="6" w:space="0" w:color="auto"/>
            </w:tcBorders>
          </w:tcPr>
          <w:p w14:paraId="3A4EC646" w14:textId="158E9F4A" w:rsidR="00CC6482" w:rsidRPr="0036345A" w:rsidRDefault="00CC6482" w:rsidP="00CC6482">
            <w:pPr>
              <w:pStyle w:val="ISOComments"/>
              <w:spacing w:before="60" w:after="60" w:line="240" w:lineRule="auto"/>
              <w:rPr>
                <w:szCs w:val="18"/>
              </w:rPr>
            </w:pPr>
            <w:ins w:id="472" w:author="Raphael Malyankar" w:date="2025-01-15T21:48:00Z" w16du:dateUtc="2025-01-16T04:48:00Z">
              <w:r>
                <w:rPr>
                  <w:szCs w:val="18"/>
                </w:rPr>
                <w:t xml:space="preserve">(Checks for certificate </w:t>
              </w:r>
            </w:ins>
            <w:ins w:id="473" w:author="Raphael Malyankar" w:date="2025-01-15T21:51:00Z" w16du:dateUtc="2025-01-16T04:51:00Z">
              <w:r>
                <w:rPr>
                  <w:szCs w:val="18"/>
                </w:rPr>
                <w:t>authentication</w:t>
              </w:r>
            </w:ins>
            <w:ins w:id="474" w:author="Raphael Malyankar" w:date="2025-01-15T21:48:00Z" w16du:dateUtc="2025-01-16T04:48:00Z">
              <w:r>
                <w:rPr>
                  <w:szCs w:val="18"/>
                </w:rPr>
                <w:t>.</w:t>
              </w:r>
            </w:ins>
            <w:ins w:id="475" w:author="Raphael Malyankar" w:date="2025-01-15T21:55:00Z" w16du:dateUtc="2025-01-16T04:55:00Z">
              <w:r>
                <w:rPr>
                  <w:szCs w:val="18"/>
                </w:rPr>
                <w:t xml:space="preserve"> Certificates are described in both S-100 Part 15 as well as S-98 Annex C v. 1</w:t>
              </w:r>
            </w:ins>
            <w:ins w:id="476" w:author="Raphael Malyankar" w:date="2025-01-15T21:56:00Z" w16du:dateUtc="2025-01-16T04:56:00Z">
              <w:r>
                <w:rPr>
                  <w:szCs w:val="18"/>
                </w:rPr>
                <w:t>.7.4 clause C-12.1.1 so the loc</w:t>
              </w:r>
            </w:ins>
            <w:ins w:id="477" w:author="Raphael Malyankar" w:date="2025-01-15T21:57:00Z" w16du:dateUtc="2025-01-16T04:57:00Z">
              <w:r>
                <w:rPr>
                  <w:szCs w:val="18"/>
                </w:rPr>
                <w:t>ation of the new check(s) could be this list or the S-100 generic list.)</w:t>
              </w:r>
            </w:ins>
          </w:p>
        </w:tc>
        <w:tc>
          <w:tcPr>
            <w:tcW w:w="4174" w:type="dxa"/>
            <w:tcBorders>
              <w:top w:val="single" w:sz="6" w:space="0" w:color="auto"/>
              <w:bottom w:val="single" w:sz="6" w:space="0" w:color="auto"/>
            </w:tcBorders>
          </w:tcPr>
          <w:p w14:paraId="7B19481D" w14:textId="27B35D73" w:rsidR="00CC6482" w:rsidRPr="0036345A" w:rsidRDefault="00CC6482" w:rsidP="00CC6482">
            <w:pPr>
              <w:pStyle w:val="ISOChange"/>
              <w:spacing w:before="60" w:after="60" w:line="240" w:lineRule="auto"/>
              <w:rPr>
                <w:szCs w:val="18"/>
              </w:rPr>
            </w:pPr>
            <w:ins w:id="478" w:author="Raphael Malyankar" w:date="2025-01-15T21:51:00Z" w16du:dateUtc="2025-01-16T04:51:00Z">
              <w:r>
                <w:rPr>
                  <w:szCs w:val="18"/>
                </w:rPr>
                <w:t>TBD as of 15 January 2025</w:t>
              </w:r>
            </w:ins>
          </w:p>
        </w:tc>
        <w:tc>
          <w:tcPr>
            <w:tcW w:w="2590" w:type="dxa"/>
            <w:tcBorders>
              <w:top w:val="single" w:sz="6" w:space="0" w:color="auto"/>
              <w:bottom w:val="single" w:sz="6" w:space="0" w:color="auto"/>
            </w:tcBorders>
            <w:shd w:val="clear" w:color="auto" w:fill="D9D9D9" w:themeFill="background1" w:themeFillShade="D9"/>
          </w:tcPr>
          <w:p w14:paraId="13F074D4" w14:textId="13EF76E4" w:rsidR="00CC6482" w:rsidRDefault="00CC6482" w:rsidP="00CC6482">
            <w:pPr>
              <w:pStyle w:val="ISOSecretObservations"/>
              <w:spacing w:before="60" w:after="60" w:line="240" w:lineRule="auto"/>
              <w:rPr>
                <w:b/>
                <w:bCs/>
                <w:color w:val="FF0000"/>
                <w:szCs w:val="18"/>
              </w:rPr>
            </w:pPr>
            <w:ins w:id="479" w:author="Raphael Malyankar" w:date="2025-01-24T15:50:00Z" w16du:dateUtc="2025-01-24T22:50:00Z">
              <w:r w:rsidRPr="00D251B0">
                <w:rPr>
                  <w:b/>
                  <w:bCs/>
                  <w:color w:val="FF0000"/>
                  <w:szCs w:val="18"/>
                </w:rPr>
                <w:t>Agreed</w:t>
              </w:r>
            </w:ins>
          </w:p>
        </w:tc>
      </w:tr>
      <w:tr w:rsidR="00A01EC7" w:rsidRPr="0036345A" w14:paraId="2584D882" w14:textId="77777777" w:rsidTr="006C61DB">
        <w:trPr>
          <w:cantSplit/>
          <w:jc w:val="center"/>
        </w:trPr>
        <w:tc>
          <w:tcPr>
            <w:tcW w:w="665" w:type="dxa"/>
            <w:tcBorders>
              <w:top w:val="single" w:sz="6" w:space="0" w:color="auto"/>
              <w:bottom w:val="single" w:sz="6" w:space="0" w:color="auto"/>
            </w:tcBorders>
          </w:tcPr>
          <w:p w14:paraId="3CF2D8B6" w14:textId="1415EBC0" w:rsidR="00A01EC7" w:rsidRPr="0036345A" w:rsidRDefault="00A01EC7" w:rsidP="00A01EC7">
            <w:pPr>
              <w:pStyle w:val="ISOMB"/>
              <w:spacing w:before="60" w:after="60" w:line="240" w:lineRule="auto"/>
              <w:rPr>
                <w:szCs w:val="18"/>
              </w:rPr>
            </w:pPr>
          </w:p>
        </w:tc>
        <w:tc>
          <w:tcPr>
            <w:tcW w:w="598" w:type="dxa"/>
            <w:tcBorders>
              <w:top w:val="single" w:sz="6" w:space="0" w:color="auto"/>
              <w:bottom w:val="single" w:sz="6" w:space="0" w:color="auto"/>
            </w:tcBorders>
          </w:tcPr>
          <w:p w14:paraId="0FB78278" w14:textId="28710D3F" w:rsidR="00A01EC7" w:rsidRPr="0036345A" w:rsidRDefault="00A01EC7" w:rsidP="00A01EC7">
            <w:pPr>
              <w:pStyle w:val="ISOMB"/>
              <w:spacing w:before="60" w:after="60" w:line="240" w:lineRule="auto"/>
              <w:rPr>
                <w:szCs w:val="18"/>
              </w:rPr>
            </w:pPr>
          </w:p>
        </w:tc>
        <w:tc>
          <w:tcPr>
            <w:tcW w:w="1313" w:type="dxa"/>
            <w:tcBorders>
              <w:top w:val="single" w:sz="6" w:space="0" w:color="auto"/>
              <w:bottom w:val="single" w:sz="6" w:space="0" w:color="auto"/>
            </w:tcBorders>
          </w:tcPr>
          <w:p w14:paraId="077B202C" w14:textId="75C883B1" w:rsidR="00A01EC7" w:rsidRPr="0036345A" w:rsidRDefault="00A01EC7" w:rsidP="00A01EC7">
            <w:pPr>
              <w:pStyle w:val="ISOClause"/>
              <w:spacing w:before="60" w:after="60" w:line="240" w:lineRule="auto"/>
              <w:rPr>
                <w:szCs w:val="18"/>
              </w:rPr>
            </w:pPr>
          </w:p>
        </w:tc>
        <w:tc>
          <w:tcPr>
            <w:tcW w:w="1117" w:type="dxa"/>
            <w:tcBorders>
              <w:top w:val="single" w:sz="6" w:space="0" w:color="auto"/>
              <w:bottom w:val="single" w:sz="6" w:space="0" w:color="auto"/>
            </w:tcBorders>
          </w:tcPr>
          <w:p w14:paraId="1FC39945" w14:textId="77777777" w:rsidR="00A01EC7" w:rsidRPr="0036345A" w:rsidRDefault="00A01EC7" w:rsidP="00A01EC7">
            <w:pPr>
              <w:pStyle w:val="ISOParagraph"/>
              <w:spacing w:before="60" w:after="60" w:line="240" w:lineRule="auto"/>
              <w:rPr>
                <w:szCs w:val="18"/>
              </w:rPr>
            </w:pPr>
          </w:p>
        </w:tc>
        <w:tc>
          <w:tcPr>
            <w:tcW w:w="706" w:type="dxa"/>
            <w:tcBorders>
              <w:top w:val="single" w:sz="6" w:space="0" w:color="auto"/>
              <w:bottom w:val="single" w:sz="6" w:space="0" w:color="auto"/>
            </w:tcBorders>
          </w:tcPr>
          <w:p w14:paraId="3BA12AB8" w14:textId="4C04F8C5" w:rsidR="00A01EC7" w:rsidRPr="0036345A" w:rsidRDefault="00A01EC7" w:rsidP="00A01EC7">
            <w:pPr>
              <w:pStyle w:val="ISOCommType"/>
              <w:spacing w:before="60" w:after="60" w:line="240" w:lineRule="auto"/>
              <w:rPr>
                <w:szCs w:val="18"/>
              </w:rPr>
            </w:pPr>
          </w:p>
        </w:tc>
        <w:tc>
          <w:tcPr>
            <w:tcW w:w="4590" w:type="dxa"/>
            <w:tcBorders>
              <w:top w:val="single" w:sz="6" w:space="0" w:color="auto"/>
              <w:bottom w:val="single" w:sz="6" w:space="0" w:color="auto"/>
            </w:tcBorders>
          </w:tcPr>
          <w:p w14:paraId="739CED82" w14:textId="6910FE9F" w:rsidR="00A01EC7" w:rsidRPr="0036345A" w:rsidRDefault="00A01EC7" w:rsidP="00A01EC7">
            <w:pPr>
              <w:pStyle w:val="ISOComments"/>
              <w:spacing w:before="60" w:after="60" w:line="240" w:lineRule="auto"/>
              <w:rPr>
                <w:szCs w:val="18"/>
              </w:rPr>
            </w:pPr>
          </w:p>
        </w:tc>
        <w:tc>
          <w:tcPr>
            <w:tcW w:w="4174" w:type="dxa"/>
            <w:tcBorders>
              <w:top w:val="single" w:sz="6" w:space="0" w:color="auto"/>
              <w:bottom w:val="single" w:sz="6" w:space="0" w:color="auto"/>
            </w:tcBorders>
          </w:tcPr>
          <w:p w14:paraId="784BCF81" w14:textId="5CA96192" w:rsidR="00A01EC7" w:rsidRPr="0036345A" w:rsidRDefault="00A01EC7" w:rsidP="00A01EC7">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0562CB0E" w14:textId="2DEF9EBC" w:rsidR="00A01EC7" w:rsidRPr="0036345A" w:rsidRDefault="00A01EC7" w:rsidP="00A01EC7">
            <w:pPr>
              <w:pStyle w:val="ISOSecretObservations"/>
              <w:spacing w:before="60" w:after="60" w:line="240" w:lineRule="auto"/>
              <w:rPr>
                <w:szCs w:val="18"/>
              </w:rPr>
            </w:pPr>
          </w:p>
        </w:tc>
      </w:tr>
      <w:tr w:rsidR="00A01EC7" w:rsidRPr="0036345A" w14:paraId="7194DBDC" w14:textId="77777777" w:rsidTr="006C61DB">
        <w:trPr>
          <w:cantSplit/>
          <w:jc w:val="center"/>
        </w:trPr>
        <w:tc>
          <w:tcPr>
            <w:tcW w:w="665" w:type="dxa"/>
            <w:tcBorders>
              <w:top w:val="single" w:sz="6" w:space="0" w:color="auto"/>
              <w:bottom w:val="single" w:sz="6" w:space="0" w:color="auto"/>
            </w:tcBorders>
          </w:tcPr>
          <w:p w14:paraId="769D0D3C" w14:textId="38562CF8" w:rsidR="00A01EC7" w:rsidRPr="0036345A" w:rsidRDefault="00A01EC7" w:rsidP="00A01EC7">
            <w:pPr>
              <w:pStyle w:val="ISOMB"/>
              <w:spacing w:before="60" w:after="60" w:line="240" w:lineRule="auto"/>
              <w:rPr>
                <w:szCs w:val="18"/>
              </w:rPr>
            </w:pPr>
          </w:p>
        </w:tc>
        <w:tc>
          <w:tcPr>
            <w:tcW w:w="598" w:type="dxa"/>
            <w:tcBorders>
              <w:top w:val="single" w:sz="6" w:space="0" w:color="auto"/>
              <w:bottom w:val="single" w:sz="6" w:space="0" w:color="auto"/>
            </w:tcBorders>
          </w:tcPr>
          <w:p w14:paraId="54CD245A" w14:textId="2398CF51" w:rsidR="00A01EC7" w:rsidRPr="0036345A" w:rsidRDefault="00A01EC7" w:rsidP="00A01EC7">
            <w:pPr>
              <w:pStyle w:val="ISOMB"/>
              <w:spacing w:before="60" w:after="60" w:line="240" w:lineRule="auto"/>
              <w:rPr>
                <w:szCs w:val="18"/>
              </w:rPr>
            </w:pPr>
          </w:p>
        </w:tc>
        <w:tc>
          <w:tcPr>
            <w:tcW w:w="1313" w:type="dxa"/>
            <w:tcBorders>
              <w:top w:val="single" w:sz="6" w:space="0" w:color="auto"/>
              <w:bottom w:val="single" w:sz="6" w:space="0" w:color="auto"/>
            </w:tcBorders>
          </w:tcPr>
          <w:p w14:paraId="1231BE67" w14:textId="3CBC6C70" w:rsidR="00A01EC7" w:rsidRPr="0036345A" w:rsidRDefault="00A01EC7" w:rsidP="00A01EC7">
            <w:pPr>
              <w:pStyle w:val="ISOClause"/>
              <w:spacing w:before="60" w:after="60" w:line="240" w:lineRule="auto"/>
              <w:rPr>
                <w:szCs w:val="18"/>
              </w:rPr>
            </w:pPr>
          </w:p>
        </w:tc>
        <w:tc>
          <w:tcPr>
            <w:tcW w:w="1117" w:type="dxa"/>
            <w:tcBorders>
              <w:top w:val="single" w:sz="6" w:space="0" w:color="auto"/>
              <w:bottom w:val="single" w:sz="6" w:space="0" w:color="auto"/>
            </w:tcBorders>
          </w:tcPr>
          <w:p w14:paraId="36FEB5B0" w14:textId="4712F136" w:rsidR="00A01EC7" w:rsidRPr="0036345A" w:rsidRDefault="00A01EC7" w:rsidP="00A01EC7">
            <w:pPr>
              <w:pStyle w:val="ISOParagraph"/>
              <w:spacing w:before="60" w:after="60" w:line="240" w:lineRule="auto"/>
              <w:rPr>
                <w:szCs w:val="18"/>
              </w:rPr>
            </w:pPr>
          </w:p>
        </w:tc>
        <w:tc>
          <w:tcPr>
            <w:tcW w:w="706" w:type="dxa"/>
            <w:tcBorders>
              <w:top w:val="single" w:sz="6" w:space="0" w:color="auto"/>
              <w:bottom w:val="single" w:sz="6" w:space="0" w:color="auto"/>
            </w:tcBorders>
          </w:tcPr>
          <w:p w14:paraId="30D7AA69" w14:textId="2B751E2A" w:rsidR="00A01EC7" w:rsidRPr="0036345A" w:rsidRDefault="00A01EC7" w:rsidP="00A01EC7">
            <w:pPr>
              <w:pStyle w:val="ISOCommType"/>
              <w:spacing w:before="60" w:after="60" w:line="240" w:lineRule="auto"/>
              <w:rPr>
                <w:szCs w:val="18"/>
              </w:rPr>
            </w:pPr>
          </w:p>
        </w:tc>
        <w:tc>
          <w:tcPr>
            <w:tcW w:w="4590" w:type="dxa"/>
            <w:tcBorders>
              <w:top w:val="single" w:sz="6" w:space="0" w:color="auto"/>
              <w:bottom w:val="single" w:sz="6" w:space="0" w:color="auto"/>
            </w:tcBorders>
          </w:tcPr>
          <w:p w14:paraId="7196D064" w14:textId="1AD2FE5E" w:rsidR="00A01EC7" w:rsidRPr="0036345A" w:rsidRDefault="00A01EC7" w:rsidP="00A01EC7">
            <w:pPr>
              <w:pStyle w:val="ISOComments"/>
              <w:spacing w:before="60" w:after="60" w:line="240" w:lineRule="auto"/>
              <w:rPr>
                <w:szCs w:val="18"/>
              </w:rPr>
            </w:pPr>
          </w:p>
        </w:tc>
        <w:tc>
          <w:tcPr>
            <w:tcW w:w="4174" w:type="dxa"/>
            <w:tcBorders>
              <w:top w:val="single" w:sz="6" w:space="0" w:color="auto"/>
              <w:bottom w:val="single" w:sz="6" w:space="0" w:color="auto"/>
            </w:tcBorders>
          </w:tcPr>
          <w:p w14:paraId="34FF1C98" w14:textId="5CFFF978" w:rsidR="00A01EC7" w:rsidRPr="0036345A" w:rsidRDefault="00A01EC7" w:rsidP="00A01EC7">
            <w:pPr>
              <w:pStyle w:val="ISOChange"/>
              <w:spacing w:before="60" w:after="60" w:line="240" w:lineRule="auto"/>
              <w:rPr>
                <w:szCs w:val="18"/>
              </w:rPr>
            </w:pPr>
          </w:p>
        </w:tc>
        <w:tc>
          <w:tcPr>
            <w:tcW w:w="2590" w:type="dxa"/>
            <w:tcBorders>
              <w:top w:val="single" w:sz="6" w:space="0" w:color="auto"/>
              <w:bottom w:val="single" w:sz="6" w:space="0" w:color="auto"/>
            </w:tcBorders>
            <w:shd w:val="clear" w:color="auto" w:fill="D9D9D9" w:themeFill="background1" w:themeFillShade="D9"/>
          </w:tcPr>
          <w:p w14:paraId="6D072C0D" w14:textId="186E5D5A" w:rsidR="00C02F71" w:rsidRPr="0036345A" w:rsidRDefault="00C02F71" w:rsidP="00A01EC7">
            <w:pPr>
              <w:pStyle w:val="ISOSecretObservations"/>
              <w:spacing w:before="60" w:after="60" w:line="240" w:lineRule="auto"/>
              <w:rPr>
                <w:szCs w:val="18"/>
              </w:rPr>
            </w:pPr>
          </w:p>
        </w:tc>
      </w:tr>
    </w:tbl>
    <w:p w14:paraId="4A990D24" w14:textId="77777777" w:rsidR="00FF0862" w:rsidRPr="0036345A" w:rsidRDefault="00FF0862" w:rsidP="00A01EC7">
      <w:pPr>
        <w:spacing w:before="60" w:after="60" w:line="240" w:lineRule="exact"/>
        <w:rPr>
          <w:sz w:val="18"/>
          <w:szCs w:val="18"/>
        </w:rPr>
      </w:pPr>
    </w:p>
    <w:sectPr w:rsidR="00FF0862" w:rsidRPr="0036345A">
      <w:headerReference w:type="default" r:id="rId12"/>
      <w:footerReference w:type="default" r:id="rId13"/>
      <w:headerReference w:type="first" r:id="rId14"/>
      <w:footerReference w:type="first" r:id="rId15"/>
      <w:type w:val="continuous"/>
      <w:pgSz w:w="16840" w:h="11907" w:orient="landscape" w:code="9"/>
      <w:pgMar w:top="851" w:right="851" w:bottom="851" w:left="851" w:header="567" w:footer="567"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87564" w14:textId="77777777" w:rsidR="00036381" w:rsidRDefault="00036381">
      <w:r>
        <w:separator/>
      </w:r>
    </w:p>
  </w:endnote>
  <w:endnote w:type="continuationSeparator" w:id="0">
    <w:p w14:paraId="0A554C22" w14:textId="77777777" w:rsidR="00036381" w:rsidRDefault="0003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FAAA7" w14:textId="77777777" w:rsidR="00A608BF" w:rsidRDefault="00A608BF">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CO</w:t>
    </w:r>
    <w:r>
      <w:rPr>
        <w:rStyle w:val="PageNumber"/>
        <w:bCs/>
        <w:sz w:val="16"/>
      </w:rPr>
      <w:t xml:space="preserve"> = Contributing Organisation (HOs should use 2 character codes e.g. FR AU etc.)</w:t>
    </w:r>
  </w:p>
  <w:p w14:paraId="2F48BBEF" w14:textId="77777777" w:rsidR="00A608BF" w:rsidRDefault="00A608B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r>
      <w:rPr>
        <w:rStyle w:val="PageNumber"/>
        <w:b/>
        <w:sz w:val="16"/>
      </w:rPr>
      <w:t>ge</w:t>
    </w:r>
    <w:r>
      <w:rPr>
        <w:rStyle w:val="PageNumber"/>
        <w:bCs/>
        <w:sz w:val="16"/>
      </w:rPr>
      <w:t xml:space="preserve"> = general</w:t>
    </w:r>
    <w:r>
      <w:rPr>
        <w:rStyle w:val="PageNumber"/>
        <w:bCs/>
        <w:sz w:val="16"/>
      </w:rPr>
      <w:tab/>
    </w:r>
    <w:r>
      <w:rPr>
        <w:rStyle w:val="PageNumber"/>
        <w:b/>
        <w:sz w:val="16"/>
      </w:rPr>
      <w:t>te</w:t>
    </w:r>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w:t>
    </w:r>
  </w:p>
  <w:p w14:paraId="1C8F0FA1" w14:textId="77777777" w:rsidR="00A608BF" w:rsidRDefault="00A608B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bCs/>
        <w:sz w:val="16"/>
      </w:rPr>
      <w:t xml:space="preserve">3     Whilst not compulsory, comments are more likely to be accepted if accompanied by a proposed change. </w:t>
    </w:r>
  </w:p>
  <w:p w14:paraId="2D6DFBE0" w14:textId="77777777" w:rsidR="00A608BF" w:rsidRDefault="00A608BF">
    <w:pPr>
      <w:pStyle w:val="Footer"/>
      <w:tabs>
        <w:tab w:val="clear" w:pos="4820"/>
        <w:tab w:val="clear" w:pos="9639"/>
        <w:tab w:val="left" w:pos="426"/>
      </w:tabs>
      <w:spacing w:before="20" w:after="20"/>
      <w:jc w:val="left"/>
      <w:rPr>
        <w:rStyle w:val="PageNumber"/>
        <w:bCs/>
        <w:sz w:val="16"/>
      </w:rPr>
    </w:pPr>
    <w:r>
      <w:rPr>
        <w:rStyle w:val="PageNumber"/>
        <w:b/>
        <w:sz w:val="16"/>
      </w:rPr>
      <w:t>NOTE</w:t>
    </w:r>
    <w:r>
      <w:rPr>
        <w:rStyle w:val="PageNumber"/>
        <w:bCs/>
        <w:sz w:val="16"/>
      </w:rPr>
      <w:tab/>
      <w:t>Columns 1, 2, 4, 5 are compulsory.</w:t>
    </w:r>
  </w:p>
  <w:p w14:paraId="11585010" w14:textId="77777777" w:rsidR="00A608BF" w:rsidRDefault="00A608BF">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sidR="00EF47A6">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sidR="00EF47A6">
      <w:rPr>
        <w:rStyle w:val="PageNumber"/>
        <w:noProof/>
        <w:sz w:val="16"/>
        <w:lang w:val="en-US"/>
      </w:rPr>
      <w:t>3</w:t>
    </w:r>
    <w:r>
      <w:rPr>
        <w:rStyle w:val="PageNumber"/>
        <w:sz w:val="16"/>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05B32" w14:textId="77777777" w:rsidR="00A608BF" w:rsidRDefault="00A608BF">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(enter the ISO 3166 two-letter country code, e.g. CN for </w:t>
    </w:r>
    <w:smartTag w:uri="urn:schemas-microsoft-com:office:smarttags" w:element="country-region">
      <w:smartTag w:uri="urn:schemas-microsoft-com:office:smarttags" w:element="place">
        <w:r>
          <w:rPr>
            <w:rStyle w:val="PageNumber"/>
            <w:bCs/>
            <w:sz w:val="16"/>
          </w:rPr>
          <w:t>China</w:t>
        </w:r>
      </w:smartTag>
    </w:smartTag>
    <w:r>
      <w:rPr>
        <w:rStyle w:val="PageNumber"/>
        <w:bCs/>
        <w:sz w:val="16"/>
      </w:rPr>
      <w:t>)</w:t>
    </w:r>
    <w:r>
      <w:rPr>
        <w:rStyle w:val="PageNumber"/>
        <w:bCs/>
        <w:sz w:val="16"/>
      </w:rPr>
      <w:tab/>
    </w:r>
    <w:r>
      <w:rPr>
        <w:rStyle w:val="PageNumber"/>
        <w:b/>
        <w:sz w:val="16"/>
      </w:rPr>
      <w:t>**</w:t>
    </w:r>
    <w:r>
      <w:rPr>
        <w:rStyle w:val="PageNumber"/>
        <w:bCs/>
        <w:sz w:val="16"/>
      </w:rPr>
      <w:t xml:space="preserve"> = ISO/CS editing unit</w:t>
    </w:r>
  </w:p>
  <w:p w14:paraId="469B4182" w14:textId="77777777" w:rsidR="00A608BF" w:rsidRDefault="00A608B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w:t>
    </w:r>
    <w:r>
      <w:rPr>
        <w:rStyle w:val="PageNumber"/>
        <w:bCs/>
        <w:sz w:val="16"/>
      </w:rPr>
      <w:tab/>
      <w:t>ge = general</w:t>
    </w:r>
    <w:r>
      <w:rPr>
        <w:rStyle w:val="PageNumber"/>
        <w:bCs/>
        <w:sz w:val="16"/>
      </w:rPr>
      <w:tab/>
      <w:t xml:space="preserve">te = technical </w:t>
    </w:r>
    <w:r>
      <w:rPr>
        <w:rStyle w:val="PageNumber"/>
        <w:bCs/>
        <w:sz w:val="16"/>
      </w:rPr>
      <w:tab/>
      <w:t xml:space="preserve">ed = editorial </w:t>
    </w:r>
  </w:p>
  <w:p w14:paraId="33163EA0" w14:textId="77777777" w:rsidR="00A608BF" w:rsidRDefault="00A608BF">
    <w:pPr>
      <w:pStyle w:val="Footer"/>
      <w:tabs>
        <w:tab w:val="clear" w:pos="4820"/>
        <w:tab w:val="clear" w:pos="9639"/>
        <w:tab w:val="left" w:pos="284"/>
      </w:tabs>
      <w:spacing w:before="20" w:after="20"/>
      <w:jc w:val="left"/>
      <w:rPr>
        <w:rStyle w:val="PageNumber"/>
        <w:bCs/>
        <w:sz w:val="16"/>
      </w:rPr>
    </w:pPr>
    <w:r>
      <w:rPr>
        <w:rStyle w:val="PageNumber"/>
        <w:b/>
        <w:sz w:val="16"/>
      </w:rPr>
      <w:t>NB</w:t>
    </w:r>
    <w:r>
      <w:rPr>
        <w:rStyle w:val="PageNumber"/>
        <w:bCs/>
        <w:sz w:val="16"/>
      </w:rPr>
      <w:tab/>
      <w:t>Columns 1, 2, 4, 5 are compulsory.</w:t>
    </w:r>
  </w:p>
  <w:p w14:paraId="4F228D2F" w14:textId="77777777" w:rsidR="00A608BF" w:rsidRDefault="00A608BF">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noProof/>
        <w:sz w:val="16"/>
        <w:lang w:val="en-US"/>
      </w:rPr>
      <w:t>3</w:t>
    </w:r>
    <w:r>
      <w:rPr>
        <w:rStyle w:val="PageNumber"/>
        <w:sz w:val="16"/>
        <w:lang w:val="en-US"/>
      </w:rPr>
      <w:fldChar w:fldCharType="end"/>
    </w:r>
  </w:p>
  <w:p w14:paraId="62003056" w14:textId="77777777" w:rsidR="00A608BF" w:rsidRDefault="00A608BF">
    <w:pPr>
      <w:pStyle w:val="Footer"/>
      <w:jc w:val="left"/>
      <w:rPr>
        <w:sz w:val="14"/>
      </w:rPr>
    </w:pPr>
    <w:r>
      <w:rPr>
        <w:rStyle w:val="PageNumber"/>
        <w:sz w:val="16"/>
      </w:rPr>
      <w:t>FORM 13B (ISO) version 2001-09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5C95E" w14:textId="77777777" w:rsidR="00036381" w:rsidRDefault="00036381">
      <w:r>
        <w:separator/>
      </w:r>
    </w:p>
  </w:footnote>
  <w:footnote w:type="continuationSeparator" w:id="0">
    <w:p w14:paraId="765B2B9F" w14:textId="77777777" w:rsidR="00036381" w:rsidRDefault="00036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50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688"/>
      <w:gridCol w:w="2294"/>
      <w:gridCol w:w="4521"/>
    </w:tblGrid>
    <w:tr w:rsidR="00A608BF" w14:paraId="0019851C" w14:textId="77777777">
      <w:trPr>
        <w:cantSplit/>
        <w:jc w:val="center"/>
      </w:trPr>
      <w:tc>
        <w:tcPr>
          <w:tcW w:w="8688" w:type="dxa"/>
          <w:tcBorders>
            <w:top w:val="nil"/>
            <w:left w:val="nil"/>
            <w:bottom w:val="nil"/>
            <w:right w:val="nil"/>
          </w:tcBorders>
        </w:tcPr>
        <w:p w14:paraId="4F420997" w14:textId="77777777" w:rsidR="00A608BF" w:rsidRDefault="00A608BF" w:rsidP="00EF47A6">
          <w:pPr>
            <w:pStyle w:val="ISOComments"/>
            <w:spacing w:before="60" w:after="60"/>
          </w:pPr>
          <w:r>
            <w:rPr>
              <w:rStyle w:val="MTEquationSection"/>
              <w:b/>
              <w:bCs/>
              <w:color w:val="auto"/>
              <w:sz w:val="22"/>
            </w:rPr>
            <w:t xml:space="preserve">comments and editorial observations </w:t>
          </w:r>
        </w:p>
      </w:tc>
      <w:tc>
        <w:tcPr>
          <w:tcW w:w="2294" w:type="dxa"/>
          <w:tcBorders>
            <w:top w:val="single" w:sz="6" w:space="0" w:color="auto"/>
            <w:left w:val="single" w:sz="6" w:space="0" w:color="auto"/>
            <w:bottom w:val="single" w:sz="6" w:space="0" w:color="auto"/>
          </w:tcBorders>
        </w:tcPr>
        <w:p w14:paraId="4C8BFC02" w14:textId="35736EF8" w:rsidR="00A608BF" w:rsidRDefault="00A608BF" w:rsidP="003C52A9">
          <w:pPr>
            <w:pStyle w:val="ISOChange"/>
            <w:spacing w:before="60" w:after="60"/>
            <w:rPr>
              <w:bCs/>
            </w:rPr>
          </w:pPr>
          <w:r>
            <w:rPr>
              <w:bCs/>
            </w:rPr>
            <w:t xml:space="preserve">Date: </w:t>
          </w:r>
          <w:ins w:id="480" w:author="Raphael Malyankar" w:date="2025-01-15T22:02:00Z" w16du:dateUtc="2025-01-16T05:02:00Z">
            <w:r w:rsidR="00D24480">
              <w:rPr>
                <w:bCs/>
              </w:rPr>
              <w:t>15 Jan. 2025</w:t>
            </w:r>
          </w:ins>
        </w:p>
      </w:tc>
      <w:tc>
        <w:tcPr>
          <w:tcW w:w="4521" w:type="dxa"/>
          <w:tcBorders>
            <w:top w:val="single" w:sz="6" w:space="0" w:color="auto"/>
            <w:bottom w:val="single" w:sz="6" w:space="0" w:color="auto"/>
          </w:tcBorders>
        </w:tcPr>
        <w:p w14:paraId="1684DA9F" w14:textId="1AD80583" w:rsidR="00A608BF" w:rsidRPr="009F0F92" w:rsidRDefault="00A608BF" w:rsidP="00EF47A6">
          <w:pPr>
            <w:pStyle w:val="ISOSecretObservations"/>
            <w:spacing w:before="60" w:after="60"/>
            <w:rPr>
              <w:b/>
              <w:sz w:val="20"/>
            </w:rPr>
          </w:pPr>
          <w:r>
            <w:rPr>
              <w:bCs/>
            </w:rPr>
            <w:t>Document:</w:t>
          </w:r>
          <w:r>
            <w:rPr>
              <w:b/>
              <w:sz w:val="20"/>
            </w:rPr>
            <w:t xml:space="preserve"> </w:t>
          </w:r>
          <w:r w:rsidR="00557361">
            <w:rPr>
              <w:b/>
              <w:sz w:val="20"/>
            </w:rPr>
            <w:t>S1</w:t>
          </w:r>
          <w:r w:rsidR="002F5BFB">
            <w:rPr>
              <w:b/>
              <w:sz w:val="20"/>
            </w:rPr>
            <w:t>58:</w:t>
          </w:r>
          <w:r w:rsidR="009F0F92">
            <w:rPr>
              <w:b/>
              <w:sz w:val="20"/>
            </w:rPr>
            <w:t>98</w:t>
          </w:r>
          <w:r w:rsidR="002F5BFB">
            <w:rPr>
              <w:b/>
              <w:sz w:val="20"/>
            </w:rPr>
            <w:t xml:space="preserve"> </w:t>
          </w:r>
          <w:r w:rsidR="00077B36">
            <w:rPr>
              <w:b/>
              <w:sz w:val="20"/>
            </w:rPr>
            <w:t>Comments</w:t>
          </w:r>
        </w:p>
      </w:tc>
    </w:tr>
  </w:tbl>
  <w:p w14:paraId="603CC4DB" w14:textId="77777777" w:rsidR="00A608BF" w:rsidRDefault="00A608BF">
    <w:pPr>
      <w:pStyle w:val="Header"/>
    </w:pPr>
  </w:p>
  <w:tbl>
    <w:tblPr>
      <w:tblW w:w="157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41"/>
      <w:gridCol w:w="600"/>
      <w:gridCol w:w="1279"/>
      <w:gridCol w:w="1200"/>
      <w:gridCol w:w="720"/>
      <w:gridCol w:w="4455"/>
      <w:gridCol w:w="4253"/>
      <w:gridCol w:w="2552"/>
    </w:tblGrid>
    <w:tr w:rsidR="00A608BF" w14:paraId="0874D59E" w14:textId="77777777" w:rsidTr="006D52E3">
      <w:trPr>
        <w:cantSplit/>
        <w:jc w:val="center"/>
      </w:trPr>
      <w:tc>
        <w:tcPr>
          <w:tcW w:w="641" w:type="dxa"/>
        </w:tcPr>
        <w:p w14:paraId="649841BE" w14:textId="77777777" w:rsidR="00A608BF" w:rsidRDefault="00A608BF" w:rsidP="006D52E3">
          <w:pPr>
            <w:keepLines/>
            <w:spacing w:before="40" w:after="40" w:line="180" w:lineRule="exact"/>
            <w:jc w:val="center"/>
            <w:rPr>
              <w:sz w:val="16"/>
            </w:rPr>
          </w:pPr>
          <w:r>
            <w:rPr>
              <w:sz w:val="16"/>
            </w:rPr>
            <w:t>1</w:t>
          </w:r>
        </w:p>
      </w:tc>
      <w:tc>
        <w:tcPr>
          <w:tcW w:w="600" w:type="dxa"/>
        </w:tcPr>
        <w:p w14:paraId="18F999B5" w14:textId="77777777" w:rsidR="00A608BF" w:rsidRDefault="00A608BF" w:rsidP="006D52E3">
          <w:pPr>
            <w:keepLines/>
            <w:spacing w:before="40" w:after="40" w:line="180" w:lineRule="exact"/>
            <w:jc w:val="center"/>
            <w:rPr>
              <w:sz w:val="16"/>
            </w:rPr>
          </w:pPr>
          <w:r>
            <w:rPr>
              <w:sz w:val="16"/>
            </w:rPr>
            <w:t>2</w:t>
          </w:r>
        </w:p>
      </w:tc>
      <w:tc>
        <w:tcPr>
          <w:tcW w:w="1279" w:type="dxa"/>
        </w:tcPr>
        <w:p w14:paraId="35DDE7AE" w14:textId="77777777" w:rsidR="00A608BF" w:rsidRDefault="00A608BF" w:rsidP="006D52E3">
          <w:pPr>
            <w:keepLines/>
            <w:spacing w:before="40" w:after="40" w:line="180" w:lineRule="exact"/>
            <w:jc w:val="center"/>
            <w:rPr>
              <w:sz w:val="16"/>
            </w:rPr>
          </w:pPr>
          <w:r>
            <w:rPr>
              <w:sz w:val="16"/>
            </w:rPr>
            <w:t>(3)</w:t>
          </w:r>
        </w:p>
      </w:tc>
      <w:tc>
        <w:tcPr>
          <w:tcW w:w="1200" w:type="dxa"/>
        </w:tcPr>
        <w:p w14:paraId="2598DEE6" w14:textId="77777777" w:rsidR="00A608BF" w:rsidRDefault="00A608BF" w:rsidP="006D52E3">
          <w:pPr>
            <w:keepLines/>
            <w:spacing w:before="40" w:after="40" w:line="180" w:lineRule="exact"/>
            <w:jc w:val="center"/>
            <w:rPr>
              <w:sz w:val="16"/>
            </w:rPr>
          </w:pPr>
          <w:r>
            <w:rPr>
              <w:sz w:val="16"/>
            </w:rPr>
            <w:t>4</w:t>
          </w:r>
        </w:p>
      </w:tc>
      <w:tc>
        <w:tcPr>
          <w:tcW w:w="720" w:type="dxa"/>
        </w:tcPr>
        <w:p w14:paraId="78941E47" w14:textId="77777777" w:rsidR="00A608BF" w:rsidRDefault="00A608BF" w:rsidP="006D52E3">
          <w:pPr>
            <w:keepLines/>
            <w:spacing w:before="40" w:after="40" w:line="180" w:lineRule="exact"/>
            <w:jc w:val="center"/>
            <w:rPr>
              <w:sz w:val="16"/>
            </w:rPr>
          </w:pPr>
          <w:r>
            <w:rPr>
              <w:sz w:val="16"/>
            </w:rPr>
            <w:t>5</w:t>
          </w:r>
        </w:p>
      </w:tc>
      <w:tc>
        <w:tcPr>
          <w:tcW w:w="4455" w:type="dxa"/>
        </w:tcPr>
        <w:p w14:paraId="449C1992" w14:textId="77777777" w:rsidR="00A608BF" w:rsidRDefault="00A608BF" w:rsidP="006D52E3">
          <w:pPr>
            <w:keepLines/>
            <w:spacing w:before="40" w:after="40" w:line="180" w:lineRule="exact"/>
            <w:jc w:val="center"/>
            <w:rPr>
              <w:sz w:val="16"/>
            </w:rPr>
          </w:pPr>
          <w:r>
            <w:rPr>
              <w:sz w:val="16"/>
            </w:rPr>
            <w:t>(6)</w:t>
          </w:r>
        </w:p>
      </w:tc>
      <w:tc>
        <w:tcPr>
          <w:tcW w:w="4253" w:type="dxa"/>
        </w:tcPr>
        <w:p w14:paraId="573EE86A" w14:textId="77777777" w:rsidR="00A608BF" w:rsidRDefault="00A608BF" w:rsidP="006D52E3">
          <w:pPr>
            <w:keepLines/>
            <w:spacing w:before="40" w:after="40" w:line="180" w:lineRule="exact"/>
            <w:jc w:val="center"/>
            <w:rPr>
              <w:sz w:val="16"/>
            </w:rPr>
          </w:pPr>
          <w:r>
            <w:rPr>
              <w:sz w:val="16"/>
            </w:rPr>
            <w:t>(7)</w:t>
          </w:r>
        </w:p>
      </w:tc>
      <w:tc>
        <w:tcPr>
          <w:tcW w:w="2552" w:type="dxa"/>
        </w:tcPr>
        <w:p w14:paraId="5BAD3425" w14:textId="77777777" w:rsidR="00A608BF" w:rsidRDefault="00A608BF">
          <w:pPr>
            <w:keepLines/>
            <w:spacing w:before="40" w:after="40" w:line="180" w:lineRule="exact"/>
            <w:jc w:val="center"/>
            <w:rPr>
              <w:sz w:val="16"/>
            </w:rPr>
          </w:pPr>
        </w:p>
      </w:tc>
    </w:tr>
    <w:tr w:rsidR="00A608BF" w14:paraId="062DBEF4" w14:textId="77777777" w:rsidTr="006D52E3">
      <w:trPr>
        <w:cantSplit/>
        <w:trHeight w:val="1134"/>
        <w:jc w:val="center"/>
      </w:trPr>
      <w:tc>
        <w:tcPr>
          <w:tcW w:w="641" w:type="dxa"/>
          <w:textDirection w:val="tbRl"/>
        </w:tcPr>
        <w:p w14:paraId="18089E2F" w14:textId="77777777" w:rsidR="00A608BF" w:rsidRDefault="00A608BF" w:rsidP="006D52E3">
          <w:pPr>
            <w:keepLines/>
            <w:spacing w:before="100" w:after="60" w:line="190" w:lineRule="exact"/>
            <w:ind w:left="113" w:right="113"/>
            <w:jc w:val="center"/>
            <w:rPr>
              <w:b/>
              <w:sz w:val="16"/>
            </w:rPr>
          </w:pPr>
          <w:r>
            <w:rPr>
              <w:b/>
              <w:sz w:val="16"/>
            </w:rPr>
            <w:t>Component</w:t>
          </w:r>
        </w:p>
      </w:tc>
      <w:tc>
        <w:tcPr>
          <w:tcW w:w="600" w:type="dxa"/>
        </w:tcPr>
        <w:p w14:paraId="43B6AF34" w14:textId="77777777" w:rsidR="00A608BF" w:rsidRDefault="00A608BF">
          <w:pPr>
            <w:keepLines/>
            <w:spacing w:before="100" w:after="60" w:line="190" w:lineRule="exact"/>
            <w:jc w:val="center"/>
            <w:rPr>
              <w:b/>
              <w:sz w:val="16"/>
            </w:rPr>
          </w:pPr>
          <w:r>
            <w:rPr>
              <w:b/>
              <w:sz w:val="16"/>
            </w:rPr>
            <w:t>CO</w:t>
          </w:r>
          <w:r>
            <w:rPr>
              <w:b/>
              <w:bCs/>
              <w:position w:val="6"/>
              <w:sz w:val="12"/>
            </w:rPr>
            <w:t>1</w:t>
          </w:r>
          <w:r>
            <w:rPr>
              <w:b/>
              <w:sz w:val="16"/>
            </w:rPr>
            <w:br/>
          </w:r>
        </w:p>
      </w:tc>
      <w:tc>
        <w:tcPr>
          <w:tcW w:w="1279" w:type="dxa"/>
        </w:tcPr>
        <w:p w14:paraId="187B5E66" w14:textId="77777777" w:rsidR="00A608BF" w:rsidRDefault="00A608BF">
          <w:pPr>
            <w:keepLines/>
            <w:spacing w:before="100" w:after="60" w:line="190" w:lineRule="exact"/>
            <w:jc w:val="center"/>
            <w:rPr>
              <w:b/>
              <w:sz w:val="16"/>
            </w:rPr>
          </w:pPr>
          <w:r>
            <w:rPr>
              <w:b/>
              <w:sz w:val="16"/>
            </w:rPr>
            <w:t>Clause No./</w:t>
          </w:r>
          <w:r>
            <w:rPr>
              <w:b/>
              <w:sz w:val="16"/>
            </w:rPr>
            <w:br/>
            <w:t>Subclause No./</w:t>
          </w:r>
          <w:r>
            <w:rPr>
              <w:b/>
              <w:sz w:val="16"/>
            </w:rPr>
            <w:br/>
            <w:t>Annex</w:t>
          </w:r>
          <w:r>
            <w:rPr>
              <w:b/>
              <w:sz w:val="16"/>
            </w:rPr>
            <w:br/>
          </w:r>
          <w:r>
            <w:rPr>
              <w:bCs/>
              <w:sz w:val="16"/>
            </w:rPr>
            <w:t>(e.g. 3.1)</w:t>
          </w:r>
        </w:p>
      </w:tc>
      <w:tc>
        <w:tcPr>
          <w:tcW w:w="1200" w:type="dxa"/>
        </w:tcPr>
        <w:p w14:paraId="4DA21EF4" w14:textId="77777777" w:rsidR="00A608BF" w:rsidRDefault="00A608BF">
          <w:pPr>
            <w:keepLines/>
            <w:spacing w:before="100" w:after="60" w:line="190" w:lineRule="exact"/>
            <w:jc w:val="center"/>
            <w:rPr>
              <w:b/>
              <w:sz w:val="16"/>
            </w:rPr>
          </w:pPr>
          <w:r>
            <w:rPr>
              <w:b/>
              <w:sz w:val="16"/>
            </w:rPr>
            <w:t>Paragraph/</w:t>
          </w:r>
          <w:r>
            <w:rPr>
              <w:b/>
              <w:sz w:val="16"/>
            </w:rPr>
            <w:br/>
            <w:t>Figure/Table/Note</w:t>
          </w:r>
          <w:r>
            <w:rPr>
              <w:b/>
              <w:sz w:val="16"/>
            </w:rPr>
            <w:br/>
          </w:r>
          <w:r>
            <w:rPr>
              <w:bCs/>
              <w:sz w:val="16"/>
            </w:rPr>
            <w:t>(e.g. Table 1)</w:t>
          </w:r>
        </w:p>
      </w:tc>
      <w:tc>
        <w:tcPr>
          <w:tcW w:w="720" w:type="dxa"/>
        </w:tcPr>
        <w:p w14:paraId="253DD879" w14:textId="77777777" w:rsidR="00A608BF" w:rsidRDefault="00A608BF">
          <w:pPr>
            <w:keepLines/>
            <w:spacing w:before="100" w:after="60" w:line="190" w:lineRule="exact"/>
            <w:jc w:val="center"/>
            <w:rPr>
              <w:b/>
              <w:sz w:val="16"/>
            </w:rPr>
          </w:pPr>
          <w:r>
            <w:rPr>
              <w:b/>
              <w:sz w:val="16"/>
            </w:rPr>
            <w:t>Type of com-ment</w:t>
          </w:r>
          <w:r>
            <w:rPr>
              <w:b/>
              <w:bCs/>
              <w:position w:val="6"/>
              <w:sz w:val="12"/>
            </w:rPr>
            <w:t>2</w:t>
          </w:r>
        </w:p>
      </w:tc>
      <w:tc>
        <w:tcPr>
          <w:tcW w:w="4455" w:type="dxa"/>
        </w:tcPr>
        <w:p w14:paraId="3FD2A38D" w14:textId="77777777" w:rsidR="00A608BF" w:rsidRDefault="00A608BF">
          <w:pPr>
            <w:keepLines/>
            <w:spacing w:before="100" w:after="60" w:line="190" w:lineRule="exact"/>
            <w:jc w:val="center"/>
            <w:rPr>
              <w:b/>
              <w:sz w:val="16"/>
            </w:rPr>
          </w:pPr>
          <w:r>
            <w:rPr>
              <w:b/>
              <w:sz w:val="16"/>
            </w:rPr>
            <w:t>Comment (justification for change) by the CO</w:t>
          </w:r>
          <w:r w:rsidRPr="00786EDA">
            <w:rPr>
              <w:b/>
              <w:sz w:val="16"/>
              <w:szCs w:val="16"/>
              <w:vertAlign w:val="superscript"/>
            </w:rPr>
            <w:t>3</w:t>
          </w:r>
        </w:p>
      </w:tc>
      <w:tc>
        <w:tcPr>
          <w:tcW w:w="4253" w:type="dxa"/>
        </w:tcPr>
        <w:p w14:paraId="02E32198" w14:textId="77777777" w:rsidR="00A608BF" w:rsidRDefault="00A608BF">
          <w:pPr>
            <w:keepLines/>
            <w:spacing w:before="100" w:after="60" w:line="190" w:lineRule="exact"/>
            <w:jc w:val="center"/>
            <w:rPr>
              <w:b/>
              <w:sz w:val="16"/>
            </w:rPr>
          </w:pPr>
          <w:r>
            <w:rPr>
              <w:b/>
              <w:sz w:val="16"/>
            </w:rPr>
            <w:t>Proposed change by the CO</w:t>
          </w:r>
        </w:p>
      </w:tc>
      <w:tc>
        <w:tcPr>
          <w:tcW w:w="2552" w:type="dxa"/>
        </w:tcPr>
        <w:p w14:paraId="0432A7E8" w14:textId="77777777" w:rsidR="00A608BF" w:rsidRDefault="00A608BF">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0C7D08AC" w14:textId="77777777" w:rsidR="00A608BF" w:rsidRDefault="00A608BF">
    <w:pPr>
      <w:pStyle w:val="Header"/>
      <w:rPr>
        <w:sz w:val="2"/>
      </w:rPr>
    </w:pPr>
  </w:p>
  <w:p w14:paraId="37A31054" w14:textId="77777777" w:rsidR="00A608BF" w:rsidRDefault="00A608BF">
    <w:pPr>
      <w:pStyle w:val="Header"/>
      <w:spacing w:line="14" w:lineRule="exact"/>
      <w:rPr>
        <w:sz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A608BF" w14:paraId="5E69290D" w14:textId="77777777">
      <w:trPr>
        <w:cantSplit/>
        <w:jc w:val="center"/>
      </w:trPr>
      <w:tc>
        <w:tcPr>
          <w:tcW w:w="8572" w:type="dxa"/>
          <w:tcBorders>
            <w:top w:val="nil"/>
            <w:left w:val="nil"/>
            <w:bottom w:val="nil"/>
            <w:right w:val="nil"/>
          </w:tcBorders>
        </w:tcPr>
        <w:p w14:paraId="081A037A" w14:textId="77777777" w:rsidR="00A608BF" w:rsidRDefault="00A608BF">
          <w:pPr>
            <w:pStyle w:val="ISOComments"/>
            <w:spacing w:before="60" w:after="60"/>
          </w:pPr>
          <w:r>
            <w:rPr>
              <w:rStyle w:val="MTEquationSection"/>
              <w:b/>
              <w:bCs/>
              <w:color w:val="auto"/>
              <w:sz w:val="22"/>
            </w:rPr>
            <w:t>Template for comments and secretariat observations</w:t>
          </w:r>
        </w:p>
      </w:tc>
      <w:tc>
        <w:tcPr>
          <w:tcW w:w="2080" w:type="dxa"/>
          <w:tcBorders>
            <w:top w:val="single" w:sz="6" w:space="0" w:color="auto"/>
            <w:left w:val="single" w:sz="6" w:space="0" w:color="auto"/>
            <w:bottom w:val="single" w:sz="6" w:space="0" w:color="auto"/>
          </w:tcBorders>
        </w:tcPr>
        <w:p w14:paraId="0AA441FC" w14:textId="77777777" w:rsidR="00A608BF" w:rsidRDefault="00A608BF">
          <w:pPr>
            <w:pStyle w:val="ISOChange"/>
            <w:spacing w:before="60" w:after="60"/>
            <w:rPr>
              <w:bCs/>
            </w:rPr>
          </w:pPr>
          <w:r>
            <w:rPr>
              <w:bCs/>
            </w:rPr>
            <w:t xml:space="preserve">Date: </w:t>
          </w:r>
        </w:p>
      </w:tc>
      <w:tc>
        <w:tcPr>
          <w:tcW w:w="5188" w:type="dxa"/>
          <w:tcBorders>
            <w:top w:val="single" w:sz="6" w:space="0" w:color="auto"/>
            <w:bottom w:val="single" w:sz="6" w:space="0" w:color="auto"/>
          </w:tcBorders>
        </w:tcPr>
        <w:p w14:paraId="1ACEF39B" w14:textId="77777777" w:rsidR="00A608BF" w:rsidRDefault="00A608BF">
          <w:pPr>
            <w:pStyle w:val="ISOSecretObservations"/>
            <w:spacing w:before="60" w:after="60"/>
            <w:rPr>
              <w:bCs/>
            </w:rPr>
          </w:pPr>
          <w:r>
            <w:rPr>
              <w:bCs/>
            </w:rPr>
            <w:t>Document:</w:t>
          </w:r>
          <w:r>
            <w:rPr>
              <w:b/>
            </w:rPr>
            <w:t xml:space="preserve"> </w:t>
          </w:r>
          <w:r>
            <w:rPr>
              <w:b/>
              <w:sz w:val="20"/>
            </w:rPr>
            <w:t>ISO/</w:t>
          </w:r>
        </w:p>
      </w:tc>
    </w:tr>
  </w:tbl>
  <w:p w14:paraId="052D4810" w14:textId="77777777" w:rsidR="00A608BF" w:rsidRDefault="00A608BF">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A608BF" w14:paraId="4E4F49DB" w14:textId="77777777">
      <w:trPr>
        <w:cantSplit/>
        <w:jc w:val="center"/>
      </w:trPr>
      <w:tc>
        <w:tcPr>
          <w:tcW w:w="539" w:type="dxa"/>
        </w:tcPr>
        <w:p w14:paraId="56B20A0C" w14:textId="77777777" w:rsidR="00A608BF" w:rsidRDefault="00A608BF">
          <w:pPr>
            <w:keepLines/>
            <w:spacing w:before="40" w:after="40" w:line="180" w:lineRule="exact"/>
            <w:jc w:val="center"/>
            <w:rPr>
              <w:sz w:val="16"/>
            </w:rPr>
          </w:pPr>
          <w:r>
            <w:rPr>
              <w:sz w:val="16"/>
            </w:rPr>
            <w:t>1</w:t>
          </w:r>
        </w:p>
      </w:tc>
      <w:tc>
        <w:tcPr>
          <w:tcW w:w="1814" w:type="dxa"/>
        </w:tcPr>
        <w:p w14:paraId="7144751B" w14:textId="77777777" w:rsidR="00A608BF" w:rsidRDefault="00A608BF">
          <w:pPr>
            <w:keepLines/>
            <w:spacing w:before="40" w:after="40" w:line="180" w:lineRule="exact"/>
            <w:jc w:val="center"/>
            <w:rPr>
              <w:sz w:val="16"/>
            </w:rPr>
          </w:pPr>
          <w:r>
            <w:rPr>
              <w:sz w:val="16"/>
            </w:rPr>
            <w:t>2</w:t>
          </w:r>
        </w:p>
      </w:tc>
      <w:tc>
        <w:tcPr>
          <w:tcW w:w="1134" w:type="dxa"/>
        </w:tcPr>
        <w:p w14:paraId="5FCD5EC4" w14:textId="77777777" w:rsidR="00A608BF" w:rsidRDefault="00A608BF">
          <w:pPr>
            <w:keepLines/>
            <w:spacing w:before="40" w:after="40" w:line="180" w:lineRule="exact"/>
            <w:jc w:val="center"/>
            <w:rPr>
              <w:sz w:val="16"/>
            </w:rPr>
          </w:pPr>
          <w:r>
            <w:rPr>
              <w:sz w:val="16"/>
            </w:rPr>
            <w:t>3</w:t>
          </w:r>
        </w:p>
      </w:tc>
      <w:tc>
        <w:tcPr>
          <w:tcW w:w="709" w:type="dxa"/>
        </w:tcPr>
        <w:p w14:paraId="279935FF" w14:textId="77777777" w:rsidR="00A608BF" w:rsidRDefault="00A608BF">
          <w:pPr>
            <w:keepLines/>
            <w:spacing w:before="40" w:after="40" w:line="180" w:lineRule="exact"/>
            <w:jc w:val="center"/>
            <w:rPr>
              <w:sz w:val="16"/>
            </w:rPr>
          </w:pPr>
          <w:r>
            <w:rPr>
              <w:sz w:val="16"/>
            </w:rPr>
            <w:t>4</w:t>
          </w:r>
        </w:p>
      </w:tc>
      <w:tc>
        <w:tcPr>
          <w:tcW w:w="4394" w:type="dxa"/>
        </w:tcPr>
        <w:p w14:paraId="44240AAE" w14:textId="77777777" w:rsidR="00A608BF" w:rsidRDefault="00A608BF">
          <w:pPr>
            <w:keepLines/>
            <w:spacing w:before="40" w:after="40" w:line="180" w:lineRule="exact"/>
            <w:jc w:val="center"/>
            <w:rPr>
              <w:sz w:val="16"/>
            </w:rPr>
          </w:pPr>
          <w:r>
            <w:rPr>
              <w:sz w:val="16"/>
            </w:rPr>
            <w:t>5</w:t>
          </w:r>
        </w:p>
      </w:tc>
      <w:tc>
        <w:tcPr>
          <w:tcW w:w="3828" w:type="dxa"/>
        </w:tcPr>
        <w:p w14:paraId="29B4EA11" w14:textId="77777777" w:rsidR="00A608BF" w:rsidRDefault="00A608BF">
          <w:pPr>
            <w:keepLines/>
            <w:spacing w:before="40" w:after="40" w:line="180" w:lineRule="exact"/>
            <w:jc w:val="center"/>
            <w:rPr>
              <w:sz w:val="16"/>
            </w:rPr>
          </w:pPr>
          <w:r>
            <w:rPr>
              <w:sz w:val="16"/>
            </w:rPr>
            <w:t>6</w:t>
          </w:r>
        </w:p>
      </w:tc>
      <w:tc>
        <w:tcPr>
          <w:tcW w:w="3459" w:type="dxa"/>
        </w:tcPr>
        <w:p w14:paraId="75697EEC" w14:textId="77777777" w:rsidR="00A608BF" w:rsidRDefault="00A608BF">
          <w:pPr>
            <w:keepLines/>
            <w:spacing w:before="40" w:after="40" w:line="180" w:lineRule="exact"/>
            <w:jc w:val="center"/>
            <w:rPr>
              <w:sz w:val="16"/>
            </w:rPr>
          </w:pPr>
          <w:r>
            <w:rPr>
              <w:sz w:val="16"/>
            </w:rPr>
            <w:t>7</w:t>
          </w:r>
        </w:p>
      </w:tc>
    </w:tr>
    <w:tr w:rsidR="00A608BF" w14:paraId="74595C0D" w14:textId="77777777">
      <w:trPr>
        <w:cantSplit/>
        <w:jc w:val="center"/>
      </w:trPr>
      <w:tc>
        <w:tcPr>
          <w:tcW w:w="539" w:type="dxa"/>
        </w:tcPr>
        <w:p w14:paraId="0857A9E1" w14:textId="77777777" w:rsidR="00A608BF" w:rsidRDefault="00A608BF">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14:paraId="751209C2" w14:textId="77777777" w:rsidR="00A608BF" w:rsidRDefault="00A608BF">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14:paraId="59784E88" w14:textId="77777777" w:rsidR="00A608BF" w:rsidRDefault="00A608BF">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14:paraId="5F9FE9D3" w14:textId="77777777" w:rsidR="00A608BF" w:rsidRDefault="00A608BF">
          <w:pPr>
            <w:keepLines/>
            <w:spacing w:before="100" w:after="60" w:line="190" w:lineRule="exact"/>
            <w:jc w:val="center"/>
            <w:rPr>
              <w:b/>
              <w:sz w:val="16"/>
            </w:rPr>
          </w:pPr>
          <w:r>
            <w:rPr>
              <w:b/>
              <w:sz w:val="16"/>
            </w:rPr>
            <w:t>Type of com-ment</w:t>
          </w:r>
          <w:r>
            <w:rPr>
              <w:b/>
              <w:bCs/>
              <w:position w:val="6"/>
              <w:sz w:val="12"/>
            </w:rPr>
            <w:t>2</w:t>
          </w:r>
        </w:p>
      </w:tc>
      <w:tc>
        <w:tcPr>
          <w:tcW w:w="4394" w:type="dxa"/>
        </w:tcPr>
        <w:p w14:paraId="4994F04A" w14:textId="77777777" w:rsidR="00A608BF" w:rsidRDefault="00A608BF">
          <w:pPr>
            <w:keepLines/>
            <w:spacing w:before="100" w:after="60" w:line="190" w:lineRule="exact"/>
            <w:jc w:val="center"/>
            <w:rPr>
              <w:b/>
              <w:sz w:val="16"/>
            </w:rPr>
          </w:pPr>
          <w:r>
            <w:rPr>
              <w:b/>
              <w:sz w:val="16"/>
            </w:rPr>
            <w:t>Comment (justification for change)</w:t>
          </w:r>
        </w:p>
      </w:tc>
      <w:tc>
        <w:tcPr>
          <w:tcW w:w="3828" w:type="dxa"/>
        </w:tcPr>
        <w:p w14:paraId="54EFA340" w14:textId="77777777" w:rsidR="00A608BF" w:rsidRDefault="00A608BF">
          <w:pPr>
            <w:keepLines/>
            <w:spacing w:before="100" w:after="60" w:line="190" w:lineRule="exact"/>
            <w:jc w:val="center"/>
            <w:rPr>
              <w:b/>
              <w:sz w:val="16"/>
            </w:rPr>
          </w:pPr>
          <w:r>
            <w:rPr>
              <w:b/>
              <w:sz w:val="16"/>
            </w:rPr>
            <w:t>Proposed change</w:t>
          </w:r>
        </w:p>
      </w:tc>
      <w:tc>
        <w:tcPr>
          <w:tcW w:w="3459" w:type="dxa"/>
        </w:tcPr>
        <w:p w14:paraId="6F67B4D9" w14:textId="77777777" w:rsidR="00A608BF" w:rsidRDefault="00A608BF">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62D3F89E" w14:textId="77777777" w:rsidR="00A608BF" w:rsidRDefault="00A608BF">
    <w:pPr>
      <w:pStyle w:val="Header"/>
      <w:rPr>
        <w:sz w:val="2"/>
      </w:rPr>
    </w:pPr>
  </w:p>
  <w:p w14:paraId="2780AF0D" w14:textId="77777777" w:rsidR="00A608BF" w:rsidRDefault="00A608BF">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10F6C"/>
    <w:multiLevelType w:val="hybridMultilevel"/>
    <w:tmpl w:val="B622C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56153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974ISO" w:val="-1"/>
  </w:docVars>
  <w:rsids>
    <w:rsidRoot w:val="00786EDA"/>
    <w:rsid w:val="0000175B"/>
    <w:rsid w:val="00014B9C"/>
    <w:rsid w:val="00015D60"/>
    <w:rsid w:val="0002603E"/>
    <w:rsid w:val="00036381"/>
    <w:rsid w:val="000414ED"/>
    <w:rsid w:val="00043025"/>
    <w:rsid w:val="000447EE"/>
    <w:rsid w:val="00044D71"/>
    <w:rsid w:val="00053F6F"/>
    <w:rsid w:val="00062DD4"/>
    <w:rsid w:val="0007431D"/>
    <w:rsid w:val="000763D5"/>
    <w:rsid w:val="00077B36"/>
    <w:rsid w:val="00081673"/>
    <w:rsid w:val="00087D2A"/>
    <w:rsid w:val="000902BA"/>
    <w:rsid w:val="00097546"/>
    <w:rsid w:val="000976E6"/>
    <w:rsid w:val="000A62B3"/>
    <w:rsid w:val="000A6D94"/>
    <w:rsid w:val="000A79EA"/>
    <w:rsid w:val="000B300F"/>
    <w:rsid w:val="000C25F7"/>
    <w:rsid w:val="000D4DB9"/>
    <w:rsid w:val="000E1839"/>
    <w:rsid w:val="000E2429"/>
    <w:rsid w:val="000E2F9D"/>
    <w:rsid w:val="000F44A3"/>
    <w:rsid w:val="001014F8"/>
    <w:rsid w:val="001048A4"/>
    <w:rsid w:val="001116C8"/>
    <w:rsid w:val="00112148"/>
    <w:rsid w:val="00117AE5"/>
    <w:rsid w:val="001218D6"/>
    <w:rsid w:val="00124E69"/>
    <w:rsid w:val="0013558E"/>
    <w:rsid w:val="001372A8"/>
    <w:rsid w:val="001426C3"/>
    <w:rsid w:val="001436F9"/>
    <w:rsid w:val="001521CC"/>
    <w:rsid w:val="00153A7E"/>
    <w:rsid w:val="001572AB"/>
    <w:rsid w:val="00157638"/>
    <w:rsid w:val="00157AC1"/>
    <w:rsid w:val="00184FCB"/>
    <w:rsid w:val="00186C74"/>
    <w:rsid w:val="001A5540"/>
    <w:rsid w:val="001A7052"/>
    <w:rsid w:val="001B0C4B"/>
    <w:rsid w:val="001B6271"/>
    <w:rsid w:val="001C06D9"/>
    <w:rsid w:val="001C1E83"/>
    <w:rsid w:val="001C24B8"/>
    <w:rsid w:val="001C50B5"/>
    <w:rsid w:val="001C6C52"/>
    <w:rsid w:val="001D4130"/>
    <w:rsid w:val="001D52FC"/>
    <w:rsid w:val="001D5785"/>
    <w:rsid w:val="001E1B23"/>
    <w:rsid w:val="001E23F5"/>
    <w:rsid w:val="001F4F01"/>
    <w:rsid w:val="00221976"/>
    <w:rsid w:val="00261B91"/>
    <w:rsid w:val="00264DC8"/>
    <w:rsid w:val="00273F25"/>
    <w:rsid w:val="002760B7"/>
    <w:rsid w:val="002A5D79"/>
    <w:rsid w:val="002A736A"/>
    <w:rsid w:val="002B259A"/>
    <w:rsid w:val="002C0001"/>
    <w:rsid w:val="002C1B82"/>
    <w:rsid w:val="002C3226"/>
    <w:rsid w:val="002C3382"/>
    <w:rsid w:val="002D7ADC"/>
    <w:rsid w:val="002E194D"/>
    <w:rsid w:val="002F3E22"/>
    <w:rsid w:val="002F5BFB"/>
    <w:rsid w:val="002F61AA"/>
    <w:rsid w:val="003153FB"/>
    <w:rsid w:val="00320B0F"/>
    <w:rsid w:val="00325A51"/>
    <w:rsid w:val="00330A53"/>
    <w:rsid w:val="00342BEB"/>
    <w:rsid w:val="00345E93"/>
    <w:rsid w:val="00346D28"/>
    <w:rsid w:val="00352F85"/>
    <w:rsid w:val="00353A1F"/>
    <w:rsid w:val="00354E36"/>
    <w:rsid w:val="0036345A"/>
    <w:rsid w:val="00363F3D"/>
    <w:rsid w:val="00364651"/>
    <w:rsid w:val="00370A94"/>
    <w:rsid w:val="00375A4F"/>
    <w:rsid w:val="0037665D"/>
    <w:rsid w:val="0038427A"/>
    <w:rsid w:val="00386B89"/>
    <w:rsid w:val="003B085F"/>
    <w:rsid w:val="003B121F"/>
    <w:rsid w:val="003B7A42"/>
    <w:rsid w:val="003C4DEF"/>
    <w:rsid w:val="003C52A9"/>
    <w:rsid w:val="003C6A69"/>
    <w:rsid w:val="003D2D14"/>
    <w:rsid w:val="003E31E7"/>
    <w:rsid w:val="0040186D"/>
    <w:rsid w:val="00403977"/>
    <w:rsid w:val="004053BB"/>
    <w:rsid w:val="004118BC"/>
    <w:rsid w:val="00421F9E"/>
    <w:rsid w:val="0042242B"/>
    <w:rsid w:val="00427729"/>
    <w:rsid w:val="004328A4"/>
    <w:rsid w:val="00457786"/>
    <w:rsid w:val="00460F65"/>
    <w:rsid w:val="00467708"/>
    <w:rsid w:val="00480846"/>
    <w:rsid w:val="00482D76"/>
    <w:rsid w:val="00486CD7"/>
    <w:rsid w:val="004A07DC"/>
    <w:rsid w:val="004A2B58"/>
    <w:rsid w:val="004A3E28"/>
    <w:rsid w:val="004B330B"/>
    <w:rsid w:val="004B38C6"/>
    <w:rsid w:val="004C6096"/>
    <w:rsid w:val="004D178F"/>
    <w:rsid w:val="004D4244"/>
    <w:rsid w:val="004D5735"/>
    <w:rsid w:val="004D6FE7"/>
    <w:rsid w:val="004E0926"/>
    <w:rsid w:val="004E10E2"/>
    <w:rsid w:val="004E6497"/>
    <w:rsid w:val="00506512"/>
    <w:rsid w:val="005202AE"/>
    <w:rsid w:val="005345AE"/>
    <w:rsid w:val="00535178"/>
    <w:rsid w:val="00536590"/>
    <w:rsid w:val="00557361"/>
    <w:rsid w:val="00557ECA"/>
    <w:rsid w:val="00577224"/>
    <w:rsid w:val="005811CF"/>
    <w:rsid w:val="005814D3"/>
    <w:rsid w:val="005943BD"/>
    <w:rsid w:val="00596CD8"/>
    <w:rsid w:val="005A099C"/>
    <w:rsid w:val="005A5A77"/>
    <w:rsid w:val="005B2A01"/>
    <w:rsid w:val="005B55C8"/>
    <w:rsid w:val="005C2C40"/>
    <w:rsid w:val="005C4050"/>
    <w:rsid w:val="005C5F8C"/>
    <w:rsid w:val="00600146"/>
    <w:rsid w:val="00603C9B"/>
    <w:rsid w:val="006051AA"/>
    <w:rsid w:val="00607BFE"/>
    <w:rsid w:val="00607BFF"/>
    <w:rsid w:val="0061650E"/>
    <w:rsid w:val="00622F5C"/>
    <w:rsid w:val="00630A01"/>
    <w:rsid w:val="00653DCF"/>
    <w:rsid w:val="00663358"/>
    <w:rsid w:val="00664EB8"/>
    <w:rsid w:val="00666B75"/>
    <w:rsid w:val="006C0890"/>
    <w:rsid w:val="006C61DB"/>
    <w:rsid w:val="006D52E3"/>
    <w:rsid w:val="006D6E38"/>
    <w:rsid w:val="006E14C3"/>
    <w:rsid w:val="006E65FE"/>
    <w:rsid w:val="007008D7"/>
    <w:rsid w:val="00703450"/>
    <w:rsid w:val="00735BA8"/>
    <w:rsid w:val="007558C5"/>
    <w:rsid w:val="00756CC4"/>
    <w:rsid w:val="00777B5F"/>
    <w:rsid w:val="00785E7C"/>
    <w:rsid w:val="00786EDA"/>
    <w:rsid w:val="00792B5D"/>
    <w:rsid w:val="00792B64"/>
    <w:rsid w:val="007A17EB"/>
    <w:rsid w:val="007B1228"/>
    <w:rsid w:val="007B37BC"/>
    <w:rsid w:val="007B5924"/>
    <w:rsid w:val="007C0717"/>
    <w:rsid w:val="007D6A1E"/>
    <w:rsid w:val="007E38A4"/>
    <w:rsid w:val="007F2A7F"/>
    <w:rsid w:val="00812997"/>
    <w:rsid w:val="00812CEF"/>
    <w:rsid w:val="00815A97"/>
    <w:rsid w:val="00832001"/>
    <w:rsid w:val="00833116"/>
    <w:rsid w:val="0083534A"/>
    <w:rsid w:val="0083766F"/>
    <w:rsid w:val="00840905"/>
    <w:rsid w:val="0084488F"/>
    <w:rsid w:val="008517E6"/>
    <w:rsid w:val="00866E14"/>
    <w:rsid w:val="00870559"/>
    <w:rsid w:val="008836B6"/>
    <w:rsid w:val="00885D60"/>
    <w:rsid w:val="00886F29"/>
    <w:rsid w:val="00890BA5"/>
    <w:rsid w:val="008B29F2"/>
    <w:rsid w:val="008B3301"/>
    <w:rsid w:val="008E0197"/>
    <w:rsid w:val="008E20DE"/>
    <w:rsid w:val="008E6631"/>
    <w:rsid w:val="008F06A4"/>
    <w:rsid w:val="0090015B"/>
    <w:rsid w:val="00903C60"/>
    <w:rsid w:val="009311D7"/>
    <w:rsid w:val="009316FA"/>
    <w:rsid w:val="009329FF"/>
    <w:rsid w:val="009337E7"/>
    <w:rsid w:val="00941CA0"/>
    <w:rsid w:val="00943ECC"/>
    <w:rsid w:val="009517C7"/>
    <w:rsid w:val="00953753"/>
    <w:rsid w:val="0095778B"/>
    <w:rsid w:val="00966330"/>
    <w:rsid w:val="00976C69"/>
    <w:rsid w:val="00982DCE"/>
    <w:rsid w:val="009954CD"/>
    <w:rsid w:val="009A0505"/>
    <w:rsid w:val="009B161D"/>
    <w:rsid w:val="009D38F7"/>
    <w:rsid w:val="009E1C5A"/>
    <w:rsid w:val="009E1EDB"/>
    <w:rsid w:val="009E2921"/>
    <w:rsid w:val="009E4410"/>
    <w:rsid w:val="009E5049"/>
    <w:rsid w:val="009E6F7E"/>
    <w:rsid w:val="009F0F92"/>
    <w:rsid w:val="009F4C00"/>
    <w:rsid w:val="00A01EC7"/>
    <w:rsid w:val="00A03D33"/>
    <w:rsid w:val="00A06BF5"/>
    <w:rsid w:val="00A119AE"/>
    <w:rsid w:val="00A15C25"/>
    <w:rsid w:val="00A212F5"/>
    <w:rsid w:val="00A60376"/>
    <w:rsid w:val="00A608BF"/>
    <w:rsid w:val="00A631D6"/>
    <w:rsid w:val="00A638AB"/>
    <w:rsid w:val="00A647FF"/>
    <w:rsid w:val="00A91207"/>
    <w:rsid w:val="00AC557A"/>
    <w:rsid w:val="00AC6F6E"/>
    <w:rsid w:val="00AD0971"/>
    <w:rsid w:val="00AD686B"/>
    <w:rsid w:val="00AE064B"/>
    <w:rsid w:val="00AE336A"/>
    <w:rsid w:val="00AE6732"/>
    <w:rsid w:val="00AF1B1F"/>
    <w:rsid w:val="00AF4B3B"/>
    <w:rsid w:val="00B06387"/>
    <w:rsid w:val="00B12898"/>
    <w:rsid w:val="00B155A8"/>
    <w:rsid w:val="00B23928"/>
    <w:rsid w:val="00B27EF8"/>
    <w:rsid w:val="00B377B0"/>
    <w:rsid w:val="00B400C7"/>
    <w:rsid w:val="00B46985"/>
    <w:rsid w:val="00B61278"/>
    <w:rsid w:val="00B67C38"/>
    <w:rsid w:val="00B75633"/>
    <w:rsid w:val="00B90714"/>
    <w:rsid w:val="00B92B2E"/>
    <w:rsid w:val="00B971E2"/>
    <w:rsid w:val="00B979D8"/>
    <w:rsid w:val="00BC2780"/>
    <w:rsid w:val="00BE4F8C"/>
    <w:rsid w:val="00BE53B8"/>
    <w:rsid w:val="00C02F71"/>
    <w:rsid w:val="00C07B08"/>
    <w:rsid w:val="00C123B6"/>
    <w:rsid w:val="00C2079C"/>
    <w:rsid w:val="00C25DA9"/>
    <w:rsid w:val="00C3316D"/>
    <w:rsid w:val="00C346E3"/>
    <w:rsid w:val="00C41627"/>
    <w:rsid w:val="00C43D0A"/>
    <w:rsid w:val="00C43F4C"/>
    <w:rsid w:val="00C466A5"/>
    <w:rsid w:val="00C52E3C"/>
    <w:rsid w:val="00C56C01"/>
    <w:rsid w:val="00C76B97"/>
    <w:rsid w:val="00C7719D"/>
    <w:rsid w:val="00C82FE4"/>
    <w:rsid w:val="00C844B2"/>
    <w:rsid w:val="00C858B8"/>
    <w:rsid w:val="00C904E4"/>
    <w:rsid w:val="00C932E6"/>
    <w:rsid w:val="00C95838"/>
    <w:rsid w:val="00C96B83"/>
    <w:rsid w:val="00CB67EF"/>
    <w:rsid w:val="00CC5CF2"/>
    <w:rsid w:val="00CC6482"/>
    <w:rsid w:val="00CD37EB"/>
    <w:rsid w:val="00CE6AFD"/>
    <w:rsid w:val="00CE6DC7"/>
    <w:rsid w:val="00CF059C"/>
    <w:rsid w:val="00CF2347"/>
    <w:rsid w:val="00CF3D1C"/>
    <w:rsid w:val="00CF41C3"/>
    <w:rsid w:val="00D078C8"/>
    <w:rsid w:val="00D208FB"/>
    <w:rsid w:val="00D241DF"/>
    <w:rsid w:val="00D24480"/>
    <w:rsid w:val="00D372DE"/>
    <w:rsid w:val="00D43066"/>
    <w:rsid w:val="00D44E1B"/>
    <w:rsid w:val="00D4609F"/>
    <w:rsid w:val="00D46F69"/>
    <w:rsid w:val="00D51052"/>
    <w:rsid w:val="00D664C6"/>
    <w:rsid w:val="00D7113C"/>
    <w:rsid w:val="00D7189B"/>
    <w:rsid w:val="00D7774D"/>
    <w:rsid w:val="00D9231A"/>
    <w:rsid w:val="00DA73D3"/>
    <w:rsid w:val="00DC255F"/>
    <w:rsid w:val="00DC38A3"/>
    <w:rsid w:val="00DE621A"/>
    <w:rsid w:val="00E0725E"/>
    <w:rsid w:val="00E07B0F"/>
    <w:rsid w:val="00E11B9F"/>
    <w:rsid w:val="00E238D3"/>
    <w:rsid w:val="00E26705"/>
    <w:rsid w:val="00E279D0"/>
    <w:rsid w:val="00E3485F"/>
    <w:rsid w:val="00E34D6C"/>
    <w:rsid w:val="00E3558E"/>
    <w:rsid w:val="00E41E5D"/>
    <w:rsid w:val="00E434C8"/>
    <w:rsid w:val="00E527EB"/>
    <w:rsid w:val="00E53F62"/>
    <w:rsid w:val="00E56501"/>
    <w:rsid w:val="00E62B4E"/>
    <w:rsid w:val="00E80054"/>
    <w:rsid w:val="00E800AB"/>
    <w:rsid w:val="00EA2CBB"/>
    <w:rsid w:val="00EB1584"/>
    <w:rsid w:val="00EB7F01"/>
    <w:rsid w:val="00EC23D4"/>
    <w:rsid w:val="00EC3B40"/>
    <w:rsid w:val="00EE011F"/>
    <w:rsid w:val="00EE3CC9"/>
    <w:rsid w:val="00EF3AF2"/>
    <w:rsid w:val="00EF47A6"/>
    <w:rsid w:val="00EF66C7"/>
    <w:rsid w:val="00F015F8"/>
    <w:rsid w:val="00F05EDB"/>
    <w:rsid w:val="00F06E74"/>
    <w:rsid w:val="00F2060F"/>
    <w:rsid w:val="00F26F2C"/>
    <w:rsid w:val="00F40B0C"/>
    <w:rsid w:val="00F45419"/>
    <w:rsid w:val="00F544A8"/>
    <w:rsid w:val="00F64F29"/>
    <w:rsid w:val="00F84404"/>
    <w:rsid w:val="00F91F80"/>
    <w:rsid w:val="00F9785C"/>
    <w:rsid w:val="00FA1798"/>
    <w:rsid w:val="00FA386D"/>
    <w:rsid w:val="00FC34E5"/>
    <w:rsid w:val="00FD7628"/>
    <w:rsid w:val="00FF0862"/>
    <w:rsid w:val="2BAF8C5C"/>
    <w:rsid w:val="5615667E"/>
    <w:rsid w:val="7FB6620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5EDA21E"/>
  <w15:chartTrackingRefBased/>
  <w15:docId w15:val="{B2355530-2759-48AC-A0CD-944F8CB9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sz w:val="22"/>
      <w:lang w:eastAsia="en-US"/>
    </w:rPr>
  </w:style>
  <w:style w:type="paragraph" w:styleId="Heading1">
    <w:name w:val="heading 1"/>
    <w:basedOn w:val="Normal"/>
    <w:next w:val="Normal"/>
    <w:qFormat/>
    <w:pPr>
      <w:keepNext/>
      <w:spacing w:before="120" w:after="200"/>
      <w:outlineLvl w:val="0"/>
    </w:pPr>
    <w:rPr>
      <w:b/>
      <w:sz w:val="24"/>
    </w:rPr>
  </w:style>
  <w:style w:type="paragraph" w:styleId="Heading2">
    <w:name w:val="heading 2"/>
    <w:basedOn w:val="Heading1"/>
    <w:next w:val="Normal"/>
    <w:qFormat/>
    <w:pPr>
      <w:spacing w:before="0"/>
      <w:ind w:left="567" w:hanging="567"/>
      <w:outlineLvl w:val="1"/>
    </w:pPr>
    <w:rPr>
      <w:sz w:val="22"/>
    </w:rPr>
  </w:style>
  <w:style w:type="paragraph" w:styleId="Heading3">
    <w:name w:val="heading 3"/>
    <w:basedOn w:val="Heading2"/>
    <w:next w:val="Normal"/>
    <w:qFormat/>
    <w:pPr>
      <w:outlineLvl w:val="2"/>
    </w:pPr>
    <w:rPr>
      <w:b w:val="0"/>
    </w:rPr>
  </w:style>
  <w:style w:type="paragraph" w:styleId="Heading4">
    <w:name w:val="heading 4"/>
    <w:basedOn w:val="Heading3"/>
    <w:next w:val="Normal"/>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style>
  <w:style w:type="paragraph" w:styleId="Footer">
    <w:name w:val="footer"/>
    <w:basedOn w:val="Normal"/>
    <w:pPr>
      <w:tabs>
        <w:tab w:val="center" w:pos="4820"/>
        <w:tab w:val="right" w:pos="9639"/>
      </w:tabs>
    </w:pPr>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character" w:styleId="PageNumber">
    <w:name w:val="page number"/>
    <w:rPr>
      <w:sz w:val="20"/>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character" w:customStyle="1" w:styleId="MTEquationSection">
    <w:name w:val="MTEquationSection"/>
    <w:rPr>
      <w:vanish w:val="0"/>
      <w:color w:val="FF0000"/>
      <w:sz w:val="16"/>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customStyle="1" w:styleId="mtequationsection0">
    <w:name w:val="mtequationsection"/>
    <w:basedOn w:val="DefaultParagraphFont"/>
  </w:style>
  <w:style w:type="paragraph" w:styleId="CommentText">
    <w:name w:val="annotation text"/>
    <w:basedOn w:val="Normal"/>
    <w:link w:val="CommentTextChar"/>
    <w:rsid w:val="006051AA"/>
    <w:pPr>
      <w:spacing w:after="240" w:line="230" w:lineRule="atLeast"/>
    </w:pPr>
    <w:rPr>
      <w:rFonts w:eastAsia="MS Mincho"/>
      <w:sz w:val="20"/>
      <w:lang w:val="de-DE" w:eastAsia="ja-JP"/>
    </w:rPr>
  </w:style>
  <w:style w:type="paragraph" w:customStyle="1" w:styleId="ParagraphText">
    <w:name w:val="Paragraph Text"/>
    <w:basedOn w:val="Normal"/>
    <w:rsid w:val="00866E14"/>
    <w:pPr>
      <w:suppressAutoHyphens/>
      <w:spacing w:before="120"/>
    </w:pPr>
    <w:rPr>
      <w:szCs w:val="24"/>
      <w:lang w:eastAsia="ar-SA"/>
    </w:rPr>
  </w:style>
  <w:style w:type="character" w:styleId="CommentReference">
    <w:name w:val="annotation reference"/>
    <w:rsid w:val="00866E14"/>
    <w:rPr>
      <w:sz w:val="16"/>
      <w:szCs w:val="16"/>
    </w:rPr>
  </w:style>
  <w:style w:type="paragraph" w:styleId="BalloonText">
    <w:name w:val="Balloon Text"/>
    <w:basedOn w:val="Normal"/>
    <w:semiHidden/>
    <w:rsid w:val="00866E14"/>
    <w:rPr>
      <w:rFonts w:ascii="Tahoma" w:hAnsi="Tahoma" w:cs="Tahoma"/>
      <w:sz w:val="16"/>
      <w:szCs w:val="16"/>
    </w:rPr>
  </w:style>
  <w:style w:type="character" w:customStyle="1" w:styleId="eudoraheader">
    <w:name w:val="eudoraheader"/>
    <w:basedOn w:val="DefaultParagraphFont"/>
    <w:rsid w:val="00CD37EB"/>
  </w:style>
  <w:style w:type="character" w:customStyle="1" w:styleId="CommentTextChar">
    <w:name w:val="Comment Text Char"/>
    <w:link w:val="CommentText"/>
    <w:rsid w:val="00DC255F"/>
    <w:rPr>
      <w:rFonts w:ascii="Arial" w:eastAsia="MS Mincho" w:hAnsi="Arial"/>
      <w:lang w:val="de-DE" w:eastAsia="ja-JP"/>
    </w:rPr>
  </w:style>
  <w:style w:type="character" w:styleId="Hyperlink">
    <w:name w:val="Hyperlink"/>
    <w:uiPriority w:val="99"/>
    <w:unhideWhenUsed/>
    <w:rsid w:val="00A03D33"/>
    <w:rPr>
      <w:color w:val="0000FF"/>
      <w:u w:val="single"/>
    </w:rPr>
  </w:style>
  <w:style w:type="character" w:styleId="UnresolvedMention">
    <w:name w:val="Unresolved Mention"/>
    <w:basedOn w:val="DefaultParagraphFont"/>
    <w:uiPriority w:val="99"/>
    <w:semiHidden/>
    <w:unhideWhenUsed/>
    <w:rsid w:val="0090015B"/>
    <w:rPr>
      <w:color w:val="605E5C"/>
      <w:shd w:val="clear" w:color="auto" w:fill="E1DFDD"/>
    </w:rPr>
  </w:style>
  <w:style w:type="paragraph" w:styleId="Revision">
    <w:name w:val="Revision"/>
    <w:hidden/>
    <w:uiPriority w:val="99"/>
    <w:semiHidden/>
    <w:rsid w:val="005A5A77"/>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119665">
      <w:bodyDiv w:val="1"/>
      <w:marLeft w:val="0"/>
      <w:marRight w:val="0"/>
      <w:marTop w:val="0"/>
      <w:marBottom w:val="0"/>
      <w:divBdr>
        <w:top w:val="none" w:sz="0" w:space="0" w:color="auto"/>
        <w:left w:val="none" w:sz="0" w:space="0" w:color="auto"/>
        <w:bottom w:val="none" w:sz="0" w:space="0" w:color="auto"/>
        <w:right w:val="none" w:sz="0" w:space="0" w:color="auto"/>
      </w:divBdr>
    </w:div>
    <w:div w:id="1173185631">
      <w:bodyDiv w:val="1"/>
      <w:marLeft w:val="0"/>
      <w:marRight w:val="0"/>
      <w:marTop w:val="0"/>
      <w:marBottom w:val="0"/>
      <w:divBdr>
        <w:top w:val="none" w:sz="0" w:space="0" w:color="auto"/>
        <w:left w:val="none" w:sz="0" w:space="0" w:color="auto"/>
        <w:bottom w:val="none" w:sz="0" w:space="0" w:color="auto"/>
        <w:right w:val="none" w:sz="0" w:space="0" w:color="auto"/>
      </w:divBdr>
    </w:div>
    <w:div w:id="1478913966">
      <w:bodyDiv w:val="1"/>
      <w:marLeft w:val="0"/>
      <w:marRight w:val="0"/>
      <w:marTop w:val="0"/>
      <w:marBottom w:val="0"/>
      <w:divBdr>
        <w:top w:val="none" w:sz="0" w:space="0" w:color="auto"/>
        <w:left w:val="none" w:sz="0" w:space="0" w:color="auto"/>
        <w:bottom w:val="none" w:sz="0" w:space="0" w:color="auto"/>
        <w:right w:val="none" w:sz="0" w:space="0" w:color="auto"/>
      </w:divBdr>
    </w:div>
    <w:div w:id="173030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github.com/iho-ohi/S-102-Product-Specification/issues/5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38f3265-b719-4be6-bf29-1adf935a474e">
      <Terms xmlns="http://schemas.microsoft.com/office/infopath/2007/PartnerControls"/>
    </lcf76f155ced4ddcb4097134ff3c332f>
    <TaxCatchAll xmlns="cb327aca-ee43-44ba-9b2d-9dcb5acd1a9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1680095D5F254D9E4F232E22C779EF" ma:contentTypeVersion="14" ma:contentTypeDescription="Create a new document." ma:contentTypeScope="" ma:versionID="1c1f7cb83d4b95b9a48dae0907e8f964">
  <xsd:schema xmlns:xsd="http://www.w3.org/2001/XMLSchema" xmlns:xs="http://www.w3.org/2001/XMLSchema" xmlns:p="http://schemas.microsoft.com/office/2006/metadata/properties" xmlns:ns2="a38f3265-b719-4be6-bf29-1adf935a474e" xmlns:ns3="cb327aca-ee43-44ba-9b2d-9dcb5acd1a90" targetNamespace="http://schemas.microsoft.com/office/2006/metadata/properties" ma:root="true" ma:fieldsID="f3c02cafa2e3054537e3acda288a5a96" ns2:_="" ns3:_="">
    <xsd:import namespace="a38f3265-b719-4be6-bf29-1adf935a474e"/>
    <xsd:import namespace="cb327aca-ee43-44ba-9b2d-9dcb5acd1a9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8f3265-b719-4be6-bf29-1adf935a4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d88c65c-3d18-4304-bf56-a445aaa65aff"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327aca-ee43-44ba-9b2d-9dcb5acd1a9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2bb7236-92ba-4a51-9a7f-58d4bd2dc508}" ma:internalName="TaxCatchAll" ma:showField="CatchAllData" ma:web="cb327aca-ee43-44ba-9b2d-9dcb5acd1a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FAB99D-DDA1-4FD1-A62C-CA9E71F5300A}">
  <ds:schemaRefs>
    <ds:schemaRef ds:uri="http://schemas.microsoft.com/sharepoint/v3/contenttype/forms"/>
  </ds:schemaRefs>
</ds:datastoreItem>
</file>

<file path=customXml/itemProps2.xml><?xml version="1.0" encoding="utf-8"?>
<ds:datastoreItem xmlns:ds="http://schemas.openxmlformats.org/officeDocument/2006/customXml" ds:itemID="{9CF43B49-52CD-4493-BC51-6A3F4CCDC50F}">
  <ds:schemaRefs>
    <ds:schemaRef ds:uri="http://schemas.microsoft.com/office/2006/metadata/properties"/>
    <ds:schemaRef ds:uri="http://schemas.microsoft.com/office/infopath/2007/PartnerControls"/>
    <ds:schemaRef ds:uri="a38f3265-b719-4be6-bf29-1adf935a474e"/>
    <ds:schemaRef ds:uri="cb327aca-ee43-44ba-9b2d-9dcb5acd1a90"/>
  </ds:schemaRefs>
</ds:datastoreItem>
</file>

<file path=customXml/itemProps3.xml><?xml version="1.0" encoding="utf-8"?>
<ds:datastoreItem xmlns:ds="http://schemas.openxmlformats.org/officeDocument/2006/customXml" ds:itemID="{BF182A13-16D3-4386-B18B-21F30A934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8f3265-b719-4be6-bf29-1adf935a474e"/>
    <ds:schemaRef ds:uri="cb327aca-ee43-44ba-9b2d-9dcb5acd1a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commentmd1template.dot</Template>
  <TotalTime>84</TotalTime>
  <Pages>8</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CommentsOn</vt:lpstr>
    </vt:vector>
  </TitlesOfParts>
  <Company>ISO</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cp:keywords/>
  <dc:description>FORM (ISO)</dc:description>
  <cp:lastModifiedBy>Raphael Malyankar</cp:lastModifiedBy>
  <cp:revision>14</cp:revision>
  <cp:lastPrinted>2007-12-10T18:00:00Z</cp:lastPrinted>
  <dcterms:created xsi:type="dcterms:W3CDTF">2025-01-16T03:31:00Z</dcterms:created>
  <dcterms:modified xsi:type="dcterms:W3CDTF">2025-01-24T22:53:00Z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y fmtid="{D5CDD505-2E9C-101B-9397-08002B2CF9AE}" pid="3" name="ContentTypeId">
    <vt:lpwstr>0x010100721680095D5F254D9E4F232E22C779EF</vt:lpwstr>
  </property>
  <property fmtid="{D5CDD505-2E9C-101B-9397-08002B2CF9AE}" pid="4" name="lcf76f155ced4ddcb4097134ff3c332f">
    <vt:lpwstr/>
  </property>
  <property fmtid="{D5CDD505-2E9C-101B-9397-08002B2CF9AE}" pid="5" name="TaxCatchAll">
    <vt:lpwstr/>
  </property>
  <property fmtid="{D5CDD505-2E9C-101B-9397-08002B2CF9AE}" pid="6" name="MediaServiceImageTags">
    <vt:lpwstr/>
  </property>
  <property fmtid="{D5CDD505-2E9C-101B-9397-08002B2CF9AE}" pid="7" name="sdDocumentDate">
    <vt:lpwstr>45644</vt:lpwstr>
  </property>
  <property fmtid="{D5CDD505-2E9C-101B-9397-08002B2CF9AE}" pid="8" name="SD_IntegrationInfoAdded">
    <vt:bool>true</vt:bool>
  </property>
</Properties>
</file>