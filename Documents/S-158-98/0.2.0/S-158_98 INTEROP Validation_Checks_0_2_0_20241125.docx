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888971" cy="880813"/>
                          </a:xfrm>
                          <a:prstGeom prst="rect">
                            <a:avLst/>
                          </a:prstGeom>
                          <a:solidFill>
                            <a:srgbClr val="F1EACA"/>
                          </a:solidFill>
                          <a:ln w="6350">
                            <a:noFill/>
                          </a:ln>
                        </wps:spPr>
                        <wps:txbx>
                          <w:txbxContent>
                            <w:p w14:paraId="1CDF0E05" w14:textId="1338B630"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A44874">
                                <w:rPr>
                                  <w:rFonts w:cs="Arial"/>
                                  <w:b/>
                                </w:rPr>
                                <w:t>98</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2771024D" w:rsidR="00CE3512" w:rsidRDefault="00F6147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Product </w:t>
                              </w:r>
                              <w:r w:rsidR="00B55F58">
                                <w:rPr>
                                  <w:rFonts w:ascii="Arial" w:hAnsi="Arial" w:cs="HelveticaNeueLT Std Med"/>
                                  <w:b/>
                                  <w:color w:val="00004C"/>
                                  <w:sz w:val="56"/>
                                  <w:szCs w:val="56"/>
                                </w:rPr>
                                <w:t>Interoperability</w:t>
                              </w:r>
                              <w:r>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45BFFB47"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3" w:author="Raphael Malyankar" w:date="2024-11-22T17:08:00Z" w16du:dateUtc="2024-11-23T00:08:00Z">
                                <w:r w:rsidR="00EE1FBF">
                                  <w:rPr>
                                    <w:rFonts w:ascii="Arial" w:hAnsi="Arial" w:cs="HelveticaNeueLT Std Med"/>
                                    <w:b/>
                                    <w:color w:val="00004C"/>
                                    <w:sz w:val="28"/>
                                    <w:szCs w:val="28"/>
                                  </w:rPr>
                                  <w:t>2</w:t>
                                </w:r>
                              </w:ins>
                              <w:del w:id="64" w:author="Raphael Malyankar" w:date="2024-11-22T17:08:00Z" w16du:dateUtc="2024-11-23T00:08:00Z">
                                <w:r w:rsidR="00CE3512" w:rsidDel="00EE1FBF">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5" w:author="Raphael Malyankar" w:date="2024-11-22T17:08:00Z" w16du:dateUtc="2024-11-23T00:08:00Z">
                                <w:r w:rsidR="00DB2CFF" w:rsidDel="00EE1FBF">
                                  <w:rPr>
                                    <w:rFonts w:ascii="Arial" w:hAnsi="Arial" w:cs="HelveticaNeueLT Std Med"/>
                                    <w:b/>
                                    <w:color w:val="00004C"/>
                                    <w:sz w:val="28"/>
                                    <w:szCs w:val="28"/>
                                  </w:rPr>
                                  <w:delText>20241023</w:delText>
                                </w:r>
                              </w:del>
                              <w:ins w:id="66" w:author="Raphael Malyankar" w:date="2024-11-22T17:08:00Z" w16du:dateUtc="2024-11-23T00:08:00Z">
                                <w:r w:rsidR="00EE1FBF">
                                  <w:rPr>
                                    <w:rFonts w:ascii="Arial" w:hAnsi="Arial" w:cs="HelveticaNeueLT Std Med"/>
                                    <w:b/>
                                    <w:color w:val="00004C"/>
                                    <w:sz w:val="28"/>
                                    <w:szCs w:val="28"/>
                                  </w:rPr>
                                  <w:t>20241125</w:t>
                                </w:r>
                              </w:ins>
                            </w:p>
                            <w:p w14:paraId="7979CF00" w14:textId="42A6EC24"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w:t>
                              </w:r>
                              <w:r w:rsidR="00B55F58">
                                <w:rPr>
                                  <w:rFonts w:ascii="Arial" w:hAnsi="Arial" w:cs="HelveticaNeueLT Std Med"/>
                                  <w:b/>
                                  <w:color w:val="00004C"/>
                                  <w:sz w:val="28"/>
                                  <w:szCs w:val="28"/>
                                </w:rPr>
                                <w:t>98</w:t>
                              </w:r>
                              <w:r>
                                <w:rPr>
                                  <w:rFonts w:ascii="Arial" w:hAnsi="Arial" w:cs="HelveticaNeueLT Std Med"/>
                                  <w:b/>
                                  <w:color w:val="00004C"/>
                                  <w:sz w:val="28"/>
                                  <w:szCs w:val="28"/>
                                </w:rPr>
                                <w:t xml:space="preserve"> Edition </w:t>
                              </w:r>
                              <w:r w:rsidR="00DB2CFF" w:rsidRPr="00E62BE5">
                                <w:rPr>
                                  <w:rFonts w:ascii="Arial" w:hAnsi="Arial" w:cs="HelveticaNeueLT Std Med"/>
                                  <w:b/>
                                  <w:color w:val="00004C"/>
                                  <w:sz w:val="28"/>
                                  <w:szCs w:val="28"/>
                                  <w:highlight w:val="yellow"/>
                                </w:rPr>
                                <w:t>1</w:t>
                              </w:r>
                              <w:r w:rsidR="00DB2CFF">
                                <w:rPr>
                                  <w:rFonts w:ascii="Arial" w:hAnsi="Arial" w:cs="HelveticaNeueLT Std Med"/>
                                  <w:b/>
                                  <w:color w:val="00004C"/>
                                  <w:sz w:val="28"/>
                                  <w:szCs w:val="28"/>
                                </w:rPr>
                                <w:t>.</w:t>
                              </w:r>
                              <w:del w:id="67" w:author="Raphael Malyankar" w:date="2024-11-22T17:08:00Z" w16du:dateUtc="2024-11-23T00:08:00Z">
                                <w:r w:rsidR="00B55F58" w:rsidDel="00EE1FBF">
                                  <w:rPr>
                                    <w:rFonts w:ascii="Arial" w:hAnsi="Arial" w:cs="HelveticaNeueLT Std Med"/>
                                    <w:b/>
                                    <w:color w:val="00004C"/>
                                    <w:sz w:val="28"/>
                                    <w:szCs w:val="28"/>
                                  </w:rPr>
                                  <w:delText>0</w:delText>
                                </w:r>
                              </w:del>
                              <w:ins w:id="68" w:author="Raphael Malyankar" w:date="2024-11-22T17:08:00Z" w16du:dateUtc="2024-11-23T00:08:00Z">
                                <w:r w:rsidR="00EE1FBF">
                                  <w:rPr>
                                    <w:rFonts w:ascii="Arial" w:hAnsi="Arial" w:cs="HelveticaNeueLT Std Med"/>
                                    <w:b/>
                                    <w:color w:val="00004C"/>
                                    <w:sz w:val="28"/>
                                    <w:szCs w:val="28"/>
                                  </w:rPr>
                                  <w:t>7</w:t>
                                </w:r>
                              </w:ins>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bSLsw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">
                <v:shapetype id="_x0000_t202" coordsize="21600,21600" o:spt="202" path="m,l,21600r21600,l21600,xe">
                  <v:stroke joinstyle="miter"/>
                  <v:path gradientshapeok="t" o:connecttype="rect"/>
                </v:shapetype>
                <v:shape id="Tekstvak 2" o:spid="_x0000_s1027" type="#_x0000_t202" style="position:absolute;left:9346;top:283;width:8889;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1338B630"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A44874">
                          <w:rPr>
                            <w:rFonts w:cs="Arial"/>
                            <w:b/>
                          </w:rPr>
                          <w:t>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2771024D" w:rsidR="00CE3512" w:rsidRDefault="00F6147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Product </w:t>
                        </w:r>
                        <w:r w:rsidR="00B55F58">
                          <w:rPr>
                            <w:rFonts w:ascii="Arial" w:hAnsi="Arial" w:cs="HelveticaNeueLT Std Med"/>
                            <w:b/>
                            <w:color w:val="00004C"/>
                            <w:sz w:val="56"/>
                            <w:szCs w:val="56"/>
                          </w:rPr>
                          <w:t>Interoperability</w:t>
                        </w:r>
                        <w:r>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45BFFB47"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9" w:author="Raphael Malyankar" w:date="2024-11-22T17:08:00Z" w16du:dateUtc="2024-11-23T00:08:00Z">
                          <w:r w:rsidR="00EE1FBF">
                            <w:rPr>
                              <w:rFonts w:ascii="Arial" w:hAnsi="Arial" w:cs="HelveticaNeueLT Std Med"/>
                              <w:b/>
                              <w:color w:val="00004C"/>
                              <w:sz w:val="28"/>
                              <w:szCs w:val="28"/>
                            </w:rPr>
                            <w:t>2</w:t>
                          </w:r>
                        </w:ins>
                        <w:del w:id="70" w:author="Raphael Malyankar" w:date="2024-11-22T17:08:00Z" w16du:dateUtc="2024-11-23T00:08:00Z">
                          <w:r w:rsidR="00CE3512" w:rsidDel="00EE1FBF">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71" w:author="Raphael Malyankar" w:date="2024-11-22T17:08:00Z" w16du:dateUtc="2024-11-23T00:08:00Z">
                          <w:r w:rsidR="00DB2CFF" w:rsidDel="00EE1FBF">
                            <w:rPr>
                              <w:rFonts w:ascii="Arial" w:hAnsi="Arial" w:cs="HelveticaNeueLT Std Med"/>
                              <w:b/>
                              <w:color w:val="00004C"/>
                              <w:sz w:val="28"/>
                              <w:szCs w:val="28"/>
                            </w:rPr>
                            <w:delText>20241023</w:delText>
                          </w:r>
                        </w:del>
                        <w:ins w:id="72" w:author="Raphael Malyankar" w:date="2024-11-22T17:08:00Z" w16du:dateUtc="2024-11-23T00:08:00Z">
                          <w:r w:rsidR="00EE1FBF">
                            <w:rPr>
                              <w:rFonts w:ascii="Arial" w:hAnsi="Arial" w:cs="HelveticaNeueLT Std Med"/>
                              <w:b/>
                              <w:color w:val="00004C"/>
                              <w:sz w:val="28"/>
                              <w:szCs w:val="28"/>
                            </w:rPr>
                            <w:t>20241125</w:t>
                          </w:r>
                        </w:ins>
                      </w:p>
                      <w:p w14:paraId="7979CF00" w14:textId="42A6EC24"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w:t>
                        </w:r>
                        <w:r w:rsidR="00B55F58">
                          <w:rPr>
                            <w:rFonts w:ascii="Arial" w:hAnsi="Arial" w:cs="HelveticaNeueLT Std Med"/>
                            <w:b/>
                            <w:color w:val="00004C"/>
                            <w:sz w:val="28"/>
                            <w:szCs w:val="28"/>
                          </w:rPr>
                          <w:t>98</w:t>
                        </w:r>
                        <w:r>
                          <w:rPr>
                            <w:rFonts w:ascii="Arial" w:hAnsi="Arial" w:cs="HelveticaNeueLT Std Med"/>
                            <w:b/>
                            <w:color w:val="00004C"/>
                            <w:sz w:val="28"/>
                            <w:szCs w:val="28"/>
                          </w:rPr>
                          <w:t xml:space="preserve"> Edition </w:t>
                        </w:r>
                        <w:r w:rsidR="00DB2CFF" w:rsidRPr="00E62BE5">
                          <w:rPr>
                            <w:rFonts w:ascii="Arial" w:hAnsi="Arial" w:cs="HelveticaNeueLT Std Med"/>
                            <w:b/>
                            <w:color w:val="00004C"/>
                            <w:sz w:val="28"/>
                            <w:szCs w:val="28"/>
                            <w:highlight w:val="yellow"/>
                          </w:rPr>
                          <w:t>1</w:t>
                        </w:r>
                        <w:r w:rsidR="00DB2CFF">
                          <w:rPr>
                            <w:rFonts w:ascii="Arial" w:hAnsi="Arial" w:cs="HelveticaNeueLT Std Med"/>
                            <w:b/>
                            <w:color w:val="00004C"/>
                            <w:sz w:val="28"/>
                            <w:szCs w:val="28"/>
                          </w:rPr>
                          <w:t>.</w:t>
                        </w:r>
                        <w:del w:id="73" w:author="Raphael Malyankar" w:date="2024-11-22T17:08:00Z" w16du:dateUtc="2024-11-23T00:08:00Z">
                          <w:r w:rsidR="00B55F58" w:rsidDel="00EE1FBF">
                            <w:rPr>
                              <w:rFonts w:ascii="Arial" w:hAnsi="Arial" w:cs="HelveticaNeueLT Std Med"/>
                              <w:b/>
                              <w:color w:val="00004C"/>
                              <w:sz w:val="28"/>
                              <w:szCs w:val="28"/>
                            </w:rPr>
                            <w:delText>0</w:delText>
                          </w:r>
                        </w:del>
                        <w:ins w:id="74" w:author="Raphael Malyankar" w:date="2024-11-22T17:08:00Z" w16du:dateUtc="2024-11-23T00:08:00Z">
                          <w:r w:rsidR="00EE1FBF">
                            <w:rPr>
                              <w:rFonts w:ascii="Arial" w:hAnsi="Arial" w:cs="HelveticaNeueLT Std Med"/>
                              <w:b/>
                              <w:color w:val="00004C"/>
                              <w:sz w:val="28"/>
                              <w:szCs w:val="28"/>
                            </w:rPr>
                            <w:t>7</w:t>
                          </w:r>
                        </w:ins>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9" w:name="_Hlk162625566"/>
      <w:r w:rsidRPr="00CF30EA">
        <w:rPr>
          <w:bCs/>
          <w:color w:val="auto"/>
          <w:lang w:val="en-GB"/>
        </w:rPr>
        <w:lastRenderedPageBreak/>
        <w:t>Document History</w:t>
      </w:r>
    </w:p>
    <w:bookmarkEnd w:id="69"/>
    <w:p w14:paraId="292089DF" w14:textId="1531424F" w:rsidR="00B943EE" w:rsidRPr="001C137B" w:rsidRDefault="00B943EE" w:rsidP="001C137B">
      <w:pPr>
        <w:spacing w:line="240" w:lineRule="auto"/>
        <w:rPr>
          <w:rFonts w:eastAsiaTheme="minorEastAsia" w:cs="Arial"/>
          <w:lang w:val="en-GB"/>
        </w:rPr>
      </w:pPr>
      <w:r w:rsidRPr="00CF30EA">
        <w:rPr>
          <w:lang w:val="en-GB"/>
        </w:rPr>
        <w:t xml:space="preserve">Changes to this Specification are coordinated by the </w:t>
      </w:r>
      <w:bookmarkStart w:id="70" w:name="_Hlk179552209"/>
      <w:r w:rsidR="001C137B" w:rsidRPr="001C137B">
        <w:rPr>
          <w:rFonts w:eastAsiaTheme="minorEastAsia" w:cs="Arial"/>
          <w:lang w:val="en-GB"/>
        </w:rPr>
        <w:t xml:space="preserve">IHO </w:t>
      </w:r>
      <w:bookmarkEnd w:id="70"/>
      <w:r w:rsidR="00B55F58">
        <w:rPr>
          <w:rFonts w:eastAsiaTheme="minorEastAsia" w:cs="Arial"/>
          <w:lang w:val="en-GB"/>
        </w:rPr>
        <w:t>S-100 Working Group</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056A278A" w:rsidR="002C775A" w:rsidRPr="00CF30EA" w:rsidRDefault="000701DE" w:rsidP="00B943EE">
            <w:pPr>
              <w:suppressLineNumbers/>
              <w:spacing w:before="60" w:after="60" w:line="240" w:lineRule="auto"/>
              <w:jc w:val="left"/>
              <w:rPr>
                <w:lang w:val="en-GB"/>
              </w:rPr>
            </w:pPr>
            <w:r>
              <w:rPr>
                <w:lang w:val="en-GB"/>
              </w:rPr>
              <w:t>2024-</w:t>
            </w:r>
            <w:r w:rsidR="001C137B">
              <w:rPr>
                <w:lang w:val="en-GB"/>
              </w:rPr>
              <w:t>10</w:t>
            </w:r>
            <w:r w:rsidR="00D9553C">
              <w:rPr>
                <w:lang w:val="en-GB"/>
              </w:rPr>
              <w:t>-</w:t>
            </w:r>
            <w:r w:rsidR="00417467">
              <w:rPr>
                <w:lang w:val="en-GB"/>
              </w:rPr>
              <w:t>23</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3F7BD1FE"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r w:rsidR="00D80E53">
              <w:rPr>
                <w:lang w:val="en-GB"/>
              </w:rPr>
              <w:t xml:space="preserve">. </w:t>
            </w:r>
            <w:r w:rsidR="00417467">
              <w:rPr>
                <w:lang w:val="en-GB"/>
              </w:rPr>
              <w:t>B</w:t>
            </w:r>
            <w:r w:rsidR="00D80E53">
              <w:rPr>
                <w:lang w:val="en-GB"/>
              </w:rPr>
              <w:t xml:space="preserve">ased on </w:t>
            </w:r>
            <w:r w:rsidR="00B55F58">
              <w:rPr>
                <w:lang w:val="en-GB"/>
              </w:rPr>
              <w:t xml:space="preserve">Edition </w:t>
            </w:r>
            <w:commentRangeStart w:id="71"/>
            <w:r w:rsidR="00B55F58">
              <w:rPr>
                <w:lang w:val="en-GB"/>
              </w:rPr>
              <w:t xml:space="preserve">1.0.0 </w:t>
            </w:r>
            <w:commentRangeEnd w:id="71"/>
            <w:r w:rsidR="00E62BE5">
              <w:rPr>
                <w:rStyle w:val="CommentReference"/>
              </w:rPr>
              <w:commentReference w:id="71"/>
            </w:r>
            <w:r w:rsidR="00B55F58">
              <w:rPr>
                <w:lang w:val="en-GB"/>
              </w:rPr>
              <w:t>of S-98 Annex C and S-100 WG7 8.1</w:t>
            </w:r>
            <w:r w:rsidR="00417467">
              <w:rPr>
                <w:lang w:val="en-GB"/>
              </w:rPr>
              <w:t>.</w:t>
            </w:r>
          </w:p>
        </w:tc>
      </w:tr>
      <w:tr w:rsidR="000701DE" w:rsidRPr="00CF30EA" w14:paraId="77B4FF3A" w14:textId="77777777" w:rsidTr="000701DE">
        <w:trPr>
          <w:cantSplit/>
        </w:trPr>
        <w:tc>
          <w:tcPr>
            <w:tcW w:w="985" w:type="dxa"/>
            <w:shd w:val="clear" w:color="auto" w:fill="auto"/>
          </w:tcPr>
          <w:p w14:paraId="65809BCC" w14:textId="45F6DCB1" w:rsidR="002C775A" w:rsidRPr="00CF30EA" w:rsidRDefault="00BB372C" w:rsidP="00B943EE">
            <w:pPr>
              <w:suppressLineNumbers/>
              <w:spacing w:before="60" w:after="60" w:line="240" w:lineRule="auto"/>
              <w:jc w:val="left"/>
              <w:rPr>
                <w:lang w:val="en-GB"/>
              </w:rPr>
            </w:pPr>
            <w:ins w:id="72" w:author="Raphael Malyankar" w:date="2024-12-02T01:50:00Z" w16du:dateUtc="2024-12-02T08:50:00Z">
              <w:r>
                <w:rPr>
                  <w:lang w:val="en-GB"/>
                </w:rPr>
                <w:t>0.2.0</w:t>
              </w:r>
            </w:ins>
          </w:p>
        </w:tc>
        <w:tc>
          <w:tcPr>
            <w:tcW w:w="1350" w:type="dxa"/>
            <w:shd w:val="clear" w:color="auto" w:fill="auto"/>
          </w:tcPr>
          <w:p w14:paraId="11E5C2AB" w14:textId="4A9D4B0B" w:rsidR="002C775A" w:rsidRPr="00CF30EA" w:rsidRDefault="00BB372C" w:rsidP="00B943EE">
            <w:pPr>
              <w:suppressLineNumbers/>
              <w:spacing w:before="60" w:after="60" w:line="240" w:lineRule="auto"/>
              <w:jc w:val="left"/>
              <w:rPr>
                <w:lang w:val="en-GB"/>
              </w:rPr>
            </w:pPr>
            <w:ins w:id="73" w:author="Raphael Malyankar" w:date="2024-12-02T01:50:00Z" w16du:dateUtc="2024-12-02T08:50:00Z">
              <w:r>
                <w:rPr>
                  <w:lang w:val="en-GB"/>
                </w:rPr>
                <w:t>2024-12-01</w:t>
              </w:r>
            </w:ins>
          </w:p>
        </w:tc>
        <w:tc>
          <w:tcPr>
            <w:tcW w:w="1530" w:type="dxa"/>
            <w:shd w:val="clear" w:color="auto" w:fill="auto"/>
          </w:tcPr>
          <w:p w14:paraId="3669E0A1" w14:textId="2775F00D" w:rsidR="002C775A" w:rsidRPr="00CF30EA" w:rsidRDefault="00BB372C" w:rsidP="00B943EE">
            <w:pPr>
              <w:suppressLineNumbers/>
              <w:spacing w:before="60" w:after="60" w:line="240" w:lineRule="auto"/>
              <w:jc w:val="left"/>
              <w:rPr>
                <w:lang w:val="en-GB"/>
              </w:rPr>
            </w:pPr>
            <w:ins w:id="74" w:author="Raphael Malyankar" w:date="2024-12-02T01:50:00Z" w16du:dateUtc="2024-12-02T08:50:00Z">
              <w:r>
                <w:rPr>
                  <w:lang w:val="en-GB"/>
                </w:rPr>
                <w:t>RM</w:t>
              </w:r>
            </w:ins>
          </w:p>
        </w:tc>
        <w:tc>
          <w:tcPr>
            <w:tcW w:w="5151" w:type="dxa"/>
            <w:shd w:val="clear" w:color="auto" w:fill="auto"/>
          </w:tcPr>
          <w:p w14:paraId="16DB5768" w14:textId="00CC8325" w:rsidR="002C775A" w:rsidRPr="00CF30EA" w:rsidRDefault="00BB372C" w:rsidP="00B943EE">
            <w:pPr>
              <w:suppressLineNumbers/>
              <w:spacing w:before="60" w:after="60" w:line="240" w:lineRule="auto"/>
              <w:jc w:val="left"/>
              <w:rPr>
                <w:lang w:val="en-GB"/>
              </w:rPr>
            </w:pPr>
            <w:ins w:id="75" w:author="Raphael Malyankar" w:date="2024-12-02T01:50:00Z" w16du:dateUtc="2024-12-02T08:50:00Z">
              <w:r>
                <w:rPr>
                  <w:lang w:val="en-GB"/>
                </w:rPr>
                <w:t>Updated maintenance section; updated tolerances; added</w:t>
              </w:r>
            </w:ins>
            <w:ins w:id="76" w:author="Raphael Malyankar" w:date="2024-12-02T01:51:00Z" w16du:dateUtc="2024-12-02T08:51:00Z">
              <w:r>
                <w:rPr>
                  <w:lang w:val="en-GB"/>
                </w:rPr>
                <w:t xml:space="preserve"> some generic checks to S-100</w:t>
              </w:r>
            </w:ins>
            <w:ins w:id="77" w:author="Raphael Malyankar" w:date="2024-12-02T01:54:00Z" w16du:dateUtc="2024-12-02T08:54:00Z">
              <w:r w:rsidR="002374CE">
                <w:rPr>
                  <w:lang w:val="en-GB"/>
                </w:rPr>
                <w:t>, updated conformance statement</w:t>
              </w:r>
            </w:ins>
            <w:ins w:id="78" w:author="Raphael Malyankar" w:date="2024-12-02T01:51:00Z" w16du:dateUtc="2024-12-02T08:51:00Z">
              <w:r>
                <w:rPr>
                  <w:lang w:val="en-GB"/>
                </w:rPr>
                <w:t>. Draft is WIP pending Dec. 9 VTC.</w:t>
              </w:r>
            </w:ins>
          </w:p>
        </w:tc>
      </w:tr>
      <w:tr w:rsidR="000701DE" w:rsidRPr="00CF30EA" w14:paraId="32FCDEB9" w14:textId="77777777" w:rsidTr="000701DE">
        <w:trPr>
          <w:cantSplit/>
        </w:trPr>
        <w:tc>
          <w:tcPr>
            <w:tcW w:w="985"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79"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79"/>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2511C464" w14:textId="0EE3D742" w:rsidR="008553F2"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80964484" w:history="1">
        <w:r w:rsidR="008553F2" w:rsidRPr="008A774D">
          <w:rPr>
            <w:rStyle w:val="Hyperlink"/>
          </w:rPr>
          <w:t>1</w:t>
        </w:r>
        <w:r w:rsidR="008553F2">
          <w:rPr>
            <w:rFonts w:asciiTheme="minorHAnsi" w:eastAsiaTheme="minorEastAsia" w:hAnsiTheme="minorHAnsi" w:cstheme="minorBidi"/>
            <w:b w:val="0"/>
            <w:kern w:val="2"/>
            <w:sz w:val="24"/>
            <w:szCs w:val="24"/>
            <w:lang w:val="en-US" w:eastAsia="en-US"/>
            <w14:ligatures w14:val="standardContextual"/>
          </w:rPr>
          <w:tab/>
        </w:r>
        <w:r w:rsidR="008553F2" w:rsidRPr="008A774D">
          <w:rPr>
            <w:rStyle w:val="Hyperlink"/>
          </w:rPr>
          <w:t>Introduction</w:t>
        </w:r>
        <w:r w:rsidR="008553F2">
          <w:rPr>
            <w:webHidden/>
          </w:rPr>
          <w:tab/>
        </w:r>
        <w:r w:rsidR="008553F2">
          <w:rPr>
            <w:webHidden/>
          </w:rPr>
          <w:fldChar w:fldCharType="begin"/>
        </w:r>
        <w:r w:rsidR="008553F2">
          <w:rPr>
            <w:webHidden/>
          </w:rPr>
          <w:instrText xml:space="preserve"> PAGEREF _Toc180964484 \h </w:instrText>
        </w:r>
        <w:r w:rsidR="008553F2">
          <w:rPr>
            <w:webHidden/>
          </w:rPr>
        </w:r>
        <w:r w:rsidR="008553F2">
          <w:rPr>
            <w:webHidden/>
          </w:rPr>
          <w:fldChar w:fldCharType="separate"/>
        </w:r>
        <w:r w:rsidR="00EC4119">
          <w:rPr>
            <w:webHidden/>
          </w:rPr>
          <w:t>1</w:t>
        </w:r>
        <w:r w:rsidR="008553F2">
          <w:rPr>
            <w:webHidden/>
          </w:rPr>
          <w:fldChar w:fldCharType="end"/>
        </w:r>
      </w:hyperlink>
    </w:p>
    <w:p w14:paraId="35A8024D" w14:textId="49F76CEB"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85" w:history="1">
        <w:r w:rsidRPr="008A774D">
          <w:rPr>
            <w:rStyle w:val="Hyperlink"/>
          </w:rPr>
          <w:t>1.1</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Scope</w:t>
        </w:r>
        <w:r>
          <w:rPr>
            <w:webHidden/>
          </w:rPr>
          <w:tab/>
        </w:r>
        <w:r>
          <w:rPr>
            <w:webHidden/>
          </w:rPr>
          <w:fldChar w:fldCharType="begin"/>
        </w:r>
        <w:r>
          <w:rPr>
            <w:webHidden/>
          </w:rPr>
          <w:instrText xml:space="preserve"> PAGEREF _Toc180964485 \h </w:instrText>
        </w:r>
        <w:r>
          <w:rPr>
            <w:webHidden/>
          </w:rPr>
        </w:r>
        <w:r>
          <w:rPr>
            <w:webHidden/>
          </w:rPr>
          <w:fldChar w:fldCharType="separate"/>
        </w:r>
        <w:r w:rsidR="00EC4119">
          <w:rPr>
            <w:webHidden/>
          </w:rPr>
          <w:t>1</w:t>
        </w:r>
        <w:r>
          <w:rPr>
            <w:webHidden/>
          </w:rPr>
          <w:fldChar w:fldCharType="end"/>
        </w:r>
      </w:hyperlink>
    </w:p>
    <w:p w14:paraId="096D12E0" w14:textId="5DEB2326"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87" w:history="1">
        <w:r w:rsidRPr="008A774D">
          <w:rPr>
            <w:rStyle w:val="Hyperlink"/>
          </w:rPr>
          <w:t>1.2</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Conformance</w:t>
        </w:r>
        <w:r>
          <w:rPr>
            <w:webHidden/>
          </w:rPr>
          <w:tab/>
        </w:r>
        <w:r>
          <w:rPr>
            <w:webHidden/>
          </w:rPr>
          <w:fldChar w:fldCharType="begin"/>
        </w:r>
        <w:r>
          <w:rPr>
            <w:webHidden/>
          </w:rPr>
          <w:instrText xml:space="preserve"> PAGEREF _Toc180964487 \h </w:instrText>
        </w:r>
        <w:r>
          <w:rPr>
            <w:webHidden/>
          </w:rPr>
        </w:r>
        <w:r>
          <w:rPr>
            <w:webHidden/>
          </w:rPr>
          <w:fldChar w:fldCharType="separate"/>
        </w:r>
        <w:r w:rsidR="00EC4119">
          <w:rPr>
            <w:webHidden/>
          </w:rPr>
          <w:t>1</w:t>
        </w:r>
        <w:r>
          <w:rPr>
            <w:webHidden/>
          </w:rPr>
          <w:fldChar w:fldCharType="end"/>
        </w:r>
      </w:hyperlink>
    </w:p>
    <w:p w14:paraId="3879D91E" w14:textId="72B12A5A"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88" w:history="1">
        <w:r w:rsidRPr="008A774D">
          <w:rPr>
            <w:rStyle w:val="Hyperlink"/>
          </w:rPr>
          <w:t>1.3</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References</w:t>
        </w:r>
        <w:r>
          <w:rPr>
            <w:webHidden/>
          </w:rPr>
          <w:tab/>
        </w:r>
        <w:r>
          <w:rPr>
            <w:webHidden/>
          </w:rPr>
          <w:fldChar w:fldCharType="begin"/>
        </w:r>
        <w:r>
          <w:rPr>
            <w:webHidden/>
          </w:rPr>
          <w:instrText xml:space="preserve"> PAGEREF _Toc180964488 \h </w:instrText>
        </w:r>
        <w:r>
          <w:rPr>
            <w:webHidden/>
          </w:rPr>
        </w:r>
        <w:r>
          <w:rPr>
            <w:webHidden/>
          </w:rPr>
          <w:fldChar w:fldCharType="separate"/>
        </w:r>
        <w:r w:rsidR="00EC4119">
          <w:rPr>
            <w:webHidden/>
          </w:rPr>
          <w:t>1</w:t>
        </w:r>
        <w:r>
          <w:rPr>
            <w:webHidden/>
          </w:rPr>
          <w:fldChar w:fldCharType="end"/>
        </w:r>
      </w:hyperlink>
    </w:p>
    <w:p w14:paraId="358B2127" w14:textId="50E4231C"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89" w:history="1">
        <w:r w:rsidRPr="008A774D">
          <w:rPr>
            <w:rStyle w:val="Hyperlink"/>
          </w:rPr>
          <w:t>1.3.1</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Normative references</w:t>
        </w:r>
        <w:r>
          <w:rPr>
            <w:webHidden/>
          </w:rPr>
          <w:tab/>
        </w:r>
        <w:r>
          <w:rPr>
            <w:webHidden/>
          </w:rPr>
          <w:fldChar w:fldCharType="begin"/>
        </w:r>
        <w:r>
          <w:rPr>
            <w:webHidden/>
          </w:rPr>
          <w:instrText xml:space="preserve"> PAGEREF _Toc180964489 \h </w:instrText>
        </w:r>
        <w:r>
          <w:rPr>
            <w:webHidden/>
          </w:rPr>
        </w:r>
        <w:r>
          <w:rPr>
            <w:webHidden/>
          </w:rPr>
          <w:fldChar w:fldCharType="separate"/>
        </w:r>
        <w:r w:rsidR="00EC4119">
          <w:rPr>
            <w:webHidden/>
          </w:rPr>
          <w:t>1</w:t>
        </w:r>
        <w:r>
          <w:rPr>
            <w:webHidden/>
          </w:rPr>
          <w:fldChar w:fldCharType="end"/>
        </w:r>
      </w:hyperlink>
    </w:p>
    <w:p w14:paraId="3583930F" w14:textId="308F82CF"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0" w:history="1">
        <w:r w:rsidRPr="008A774D">
          <w:rPr>
            <w:rStyle w:val="Hyperlink"/>
          </w:rPr>
          <w:t>1.3.2</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Informative references</w:t>
        </w:r>
        <w:r>
          <w:rPr>
            <w:webHidden/>
          </w:rPr>
          <w:tab/>
        </w:r>
        <w:r>
          <w:rPr>
            <w:webHidden/>
          </w:rPr>
          <w:fldChar w:fldCharType="begin"/>
        </w:r>
        <w:r>
          <w:rPr>
            <w:webHidden/>
          </w:rPr>
          <w:instrText xml:space="preserve"> PAGEREF _Toc180964490 \h </w:instrText>
        </w:r>
        <w:r>
          <w:rPr>
            <w:webHidden/>
          </w:rPr>
        </w:r>
        <w:r>
          <w:rPr>
            <w:webHidden/>
          </w:rPr>
          <w:fldChar w:fldCharType="separate"/>
        </w:r>
        <w:r w:rsidR="00EC4119">
          <w:rPr>
            <w:webHidden/>
          </w:rPr>
          <w:t>2</w:t>
        </w:r>
        <w:r>
          <w:rPr>
            <w:webHidden/>
          </w:rPr>
          <w:fldChar w:fldCharType="end"/>
        </w:r>
      </w:hyperlink>
    </w:p>
    <w:p w14:paraId="13AD81A4" w14:textId="636F2B0E"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91" w:history="1">
        <w:r w:rsidRPr="008A774D">
          <w:rPr>
            <w:rStyle w:val="Hyperlink"/>
          </w:rPr>
          <w:t>1.4</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Terms, definitions and abbreviations</w:t>
        </w:r>
        <w:r>
          <w:rPr>
            <w:webHidden/>
          </w:rPr>
          <w:tab/>
        </w:r>
        <w:r>
          <w:rPr>
            <w:webHidden/>
          </w:rPr>
          <w:fldChar w:fldCharType="begin"/>
        </w:r>
        <w:r>
          <w:rPr>
            <w:webHidden/>
          </w:rPr>
          <w:instrText xml:space="preserve"> PAGEREF _Toc180964491 \h </w:instrText>
        </w:r>
        <w:r>
          <w:rPr>
            <w:webHidden/>
          </w:rPr>
        </w:r>
        <w:r>
          <w:rPr>
            <w:webHidden/>
          </w:rPr>
          <w:fldChar w:fldCharType="separate"/>
        </w:r>
        <w:r w:rsidR="00EC4119">
          <w:rPr>
            <w:webHidden/>
          </w:rPr>
          <w:t>2</w:t>
        </w:r>
        <w:r>
          <w:rPr>
            <w:webHidden/>
          </w:rPr>
          <w:fldChar w:fldCharType="end"/>
        </w:r>
      </w:hyperlink>
    </w:p>
    <w:p w14:paraId="0253263B" w14:textId="4CEEAF76"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2" w:history="1">
        <w:r w:rsidRPr="008A774D">
          <w:rPr>
            <w:rStyle w:val="Hyperlink"/>
          </w:rPr>
          <w:t>1.4.1</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Terms and definitions</w:t>
        </w:r>
        <w:r>
          <w:rPr>
            <w:webHidden/>
          </w:rPr>
          <w:tab/>
        </w:r>
        <w:r>
          <w:rPr>
            <w:webHidden/>
          </w:rPr>
          <w:fldChar w:fldCharType="begin"/>
        </w:r>
        <w:r>
          <w:rPr>
            <w:webHidden/>
          </w:rPr>
          <w:instrText xml:space="preserve"> PAGEREF _Toc180964492 \h </w:instrText>
        </w:r>
        <w:r>
          <w:rPr>
            <w:webHidden/>
          </w:rPr>
        </w:r>
        <w:r>
          <w:rPr>
            <w:webHidden/>
          </w:rPr>
          <w:fldChar w:fldCharType="separate"/>
        </w:r>
        <w:r w:rsidR="00EC4119">
          <w:rPr>
            <w:webHidden/>
          </w:rPr>
          <w:t>2</w:t>
        </w:r>
        <w:r>
          <w:rPr>
            <w:webHidden/>
          </w:rPr>
          <w:fldChar w:fldCharType="end"/>
        </w:r>
      </w:hyperlink>
    </w:p>
    <w:p w14:paraId="4AEE5B02" w14:textId="1FD1C6F3"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3" w:history="1">
        <w:r w:rsidRPr="008A774D">
          <w:rPr>
            <w:rStyle w:val="Hyperlink"/>
          </w:rPr>
          <w:t>1.4.2</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Abbreviations</w:t>
        </w:r>
        <w:r>
          <w:rPr>
            <w:webHidden/>
          </w:rPr>
          <w:tab/>
        </w:r>
        <w:r>
          <w:rPr>
            <w:webHidden/>
          </w:rPr>
          <w:fldChar w:fldCharType="begin"/>
        </w:r>
        <w:r>
          <w:rPr>
            <w:webHidden/>
          </w:rPr>
          <w:instrText xml:space="preserve"> PAGEREF _Toc180964493 \h </w:instrText>
        </w:r>
        <w:r>
          <w:rPr>
            <w:webHidden/>
          </w:rPr>
        </w:r>
        <w:r>
          <w:rPr>
            <w:webHidden/>
          </w:rPr>
          <w:fldChar w:fldCharType="separate"/>
        </w:r>
        <w:r w:rsidR="00EC4119">
          <w:rPr>
            <w:webHidden/>
          </w:rPr>
          <w:t>2</w:t>
        </w:r>
        <w:r>
          <w:rPr>
            <w:webHidden/>
          </w:rPr>
          <w:fldChar w:fldCharType="end"/>
        </w:r>
      </w:hyperlink>
    </w:p>
    <w:p w14:paraId="352630B3" w14:textId="38F022D5"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4" w:history="1">
        <w:r w:rsidRPr="008A774D">
          <w:rPr>
            <w:rStyle w:val="Hyperlink"/>
          </w:rPr>
          <w:t>1.4.3</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Symbols</w:t>
        </w:r>
        <w:r>
          <w:rPr>
            <w:webHidden/>
          </w:rPr>
          <w:tab/>
        </w:r>
        <w:r>
          <w:rPr>
            <w:webHidden/>
          </w:rPr>
          <w:fldChar w:fldCharType="begin"/>
        </w:r>
        <w:r>
          <w:rPr>
            <w:webHidden/>
          </w:rPr>
          <w:instrText xml:space="preserve"> PAGEREF _Toc180964494 \h </w:instrText>
        </w:r>
        <w:r>
          <w:rPr>
            <w:webHidden/>
          </w:rPr>
        </w:r>
        <w:r>
          <w:rPr>
            <w:webHidden/>
          </w:rPr>
          <w:fldChar w:fldCharType="separate"/>
        </w:r>
        <w:r w:rsidR="00EC4119">
          <w:rPr>
            <w:webHidden/>
          </w:rPr>
          <w:t>2</w:t>
        </w:r>
        <w:r>
          <w:rPr>
            <w:webHidden/>
          </w:rPr>
          <w:fldChar w:fldCharType="end"/>
        </w:r>
      </w:hyperlink>
    </w:p>
    <w:p w14:paraId="15270CC2" w14:textId="51FC8F9F"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95" w:history="1">
        <w:r w:rsidRPr="008A774D">
          <w:rPr>
            <w:rStyle w:val="Hyperlink"/>
          </w:rPr>
          <w:t>1.5</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Use of language</w:t>
        </w:r>
        <w:r>
          <w:rPr>
            <w:webHidden/>
          </w:rPr>
          <w:tab/>
        </w:r>
        <w:r>
          <w:rPr>
            <w:webHidden/>
          </w:rPr>
          <w:fldChar w:fldCharType="begin"/>
        </w:r>
        <w:r>
          <w:rPr>
            <w:webHidden/>
          </w:rPr>
          <w:instrText xml:space="preserve"> PAGEREF _Toc180964495 \h </w:instrText>
        </w:r>
        <w:r>
          <w:rPr>
            <w:webHidden/>
          </w:rPr>
        </w:r>
        <w:r>
          <w:rPr>
            <w:webHidden/>
          </w:rPr>
          <w:fldChar w:fldCharType="separate"/>
        </w:r>
        <w:r w:rsidR="00EC4119">
          <w:rPr>
            <w:webHidden/>
          </w:rPr>
          <w:t>2</w:t>
        </w:r>
        <w:r>
          <w:rPr>
            <w:webHidden/>
          </w:rPr>
          <w:fldChar w:fldCharType="end"/>
        </w:r>
      </w:hyperlink>
    </w:p>
    <w:p w14:paraId="16213E21" w14:textId="0C9A07CF"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96" w:history="1">
        <w:r w:rsidRPr="008A774D">
          <w:rPr>
            <w:rStyle w:val="Hyperlink"/>
          </w:rPr>
          <w:t>1.6</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General description</w:t>
        </w:r>
        <w:r>
          <w:rPr>
            <w:webHidden/>
          </w:rPr>
          <w:tab/>
        </w:r>
        <w:r>
          <w:rPr>
            <w:webHidden/>
          </w:rPr>
          <w:fldChar w:fldCharType="begin"/>
        </w:r>
        <w:r>
          <w:rPr>
            <w:webHidden/>
          </w:rPr>
          <w:instrText xml:space="preserve"> PAGEREF _Toc180964496 \h </w:instrText>
        </w:r>
        <w:r>
          <w:rPr>
            <w:webHidden/>
          </w:rPr>
        </w:r>
        <w:r>
          <w:rPr>
            <w:webHidden/>
          </w:rPr>
          <w:fldChar w:fldCharType="separate"/>
        </w:r>
        <w:r w:rsidR="00EC4119">
          <w:rPr>
            <w:webHidden/>
          </w:rPr>
          <w:t>2</w:t>
        </w:r>
        <w:r>
          <w:rPr>
            <w:webHidden/>
          </w:rPr>
          <w:fldChar w:fldCharType="end"/>
        </w:r>
      </w:hyperlink>
    </w:p>
    <w:p w14:paraId="14592EB0" w14:textId="4AE81696"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97" w:history="1">
        <w:r w:rsidRPr="008A774D">
          <w:rPr>
            <w:rStyle w:val="Hyperlink"/>
          </w:rPr>
          <w:t>1.7</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Specification metadata and maintenance</w:t>
        </w:r>
        <w:r>
          <w:rPr>
            <w:webHidden/>
          </w:rPr>
          <w:tab/>
        </w:r>
        <w:r>
          <w:rPr>
            <w:webHidden/>
          </w:rPr>
          <w:fldChar w:fldCharType="begin"/>
        </w:r>
        <w:r>
          <w:rPr>
            <w:webHidden/>
          </w:rPr>
          <w:instrText xml:space="preserve"> PAGEREF _Toc180964497 \h </w:instrText>
        </w:r>
        <w:r>
          <w:rPr>
            <w:webHidden/>
          </w:rPr>
        </w:r>
        <w:r>
          <w:rPr>
            <w:webHidden/>
          </w:rPr>
          <w:fldChar w:fldCharType="separate"/>
        </w:r>
        <w:r w:rsidR="00EC4119">
          <w:rPr>
            <w:webHidden/>
          </w:rPr>
          <w:t>3</w:t>
        </w:r>
        <w:r>
          <w:rPr>
            <w:webHidden/>
          </w:rPr>
          <w:fldChar w:fldCharType="end"/>
        </w:r>
      </w:hyperlink>
    </w:p>
    <w:p w14:paraId="3C60E058" w14:textId="78B57256"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8" w:history="1">
        <w:r w:rsidRPr="008A774D">
          <w:rPr>
            <w:rStyle w:val="Hyperlink"/>
          </w:rPr>
          <w:t>1.7.1</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Specification metadata</w:t>
        </w:r>
        <w:r>
          <w:rPr>
            <w:webHidden/>
          </w:rPr>
          <w:tab/>
        </w:r>
        <w:r>
          <w:rPr>
            <w:webHidden/>
          </w:rPr>
          <w:fldChar w:fldCharType="begin"/>
        </w:r>
        <w:r>
          <w:rPr>
            <w:webHidden/>
          </w:rPr>
          <w:instrText xml:space="preserve"> PAGEREF _Toc180964498 \h </w:instrText>
        </w:r>
        <w:r>
          <w:rPr>
            <w:webHidden/>
          </w:rPr>
        </w:r>
        <w:r>
          <w:rPr>
            <w:webHidden/>
          </w:rPr>
          <w:fldChar w:fldCharType="separate"/>
        </w:r>
        <w:r w:rsidR="00EC4119">
          <w:rPr>
            <w:webHidden/>
          </w:rPr>
          <w:t>3</w:t>
        </w:r>
        <w:r>
          <w:rPr>
            <w:webHidden/>
          </w:rPr>
          <w:fldChar w:fldCharType="end"/>
        </w:r>
      </w:hyperlink>
    </w:p>
    <w:p w14:paraId="6B8B519B" w14:textId="0C2A440E"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9" w:history="1">
        <w:r w:rsidRPr="008A774D">
          <w:rPr>
            <w:rStyle w:val="Hyperlink"/>
          </w:rPr>
          <w:t>1.7.2</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Specification maintenance</w:t>
        </w:r>
        <w:r>
          <w:rPr>
            <w:webHidden/>
          </w:rPr>
          <w:tab/>
        </w:r>
        <w:r>
          <w:rPr>
            <w:webHidden/>
          </w:rPr>
          <w:fldChar w:fldCharType="begin"/>
        </w:r>
        <w:r>
          <w:rPr>
            <w:webHidden/>
          </w:rPr>
          <w:instrText xml:space="preserve"> PAGEREF _Toc180964499 \h </w:instrText>
        </w:r>
        <w:r>
          <w:rPr>
            <w:webHidden/>
          </w:rPr>
        </w:r>
        <w:r>
          <w:rPr>
            <w:webHidden/>
          </w:rPr>
          <w:fldChar w:fldCharType="separate"/>
        </w:r>
        <w:r w:rsidR="00EC4119">
          <w:rPr>
            <w:webHidden/>
          </w:rPr>
          <w:t>3</w:t>
        </w:r>
        <w:r>
          <w:rPr>
            <w:webHidden/>
          </w:rPr>
          <w:fldChar w:fldCharType="end"/>
        </w:r>
      </w:hyperlink>
    </w:p>
    <w:p w14:paraId="5AC685A4" w14:textId="3225E4C3"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0" w:history="1">
        <w:r w:rsidRPr="008A774D">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Check Structure</w:t>
        </w:r>
        <w:r>
          <w:rPr>
            <w:webHidden/>
          </w:rPr>
          <w:tab/>
        </w:r>
        <w:r>
          <w:rPr>
            <w:webHidden/>
          </w:rPr>
          <w:fldChar w:fldCharType="begin"/>
        </w:r>
        <w:r>
          <w:rPr>
            <w:webHidden/>
          </w:rPr>
          <w:instrText xml:space="preserve"> PAGEREF _Toc180964500 \h </w:instrText>
        </w:r>
        <w:r>
          <w:rPr>
            <w:webHidden/>
          </w:rPr>
        </w:r>
        <w:r>
          <w:rPr>
            <w:webHidden/>
          </w:rPr>
          <w:fldChar w:fldCharType="separate"/>
        </w:r>
        <w:r w:rsidR="00EC4119">
          <w:rPr>
            <w:webHidden/>
          </w:rPr>
          <w:t>4</w:t>
        </w:r>
        <w:r>
          <w:rPr>
            <w:webHidden/>
          </w:rPr>
          <w:fldChar w:fldCharType="end"/>
        </w:r>
      </w:hyperlink>
    </w:p>
    <w:p w14:paraId="0D01D8CC" w14:textId="4C8174DF"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1" w:history="1">
        <w:r w:rsidRPr="008A774D">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Check Syntax</w:t>
        </w:r>
        <w:r>
          <w:rPr>
            <w:webHidden/>
          </w:rPr>
          <w:tab/>
        </w:r>
        <w:r>
          <w:rPr>
            <w:webHidden/>
          </w:rPr>
          <w:fldChar w:fldCharType="begin"/>
        </w:r>
        <w:r>
          <w:rPr>
            <w:webHidden/>
          </w:rPr>
          <w:instrText xml:space="preserve"> PAGEREF _Toc180964501 \h </w:instrText>
        </w:r>
        <w:r>
          <w:rPr>
            <w:webHidden/>
          </w:rPr>
        </w:r>
        <w:r>
          <w:rPr>
            <w:webHidden/>
          </w:rPr>
          <w:fldChar w:fldCharType="separate"/>
        </w:r>
        <w:r w:rsidR="00EC4119">
          <w:rPr>
            <w:webHidden/>
          </w:rPr>
          <w:t>4</w:t>
        </w:r>
        <w:r>
          <w:rPr>
            <w:webHidden/>
          </w:rPr>
          <w:fldChar w:fldCharType="end"/>
        </w:r>
      </w:hyperlink>
    </w:p>
    <w:p w14:paraId="1AE6B306" w14:textId="1D6D7A29"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2" w:history="1">
        <w:r w:rsidRPr="008A774D">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Organisation</w:t>
        </w:r>
        <w:r>
          <w:rPr>
            <w:webHidden/>
          </w:rPr>
          <w:tab/>
        </w:r>
        <w:r>
          <w:rPr>
            <w:webHidden/>
          </w:rPr>
          <w:fldChar w:fldCharType="begin"/>
        </w:r>
        <w:r>
          <w:rPr>
            <w:webHidden/>
          </w:rPr>
          <w:instrText xml:space="preserve"> PAGEREF _Toc180964502 \h </w:instrText>
        </w:r>
        <w:r>
          <w:rPr>
            <w:webHidden/>
          </w:rPr>
        </w:r>
        <w:r>
          <w:rPr>
            <w:webHidden/>
          </w:rPr>
          <w:fldChar w:fldCharType="separate"/>
        </w:r>
        <w:r w:rsidR="00EC4119">
          <w:rPr>
            <w:webHidden/>
          </w:rPr>
          <w:t>4</w:t>
        </w:r>
        <w:r>
          <w:rPr>
            <w:webHidden/>
          </w:rPr>
          <w:fldChar w:fldCharType="end"/>
        </w:r>
      </w:hyperlink>
    </w:p>
    <w:p w14:paraId="1F6EA767" w14:textId="48DD262E"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4" w:history="1">
        <w:r w:rsidRPr="008A774D">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Other Applicable Checks</w:t>
        </w:r>
        <w:r>
          <w:rPr>
            <w:webHidden/>
          </w:rPr>
          <w:tab/>
        </w:r>
        <w:r>
          <w:rPr>
            <w:webHidden/>
          </w:rPr>
          <w:fldChar w:fldCharType="begin"/>
        </w:r>
        <w:r>
          <w:rPr>
            <w:webHidden/>
          </w:rPr>
          <w:instrText xml:space="preserve"> PAGEREF _Toc180964504 \h </w:instrText>
        </w:r>
        <w:r>
          <w:rPr>
            <w:webHidden/>
          </w:rPr>
        </w:r>
        <w:r>
          <w:rPr>
            <w:webHidden/>
          </w:rPr>
          <w:fldChar w:fldCharType="separate"/>
        </w:r>
        <w:r w:rsidR="00EC4119">
          <w:rPr>
            <w:webHidden/>
          </w:rPr>
          <w:t>5</w:t>
        </w:r>
        <w:r>
          <w:rPr>
            <w:webHidden/>
          </w:rPr>
          <w:fldChar w:fldCharType="end"/>
        </w:r>
      </w:hyperlink>
    </w:p>
    <w:p w14:paraId="7318D310" w14:textId="0BF446FF"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5" w:history="1">
        <w:r w:rsidRPr="008A774D">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Check Application Sequence</w:t>
        </w:r>
        <w:r>
          <w:rPr>
            <w:webHidden/>
          </w:rPr>
          <w:tab/>
        </w:r>
        <w:r>
          <w:rPr>
            <w:webHidden/>
          </w:rPr>
          <w:fldChar w:fldCharType="begin"/>
        </w:r>
        <w:r>
          <w:rPr>
            <w:webHidden/>
          </w:rPr>
          <w:instrText xml:space="preserve"> PAGEREF _Toc180964505 \h </w:instrText>
        </w:r>
        <w:r>
          <w:rPr>
            <w:webHidden/>
          </w:rPr>
        </w:r>
        <w:r>
          <w:rPr>
            <w:webHidden/>
          </w:rPr>
          <w:fldChar w:fldCharType="separate"/>
        </w:r>
        <w:r w:rsidR="00EC4119">
          <w:rPr>
            <w:webHidden/>
          </w:rPr>
          <w:t>5</w:t>
        </w:r>
        <w:r>
          <w:rPr>
            <w:webHidden/>
          </w:rPr>
          <w:fldChar w:fldCharType="end"/>
        </w:r>
      </w:hyperlink>
    </w:p>
    <w:p w14:paraId="1A65F2F1" w14:textId="3080B023"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6" w:history="1">
        <w:r w:rsidRPr="008A774D">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Check Classification</w:t>
        </w:r>
        <w:r>
          <w:rPr>
            <w:webHidden/>
          </w:rPr>
          <w:tab/>
        </w:r>
        <w:r>
          <w:rPr>
            <w:webHidden/>
          </w:rPr>
          <w:fldChar w:fldCharType="begin"/>
        </w:r>
        <w:r>
          <w:rPr>
            <w:webHidden/>
          </w:rPr>
          <w:instrText xml:space="preserve"> PAGEREF _Toc180964506 \h </w:instrText>
        </w:r>
        <w:r>
          <w:rPr>
            <w:webHidden/>
          </w:rPr>
        </w:r>
        <w:r>
          <w:rPr>
            <w:webHidden/>
          </w:rPr>
          <w:fldChar w:fldCharType="separate"/>
        </w:r>
        <w:r w:rsidR="00EC4119">
          <w:rPr>
            <w:webHidden/>
          </w:rPr>
          <w:t>6</w:t>
        </w:r>
        <w:r>
          <w:rPr>
            <w:webHidden/>
          </w:rPr>
          <w:fldChar w:fldCharType="end"/>
        </w:r>
      </w:hyperlink>
    </w:p>
    <w:p w14:paraId="5425D134" w14:textId="0BD993DF"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7" w:history="1">
        <w:r w:rsidRPr="008A774D">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Geometry and Spatial Operators</w:t>
        </w:r>
        <w:r>
          <w:rPr>
            <w:webHidden/>
          </w:rPr>
          <w:tab/>
        </w:r>
        <w:r>
          <w:rPr>
            <w:webHidden/>
          </w:rPr>
          <w:fldChar w:fldCharType="begin"/>
        </w:r>
        <w:r>
          <w:rPr>
            <w:webHidden/>
          </w:rPr>
          <w:instrText xml:space="preserve"> PAGEREF _Toc180964507 \h </w:instrText>
        </w:r>
        <w:r>
          <w:rPr>
            <w:webHidden/>
          </w:rPr>
        </w:r>
        <w:r>
          <w:rPr>
            <w:webHidden/>
          </w:rPr>
          <w:fldChar w:fldCharType="separate"/>
        </w:r>
        <w:r w:rsidR="00EC4119">
          <w:rPr>
            <w:webHidden/>
          </w:rPr>
          <w:t>6</w:t>
        </w:r>
        <w:r>
          <w:rPr>
            <w:webHidden/>
          </w:rPr>
          <w:fldChar w:fldCharType="end"/>
        </w:r>
      </w:hyperlink>
    </w:p>
    <w:p w14:paraId="49D7A6EF" w14:textId="4659245A"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8" w:history="1">
        <w:r w:rsidRPr="008A774D">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Other Components of this Specification</w:t>
        </w:r>
        <w:r>
          <w:rPr>
            <w:webHidden/>
          </w:rPr>
          <w:tab/>
        </w:r>
        <w:r>
          <w:rPr>
            <w:webHidden/>
          </w:rPr>
          <w:fldChar w:fldCharType="begin"/>
        </w:r>
        <w:r>
          <w:rPr>
            <w:webHidden/>
          </w:rPr>
          <w:instrText xml:space="preserve"> PAGEREF _Toc180964508 \h </w:instrText>
        </w:r>
        <w:r>
          <w:rPr>
            <w:webHidden/>
          </w:rPr>
        </w:r>
        <w:r>
          <w:rPr>
            <w:webHidden/>
          </w:rPr>
          <w:fldChar w:fldCharType="separate"/>
        </w:r>
        <w:r w:rsidR="00EC4119">
          <w:rPr>
            <w:webHidden/>
          </w:rPr>
          <w:t>6</w:t>
        </w:r>
        <w:r>
          <w:rPr>
            <w:webHidden/>
          </w:rPr>
          <w:fldChar w:fldCharType="end"/>
        </w:r>
      </w:hyperlink>
    </w:p>
    <w:p w14:paraId="5CFB76EA" w14:textId="712C0001"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9"/>
          <w:headerReference w:type="default" r:id="rId20"/>
          <w:footerReference w:type="even" r:id="rId21"/>
          <w:footerReference w:type="default" r:id="rId22"/>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88" w:name="_Toc180964484"/>
      <w:r>
        <w:rPr>
          <w:lang w:val="en-GB"/>
        </w:rPr>
        <w:lastRenderedPageBreak/>
        <w:t>Introduction</w:t>
      </w:r>
      <w:bookmarkEnd w:id="88"/>
    </w:p>
    <w:p w14:paraId="63BB43CF" w14:textId="2F54AB6F"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w:t>
      </w:r>
      <w:r w:rsidR="003F613A">
        <w:rPr>
          <w:lang w:val="en-GB"/>
        </w:rPr>
        <w:t xml:space="preserve"> in order to ensure conformance of S-100 datasets and exchange sets with requirements specified in S-98</w:t>
      </w:r>
      <w:r w:rsidRPr="00236539">
        <w:rPr>
          <w:lang w:val="en-GB"/>
        </w:rPr>
        <w:t>. The</w:t>
      </w:r>
      <w:r>
        <w:rPr>
          <w:lang w:val="en-GB"/>
        </w:rPr>
        <w:t xml:space="preserve"> initial</w:t>
      </w:r>
      <w:r w:rsidRPr="00236539">
        <w:rPr>
          <w:lang w:val="en-GB"/>
        </w:rPr>
        <w:t xml:space="preserve"> </w:t>
      </w:r>
      <w:r>
        <w:rPr>
          <w:lang w:val="en-GB"/>
        </w:rPr>
        <w:t>list of checks</w:t>
      </w:r>
      <w:r w:rsidR="00754555">
        <w:rPr>
          <w:lang w:val="en-GB"/>
        </w:rPr>
        <w:t xml:space="preserve"> for </w:t>
      </w:r>
      <w:r w:rsidR="006A1B6A">
        <w:rPr>
          <w:lang w:val="en-GB"/>
        </w:rPr>
        <w:t>S-</w:t>
      </w:r>
      <w:r w:rsidR="00EA6607">
        <w:rPr>
          <w:lang w:val="en-GB"/>
        </w:rPr>
        <w:t>98</w:t>
      </w:r>
      <w:r w:rsidRPr="00236539">
        <w:rPr>
          <w:lang w:val="en-GB"/>
        </w:rPr>
        <w:t xml:space="preserve"> </w:t>
      </w:r>
      <w:r>
        <w:rPr>
          <w:lang w:val="en-GB"/>
        </w:rPr>
        <w:t>w</w:t>
      </w:r>
      <w:r w:rsidRPr="00236539">
        <w:rPr>
          <w:lang w:val="en-GB"/>
        </w:rPr>
        <w:t>as compiled</w:t>
      </w:r>
      <w:r>
        <w:rPr>
          <w:lang w:val="en-GB"/>
        </w:rPr>
        <w:t xml:space="preserve"> by the </w:t>
      </w:r>
      <w:r w:rsidR="0010055A">
        <w:rPr>
          <w:lang w:val="en-GB"/>
        </w:rPr>
        <w:t xml:space="preserve">IHO </w:t>
      </w:r>
      <w:r w:rsidR="00B55F58">
        <w:rPr>
          <w:lang w:val="en-GB"/>
        </w:rPr>
        <w:t>S-100</w:t>
      </w:r>
      <w:r w:rsidR="0010055A">
        <w:rPr>
          <w:lang w:val="en-GB"/>
        </w:rPr>
        <w:t xml:space="preserve"> Working Group</w:t>
      </w:r>
      <w:r w:rsidR="00417467">
        <w:rPr>
          <w:lang w:val="en-GB"/>
        </w:rPr>
        <w:t xml:space="preserve"> (</w:t>
      </w:r>
      <w:r w:rsidR="00B55F58">
        <w:rPr>
          <w:lang w:val="en-GB"/>
        </w:rPr>
        <w:t xml:space="preserve">S-100 </w:t>
      </w:r>
      <w:r w:rsidR="00417467">
        <w:rPr>
          <w:lang w:val="en-GB"/>
        </w:rPr>
        <w:t>WG)</w:t>
      </w:r>
      <w:r w:rsidR="00E62BE5">
        <w:rPr>
          <w:lang w:val="en-GB"/>
        </w:rPr>
        <w:t xml:space="preserve"> in conjunction with the Tides, Water Level, and Currents Working Group (TWCWG) and NIPWG (Nautical Information Provision Working Group)</w:t>
      </w:r>
      <w:r w:rsidR="00754555">
        <w:rPr>
          <w:lang w:val="en-GB"/>
        </w:rPr>
        <w:t>.</w:t>
      </w:r>
    </w:p>
    <w:p w14:paraId="4427A2A4" w14:textId="00F292F6" w:rsidR="00BA4C13" w:rsidRDefault="00754555" w:rsidP="00CF30EA">
      <w:pPr>
        <w:spacing w:after="120" w:line="240" w:lineRule="auto"/>
        <w:rPr>
          <w:lang w:val="en-GB"/>
        </w:rPr>
      </w:pPr>
      <w:r>
        <w:rPr>
          <w:lang w:val="en-GB"/>
        </w:rPr>
        <w:t xml:space="preserve">The checks listed in this document </w:t>
      </w:r>
      <w:r w:rsidR="009C7608">
        <w:rPr>
          <w:lang w:val="en-GB"/>
        </w:rPr>
        <w:t>a</w:t>
      </w:r>
      <w:r w:rsidR="003F613A">
        <w:rPr>
          <w:lang w:val="en-GB"/>
        </w:rPr>
        <w:t>pply to different products or combinations of products as specified in each individual check.</w:t>
      </w:r>
      <w:r w:rsidR="009C7608">
        <w:rPr>
          <w:lang w:val="en-GB"/>
        </w:rPr>
        <w:t>. They supplement but do not replace the generic S-100 validation checks applicable to all S-100 products which are defined in a separate IHO publication (S-158:100 – Universal Hydrographic Model Validation Checks)</w:t>
      </w:r>
      <w:r w:rsidR="003F613A">
        <w:rPr>
          <w:lang w:val="en-GB"/>
        </w:rPr>
        <w:t xml:space="preserve"> and the product-specific validation checks for each product, described in other specifications pertaining to particular data products.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89" w:name="_Toc126186777"/>
      <w:bookmarkStart w:id="90" w:name="_Toc126241790"/>
      <w:bookmarkStart w:id="91" w:name="_Toc127967165"/>
      <w:bookmarkStart w:id="92" w:name="_Toc127967680"/>
      <w:bookmarkStart w:id="93" w:name="_Toc126186778"/>
      <w:bookmarkStart w:id="94" w:name="_Toc126241791"/>
      <w:bookmarkStart w:id="95" w:name="_Toc127967166"/>
      <w:bookmarkStart w:id="96" w:name="_Toc127967681"/>
      <w:bookmarkStart w:id="97" w:name="_Ref180950021"/>
      <w:bookmarkStart w:id="98" w:name="_Toc180964485"/>
      <w:bookmarkEnd w:id="89"/>
      <w:bookmarkEnd w:id="90"/>
      <w:bookmarkEnd w:id="91"/>
      <w:bookmarkEnd w:id="92"/>
      <w:bookmarkEnd w:id="93"/>
      <w:bookmarkEnd w:id="94"/>
      <w:bookmarkEnd w:id="95"/>
      <w:bookmarkEnd w:id="96"/>
      <w:r w:rsidRPr="00CF30EA">
        <w:rPr>
          <w:lang w:val="en-GB"/>
        </w:rPr>
        <w:t>Scope</w:t>
      </w:r>
      <w:bookmarkEnd w:id="97"/>
      <w:bookmarkEnd w:id="98"/>
    </w:p>
    <w:p w14:paraId="773E34E4" w14:textId="07FD0269" w:rsidR="009C7608" w:rsidRDefault="00CD7912" w:rsidP="0098512D">
      <w:pPr>
        <w:spacing w:after="120" w:line="240" w:lineRule="auto"/>
        <w:rPr>
          <w:lang w:val="en-GB"/>
        </w:rPr>
      </w:pPr>
      <w:r w:rsidRPr="004A1094">
        <w:rPr>
          <w:lang w:val="en-GB"/>
        </w:rPr>
        <w:t>This document</w:t>
      </w:r>
      <w:r w:rsidR="009756F1" w:rsidRPr="004A1094">
        <w:rPr>
          <w:lang w:val="en-GB"/>
        </w:rPr>
        <w:t>, designated as “</w:t>
      </w:r>
      <w:r w:rsidR="00E938FE">
        <w:rPr>
          <w:lang w:val="en-GB"/>
        </w:rPr>
        <w:t>S-158:</w:t>
      </w:r>
      <w:r w:rsidR="00B55F58">
        <w:rPr>
          <w:lang w:val="en-GB"/>
        </w:rPr>
        <w:t>98</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w:t>
      </w:r>
      <w:r w:rsidR="00B55F58">
        <w:rPr>
          <w:lang w:val="en-GB"/>
        </w:rPr>
        <w:t>to any of the Product Specifications listed below</w:t>
      </w:r>
      <w:r w:rsidR="00836555">
        <w:rPr>
          <w:lang w:val="en-GB"/>
        </w:rPr>
        <w:t xml:space="preserve"> (“x” indicates any number)</w:t>
      </w:r>
      <w:r w:rsidR="00B55F58">
        <w:rPr>
          <w:lang w:val="en-GB"/>
        </w:rPr>
        <w:t>:</w:t>
      </w:r>
    </w:p>
    <w:p w14:paraId="50CE6D5D" w14:textId="3D48E138" w:rsidR="00B55F58" w:rsidRPr="00836555" w:rsidRDefault="00B55F58" w:rsidP="00821AF8">
      <w:pPr>
        <w:pStyle w:val="ListParagraph"/>
        <w:numPr>
          <w:ilvl w:val="0"/>
          <w:numId w:val="23"/>
        </w:numPr>
        <w:spacing w:line="240" w:lineRule="auto"/>
        <w:rPr>
          <w:lang w:val="en-GB"/>
        </w:rPr>
      </w:pPr>
      <w:r w:rsidRPr="00836555">
        <w:rPr>
          <w:lang w:val="en-GB"/>
        </w:rPr>
        <w:t>S-101</w:t>
      </w:r>
      <w:r w:rsidR="00836555" w:rsidRPr="00836555">
        <w:rPr>
          <w:lang w:val="en-GB"/>
        </w:rPr>
        <w:t xml:space="preserve"> Edition 2.0.x</w:t>
      </w:r>
    </w:p>
    <w:p w14:paraId="6B9DE662" w14:textId="69119921" w:rsidR="00B55F58" w:rsidRPr="00836555" w:rsidRDefault="00B55F58" w:rsidP="00821AF8">
      <w:pPr>
        <w:pStyle w:val="ListParagraph"/>
        <w:numPr>
          <w:ilvl w:val="0"/>
          <w:numId w:val="23"/>
        </w:numPr>
        <w:spacing w:line="240" w:lineRule="auto"/>
        <w:rPr>
          <w:lang w:val="en-GB"/>
        </w:rPr>
      </w:pPr>
      <w:r w:rsidRPr="00836555">
        <w:rPr>
          <w:lang w:val="en-GB"/>
        </w:rPr>
        <w:t>S-102</w:t>
      </w:r>
      <w:r w:rsidR="00836555" w:rsidRPr="00836555">
        <w:rPr>
          <w:lang w:val="en-GB"/>
        </w:rPr>
        <w:t xml:space="preserve"> Edition 3.0.x</w:t>
      </w:r>
    </w:p>
    <w:p w14:paraId="3501BFFE" w14:textId="61EF7563" w:rsidR="00B55F58" w:rsidRPr="00836555" w:rsidRDefault="00B55F58" w:rsidP="00821AF8">
      <w:pPr>
        <w:pStyle w:val="ListParagraph"/>
        <w:numPr>
          <w:ilvl w:val="0"/>
          <w:numId w:val="23"/>
        </w:numPr>
        <w:spacing w:line="240" w:lineRule="auto"/>
        <w:rPr>
          <w:lang w:val="en-GB"/>
        </w:rPr>
      </w:pPr>
      <w:r w:rsidRPr="00836555">
        <w:rPr>
          <w:lang w:val="en-GB"/>
        </w:rPr>
        <w:t>S-104</w:t>
      </w:r>
      <w:r w:rsidR="00836555" w:rsidRPr="00836555">
        <w:rPr>
          <w:lang w:val="en-GB"/>
        </w:rPr>
        <w:t xml:space="preserve"> Edition 2.0.x</w:t>
      </w:r>
    </w:p>
    <w:p w14:paraId="70F04E33" w14:textId="253A5E94" w:rsidR="00B55F58" w:rsidRPr="00836555" w:rsidRDefault="00B55F58" w:rsidP="00821AF8">
      <w:pPr>
        <w:pStyle w:val="ListParagraph"/>
        <w:numPr>
          <w:ilvl w:val="0"/>
          <w:numId w:val="23"/>
        </w:numPr>
        <w:spacing w:line="240" w:lineRule="auto"/>
        <w:rPr>
          <w:lang w:val="en-GB"/>
        </w:rPr>
      </w:pPr>
      <w:r w:rsidRPr="00836555">
        <w:rPr>
          <w:lang w:val="en-GB"/>
        </w:rPr>
        <w:t>S-111</w:t>
      </w:r>
      <w:r w:rsidR="00836555" w:rsidRPr="00836555">
        <w:rPr>
          <w:lang w:val="en-GB"/>
        </w:rPr>
        <w:t xml:space="preserve"> Edition 2.0.x</w:t>
      </w:r>
    </w:p>
    <w:p w14:paraId="5106170B" w14:textId="0C919850" w:rsidR="00352D4E" w:rsidRPr="00836555" w:rsidRDefault="00B55F58" w:rsidP="00821AF8">
      <w:pPr>
        <w:pStyle w:val="ListParagraph"/>
        <w:numPr>
          <w:ilvl w:val="0"/>
          <w:numId w:val="23"/>
        </w:numPr>
        <w:spacing w:line="240" w:lineRule="auto"/>
        <w:rPr>
          <w:lang w:val="en-GB"/>
        </w:rPr>
      </w:pPr>
      <w:r w:rsidRPr="00836555">
        <w:rPr>
          <w:lang w:val="en-GB"/>
        </w:rPr>
        <w:t>S-124</w:t>
      </w:r>
      <w:r w:rsidR="00836555" w:rsidRPr="00836555">
        <w:rPr>
          <w:lang w:val="en-GB"/>
        </w:rPr>
        <w:t xml:space="preserve"> Edition 2.0.x</w:t>
      </w:r>
    </w:p>
    <w:p w14:paraId="36F9FB09" w14:textId="7D9BFC9C" w:rsidR="00836555" w:rsidRPr="00836555" w:rsidRDefault="00836555" w:rsidP="00821AF8">
      <w:pPr>
        <w:pStyle w:val="ListParagraph"/>
        <w:numPr>
          <w:ilvl w:val="0"/>
          <w:numId w:val="23"/>
        </w:numPr>
        <w:spacing w:line="240" w:lineRule="auto"/>
        <w:rPr>
          <w:lang w:val="en-GB"/>
        </w:rPr>
      </w:pPr>
      <w:r w:rsidRPr="00836555">
        <w:rPr>
          <w:lang w:val="en-GB"/>
        </w:rPr>
        <w:t>S-128 Edition 2.0.x [TBD]</w:t>
      </w:r>
    </w:p>
    <w:p w14:paraId="5C5527D6" w14:textId="77B55E5B" w:rsidR="00B55F58" w:rsidRPr="00836555" w:rsidRDefault="00B55F58" w:rsidP="00821AF8">
      <w:pPr>
        <w:pStyle w:val="ListParagraph"/>
        <w:numPr>
          <w:ilvl w:val="0"/>
          <w:numId w:val="23"/>
        </w:numPr>
        <w:spacing w:line="240" w:lineRule="auto"/>
        <w:rPr>
          <w:lang w:val="en-GB"/>
        </w:rPr>
      </w:pPr>
      <w:r w:rsidRPr="00836555">
        <w:rPr>
          <w:lang w:val="en-GB"/>
        </w:rPr>
        <w:t>S-12</w:t>
      </w:r>
      <w:r w:rsidR="00352D4E" w:rsidRPr="00836555">
        <w:rPr>
          <w:lang w:val="en-GB"/>
        </w:rPr>
        <w:t>9</w:t>
      </w:r>
      <w:r w:rsidR="00836555" w:rsidRPr="00836555">
        <w:rPr>
          <w:lang w:val="en-GB"/>
        </w:rPr>
        <w:t xml:space="preserve"> Edition 2.0.x</w:t>
      </w:r>
    </w:p>
    <w:p w14:paraId="1C2AE0B6" w14:textId="523F5E7D" w:rsidR="00944041" w:rsidRDefault="00944041" w:rsidP="0098512D">
      <w:pPr>
        <w:spacing w:after="120" w:line="240" w:lineRule="auto"/>
        <w:rPr>
          <w:lang w:val="en-GB"/>
        </w:rPr>
      </w:pPr>
      <w:r>
        <w:rPr>
          <w:lang w:val="en-GB"/>
        </w:rPr>
        <w:t>This document specifies product-specific validation checks for both datasets and exchange sets containing datasets</w:t>
      </w:r>
      <w:r w:rsidR="00352D4E">
        <w:rPr>
          <w:lang w:val="en-GB"/>
        </w:rPr>
        <w:t xml:space="preserve"> conforming to the listed Product Specifications</w:t>
      </w:r>
      <w:r>
        <w:rPr>
          <w:lang w:val="en-GB"/>
        </w:rPr>
        <w:t>.</w:t>
      </w:r>
    </w:p>
    <w:p w14:paraId="630B1472" w14:textId="41B862CA"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sidR="00352D4E">
        <w:rPr>
          <w:lang w:val="en-GB"/>
        </w:rPr>
        <w:t xml:space="preserve"> and product-specific validation checks for each product (collectively designated “S-158:1xx Validation Checks”)</w:t>
      </w:r>
      <w:r w:rsidRPr="009C7608">
        <w:rPr>
          <w:lang w:val="en-GB"/>
        </w:rPr>
        <w:t>.</w:t>
      </w:r>
      <w:r>
        <w:rPr>
          <w:lang w:val="en-GB"/>
        </w:rPr>
        <w:t xml:space="preserve"> </w:t>
      </w:r>
      <w:r w:rsidR="00352D4E">
        <w:rPr>
          <w:lang w:val="en-GB"/>
        </w:rPr>
        <w:t>While the S-58:100 and S-158:1xx Validation Checks verify the integrity of individual datasets and exchange sets, the checks in S-158:98</w:t>
      </w:r>
      <w:r w:rsidR="00944041">
        <w:rPr>
          <w:lang w:val="en-GB"/>
        </w:rPr>
        <w:t>,</w:t>
      </w:r>
      <w:r>
        <w:rPr>
          <w:lang w:val="en-GB"/>
        </w:rPr>
        <w:t xml:space="preserve"> must be applied to </w:t>
      </w:r>
      <w:r w:rsidR="00352D4E">
        <w:rPr>
          <w:lang w:val="en-GB"/>
        </w:rPr>
        <w:t xml:space="preserve">verify </w:t>
      </w:r>
      <w:r>
        <w:rPr>
          <w:lang w:val="en-GB"/>
        </w:rPr>
        <w:t xml:space="preserve">the </w:t>
      </w:r>
      <w:r w:rsidR="00352D4E">
        <w:rPr>
          <w:lang w:val="en-GB"/>
        </w:rPr>
        <w:t xml:space="preserve">cross-compatibility of </w:t>
      </w:r>
      <w:r w:rsidR="00944041">
        <w:rPr>
          <w:lang w:val="en-GB"/>
        </w:rPr>
        <w:t>datasets and exchange sets intended for use on ECDIS.</w:t>
      </w:r>
    </w:p>
    <w:p w14:paraId="6983D981" w14:textId="77777777" w:rsidR="007206C1" w:rsidRDefault="007206C1" w:rsidP="007206C1">
      <w:pPr>
        <w:pStyle w:val="Heading2"/>
        <w:rPr>
          <w:lang w:val="en-GB"/>
        </w:rPr>
      </w:pPr>
      <w:bookmarkStart w:id="99" w:name="_Toc180964486"/>
      <w:bookmarkStart w:id="100" w:name="_Toc180964487"/>
      <w:bookmarkEnd w:id="99"/>
      <w:r>
        <w:rPr>
          <w:lang w:val="en-GB"/>
        </w:rPr>
        <w:t>Conformance</w:t>
      </w:r>
      <w:bookmarkEnd w:id="100"/>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0AACD885" w:rsidR="00944041" w:rsidRDefault="00944041" w:rsidP="0098512D">
      <w:pPr>
        <w:spacing w:after="120" w:line="240" w:lineRule="auto"/>
        <w:rPr>
          <w:ins w:id="101" w:author="Raphael Malyankar" w:date="2024-12-02T01:38:00Z" w16du:dateUtc="2024-12-02T08:38:00Z"/>
          <w:lang w:val="en-GB"/>
        </w:rPr>
      </w:pPr>
      <w:r>
        <w:rPr>
          <w:lang w:val="en-GB"/>
        </w:rPr>
        <w:t xml:space="preserve">The validation checks described herein conform to Edition </w:t>
      </w:r>
      <w:r w:rsidR="0045335F">
        <w:rPr>
          <w:lang w:val="en-GB"/>
        </w:rPr>
        <w:t>2</w:t>
      </w:r>
      <w:r w:rsidRPr="004A1094">
        <w:rPr>
          <w:lang w:val="en-GB"/>
        </w:rPr>
        <w:t>.0.</w:t>
      </w:r>
      <w:r w:rsidR="004A1094" w:rsidRPr="004A1094">
        <w:rPr>
          <w:lang w:val="en-GB"/>
        </w:rPr>
        <w:t>x</w:t>
      </w:r>
      <w:r>
        <w:rPr>
          <w:lang w:val="en-GB"/>
        </w:rPr>
        <w:t xml:space="preserve"> of IHO Product Specification </w:t>
      </w:r>
      <w:r w:rsidR="006A1B6A">
        <w:rPr>
          <w:lang w:val="en-GB"/>
        </w:rPr>
        <w:t>S-</w:t>
      </w:r>
      <w:r w:rsidR="00EA6607">
        <w:rPr>
          <w:lang w:val="en-GB"/>
        </w:rPr>
        <w:t>98</w:t>
      </w:r>
      <w:r>
        <w:rPr>
          <w:lang w:val="en-GB"/>
        </w:rPr>
        <w:t xml:space="preserve"> (</w:t>
      </w:r>
      <w:r w:rsidR="0045335F" w:rsidRPr="0045335F">
        <w:rPr>
          <w:lang w:val="en-GB"/>
        </w:rPr>
        <w:t>Data Product Interoperability in S-100 Navigation Systems</w:t>
      </w:r>
      <w:r>
        <w:rPr>
          <w:lang w:val="en-GB"/>
        </w:rPr>
        <w:t>).</w:t>
      </w:r>
    </w:p>
    <w:p w14:paraId="1CAE77B6" w14:textId="00AEB761" w:rsidR="00361970" w:rsidRDefault="00361970" w:rsidP="0098512D">
      <w:pPr>
        <w:spacing w:after="120" w:line="240" w:lineRule="auto"/>
        <w:rPr>
          <w:lang w:val="en-GB"/>
        </w:rPr>
      </w:pPr>
      <w:ins w:id="102" w:author="Raphael Malyankar" w:date="2024-12-02T01:38:00Z" w16du:dateUtc="2024-12-02T08:38:00Z">
        <w:r w:rsidRPr="002374B6">
          <w:rPr>
            <w:lang w:val="en-GB"/>
          </w:rPr>
          <w:t xml:space="preserve">Edition 1.0.0 </w:t>
        </w:r>
        <w:r>
          <w:rPr>
            <w:lang w:val="en-GB"/>
          </w:rPr>
          <w:t xml:space="preserve">of S-158:98 </w:t>
        </w:r>
        <w:r w:rsidRPr="002374B6">
          <w:rPr>
            <w:lang w:val="en-GB"/>
          </w:rPr>
          <w:t xml:space="preserve">is an Implementation version in accordance with IHO TR 2/2007 and there may be revisions issued by the Working Group prior to the Operational Edition 2.0.0 being </w:t>
        </w:r>
        <w:r>
          <w:rPr>
            <w:lang w:val="en-GB"/>
          </w:rPr>
          <w:t>published</w:t>
        </w:r>
        <w:r w:rsidRPr="002374B6">
          <w:rPr>
            <w:lang w:val="en-GB"/>
          </w:rPr>
          <w:t>.</w:t>
        </w:r>
      </w:ins>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103" w:name="_Toc180964488"/>
      <w:bookmarkStart w:id="104" w:name="_Toc412810740"/>
      <w:r w:rsidRPr="00CF30EA">
        <w:rPr>
          <w:lang w:val="en-GB"/>
        </w:rPr>
        <w:t>References</w:t>
      </w:r>
      <w:bookmarkEnd w:id="103"/>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105" w:name="_Toc180964489"/>
      <w:bookmarkEnd w:id="104"/>
      <w:r w:rsidRPr="00CF30EA">
        <w:t>Normative</w:t>
      </w:r>
      <w:r w:rsidR="000A1EEF">
        <w:t xml:space="preserve"> references</w:t>
      </w:r>
      <w:bookmarkEnd w:id="105"/>
    </w:p>
    <w:p w14:paraId="0514B3F0" w14:textId="4F2D4991"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w:t>
      </w:r>
      <w:ins w:id="106" w:author="Raphael Malyankar" w:date="2024-12-02T01:38:00Z" w16du:dateUtc="2024-12-02T08:38:00Z">
        <w:r w:rsidR="00361970">
          <w:rPr>
            <w:i/>
            <w:iCs/>
            <w:lang w:val="en-GB"/>
          </w:rPr>
          <w:t>5</w:t>
        </w:r>
      </w:ins>
      <w:del w:id="107" w:author="Raphael Malyankar" w:date="2024-12-02T01:38:00Z" w16du:dateUtc="2024-12-02T08:38:00Z">
        <w:r w:rsidR="00C451B3" w:rsidDel="00361970">
          <w:rPr>
            <w:i/>
            <w:iCs/>
            <w:lang w:val="en-GB"/>
          </w:rPr>
          <w:delText>4</w:delText>
        </w:r>
      </w:del>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1D34F22D" w14:textId="1D2087F6"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w:t>
      </w:r>
      <w:ins w:id="108" w:author="Raphael Malyankar" w:date="2024-12-02T01:38:00Z" w16du:dateUtc="2024-12-02T08:38:00Z">
        <w:r w:rsidR="00361970">
          <w:rPr>
            <w:i/>
            <w:iCs/>
            <w:lang w:val="en-GB"/>
          </w:rPr>
          <w:t>5</w:t>
        </w:r>
      </w:ins>
      <w:del w:id="109" w:author="Raphael Malyankar" w:date="2024-12-02T01:38:00Z" w16du:dateUtc="2024-12-02T08:38:00Z">
        <w:r w:rsidRPr="00CB3D54" w:rsidDel="00361970">
          <w:rPr>
            <w:i/>
            <w:iCs/>
            <w:lang w:val="en-GB"/>
          </w:rPr>
          <w:delText>4</w:delText>
        </w:r>
      </w:del>
      <w:r w:rsidRPr="00CB3D54">
        <w:rPr>
          <w:i/>
          <w:iCs/>
          <w:lang w:val="en-GB"/>
        </w:rPr>
        <w:t>.</w:t>
      </w:r>
      <w:r>
        <w:rPr>
          <w:lang w:val="en-GB"/>
        </w:rPr>
        <w:t xml:space="preserve"> In preparation.</w:t>
      </w:r>
    </w:p>
    <w:p w14:paraId="58B4D659" w14:textId="0B86BE48" w:rsidR="004C3566" w:rsidRDefault="004C3566" w:rsidP="00B43E47">
      <w:pPr>
        <w:autoSpaceDE w:val="0"/>
        <w:autoSpaceDN w:val="0"/>
        <w:adjustRightInd w:val="0"/>
        <w:spacing w:after="120" w:line="240" w:lineRule="auto"/>
        <w:ind w:left="1843" w:hanging="1843"/>
        <w:rPr>
          <w:lang w:val="en-GB"/>
        </w:rPr>
      </w:pPr>
      <w:r>
        <w:rPr>
          <w:lang w:val="en-GB"/>
        </w:rPr>
        <w:lastRenderedPageBreak/>
        <w:t>S-158:100</w:t>
      </w:r>
      <w:r>
        <w:rPr>
          <w:lang w:val="en-GB"/>
        </w:rPr>
        <w:tab/>
      </w:r>
      <w:r w:rsidRPr="00CB3D54">
        <w:rPr>
          <w:i/>
          <w:iCs/>
          <w:lang w:val="en-GB"/>
        </w:rPr>
        <w:t>Universal Hydrographic Data Model Validation Checks, Edition 1.0.0, ??? 202</w:t>
      </w:r>
      <w:ins w:id="110" w:author="Raphael Malyankar" w:date="2024-12-02T01:38:00Z" w16du:dateUtc="2024-12-02T08:38:00Z">
        <w:r w:rsidR="00361970">
          <w:rPr>
            <w:i/>
            <w:iCs/>
            <w:lang w:val="en-GB"/>
          </w:rPr>
          <w:t>5</w:t>
        </w:r>
      </w:ins>
      <w:del w:id="111" w:author="Raphael Malyankar" w:date="2024-12-02T01:38:00Z" w16du:dateUtc="2024-12-02T08:38:00Z">
        <w:r w:rsidRPr="00CB3D54" w:rsidDel="00361970">
          <w:rPr>
            <w:i/>
            <w:iCs/>
            <w:lang w:val="en-GB"/>
          </w:rPr>
          <w:delText>4</w:delText>
        </w:r>
      </w:del>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112" w:name="_Toc180964490"/>
      <w:r w:rsidRPr="00CF30EA">
        <w:t>Informative</w:t>
      </w:r>
      <w:r w:rsidR="000A1EEF">
        <w:t xml:space="preserve"> references</w:t>
      </w:r>
      <w:bookmarkEnd w:id="112"/>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113" w:name="_Toc180964491"/>
      <w:bookmarkStart w:id="114" w:name="_Toc412810741"/>
      <w:r w:rsidRPr="00CF30EA">
        <w:rPr>
          <w:lang w:val="en-GB"/>
        </w:rPr>
        <w:t>Terms, definitions and abbreviations</w:t>
      </w:r>
      <w:bookmarkEnd w:id="113"/>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115" w:name="_Toc180964492"/>
      <w:bookmarkStart w:id="116" w:name="_Toc412810743"/>
      <w:bookmarkEnd w:id="114"/>
      <w:commentRangeStart w:id="117"/>
      <w:r w:rsidRPr="00CF30EA">
        <w:t>Terms and definitions</w:t>
      </w:r>
      <w:commentRangeEnd w:id="117"/>
      <w:r w:rsidR="00583ED8">
        <w:rPr>
          <w:rStyle w:val="CommentReference"/>
          <w:b w:val="0"/>
          <w:bCs w:val="0"/>
          <w:lang w:val="en-AU"/>
        </w:rPr>
        <w:commentReference w:id="117"/>
      </w:r>
      <w:bookmarkEnd w:id="115"/>
    </w:p>
    <w:p w14:paraId="20A76D52" w14:textId="35F9E0A8"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118" w:name="_Toc180964493"/>
      <w:bookmarkStart w:id="119" w:name="_Toc412810744"/>
      <w:bookmarkEnd w:id="116"/>
      <w:r w:rsidRPr="00CF30EA">
        <w:t>Abbreviations</w:t>
      </w:r>
      <w:bookmarkEnd w:id="118"/>
    </w:p>
    <w:bookmarkEnd w:id="119"/>
    <w:p w14:paraId="73EFB3D6" w14:textId="445B2D63" w:rsidR="000D1551" w:rsidRDefault="00751AB0" w:rsidP="00ED6F4D">
      <w:pPr>
        <w:spacing w:after="120" w:line="240" w:lineRule="auto"/>
        <w:rPr>
          <w:lang w:val="en-GB"/>
        </w:rPr>
      </w:pPr>
      <w:r w:rsidRPr="00CF30EA">
        <w:rPr>
          <w:lang w:val="en-GB"/>
        </w:rPr>
        <w:t xml:space="preserve">This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16EEC5E3" w14:textId="7932FAC6" w:rsidR="007C6D08" w:rsidRDefault="007C6D08" w:rsidP="0069008F">
      <w:pPr>
        <w:tabs>
          <w:tab w:val="left" w:pos="993"/>
        </w:tabs>
        <w:spacing w:after="120" w:line="240" w:lineRule="auto"/>
        <w:rPr>
          <w:lang w:val="en-GB"/>
        </w:rPr>
      </w:pPr>
      <w:r>
        <w:rPr>
          <w:lang w:val="en-GB"/>
        </w:rPr>
        <w:t xml:space="preserve">In addition, this </w:t>
      </w:r>
      <w:r w:rsidR="001E1A83">
        <w:rPr>
          <w:lang w:val="en-GB"/>
        </w:rPr>
        <w:t>S</w:t>
      </w:r>
      <w:r>
        <w:rPr>
          <w:lang w:val="en-GB"/>
        </w:rPr>
        <w:t xml:space="preserve">pecification uses </w:t>
      </w:r>
      <w:commentRangeStart w:id="120"/>
      <w:r>
        <w:rPr>
          <w:lang w:val="en-GB"/>
        </w:rPr>
        <w:t>the following abbreviated terms</w:t>
      </w:r>
      <w:commentRangeEnd w:id="120"/>
      <w:r w:rsidR="00AB01E0">
        <w:rPr>
          <w:rStyle w:val="CommentReference"/>
        </w:rPr>
        <w:commentReference w:id="120"/>
      </w:r>
      <w:r>
        <w:rPr>
          <w:lang w:val="en-GB"/>
        </w:rPr>
        <w:t>:</w:t>
      </w:r>
    </w:p>
    <w:p w14:paraId="6CCED89D" w14:textId="1D315DAB" w:rsidR="003F613A" w:rsidRDefault="003F613A" w:rsidP="008F4BD9">
      <w:pPr>
        <w:tabs>
          <w:tab w:val="left" w:pos="993"/>
        </w:tabs>
        <w:spacing w:after="120" w:line="240" w:lineRule="auto"/>
        <w:ind w:left="1008" w:hanging="1008"/>
        <w:rPr>
          <w:lang w:val="en-GB"/>
        </w:rPr>
      </w:pPr>
      <w:r>
        <w:rPr>
          <w:lang w:val="en-GB"/>
        </w:rPr>
        <w:t>S-158:1xx</w:t>
      </w:r>
      <w:r>
        <w:rPr>
          <w:lang w:val="en-GB"/>
        </w:rPr>
        <w:tab/>
        <w:t xml:space="preserve">Product-specific checks for the product identified by “1xx”, for example, S-158:111 </w:t>
      </w:r>
      <w:r w:rsidR="00601C7E">
        <w:rPr>
          <w:lang w:val="en-GB"/>
        </w:rPr>
        <w:t>(Surface Currents Validation Checks).</w:t>
      </w:r>
    </w:p>
    <w:p w14:paraId="0EA6A4A1" w14:textId="737BBAF2" w:rsidR="00836555" w:rsidRDefault="00836555" w:rsidP="008F4BD9">
      <w:pPr>
        <w:tabs>
          <w:tab w:val="left" w:pos="993"/>
        </w:tabs>
        <w:spacing w:after="120" w:line="240" w:lineRule="auto"/>
        <w:ind w:left="1008" w:hanging="1008"/>
        <w:rPr>
          <w:lang w:val="en-GB"/>
        </w:rPr>
      </w:pPr>
      <w:r>
        <w:rPr>
          <w:lang w:val="en-GB"/>
        </w:rPr>
        <w:t>USSC</w:t>
      </w:r>
      <w:r>
        <w:rPr>
          <w:lang w:val="en-GB"/>
        </w:rPr>
        <w:tab/>
        <w:t>User Select</w:t>
      </w:r>
      <w:r w:rsidR="008F4BD9">
        <w:rPr>
          <w:lang w:val="en-GB"/>
        </w:rPr>
        <w:t>able</w:t>
      </w:r>
      <w:r>
        <w:rPr>
          <w:lang w:val="en-GB"/>
        </w:rPr>
        <w:t xml:space="preserve"> Safety Contour</w:t>
      </w:r>
      <w:r w:rsidR="008F4BD9">
        <w:rPr>
          <w:lang w:val="en-GB"/>
        </w:rPr>
        <w:t>. Defined in S-98 Annex C</w:t>
      </w:r>
      <w:r w:rsidR="00601C7E">
        <w:rPr>
          <w:lang w:val="en-GB"/>
        </w:rPr>
        <w:t xml:space="preserve"> as</w:t>
      </w:r>
      <w:r w:rsidR="008F4BD9">
        <w:rPr>
          <w:lang w:val="en-GB"/>
        </w:rPr>
        <w:t xml:space="preserve"> “</w:t>
      </w:r>
      <w:r w:rsidR="008F4BD9" w:rsidRPr="008F4BD9">
        <w:rPr>
          <w:lang w:val="en-GB"/>
        </w:rPr>
        <w:t>User selectable safety contour means creation of the safety contour from the bathymetric grid data based on the value set by the user</w:t>
      </w:r>
      <w:r w:rsidR="008F4BD9">
        <w:rPr>
          <w:lang w:val="en-GB"/>
        </w:rPr>
        <w:t>”.</w:t>
      </w:r>
    </w:p>
    <w:p w14:paraId="0A7F6349" w14:textId="478A1B52" w:rsidR="00FA1DBE" w:rsidRDefault="00836555" w:rsidP="00950599">
      <w:pPr>
        <w:tabs>
          <w:tab w:val="left" w:pos="993"/>
        </w:tabs>
        <w:spacing w:after="120" w:line="240" w:lineRule="auto"/>
        <w:ind w:left="1008" w:hanging="1008"/>
        <w:rPr>
          <w:lang w:val="en-GB"/>
        </w:rPr>
      </w:pPr>
      <w:r>
        <w:rPr>
          <w:lang w:val="en-GB"/>
        </w:rPr>
        <w:t>WLA</w:t>
      </w:r>
      <w:r w:rsidR="00FA1DBE">
        <w:rPr>
          <w:lang w:val="en-GB"/>
        </w:rPr>
        <w:tab/>
      </w:r>
      <w:r>
        <w:rPr>
          <w:lang w:val="en-GB"/>
        </w:rPr>
        <w:t>Water Level Adjustment</w:t>
      </w:r>
      <w:r w:rsidR="008F4BD9">
        <w:rPr>
          <w:lang w:val="en-GB"/>
        </w:rPr>
        <w:t xml:space="preserve">. Adjustment of depth information by water level height according to the methods </w:t>
      </w:r>
      <w:r>
        <w:rPr>
          <w:lang w:val="en-GB"/>
        </w:rPr>
        <w:t>described in S-98 Annex C</w:t>
      </w:r>
      <w:r w:rsidR="0088451B">
        <w:rPr>
          <w:lang w:val="en-GB"/>
        </w:rPr>
        <w:t>.</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21" w:name="_Toc180964494"/>
      <w:r>
        <w:t>Symbols</w:t>
      </w:r>
      <w:bookmarkEnd w:id="121"/>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22" w:name="_Toc180964495"/>
      <w:bookmarkStart w:id="123" w:name="_Toc412810746"/>
      <w:r w:rsidRPr="00CF30EA">
        <w:rPr>
          <w:lang w:val="en-GB"/>
        </w:rPr>
        <w:t>Use of language</w:t>
      </w:r>
      <w:bookmarkEnd w:id="122"/>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pPr>
        <w:pStyle w:val="NormReference"/>
        <w:numPr>
          <w:ilvl w:val="0"/>
          <w:numId w:val="13"/>
        </w:numPr>
        <w:spacing w:after="60"/>
        <w:ind w:left="426" w:hanging="426"/>
        <w:rPr>
          <w:lang w:val="en-GB"/>
        </w:rPr>
      </w:pPr>
      <w:r w:rsidRPr="00CF30EA">
        <w:rPr>
          <w:lang w:val="en-GB"/>
        </w:rPr>
        <w:t>“Must” indicates a mandatory requirement.</w:t>
      </w:r>
    </w:p>
    <w:p w14:paraId="59706915" w14:textId="77777777" w:rsidR="00EB36F6" w:rsidRPr="00CF30EA" w:rsidRDefault="00EB36F6">
      <w:pPr>
        <w:pStyle w:val="NormReference"/>
        <w:numPr>
          <w:ilvl w:val="0"/>
          <w:numId w:val="13"/>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pPr>
        <w:pStyle w:val="NormReference"/>
        <w:numPr>
          <w:ilvl w:val="0"/>
          <w:numId w:val="13"/>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24" w:name="_Toc180964496"/>
      <w:r w:rsidRPr="00CF30EA">
        <w:rPr>
          <w:lang w:val="en-GB"/>
        </w:rPr>
        <w:t xml:space="preserve">General </w:t>
      </w:r>
      <w:r w:rsidR="001F3EEB">
        <w:rPr>
          <w:lang w:val="en-GB"/>
        </w:rPr>
        <w:t>d</w:t>
      </w:r>
      <w:r w:rsidRPr="00CF30EA">
        <w:rPr>
          <w:lang w:val="en-GB"/>
        </w:rPr>
        <w:t>escription</w:t>
      </w:r>
      <w:bookmarkEnd w:id="124"/>
    </w:p>
    <w:p w14:paraId="0BBAB8DA" w14:textId="045C3476" w:rsidR="007724B6" w:rsidRDefault="00E938FE" w:rsidP="007724B6">
      <w:pPr>
        <w:rPr>
          <w:lang w:val="en-GB"/>
        </w:rPr>
      </w:pPr>
      <w:r>
        <w:rPr>
          <w:lang w:val="en-GB"/>
        </w:rPr>
        <w:t>S-158:</w:t>
      </w:r>
      <w:del w:id="125" w:author="Raphael Malyankar" w:date="2024-12-02T01:39:00Z" w16du:dateUtc="2024-12-02T08:39:00Z">
        <w:r w:rsidDel="003E11FE">
          <w:rPr>
            <w:lang w:val="en-GB"/>
          </w:rPr>
          <w:delText>111</w:delText>
        </w:r>
        <w:r w:rsidR="007C6D08" w:rsidDel="003E11FE">
          <w:rPr>
            <w:lang w:val="en-GB"/>
          </w:rPr>
          <w:delText xml:space="preserve"> </w:delText>
        </w:r>
      </w:del>
      <w:ins w:id="126" w:author="Raphael Malyankar" w:date="2024-12-02T01:39:00Z" w16du:dateUtc="2024-12-02T08:39:00Z">
        <w:r w:rsidR="003E11FE">
          <w:rPr>
            <w:lang w:val="en-GB"/>
          </w:rPr>
          <w:t xml:space="preserve">98 </w:t>
        </w:r>
      </w:ins>
      <w:r w:rsidR="007724B6">
        <w:rPr>
          <w:lang w:val="en-GB"/>
        </w:rPr>
        <w:t xml:space="preserve">is a specification describing validation checks for </w:t>
      </w:r>
      <w:r w:rsidR="006A1B6A">
        <w:rPr>
          <w:lang w:val="en-GB"/>
        </w:rPr>
        <w:t>S-1</w:t>
      </w:r>
      <w:r w:rsidR="00EA6607">
        <w:rPr>
          <w:lang w:val="en-GB"/>
        </w:rPr>
        <w:t>00 data</w:t>
      </w:r>
      <w:r w:rsidR="007C6D08">
        <w:rPr>
          <w:lang w:val="en-GB"/>
        </w:rPr>
        <w:t xml:space="preserve"> </w:t>
      </w:r>
      <w:r w:rsidR="004F095A">
        <w:rPr>
          <w:lang w:val="en-GB"/>
        </w:rPr>
        <w:t>products</w:t>
      </w:r>
      <w:r w:rsidR="00EA6607">
        <w:rPr>
          <w:lang w:val="en-GB"/>
        </w:rPr>
        <w:t xml:space="preserve"> intended for</w:t>
      </w:r>
      <w:r w:rsidR="00A44874">
        <w:rPr>
          <w:lang w:val="en-GB"/>
        </w:rPr>
        <w:t xml:space="preserve"> use together on</w:t>
      </w:r>
      <w:r w:rsidR="00EA6607">
        <w:rPr>
          <w:lang w:val="en-GB"/>
        </w:rPr>
        <w:t xml:space="preserve"> ECDIS</w:t>
      </w:r>
      <w:r w:rsidR="004F095A">
        <w:rPr>
          <w:lang w:val="en-GB"/>
        </w:rPr>
        <w:t>.</w:t>
      </w:r>
      <w:r w:rsidR="007724B6">
        <w:rPr>
          <w:lang w:val="en-GB"/>
        </w:rPr>
        <w:t xml:space="preserve"> </w:t>
      </w:r>
      <w:r w:rsidR="004F095A">
        <w:rPr>
          <w:lang w:val="en-GB"/>
        </w:rPr>
        <w:t>T</w:t>
      </w:r>
      <w:r w:rsidR="007724B6">
        <w:rPr>
          <w:lang w:val="en-GB"/>
        </w:rPr>
        <w:t xml:space="preserve">here are no data products based directly on </w:t>
      </w:r>
      <w:r w:rsidR="004F095A" w:rsidRPr="00361970">
        <w:rPr>
          <w:lang w:val="en-GB"/>
          <w:rPrChange w:id="127" w:author="Raphael Malyankar" w:date="2024-12-02T01:34:00Z" w16du:dateUtc="2024-12-02T08:34:00Z">
            <w:rPr>
              <w:highlight w:val="yellow"/>
              <w:lang w:val="en-GB"/>
            </w:rPr>
          </w:rPrChange>
        </w:rPr>
        <w:t xml:space="preserve">this edition of </w:t>
      </w:r>
      <w:r w:rsidRPr="00361970">
        <w:rPr>
          <w:lang w:val="en-GB"/>
          <w:rPrChange w:id="128" w:author="Raphael Malyankar" w:date="2024-12-02T01:34:00Z" w16du:dateUtc="2024-12-02T08:34:00Z">
            <w:rPr>
              <w:highlight w:val="yellow"/>
              <w:lang w:val="en-GB"/>
            </w:rPr>
          </w:rPrChange>
        </w:rPr>
        <w:t>S-158:</w:t>
      </w:r>
      <w:r w:rsidR="00EA6607" w:rsidRPr="00361970">
        <w:rPr>
          <w:lang w:val="en-GB"/>
          <w:rPrChange w:id="129" w:author="Raphael Malyankar" w:date="2024-12-02T01:34:00Z" w16du:dateUtc="2024-12-02T08:34:00Z">
            <w:rPr>
              <w:highlight w:val="yellow"/>
              <w:lang w:val="en-GB"/>
            </w:rPr>
          </w:rPrChange>
        </w:rPr>
        <w:t>98</w:t>
      </w:r>
      <w:r w:rsidR="007C6D08">
        <w:rPr>
          <w:lang w:val="en-GB"/>
        </w:rPr>
        <w:t xml:space="preserve"> </w:t>
      </w:r>
      <w:r w:rsidR="007724B6">
        <w:rPr>
          <w:lang w:val="en-GB"/>
        </w:rPr>
        <w:t>and therefore no general information applicable to data products conforming to it.</w:t>
      </w:r>
    </w:p>
    <w:p w14:paraId="1D7F89F8" w14:textId="751EC4AD" w:rsidR="00217B74" w:rsidRPr="007724B6" w:rsidRDefault="00217B74" w:rsidP="007724B6">
      <w:pPr>
        <w:rPr>
          <w:lang w:val="en-GB"/>
        </w:rPr>
      </w:pPr>
      <w:r w:rsidRPr="00217B74">
        <w:rPr>
          <w:lang w:val="en-GB"/>
        </w:rPr>
        <w:t xml:space="preserve">The </w:t>
      </w:r>
      <w:r>
        <w:rPr>
          <w:lang w:val="en-GB"/>
        </w:rPr>
        <w:t xml:space="preserve">validation </w:t>
      </w:r>
      <w:r w:rsidRPr="00217B74">
        <w:rPr>
          <w:lang w:val="en-GB"/>
        </w:rPr>
        <w:t xml:space="preserve">checks are intended for systems </w:t>
      </w:r>
      <w:r w:rsidR="00EA6607">
        <w:rPr>
          <w:lang w:val="en-GB"/>
        </w:rPr>
        <w:t>which</w:t>
      </w:r>
      <w:r w:rsidR="00EA6607" w:rsidRPr="00217B74">
        <w:rPr>
          <w:lang w:val="en-GB"/>
        </w:rPr>
        <w:t xml:space="preserve"> </w:t>
      </w:r>
      <w:r w:rsidRPr="00217B74">
        <w:rPr>
          <w:lang w:val="en-GB"/>
        </w:rPr>
        <w:t>produce</w:t>
      </w:r>
      <w:r w:rsidR="00EA6607">
        <w:rPr>
          <w:lang w:val="en-GB"/>
        </w:rPr>
        <w:t xml:space="preserve">, compile, distribute, and use certain specified </w:t>
      </w:r>
      <w:r w:rsidR="006A1B6A">
        <w:rPr>
          <w:lang w:val="en-GB"/>
        </w:rPr>
        <w:t>S-1</w:t>
      </w:r>
      <w:r w:rsidR="00EA6607">
        <w:rPr>
          <w:lang w:val="en-GB"/>
        </w:rPr>
        <w:t>00</w:t>
      </w:r>
      <w:r w:rsidRPr="00217B74">
        <w:rPr>
          <w:lang w:val="en-GB"/>
        </w:rPr>
        <w:t xml:space="preserve"> </w:t>
      </w:r>
      <w:r w:rsidR="00EA6607">
        <w:rPr>
          <w:lang w:val="en-GB"/>
        </w:rPr>
        <w:t>products on ECDIS</w:t>
      </w:r>
      <w:del w:id="130" w:author="Raphael Malyankar" w:date="2024-12-02T02:01:00Z" w16du:dateUtc="2024-12-02T09:01:00Z">
        <w:r w:rsidR="00EA6607" w:rsidDel="00521AE8">
          <w:rPr>
            <w:lang w:val="en-GB"/>
          </w:rPr>
          <w:delText xml:space="preserve"> </w:delText>
        </w:r>
      </w:del>
      <w:r w:rsidRPr="00217B74">
        <w:rPr>
          <w:lang w:val="en-GB"/>
        </w:rPr>
        <w:t xml:space="preserve">. The checks can be administered at any time during the </w:t>
      </w:r>
      <w:r w:rsidR="00EA6607">
        <w:rPr>
          <w:lang w:val="en-GB"/>
        </w:rPr>
        <w:t xml:space="preserve">dataset and exchange set </w:t>
      </w:r>
      <w:r w:rsidRPr="00217B74">
        <w:rPr>
          <w:lang w:val="en-GB"/>
        </w:rPr>
        <w:t>production</w:t>
      </w:r>
      <w:r w:rsidR="00EA6607">
        <w:rPr>
          <w:lang w:val="en-GB"/>
        </w:rPr>
        <w:t>, compilation, and distribution</w:t>
      </w:r>
      <w:r w:rsidRPr="00217B74">
        <w:rPr>
          <w:lang w:val="en-GB"/>
        </w:rPr>
        <w:t xml:space="preserve"> phase</w:t>
      </w:r>
      <w:r w:rsidR="00EA6607">
        <w:rPr>
          <w:lang w:val="en-GB"/>
        </w:rPr>
        <w:t>s</w:t>
      </w:r>
      <w:r w:rsidRPr="00217B74">
        <w:rPr>
          <w:lang w:val="en-GB"/>
        </w:rPr>
        <w:t>.</w:t>
      </w:r>
      <w:r w:rsidR="00EA6607">
        <w:rPr>
          <w:lang w:val="en-GB"/>
        </w:rPr>
        <w:t xml:space="preserve"> They can also be used on the end-user system to assess compatibility of available datasets and exchange sets.</w:t>
      </w:r>
    </w:p>
    <w:p w14:paraId="3B52D843" w14:textId="79EAEC43" w:rsidR="00FE4EB7" w:rsidRPr="007724B6" w:rsidDel="00361970" w:rsidRDefault="00FE4EB7" w:rsidP="00FE4EB7">
      <w:pPr>
        <w:rPr>
          <w:del w:id="131" w:author="Raphael Malyankar" w:date="2024-12-02T01:34:00Z" w16du:dateUtc="2024-12-02T08:34:00Z"/>
          <w:strike/>
          <w:lang w:val="en-GB"/>
        </w:rPr>
      </w:pPr>
      <w:del w:id="132" w:author="Raphael Malyankar" w:date="2024-12-02T01:34:00Z" w16du:dateUtc="2024-12-02T08:34:00Z">
        <w:r w:rsidRPr="007724B6" w:rsidDel="00361970">
          <w:rPr>
            <w:strike/>
            <w:lang w:val="en-GB"/>
          </w:rPr>
          <w:delText>General information about data products conforming to this specification.</w:delText>
        </w:r>
      </w:del>
    </w:p>
    <w:bookmarkEnd w:id="123"/>
    <w:p w14:paraId="36546F99" w14:textId="3DE2EC10" w:rsidR="005A5F41" w:rsidRPr="007724B6" w:rsidDel="00361970" w:rsidRDefault="005A5F41" w:rsidP="001F3EEB">
      <w:pPr>
        <w:autoSpaceDE w:val="0"/>
        <w:autoSpaceDN w:val="0"/>
        <w:adjustRightInd w:val="0"/>
        <w:spacing w:after="120" w:line="240" w:lineRule="auto"/>
        <w:ind w:left="1701" w:hanging="1701"/>
        <w:rPr>
          <w:del w:id="133" w:author="Raphael Malyankar" w:date="2024-12-02T01:34:00Z" w16du:dateUtc="2024-12-02T08:34:00Z"/>
          <w:rFonts w:cs="Arial"/>
          <w:b/>
          <w:bCs/>
          <w:strike/>
          <w:lang w:val="en-GB"/>
        </w:rPr>
      </w:pPr>
      <w:del w:id="134" w:author="Raphael Malyankar" w:date="2024-12-02T01:34:00Z" w16du:dateUtc="2024-12-02T08:34:00Z">
        <w:r w:rsidRPr="007724B6" w:rsidDel="00361970">
          <w:rPr>
            <w:rFonts w:cs="Arial"/>
            <w:b/>
            <w:bCs/>
            <w:strike/>
            <w:sz w:val="22"/>
            <w:szCs w:val="22"/>
            <w:lang w:val="en-GB"/>
          </w:rPr>
          <w:delText>Title:</w:delText>
        </w:r>
        <w:r w:rsidRPr="007724B6" w:rsidDel="00361970">
          <w:rPr>
            <w:rFonts w:cs="Arial"/>
            <w:b/>
            <w:bCs/>
            <w:strike/>
            <w:lang w:val="en-GB"/>
          </w:rPr>
          <w:delText xml:space="preserve"> </w:delText>
        </w:r>
        <w:r w:rsidR="001F3EEB" w:rsidRPr="007724B6" w:rsidDel="00361970">
          <w:rPr>
            <w:rFonts w:cs="Arial"/>
            <w:b/>
            <w:bCs/>
            <w:strike/>
            <w:lang w:val="en-GB"/>
          </w:rPr>
          <w:tab/>
        </w:r>
        <w:r w:rsidR="00E938FE" w:rsidDel="00361970">
          <w:rPr>
            <w:rFonts w:cs="Arial"/>
            <w:strike/>
            <w:lang w:val="en-GB"/>
          </w:rPr>
          <w:delText>S-158:</w:delText>
        </w:r>
        <w:r w:rsidR="00F6147E" w:rsidDel="00361970">
          <w:rPr>
            <w:rFonts w:cs="Arial"/>
            <w:strike/>
            <w:lang w:val="en-GB"/>
          </w:rPr>
          <w:delText>98</w:delText>
        </w:r>
        <w:r w:rsidR="00FE4EB7" w:rsidRPr="007724B6" w:rsidDel="00361970">
          <w:rPr>
            <w:rFonts w:cs="Arial"/>
            <w:strike/>
            <w:lang w:val="en-GB"/>
          </w:rPr>
          <w:delText xml:space="preserve"> </w:delText>
        </w:r>
        <w:r w:rsidR="00F6147E" w:rsidRPr="00F6147E" w:rsidDel="00361970">
          <w:rPr>
            <w:strike/>
            <w:lang w:val="en-GB"/>
          </w:rPr>
          <w:delText xml:space="preserve">Data Product Interoperability in S-100 Navigation Systems </w:delText>
        </w:r>
        <w:r w:rsidR="002B303B" w:rsidRPr="007724B6" w:rsidDel="00361970">
          <w:rPr>
            <w:strike/>
            <w:lang w:val="en-GB"/>
          </w:rPr>
          <w:delText>Validation Checks</w:delText>
        </w:r>
      </w:del>
    </w:p>
    <w:p w14:paraId="149701E9" w14:textId="62E8A31A" w:rsidR="005A5F41" w:rsidRPr="007724B6" w:rsidDel="00361970" w:rsidRDefault="005A5F41" w:rsidP="001F3EEB">
      <w:pPr>
        <w:autoSpaceDE w:val="0"/>
        <w:autoSpaceDN w:val="0"/>
        <w:adjustRightInd w:val="0"/>
        <w:spacing w:after="120" w:line="240" w:lineRule="auto"/>
        <w:ind w:left="1701" w:hanging="1701"/>
        <w:rPr>
          <w:del w:id="135" w:author="Raphael Malyankar" w:date="2024-12-02T01:34:00Z" w16du:dateUtc="2024-12-02T08:34:00Z"/>
          <w:rFonts w:cs="Arial"/>
          <w:b/>
          <w:bCs/>
          <w:strike/>
          <w:lang w:val="en-GB"/>
        </w:rPr>
      </w:pPr>
      <w:del w:id="136" w:author="Raphael Malyankar" w:date="2024-12-02T01:34:00Z" w16du:dateUtc="2024-12-02T08:34:00Z">
        <w:r w:rsidRPr="007724B6" w:rsidDel="00361970">
          <w:rPr>
            <w:rFonts w:cs="Arial"/>
            <w:b/>
            <w:bCs/>
            <w:strike/>
            <w:sz w:val="22"/>
            <w:szCs w:val="22"/>
            <w:lang w:val="en-GB"/>
          </w:rPr>
          <w:delText>Abstract:</w:delText>
        </w:r>
        <w:r w:rsidRPr="007724B6" w:rsidDel="00361970">
          <w:rPr>
            <w:rFonts w:cs="Arial"/>
            <w:b/>
            <w:bCs/>
            <w:strike/>
            <w:lang w:val="en-GB"/>
          </w:rPr>
          <w:delText xml:space="preserve"> </w:delText>
        </w:r>
        <w:r w:rsidR="001F3EEB" w:rsidRPr="007724B6" w:rsidDel="00361970">
          <w:rPr>
            <w:rFonts w:cs="Arial"/>
            <w:b/>
            <w:bCs/>
            <w:strike/>
            <w:lang w:val="en-GB"/>
          </w:rPr>
          <w:tab/>
        </w:r>
        <w:bookmarkStart w:id="137" w:name="_Hlk172204275"/>
        <w:r w:rsidR="00FE4EB7" w:rsidRPr="007724B6" w:rsidDel="00361970">
          <w:rPr>
            <w:strike/>
            <w:lang w:val="en-GB"/>
          </w:rPr>
          <w:delText>This document describes</w:delText>
        </w:r>
        <w:r w:rsidR="004F095A" w:rsidDel="00361970">
          <w:rPr>
            <w:strike/>
            <w:lang w:val="en-GB"/>
          </w:rPr>
          <w:delText xml:space="preserve"> </w:delText>
        </w:r>
        <w:r w:rsidR="00002576" w:rsidRPr="007724B6" w:rsidDel="00361970">
          <w:rPr>
            <w:strike/>
            <w:lang w:val="en-GB"/>
          </w:rPr>
          <w:delText xml:space="preserve">validation checks for </w:delText>
        </w:r>
        <w:r w:rsidR="006A1B6A" w:rsidDel="00361970">
          <w:rPr>
            <w:strike/>
            <w:lang w:val="en-GB"/>
          </w:rPr>
          <w:delText>S-1</w:delText>
        </w:r>
        <w:r w:rsidR="00F6147E" w:rsidDel="00361970">
          <w:rPr>
            <w:strike/>
            <w:lang w:val="en-GB"/>
          </w:rPr>
          <w:delText>00 based</w:delText>
        </w:r>
        <w:r w:rsidR="00002576" w:rsidRPr="007724B6" w:rsidDel="00361970">
          <w:rPr>
            <w:strike/>
            <w:lang w:val="en-GB"/>
          </w:rPr>
          <w:delText xml:space="preserve"> data products</w:delText>
        </w:r>
        <w:r w:rsidR="00F6147E" w:rsidDel="00361970">
          <w:rPr>
            <w:strike/>
            <w:lang w:val="en-GB"/>
          </w:rPr>
          <w:delText xml:space="preserve"> intended for use on ECDIS</w:delText>
        </w:r>
        <w:r w:rsidR="00FE4EB7" w:rsidRPr="007724B6" w:rsidDel="00361970">
          <w:rPr>
            <w:strike/>
            <w:lang w:val="en-GB"/>
          </w:rPr>
          <w:delText>.</w:delText>
        </w:r>
        <w:bookmarkEnd w:id="137"/>
      </w:del>
    </w:p>
    <w:p w14:paraId="74B3C830" w14:textId="0B5ED3AD" w:rsidR="005A5F41" w:rsidRPr="007724B6" w:rsidDel="00361970" w:rsidRDefault="005A5F41" w:rsidP="001F3EEB">
      <w:pPr>
        <w:autoSpaceDE w:val="0"/>
        <w:autoSpaceDN w:val="0"/>
        <w:adjustRightInd w:val="0"/>
        <w:spacing w:after="120" w:line="240" w:lineRule="auto"/>
        <w:ind w:left="1701" w:hanging="1701"/>
        <w:rPr>
          <w:del w:id="138" w:author="Raphael Malyankar" w:date="2024-12-02T01:34:00Z" w16du:dateUtc="2024-12-02T08:34:00Z"/>
          <w:strike/>
          <w:lang w:val="en-GB"/>
        </w:rPr>
      </w:pPr>
      <w:del w:id="139" w:author="Raphael Malyankar" w:date="2024-12-02T01:34:00Z" w16du:dateUtc="2024-12-02T08:34:00Z">
        <w:r w:rsidRPr="007724B6" w:rsidDel="00361970">
          <w:rPr>
            <w:rFonts w:cs="Arial"/>
            <w:b/>
            <w:bCs/>
            <w:strike/>
            <w:sz w:val="22"/>
            <w:szCs w:val="22"/>
            <w:lang w:val="en-GB"/>
          </w:rPr>
          <w:delText>Content:</w:delText>
        </w:r>
        <w:r w:rsidRPr="007724B6" w:rsidDel="00361970">
          <w:rPr>
            <w:rFonts w:cs="Arial"/>
            <w:b/>
            <w:bCs/>
            <w:strike/>
            <w:lang w:val="en-GB"/>
          </w:rPr>
          <w:delText xml:space="preserve"> </w:delText>
        </w:r>
        <w:r w:rsidR="001F3EEB" w:rsidRPr="007724B6" w:rsidDel="00361970">
          <w:rPr>
            <w:rFonts w:cs="Arial"/>
            <w:b/>
            <w:bCs/>
            <w:strike/>
            <w:lang w:val="en-GB"/>
          </w:rPr>
          <w:tab/>
        </w:r>
        <w:r w:rsidR="00FE4EB7" w:rsidRPr="007724B6" w:rsidDel="00361970">
          <w:rPr>
            <w:rFonts w:cs="Arial"/>
            <w:strike/>
            <w:lang w:val="en-GB"/>
          </w:rPr>
          <w:delText>Not appl</w:delText>
        </w:r>
        <w:r w:rsidR="004F095A" w:rsidDel="00361970">
          <w:rPr>
            <w:rFonts w:cs="Arial"/>
            <w:strike/>
            <w:lang w:val="en-GB"/>
          </w:rPr>
          <w:delText>icable</w:delText>
        </w:r>
      </w:del>
    </w:p>
    <w:p w14:paraId="7302DEB0" w14:textId="21BCA4BD" w:rsidR="005A5F41" w:rsidRPr="007724B6" w:rsidDel="00361970" w:rsidRDefault="005A5F41" w:rsidP="00113EC1">
      <w:pPr>
        <w:autoSpaceDE w:val="0"/>
        <w:autoSpaceDN w:val="0"/>
        <w:adjustRightInd w:val="0"/>
        <w:spacing w:after="60" w:line="240" w:lineRule="auto"/>
        <w:ind w:left="1701" w:hanging="1701"/>
        <w:rPr>
          <w:del w:id="140" w:author="Raphael Malyankar" w:date="2024-12-02T01:34:00Z" w16du:dateUtc="2024-12-02T08:34:00Z"/>
          <w:rFonts w:cs="Arial"/>
          <w:strike/>
          <w:lang w:val="en-GB"/>
        </w:rPr>
      </w:pPr>
      <w:del w:id="141" w:author="Raphael Malyankar" w:date="2024-12-02T01:34:00Z" w16du:dateUtc="2024-12-02T08:34:00Z">
        <w:r w:rsidRPr="007724B6" w:rsidDel="00361970">
          <w:rPr>
            <w:rFonts w:cs="Arial"/>
            <w:b/>
            <w:bCs/>
            <w:strike/>
            <w:sz w:val="22"/>
            <w:szCs w:val="22"/>
            <w:lang w:val="en-GB"/>
          </w:rPr>
          <w:delText xml:space="preserve">Spatial Extent: </w:delText>
        </w:r>
        <w:r w:rsidR="00165EA7" w:rsidRPr="007724B6" w:rsidDel="00361970">
          <w:rPr>
            <w:rFonts w:cs="Arial"/>
            <w:strike/>
            <w:sz w:val="22"/>
            <w:szCs w:val="22"/>
            <w:lang w:val="en-GB"/>
          </w:rPr>
          <w:tab/>
        </w:r>
        <w:r w:rsidR="00113EC1" w:rsidRPr="007724B6" w:rsidDel="00361970">
          <w:rPr>
            <w:rFonts w:cs="Arial"/>
            <w:strike/>
            <w:lang w:val="en-GB"/>
          </w:rPr>
          <w:delText>N/A</w:delText>
        </w:r>
      </w:del>
    </w:p>
    <w:p w14:paraId="51884614" w14:textId="32B01452" w:rsidR="00FE4EB7" w:rsidRPr="007724B6" w:rsidDel="00361970" w:rsidRDefault="00FE4EB7" w:rsidP="00113EC1">
      <w:pPr>
        <w:autoSpaceDE w:val="0"/>
        <w:autoSpaceDN w:val="0"/>
        <w:adjustRightInd w:val="0"/>
        <w:spacing w:after="60" w:line="240" w:lineRule="auto"/>
        <w:ind w:left="1701" w:hanging="1701"/>
        <w:rPr>
          <w:del w:id="142" w:author="Raphael Malyankar" w:date="2024-12-02T01:34:00Z" w16du:dateUtc="2024-12-02T08:34:00Z"/>
          <w:rFonts w:cs="Arial"/>
          <w:b/>
          <w:bCs/>
          <w:strike/>
          <w:lang w:val="en-GB"/>
        </w:rPr>
      </w:pPr>
      <w:del w:id="143" w:author="Raphael Malyankar" w:date="2024-12-02T01:34:00Z" w16du:dateUtc="2024-12-02T08:34:00Z">
        <w:r w:rsidRPr="007724B6" w:rsidDel="00361970">
          <w:rPr>
            <w:rFonts w:cs="Arial"/>
            <w:b/>
            <w:bCs/>
            <w:strike/>
            <w:sz w:val="22"/>
            <w:szCs w:val="22"/>
            <w:lang w:val="en-GB"/>
          </w:rPr>
          <w:delText>Temporal Extent:</w:delText>
        </w:r>
        <w:r w:rsidRPr="007724B6" w:rsidDel="00361970">
          <w:rPr>
            <w:rFonts w:cs="Arial"/>
            <w:strike/>
            <w:lang w:val="en-GB"/>
          </w:rPr>
          <w:tab/>
          <w:delText>N/A</w:delText>
        </w:r>
      </w:del>
    </w:p>
    <w:p w14:paraId="5E72DD10" w14:textId="4C9DCCB3" w:rsidR="005A5F41" w:rsidRPr="007724B6" w:rsidDel="00361970" w:rsidRDefault="00FE4EB7" w:rsidP="001F3EEB">
      <w:pPr>
        <w:spacing w:after="120" w:line="240" w:lineRule="auto"/>
        <w:ind w:left="1701" w:hanging="1701"/>
        <w:rPr>
          <w:del w:id="144" w:author="Raphael Malyankar" w:date="2024-12-02T01:34:00Z" w16du:dateUtc="2024-12-02T08:34:00Z"/>
          <w:strike/>
          <w:lang w:val="en-GB"/>
        </w:rPr>
      </w:pPr>
      <w:del w:id="145" w:author="Raphael Malyankar" w:date="2024-12-02T01:34:00Z" w16du:dateUtc="2024-12-02T08:34:00Z">
        <w:r w:rsidRPr="007724B6" w:rsidDel="00361970">
          <w:rPr>
            <w:rFonts w:cs="Arial"/>
            <w:b/>
            <w:bCs/>
            <w:strike/>
            <w:sz w:val="22"/>
            <w:szCs w:val="22"/>
            <w:lang w:val="en-GB"/>
          </w:rPr>
          <w:delText xml:space="preserve">Specific </w:delText>
        </w:r>
        <w:r w:rsidR="005A5F41" w:rsidRPr="007724B6" w:rsidDel="00361970">
          <w:rPr>
            <w:rFonts w:cs="Arial"/>
            <w:b/>
            <w:bCs/>
            <w:strike/>
            <w:sz w:val="22"/>
            <w:szCs w:val="22"/>
            <w:lang w:val="en-GB"/>
          </w:rPr>
          <w:delText>Purpose:</w:delText>
        </w:r>
        <w:r w:rsidR="005A5F41" w:rsidRPr="007724B6" w:rsidDel="00361970">
          <w:rPr>
            <w:rFonts w:cs="Arial"/>
            <w:b/>
            <w:bCs/>
            <w:strike/>
            <w:lang w:val="en-GB"/>
          </w:rPr>
          <w:delText xml:space="preserve"> </w:delText>
        </w:r>
        <w:r w:rsidR="00165EA7" w:rsidRPr="007724B6" w:rsidDel="00361970">
          <w:rPr>
            <w:rFonts w:cs="Arial"/>
            <w:b/>
            <w:bCs/>
            <w:strike/>
            <w:lang w:val="en-GB"/>
          </w:rPr>
          <w:tab/>
        </w:r>
        <w:r w:rsidR="004F095A" w:rsidDel="00361970">
          <w:rPr>
            <w:strike/>
            <w:lang w:val="en-GB"/>
          </w:rPr>
          <w:delText xml:space="preserve">Validation of </w:delText>
        </w:r>
        <w:r w:rsidR="006A1B6A" w:rsidDel="00361970">
          <w:rPr>
            <w:strike/>
            <w:lang w:val="en-GB"/>
          </w:rPr>
          <w:delText>S-1</w:delText>
        </w:r>
        <w:r w:rsidR="00F6147E" w:rsidDel="00361970">
          <w:rPr>
            <w:strike/>
            <w:lang w:val="en-GB"/>
          </w:rPr>
          <w:delText>00</w:delText>
        </w:r>
        <w:r w:rsidR="004F095A" w:rsidDel="00361970">
          <w:rPr>
            <w:strike/>
            <w:lang w:val="en-GB"/>
          </w:rPr>
          <w:delText xml:space="preserve"> datasets and exchange sets</w:delText>
        </w:r>
        <w:r w:rsidR="00F6147E" w:rsidDel="00361970">
          <w:rPr>
            <w:strike/>
            <w:lang w:val="en-GB"/>
          </w:rPr>
          <w:delText xml:space="preserve"> intended for use on ECDIS</w:delText>
        </w:r>
        <w:r w:rsidR="004F095A" w:rsidDel="00361970">
          <w:rPr>
            <w:strike/>
            <w:lang w:val="en-GB"/>
          </w:rPr>
          <w:delText>.</w:delText>
        </w:r>
      </w:del>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46" w:name="_Toc180964497"/>
      <w:bookmarkStart w:id="147" w:name="_Toc412810747"/>
      <w:r w:rsidRPr="00CF30EA">
        <w:rPr>
          <w:lang w:val="en-GB"/>
        </w:rPr>
        <w:lastRenderedPageBreak/>
        <w:t>Specification metadata and maintenance</w:t>
      </w:r>
      <w:bookmarkEnd w:id="146"/>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48" w:name="_Toc180964498"/>
      <w:bookmarkEnd w:id="147"/>
      <w:r w:rsidRPr="00CF30EA">
        <w:t xml:space="preserve">Specification </w:t>
      </w:r>
      <w:r w:rsidR="00165EA7">
        <w:t>m</w:t>
      </w:r>
      <w:r w:rsidRPr="00CF30EA">
        <w:t>etadata</w:t>
      </w:r>
      <w:bookmarkEnd w:id="148"/>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5984D5C6"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F6147E">
        <w:rPr>
          <w:lang w:val="en-GB"/>
        </w:rPr>
        <w:t xml:space="preserve">Interoperability </w:t>
      </w:r>
      <w:r w:rsidR="00113EC1">
        <w:rPr>
          <w:lang w:val="en-GB"/>
        </w:rPr>
        <w:t>Validation Checks</w:t>
      </w:r>
    </w:p>
    <w:p w14:paraId="1501621B" w14:textId="139E0351"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ins w:id="149" w:author="Raphael Malyankar" w:date="2024-12-02T01:34:00Z" w16du:dateUtc="2024-12-02T08:34:00Z">
        <w:r w:rsidR="00361970">
          <w:rPr>
            <w:lang w:val="en-GB"/>
          </w:rPr>
          <w:t>2</w:t>
        </w:r>
      </w:ins>
      <w:del w:id="150" w:author="Raphael Malyankar" w:date="2024-12-02T01:34:00Z" w16du:dateUtc="2024-12-02T08:34:00Z">
        <w:r w:rsidR="008739B6" w:rsidDel="00361970">
          <w:rPr>
            <w:lang w:val="en-GB"/>
          </w:rPr>
          <w:delText>1</w:delText>
        </w:r>
      </w:del>
      <w:r>
        <w:rPr>
          <w:lang w:val="en-GB"/>
        </w:rPr>
        <w:t>.0</w:t>
      </w:r>
    </w:p>
    <w:p w14:paraId="0F27C97C" w14:textId="6CB275E6"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r w:rsidR="007C6D08">
        <w:rPr>
          <w:lang w:val="en-GB"/>
        </w:rPr>
        <w:t>1</w:t>
      </w:r>
      <w:ins w:id="151" w:author="Raphael Malyankar" w:date="2024-12-02T01:35:00Z" w16du:dateUtc="2024-12-02T08:35:00Z">
        <w:r w:rsidR="00361970">
          <w:rPr>
            <w:lang w:val="en-GB"/>
          </w:rPr>
          <w:t>1</w:t>
        </w:r>
      </w:ins>
      <w:del w:id="152" w:author="Raphael Malyankar" w:date="2024-12-02T01:34:00Z" w16du:dateUtc="2024-12-02T08:34:00Z">
        <w:r w:rsidR="007C6D08" w:rsidDel="00361970">
          <w:rPr>
            <w:lang w:val="en-GB"/>
          </w:rPr>
          <w:delText>0</w:delText>
        </w:r>
      </w:del>
      <w:r w:rsidR="00DA1A11">
        <w:rPr>
          <w:lang w:val="en-GB"/>
        </w:rPr>
        <w:t>-</w:t>
      </w:r>
      <w:r w:rsidR="001546BA">
        <w:rPr>
          <w:lang w:val="en-GB"/>
        </w:rPr>
        <w:t>2</w:t>
      </w:r>
      <w:ins w:id="153" w:author="Raphael Malyankar" w:date="2024-12-02T01:35:00Z" w16du:dateUtc="2024-12-02T08:35:00Z">
        <w:r w:rsidR="00361970">
          <w:rPr>
            <w:lang w:val="en-GB"/>
          </w:rPr>
          <w:t>5</w:t>
        </w:r>
      </w:ins>
      <w:del w:id="154" w:author="Raphael Malyankar" w:date="2024-12-02T01:35:00Z" w16du:dateUtc="2024-12-02T08:35:00Z">
        <w:r w:rsidR="00F6147E" w:rsidDel="00361970">
          <w:rPr>
            <w:lang w:val="en-GB"/>
          </w:rPr>
          <w:delText>3</w:delText>
        </w:r>
      </w:del>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10179788"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E938FE">
        <w:rPr>
          <w:lang w:val="en-GB"/>
        </w:rPr>
        <w:t>S-158:</w:t>
      </w:r>
      <w:r w:rsidR="00F6147E">
        <w:rPr>
          <w:lang w:val="en-GB"/>
        </w:rPr>
        <w:t>98</w:t>
      </w:r>
    </w:p>
    <w:p w14:paraId="3D5BEFB7" w14:textId="03C805CB"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1C137B" w:rsidRPr="001C137B">
        <w:rPr>
          <w:lang w:val="en-GB"/>
        </w:rPr>
        <w:t xml:space="preserve">IHO </w:t>
      </w:r>
      <w:r w:rsidR="00B55F58">
        <w:rPr>
          <w:lang w:val="en-GB"/>
        </w:rPr>
        <w:t>S-100</w:t>
      </w:r>
      <w:r w:rsidR="0010055A">
        <w:rPr>
          <w:lang w:val="en-GB"/>
        </w:rPr>
        <w:t xml:space="preserve"> Working Group</w:t>
      </w:r>
      <w:r w:rsidR="001C137B">
        <w:rPr>
          <w:lang w:val="en-GB"/>
        </w:rPr>
        <w:t xml:space="preserve"> </w:t>
      </w:r>
      <w:r w:rsidR="00C1013B" w:rsidRPr="00CF30EA">
        <w:rPr>
          <w:lang w:val="en-GB"/>
        </w:rPr>
        <w:t xml:space="preserve">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55" w:name="_Toc180964499"/>
      <w:bookmarkStart w:id="156" w:name="_Toc412810749"/>
      <w:commentRangeStart w:id="157"/>
      <w:r w:rsidRPr="00CF30EA">
        <w:t>Specification maintenance</w:t>
      </w:r>
      <w:commentRangeEnd w:id="157"/>
      <w:r w:rsidR="008739B6">
        <w:rPr>
          <w:rStyle w:val="CommentReference"/>
          <w:b w:val="0"/>
          <w:bCs w:val="0"/>
          <w:lang w:val="en-AU"/>
        </w:rPr>
        <w:commentReference w:id="157"/>
      </w:r>
      <w:bookmarkEnd w:id="155"/>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56"/>
    <w:p w14:paraId="1BC15EB1" w14:textId="2B92E0A3" w:rsidR="00EC0C05" w:rsidRDefault="00EC0C05" w:rsidP="00913A48">
      <w:pPr>
        <w:spacing w:after="120" w:line="240" w:lineRule="auto"/>
        <w:rPr>
          <w:lang w:val="en-GB"/>
        </w:rPr>
      </w:pPr>
      <w:r w:rsidRPr="00CF30EA">
        <w:rPr>
          <w:lang w:val="en-GB"/>
        </w:rPr>
        <w:t xml:space="preserve">Changes to </w:t>
      </w:r>
      <w:r w:rsidR="00E938FE">
        <w:rPr>
          <w:lang w:val="en-GB"/>
        </w:rPr>
        <w:t>S-158:</w:t>
      </w:r>
      <w:r w:rsidR="00A44874">
        <w:rPr>
          <w:lang w:val="en-GB"/>
        </w:rPr>
        <w:t>98</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3CC0A747" w:rsidR="00C131AE" w:rsidRPr="00CF30EA" w:rsidRDefault="00E938FE" w:rsidP="00913A48">
      <w:pPr>
        <w:spacing w:after="120" w:line="240" w:lineRule="auto"/>
        <w:rPr>
          <w:lang w:val="en-GB"/>
        </w:rPr>
      </w:pPr>
      <w:r>
        <w:rPr>
          <w:lang w:val="en-GB"/>
        </w:rPr>
        <w:t>S-158:</w:t>
      </w:r>
      <w:r w:rsidR="00A44874">
        <w:rPr>
          <w:lang w:val="en-GB"/>
        </w:rPr>
        <w:t>98</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14CE8BE3" w14:textId="7E1D4CCB" w:rsidR="00361970" w:rsidRPr="00A7584B" w:rsidRDefault="00361970" w:rsidP="00361970">
      <w:pPr>
        <w:spacing w:after="120" w:line="240" w:lineRule="auto"/>
        <w:rPr>
          <w:ins w:id="158" w:author="Raphael Malyankar" w:date="2024-12-02T01:35:00Z" w16du:dateUtc="2024-12-02T08:35:00Z"/>
          <w:lang w:val="en-GB"/>
        </w:rPr>
      </w:pPr>
      <w:ins w:id="159" w:author="Raphael Malyankar" w:date="2024-12-02T01:35:00Z" w16du:dateUtc="2024-12-02T08:35:00Z">
        <w:r w:rsidRPr="00A7584B">
          <w:rPr>
            <w:lang w:val="en-GB"/>
          </w:rPr>
          <w:t>New Editions of S-158:</w:t>
        </w:r>
        <w:r>
          <w:rPr>
            <w:lang w:val="en-GB"/>
          </w:rPr>
          <w:t>98</w:t>
        </w:r>
        <w:r w:rsidRPr="00A7584B">
          <w:rPr>
            <w:lang w:val="en-GB"/>
          </w:rPr>
          <w:t xml:space="preserve"> include at least one of the following changes:</w:t>
        </w:r>
      </w:ins>
    </w:p>
    <w:p w14:paraId="52D94746" w14:textId="77777777" w:rsidR="00361970" w:rsidRPr="00A7584B" w:rsidRDefault="00361970" w:rsidP="00361970">
      <w:pPr>
        <w:pStyle w:val="ListParagraph"/>
        <w:numPr>
          <w:ilvl w:val="0"/>
          <w:numId w:val="24"/>
        </w:numPr>
        <w:spacing w:line="240" w:lineRule="auto"/>
        <w:rPr>
          <w:ins w:id="160" w:author="Raphael Malyankar" w:date="2024-12-02T01:35:00Z" w16du:dateUtc="2024-12-02T08:35:00Z"/>
          <w:lang w:val="en-GB"/>
        </w:rPr>
      </w:pPr>
      <w:ins w:id="161" w:author="Raphael Malyankar" w:date="2024-12-02T01:35:00Z" w16du:dateUtc="2024-12-02T08:35:00Z">
        <w:r w:rsidRPr="00A7584B">
          <w:rPr>
            <w:lang w:val="en-GB"/>
          </w:rPr>
          <w:t>introduce a new validation check (of any classification);</w:t>
        </w:r>
      </w:ins>
    </w:p>
    <w:p w14:paraId="74903107" w14:textId="77777777" w:rsidR="00361970" w:rsidRPr="00A7584B" w:rsidRDefault="00361970" w:rsidP="00361970">
      <w:pPr>
        <w:pStyle w:val="ListParagraph"/>
        <w:numPr>
          <w:ilvl w:val="0"/>
          <w:numId w:val="24"/>
        </w:numPr>
        <w:spacing w:line="240" w:lineRule="auto"/>
        <w:rPr>
          <w:ins w:id="162" w:author="Raphael Malyankar" w:date="2024-12-02T01:35:00Z" w16du:dateUtc="2024-12-02T08:35:00Z"/>
          <w:lang w:val="en-GB"/>
        </w:rPr>
      </w:pPr>
      <w:ins w:id="163" w:author="Raphael Malyankar" w:date="2024-12-02T01:35:00Z" w16du:dateUtc="2024-12-02T08:35:00Z">
        <w:r w:rsidRPr="00A7584B">
          <w:rPr>
            <w:lang w:val="en-GB"/>
          </w:rPr>
          <w:t>remove an existing validation check (of any classification);</w:t>
        </w:r>
      </w:ins>
    </w:p>
    <w:p w14:paraId="5AB5C942" w14:textId="77777777" w:rsidR="00361970" w:rsidRPr="00A7584B" w:rsidRDefault="00361970" w:rsidP="00361970">
      <w:pPr>
        <w:pStyle w:val="ListParagraph"/>
        <w:numPr>
          <w:ilvl w:val="0"/>
          <w:numId w:val="24"/>
        </w:numPr>
        <w:spacing w:line="240" w:lineRule="auto"/>
        <w:rPr>
          <w:ins w:id="164" w:author="Raphael Malyankar" w:date="2024-12-02T01:35:00Z" w16du:dateUtc="2024-12-02T08:35:00Z"/>
          <w:lang w:val="en-GB"/>
        </w:rPr>
      </w:pPr>
      <w:ins w:id="165" w:author="Raphael Malyankar" w:date="2024-12-02T01:35:00Z" w16du:dateUtc="2024-12-02T08:35:00Z">
        <w:r w:rsidRPr="00A7584B">
          <w:rPr>
            <w:lang w:val="en-GB"/>
          </w:rPr>
          <w:t>change the classification of a validation check, whether upgrade (such as Error to Critical) or downgrade (such as Error to Warning);</w:t>
        </w:r>
      </w:ins>
    </w:p>
    <w:p w14:paraId="0AF6E297" w14:textId="77777777" w:rsidR="00361970" w:rsidRPr="00A7584B" w:rsidRDefault="00361970" w:rsidP="00361970">
      <w:pPr>
        <w:pStyle w:val="ListParagraph"/>
        <w:numPr>
          <w:ilvl w:val="0"/>
          <w:numId w:val="24"/>
        </w:numPr>
        <w:spacing w:line="240" w:lineRule="auto"/>
        <w:rPr>
          <w:ins w:id="166" w:author="Raphael Malyankar" w:date="2024-12-02T01:35:00Z" w16du:dateUtc="2024-12-02T08:35:00Z"/>
          <w:lang w:val="en-GB"/>
        </w:rPr>
      </w:pPr>
      <w:ins w:id="167" w:author="Raphael Malyankar" w:date="2024-12-02T01:35:00Z" w16du:dateUtc="2024-12-02T08:35:00Z">
        <w:r w:rsidRPr="00A7584B">
          <w:rPr>
            <w:lang w:val="en-GB"/>
          </w:rPr>
          <w:t>extend a validation check to include new features, conditions, etc., in a way that requires validation software manufacturers to change their software.</w:t>
        </w:r>
      </w:ins>
    </w:p>
    <w:p w14:paraId="3C5F66C4" w14:textId="3F692AA3" w:rsidR="00361970" w:rsidRPr="00A7584B" w:rsidRDefault="00361970" w:rsidP="00361970">
      <w:pPr>
        <w:spacing w:after="120" w:line="240" w:lineRule="auto"/>
        <w:rPr>
          <w:ins w:id="168" w:author="Raphael Malyankar" w:date="2024-12-02T01:35:00Z" w16du:dateUtc="2024-12-02T08:35:00Z"/>
          <w:lang w:val="en-GB"/>
        </w:rPr>
      </w:pPr>
      <w:ins w:id="169" w:author="Raphael Malyankar" w:date="2024-12-02T01:35:00Z" w16du:dateUtc="2024-12-02T08:35:00Z">
        <w:r w:rsidRPr="00A7584B">
          <w:rPr>
            <w:lang w:val="en-GB"/>
          </w:rPr>
          <w:t>New Editions are likely to require validation software manufacturers to change their software or invalidate datasets which passed validation according to the previous Edition of S-158:</w:t>
        </w:r>
      </w:ins>
      <w:ins w:id="170" w:author="Raphael Malyankar" w:date="2024-12-02T01:36:00Z" w16du:dateUtc="2024-12-02T08:36:00Z">
        <w:r>
          <w:rPr>
            <w:lang w:val="en-GB"/>
          </w:rPr>
          <w:t>98</w:t>
        </w:r>
      </w:ins>
      <w:ins w:id="171" w:author="Raphael Malyankar" w:date="2024-12-02T01:35:00Z" w16du:dateUtc="2024-12-02T08:35:00Z">
        <w:r w:rsidRPr="00A7584B">
          <w:rPr>
            <w:lang w:val="en-GB"/>
          </w:rPr>
          <w:t>.</w:t>
        </w:r>
      </w:ins>
    </w:p>
    <w:p w14:paraId="32F6319D" w14:textId="77777777" w:rsidR="00361970" w:rsidRPr="00CF30EA" w:rsidRDefault="00361970" w:rsidP="00361970">
      <w:pPr>
        <w:spacing w:after="120" w:line="240" w:lineRule="auto"/>
        <w:rPr>
          <w:ins w:id="172" w:author="Raphael Malyankar" w:date="2024-12-02T01:35:00Z" w16du:dateUtc="2024-12-02T08:35:00Z"/>
          <w:lang w:val="en-GB"/>
        </w:rPr>
      </w:pPr>
      <w:ins w:id="173" w:author="Raphael Malyankar" w:date="2024-12-02T01:35:00Z" w16du:dateUtc="2024-12-02T08:35:00Z">
        <w:r w:rsidRPr="00A7584B">
          <w:rPr>
            <w:lang w:val="en-GB"/>
          </w:rPr>
          <w:t>All cumulative revisions and clarifications must be included with the release of approved New Editions.</w:t>
        </w:r>
      </w:ins>
    </w:p>
    <w:p w14:paraId="7C71EBEF" w14:textId="0EAB6DAE" w:rsidR="00973152" w:rsidRPr="00CF30EA" w:rsidDel="00361970" w:rsidRDefault="00EC0C05" w:rsidP="00423EF0">
      <w:pPr>
        <w:spacing w:after="120" w:line="240" w:lineRule="auto"/>
        <w:rPr>
          <w:del w:id="174" w:author="Raphael Malyankar" w:date="2024-12-02T01:35:00Z" w16du:dateUtc="2024-12-02T08:35:00Z"/>
          <w:lang w:val="en-GB"/>
        </w:rPr>
      </w:pPr>
      <w:del w:id="175" w:author="Raphael Malyankar" w:date="2024-12-02T01:35:00Z" w16du:dateUtc="2024-12-02T08:35:00Z">
        <w:r w:rsidRPr="00423EF0" w:rsidDel="00361970">
          <w:rPr>
            <w:i/>
            <w:lang w:val="en-GB"/>
          </w:rPr>
          <w:delText>New Editions</w:delText>
        </w:r>
        <w:r w:rsidRPr="00CF30EA" w:rsidDel="00361970">
          <w:rPr>
            <w:lang w:val="en-GB"/>
          </w:rPr>
          <w:delText xml:space="preserve"> of </w:delText>
        </w:r>
        <w:r w:rsidR="00E938FE" w:rsidDel="00361970">
          <w:rPr>
            <w:lang w:val="en-GB"/>
          </w:rPr>
          <w:delText>S-158:</w:delText>
        </w:r>
        <w:r w:rsidR="00A44874" w:rsidDel="00361970">
          <w:rPr>
            <w:lang w:val="en-GB"/>
          </w:rPr>
          <w:delText>98</w:delText>
        </w:r>
        <w:r w:rsidRPr="00CF30EA" w:rsidDel="00361970">
          <w:rPr>
            <w:lang w:val="en-GB"/>
          </w:rPr>
          <w:delText xml:space="preserve"> introduce significant changes. </w:delText>
        </w:r>
        <w:r w:rsidRPr="00423EF0" w:rsidDel="00361970">
          <w:rPr>
            <w:i/>
            <w:lang w:val="en-GB"/>
          </w:rPr>
          <w:delText>New Editions</w:delText>
        </w:r>
        <w:r w:rsidRPr="00CF30EA" w:rsidDel="00361970">
          <w:rPr>
            <w:lang w:val="en-GB"/>
          </w:rPr>
          <w:delText xml:space="preserve"> enable new concepts, such as </w:delText>
        </w:r>
        <w:r w:rsidRPr="00AE0E65" w:rsidDel="00361970">
          <w:rPr>
            <w:lang w:val="en-GB"/>
          </w:rPr>
          <w:delText>the ability to support new functions or applications</w:delText>
        </w:r>
        <w:r w:rsidRPr="00CF30EA" w:rsidDel="00361970">
          <w:rPr>
            <w:lang w:val="en-GB"/>
          </w:rPr>
          <w:delText>,</w:delText>
        </w:r>
        <w:r w:rsidR="00EC5268" w:rsidDel="00361970">
          <w:rPr>
            <w:lang w:val="en-GB"/>
          </w:rPr>
          <w:delText xml:space="preserve"> </w:delText>
        </w:r>
        <w:r w:rsidRPr="00CF30EA" w:rsidDel="00361970">
          <w:rPr>
            <w:lang w:val="en-GB"/>
          </w:rPr>
          <w:delText>the introduction of new constructs or data types</w:delText>
        </w:r>
        <w:r w:rsidR="00C131AE" w:rsidDel="00361970">
          <w:rPr>
            <w:lang w:val="en-GB"/>
          </w:rPr>
          <w:delText xml:space="preserve">, or significant changes to the basic information or check structure </w:delText>
        </w:r>
        <w:r w:rsidR="00AE0E65" w:rsidDel="00361970">
          <w:rPr>
            <w:lang w:val="en-GB"/>
          </w:rPr>
          <w:delText>arising from a new edition of S-158</w:delText>
        </w:r>
        <w:r w:rsidRPr="00CF30EA" w:rsidDel="00361970">
          <w:rPr>
            <w:lang w:val="en-GB"/>
          </w:rPr>
          <w:delText xml:space="preserve">. </w:delText>
        </w:r>
        <w:r w:rsidRPr="00423EF0" w:rsidDel="00361970">
          <w:rPr>
            <w:i/>
            <w:lang w:val="en-GB"/>
          </w:rPr>
          <w:delText>New Editions</w:delText>
        </w:r>
        <w:r w:rsidRPr="00CF30EA" w:rsidDel="00361970">
          <w:rPr>
            <w:lang w:val="en-GB"/>
          </w:rPr>
          <w:delText xml:space="preserve"> are likely to have a significant impact on either existing users or future users of </w:delText>
        </w:r>
        <w:r w:rsidR="006A1B6A" w:rsidDel="00361970">
          <w:rPr>
            <w:lang w:val="en-GB"/>
          </w:rPr>
          <w:delText>S-</w:delText>
        </w:r>
        <w:r w:rsidR="00A44874" w:rsidDel="00361970">
          <w:rPr>
            <w:lang w:val="en-GB"/>
          </w:rPr>
          <w:delText>98</w:delText>
        </w:r>
        <w:r w:rsidR="00AE0E65" w:rsidDel="00361970">
          <w:rPr>
            <w:lang w:val="en-GB"/>
          </w:rPr>
          <w:delText xml:space="preserve"> and </w:delText>
        </w:r>
        <w:r w:rsidR="00E938FE" w:rsidDel="00361970">
          <w:rPr>
            <w:lang w:val="en-GB"/>
          </w:rPr>
          <w:delText>S-158:</w:delText>
        </w:r>
        <w:r w:rsidR="00A44874" w:rsidDel="00361970">
          <w:rPr>
            <w:lang w:val="en-GB"/>
          </w:rPr>
          <w:delText>98</w:delText>
        </w:r>
        <w:r w:rsidRPr="00CF30EA" w:rsidDel="00361970">
          <w:rPr>
            <w:lang w:val="en-GB"/>
          </w:rPr>
          <w:delText>.</w:delText>
        </w:r>
        <w:r w:rsidR="00693639" w:rsidRPr="00CF30EA" w:rsidDel="00361970">
          <w:rPr>
            <w:lang w:val="en-GB"/>
          </w:rPr>
          <w:delText xml:space="preserve"> All cumulative </w:delText>
        </w:r>
        <w:r w:rsidR="00693639" w:rsidRPr="00CF30EA" w:rsidDel="00361970">
          <w:rPr>
            <w:i/>
            <w:lang w:val="en-GB"/>
          </w:rPr>
          <w:delText>revisions</w:delText>
        </w:r>
        <w:r w:rsidR="00693639" w:rsidRPr="00CF30EA" w:rsidDel="00361970">
          <w:rPr>
            <w:lang w:val="en-GB"/>
          </w:rPr>
          <w:delText xml:space="preserve"> and </w:delText>
        </w:r>
        <w:r w:rsidR="00693639" w:rsidRPr="00CF30EA" w:rsidDel="00361970">
          <w:rPr>
            <w:i/>
            <w:lang w:val="en-GB"/>
          </w:rPr>
          <w:delText>clarifications</w:delText>
        </w:r>
        <w:r w:rsidR="00693639" w:rsidRPr="00CF30EA" w:rsidDel="00361970">
          <w:rPr>
            <w:lang w:val="en-GB"/>
          </w:rPr>
          <w:delText xml:space="preserve"> must be included with the release of approved New Editions.</w:delText>
        </w:r>
      </w:del>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36D1E726" w14:textId="09282F97" w:rsidR="00361970" w:rsidRPr="00A7584B" w:rsidRDefault="00EC0C05" w:rsidP="00361970">
      <w:pPr>
        <w:spacing w:after="120" w:line="240" w:lineRule="auto"/>
        <w:rPr>
          <w:ins w:id="176" w:author="Raphael Malyankar" w:date="2024-12-02T01:36:00Z" w16du:dateUtc="2024-12-02T08:36:00Z"/>
          <w:lang w:val="en-GB"/>
        </w:rPr>
      </w:pPr>
      <w:del w:id="177" w:author="Raphael Malyankar" w:date="2024-12-02T01:36:00Z" w16du:dateUtc="2024-12-02T08:36:00Z">
        <w:r w:rsidRPr="00CF30EA" w:rsidDel="00361970">
          <w:rPr>
            <w:i/>
            <w:lang w:val="en-GB"/>
          </w:rPr>
          <w:delText>Revisions</w:delText>
        </w:r>
        <w:r w:rsidRPr="00CF30EA" w:rsidDel="00361970">
          <w:rPr>
            <w:lang w:val="en-GB"/>
          </w:rPr>
          <w:delText xml:space="preserve"> are defined as substantive semantic changes to </w:delText>
        </w:r>
        <w:r w:rsidR="00E938FE" w:rsidDel="00361970">
          <w:rPr>
            <w:lang w:val="en-GB"/>
          </w:rPr>
          <w:delText>S-158:</w:delText>
        </w:r>
        <w:r w:rsidR="00A44874" w:rsidDel="00361970">
          <w:rPr>
            <w:lang w:val="en-GB"/>
          </w:rPr>
          <w:delText>98</w:delText>
        </w:r>
        <w:r w:rsidRPr="00CF30EA" w:rsidDel="00361970">
          <w:rPr>
            <w:lang w:val="en-GB"/>
          </w:rPr>
          <w:delText xml:space="preserve">. Typically, </w:delText>
        </w:r>
        <w:r w:rsidRPr="00423EF0" w:rsidDel="00361970">
          <w:rPr>
            <w:i/>
            <w:lang w:val="en-GB"/>
          </w:rPr>
          <w:delText>revision</w:delText>
        </w:r>
        <w:r w:rsidRPr="00CF30EA" w:rsidDel="00361970">
          <w:rPr>
            <w:lang w:val="en-GB"/>
          </w:rPr>
          <w:delText xml:space="preserve">s will change </w:delText>
        </w:r>
        <w:r w:rsidR="00E938FE" w:rsidDel="00361970">
          <w:rPr>
            <w:lang w:val="en-GB"/>
          </w:rPr>
          <w:delText>S-158:</w:delText>
        </w:r>
        <w:r w:rsidR="00A44874" w:rsidDel="00361970">
          <w:rPr>
            <w:lang w:val="en-GB"/>
          </w:rPr>
          <w:delText>98</w:delText>
        </w:r>
        <w:r w:rsidRPr="00CF30EA" w:rsidDel="00361970">
          <w:rPr>
            <w:lang w:val="en-GB"/>
          </w:rPr>
          <w:delText xml:space="preserve"> to correct factual errors</w:delText>
        </w:r>
        <w:r w:rsidR="00A45A72" w:rsidDel="00361970">
          <w:rPr>
            <w:lang w:val="en-GB"/>
          </w:rPr>
          <w:delText xml:space="preserve"> or</w:delText>
        </w:r>
        <w:r w:rsidRPr="00CF30EA" w:rsidDel="00361970">
          <w:rPr>
            <w:lang w:val="en-GB"/>
          </w:rPr>
          <w:delText xml:space="preserve"> introduce necessary changes that have become evident as a result of practical experience or changing circumstances</w:delText>
        </w:r>
        <w:r w:rsidR="00AE0E65" w:rsidDel="00361970">
          <w:rPr>
            <w:lang w:val="en-GB"/>
          </w:rPr>
          <w:delText xml:space="preserve">, </w:delText>
        </w:r>
        <w:r w:rsidR="008F2DB7" w:rsidDel="00361970">
          <w:rPr>
            <w:lang w:val="en-GB"/>
          </w:rPr>
          <w:delText xml:space="preserve">including </w:delText>
        </w:r>
        <w:r w:rsidR="00AE0E65" w:rsidDel="00361970">
          <w:rPr>
            <w:lang w:val="en-GB"/>
          </w:rPr>
          <w:delText>support for new revisions of S-158</w:delText>
        </w:r>
        <w:r w:rsidRPr="00CF30EA" w:rsidDel="00361970">
          <w:rPr>
            <w:lang w:val="en-GB"/>
          </w:rPr>
          <w:delText xml:space="preserve">. A </w:delText>
        </w:r>
        <w:r w:rsidRPr="00CF30EA" w:rsidDel="00361970">
          <w:rPr>
            <w:i/>
            <w:lang w:val="en-GB"/>
          </w:rPr>
          <w:delText>revision</w:delText>
        </w:r>
        <w:r w:rsidRPr="00CF30EA" w:rsidDel="00361970">
          <w:rPr>
            <w:lang w:val="en-GB"/>
          </w:rPr>
          <w:delText xml:space="preserve"> must not be classified as a clarification. </w:delText>
        </w:r>
        <w:r w:rsidRPr="00CF30EA" w:rsidDel="00361970">
          <w:rPr>
            <w:i/>
            <w:lang w:val="en-GB"/>
          </w:rPr>
          <w:delText>Revisions</w:delText>
        </w:r>
        <w:r w:rsidRPr="00CF30EA" w:rsidDel="00361970">
          <w:rPr>
            <w:lang w:val="en-GB"/>
          </w:rPr>
          <w:delText xml:space="preserve"> could have an impact on either exis</w:delText>
        </w:r>
        <w:r w:rsidR="00B95D1E" w:rsidRPr="00CF30EA" w:rsidDel="00361970">
          <w:rPr>
            <w:lang w:val="en-GB"/>
          </w:rPr>
          <w:delText xml:space="preserve">ting users or future users of </w:delText>
        </w:r>
        <w:r w:rsidR="00E938FE" w:rsidDel="00361970">
          <w:rPr>
            <w:lang w:val="en-GB"/>
          </w:rPr>
          <w:delText>S-158:</w:delText>
        </w:r>
        <w:r w:rsidR="00A44874" w:rsidDel="00361970">
          <w:rPr>
            <w:lang w:val="en-GB"/>
          </w:rPr>
          <w:delText>98</w:delText>
        </w:r>
        <w:r w:rsidRPr="00CF30EA" w:rsidDel="00361970">
          <w:rPr>
            <w:lang w:val="en-GB"/>
          </w:rPr>
          <w:delText xml:space="preserve">. All cumulative </w:delText>
        </w:r>
        <w:r w:rsidRPr="00CF30EA" w:rsidDel="00361970">
          <w:rPr>
            <w:i/>
            <w:lang w:val="en-GB"/>
          </w:rPr>
          <w:delText>clarifications</w:delText>
        </w:r>
        <w:r w:rsidRPr="00CF30EA" w:rsidDel="00361970">
          <w:rPr>
            <w:lang w:val="en-GB"/>
          </w:rPr>
          <w:delText xml:space="preserve"> must be included with the release of approved revisions.</w:delText>
        </w:r>
      </w:del>
      <w:ins w:id="178" w:author="Raphael Malyankar" w:date="2024-12-02T01:36:00Z" w16du:dateUtc="2024-12-02T08:36:00Z">
        <w:r w:rsidR="00361970" w:rsidRPr="00A7584B">
          <w:rPr>
            <w:lang w:val="en-GB"/>
          </w:rPr>
          <w:t>Revisions are defined as substantive semantic changes to S-158:</w:t>
        </w:r>
        <w:r w:rsidR="00361970">
          <w:rPr>
            <w:lang w:val="en-GB"/>
          </w:rPr>
          <w:t>98</w:t>
        </w:r>
        <w:r w:rsidR="00361970" w:rsidRPr="00A7584B">
          <w:rPr>
            <w:lang w:val="en-GB"/>
          </w:rPr>
          <w:t>. Typically, revisions will change S-158:</w:t>
        </w:r>
        <w:r w:rsidR="00361970">
          <w:rPr>
            <w:lang w:val="en-GB"/>
          </w:rPr>
          <w:t>98</w:t>
        </w:r>
        <w:r w:rsidR="00361970" w:rsidRPr="00A7584B">
          <w:rPr>
            <w:lang w:val="en-GB"/>
          </w:rPr>
          <w:t xml:space="preserve"> to correct factual errors or introduce necessary changes that have become evident as a result </w:t>
        </w:r>
        <w:r w:rsidR="00361970" w:rsidRPr="00A7584B">
          <w:rPr>
            <w:lang w:val="en-GB"/>
          </w:rPr>
          <w:lastRenderedPageBreak/>
          <w:t>of practical experience or changing circumstances. Revisions include corrections of misinterpretations of S-</w:t>
        </w:r>
      </w:ins>
      <w:ins w:id="179" w:author="Raphael Malyankar" w:date="2024-12-02T01:37:00Z" w16du:dateUtc="2024-12-02T08:37:00Z">
        <w:r w:rsidR="00361970">
          <w:rPr>
            <w:lang w:val="en-GB"/>
          </w:rPr>
          <w:t>98</w:t>
        </w:r>
      </w:ins>
      <w:ins w:id="180" w:author="Raphael Malyankar" w:date="2024-12-02T01:36:00Z" w16du:dateUtc="2024-12-02T08:36:00Z">
        <w:r w:rsidR="00361970" w:rsidRPr="00A7584B">
          <w:rPr>
            <w:lang w:val="en-GB"/>
          </w:rPr>
          <w:t>, or extensions to checks that do not require changes to validation software..</w:t>
        </w:r>
      </w:ins>
    </w:p>
    <w:p w14:paraId="15AEC3FC" w14:textId="61A2781F" w:rsidR="00361970" w:rsidRPr="00CF30EA" w:rsidRDefault="00361970" w:rsidP="00423EF0">
      <w:pPr>
        <w:spacing w:after="120" w:line="240" w:lineRule="auto"/>
        <w:rPr>
          <w:lang w:val="en-GB"/>
        </w:rPr>
      </w:pPr>
      <w:ins w:id="181" w:author="Raphael Malyankar" w:date="2024-12-02T01:36:00Z" w16du:dateUtc="2024-12-02T08:36:00Z">
        <w:r w:rsidRPr="00A7584B">
          <w:rPr>
            <w:lang w:val="en-GB"/>
          </w:rPr>
          <w:t>A revision must not be classified as a clarification. All cumulative clarifications must be included with the release of approved revisions.</w:t>
        </w:r>
      </w:ins>
    </w:p>
    <w:p w14:paraId="573BEA62" w14:textId="3B7E37B2" w:rsidR="00C131AE" w:rsidDel="00361970" w:rsidRDefault="00EC0C05" w:rsidP="00423EF0">
      <w:pPr>
        <w:spacing w:after="120" w:line="240" w:lineRule="auto"/>
        <w:rPr>
          <w:del w:id="182" w:author="Raphael Malyankar" w:date="2024-12-02T01:36:00Z" w16du:dateUtc="2024-12-02T08:36:00Z"/>
          <w:lang w:val="en-GB"/>
        </w:rPr>
      </w:pPr>
      <w:del w:id="183" w:author="Raphael Malyankar" w:date="2024-12-02T01:36:00Z" w16du:dateUtc="2024-12-02T08:36:00Z">
        <w:r w:rsidRPr="00CF30EA" w:rsidDel="00361970">
          <w:rPr>
            <w:lang w:val="en-GB"/>
          </w:rPr>
          <w:delText xml:space="preserve">Changes in a revision </w:delText>
        </w:r>
        <w:r w:rsidR="00B25B26" w:rsidDel="00361970">
          <w:rPr>
            <w:lang w:val="en-GB"/>
          </w:rPr>
          <w:delText xml:space="preserve">of </w:delText>
        </w:r>
        <w:r w:rsidR="00E938FE" w:rsidDel="00361970">
          <w:rPr>
            <w:lang w:val="en-GB"/>
          </w:rPr>
          <w:delText>S-158:</w:delText>
        </w:r>
        <w:r w:rsidR="00A44874" w:rsidDel="00361970">
          <w:rPr>
            <w:lang w:val="en-GB"/>
          </w:rPr>
          <w:delText>98</w:delText>
        </w:r>
        <w:r w:rsidR="00B25B26" w:rsidDel="00361970">
          <w:rPr>
            <w:lang w:val="en-GB"/>
          </w:rPr>
          <w:delText xml:space="preserve"> may or may not correspond to the same revision</w:delText>
        </w:r>
        <w:r w:rsidR="005B4AFE" w:rsidDel="00361970">
          <w:rPr>
            <w:lang w:val="en-GB"/>
          </w:rPr>
          <w:delText>+edition</w:delText>
        </w:r>
        <w:r w:rsidR="00B25B26" w:rsidDel="00361970">
          <w:rPr>
            <w:lang w:val="en-GB"/>
          </w:rPr>
          <w:delText xml:space="preserve"> number of </w:delText>
        </w:r>
        <w:r w:rsidR="006A1B6A" w:rsidDel="00361970">
          <w:rPr>
            <w:lang w:val="en-GB"/>
          </w:rPr>
          <w:delText>S-</w:delText>
        </w:r>
        <w:r w:rsidR="00A44874" w:rsidDel="00361970">
          <w:rPr>
            <w:lang w:val="en-GB"/>
          </w:rPr>
          <w:delText>98</w:delText>
        </w:r>
        <w:r w:rsidRPr="00CF30EA" w:rsidDel="00361970">
          <w:rPr>
            <w:lang w:val="en-GB"/>
          </w:rPr>
          <w:delText>.</w:delText>
        </w:r>
      </w:del>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7C2A7294" w14:textId="6CB67164" w:rsidR="00840BC2" w:rsidDel="00361970" w:rsidRDefault="00A6513D" w:rsidP="00423EF0">
      <w:pPr>
        <w:spacing w:after="120" w:line="240" w:lineRule="auto"/>
        <w:rPr>
          <w:del w:id="184" w:author="Raphael Malyankar" w:date="2024-12-02T01:37:00Z" w16du:dateUtc="2024-12-02T08:37:00Z"/>
          <w:lang w:val="en-GB"/>
        </w:rPr>
      </w:pPr>
      <w:del w:id="185" w:author="Raphael Malyankar" w:date="2024-12-02T01:37:00Z" w16du:dateUtc="2024-12-02T08:37:00Z">
        <w:r w:rsidRPr="00CF30EA" w:rsidDel="00361970">
          <w:rPr>
            <w:i/>
            <w:lang w:val="en-GB"/>
          </w:rPr>
          <w:delText>Clarifications</w:delText>
        </w:r>
        <w:r w:rsidRPr="00CF30EA" w:rsidDel="00361970">
          <w:rPr>
            <w:lang w:val="en-GB"/>
          </w:rPr>
          <w:delText xml:space="preserve"> are changes to </w:delText>
        </w:r>
        <w:r w:rsidR="00E938FE" w:rsidDel="00361970">
          <w:rPr>
            <w:lang w:val="en-GB"/>
          </w:rPr>
          <w:delText>S-158:</w:delText>
        </w:r>
        <w:r w:rsidR="00A44874" w:rsidDel="00361970">
          <w:rPr>
            <w:lang w:val="en-GB"/>
          </w:rPr>
          <w:delText>98</w:delText>
        </w:r>
        <w:r w:rsidR="00840BC2" w:rsidDel="00361970">
          <w:rPr>
            <w:lang w:val="en-GB"/>
          </w:rPr>
          <w:delText xml:space="preserve"> arising from non-substantive reasons </w:delText>
        </w:r>
        <w:commentRangeStart w:id="186"/>
        <w:commentRangeStart w:id="187"/>
        <w:r w:rsidR="00840BC2" w:rsidDel="00361970">
          <w:rPr>
            <w:lang w:val="en-GB"/>
          </w:rPr>
          <w:delText>or</w:delText>
        </w:r>
        <w:r w:rsidRPr="00CF30EA" w:rsidDel="00361970">
          <w:rPr>
            <w:lang w:val="en-GB"/>
          </w:rPr>
          <w:delText xml:space="preserve"> </w:delText>
        </w:r>
        <w:r w:rsidR="00840BC2" w:rsidDel="00361970">
          <w:rPr>
            <w:lang w:val="en-GB"/>
          </w:rPr>
          <w:delText xml:space="preserve">from introduction of a new edition or revision of </w:delText>
        </w:r>
        <w:commentRangeEnd w:id="186"/>
        <w:r w:rsidR="006A1B6A" w:rsidDel="00361970">
          <w:rPr>
            <w:lang w:val="en-GB"/>
          </w:rPr>
          <w:delText>S-</w:delText>
        </w:r>
        <w:r w:rsidR="00A44874" w:rsidDel="00361970">
          <w:rPr>
            <w:lang w:val="en-GB"/>
          </w:rPr>
          <w:delText>98</w:delText>
        </w:r>
        <w:r w:rsidR="00964AB6" w:rsidDel="00361970">
          <w:rPr>
            <w:rStyle w:val="CommentReference"/>
          </w:rPr>
          <w:commentReference w:id="186"/>
        </w:r>
        <w:commentRangeEnd w:id="187"/>
        <w:r w:rsidR="004B194F" w:rsidDel="00361970">
          <w:rPr>
            <w:rStyle w:val="CommentReference"/>
          </w:rPr>
          <w:commentReference w:id="187"/>
        </w:r>
        <w:r w:rsidR="00840BC2" w:rsidDel="00361970">
          <w:rPr>
            <w:lang w:val="en-GB"/>
          </w:rPr>
          <w:delText>.</w:delText>
        </w:r>
      </w:del>
    </w:p>
    <w:p w14:paraId="5D66BF6F" w14:textId="714A7719" w:rsidR="00361970" w:rsidRPr="00361970" w:rsidRDefault="00361970" w:rsidP="00361970">
      <w:pPr>
        <w:spacing w:after="120" w:line="240" w:lineRule="auto"/>
        <w:rPr>
          <w:ins w:id="188" w:author="Raphael Malyankar" w:date="2024-12-02T01:37:00Z" w16du:dateUtc="2024-12-02T08:37:00Z"/>
          <w:lang w:val="en-GB"/>
        </w:rPr>
      </w:pPr>
      <w:ins w:id="189" w:author="Raphael Malyankar" w:date="2024-12-02T01:37:00Z" w16du:dateUtc="2024-12-02T08:37:00Z">
        <w:r w:rsidRPr="00361970">
          <w:rPr>
            <w:lang w:val="en-GB"/>
          </w:rPr>
          <w:t>Clarifications are changes to S-158:</w:t>
        </w:r>
        <w:r>
          <w:rPr>
            <w:lang w:val="en-GB"/>
          </w:rPr>
          <w:t>98</w:t>
        </w:r>
        <w:r w:rsidRPr="00361970">
          <w:rPr>
            <w:lang w:val="en-GB"/>
          </w:rPr>
          <w:t xml:space="preserve"> arising from non-substantive reasons.</w:t>
        </w:r>
      </w:ins>
    </w:p>
    <w:p w14:paraId="10764D66" w14:textId="49CAE049" w:rsidR="00A6513D" w:rsidDel="00361970" w:rsidRDefault="00361970" w:rsidP="00423EF0">
      <w:pPr>
        <w:spacing w:after="120" w:line="240" w:lineRule="auto"/>
        <w:rPr>
          <w:del w:id="190" w:author="Raphael Malyankar" w:date="2024-12-02T01:37:00Z" w16du:dateUtc="2024-12-02T08:37:00Z"/>
          <w:lang w:val="en-GB"/>
        </w:rPr>
      </w:pPr>
      <w:ins w:id="191" w:author="Raphael Malyankar" w:date="2024-12-02T01:37:00Z" w16du:dateUtc="2024-12-02T08:37:00Z">
        <w:r w:rsidRPr="00361970">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ins>
      <w:del w:id="192" w:author="Raphael Malyankar" w:date="2024-12-02T01:37:00Z" w16du:dateUtc="2024-12-02T08:37:00Z">
        <w:r w:rsidR="00A6513D" w:rsidRPr="00CF30EA" w:rsidDel="00361970">
          <w:rPr>
            <w:lang w:val="en-GB"/>
          </w:rPr>
          <w:delText>Typically</w:delText>
        </w:r>
        <w:r w:rsidR="00840BC2" w:rsidDel="00361970">
          <w:rPr>
            <w:lang w:val="en-GB"/>
          </w:rPr>
          <w:delText xml:space="preserve"> clarifications for non-substantive reasons</w:delText>
        </w:r>
        <w:r w:rsidR="00A6513D" w:rsidRPr="00CF30EA" w:rsidDel="00361970">
          <w:rPr>
            <w:lang w:val="en-GB"/>
          </w:rPr>
          <w:delText xml:space="preserve"> remove ambiguity; correct grammatical and spelling errors; amend or update cross references; </w:delText>
        </w:r>
        <w:r w:rsidR="005B4AFE" w:rsidDel="00361970">
          <w:rPr>
            <w:lang w:val="en-GB"/>
          </w:rPr>
          <w:delText>revise check messages or clarify check descriptions; or revise classifications of checks as critical/error/warning</w:delText>
        </w:r>
        <w:r w:rsidR="00A6513D" w:rsidRPr="00CF30EA" w:rsidDel="00361970">
          <w:rPr>
            <w:lang w:val="en-GB"/>
          </w:rPr>
          <w:delText xml:space="preserve">. A </w:delText>
        </w:r>
        <w:r w:rsidR="00A6513D" w:rsidRPr="00CF30EA" w:rsidDel="00361970">
          <w:rPr>
            <w:i/>
            <w:lang w:val="en-GB"/>
          </w:rPr>
          <w:delText>clarification</w:delText>
        </w:r>
        <w:r w:rsidR="00A6513D" w:rsidRPr="00CF30EA" w:rsidDel="00361970">
          <w:rPr>
            <w:lang w:val="en-GB"/>
          </w:rPr>
          <w:delText xml:space="preserve"> must not cause any substantive semantic change to </w:delText>
        </w:r>
        <w:r w:rsidR="00E938FE" w:rsidDel="00361970">
          <w:rPr>
            <w:lang w:val="en-GB"/>
          </w:rPr>
          <w:delText>S-158:</w:delText>
        </w:r>
        <w:r w:rsidR="00A44874" w:rsidDel="00361970">
          <w:rPr>
            <w:lang w:val="en-GB"/>
          </w:rPr>
          <w:delText>98</w:delText>
        </w:r>
        <w:r w:rsidR="00840BC2" w:rsidDel="00361970">
          <w:rPr>
            <w:lang w:val="en-GB"/>
          </w:rPr>
          <w:delText>.</w:delText>
        </w:r>
      </w:del>
    </w:p>
    <w:p w14:paraId="411C8B13" w14:textId="77777777" w:rsidR="00361970" w:rsidRDefault="00361970" w:rsidP="00361970">
      <w:pPr>
        <w:spacing w:after="120" w:line="240" w:lineRule="auto"/>
        <w:rPr>
          <w:ins w:id="193" w:author="Raphael Malyankar" w:date="2024-12-02T01:37:00Z" w16du:dateUtc="2024-12-02T08:37:00Z"/>
          <w:lang w:val="en-GB"/>
        </w:rPr>
      </w:pPr>
    </w:p>
    <w:p w14:paraId="6920D6FF" w14:textId="3DBB6F30" w:rsidR="00840BC2" w:rsidRPr="00CF30EA" w:rsidDel="00361970" w:rsidRDefault="00840BC2" w:rsidP="00423EF0">
      <w:pPr>
        <w:spacing w:after="120" w:line="240" w:lineRule="auto"/>
        <w:rPr>
          <w:del w:id="194" w:author="Raphael Malyankar" w:date="2024-12-02T01:37:00Z" w16du:dateUtc="2024-12-02T08:37:00Z"/>
          <w:lang w:val="en-GB"/>
        </w:rPr>
      </w:pPr>
      <w:del w:id="195" w:author="Raphael Malyankar" w:date="2024-12-02T01:37:00Z" w16du:dateUtc="2024-12-02T08:37:00Z">
        <w:r w:rsidDel="00361970">
          <w:rPr>
            <w:lang w:val="en-GB"/>
          </w:rPr>
          <w:delText xml:space="preserve">Clarifications to </w:delText>
        </w:r>
        <w:r w:rsidR="00E938FE" w:rsidDel="00361970">
          <w:rPr>
            <w:lang w:val="en-GB"/>
          </w:rPr>
          <w:delText>S-158:</w:delText>
        </w:r>
        <w:r w:rsidR="00A44874" w:rsidDel="00361970">
          <w:rPr>
            <w:lang w:val="en-GB"/>
          </w:rPr>
          <w:delText>98</w:delText>
        </w:r>
        <w:r w:rsidDel="00361970">
          <w:rPr>
            <w:lang w:val="en-GB"/>
          </w:rPr>
          <w:delText xml:space="preserve"> for alignment to a new edition or revision of </w:delText>
        </w:r>
        <w:r w:rsidR="006A1B6A" w:rsidDel="00361970">
          <w:rPr>
            <w:lang w:val="en-GB"/>
          </w:rPr>
          <w:delText>S-</w:delText>
        </w:r>
        <w:r w:rsidR="00A44874" w:rsidDel="00361970">
          <w:rPr>
            <w:lang w:val="en-GB"/>
          </w:rPr>
          <w:delText>98</w:delText>
        </w:r>
        <w:r w:rsidDel="00361970">
          <w:rPr>
            <w:lang w:val="en-GB"/>
          </w:rPr>
          <w:delText xml:space="preserve"> may update validation checks or add new validation checks. Validation checks for older but still active editions or revisions of </w:delText>
        </w:r>
        <w:r w:rsidR="006A1B6A" w:rsidDel="00361970">
          <w:rPr>
            <w:lang w:val="en-GB"/>
          </w:rPr>
          <w:delText>S-</w:delText>
        </w:r>
        <w:r w:rsidR="00A44874" w:rsidDel="00361970">
          <w:rPr>
            <w:lang w:val="en-GB"/>
          </w:rPr>
          <w:delText>98</w:delText>
        </w:r>
        <w:r w:rsidDel="00361970">
          <w:rPr>
            <w:lang w:val="en-GB"/>
          </w:rPr>
          <w:delText xml:space="preserve"> wil be retained but may</w:delText>
        </w:r>
        <w:r w:rsidR="00964AB6" w:rsidDel="00361970">
          <w:rPr>
            <w:lang w:val="en-GB"/>
          </w:rPr>
          <w:delText xml:space="preserve"> be marked as </w:delText>
        </w:r>
        <w:r w:rsidR="00964AB6" w:rsidRPr="00964AB6" w:rsidDel="00361970">
          <w:rPr>
            <w:i/>
            <w:iCs/>
            <w:lang w:val="en-GB"/>
          </w:rPr>
          <w:delText>Deleted</w:delText>
        </w:r>
        <w:r w:rsidR="00964AB6" w:rsidDel="00361970">
          <w:rPr>
            <w:lang w:val="en-GB"/>
          </w:rPr>
          <w:delText xml:space="preserve"> for the new edition/revision of </w:delText>
        </w:r>
        <w:r w:rsidR="006A1B6A" w:rsidDel="00361970">
          <w:rPr>
            <w:lang w:val="en-GB"/>
          </w:rPr>
          <w:delText>S-</w:delText>
        </w:r>
        <w:r w:rsidR="00A44874" w:rsidDel="00361970">
          <w:rPr>
            <w:lang w:val="en-GB"/>
          </w:rPr>
          <w:delText>98</w:delText>
        </w:r>
        <w:r w:rsidR="00964AB6" w:rsidDel="00361970">
          <w:rPr>
            <w:lang w:val="en-GB"/>
          </w:rPr>
          <w:delText>.</w:delText>
        </w:r>
      </w:del>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5580A119" w:rsidR="00973152" w:rsidRPr="00CF30EA" w:rsidRDefault="008F5A40" w:rsidP="00AB1767">
      <w:pPr>
        <w:spacing w:after="120" w:line="240" w:lineRule="auto"/>
        <w:rPr>
          <w:lang w:val="en-GB"/>
        </w:rPr>
      </w:pPr>
      <w:r w:rsidRPr="00CF30EA">
        <w:rPr>
          <w:lang w:val="en-GB"/>
        </w:rPr>
        <w:t>The associated version control numbering to identify changes (</w:t>
      </w:r>
      <w:r w:rsidR="004B699E">
        <w:rPr>
          <w:lang w:val="en-GB"/>
        </w:rPr>
        <w:t xml:space="preserve">boldface </w:t>
      </w:r>
      <w:r w:rsidRPr="00821AF8">
        <w:rPr>
          <w:b/>
          <w:bCs/>
          <w:lang w:val="en-GB"/>
        </w:rPr>
        <w:t>n</w:t>
      </w:r>
      <w:r w:rsidRPr="00CF30EA">
        <w:rPr>
          <w:lang w:val="en-GB"/>
        </w:rPr>
        <w:t xml:space="preserve">) to </w:t>
      </w:r>
      <w:r w:rsidR="00E938FE">
        <w:rPr>
          <w:lang w:val="en-GB"/>
        </w:rPr>
        <w:t>S-158:</w:t>
      </w:r>
      <w:r w:rsidR="00A44874">
        <w:rPr>
          <w:lang w:val="en-GB"/>
        </w:rPr>
        <w:t>98</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196" w:name="_Toc180964500"/>
      <w:r>
        <w:rPr>
          <w:lang w:val="en-GB"/>
        </w:rPr>
        <w:t>Check Structure</w:t>
      </w:r>
      <w:bookmarkEnd w:id="196"/>
    </w:p>
    <w:p w14:paraId="0296BAF2" w14:textId="42B10D74" w:rsidR="00E735DA" w:rsidRDefault="00964AB6" w:rsidP="003E0544">
      <w:pPr>
        <w:tabs>
          <w:tab w:val="left" w:pos="1701"/>
        </w:tabs>
        <w:spacing w:after="120" w:line="240" w:lineRule="auto"/>
        <w:rPr>
          <w:lang w:val="en-GB"/>
        </w:rPr>
      </w:pPr>
      <w:r>
        <w:rPr>
          <w:lang w:val="en-GB"/>
        </w:rPr>
        <w:t xml:space="preserve">Check structure in </w:t>
      </w:r>
      <w:r w:rsidR="00E938FE">
        <w:rPr>
          <w:lang w:val="en-GB"/>
        </w:rPr>
        <w:t>S-158:</w:t>
      </w:r>
      <w:r w:rsidR="00A44874">
        <w:rPr>
          <w:lang w:val="en-GB"/>
        </w:rPr>
        <w:t>98</w:t>
      </w:r>
      <w:r>
        <w:rPr>
          <w:lang w:val="en-GB"/>
        </w:rPr>
        <w:t xml:space="preserve"> includes the fields specified in S-158</w:t>
      </w:r>
      <w:r w:rsidR="0010055A">
        <w:rPr>
          <w:lang w:val="en-GB"/>
        </w:rPr>
        <w:t xml:space="preserve"> </w:t>
      </w:r>
      <w:r w:rsidR="00A15C47">
        <w:rPr>
          <w:lang w:val="en-GB"/>
        </w:rPr>
        <w:t>plus</w:t>
      </w:r>
      <w:r w:rsidR="0010055A">
        <w:rPr>
          <w:lang w:val="en-GB"/>
        </w:rPr>
        <w:t xml:space="preserve"> the additional fields</w:t>
      </w:r>
      <w:r w:rsidR="00A15C47">
        <w:rPr>
          <w:lang w:val="en-GB"/>
        </w:rPr>
        <w:t xml:space="preserve"> specified in </w:t>
      </w:r>
      <w:r w:rsidR="00A15C47">
        <w:rPr>
          <w:lang w:val="en-GB"/>
        </w:rPr>
        <w:fldChar w:fldCharType="begin"/>
      </w:r>
      <w:r w:rsidR="00A15C47">
        <w:rPr>
          <w:lang w:val="en-GB"/>
        </w:rPr>
        <w:instrText xml:space="preserve"> REF _Ref179907861 \h </w:instrText>
      </w:r>
      <w:r w:rsidR="00A15C47">
        <w:rPr>
          <w:lang w:val="en-GB"/>
        </w:rPr>
      </w:r>
      <w:r w:rsidR="00A15C47">
        <w:rPr>
          <w:lang w:val="en-GB"/>
        </w:rPr>
        <w:fldChar w:fldCharType="separate"/>
      </w:r>
      <w:r w:rsidR="00A15C47">
        <w:t xml:space="preserve">Table </w:t>
      </w:r>
      <w:r w:rsidR="00A15C47">
        <w:rPr>
          <w:noProof/>
        </w:rPr>
        <w:t>2</w:t>
      </w:r>
      <w:r w:rsidR="00A15C47">
        <w:t>-</w:t>
      </w:r>
      <w:r w:rsidR="00A15C47">
        <w:rPr>
          <w:noProof/>
        </w:rPr>
        <w:t>1</w:t>
      </w:r>
      <w:r w:rsidR="00A15C47">
        <w:rPr>
          <w:lang w:val="en-GB"/>
        </w:rPr>
        <w:fldChar w:fldCharType="end"/>
      </w:r>
      <w:r w:rsidR="00A15C47">
        <w:rPr>
          <w:lang w:val="en-GB"/>
        </w:rPr>
        <w:t>.</w:t>
      </w:r>
    </w:p>
    <w:p w14:paraId="5FA79E29" w14:textId="220E0EF5" w:rsidR="00A15C47" w:rsidRDefault="00A15C47" w:rsidP="00D80E53">
      <w:pPr>
        <w:pStyle w:val="Caption"/>
        <w:keepNext/>
      </w:pPr>
      <w:bookmarkStart w:id="197" w:name="_Ref179907861"/>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197"/>
      <w:r>
        <w:t xml:space="preserve"> - Extensions to check structure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617ECB" w:rsidRPr="0089778F" w14:paraId="017C545F" w14:textId="77777777" w:rsidTr="00AC4051">
        <w:trPr>
          <w:cantSplit/>
          <w:tblHeader/>
        </w:trPr>
        <w:tc>
          <w:tcPr>
            <w:tcW w:w="1223" w:type="pct"/>
            <w:shd w:val="clear" w:color="auto" w:fill="D9D9D9"/>
          </w:tcPr>
          <w:p w14:paraId="3348BD62" w14:textId="77777777" w:rsidR="00617ECB" w:rsidRPr="0089778F" w:rsidRDefault="00617ECB" w:rsidP="00AC4051">
            <w:pPr>
              <w:tabs>
                <w:tab w:val="left" w:pos="1701"/>
              </w:tabs>
              <w:spacing w:after="120" w:line="240" w:lineRule="auto"/>
              <w:rPr>
                <w:b/>
                <w:bCs/>
              </w:rPr>
            </w:pPr>
            <w:r w:rsidRPr="0089778F">
              <w:rPr>
                <w:b/>
                <w:bCs/>
              </w:rPr>
              <w:t>Column</w:t>
            </w:r>
            <w:r>
              <w:rPr>
                <w:b/>
                <w:bCs/>
              </w:rPr>
              <w:t xml:space="preserve"> Name</w:t>
            </w:r>
          </w:p>
        </w:tc>
        <w:tc>
          <w:tcPr>
            <w:tcW w:w="3777" w:type="pct"/>
            <w:shd w:val="clear" w:color="auto" w:fill="D9D9D9"/>
          </w:tcPr>
          <w:p w14:paraId="08961A51" w14:textId="77777777" w:rsidR="00617ECB" w:rsidRPr="0089778F" w:rsidRDefault="00617ECB" w:rsidP="00AC4051">
            <w:pPr>
              <w:tabs>
                <w:tab w:val="left" w:pos="1701"/>
              </w:tabs>
              <w:spacing w:after="120" w:line="240" w:lineRule="auto"/>
              <w:rPr>
                <w:b/>
                <w:bCs/>
              </w:rPr>
            </w:pPr>
            <w:r w:rsidRPr="0089778F">
              <w:rPr>
                <w:b/>
                <w:bCs/>
              </w:rPr>
              <w:t>Description</w:t>
            </w:r>
          </w:p>
        </w:tc>
      </w:tr>
      <w:tr w:rsidR="00617ECB" w:rsidRPr="0089778F" w14:paraId="085AB7E5" w14:textId="77777777" w:rsidTr="00AC4051">
        <w:trPr>
          <w:cantSplit/>
        </w:trPr>
        <w:tc>
          <w:tcPr>
            <w:tcW w:w="1223" w:type="pct"/>
          </w:tcPr>
          <w:p w14:paraId="19BD63CE" w14:textId="1D5DFF06" w:rsidR="00617ECB" w:rsidRPr="0089778F" w:rsidRDefault="00F6147E" w:rsidP="00AC4051">
            <w:pPr>
              <w:tabs>
                <w:tab w:val="left" w:pos="1701"/>
              </w:tabs>
              <w:spacing w:after="120" w:line="240" w:lineRule="auto"/>
            </w:pPr>
            <w:r>
              <w:t>Products</w:t>
            </w:r>
          </w:p>
        </w:tc>
        <w:tc>
          <w:tcPr>
            <w:tcW w:w="3777" w:type="pct"/>
          </w:tcPr>
          <w:p w14:paraId="59901AA3" w14:textId="393A17AD" w:rsidR="00617ECB" w:rsidRPr="0089778F" w:rsidRDefault="00101242" w:rsidP="00863F64">
            <w:pPr>
              <w:tabs>
                <w:tab w:val="left" w:pos="1701"/>
              </w:tabs>
              <w:spacing w:after="120" w:line="240" w:lineRule="auto"/>
            </w:pPr>
            <w:r>
              <w:t>The data products to which the validation check applies.</w:t>
            </w:r>
          </w:p>
        </w:tc>
      </w:tr>
      <w:tr w:rsidR="00863F64" w:rsidRPr="0089778F" w14:paraId="5CDD9C97" w14:textId="77777777" w:rsidTr="00AC4051">
        <w:trPr>
          <w:cantSplit/>
        </w:trPr>
        <w:tc>
          <w:tcPr>
            <w:tcW w:w="1223" w:type="pct"/>
          </w:tcPr>
          <w:p w14:paraId="5A67ECA6" w14:textId="04AB0811" w:rsidR="00863F64" w:rsidRDefault="00101242" w:rsidP="00AC4051">
            <w:pPr>
              <w:tabs>
                <w:tab w:val="left" w:pos="1701"/>
              </w:tabs>
              <w:spacing w:after="120" w:line="240" w:lineRule="auto"/>
            </w:pPr>
            <w:r>
              <w:t>Inputs</w:t>
            </w:r>
          </w:p>
        </w:tc>
        <w:tc>
          <w:tcPr>
            <w:tcW w:w="3777" w:type="pct"/>
          </w:tcPr>
          <w:p w14:paraId="5FEE87D3" w14:textId="486D4E3E" w:rsidR="00207BCC" w:rsidRDefault="00101242" w:rsidP="00863F64">
            <w:pPr>
              <w:tabs>
                <w:tab w:val="left" w:pos="1701"/>
              </w:tabs>
              <w:spacing w:after="120" w:line="240" w:lineRule="auto"/>
            </w:pPr>
            <w:r>
              <w:t>The product component (for example, dataset, exchange set, exchange catalogue file, etc.) to which the check is applied.</w:t>
            </w:r>
          </w:p>
        </w:tc>
      </w:tr>
    </w:tbl>
    <w:p w14:paraId="74EBBB86" w14:textId="77777777" w:rsidR="0010055A" w:rsidRDefault="0010055A" w:rsidP="003E0544">
      <w:pPr>
        <w:tabs>
          <w:tab w:val="left" w:pos="1701"/>
        </w:tabs>
        <w:spacing w:after="120" w:line="240" w:lineRule="auto"/>
        <w:rPr>
          <w:lang w:val="en-GB"/>
        </w:rPr>
      </w:pPr>
    </w:p>
    <w:p w14:paraId="3FA1E055" w14:textId="77777777" w:rsidR="00A15C47" w:rsidRDefault="00A15C47"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98" w:name="_Ref172572327"/>
      <w:bookmarkStart w:id="199" w:name="_Toc180964501"/>
      <w:r>
        <w:rPr>
          <w:lang w:val="en-GB"/>
        </w:rPr>
        <w:t>Check Syntax</w:t>
      </w:r>
      <w:bookmarkEnd w:id="198"/>
      <w:bookmarkEnd w:id="199"/>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200" w:name="_Ref179908070"/>
      <w:bookmarkStart w:id="201" w:name="_Toc180964502"/>
      <w:r>
        <w:rPr>
          <w:lang w:val="en-GB"/>
        </w:rPr>
        <w:t>Organisation</w:t>
      </w:r>
      <w:bookmarkEnd w:id="200"/>
      <w:bookmarkEnd w:id="201"/>
    </w:p>
    <w:p w14:paraId="76A667AF" w14:textId="1D0BFC32" w:rsidR="002C7023" w:rsidRDefault="002C7023" w:rsidP="00D76F20">
      <w:pPr>
        <w:tabs>
          <w:tab w:val="left" w:pos="1701"/>
        </w:tabs>
        <w:spacing w:line="240" w:lineRule="auto"/>
        <w:rPr>
          <w:lang w:val="en-GB"/>
        </w:rPr>
      </w:pPr>
      <w:r>
        <w:rPr>
          <w:lang w:val="en-GB"/>
        </w:rPr>
        <w:t xml:space="preserve">The list of validation checks for this edition of </w:t>
      </w:r>
      <w:r w:rsidR="00E938FE">
        <w:rPr>
          <w:lang w:val="en-GB"/>
        </w:rPr>
        <w:t>S-158:</w:t>
      </w:r>
      <w:r w:rsidR="00A44874">
        <w:rPr>
          <w:lang w:val="en-GB"/>
        </w:rPr>
        <w:t>98</w:t>
      </w:r>
      <w:r>
        <w:rPr>
          <w:lang w:val="en-GB"/>
        </w:rPr>
        <w:t xml:space="preserve"> is available separately (see clause </w:t>
      </w:r>
      <w:r w:rsidR="00E735DA">
        <w:rPr>
          <w:lang w:val="en-GB"/>
        </w:rPr>
        <w:fldChar w:fldCharType="begin"/>
      </w:r>
      <w:r w:rsidR="00E735DA">
        <w:rPr>
          <w:lang w:val="en-GB"/>
        </w:rPr>
        <w:instrText xml:space="preserve"> REF _Ref179553447 \r \h </w:instrText>
      </w:r>
      <w:r w:rsidR="00E735DA">
        <w:rPr>
          <w:lang w:val="en-GB"/>
        </w:rPr>
      </w:r>
      <w:r w:rsidR="00E735DA">
        <w:rPr>
          <w:lang w:val="en-GB"/>
        </w:rPr>
        <w:fldChar w:fldCharType="separate"/>
      </w:r>
      <w:r w:rsidR="00E735DA">
        <w:rPr>
          <w:lang w:val="en-GB"/>
        </w:rPr>
        <w:t>9</w:t>
      </w:r>
      <w:r w:rsidR="00E735DA">
        <w:rPr>
          <w:lang w:val="en-GB"/>
        </w:rPr>
        <w:fldChar w:fldCharType="end"/>
      </w:r>
      <w:r>
        <w:rPr>
          <w:lang w:val="en-GB"/>
        </w:rPr>
        <w:t>). The list of checks accompanies this specification and forms an integral part of it.</w:t>
      </w:r>
    </w:p>
    <w:p w14:paraId="71522199" w14:textId="23CBF9DE" w:rsidR="00D9751F" w:rsidRDefault="00D9751F" w:rsidP="00D76F20">
      <w:pPr>
        <w:tabs>
          <w:tab w:val="left" w:pos="1701"/>
        </w:tabs>
        <w:spacing w:line="240" w:lineRule="auto"/>
        <w:rPr>
          <w:lang w:val="en-GB"/>
        </w:rPr>
      </w:pPr>
      <w:r>
        <w:rPr>
          <w:lang w:val="en-GB"/>
        </w:rPr>
        <w:t xml:space="preserve">The numeric component of the check ID is a 4-digit number whose first digit indicates the phase to which the check belongs (see </w:t>
      </w:r>
      <w:r w:rsidR="00D915DD">
        <w:rPr>
          <w:lang w:val="en-GB"/>
        </w:rPr>
        <w:fldChar w:fldCharType="begin"/>
      </w:r>
      <w:r w:rsidR="00D915DD">
        <w:rPr>
          <w:lang w:val="en-GB"/>
        </w:rPr>
        <w:instrText xml:space="preserve"> REF _Ref180361958 \h </w:instrText>
      </w:r>
      <w:r w:rsidR="00D915DD">
        <w:rPr>
          <w:lang w:val="en-GB"/>
        </w:rPr>
      </w:r>
      <w:r w:rsidR="00D915DD">
        <w:rPr>
          <w:lang w:val="en-GB"/>
        </w:rPr>
        <w:fldChar w:fldCharType="separate"/>
      </w:r>
      <w:r w:rsidR="00D915DD">
        <w:t xml:space="preserve">Table </w:t>
      </w:r>
      <w:r w:rsidR="00D915DD">
        <w:rPr>
          <w:noProof/>
        </w:rPr>
        <w:t>4</w:t>
      </w:r>
      <w:r w:rsidR="00D915DD">
        <w:t>-</w:t>
      </w:r>
      <w:r w:rsidR="00D915DD">
        <w:rPr>
          <w:noProof/>
        </w:rPr>
        <w:t>1</w:t>
      </w:r>
      <w:r w:rsidR="00D915DD">
        <w:rPr>
          <w:lang w:val="en-GB"/>
        </w:rPr>
        <w:fldChar w:fldCharType="end"/>
      </w:r>
      <w:r w:rsidR="00D915DD">
        <w:rPr>
          <w:lang w:val="en-GB"/>
        </w:rPr>
        <w:t xml:space="preserve"> </w:t>
      </w:r>
      <w:r>
        <w:rPr>
          <w:lang w:val="en-GB"/>
        </w:rPr>
        <w:t>below).</w:t>
      </w:r>
    </w:p>
    <w:p w14:paraId="057696E6" w14:textId="58084806" w:rsidR="00D915DD" w:rsidRDefault="00D915DD" w:rsidP="00D915DD">
      <w:pPr>
        <w:pStyle w:val="Caption"/>
        <w:keepNext/>
      </w:pPr>
      <w:bookmarkStart w:id="202" w:name="_Ref180361958"/>
      <w:r>
        <w:lastRenderedPageBreak/>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202"/>
      <w:r>
        <w:t xml:space="preserve"> - </w:t>
      </w:r>
      <w:r w:rsidR="00101242">
        <w:t xml:space="preserve">Categories </w:t>
      </w:r>
      <w:r>
        <w:t xml:space="preserve">of </w:t>
      </w:r>
      <w:r w:rsidR="00101242">
        <w:t>data product interoperability</w:t>
      </w:r>
      <w:r>
        <w:t xml:space="preserve"> checks</w:t>
      </w:r>
    </w:p>
    <w:tbl>
      <w:tblPr>
        <w:tblStyle w:val="TableGrid"/>
        <w:tblW w:w="0" w:type="auto"/>
        <w:tblLook w:val="04A0" w:firstRow="1" w:lastRow="0" w:firstColumn="1" w:lastColumn="0" w:noHBand="0" w:noVBand="1"/>
      </w:tblPr>
      <w:tblGrid>
        <w:gridCol w:w="806"/>
        <w:gridCol w:w="1889"/>
        <w:gridCol w:w="1980"/>
        <w:gridCol w:w="4341"/>
      </w:tblGrid>
      <w:tr w:rsidR="00101242" w:rsidRPr="0026025C" w14:paraId="4BEA0083" w14:textId="77777777" w:rsidTr="002D7F4A">
        <w:trPr>
          <w:cantSplit/>
          <w:tblHeader/>
        </w:trPr>
        <w:tc>
          <w:tcPr>
            <w:tcW w:w="806" w:type="dxa"/>
            <w:shd w:val="clear" w:color="auto" w:fill="D9D9D9" w:themeFill="background1" w:themeFillShade="D9"/>
          </w:tcPr>
          <w:p w14:paraId="2F43B375" w14:textId="77777777" w:rsidR="001D22C1" w:rsidRPr="00D80E53" w:rsidRDefault="001D22C1" w:rsidP="0026025C">
            <w:pPr>
              <w:spacing w:line="240" w:lineRule="auto"/>
              <w:rPr>
                <w:b/>
                <w:bCs/>
                <w:lang w:val="en-GB"/>
              </w:rPr>
            </w:pPr>
            <w:r w:rsidRPr="00D80E53">
              <w:rPr>
                <w:b/>
                <w:bCs/>
                <w:lang w:val="en-GB"/>
              </w:rPr>
              <w:t>Phase</w:t>
            </w:r>
          </w:p>
        </w:tc>
        <w:tc>
          <w:tcPr>
            <w:tcW w:w="1889" w:type="dxa"/>
            <w:shd w:val="clear" w:color="auto" w:fill="D9D9D9" w:themeFill="background1" w:themeFillShade="D9"/>
          </w:tcPr>
          <w:p w14:paraId="03768F86" w14:textId="03E63E7B" w:rsidR="001D22C1" w:rsidRPr="00D80E53" w:rsidRDefault="001D22C1" w:rsidP="0026025C">
            <w:pPr>
              <w:spacing w:line="240" w:lineRule="auto"/>
              <w:rPr>
                <w:b/>
                <w:bCs/>
                <w:lang w:val="en-GB"/>
              </w:rPr>
            </w:pPr>
            <w:r w:rsidRPr="00D80E53">
              <w:rPr>
                <w:b/>
                <w:bCs/>
                <w:lang w:val="en-GB"/>
              </w:rPr>
              <w:t>Check Numbers</w:t>
            </w:r>
          </w:p>
        </w:tc>
        <w:tc>
          <w:tcPr>
            <w:tcW w:w="1980" w:type="dxa"/>
            <w:shd w:val="clear" w:color="auto" w:fill="D9D9D9" w:themeFill="background1" w:themeFillShade="D9"/>
          </w:tcPr>
          <w:p w14:paraId="53484E11" w14:textId="2AA47DB0" w:rsidR="001D22C1" w:rsidRPr="00D80E53" w:rsidRDefault="001D22C1" w:rsidP="0026025C">
            <w:pPr>
              <w:spacing w:line="240" w:lineRule="auto"/>
              <w:rPr>
                <w:b/>
                <w:bCs/>
                <w:lang w:val="en-GB"/>
              </w:rPr>
            </w:pPr>
            <w:r w:rsidRPr="00D80E53">
              <w:rPr>
                <w:b/>
                <w:bCs/>
                <w:lang w:val="en-GB"/>
              </w:rPr>
              <w:t>Name</w:t>
            </w:r>
          </w:p>
        </w:tc>
        <w:tc>
          <w:tcPr>
            <w:tcW w:w="4341" w:type="dxa"/>
            <w:shd w:val="clear" w:color="auto" w:fill="D9D9D9" w:themeFill="background1" w:themeFillShade="D9"/>
          </w:tcPr>
          <w:p w14:paraId="17E7D5B8" w14:textId="77777777" w:rsidR="001D22C1" w:rsidRPr="00D80E53" w:rsidRDefault="001D22C1" w:rsidP="0026025C">
            <w:pPr>
              <w:spacing w:line="240" w:lineRule="auto"/>
              <w:rPr>
                <w:b/>
                <w:bCs/>
                <w:lang w:val="en-GB"/>
              </w:rPr>
            </w:pPr>
            <w:r w:rsidRPr="00D80E53">
              <w:rPr>
                <w:b/>
                <w:bCs/>
                <w:lang w:val="en-GB"/>
              </w:rPr>
              <w:t>Description</w:t>
            </w:r>
          </w:p>
        </w:tc>
      </w:tr>
      <w:tr w:rsidR="002D7F4A" w:rsidRPr="0026025C" w14:paraId="67855A4A" w14:textId="77777777" w:rsidTr="002D7F4A">
        <w:trPr>
          <w:cantSplit/>
        </w:trPr>
        <w:tc>
          <w:tcPr>
            <w:tcW w:w="806" w:type="dxa"/>
          </w:tcPr>
          <w:p w14:paraId="6B227D3A" w14:textId="77777777" w:rsidR="00101242" w:rsidRPr="0026025C" w:rsidRDefault="00101242" w:rsidP="00101242">
            <w:pPr>
              <w:spacing w:line="240" w:lineRule="auto"/>
              <w:rPr>
                <w:lang w:val="en-GB"/>
              </w:rPr>
            </w:pPr>
            <w:r w:rsidRPr="0026025C">
              <w:rPr>
                <w:lang w:val="en-GB"/>
              </w:rPr>
              <w:t>1</w:t>
            </w:r>
          </w:p>
        </w:tc>
        <w:tc>
          <w:tcPr>
            <w:tcW w:w="1889" w:type="dxa"/>
          </w:tcPr>
          <w:p w14:paraId="44EFF838" w14:textId="291C2805" w:rsidR="00101242" w:rsidRPr="0026025C" w:rsidRDefault="00101242" w:rsidP="002D7F4A">
            <w:pPr>
              <w:spacing w:line="240" w:lineRule="auto"/>
              <w:jc w:val="left"/>
              <w:rPr>
                <w:lang w:val="en-GB"/>
              </w:rPr>
            </w:pPr>
            <w:r>
              <w:rPr>
                <w:lang w:val="en-GB"/>
              </w:rPr>
              <w:t>S98_Dev1xxx</w:t>
            </w:r>
          </w:p>
        </w:tc>
        <w:tc>
          <w:tcPr>
            <w:tcW w:w="1980" w:type="dxa"/>
          </w:tcPr>
          <w:p w14:paraId="252AF988" w14:textId="383807A8" w:rsidR="00101242" w:rsidRPr="0026025C" w:rsidRDefault="00101242" w:rsidP="002D7F4A">
            <w:pPr>
              <w:spacing w:line="240" w:lineRule="auto"/>
              <w:jc w:val="left"/>
              <w:rPr>
                <w:lang w:val="en-GB"/>
              </w:rPr>
            </w:pPr>
            <w:r>
              <w:rPr>
                <w:rFonts w:ascii="Calibri" w:hAnsi="Calibri" w:cs="Calibri"/>
                <w:color w:val="000000"/>
                <w:sz w:val="22"/>
                <w:szCs w:val="22"/>
              </w:rPr>
              <w:t>Dataset Coverage and Datums</w:t>
            </w:r>
          </w:p>
        </w:tc>
        <w:tc>
          <w:tcPr>
            <w:tcW w:w="4341" w:type="dxa"/>
          </w:tcPr>
          <w:p w14:paraId="7CB399C3" w14:textId="588A8894" w:rsidR="00101242" w:rsidRPr="0026025C" w:rsidRDefault="0077276D" w:rsidP="0077276D">
            <w:pPr>
              <w:spacing w:line="240" w:lineRule="auto"/>
              <w:jc w:val="left"/>
              <w:rPr>
                <w:lang w:val="en-GB"/>
              </w:rPr>
            </w:pPr>
            <w:r>
              <w:rPr>
                <w:lang w:val="en-GB"/>
              </w:rPr>
              <w:t>Assessment of</w:t>
            </w:r>
            <w:r w:rsidR="00101242">
              <w:rPr>
                <w:lang w:val="en-GB"/>
              </w:rPr>
              <w:t xml:space="preserve"> the compatibility of coverage and datum information in different data products.</w:t>
            </w:r>
          </w:p>
        </w:tc>
      </w:tr>
      <w:tr w:rsidR="0077276D" w:rsidRPr="0026025C" w14:paraId="5C716CC0" w14:textId="77777777" w:rsidTr="002D7F4A">
        <w:trPr>
          <w:cantSplit/>
        </w:trPr>
        <w:tc>
          <w:tcPr>
            <w:tcW w:w="806" w:type="dxa"/>
          </w:tcPr>
          <w:p w14:paraId="01E5A7BF" w14:textId="77777777" w:rsidR="00101242" w:rsidRPr="0026025C" w:rsidRDefault="00101242" w:rsidP="00101242">
            <w:pPr>
              <w:spacing w:line="240" w:lineRule="auto"/>
              <w:rPr>
                <w:lang w:val="en-GB"/>
              </w:rPr>
            </w:pPr>
            <w:r w:rsidRPr="0026025C">
              <w:rPr>
                <w:lang w:val="en-GB"/>
              </w:rPr>
              <w:t>2</w:t>
            </w:r>
          </w:p>
        </w:tc>
        <w:tc>
          <w:tcPr>
            <w:tcW w:w="1889" w:type="dxa"/>
          </w:tcPr>
          <w:p w14:paraId="6C950E54" w14:textId="68AE73CF" w:rsidR="00101242" w:rsidRPr="0026025C" w:rsidRDefault="00101242" w:rsidP="002D7F4A">
            <w:pPr>
              <w:spacing w:line="240" w:lineRule="auto"/>
              <w:jc w:val="left"/>
              <w:rPr>
                <w:lang w:val="en-GB"/>
              </w:rPr>
            </w:pPr>
            <w:r>
              <w:rPr>
                <w:rFonts w:ascii="Calibri" w:hAnsi="Calibri" w:cs="Calibri"/>
                <w:color w:val="000000"/>
                <w:sz w:val="22"/>
                <w:szCs w:val="22"/>
              </w:rPr>
              <w:t>S98Dev_20xx</w:t>
            </w:r>
          </w:p>
        </w:tc>
        <w:tc>
          <w:tcPr>
            <w:tcW w:w="1980" w:type="dxa"/>
          </w:tcPr>
          <w:p w14:paraId="6260FC36" w14:textId="079DCD01" w:rsidR="00101242" w:rsidRPr="0026025C" w:rsidRDefault="00101242" w:rsidP="002D7F4A">
            <w:pPr>
              <w:spacing w:line="240" w:lineRule="auto"/>
              <w:jc w:val="left"/>
              <w:rPr>
                <w:lang w:val="en-GB"/>
              </w:rPr>
            </w:pPr>
            <w:r>
              <w:rPr>
                <w:rFonts w:ascii="Calibri" w:hAnsi="Calibri" w:cs="Calibri"/>
                <w:color w:val="000000"/>
                <w:sz w:val="22"/>
                <w:szCs w:val="22"/>
              </w:rPr>
              <w:t>Data Values</w:t>
            </w:r>
          </w:p>
        </w:tc>
        <w:tc>
          <w:tcPr>
            <w:tcW w:w="4341" w:type="dxa"/>
          </w:tcPr>
          <w:p w14:paraId="3DB89BCE" w14:textId="41AC4F2E" w:rsidR="00101242" w:rsidRPr="0026025C" w:rsidRDefault="0077276D" w:rsidP="0077276D">
            <w:pPr>
              <w:spacing w:line="240" w:lineRule="auto"/>
              <w:jc w:val="left"/>
              <w:rPr>
                <w:lang w:val="en-GB"/>
              </w:rPr>
            </w:pPr>
            <w:r>
              <w:rPr>
                <w:lang w:val="en-GB"/>
              </w:rPr>
              <w:t>Assessment of the compatibility of attribute and data values.</w:t>
            </w:r>
          </w:p>
        </w:tc>
      </w:tr>
      <w:tr w:rsidR="0077276D" w:rsidRPr="0026025C" w14:paraId="30996BA6" w14:textId="77777777" w:rsidTr="002D7F4A">
        <w:trPr>
          <w:cantSplit/>
        </w:trPr>
        <w:tc>
          <w:tcPr>
            <w:tcW w:w="806" w:type="dxa"/>
          </w:tcPr>
          <w:p w14:paraId="0665F585" w14:textId="77777777" w:rsidR="00101242" w:rsidRPr="0026025C" w:rsidRDefault="00101242" w:rsidP="00101242">
            <w:pPr>
              <w:spacing w:line="240" w:lineRule="auto"/>
              <w:rPr>
                <w:lang w:val="en-GB"/>
              </w:rPr>
            </w:pPr>
            <w:r w:rsidRPr="0026025C">
              <w:rPr>
                <w:lang w:val="en-GB"/>
              </w:rPr>
              <w:t>3</w:t>
            </w:r>
          </w:p>
        </w:tc>
        <w:tc>
          <w:tcPr>
            <w:tcW w:w="1889" w:type="dxa"/>
          </w:tcPr>
          <w:p w14:paraId="7C38B60E" w14:textId="3761A3C2" w:rsidR="00101242" w:rsidRPr="0026025C" w:rsidRDefault="00101242" w:rsidP="002D7F4A">
            <w:pPr>
              <w:spacing w:line="240" w:lineRule="auto"/>
              <w:jc w:val="left"/>
              <w:rPr>
                <w:lang w:val="en-GB"/>
              </w:rPr>
            </w:pPr>
            <w:r>
              <w:rPr>
                <w:rFonts w:ascii="Calibri" w:hAnsi="Calibri" w:cs="Calibri"/>
                <w:color w:val="000000"/>
                <w:sz w:val="22"/>
                <w:szCs w:val="22"/>
              </w:rPr>
              <w:t>S98Dev_30xx</w:t>
            </w:r>
          </w:p>
        </w:tc>
        <w:tc>
          <w:tcPr>
            <w:tcW w:w="1980" w:type="dxa"/>
          </w:tcPr>
          <w:p w14:paraId="108894C9" w14:textId="37D42364" w:rsidR="00101242" w:rsidRPr="0026025C" w:rsidRDefault="00101242" w:rsidP="002D7F4A">
            <w:pPr>
              <w:spacing w:line="240" w:lineRule="auto"/>
              <w:jc w:val="left"/>
              <w:rPr>
                <w:lang w:val="en-GB"/>
              </w:rPr>
            </w:pPr>
            <w:r>
              <w:rPr>
                <w:rFonts w:ascii="Calibri" w:hAnsi="Calibri" w:cs="Calibri"/>
                <w:color w:val="000000"/>
                <w:sz w:val="22"/>
                <w:szCs w:val="22"/>
              </w:rPr>
              <w:t>Coverage</w:t>
            </w:r>
          </w:p>
        </w:tc>
        <w:tc>
          <w:tcPr>
            <w:tcW w:w="4341" w:type="dxa"/>
          </w:tcPr>
          <w:p w14:paraId="62C08F9A" w14:textId="605E8BF7" w:rsidR="00101242" w:rsidRPr="0026025C" w:rsidRDefault="0077276D" w:rsidP="0077276D">
            <w:pPr>
              <w:spacing w:line="240" w:lineRule="auto"/>
              <w:jc w:val="left"/>
              <w:rPr>
                <w:lang w:val="en-GB"/>
              </w:rPr>
            </w:pPr>
            <w:r>
              <w:rPr>
                <w:lang w:val="en-GB"/>
              </w:rPr>
              <w:t>Checks related to data overlaps.</w:t>
            </w:r>
          </w:p>
        </w:tc>
      </w:tr>
      <w:tr w:rsidR="0077276D" w:rsidRPr="0026025C" w14:paraId="32DFEE3D" w14:textId="77777777" w:rsidTr="002D7F4A">
        <w:trPr>
          <w:cantSplit/>
        </w:trPr>
        <w:tc>
          <w:tcPr>
            <w:tcW w:w="806" w:type="dxa"/>
          </w:tcPr>
          <w:p w14:paraId="7080C11C" w14:textId="72DAA8DA" w:rsidR="00101242" w:rsidRPr="0026025C" w:rsidRDefault="00101242" w:rsidP="00101242">
            <w:pPr>
              <w:spacing w:line="240" w:lineRule="auto"/>
              <w:rPr>
                <w:lang w:val="en-GB"/>
              </w:rPr>
            </w:pPr>
            <w:r w:rsidRPr="0026025C">
              <w:rPr>
                <w:lang w:val="en-GB"/>
              </w:rPr>
              <w:t>4</w:t>
            </w:r>
          </w:p>
        </w:tc>
        <w:tc>
          <w:tcPr>
            <w:tcW w:w="1889" w:type="dxa"/>
          </w:tcPr>
          <w:p w14:paraId="167D3633" w14:textId="262C7E5D" w:rsidR="00101242" w:rsidRDefault="00101242" w:rsidP="002D7F4A">
            <w:pPr>
              <w:spacing w:line="240" w:lineRule="auto"/>
              <w:jc w:val="left"/>
              <w:rPr>
                <w:lang w:val="en-GB"/>
              </w:rPr>
            </w:pPr>
            <w:r>
              <w:rPr>
                <w:rFonts w:ascii="Calibri" w:hAnsi="Calibri" w:cs="Calibri"/>
                <w:color w:val="000000"/>
                <w:sz w:val="22"/>
                <w:szCs w:val="22"/>
              </w:rPr>
              <w:t>S98Dev_40xx</w:t>
            </w:r>
          </w:p>
        </w:tc>
        <w:tc>
          <w:tcPr>
            <w:tcW w:w="1980" w:type="dxa"/>
          </w:tcPr>
          <w:p w14:paraId="5C951313" w14:textId="13F88463" w:rsidR="00101242" w:rsidRPr="0026025C" w:rsidRDefault="00101242" w:rsidP="002D7F4A">
            <w:pPr>
              <w:spacing w:line="240" w:lineRule="auto"/>
              <w:jc w:val="left"/>
              <w:rPr>
                <w:lang w:val="en-GB"/>
              </w:rPr>
            </w:pPr>
            <w:r>
              <w:rPr>
                <w:rFonts w:ascii="Calibri" w:hAnsi="Calibri" w:cs="Calibri"/>
                <w:color w:val="000000"/>
                <w:sz w:val="22"/>
                <w:szCs w:val="22"/>
              </w:rPr>
              <w:t>Grid Structure</w:t>
            </w:r>
          </w:p>
        </w:tc>
        <w:tc>
          <w:tcPr>
            <w:tcW w:w="4341" w:type="dxa"/>
          </w:tcPr>
          <w:p w14:paraId="5E09A3DB" w14:textId="5C660B4F" w:rsidR="00101242" w:rsidRPr="0026025C" w:rsidRDefault="0077276D" w:rsidP="0077276D">
            <w:pPr>
              <w:spacing w:line="240" w:lineRule="auto"/>
              <w:jc w:val="left"/>
              <w:rPr>
                <w:lang w:val="en-GB"/>
              </w:rPr>
            </w:pPr>
            <w:r>
              <w:rPr>
                <w:lang w:val="en-GB"/>
              </w:rPr>
              <w:t>Checks related to the structure of gridded datasets.</w:t>
            </w:r>
          </w:p>
        </w:tc>
      </w:tr>
      <w:tr w:rsidR="0077276D" w:rsidRPr="0026025C" w14:paraId="7F0B91E5" w14:textId="77777777" w:rsidTr="002D7F4A">
        <w:trPr>
          <w:cantSplit/>
        </w:trPr>
        <w:tc>
          <w:tcPr>
            <w:tcW w:w="806" w:type="dxa"/>
          </w:tcPr>
          <w:p w14:paraId="08C3916E" w14:textId="498CA34A" w:rsidR="00101242" w:rsidRPr="0026025C" w:rsidRDefault="00101242" w:rsidP="00101242">
            <w:pPr>
              <w:spacing w:line="240" w:lineRule="auto"/>
              <w:rPr>
                <w:lang w:val="en-GB"/>
              </w:rPr>
            </w:pPr>
            <w:r w:rsidRPr="0026025C">
              <w:rPr>
                <w:lang w:val="en-GB"/>
              </w:rPr>
              <w:t>5</w:t>
            </w:r>
          </w:p>
        </w:tc>
        <w:tc>
          <w:tcPr>
            <w:tcW w:w="1889" w:type="dxa"/>
          </w:tcPr>
          <w:p w14:paraId="5E31C36C" w14:textId="13C277B4" w:rsidR="00101242" w:rsidRPr="0026025C" w:rsidRDefault="00101242" w:rsidP="002D7F4A">
            <w:pPr>
              <w:spacing w:line="240" w:lineRule="auto"/>
              <w:jc w:val="left"/>
              <w:rPr>
                <w:lang w:val="en-GB"/>
              </w:rPr>
            </w:pPr>
            <w:r>
              <w:rPr>
                <w:rFonts w:ascii="Calibri" w:hAnsi="Calibri" w:cs="Calibri"/>
                <w:color w:val="000000"/>
                <w:sz w:val="22"/>
                <w:szCs w:val="22"/>
              </w:rPr>
              <w:t>S98Dev_50xx</w:t>
            </w:r>
          </w:p>
        </w:tc>
        <w:tc>
          <w:tcPr>
            <w:tcW w:w="1980" w:type="dxa"/>
          </w:tcPr>
          <w:p w14:paraId="51AEDF6F" w14:textId="26770311" w:rsidR="00101242" w:rsidRPr="0026025C" w:rsidRDefault="00101242" w:rsidP="002D7F4A">
            <w:pPr>
              <w:spacing w:line="240" w:lineRule="auto"/>
              <w:jc w:val="left"/>
              <w:rPr>
                <w:lang w:val="en-GB"/>
              </w:rPr>
            </w:pPr>
            <w:r>
              <w:rPr>
                <w:rFonts w:ascii="Calibri" w:hAnsi="Calibri" w:cs="Calibri"/>
                <w:color w:val="000000"/>
                <w:sz w:val="22"/>
                <w:szCs w:val="22"/>
              </w:rPr>
              <w:t>Resolution</w:t>
            </w:r>
          </w:p>
        </w:tc>
        <w:tc>
          <w:tcPr>
            <w:tcW w:w="4341" w:type="dxa"/>
          </w:tcPr>
          <w:p w14:paraId="3CBE8130" w14:textId="3EBD7260" w:rsidR="00101242" w:rsidRPr="0026025C" w:rsidRDefault="0077276D" w:rsidP="0077276D">
            <w:pPr>
              <w:spacing w:line="240" w:lineRule="auto"/>
              <w:jc w:val="left"/>
              <w:rPr>
                <w:lang w:val="en-GB"/>
              </w:rPr>
            </w:pPr>
            <w:r>
              <w:rPr>
                <w:lang w:val="en-GB"/>
              </w:rPr>
              <w:t>Checks for data produce spatial resolution.</w:t>
            </w:r>
          </w:p>
        </w:tc>
      </w:tr>
      <w:tr w:rsidR="0077276D" w:rsidRPr="0026025C" w14:paraId="4A0B68BD" w14:textId="77777777" w:rsidTr="002D7F4A">
        <w:trPr>
          <w:cantSplit/>
        </w:trPr>
        <w:tc>
          <w:tcPr>
            <w:tcW w:w="806" w:type="dxa"/>
          </w:tcPr>
          <w:p w14:paraId="79E8FCE4" w14:textId="79782874" w:rsidR="00101242" w:rsidRPr="0026025C" w:rsidRDefault="00101242" w:rsidP="00101242">
            <w:pPr>
              <w:spacing w:line="240" w:lineRule="auto"/>
              <w:rPr>
                <w:lang w:val="en-GB"/>
              </w:rPr>
            </w:pPr>
            <w:r>
              <w:rPr>
                <w:lang w:val="en-GB"/>
              </w:rPr>
              <w:t>6</w:t>
            </w:r>
          </w:p>
        </w:tc>
        <w:tc>
          <w:tcPr>
            <w:tcW w:w="1889" w:type="dxa"/>
          </w:tcPr>
          <w:p w14:paraId="780B703F" w14:textId="7F834FE2" w:rsidR="00101242" w:rsidRPr="0026025C" w:rsidRDefault="00101242" w:rsidP="002D7F4A">
            <w:pPr>
              <w:spacing w:line="240" w:lineRule="auto"/>
              <w:jc w:val="left"/>
              <w:rPr>
                <w:lang w:val="en-GB"/>
              </w:rPr>
            </w:pPr>
            <w:r>
              <w:rPr>
                <w:rFonts w:ascii="Calibri" w:hAnsi="Calibri" w:cs="Calibri"/>
                <w:color w:val="000000"/>
                <w:sz w:val="22"/>
                <w:szCs w:val="22"/>
              </w:rPr>
              <w:t>S98Dev_60xx</w:t>
            </w:r>
          </w:p>
        </w:tc>
        <w:tc>
          <w:tcPr>
            <w:tcW w:w="1980" w:type="dxa"/>
          </w:tcPr>
          <w:p w14:paraId="7A3ABD05" w14:textId="6B9C8490" w:rsidR="00101242" w:rsidRPr="0026025C" w:rsidRDefault="00101242" w:rsidP="002D7F4A">
            <w:pPr>
              <w:spacing w:line="240" w:lineRule="auto"/>
              <w:jc w:val="left"/>
              <w:rPr>
                <w:lang w:val="en-GB"/>
              </w:rPr>
            </w:pPr>
            <w:r>
              <w:rPr>
                <w:rFonts w:ascii="Calibri" w:hAnsi="Calibri" w:cs="Calibri"/>
                <w:color w:val="000000"/>
                <w:sz w:val="22"/>
                <w:szCs w:val="22"/>
              </w:rPr>
              <w:t>Dataset Metadata</w:t>
            </w:r>
          </w:p>
        </w:tc>
        <w:tc>
          <w:tcPr>
            <w:tcW w:w="4341" w:type="dxa"/>
          </w:tcPr>
          <w:p w14:paraId="3A72754F" w14:textId="6E968511" w:rsidR="00101242" w:rsidRPr="0026025C" w:rsidRDefault="0077276D" w:rsidP="0077276D">
            <w:pPr>
              <w:spacing w:line="240" w:lineRule="auto"/>
              <w:jc w:val="left"/>
              <w:rPr>
                <w:lang w:val="en-GB"/>
              </w:rPr>
            </w:pPr>
            <w:r>
              <w:rPr>
                <w:lang w:val="en-GB"/>
              </w:rPr>
              <w:t>Assessment of the compatibility of discovery metadata compatibility in CATALOG.XML with dataset content.</w:t>
            </w:r>
          </w:p>
        </w:tc>
      </w:tr>
      <w:tr w:rsidR="0077276D" w:rsidRPr="0026025C" w14:paraId="7C588EF7" w14:textId="77777777" w:rsidTr="002D7F4A">
        <w:trPr>
          <w:cantSplit/>
        </w:trPr>
        <w:tc>
          <w:tcPr>
            <w:tcW w:w="806" w:type="dxa"/>
          </w:tcPr>
          <w:p w14:paraId="67704288" w14:textId="6A3DFEF8" w:rsidR="00101242" w:rsidRDefault="00101242" w:rsidP="00101242">
            <w:pPr>
              <w:spacing w:line="240" w:lineRule="auto"/>
              <w:rPr>
                <w:lang w:val="en-GB"/>
              </w:rPr>
            </w:pPr>
            <w:r>
              <w:rPr>
                <w:lang w:val="en-GB"/>
              </w:rPr>
              <w:t>7</w:t>
            </w:r>
          </w:p>
        </w:tc>
        <w:tc>
          <w:tcPr>
            <w:tcW w:w="1889" w:type="dxa"/>
          </w:tcPr>
          <w:p w14:paraId="58B544AE" w14:textId="31751189" w:rsidR="00101242" w:rsidDel="00101242" w:rsidRDefault="00101242" w:rsidP="002D7F4A">
            <w:pPr>
              <w:spacing w:line="240" w:lineRule="auto"/>
              <w:jc w:val="left"/>
              <w:rPr>
                <w:lang w:val="en-GB"/>
              </w:rPr>
            </w:pPr>
            <w:r>
              <w:rPr>
                <w:rFonts w:ascii="Calibri" w:hAnsi="Calibri" w:cs="Calibri"/>
                <w:color w:val="000000"/>
                <w:sz w:val="22"/>
                <w:szCs w:val="22"/>
              </w:rPr>
              <w:t>S98Dev_70xx</w:t>
            </w:r>
          </w:p>
        </w:tc>
        <w:tc>
          <w:tcPr>
            <w:tcW w:w="1980" w:type="dxa"/>
          </w:tcPr>
          <w:p w14:paraId="3D18A8EB" w14:textId="3A7A5FC6" w:rsidR="00101242" w:rsidDel="00101242" w:rsidRDefault="00101242" w:rsidP="002D7F4A">
            <w:pPr>
              <w:spacing w:line="240" w:lineRule="auto"/>
              <w:jc w:val="left"/>
              <w:rPr>
                <w:lang w:val="en-GB"/>
              </w:rPr>
            </w:pPr>
            <w:r>
              <w:rPr>
                <w:rFonts w:ascii="Calibri" w:hAnsi="Calibri" w:cs="Calibri"/>
                <w:color w:val="000000"/>
                <w:sz w:val="22"/>
                <w:szCs w:val="22"/>
              </w:rPr>
              <w:t>Cross Validation</w:t>
            </w:r>
          </w:p>
        </w:tc>
        <w:tc>
          <w:tcPr>
            <w:tcW w:w="4341" w:type="dxa"/>
          </w:tcPr>
          <w:p w14:paraId="761513D0" w14:textId="5412BAFD" w:rsidR="00101242" w:rsidDel="00101242" w:rsidRDefault="0077276D" w:rsidP="0077276D">
            <w:pPr>
              <w:spacing w:line="240" w:lineRule="auto"/>
              <w:jc w:val="left"/>
              <w:rPr>
                <w:lang w:val="en-GB"/>
              </w:rPr>
            </w:pPr>
            <w:r>
              <w:rPr>
                <w:lang w:val="en-GB"/>
              </w:rPr>
              <w:t>Assessment of whether datasets from data products are mutually compatible for the purpose of implementing certain ECDIS functionalities  described in S-98.</w:t>
            </w:r>
          </w:p>
        </w:tc>
      </w:tr>
    </w:tbl>
    <w:p w14:paraId="4A73BFA9" w14:textId="77777777" w:rsidR="00CF1477" w:rsidRPr="00FB18D4" w:rsidRDefault="00CF1477" w:rsidP="00D9751F">
      <w:pPr>
        <w:tabs>
          <w:tab w:val="left" w:pos="1701"/>
        </w:tabs>
        <w:spacing w:line="240" w:lineRule="auto"/>
        <w:rPr>
          <w:lang w:val="en-GB"/>
        </w:rPr>
      </w:pPr>
    </w:p>
    <w:p w14:paraId="462AB0AA" w14:textId="77777777" w:rsidR="004A1094" w:rsidRPr="004A1094" w:rsidRDefault="004A1094" w:rsidP="00F2138B">
      <w:pPr>
        <w:pStyle w:val="Heading1"/>
        <w:rPr>
          <w:lang w:val="en-GB"/>
        </w:rPr>
      </w:pPr>
      <w:bookmarkStart w:id="203" w:name="_Toc180964503"/>
      <w:bookmarkStart w:id="204" w:name="_Toc179220192"/>
      <w:bookmarkStart w:id="205" w:name="_Toc180964504"/>
      <w:bookmarkEnd w:id="203"/>
      <w:r w:rsidRPr="004A1094">
        <w:rPr>
          <w:lang w:val="en-GB"/>
        </w:rPr>
        <w:t>Other Applicable Checks</w:t>
      </w:r>
      <w:bookmarkEnd w:id="204"/>
      <w:bookmarkEnd w:id="205"/>
    </w:p>
    <w:p w14:paraId="353F74F0" w14:textId="68CBCFEB" w:rsidR="004A1094" w:rsidRPr="004A1094" w:rsidRDefault="002D7F4A" w:rsidP="004A1094">
      <w:pPr>
        <w:tabs>
          <w:tab w:val="left" w:pos="1701"/>
        </w:tabs>
        <w:spacing w:line="240" w:lineRule="auto"/>
        <w:rPr>
          <w:lang w:val="en-GB"/>
        </w:rPr>
      </w:pPr>
      <w:r>
        <w:rPr>
          <w:lang w:val="en-GB"/>
        </w:rPr>
        <w:t>D</w:t>
      </w:r>
      <w:r w:rsidR="004A1094" w:rsidRPr="004A1094">
        <w:rPr>
          <w:lang w:val="en-GB"/>
        </w:rPr>
        <w:t xml:space="preserve">atasets and exchange sets intended for use on ECDIS must also pass the applicable </w:t>
      </w:r>
      <w:r>
        <w:rPr>
          <w:lang w:val="en-GB"/>
        </w:rPr>
        <w:t>generic and product-specific checks descibed in S-158:100 and S-158:1xx respectively</w:t>
      </w:r>
      <w:r w:rsidR="004A1094" w:rsidRPr="004A1094">
        <w:rPr>
          <w:lang w:val="en-GB"/>
        </w:rPr>
        <w:t>.</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206" w:name="_Toc180964505"/>
      <w:r>
        <w:rPr>
          <w:lang w:val="en-GB"/>
        </w:rPr>
        <w:t xml:space="preserve">Check </w:t>
      </w:r>
      <w:r w:rsidR="000C0A8B">
        <w:rPr>
          <w:lang w:val="en-GB"/>
        </w:rPr>
        <w:t xml:space="preserve">Application </w:t>
      </w:r>
      <w:r>
        <w:rPr>
          <w:lang w:val="en-GB"/>
        </w:rPr>
        <w:t>Sequence</w:t>
      </w:r>
      <w:bookmarkEnd w:id="206"/>
    </w:p>
    <w:p w14:paraId="7AF743AD" w14:textId="30356510" w:rsidR="00D76F20" w:rsidRPr="00D76F20" w:rsidRDefault="00D76F20" w:rsidP="00D76F20">
      <w:pPr>
        <w:rPr>
          <w:lang w:val="en-GB"/>
        </w:rPr>
      </w:pPr>
      <w:r>
        <w:rPr>
          <w:lang w:val="en-GB"/>
        </w:rPr>
        <w:t xml:space="preserve">The </w:t>
      </w:r>
      <w:r w:rsidR="00C13204">
        <w:rPr>
          <w:lang w:val="en-GB"/>
        </w:rPr>
        <w:t xml:space="preserve">suggested </w:t>
      </w:r>
      <w:r>
        <w:rPr>
          <w:lang w:val="en-GB"/>
        </w:rPr>
        <w:t xml:space="preserve">check application sequence </w:t>
      </w:r>
      <w:r w:rsidR="00C13204">
        <w:rPr>
          <w:lang w:val="en-GB"/>
        </w:rPr>
        <w:t>below elaborates, as far as interoperability validation checks are concerned, on</w:t>
      </w:r>
      <w:r w:rsidR="0066513D">
        <w:rPr>
          <w:lang w:val="en-GB"/>
        </w:rPr>
        <w:t xml:space="preserve"> the application sequence described in S-158.</w:t>
      </w:r>
      <w:r w:rsidR="00C13204">
        <w:rPr>
          <w:lang w:val="en-GB"/>
        </w:rPr>
        <w:t xml:space="preserve"> Product-specific checks for each data product should be applied in the sequence described in the appropriate S-158:1xx</w:t>
      </w:r>
      <w:r w:rsidR="009E0D64">
        <w:rPr>
          <w:lang w:val="en-GB"/>
        </w:rPr>
        <w:t xml:space="preserve"> and are included in this table only for context, as are the generic S-100 validation checks.</w:t>
      </w:r>
    </w:p>
    <w:p w14:paraId="03C9E3F0" w14:textId="66F13DDE" w:rsidR="001B5F6E" w:rsidRDefault="001B5F6E" w:rsidP="001B5F6E">
      <w:pPr>
        <w:pStyle w:val="Caption"/>
        <w:keepNext/>
      </w:pPr>
      <w:r>
        <w:t xml:space="preserve">Table </w:t>
      </w:r>
      <w:r w:rsidR="00A15C47">
        <w:fldChar w:fldCharType="begin"/>
      </w:r>
      <w:r w:rsidR="00A15C47">
        <w:instrText xml:space="preserve"> STYLEREF 1 \s </w:instrText>
      </w:r>
      <w:r w:rsidR="00A15C47">
        <w:fldChar w:fldCharType="separate"/>
      </w:r>
      <w:r w:rsidR="00A15C47">
        <w:rPr>
          <w:noProof/>
        </w:rPr>
        <w:t>6</w:t>
      </w:r>
      <w:r w:rsidR="00A15C47">
        <w:fldChar w:fldCharType="end"/>
      </w:r>
      <w:r w:rsidR="00A000B3">
        <w:t>-</w:t>
      </w:r>
      <w:r w:rsidR="00A15C47">
        <w:fldChar w:fldCharType="begin"/>
      </w:r>
      <w:r w:rsidR="00A15C47">
        <w:instrText xml:space="preserve"> SEQ Table \* ARABIC \s 1 </w:instrText>
      </w:r>
      <w:r w:rsidR="00A15C47">
        <w:fldChar w:fldCharType="separate"/>
      </w:r>
      <w:r w:rsidR="00A15C47">
        <w:rPr>
          <w:noProof/>
        </w:rPr>
        <w:t>1</w:t>
      </w:r>
      <w:r w:rsidR="00A15C47">
        <w:fldChar w:fldCharType="end"/>
      </w:r>
      <w:r>
        <w:t xml:space="preserve"> - </w:t>
      </w:r>
      <w:r w:rsidR="00750522">
        <w:t>Suggested</w:t>
      </w:r>
      <w:r>
        <w:t xml:space="preserve"> application order of validation checks</w:t>
      </w:r>
    </w:p>
    <w:tbl>
      <w:tblPr>
        <w:tblStyle w:val="TableGrid"/>
        <w:tblW w:w="0" w:type="auto"/>
        <w:tblLayout w:type="fixed"/>
        <w:tblLook w:val="04A0" w:firstRow="1" w:lastRow="0" w:firstColumn="1" w:lastColumn="0" w:noHBand="0" w:noVBand="1"/>
      </w:tblPr>
      <w:tblGrid>
        <w:gridCol w:w="761"/>
        <w:gridCol w:w="3594"/>
        <w:gridCol w:w="1760"/>
        <w:gridCol w:w="2414"/>
      </w:tblGrid>
      <w:tr w:rsidR="00EB2454" w:rsidRPr="001B5F6E" w14:paraId="4DC82CC9" w14:textId="4A5E1D16" w:rsidTr="00EB2454">
        <w:trPr>
          <w:cantSplit/>
          <w:tblHeader/>
        </w:trPr>
        <w:tc>
          <w:tcPr>
            <w:tcW w:w="761" w:type="dxa"/>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3594" w:type="dxa"/>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1760" w:type="dxa"/>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2414" w:type="dxa"/>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EB2454" w:rsidRPr="001B5F6E" w14:paraId="6D8C463B" w14:textId="591504B2" w:rsidTr="007250F7">
        <w:trPr>
          <w:cantSplit/>
        </w:trPr>
        <w:tc>
          <w:tcPr>
            <w:tcW w:w="761" w:type="dxa"/>
            <w:shd w:val="clear" w:color="auto" w:fill="F2F2F2" w:themeFill="background1" w:themeFillShade="F2"/>
          </w:tcPr>
          <w:p w14:paraId="136AF204" w14:textId="77777777" w:rsidR="00336B36" w:rsidRPr="001B5F6E" w:rsidRDefault="00336B36" w:rsidP="00D24C0B">
            <w:pPr>
              <w:spacing w:after="120" w:line="240" w:lineRule="auto"/>
              <w:rPr>
                <w:lang w:val="en-GB"/>
              </w:rPr>
            </w:pPr>
            <w:r w:rsidRPr="001B5F6E">
              <w:rPr>
                <w:lang w:val="en-GB"/>
              </w:rPr>
              <w:t>1</w:t>
            </w:r>
          </w:p>
        </w:tc>
        <w:tc>
          <w:tcPr>
            <w:tcW w:w="3594" w:type="dxa"/>
            <w:shd w:val="clear" w:color="auto" w:fill="F2F2F2" w:themeFill="background1" w:themeFillShade="F2"/>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1760" w:type="dxa"/>
            <w:shd w:val="clear" w:color="auto" w:fill="F2F2F2" w:themeFill="background1" w:themeFillShade="F2"/>
          </w:tcPr>
          <w:p w14:paraId="294581C4" w14:textId="4A676F7D" w:rsidR="00336B36" w:rsidRPr="001B5F6E" w:rsidRDefault="00336B36" w:rsidP="00D24C0B">
            <w:pPr>
              <w:spacing w:after="120" w:line="240" w:lineRule="auto"/>
              <w:rPr>
                <w:lang w:val="en-GB"/>
              </w:rPr>
            </w:pPr>
            <w:r w:rsidRPr="001B5F6E">
              <w:rPr>
                <w:lang w:val="en-GB"/>
              </w:rPr>
              <w:t>S</w:t>
            </w:r>
            <w:r w:rsidR="002D7F4A">
              <w:rPr>
                <w:lang w:val="en-GB"/>
              </w:rPr>
              <w:noBreakHyphen/>
            </w:r>
            <w:r w:rsidRPr="001B5F6E">
              <w:rPr>
                <w:lang w:val="en-GB"/>
              </w:rPr>
              <w:t>158:100</w:t>
            </w:r>
          </w:p>
        </w:tc>
        <w:tc>
          <w:tcPr>
            <w:tcW w:w="2414" w:type="dxa"/>
            <w:shd w:val="clear" w:color="auto" w:fill="F2F2F2" w:themeFill="background1" w:themeFillShade="F2"/>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C13204" w:rsidRPr="001B5F6E" w14:paraId="1210E465" w14:textId="4832D444" w:rsidTr="00C13204">
        <w:trPr>
          <w:cantSplit/>
        </w:trPr>
        <w:tc>
          <w:tcPr>
            <w:tcW w:w="761" w:type="dxa"/>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3594" w:type="dxa"/>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1760" w:type="dxa"/>
            <w:shd w:val="clear" w:color="auto" w:fill="F2F2F2" w:themeFill="background1" w:themeFillShade="F2"/>
          </w:tcPr>
          <w:p w14:paraId="099D2657" w14:textId="4C0E68A6" w:rsidR="00336B36" w:rsidRPr="001B5F6E" w:rsidRDefault="00E938FE" w:rsidP="00D24C0B">
            <w:pPr>
              <w:spacing w:after="120" w:line="240" w:lineRule="auto"/>
              <w:rPr>
                <w:lang w:val="en-GB"/>
              </w:rPr>
            </w:pPr>
            <w:r>
              <w:rPr>
                <w:lang w:val="en-GB"/>
              </w:rPr>
              <w:t>S-158:1</w:t>
            </w:r>
            <w:r w:rsidR="002D7F4A">
              <w:rPr>
                <w:lang w:val="en-GB"/>
              </w:rPr>
              <w:t>xx</w:t>
            </w:r>
          </w:p>
        </w:tc>
        <w:tc>
          <w:tcPr>
            <w:tcW w:w="2414" w:type="dxa"/>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EB2454" w:rsidRPr="001B5F6E" w14:paraId="49144A3F" w14:textId="77777777" w:rsidTr="00EB2454">
        <w:trPr>
          <w:cantSplit/>
        </w:trPr>
        <w:tc>
          <w:tcPr>
            <w:tcW w:w="761" w:type="dxa"/>
          </w:tcPr>
          <w:p w14:paraId="4B23F9CD" w14:textId="47A17BEC" w:rsidR="001E0E51" w:rsidRDefault="00C13204" w:rsidP="001E0E51">
            <w:pPr>
              <w:spacing w:after="120" w:line="240" w:lineRule="auto"/>
              <w:rPr>
                <w:lang w:val="en-GB"/>
              </w:rPr>
            </w:pPr>
            <w:r>
              <w:rPr>
                <w:lang w:val="en-GB"/>
              </w:rPr>
              <w:t>3</w:t>
            </w:r>
          </w:p>
        </w:tc>
        <w:tc>
          <w:tcPr>
            <w:tcW w:w="3594" w:type="dxa"/>
          </w:tcPr>
          <w:p w14:paraId="3E32F94D" w14:textId="537B88A7"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w:t>
            </w:r>
          </w:p>
        </w:tc>
        <w:tc>
          <w:tcPr>
            <w:tcW w:w="1760" w:type="dxa"/>
          </w:tcPr>
          <w:p w14:paraId="4492D1EB" w14:textId="5E156F8F" w:rsidR="001E0E51" w:rsidRDefault="001E0E51" w:rsidP="001E0E51">
            <w:pPr>
              <w:spacing w:after="120" w:line="240" w:lineRule="auto"/>
              <w:rPr>
                <w:lang w:val="en-GB"/>
              </w:rPr>
            </w:pPr>
            <w:r>
              <w:rPr>
                <w:lang w:val="en-GB"/>
              </w:rPr>
              <w:t>S-158:98</w:t>
            </w:r>
            <w:r w:rsidR="00D2118A">
              <w:rPr>
                <w:lang w:val="en-GB"/>
              </w:rPr>
              <w:t xml:space="preserve"> Checks whose inputs are datasets</w:t>
            </w:r>
          </w:p>
        </w:tc>
        <w:tc>
          <w:tcPr>
            <w:tcW w:w="2414" w:type="dxa"/>
          </w:tcPr>
          <w:p w14:paraId="4F8C0122" w14:textId="5015230D" w:rsidR="001E0E51" w:rsidRPr="001E0E51" w:rsidRDefault="002D7F4A" w:rsidP="001E0E51">
            <w:pPr>
              <w:spacing w:line="240" w:lineRule="auto"/>
              <w:jc w:val="left"/>
              <w:rPr>
                <w:lang w:val="en-GB"/>
              </w:rPr>
            </w:pPr>
            <w:r>
              <w:rPr>
                <w:lang w:val="en-GB"/>
              </w:rPr>
              <w:t xml:space="preserve">Datasets from </w:t>
            </w:r>
            <w:r w:rsidR="00D2118A">
              <w:rPr>
                <w:lang w:val="en-GB"/>
              </w:rPr>
              <w:t xml:space="preserve">the products listed in clause </w:t>
            </w:r>
            <w:r w:rsidR="00D2118A">
              <w:rPr>
                <w:lang w:val="en-GB"/>
              </w:rPr>
              <w:fldChar w:fldCharType="begin"/>
            </w:r>
            <w:r w:rsidR="00D2118A">
              <w:rPr>
                <w:lang w:val="en-GB"/>
              </w:rPr>
              <w:instrText xml:space="preserve"> REF _Ref180950021 \r \h </w:instrText>
            </w:r>
            <w:r w:rsidR="00D2118A">
              <w:rPr>
                <w:lang w:val="en-GB"/>
              </w:rPr>
            </w:r>
            <w:r w:rsidR="00D2118A">
              <w:rPr>
                <w:lang w:val="en-GB"/>
              </w:rPr>
              <w:fldChar w:fldCharType="separate"/>
            </w:r>
            <w:r w:rsidR="00D2118A">
              <w:rPr>
                <w:lang w:val="en-GB"/>
              </w:rPr>
              <w:t>1.1</w:t>
            </w:r>
            <w:r w:rsidR="00D2118A">
              <w:rPr>
                <w:lang w:val="en-GB"/>
              </w:rPr>
              <w:fldChar w:fldCharType="end"/>
            </w:r>
            <w:r w:rsidR="00D2118A">
              <w:rPr>
                <w:lang w:val="en-GB"/>
              </w:rPr>
              <w:t xml:space="preserve"> (Scope).</w:t>
            </w:r>
          </w:p>
        </w:tc>
      </w:tr>
      <w:tr w:rsidR="00EB2454" w:rsidRPr="001B5F6E" w14:paraId="7C122CAD" w14:textId="63E43A57" w:rsidTr="007250F7">
        <w:trPr>
          <w:cantSplit/>
        </w:trPr>
        <w:tc>
          <w:tcPr>
            <w:tcW w:w="761" w:type="dxa"/>
            <w:shd w:val="clear" w:color="auto" w:fill="F2F2F2" w:themeFill="background1" w:themeFillShade="F2"/>
          </w:tcPr>
          <w:p w14:paraId="2D16B316" w14:textId="191BF8A2" w:rsidR="00336B36" w:rsidRPr="001B5F6E" w:rsidRDefault="00C13204" w:rsidP="00D24C0B">
            <w:pPr>
              <w:spacing w:after="120" w:line="240" w:lineRule="auto"/>
              <w:rPr>
                <w:lang w:val="en-GB"/>
              </w:rPr>
            </w:pPr>
            <w:r>
              <w:rPr>
                <w:lang w:val="en-GB"/>
              </w:rPr>
              <w:t>4</w:t>
            </w:r>
          </w:p>
        </w:tc>
        <w:tc>
          <w:tcPr>
            <w:tcW w:w="3594" w:type="dxa"/>
            <w:shd w:val="clear" w:color="auto" w:fill="F2F2F2" w:themeFill="background1" w:themeFillShade="F2"/>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1760" w:type="dxa"/>
            <w:shd w:val="clear" w:color="auto" w:fill="F2F2F2" w:themeFill="background1" w:themeFillShade="F2"/>
          </w:tcPr>
          <w:p w14:paraId="081220A1" w14:textId="77777777" w:rsidR="00336B36" w:rsidRPr="001B5F6E" w:rsidRDefault="00336B36" w:rsidP="00D24C0B">
            <w:pPr>
              <w:spacing w:after="120" w:line="240" w:lineRule="auto"/>
              <w:rPr>
                <w:lang w:val="en-GB"/>
              </w:rPr>
            </w:pPr>
            <w:r w:rsidRPr="001B5F6E">
              <w:rPr>
                <w:lang w:val="en-GB"/>
              </w:rPr>
              <w:t>S-158:100</w:t>
            </w:r>
          </w:p>
        </w:tc>
        <w:tc>
          <w:tcPr>
            <w:tcW w:w="2414" w:type="dxa"/>
            <w:shd w:val="clear" w:color="auto" w:fill="F2F2F2" w:themeFill="background1" w:themeFillShade="F2"/>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EB2454" w:rsidRPr="001B5F6E" w14:paraId="66A47952" w14:textId="02CCD374" w:rsidTr="007250F7">
        <w:trPr>
          <w:cantSplit/>
        </w:trPr>
        <w:tc>
          <w:tcPr>
            <w:tcW w:w="761" w:type="dxa"/>
            <w:shd w:val="clear" w:color="auto" w:fill="F2F2F2" w:themeFill="background1" w:themeFillShade="F2"/>
          </w:tcPr>
          <w:p w14:paraId="6048E8D3" w14:textId="611E27E8" w:rsidR="00336B36" w:rsidRPr="001B5F6E" w:rsidRDefault="00C13204" w:rsidP="00D24C0B">
            <w:pPr>
              <w:spacing w:after="120" w:line="240" w:lineRule="auto"/>
              <w:rPr>
                <w:lang w:val="en-GB"/>
              </w:rPr>
            </w:pPr>
            <w:r>
              <w:rPr>
                <w:lang w:val="en-GB"/>
              </w:rPr>
              <w:t>5</w:t>
            </w:r>
          </w:p>
        </w:tc>
        <w:tc>
          <w:tcPr>
            <w:tcW w:w="3594" w:type="dxa"/>
            <w:shd w:val="clear" w:color="auto" w:fill="F2F2F2" w:themeFill="background1" w:themeFillShade="F2"/>
          </w:tcPr>
          <w:p w14:paraId="6818C9C8" w14:textId="4B8EAA25" w:rsidR="005C2DC6" w:rsidRPr="001B5F6E" w:rsidRDefault="00336B36" w:rsidP="00336B36">
            <w:pPr>
              <w:spacing w:after="120" w:line="240" w:lineRule="auto"/>
              <w:jc w:val="left"/>
              <w:rPr>
                <w:lang w:val="en-GB"/>
              </w:rPr>
            </w:pPr>
            <w:r w:rsidRPr="001B5F6E">
              <w:rPr>
                <w:lang w:val="en-GB"/>
              </w:rPr>
              <w:t>Product-specific checks for exchange sets</w:t>
            </w:r>
          </w:p>
        </w:tc>
        <w:tc>
          <w:tcPr>
            <w:tcW w:w="1760" w:type="dxa"/>
            <w:shd w:val="clear" w:color="auto" w:fill="F2F2F2" w:themeFill="background1" w:themeFillShade="F2"/>
          </w:tcPr>
          <w:p w14:paraId="1A01E369" w14:textId="03BD703D" w:rsidR="00336B36" w:rsidRPr="001B5F6E" w:rsidRDefault="00E938FE" w:rsidP="00D24C0B">
            <w:pPr>
              <w:spacing w:after="120" w:line="240" w:lineRule="auto"/>
              <w:rPr>
                <w:lang w:val="en-GB"/>
              </w:rPr>
            </w:pPr>
            <w:r>
              <w:rPr>
                <w:lang w:val="en-GB"/>
              </w:rPr>
              <w:t>S-158:</w:t>
            </w:r>
            <w:r w:rsidR="002D7F4A">
              <w:rPr>
                <w:lang w:val="en-GB"/>
              </w:rPr>
              <w:t>1xx</w:t>
            </w:r>
          </w:p>
        </w:tc>
        <w:tc>
          <w:tcPr>
            <w:tcW w:w="2414" w:type="dxa"/>
            <w:shd w:val="clear" w:color="auto" w:fill="F2F2F2" w:themeFill="background1" w:themeFillShade="F2"/>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EB2454" w:rsidRPr="001B5F6E" w14:paraId="4CA431AB" w14:textId="77777777" w:rsidTr="00EB2454">
        <w:trPr>
          <w:cantSplit/>
        </w:trPr>
        <w:tc>
          <w:tcPr>
            <w:tcW w:w="761" w:type="dxa"/>
          </w:tcPr>
          <w:p w14:paraId="3099D7BA" w14:textId="5CEDCCF1" w:rsidR="00EB2454" w:rsidRDefault="00C13204" w:rsidP="00D24C0B">
            <w:pPr>
              <w:spacing w:after="120" w:line="240" w:lineRule="auto"/>
              <w:rPr>
                <w:lang w:val="en-GB"/>
              </w:rPr>
            </w:pPr>
            <w:r>
              <w:rPr>
                <w:lang w:val="en-GB"/>
              </w:rPr>
              <w:lastRenderedPageBreak/>
              <w:t>6</w:t>
            </w:r>
          </w:p>
        </w:tc>
        <w:tc>
          <w:tcPr>
            <w:tcW w:w="3594" w:type="dxa"/>
          </w:tcPr>
          <w:p w14:paraId="18F5B9D0" w14:textId="6BF6FD62" w:rsidR="00EB2454" w:rsidRPr="001B5F6E" w:rsidRDefault="00EB2454" w:rsidP="00336B36">
            <w:pPr>
              <w:spacing w:after="120" w:line="240" w:lineRule="auto"/>
              <w:jc w:val="left"/>
              <w:rPr>
                <w:lang w:val="en-GB"/>
              </w:rPr>
            </w:pPr>
            <w:r w:rsidRPr="00EB2454">
              <w:rPr>
                <w:lang w:val="en-GB"/>
              </w:rPr>
              <w:t>Interoperability checks for discovery metadata</w:t>
            </w:r>
          </w:p>
        </w:tc>
        <w:tc>
          <w:tcPr>
            <w:tcW w:w="1760" w:type="dxa"/>
          </w:tcPr>
          <w:p w14:paraId="25E61FBB" w14:textId="55EE89DB" w:rsidR="00EB2454" w:rsidRDefault="00EB2454" w:rsidP="00D24C0B">
            <w:pPr>
              <w:spacing w:after="120" w:line="240" w:lineRule="auto"/>
              <w:rPr>
                <w:lang w:val="en-GB"/>
              </w:rPr>
            </w:pPr>
            <w:r w:rsidRPr="00EB2454">
              <w:rPr>
                <w:lang w:val="en-GB"/>
              </w:rPr>
              <w:t xml:space="preserve">S-158:98 </w:t>
            </w:r>
            <w:r w:rsidR="00D2118A">
              <w:rPr>
                <w:lang w:val="en-GB"/>
              </w:rPr>
              <w:t>Checks whose inputs include CATALOG.XML</w:t>
            </w:r>
          </w:p>
        </w:tc>
        <w:tc>
          <w:tcPr>
            <w:tcW w:w="2414" w:type="dxa"/>
          </w:tcPr>
          <w:p w14:paraId="085C0122" w14:textId="6AE3AC72" w:rsidR="00EB2454" w:rsidRDefault="00EB2454" w:rsidP="00336B36">
            <w:pPr>
              <w:spacing w:after="120" w:line="240" w:lineRule="auto"/>
              <w:jc w:val="left"/>
              <w:rPr>
                <w:lang w:val="en-GB"/>
              </w:rPr>
            </w:pPr>
            <w:r>
              <w:rPr>
                <w:lang w:val="en-GB"/>
              </w:rPr>
              <w:t>CATALOG.XML</w:t>
            </w:r>
          </w:p>
        </w:tc>
      </w:tr>
      <w:tr w:rsidR="00EB2454" w:rsidRPr="001B5F6E" w14:paraId="4369354E" w14:textId="77777777" w:rsidTr="007250F7">
        <w:trPr>
          <w:cantSplit/>
        </w:trPr>
        <w:tc>
          <w:tcPr>
            <w:tcW w:w="761" w:type="dxa"/>
            <w:shd w:val="clear" w:color="auto" w:fill="F2F2F2" w:themeFill="background1" w:themeFillShade="F2"/>
          </w:tcPr>
          <w:p w14:paraId="20C341B4" w14:textId="29DC1557" w:rsidR="00EB2454" w:rsidRDefault="00C13204" w:rsidP="00D24C0B">
            <w:pPr>
              <w:spacing w:after="120" w:line="240" w:lineRule="auto"/>
              <w:rPr>
                <w:lang w:val="en-GB"/>
              </w:rPr>
            </w:pPr>
            <w:r>
              <w:rPr>
                <w:lang w:val="en-GB"/>
              </w:rPr>
              <w:t>7</w:t>
            </w:r>
          </w:p>
        </w:tc>
        <w:tc>
          <w:tcPr>
            <w:tcW w:w="3594" w:type="dxa"/>
            <w:shd w:val="clear" w:color="auto" w:fill="F2F2F2" w:themeFill="background1" w:themeFillShade="F2"/>
          </w:tcPr>
          <w:p w14:paraId="7DBC5EB1" w14:textId="3615BD68" w:rsidR="00EB2454" w:rsidRPr="00EB2454" w:rsidRDefault="00EB2454" w:rsidP="00336B36">
            <w:pPr>
              <w:spacing w:after="120" w:line="240" w:lineRule="auto"/>
              <w:jc w:val="left"/>
              <w:rPr>
                <w:lang w:val="en-GB"/>
              </w:rPr>
            </w:pPr>
            <w:r w:rsidRPr="00EB2454">
              <w:rPr>
                <w:lang w:val="en-GB"/>
              </w:rPr>
              <w:t>Product catalogue checks</w:t>
            </w:r>
          </w:p>
        </w:tc>
        <w:tc>
          <w:tcPr>
            <w:tcW w:w="1760" w:type="dxa"/>
            <w:shd w:val="clear" w:color="auto" w:fill="F2F2F2" w:themeFill="background1" w:themeFillShade="F2"/>
          </w:tcPr>
          <w:p w14:paraId="3E89B75E" w14:textId="7B05CEF3" w:rsidR="00EB2454" w:rsidRPr="00EB2454" w:rsidRDefault="00EB2454" w:rsidP="00D24C0B">
            <w:pPr>
              <w:spacing w:after="120" w:line="240" w:lineRule="auto"/>
              <w:rPr>
                <w:lang w:val="en-GB"/>
              </w:rPr>
            </w:pPr>
            <w:r w:rsidRPr="00EB2454">
              <w:rPr>
                <w:lang w:val="en-GB"/>
              </w:rPr>
              <w:t>S-158:128</w:t>
            </w:r>
          </w:p>
        </w:tc>
        <w:tc>
          <w:tcPr>
            <w:tcW w:w="2414" w:type="dxa"/>
            <w:shd w:val="clear" w:color="auto" w:fill="F2F2F2" w:themeFill="background1" w:themeFillShade="F2"/>
          </w:tcPr>
          <w:p w14:paraId="444C6FC8" w14:textId="190218CB" w:rsidR="00EB2454" w:rsidRDefault="00EB2454" w:rsidP="00336B36">
            <w:pPr>
              <w:spacing w:after="120" w:line="240" w:lineRule="auto"/>
              <w:jc w:val="left"/>
              <w:rPr>
                <w:lang w:val="en-GB"/>
              </w:rPr>
            </w:pPr>
            <w:r w:rsidRPr="00EB2454">
              <w:rPr>
                <w:lang w:val="en-GB"/>
              </w:rPr>
              <w:t>S-128 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207" w:name="_Ref172572049"/>
      <w:bookmarkStart w:id="208" w:name="_Toc180964506"/>
      <w:r>
        <w:rPr>
          <w:lang w:val="en-GB"/>
        </w:rPr>
        <w:t>Check Classification</w:t>
      </w:r>
      <w:bookmarkEnd w:id="207"/>
      <w:bookmarkEnd w:id="208"/>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209" w:name="_Ref172575919"/>
      <w:bookmarkStart w:id="210" w:name="_Toc180964507"/>
      <w:r>
        <w:rPr>
          <w:lang w:val="en-GB"/>
        </w:rPr>
        <w:t>Geometry and Spatial Operators</w:t>
      </w:r>
      <w:bookmarkEnd w:id="209"/>
      <w:bookmarkEnd w:id="210"/>
    </w:p>
    <w:p w14:paraId="422F5242" w14:textId="04C68B55" w:rsidR="00CE04DE" w:rsidRDefault="00003984" w:rsidP="00600EF7">
      <w:pPr>
        <w:rPr>
          <w:lang w:val="en-GB"/>
        </w:rPr>
      </w:pPr>
      <w:r>
        <w:rPr>
          <w:lang w:val="en-GB"/>
        </w:rPr>
        <w:t>S-102, S-10</w:t>
      </w:r>
      <w:r w:rsidR="00CE04DE">
        <w:rPr>
          <w:lang w:val="en-GB"/>
        </w:rPr>
        <w:t>4</w:t>
      </w:r>
      <w:r>
        <w:rPr>
          <w:lang w:val="en-GB"/>
        </w:rPr>
        <w:t xml:space="preserve">, and </w:t>
      </w:r>
      <w:r w:rsidR="006A1B6A">
        <w:rPr>
          <w:lang w:val="en-GB"/>
        </w:rPr>
        <w:t>S-111</w:t>
      </w:r>
      <w:r w:rsidR="0089534A">
        <w:rPr>
          <w:lang w:val="en-GB"/>
        </w:rPr>
        <w:t xml:space="preserve"> Edition</w:t>
      </w:r>
      <w:r>
        <w:rPr>
          <w:lang w:val="en-GB"/>
        </w:rPr>
        <w:t>s</w:t>
      </w:r>
      <w:r w:rsidR="0089534A">
        <w:rPr>
          <w:lang w:val="en-GB"/>
        </w:rPr>
        <w:t xml:space="preserve"> </w:t>
      </w:r>
      <w:r w:rsidR="00E64E9E">
        <w:rPr>
          <w:lang w:val="en-GB"/>
        </w:rPr>
        <w:t>2</w:t>
      </w:r>
      <w:r w:rsidR="0089534A">
        <w:rPr>
          <w:lang w:val="en-GB"/>
        </w:rPr>
        <w:t xml:space="preserve">.0.0 datasets </w:t>
      </w:r>
      <w:r w:rsidR="00EC329E">
        <w:rPr>
          <w:lang w:val="en-GB"/>
        </w:rPr>
        <w:t xml:space="preserve">use coverage spatial types and </w:t>
      </w:r>
      <w:r w:rsidR="00EA59ED">
        <w:rPr>
          <w:lang w:val="en-GB"/>
        </w:rPr>
        <w:t xml:space="preserve">do not </w:t>
      </w:r>
      <w:r w:rsidR="0089534A">
        <w:rPr>
          <w:lang w:val="en-GB"/>
        </w:rPr>
        <w:t>use vector geometry</w:t>
      </w:r>
      <w:r w:rsidR="00EC329E">
        <w:rPr>
          <w:lang w:val="en-GB"/>
        </w:rPr>
        <w:t xml:space="preserve"> (points, curves, or surface spatial primitives, except that points are used in point coverages</w:t>
      </w:r>
      <w:r w:rsidR="00CE04DE">
        <w:rPr>
          <w:lang w:val="en-GB"/>
        </w:rPr>
        <w:t xml:space="preserve"> and polygon geometry is used in domain extent polygons</w:t>
      </w:r>
      <w:r w:rsidR="00EC329E">
        <w:rPr>
          <w:lang w:val="en-GB"/>
        </w:rPr>
        <w:t>)</w:t>
      </w:r>
      <w:r w:rsidR="0089534A">
        <w:rPr>
          <w:lang w:val="en-GB"/>
        </w:rPr>
        <w:t>.</w:t>
      </w:r>
      <w:r w:rsidR="00CE04DE">
        <w:rPr>
          <w:lang w:val="en-GB"/>
        </w:rPr>
        <w:t xml:space="preserve"> The other data products covered by this Specification use vector geometry. In addition, vector geometry is used for coverage information in discovery metadata</w:t>
      </w:r>
      <w:r w:rsidR="004B699E">
        <w:rPr>
          <w:lang w:val="en-GB"/>
        </w:rPr>
        <w:t xml:space="preserve"> in all data products</w:t>
      </w:r>
      <w:r w:rsidR="00CE04DE">
        <w:rPr>
          <w:lang w:val="en-GB"/>
        </w:rPr>
        <w:t>.</w:t>
      </w:r>
    </w:p>
    <w:p w14:paraId="295D30AA" w14:textId="0CC5E7C1" w:rsidR="00600EF7" w:rsidRDefault="00CE04DE" w:rsidP="00600EF7">
      <w:pPr>
        <w:rPr>
          <w:lang w:val="en-GB"/>
        </w:rPr>
      </w:pPr>
      <w:r>
        <w:rPr>
          <w:lang w:val="en-GB"/>
        </w:rPr>
        <w:t xml:space="preserve">Any spatial operations mentioned in checks pertaining to vector spatial primitives (for example, domain extent polygons, coverage polygons, etc.) must conform to the operations for vector products described in S-158:100. </w:t>
      </w:r>
      <w:r w:rsidR="0089534A">
        <w:rPr>
          <w:lang w:val="en-GB"/>
        </w:rPr>
        <w:t>Any</w:t>
      </w:r>
      <w:r w:rsidR="00600EF7">
        <w:rPr>
          <w:lang w:val="en-GB"/>
        </w:rPr>
        <w:t xml:space="preserve"> spatial operators </w:t>
      </w:r>
      <w:r w:rsidR="0089534A">
        <w:rPr>
          <w:lang w:val="en-GB"/>
        </w:rPr>
        <w:t xml:space="preserve">mentioned in checks </w:t>
      </w:r>
      <w:r w:rsidR="00470235">
        <w:rPr>
          <w:lang w:val="en-GB"/>
        </w:rPr>
        <w:t>pertaining to positioning information or grid coordinates or extent must</w:t>
      </w:r>
      <w:r w:rsidR="0089534A">
        <w:rPr>
          <w:lang w:val="en-GB"/>
        </w:rPr>
        <w:t xml:space="preserve"> </w:t>
      </w:r>
      <w:r w:rsidR="00600EF7">
        <w:rPr>
          <w:lang w:val="en-GB"/>
        </w:rPr>
        <w:t>conform to</w:t>
      </w:r>
      <w:r>
        <w:rPr>
          <w:lang w:val="en-GB"/>
        </w:rPr>
        <w:t xml:space="preserve"> the operations for HDF5 coverage geometries specified in S-158:100</w:t>
      </w:r>
      <w:r w:rsidR="00600EF7">
        <w:rPr>
          <w:lang w:val="en-GB"/>
        </w:rPr>
        <w:t>.</w:t>
      </w:r>
    </w:p>
    <w:p w14:paraId="5C94D707" w14:textId="783D28CD" w:rsidR="00D15AE1" w:rsidRDefault="00D15AE1" w:rsidP="00D15AE1">
      <w:pPr>
        <w:tabs>
          <w:tab w:val="left" w:pos="1701"/>
        </w:tabs>
        <w:spacing w:after="120" w:line="240" w:lineRule="auto"/>
        <w:rPr>
          <w:ins w:id="211" w:author="Raphael Malyankar" w:date="2024-12-02T01:41:00Z" w16du:dateUtc="2024-12-02T08:41:00Z"/>
          <w:lang w:val="en-GB"/>
        </w:rPr>
      </w:pPr>
      <w:r w:rsidRPr="00C53F21">
        <w:rPr>
          <w:lang w:val="en-GB"/>
        </w:rPr>
        <w:t>For all spatial operators a default tolerance</w:t>
      </w:r>
      <w:del w:id="212" w:author="Raphael Malyankar" w:date="2024-12-02T01:41:00Z" w16du:dateUtc="2024-12-02T08:41:00Z">
        <w:r w:rsidRPr="00C53F21" w:rsidDel="003F4789">
          <w:rPr>
            <w:lang w:val="en-GB"/>
          </w:rPr>
          <w:delText xml:space="preserve"> of </w:delText>
        </w:r>
        <w:r w:rsidR="00C53F21" w:rsidRPr="00C53F21" w:rsidDel="003F4789">
          <w:rPr>
            <w:highlight w:val="yellow"/>
            <w:lang w:val="en-GB"/>
          </w:rPr>
          <w:delText>[</w:delText>
        </w:r>
        <w:r w:rsidR="00003984" w:rsidDel="003F4789">
          <w:rPr>
            <w:highlight w:val="yellow"/>
            <w:lang w:val="en-GB"/>
          </w:rPr>
          <w:delText>TBD</w:delText>
        </w:r>
        <w:r w:rsidR="00C53F21" w:rsidDel="003F4789">
          <w:rPr>
            <w:lang w:val="en-GB"/>
          </w:rPr>
          <w:delText>]</w:delText>
        </w:r>
      </w:del>
      <w:r w:rsidR="00C53F21">
        <w:rPr>
          <w:lang w:val="en-GB"/>
        </w:rPr>
        <w:t xml:space="preserve"> </w:t>
      </w:r>
      <w:r w:rsidRPr="00C53F21">
        <w:rPr>
          <w:lang w:val="en-GB"/>
        </w:rPr>
        <w:t>should be applied in validation software</w:t>
      </w:r>
      <w:ins w:id="213" w:author="Raphael Malyankar" w:date="2024-12-02T01:41:00Z" w16du:dateUtc="2024-12-02T08:41:00Z">
        <w:r w:rsidR="003F4789">
          <w:rPr>
            <w:lang w:val="en-GB"/>
          </w:rPr>
          <w:t xml:space="preserve"> as follows:</w:t>
        </w:r>
      </w:ins>
      <w:del w:id="214" w:author="Raphael Malyankar" w:date="2024-12-02T01:41:00Z" w16du:dateUtc="2024-12-02T08:41:00Z">
        <w:r w:rsidRPr="00C53F21" w:rsidDel="003F4789">
          <w:rPr>
            <w:lang w:val="en-GB"/>
          </w:rPr>
          <w:delText>.</w:delText>
        </w:r>
      </w:del>
    </w:p>
    <w:p w14:paraId="712358A8" w14:textId="16F7A1D8" w:rsidR="003F4789" w:rsidRPr="003F4789" w:rsidRDefault="003F4789">
      <w:pPr>
        <w:pStyle w:val="ListParagraph"/>
        <w:numPr>
          <w:ilvl w:val="0"/>
          <w:numId w:val="25"/>
        </w:numPr>
        <w:tabs>
          <w:tab w:val="left" w:pos="1701"/>
        </w:tabs>
        <w:spacing w:line="240" w:lineRule="auto"/>
        <w:rPr>
          <w:ins w:id="215" w:author="Raphael Malyankar" w:date="2024-12-02T01:42:00Z" w16du:dateUtc="2024-12-02T08:42:00Z"/>
          <w:lang w:val="en-GB"/>
        </w:rPr>
        <w:pPrChange w:id="216" w:author="Raphael Malyankar" w:date="2024-12-02T01:44:00Z" w16du:dateUtc="2024-12-02T08:44:00Z">
          <w:pPr>
            <w:tabs>
              <w:tab w:val="left" w:pos="1701"/>
            </w:tabs>
            <w:spacing w:after="120" w:line="240" w:lineRule="auto"/>
          </w:pPr>
        </w:pPrChange>
      </w:pPr>
      <w:ins w:id="217" w:author="Raphael Malyankar" w:date="2024-12-02T01:41:00Z" w16du:dateUtc="2024-12-02T08:41:00Z">
        <w:r w:rsidRPr="003F4789">
          <w:rPr>
            <w:lang w:val="en-GB"/>
          </w:rPr>
          <w:t>For coordinates in decimal degrees – a toleranc</w:t>
        </w:r>
      </w:ins>
      <w:ins w:id="218" w:author="Raphael Malyankar" w:date="2024-12-02T01:42:00Z" w16du:dateUtc="2024-12-02T08:42:00Z">
        <w:r w:rsidRPr="003F4789">
          <w:rPr>
            <w:lang w:val="en-GB"/>
          </w:rPr>
          <w:t>e of 10-7 degrees or the the precision of the</w:t>
        </w:r>
      </w:ins>
      <w:ins w:id="219" w:author="Raphael Malyankar" w:date="2024-12-02T01:43:00Z" w16du:dateUtc="2024-12-02T08:43:00Z">
        <w:r w:rsidRPr="003F4789">
          <w:rPr>
            <w:lang w:val="en-GB"/>
          </w:rPr>
          <w:t xml:space="preserve"> lowest-pre</w:t>
        </w:r>
      </w:ins>
      <w:ins w:id="220" w:author="Raphael Malyankar" w:date="2024-12-02T01:44:00Z" w16du:dateUtc="2024-12-02T08:44:00Z">
        <w:r w:rsidRPr="003F4789">
          <w:rPr>
            <w:lang w:val="en-GB"/>
          </w:rPr>
          <w:t>cision</w:t>
        </w:r>
      </w:ins>
      <w:ins w:id="221" w:author="Raphael Malyankar" w:date="2024-12-02T01:42:00Z" w16du:dateUtc="2024-12-02T08:42:00Z">
        <w:r w:rsidRPr="003F4789">
          <w:rPr>
            <w:lang w:val="en-GB"/>
          </w:rPr>
          <w:t xml:space="preserve"> coordinate field, whichever is greater.</w:t>
        </w:r>
      </w:ins>
    </w:p>
    <w:p w14:paraId="7901B246" w14:textId="3119D3F6" w:rsidR="003F4789" w:rsidRPr="003F4789" w:rsidRDefault="003F4789">
      <w:pPr>
        <w:pStyle w:val="ListParagraph"/>
        <w:numPr>
          <w:ilvl w:val="0"/>
          <w:numId w:val="25"/>
        </w:numPr>
        <w:tabs>
          <w:tab w:val="left" w:pos="1701"/>
        </w:tabs>
        <w:spacing w:line="240" w:lineRule="auto"/>
        <w:rPr>
          <w:ins w:id="222" w:author="Raphael Malyankar" w:date="2024-12-02T01:44:00Z" w16du:dateUtc="2024-12-02T08:44:00Z"/>
          <w:lang w:val="en-GB"/>
        </w:rPr>
        <w:pPrChange w:id="223" w:author="Raphael Malyankar" w:date="2024-12-02T01:44:00Z" w16du:dateUtc="2024-12-02T08:44:00Z">
          <w:pPr>
            <w:tabs>
              <w:tab w:val="left" w:pos="1701"/>
            </w:tabs>
            <w:spacing w:after="120" w:line="240" w:lineRule="auto"/>
          </w:pPr>
        </w:pPrChange>
      </w:pPr>
      <w:ins w:id="224" w:author="Raphael Malyankar" w:date="2024-12-02T01:42:00Z" w16du:dateUtc="2024-12-02T08:42:00Z">
        <w:r w:rsidRPr="003F4789">
          <w:rPr>
            <w:lang w:val="en-GB"/>
          </w:rPr>
          <w:t xml:space="preserve">For coordinates in metres </w:t>
        </w:r>
      </w:ins>
      <w:ins w:id="225" w:author="Raphael Malyankar" w:date="2024-12-02T01:43:00Z" w16du:dateUtc="2024-12-02T08:43:00Z">
        <w:r w:rsidRPr="003F4789">
          <w:rPr>
            <w:lang w:val="en-GB"/>
          </w:rPr>
          <w:t xml:space="preserve">(UTM or UPS) – a tolerance of 0.01 m or the precision of the </w:t>
        </w:r>
      </w:ins>
      <w:ins w:id="226" w:author="Raphael Malyankar" w:date="2024-12-02T01:44:00Z" w16du:dateUtc="2024-12-02T08:44:00Z">
        <w:r w:rsidRPr="003F4789">
          <w:rPr>
            <w:lang w:val="en-GB"/>
          </w:rPr>
          <w:t xml:space="preserve">lowest-precision </w:t>
        </w:r>
      </w:ins>
      <w:ins w:id="227" w:author="Raphael Malyankar" w:date="2024-12-02T01:43:00Z" w16du:dateUtc="2024-12-02T08:43:00Z">
        <w:r w:rsidRPr="003F4789">
          <w:rPr>
            <w:lang w:val="en-GB"/>
          </w:rPr>
          <w:t>coordinate field being compared, whichever is greater.</w:t>
        </w:r>
      </w:ins>
    </w:p>
    <w:p w14:paraId="1411FFA5" w14:textId="6388F703" w:rsidR="003F4789" w:rsidRDefault="003F4789" w:rsidP="00D15AE1">
      <w:pPr>
        <w:tabs>
          <w:tab w:val="left" w:pos="1701"/>
        </w:tabs>
        <w:spacing w:after="120" w:line="240" w:lineRule="auto"/>
        <w:rPr>
          <w:lang w:val="en-GB"/>
        </w:rPr>
      </w:pPr>
      <w:ins w:id="228" w:author="Raphael Malyankar" w:date="2024-12-02T01:44:00Z" w16du:dateUtc="2024-12-02T08:44:00Z">
        <w:r>
          <w:rPr>
            <w:lang w:val="en-GB"/>
          </w:rPr>
          <w:t>EXAMPLE: If the</w:t>
        </w:r>
      </w:ins>
      <w:ins w:id="229" w:author="Raphael Malyankar" w:date="2024-12-02T01:45:00Z" w16du:dateUtc="2024-12-02T08:45:00Z">
        <w:r>
          <w:rPr>
            <w:lang w:val="en-GB"/>
          </w:rPr>
          <w:t xml:space="preserve"> coordinates of a</w:t>
        </w:r>
      </w:ins>
      <w:ins w:id="230" w:author="Raphael Malyankar" w:date="2024-12-02T01:44:00Z" w16du:dateUtc="2024-12-02T08:44:00Z">
        <w:r>
          <w:rPr>
            <w:lang w:val="en-GB"/>
          </w:rPr>
          <w:t xml:space="preserve"> bounding box in an HDF5 dataset</w:t>
        </w:r>
      </w:ins>
      <w:ins w:id="231" w:author="Raphael Malyankar" w:date="2024-12-02T01:47:00Z" w16du:dateUtc="2024-12-02T08:47:00Z">
        <w:r>
          <w:rPr>
            <w:lang w:val="en-GB"/>
          </w:rPr>
          <w:t xml:space="preserve"> carrier metadata</w:t>
        </w:r>
      </w:ins>
      <w:ins w:id="232" w:author="Raphael Malyankar" w:date="2024-12-02T01:45:00Z" w16du:dateUtc="2024-12-02T08:45:00Z">
        <w:r>
          <w:rPr>
            <w:lang w:val="en-GB"/>
          </w:rPr>
          <w:t xml:space="preserve"> (data type float or double)</w:t>
        </w:r>
      </w:ins>
      <w:ins w:id="233" w:author="Raphael Malyankar" w:date="2024-12-02T01:44:00Z" w16du:dateUtc="2024-12-02T08:44:00Z">
        <w:r>
          <w:rPr>
            <w:lang w:val="en-GB"/>
          </w:rPr>
          <w:t xml:space="preserve"> </w:t>
        </w:r>
      </w:ins>
      <w:ins w:id="234" w:author="Raphael Malyankar" w:date="2024-12-02T01:45:00Z" w16du:dateUtc="2024-12-02T08:45:00Z">
        <w:r>
          <w:rPr>
            <w:lang w:val="en-GB"/>
          </w:rPr>
          <w:t>are</w:t>
        </w:r>
      </w:ins>
      <w:ins w:id="235" w:author="Raphael Malyankar" w:date="2024-12-02T01:44:00Z" w16du:dateUtc="2024-12-02T08:44:00Z">
        <w:r>
          <w:rPr>
            <w:lang w:val="en-GB"/>
          </w:rPr>
          <w:t xml:space="preserve"> being</w:t>
        </w:r>
      </w:ins>
      <w:ins w:id="236" w:author="Raphael Malyankar" w:date="2024-12-02T01:45:00Z" w16du:dateUtc="2024-12-02T08:45:00Z">
        <w:r>
          <w:rPr>
            <w:lang w:val="en-GB"/>
          </w:rPr>
          <w:t xml:space="preserve"> compared to bounding box coordinates in dataset dis</w:t>
        </w:r>
      </w:ins>
      <w:ins w:id="237" w:author="Raphael Malyankar" w:date="2024-12-02T01:46:00Z" w16du:dateUtc="2024-12-02T08:46:00Z">
        <w:r>
          <w:rPr>
            <w:lang w:val="en-GB"/>
          </w:rPr>
          <w:t>covery metadata (precision 2 decimal places) then the tolerance should be 0.01 decimal degrees</w:t>
        </w:r>
      </w:ins>
      <w:ins w:id="238" w:author="Raphael Malyankar" w:date="2024-12-02T01:47:00Z" w16du:dateUtc="2024-12-02T08:47:00Z">
        <w:r>
          <w:rPr>
            <w:lang w:val="en-GB"/>
          </w:rPr>
          <w:t xml:space="preserve"> (given that both use decimal degrees as the unit).</w:t>
        </w:r>
      </w:ins>
    </w:p>
    <w:p w14:paraId="5EF723C0" w14:textId="08CE7948" w:rsidR="002C7023" w:rsidRDefault="002C7023" w:rsidP="002C7023">
      <w:pPr>
        <w:pStyle w:val="Heading1"/>
        <w:rPr>
          <w:lang w:val="en-GB"/>
        </w:rPr>
      </w:pPr>
      <w:bookmarkStart w:id="239" w:name="_Ref179553442"/>
      <w:bookmarkStart w:id="240" w:name="_Ref179553447"/>
      <w:bookmarkStart w:id="241" w:name="_Toc180964508"/>
      <w:r>
        <w:rPr>
          <w:lang w:val="en-GB"/>
        </w:rPr>
        <w:t>Other Components of this Specification</w:t>
      </w:r>
      <w:bookmarkEnd w:id="239"/>
      <w:bookmarkEnd w:id="240"/>
      <w:bookmarkEnd w:id="241"/>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6302DFC4" w14:textId="148890BA" w:rsidR="002C7023" w:rsidRPr="008A6C75" w:rsidRDefault="002C7023">
      <w:pPr>
        <w:pStyle w:val="ListParagraph"/>
        <w:numPr>
          <w:ilvl w:val="0"/>
          <w:numId w:val="22"/>
        </w:numPr>
        <w:rPr>
          <w:lang w:val="en-GB"/>
        </w:rPr>
      </w:pPr>
      <w:r w:rsidRPr="00AE3D32">
        <w:rPr>
          <w:lang w:val="en-GB"/>
        </w:rPr>
        <w:t xml:space="preserve">Spreadsheet of </w:t>
      </w:r>
      <w:r w:rsidR="006A1B6A">
        <w:rPr>
          <w:lang w:val="en-GB"/>
        </w:rPr>
        <w:t>S-</w:t>
      </w:r>
      <w:r w:rsidR="00003984">
        <w:rPr>
          <w:lang w:val="en-GB"/>
        </w:rPr>
        <w:t>98</w:t>
      </w:r>
      <w:r w:rsidRPr="00AE3D32">
        <w:rPr>
          <w:lang w:val="en-GB"/>
        </w:rPr>
        <w:t xml:space="preserve"> validation checks named </w:t>
      </w:r>
      <w:r w:rsidR="00E2341D">
        <w:rPr>
          <w:lang w:val="en-GB"/>
        </w:rPr>
        <w:t>S158_</w:t>
      </w:r>
      <w:r w:rsidR="00003984">
        <w:rPr>
          <w:lang w:val="en-GB"/>
        </w:rPr>
        <w:t>98</w:t>
      </w:r>
      <w:r w:rsidR="00E2341D">
        <w:rPr>
          <w:lang w:val="en-GB"/>
        </w:rPr>
        <w:t>_0_</w:t>
      </w:r>
      <w:ins w:id="242" w:author="Raphael Malyankar" w:date="2024-12-02T01:48:00Z" w16du:dateUtc="2024-12-02T08:48:00Z">
        <w:r w:rsidR="00BB372C">
          <w:rPr>
            <w:lang w:val="en-GB"/>
          </w:rPr>
          <w:t>2</w:t>
        </w:r>
      </w:ins>
      <w:del w:id="243" w:author="Raphael Malyankar" w:date="2024-12-02T01:48:00Z" w16du:dateUtc="2024-12-02T08:48:00Z">
        <w:r w:rsidR="001D7811" w:rsidDel="00BB372C">
          <w:rPr>
            <w:lang w:val="en-GB"/>
          </w:rPr>
          <w:delText>1</w:delText>
        </w:r>
      </w:del>
      <w:r w:rsidR="00E2341D">
        <w:rPr>
          <w:lang w:val="en-GB"/>
        </w:rPr>
        <w:t>_0_</w:t>
      </w:r>
      <w:r w:rsidR="00000563">
        <w:rPr>
          <w:lang w:val="en-GB"/>
        </w:rPr>
        <w:t>YYYYMMDD. The build date is the YYYYMMDD suffix in the file name</w:t>
      </w:r>
      <w:r w:rsidR="00821AF8">
        <w:rPr>
          <w:lang w:val="en-GB"/>
        </w:rPr>
        <w:t>, whereas the “0_</w:t>
      </w:r>
      <w:ins w:id="244" w:author="Raphael Malyankar" w:date="2024-12-02T01:48:00Z" w16du:dateUtc="2024-12-02T08:48:00Z">
        <w:r w:rsidR="00BB372C">
          <w:rPr>
            <w:lang w:val="en-GB"/>
          </w:rPr>
          <w:t>2</w:t>
        </w:r>
      </w:ins>
      <w:del w:id="245" w:author="Raphael Malyankar" w:date="2024-12-02T01:48:00Z" w16du:dateUtc="2024-12-02T08:48:00Z">
        <w:r w:rsidR="00821AF8" w:rsidDel="00BB372C">
          <w:rPr>
            <w:lang w:val="en-GB"/>
          </w:rPr>
          <w:delText>1</w:delText>
        </w:r>
      </w:del>
      <w:r w:rsidR="00821AF8">
        <w:rPr>
          <w:lang w:val="en-GB"/>
        </w:rPr>
        <w:t>_0” component represents the edition, revision, and clarification number</w:t>
      </w:r>
      <w:r w:rsidR="00000563">
        <w:rPr>
          <w:lang w:val="en-GB"/>
        </w:rPr>
        <w:t>.</w:t>
      </w:r>
      <w:r w:rsidR="004B699E">
        <w:rPr>
          <w:lang w:val="en-GB"/>
        </w:rPr>
        <w:t xml:space="preserve"> The file with the </w:t>
      </w:r>
      <w:r w:rsidR="00821AF8">
        <w:rPr>
          <w:lang w:val="en-GB"/>
        </w:rPr>
        <w:t xml:space="preserve">same edition and revision number as this document but with the </w:t>
      </w:r>
      <w:r w:rsidR="004B699E">
        <w:rPr>
          <w:lang w:val="en-GB"/>
        </w:rPr>
        <w:t>most recent build date</w:t>
      </w:r>
      <w:r w:rsidR="00821AF8">
        <w:rPr>
          <w:lang w:val="en-GB"/>
        </w:rPr>
        <w:t xml:space="preserve"> must be used.</w:t>
      </w: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1" w:author="Raphael Malyankar" w:date="2024-10-28T00:10:00Z" w:initials="rmm">
    <w:p w14:paraId="4C15AA26" w14:textId="17206C3A" w:rsidR="00E62BE5" w:rsidRDefault="00E62BE5">
      <w:pPr>
        <w:pStyle w:val="CommentText"/>
      </w:pPr>
      <w:r>
        <w:rPr>
          <w:rStyle w:val="CommentReference"/>
        </w:rPr>
        <w:annotationRef/>
      </w:r>
      <w:r>
        <w:t>Because that was the latest edition as of WG7.</w:t>
      </w:r>
    </w:p>
  </w:comment>
  <w:comment w:id="117" w:author="Raphael Malyankar" w:date="2024-08-06T18:40:00Z" w:initials="rmm">
    <w:p w14:paraId="7665EBB5" w14:textId="299D312B" w:rsidR="00583ED8" w:rsidRDefault="00583ED8">
      <w:pPr>
        <w:pStyle w:val="CommentText"/>
      </w:pPr>
      <w:r>
        <w:rPr>
          <w:rStyle w:val="CommentReference"/>
        </w:rPr>
        <w:annotationRef/>
      </w:r>
      <w:r>
        <w:t>Review for completeness and duplication after</w:t>
      </w:r>
      <w:r w:rsidR="00757F2D">
        <w:t xml:space="preserve"> the relevant Product Sspecification</w:t>
      </w:r>
      <w:r>
        <w:t xml:space="preserve"> is finalized and the S-158 series is more mature.</w:t>
      </w:r>
    </w:p>
  </w:comment>
  <w:comment w:id="120" w:author="Raphael Malyankar" w:date="2024-10-15T23:11:00Z" w:initials="rmm">
    <w:p w14:paraId="2FD0E07E" w14:textId="07D9F4E0" w:rsidR="00C32120" w:rsidRDefault="00AB01E0">
      <w:pPr>
        <w:pStyle w:val="CommentText"/>
      </w:pPr>
      <w:r>
        <w:rPr>
          <w:rStyle w:val="CommentReference"/>
        </w:rPr>
        <w:annotationRef/>
      </w:r>
      <w:r>
        <w:t xml:space="preserve">These abbreviations are used in the list of checks. They are a legacy from the 2023 </w:t>
      </w:r>
      <w:r w:rsidR="00FD5D8C">
        <w:t>list of</w:t>
      </w:r>
      <w:r>
        <w:t xml:space="preserve"> validation checks list and should be </w:t>
      </w:r>
      <w:r w:rsidR="00D915DD">
        <w:t xml:space="preserve">removed and </w:t>
      </w:r>
      <w:r w:rsidR="00C32120">
        <w:t>replaced</w:t>
      </w:r>
      <w:r>
        <w:t xml:space="preserve"> with actual type or instance names</w:t>
      </w:r>
      <w:r w:rsidR="00D915DD">
        <w:t xml:space="preserve"> in the spreadsheet.</w:t>
      </w:r>
    </w:p>
  </w:comment>
  <w:comment w:id="157"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186"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187"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15AA26" w15:done="0"/>
  <w15:commentEx w15:paraId="7665EBB5" w15:done="0"/>
  <w15:commentEx w15:paraId="2FD0E07E" w15:done="0"/>
  <w15:commentEx w15:paraId="2080BCF4" w15:done="0"/>
  <w15:commentEx w15:paraId="16C0623A" w15:done="0"/>
  <w15:commentEx w15:paraId="2AB897DB" w15:paraIdParent="16C062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DE0B5C" w16cex:dateUtc="2024-10-28T07:10:00Z"/>
  <w16cex:commentExtensible w16cex:durableId="53ACF414" w16cex:dateUtc="2024-08-07T01:40:00Z"/>
  <w16cex:commentExtensible w16cex:durableId="43833BE3" w16cex:dateUtc="2024-10-16T06:11:00Z"/>
  <w16cex:commentExtensible w16cex:durableId="387F3202" w16cex:dateUtc="2024-10-01T19:03:00Z"/>
  <w16cex:commentExtensible w16cex:durableId="58956C6F" w16cex:dateUtc="2024-08-07T07:12:00Z"/>
  <w16cex:commentExtensible w16cex:durableId="464DA9A3" w16cex:dateUtc="2024-09-24T2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15AA26" w16cid:durableId="3EDE0B5C"/>
  <w16cid:commentId w16cid:paraId="7665EBB5" w16cid:durableId="53ACF414"/>
  <w16cid:commentId w16cid:paraId="2FD0E07E" w16cid:durableId="43833BE3"/>
  <w16cid:commentId w16cid:paraId="2080BCF4" w16cid:durableId="387F3202"/>
  <w16cid:commentId w16cid:paraId="16C0623A" w16cid:durableId="58956C6F"/>
  <w16cid:commentId w16cid:paraId="2AB897DB" w16cid:durableId="464DA9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31910" w14:textId="77777777" w:rsidR="006D1786" w:rsidRDefault="006D1786" w:rsidP="003B41C3">
      <w:pPr>
        <w:spacing w:line="240" w:lineRule="auto"/>
      </w:pPr>
      <w:r>
        <w:separator/>
      </w:r>
    </w:p>
  </w:endnote>
  <w:endnote w:type="continuationSeparator" w:id="0">
    <w:p w14:paraId="5A2E9750" w14:textId="77777777" w:rsidR="006D1786" w:rsidRDefault="006D1786"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305C6FDA" w:rsidR="009D0E32" w:rsidRPr="00B90C51" w:rsidRDefault="00E938FE" w:rsidP="00343120">
    <w:pPr>
      <w:pStyle w:val="Footer"/>
      <w:tabs>
        <w:tab w:val="center" w:pos="4395"/>
        <w:tab w:val="right" w:pos="8931"/>
      </w:tabs>
      <w:spacing w:after="0"/>
      <w:jc w:val="center"/>
      <w:rPr>
        <w:rFonts w:ascii="Arial" w:hAnsi="Arial" w:cs="Arial"/>
        <w:sz w:val="16"/>
      </w:rPr>
    </w:pPr>
    <w:r>
      <w:rPr>
        <w:rFonts w:ascii="Arial" w:hAnsi="Arial" w:cs="Arial"/>
        <w:sz w:val="16"/>
      </w:rPr>
      <w:t>S-158:</w:t>
    </w:r>
    <w:r w:rsidR="00A44874">
      <w:rPr>
        <w:rFonts w:ascii="Arial" w:hAnsi="Arial" w:cs="Arial"/>
        <w:sz w:val="16"/>
      </w:rPr>
      <w:t>98</w:t>
    </w:r>
    <w:r w:rsidR="009D0E32">
      <w:rPr>
        <w:rFonts w:ascii="Arial" w:hAnsi="Arial" w:cs="Arial"/>
        <w:sz w:val="16"/>
      </w:rPr>
      <w:ptab w:relativeTo="margin" w:alignment="center" w:leader="none"/>
    </w:r>
    <w:ins w:id="80" w:author="Raphael Malyankar" w:date="2024-12-02T01:49:00Z" w16du:dateUtc="2024-12-02T08:49:00Z">
      <w:r w:rsidR="00BB372C">
        <w:rPr>
          <w:rFonts w:ascii="Arial" w:hAnsi="Arial" w:cs="Arial"/>
          <w:sz w:val="16"/>
        </w:rPr>
        <w:t>Novem</w:t>
      </w:r>
    </w:ins>
    <w:del w:id="81" w:author="Raphael Malyankar" w:date="2024-12-02T01:49:00Z" w16du:dateUtc="2024-12-02T08:49:00Z">
      <w:r w:rsidR="001C137B" w:rsidDel="00BB372C">
        <w:rPr>
          <w:rFonts w:ascii="Arial" w:hAnsi="Arial" w:cs="Arial"/>
          <w:sz w:val="16"/>
        </w:rPr>
        <w:delText>Octo</w:delText>
      </w:r>
    </w:del>
    <w:r w:rsidR="001C137B">
      <w:rPr>
        <w:rFonts w:ascii="Arial" w:hAnsi="Arial" w:cs="Arial"/>
        <w:sz w:val="16"/>
      </w:rPr>
      <w:t>ber</w:t>
    </w:r>
    <w:r w:rsidR="002D2E7B">
      <w:rPr>
        <w:rFonts w:ascii="Arial" w:hAnsi="Arial" w:cs="Arial"/>
        <w:sz w:val="16"/>
      </w:rPr>
      <w:t xml:space="preserve"> 2024</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723E95">
      <w:rPr>
        <w:rFonts w:ascii="Arial" w:hAnsi="Arial" w:cs="Arial"/>
        <w:sz w:val="16"/>
      </w:rPr>
      <w:t>0.</w:t>
    </w:r>
    <w:ins w:id="82" w:author="Raphael Malyankar" w:date="2024-12-02T01:49:00Z" w16du:dateUtc="2024-12-02T08:49:00Z">
      <w:r w:rsidR="00BB372C">
        <w:rPr>
          <w:rFonts w:ascii="Arial" w:hAnsi="Arial" w:cs="Arial"/>
          <w:sz w:val="16"/>
        </w:rPr>
        <w:t>2</w:t>
      </w:r>
    </w:ins>
    <w:del w:id="83" w:author="Raphael Malyankar" w:date="2024-12-02T01:49:00Z" w16du:dateUtc="2024-12-02T08:49:00Z">
      <w:r w:rsidR="00215A58" w:rsidDel="00BB372C">
        <w:rPr>
          <w:rFonts w:ascii="Arial" w:hAnsi="Arial" w:cs="Arial"/>
          <w:sz w:val="16"/>
        </w:rPr>
        <w:delText>1</w:delText>
      </w:r>
    </w:del>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25103738" w:rsidR="009D0E32" w:rsidRPr="00B90C51" w:rsidRDefault="00E938FE" w:rsidP="00B943EE">
    <w:pPr>
      <w:pStyle w:val="Footer"/>
      <w:tabs>
        <w:tab w:val="center" w:pos="4395"/>
        <w:tab w:val="right" w:pos="8931"/>
      </w:tabs>
      <w:spacing w:after="0"/>
      <w:jc w:val="center"/>
      <w:rPr>
        <w:rFonts w:ascii="Arial" w:hAnsi="Arial" w:cs="Arial"/>
        <w:sz w:val="16"/>
      </w:rPr>
    </w:pPr>
    <w:r>
      <w:rPr>
        <w:rFonts w:ascii="Arial" w:hAnsi="Arial" w:cs="Arial"/>
        <w:sz w:val="16"/>
      </w:rPr>
      <w:t>S-158:</w:t>
    </w:r>
    <w:r w:rsidR="00A44874">
      <w:rPr>
        <w:rFonts w:ascii="Arial" w:hAnsi="Arial" w:cs="Arial"/>
        <w:sz w:val="16"/>
      </w:rPr>
      <w:t>98</w:t>
    </w:r>
    <w:r w:rsidR="009D0E32">
      <w:rPr>
        <w:rFonts w:ascii="Arial" w:hAnsi="Arial" w:cs="Arial"/>
        <w:sz w:val="16"/>
      </w:rPr>
      <w:ptab w:relativeTo="margin" w:alignment="center" w:leader="none"/>
    </w:r>
    <w:ins w:id="84" w:author="Raphael Malyankar" w:date="2024-12-02T01:49:00Z" w16du:dateUtc="2024-12-02T08:49:00Z">
      <w:r w:rsidR="00BB372C">
        <w:rPr>
          <w:rFonts w:ascii="Arial" w:hAnsi="Arial" w:cs="Arial"/>
          <w:sz w:val="16"/>
        </w:rPr>
        <w:t>Novem</w:t>
      </w:r>
    </w:ins>
    <w:del w:id="85" w:author="Raphael Malyankar" w:date="2024-12-02T01:49:00Z" w16du:dateUtc="2024-12-02T08:49:00Z">
      <w:r w:rsidR="00FD5D8C" w:rsidDel="00BB372C">
        <w:rPr>
          <w:rFonts w:ascii="Arial" w:hAnsi="Arial" w:cs="Arial"/>
          <w:sz w:val="16"/>
        </w:rPr>
        <w:delText>Octo</w:delText>
      </w:r>
    </w:del>
    <w:r w:rsidR="00FD5D8C">
      <w:rPr>
        <w:rFonts w:ascii="Arial" w:hAnsi="Arial" w:cs="Arial"/>
        <w:sz w:val="16"/>
      </w:rPr>
      <w:t>ber</w:t>
    </w:r>
    <w:r w:rsidR="009D0E32">
      <w:rPr>
        <w:rFonts w:ascii="Arial" w:hAnsi="Arial" w:cs="Arial"/>
        <w:sz w:val="16"/>
      </w:rPr>
      <w:t xml:space="preserve"> 202</w:t>
    </w:r>
    <w:r w:rsidR="009A634F">
      <w:rPr>
        <w:rFonts w:ascii="Arial" w:hAnsi="Arial" w:cs="Arial"/>
        <w:sz w:val="16"/>
      </w:rPr>
      <w:t>4</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723E95">
      <w:rPr>
        <w:rFonts w:ascii="Arial" w:hAnsi="Arial" w:cs="Arial"/>
        <w:sz w:val="16"/>
      </w:rPr>
      <w:t>0.</w:t>
    </w:r>
    <w:ins w:id="86" w:author="Raphael Malyankar" w:date="2024-12-02T01:49:00Z" w16du:dateUtc="2024-12-02T08:49:00Z">
      <w:r w:rsidR="00BB372C">
        <w:rPr>
          <w:rFonts w:ascii="Arial" w:hAnsi="Arial" w:cs="Arial"/>
          <w:sz w:val="16"/>
        </w:rPr>
        <w:t>2</w:t>
      </w:r>
    </w:ins>
    <w:del w:id="87" w:author="Raphael Malyankar" w:date="2024-12-02T01:49:00Z" w16du:dateUtc="2024-12-02T08:49:00Z">
      <w:r w:rsidR="007906A9" w:rsidDel="00BB372C">
        <w:rPr>
          <w:rFonts w:ascii="Arial" w:hAnsi="Arial" w:cs="Arial"/>
          <w:sz w:val="16"/>
        </w:rPr>
        <w:delText>1</w:delText>
      </w:r>
    </w:del>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510FC7C5" w:rsidR="009D0E32" w:rsidRPr="003C4461" w:rsidRDefault="00E938FE" w:rsidP="00E04BD2">
    <w:pPr>
      <w:tabs>
        <w:tab w:val="center" w:pos="4536"/>
        <w:tab w:val="right" w:pos="9072"/>
      </w:tabs>
      <w:spacing w:after="0" w:line="220" w:lineRule="exact"/>
      <w:rPr>
        <w:rFonts w:cs="Arial"/>
        <w:sz w:val="16"/>
      </w:rPr>
    </w:pPr>
    <w:r>
      <w:rPr>
        <w:rFonts w:cs="Arial"/>
        <w:sz w:val="16"/>
      </w:rPr>
      <w:t>S-158:</w:t>
    </w:r>
    <w:r w:rsidR="00A44874">
      <w:rPr>
        <w:rFonts w:cs="Arial"/>
        <w:sz w:val="16"/>
      </w:rPr>
      <w:t>98</w:t>
    </w:r>
    <w:r w:rsidR="009D0E32" w:rsidRPr="003C4461">
      <w:rPr>
        <w:rFonts w:cs="Arial"/>
        <w:sz w:val="16"/>
      </w:rPr>
      <w:tab/>
    </w:r>
    <w:ins w:id="246" w:author="Raphael Malyankar" w:date="2024-12-02T01:48:00Z" w16du:dateUtc="2024-12-02T08:48:00Z">
      <w:r w:rsidR="00BB372C">
        <w:rPr>
          <w:rFonts w:cs="Arial"/>
          <w:sz w:val="16"/>
        </w:rPr>
        <w:t>November</w:t>
      </w:r>
    </w:ins>
    <w:del w:id="247" w:author="Raphael Malyankar" w:date="2024-12-02T01:48:00Z" w16du:dateUtc="2024-12-02T08:48:00Z">
      <w:r w:rsidR="001C137B" w:rsidDel="00BB372C">
        <w:rPr>
          <w:rFonts w:cs="Arial"/>
          <w:sz w:val="16"/>
        </w:rPr>
        <w:delText>October</w:delText>
      </w:r>
    </w:del>
    <w:r w:rsidR="00E87670">
      <w:rPr>
        <w:rFonts w:cs="Arial"/>
        <w:sz w:val="16"/>
      </w:rPr>
      <w:t xml:space="preserve"> </w:t>
    </w:r>
    <w:r w:rsidR="002D2E7B">
      <w:rPr>
        <w:rFonts w:cs="Arial"/>
        <w:sz w:val="16"/>
      </w:rPr>
      <w:t>2024</w:t>
    </w:r>
    <w:r w:rsidR="009D0E32" w:rsidRPr="003C4461">
      <w:rPr>
        <w:rFonts w:cs="Arial"/>
        <w:sz w:val="16"/>
      </w:rPr>
      <w:tab/>
      <w:t xml:space="preserve">Edition </w:t>
    </w:r>
    <w:r w:rsidR="00723E95">
      <w:rPr>
        <w:rFonts w:cs="Arial"/>
        <w:sz w:val="16"/>
      </w:rPr>
      <w:t>0.</w:t>
    </w:r>
    <w:ins w:id="248" w:author="Raphael Malyankar" w:date="2024-12-02T01:48:00Z" w16du:dateUtc="2024-12-02T08:48:00Z">
      <w:r w:rsidR="00BB372C">
        <w:rPr>
          <w:rFonts w:cs="Arial"/>
          <w:sz w:val="16"/>
        </w:rPr>
        <w:t>2</w:t>
      </w:r>
    </w:ins>
    <w:del w:id="249" w:author="Raphael Malyankar" w:date="2024-12-02T01:48:00Z" w16du:dateUtc="2024-12-02T08:48:00Z">
      <w:r w:rsidR="007906A9" w:rsidDel="00BB372C">
        <w:rPr>
          <w:rFonts w:cs="Arial"/>
          <w:sz w:val="16"/>
        </w:rPr>
        <w:delText>1</w:delText>
      </w:r>
    </w:del>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3B9869D1" w:rsidR="009D0E32" w:rsidRPr="004115CF" w:rsidRDefault="00E938FE" w:rsidP="00E04BD2">
    <w:pPr>
      <w:tabs>
        <w:tab w:val="center" w:pos="4536"/>
        <w:tab w:val="right" w:pos="9072"/>
      </w:tabs>
      <w:spacing w:after="0" w:line="220" w:lineRule="exact"/>
      <w:rPr>
        <w:rFonts w:cs="Arial"/>
        <w:sz w:val="16"/>
      </w:rPr>
    </w:pPr>
    <w:r>
      <w:rPr>
        <w:rFonts w:cs="Arial"/>
        <w:sz w:val="16"/>
      </w:rPr>
      <w:t>S-158:</w:t>
    </w:r>
    <w:r w:rsidR="00A44874">
      <w:rPr>
        <w:rFonts w:cs="Arial"/>
        <w:sz w:val="16"/>
      </w:rPr>
      <w:t>98</w:t>
    </w:r>
    <w:r w:rsidR="009D0E32" w:rsidRPr="004115CF">
      <w:rPr>
        <w:rFonts w:cs="Arial"/>
        <w:sz w:val="16"/>
      </w:rPr>
      <w:tab/>
    </w:r>
    <w:ins w:id="250" w:author="Raphael Malyankar" w:date="2024-12-02T01:48:00Z" w16du:dateUtc="2024-12-02T08:48:00Z">
      <w:r w:rsidR="00BB372C">
        <w:rPr>
          <w:rFonts w:cs="Arial"/>
          <w:sz w:val="16"/>
        </w:rPr>
        <w:t>N</w:t>
      </w:r>
    </w:ins>
    <w:ins w:id="251" w:author="Raphael Malyankar" w:date="2024-12-02T01:49:00Z" w16du:dateUtc="2024-12-02T08:49:00Z">
      <w:r w:rsidR="00BB372C">
        <w:rPr>
          <w:rFonts w:cs="Arial"/>
          <w:sz w:val="16"/>
        </w:rPr>
        <w:t>ovem</w:t>
      </w:r>
    </w:ins>
    <w:del w:id="252" w:author="Raphael Malyankar" w:date="2024-12-02T01:48:00Z" w16du:dateUtc="2024-12-02T08:48:00Z">
      <w:r w:rsidR="001C137B" w:rsidDel="00BB372C">
        <w:rPr>
          <w:rFonts w:cs="Arial"/>
          <w:sz w:val="16"/>
        </w:rPr>
        <w:delText>Octo</w:delText>
      </w:r>
    </w:del>
    <w:r w:rsidR="001C137B">
      <w:rPr>
        <w:rFonts w:cs="Arial"/>
        <w:sz w:val="16"/>
      </w:rPr>
      <w:t>ber</w:t>
    </w:r>
    <w:r w:rsidR="002D2E7B">
      <w:rPr>
        <w:rFonts w:cs="Arial"/>
        <w:sz w:val="16"/>
      </w:rPr>
      <w:t xml:space="preserve"> 2024</w:t>
    </w:r>
    <w:r w:rsidR="009D0E32" w:rsidRPr="004115CF">
      <w:rPr>
        <w:rFonts w:cs="Arial"/>
        <w:sz w:val="16"/>
      </w:rPr>
      <w:tab/>
      <w:t xml:space="preserve">Edition </w:t>
    </w:r>
    <w:r w:rsidR="00723E95">
      <w:rPr>
        <w:rFonts w:cs="Arial"/>
        <w:sz w:val="16"/>
      </w:rPr>
      <w:t>0.</w:t>
    </w:r>
    <w:ins w:id="253" w:author="Raphael Malyankar" w:date="2024-12-02T01:48:00Z" w16du:dateUtc="2024-12-02T08:48:00Z">
      <w:r w:rsidR="00BB372C">
        <w:rPr>
          <w:rFonts w:cs="Arial"/>
          <w:sz w:val="16"/>
        </w:rPr>
        <w:t>2</w:t>
      </w:r>
    </w:ins>
    <w:del w:id="254" w:author="Raphael Malyankar" w:date="2024-12-02T01:48:00Z" w16du:dateUtc="2024-12-02T08:48:00Z">
      <w:r w:rsidR="007906A9" w:rsidDel="00BB372C">
        <w:rPr>
          <w:rFonts w:cs="Arial"/>
          <w:sz w:val="16"/>
        </w:rPr>
        <w:delText>1</w:delText>
      </w:r>
    </w:del>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9E754" w14:textId="77777777" w:rsidR="006D1786" w:rsidRDefault="006D1786" w:rsidP="003B41C3">
      <w:pPr>
        <w:spacing w:line="240" w:lineRule="auto"/>
      </w:pPr>
      <w:r>
        <w:separator/>
      </w:r>
    </w:p>
  </w:footnote>
  <w:footnote w:type="continuationSeparator" w:id="0">
    <w:p w14:paraId="146F2EAB" w14:textId="77777777" w:rsidR="006D1786" w:rsidRDefault="006D1786"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3533A2AB"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A44874">
      <w:rPr>
        <w:rFonts w:eastAsia="Times New Roman" w:cs="Arial"/>
        <w:sz w:val="16"/>
        <w:szCs w:val="16"/>
        <w:lang w:val="en-US" w:eastAsia="en-US"/>
      </w:rPr>
      <w:t xml:space="preserve">Interoperability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6FEF99EB"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A44874">
      <w:rPr>
        <w:rStyle w:val="PageNumber"/>
        <w:sz w:val="16"/>
        <w:szCs w:val="16"/>
        <w:lang w:val="en-US"/>
      </w:rPr>
      <w:t xml:space="preserve">Interoperability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5EB4EA71"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A44874">
      <w:rPr>
        <w:rFonts w:eastAsia="Times New Roman" w:cs="Arial"/>
        <w:sz w:val="16"/>
        <w:szCs w:val="16"/>
        <w:lang w:val="en-US" w:eastAsia="en-US"/>
      </w:rPr>
      <w:t xml:space="preserve">Interoperability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67AE8E42"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A44874">
      <w:rPr>
        <w:rStyle w:val="PageNumber"/>
        <w:sz w:val="16"/>
        <w:szCs w:val="16"/>
      </w:rPr>
      <w:t xml:space="preserve">Interoperability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8"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1"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3"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15:restartNumberingAfterBreak="0">
    <w:nsid w:val="586434FC"/>
    <w:multiLevelType w:val="hybridMultilevel"/>
    <w:tmpl w:val="E530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3"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5"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6" w15:restartNumberingAfterBreak="0">
    <w:nsid w:val="7A3462AB"/>
    <w:multiLevelType w:val="hybridMultilevel"/>
    <w:tmpl w:val="FAD8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8"/>
  </w:num>
  <w:num w:numId="2" w16cid:durableId="275262416">
    <w:abstractNumId w:val="25"/>
  </w:num>
  <w:num w:numId="3" w16cid:durableId="1200554153">
    <w:abstractNumId w:val="20"/>
  </w:num>
  <w:num w:numId="4" w16cid:durableId="26874917">
    <w:abstractNumId w:val="10"/>
  </w:num>
  <w:num w:numId="5" w16cid:durableId="1291784043">
    <w:abstractNumId w:val="7"/>
  </w:num>
  <w:num w:numId="6" w16cid:durableId="929847732">
    <w:abstractNumId w:val="17"/>
  </w:num>
  <w:num w:numId="7" w16cid:durableId="1921057094">
    <w:abstractNumId w:val="11"/>
  </w:num>
  <w:num w:numId="8" w16cid:durableId="1738239562">
    <w:abstractNumId w:val="19"/>
  </w:num>
  <w:num w:numId="9" w16cid:durableId="1054891756">
    <w:abstractNumId w:val="21"/>
  </w:num>
  <w:num w:numId="10" w16cid:durableId="29578547">
    <w:abstractNumId w:val="22"/>
  </w:num>
  <w:num w:numId="11" w16cid:durableId="1242759490">
    <w:abstractNumId w:val="14"/>
  </w:num>
  <w:num w:numId="12" w16cid:durableId="691220915">
    <w:abstractNumId w:val="6"/>
  </w:num>
  <w:num w:numId="13" w16cid:durableId="882785617">
    <w:abstractNumId w:val="23"/>
  </w:num>
  <w:num w:numId="14" w16cid:durableId="633561712">
    <w:abstractNumId w:val="9"/>
  </w:num>
  <w:num w:numId="15" w16cid:durableId="1656034012">
    <w:abstractNumId w:val="5"/>
  </w:num>
  <w:num w:numId="16" w16cid:durableId="1173837289">
    <w:abstractNumId w:val="12"/>
  </w:num>
  <w:num w:numId="17" w16cid:durableId="387532634">
    <w:abstractNumId w:val="4"/>
  </w:num>
  <w:num w:numId="18" w16cid:durableId="427427042">
    <w:abstractNumId w:val="3"/>
  </w:num>
  <w:num w:numId="19" w16cid:durableId="1343704179">
    <w:abstractNumId w:val="2"/>
  </w:num>
  <w:num w:numId="20" w16cid:durableId="1825317248">
    <w:abstractNumId w:val="1"/>
  </w:num>
  <w:num w:numId="21" w16cid:durableId="507018248">
    <w:abstractNumId w:val="0"/>
  </w:num>
  <w:num w:numId="22" w16cid:durableId="1925337992">
    <w:abstractNumId w:val="16"/>
  </w:num>
  <w:num w:numId="23" w16cid:durableId="1516920677">
    <w:abstractNumId w:val="26"/>
  </w:num>
  <w:num w:numId="24" w16cid:durableId="1161238123">
    <w:abstractNumId w:val="13"/>
  </w:num>
  <w:num w:numId="25" w16cid:durableId="1051467889">
    <w:abstractNumId w:val="18"/>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563"/>
    <w:rsid w:val="00000E9B"/>
    <w:rsid w:val="00002576"/>
    <w:rsid w:val="00002F39"/>
    <w:rsid w:val="0000307B"/>
    <w:rsid w:val="000032F1"/>
    <w:rsid w:val="00003451"/>
    <w:rsid w:val="00003984"/>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DD1"/>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3FD8"/>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250"/>
    <w:rsid w:val="000D1551"/>
    <w:rsid w:val="000D15D0"/>
    <w:rsid w:val="000D1B04"/>
    <w:rsid w:val="000D1CD2"/>
    <w:rsid w:val="000D2104"/>
    <w:rsid w:val="000D21C7"/>
    <w:rsid w:val="000D28AF"/>
    <w:rsid w:val="000D2E87"/>
    <w:rsid w:val="000D4430"/>
    <w:rsid w:val="000D5055"/>
    <w:rsid w:val="000D5692"/>
    <w:rsid w:val="000D61C3"/>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55A"/>
    <w:rsid w:val="00100B61"/>
    <w:rsid w:val="00100EF4"/>
    <w:rsid w:val="00101242"/>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19C"/>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2C7"/>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6BA"/>
    <w:rsid w:val="00154768"/>
    <w:rsid w:val="001547A5"/>
    <w:rsid w:val="00155431"/>
    <w:rsid w:val="0015663A"/>
    <w:rsid w:val="001568CF"/>
    <w:rsid w:val="00156A6C"/>
    <w:rsid w:val="00156BEA"/>
    <w:rsid w:val="00157025"/>
    <w:rsid w:val="00157181"/>
    <w:rsid w:val="00157D93"/>
    <w:rsid w:val="001600B9"/>
    <w:rsid w:val="00160787"/>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6FDE"/>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37B"/>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2C1"/>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1A83"/>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07BCC"/>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17B74"/>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954"/>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374CE"/>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6A0"/>
    <w:rsid w:val="00260B24"/>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D7F4A"/>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B65"/>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968"/>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323F"/>
    <w:rsid w:val="00345307"/>
    <w:rsid w:val="003465DA"/>
    <w:rsid w:val="00346A72"/>
    <w:rsid w:val="00346DA1"/>
    <w:rsid w:val="00346E0B"/>
    <w:rsid w:val="00347148"/>
    <w:rsid w:val="0034782A"/>
    <w:rsid w:val="00347A63"/>
    <w:rsid w:val="00347B8E"/>
    <w:rsid w:val="00347F4C"/>
    <w:rsid w:val="00350FE8"/>
    <w:rsid w:val="00351113"/>
    <w:rsid w:val="00352269"/>
    <w:rsid w:val="00352C8F"/>
    <w:rsid w:val="00352D4E"/>
    <w:rsid w:val="00353202"/>
    <w:rsid w:val="0035341D"/>
    <w:rsid w:val="00353535"/>
    <w:rsid w:val="00353F60"/>
    <w:rsid w:val="00354C21"/>
    <w:rsid w:val="00354DAD"/>
    <w:rsid w:val="00354ED8"/>
    <w:rsid w:val="00354EF0"/>
    <w:rsid w:val="00355CDA"/>
    <w:rsid w:val="003560BF"/>
    <w:rsid w:val="00356B13"/>
    <w:rsid w:val="00357142"/>
    <w:rsid w:val="003577BC"/>
    <w:rsid w:val="0035790A"/>
    <w:rsid w:val="00357C7E"/>
    <w:rsid w:val="00360695"/>
    <w:rsid w:val="00360F9E"/>
    <w:rsid w:val="00361099"/>
    <w:rsid w:val="00361685"/>
    <w:rsid w:val="00361970"/>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30"/>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A39"/>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1F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789"/>
    <w:rsid w:val="003F4894"/>
    <w:rsid w:val="003F4970"/>
    <w:rsid w:val="003F4FEF"/>
    <w:rsid w:val="003F58A7"/>
    <w:rsid w:val="003F59DB"/>
    <w:rsid w:val="003F5B44"/>
    <w:rsid w:val="003F5E47"/>
    <w:rsid w:val="003F613A"/>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467"/>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B4"/>
    <w:rsid w:val="00435CF5"/>
    <w:rsid w:val="004364DA"/>
    <w:rsid w:val="0043667C"/>
    <w:rsid w:val="00436E35"/>
    <w:rsid w:val="004372FF"/>
    <w:rsid w:val="00437582"/>
    <w:rsid w:val="00437753"/>
    <w:rsid w:val="004401AB"/>
    <w:rsid w:val="00440313"/>
    <w:rsid w:val="0044035E"/>
    <w:rsid w:val="00440569"/>
    <w:rsid w:val="004407F3"/>
    <w:rsid w:val="00440A82"/>
    <w:rsid w:val="00441117"/>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6B"/>
    <w:rsid w:val="004519ED"/>
    <w:rsid w:val="0045246A"/>
    <w:rsid w:val="00452F0A"/>
    <w:rsid w:val="004531D8"/>
    <w:rsid w:val="0045335F"/>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67D90"/>
    <w:rsid w:val="00470100"/>
    <w:rsid w:val="00470235"/>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2846"/>
    <w:rsid w:val="00483969"/>
    <w:rsid w:val="00483BD7"/>
    <w:rsid w:val="0048529E"/>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6EC7"/>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416"/>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99E"/>
    <w:rsid w:val="004B6CCC"/>
    <w:rsid w:val="004B7A7A"/>
    <w:rsid w:val="004C05D8"/>
    <w:rsid w:val="004C1D27"/>
    <w:rsid w:val="004C284D"/>
    <w:rsid w:val="004C3566"/>
    <w:rsid w:val="004C38F3"/>
    <w:rsid w:val="004C4726"/>
    <w:rsid w:val="004C4A28"/>
    <w:rsid w:val="004C4E75"/>
    <w:rsid w:val="004C4F1D"/>
    <w:rsid w:val="004C541C"/>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62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05"/>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AE8"/>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2D"/>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4D4"/>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04"/>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6B4"/>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1C7E"/>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17ECB"/>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B6A"/>
    <w:rsid w:val="006A1FFF"/>
    <w:rsid w:val="006A27AD"/>
    <w:rsid w:val="006A3350"/>
    <w:rsid w:val="006A3B69"/>
    <w:rsid w:val="006A5AC0"/>
    <w:rsid w:val="006A5F91"/>
    <w:rsid w:val="006A62AE"/>
    <w:rsid w:val="006A66BA"/>
    <w:rsid w:val="006A67D2"/>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305C"/>
    <w:rsid w:val="006C414B"/>
    <w:rsid w:val="006C49DF"/>
    <w:rsid w:val="006C4B8B"/>
    <w:rsid w:val="006C5866"/>
    <w:rsid w:val="006C6178"/>
    <w:rsid w:val="006C645E"/>
    <w:rsid w:val="006C6B3F"/>
    <w:rsid w:val="006C6C1F"/>
    <w:rsid w:val="006D0518"/>
    <w:rsid w:val="006D06A3"/>
    <w:rsid w:val="006D0C7A"/>
    <w:rsid w:val="006D1487"/>
    <w:rsid w:val="006D1786"/>
    <w:rsid w:val="006D2074"/>
    <w:rsid w:val="006D3393"/>
    <w:rsid w:val="006D429E"/>
    <w:rsid w:val="006D4FF1"/>
    <w:rsid w:val="006D5153"/>
    <w:rsid w:val="006D5314"/>
    <w:rsid w:val="006D60D4"/>
    <w:rsid w:val="006D6192"/>
    <w:rsid w:val="006D63E3"/>
    <w:rsid w:val="006D6927"/>
    <w:rsid w:val="006D6FC6"/>
    <w:rsid w:val="006D7155"/>
    <w:rsid w:val="006D7B8D"/>
    <w:rsid w:val="006D7E9A"/>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0F7"/>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57F2D"/>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276D"/>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831"/>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5A85"/>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D08"/>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4EF9"/>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1AF8"/>
    <w:rsid w:val="00822985"/>
    <w:rsid w:val="00822AB6"/>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4BC"/>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555"/>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3F2"/>
    <w:rsid w:val="0085556D"/>
    <w:rsid w:val="0085566B"/>
    <w:rsid w:val="00855921"/>
    <w:rsid w:val="00855ECA"/>
    <w:rsid w:val="00855ECF"/>
    <w:rsid w:val="0085627C"/>
    <w:rsid w:val="00856414"/>
    <w:rsid w:val="008569A6"/>
    <w:rsid w:val="00856A59"/>
    <w:rsid w:val="00857659"/>
    <w:rsid w:val="008578FA"/>
    <w:rsid w:val="008605EA"/>
    <w:rsid w:val="00860D3C"/>
    <w:rsid w:val="00860EDF"/>
    <w:rsid w:val="00861C41"/>
    <w:rsid w:val="00861E96"/>
    <w:rsid w:val="008626E3"/>
    <w:rsid w:val="00862749"/>
    <w:rsid w:val="008632E8"/>
    <w:rsid w:val="00863D2B"/>
    <w:rsid w:val="00863E31"/>
    <w:rsid w:val="00863F2B"/>
    <w:rsid w:val="00863F30"/>
    <w:rsid w:val="00863F64"/>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790"/>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51B"/>
    <w:rsid w:val="0088489B"/>
    <w:rsid w:val="00884F76"/>
    <w:rsid w:val="00885B13"/>
    <w:rsid w:val="00885EB8"/>
    <w:rsid w:val="00885FF3"/>
    <w:rsid w:val="0088606A"/>
    <w:rsid w:val="008860C2"/>
    <w:rsid w:val="00887DA4"/>
    <w:rsid w:val="00887E54"/>
    <w:rsid w:val="00890AB4"/>
    <w:rsid w:val="00890D8C"/>
    <w:rsid w:val="00890DAE"/>
    <w:rsid w:val="00890E57"/>
    <w:rsid w:val="008919FD"/>
    <w:rsid w:val="008924F7"/>
    <w:rsid w:val="0089250A"/>
    <w:rsid w:val="008925D2"/>
    <w:rsid w:val="00893219"/>
    <w:rsid w:val="0089346F"/>
    <w:rsid w:val="008939EF"/>
    <w:rsid w:val="00893A11"/>
    <w:rsid w:val="00894400"/>
    <w:rsid w:val="0089487F"/>
    <w:rsid w:val="00894F51"/>
    <w:rsid w:val="0089534A"/>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75"/>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4D9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4BD9"/>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2F7F"/>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599"/>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5B33"/>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D64"/>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0D4"/>
    <w:rsid w:val="009F5BA6"/>
    <w:rsid w:val="009F5BCE"/>
    <w:rsid w:val="009F60A2"/>
    <w:rsid w:val="009F6168"/>
    <w:rsid w:val="009F66CD"/>
    <w:rsid w:val="009F6FC6"/>
    <w:rsid w:val="009F73AC"/>
    <w:rsid w:val="00A000B3"/>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47"/>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7F"/>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39FE"/>
    <w:rsid w:val="00A44874"/>
    <w:rsid w:val="00A45263"/>
    <w:rsid w:val="00A45A2C"/>
    <w:rsid w:val="00A45A72"/>
    <w:rsid w:val="00A45D03"/>
    <w:rsid w:val="00A46FE8"/>
    <w:rsid w:val="00A476F1"/>
    <w:rsid w:val="00A47B9B"/>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A6F"/>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A08"/>
    <w:rsid w:val="00A80E26"/>
    <w:rsid w:val="00A80EB4"/>
    <w:rsid w:val="00A81114"/>
    <w:rsid w:val="00A812E3"/>
    <w:rsid w:val="00A814B1"/>
    <w:rsid w:val="00A81B0D"/>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75A"/>
    <w:rsid w:val="00AA6F67"/>
    <w:rsid w:val="00AA7593"/>
    <w:rsid w:val="00AA7720"/>
    <w:rsid w:val="00AB01E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447"/>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5F58"/>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BCB"/>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413"/>
    <w:rsid w:val="00B737D6"/>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4C3"/>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72C"/>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5EB"/>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1DFE"/>
    <w:rsid w:val="00C03BE7"/>
    <w:rsid w:val="00C03E08"/>
    <w:rsid w:val="00C03EE1"/>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204"/>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2120"/>
    <w:rsid w:val="00C33C67"/>
    <w:rsid w:val="00C344C7"/>
    <w:rsid w:val="00C34630"/>
    <w:rsid w:val="00C34BB3"/>
    <w:rsid w:val="00C34D36"/>
    <w:rsid w:val="00C35298"/>
    <w:rsid w:val="00C35327"/>
    <w:rsid w:val="00C35446"/>
    <w:rsid w:val="00C35546"/>
    <w:rsid w:val="00C3649E"/>
    <w:rsid w:val="00C36811"/>
    <w:rsid w:val="00C36BE9"/>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659"/>
    <w:rsid w:val="00C70D71"/>
    <w:rsid w:val="00C741B5"/>
    <w:rsid w:val="00C7429F"/>
    <w:rsid w:val="00C746E4"/>
    <w:rsid w:val="00C74C2B"/>
    <w:rsid w:val="00C750D2"/>
    <w:rsid w:val="00C757B3"/>
    <w:rsid w:val="00C75D67"/>
    <w:rsid w:val="00C764EE"/>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1F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BF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4DE"/>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52A0"/>
    <w:rsid w:val="00CE6A4F"/>
    <w:rsid w:val="00CE70B6"/>
    <w:rsid w:val="00CE778B"/>
    <w:rsid w:val="00CE7B07"/>
    <w:rsid w:val="00CE7F23"/>
    <w:rsid w:val="00CF0CA9"/>
    <w:rsid w:val="00CF103B"/>
    <w:rsid w:val="00CF1477"/>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18A"/>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4A7"/>
    <w:rsid w:val="00D3479C"/>
    <w:rsid w:val="00D35328"/>
    <w:rsid w:val="00D3567C"/>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4B0D"/>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0E53"/>
    <w:rsid w:val="00D810E9"/>
    <w:rsid w:val="00D8136F"/>
    <w:rsid w:val="00D81D24"/>
    <w:rsid w:val="00D81FFB"/>
    <w:rsid w:val="00D82FC1"/>
    <w:rsid w:val="00D83358"/>
    <w:rsid w:val="00D8363A"/>
    <w:rsid w:val="00D83B79"/>
    <w:rsid w:val="00D83C2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DD"/>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51F"/>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2CFF"/>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130"/>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4A31"/>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52A"/>
    <w:rsid w:val="00E07CE5"/>
    <w:rsid w:val="00E10816"/>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DC7"/>
    <w:rsid w:val="00E16ECA"/>
    <w:rsid w:val="00E17AE9"/>
    <w:rsid w:val="00E17E5A"/>
    <w:rsid w:val="00E20267"/>
    <w:rsid w:val="00E20330"/>
    <w:rsid w:val="00E21836"/>
    <w:rsid w:val="00E22414"/>
    <w:rsid w:val="00E22CA9"/>
    <w:rsid w:val="00E22F29"/>
    <w:rsid w:val="00E2341D"/>
    <w:rsid w:val="00E234BF"/>
    <w:rsid w:val="00E23980"/>
    <w:rsid w:val="00E2668A"/>
    <w:rsid w:val="00E26ED2"/>
    <w:rsid w:val="00E27A11"/>
    <w:rsid w:val="00E30DC6"/>
    <w:rsid w:val="00E30DEE"/>
    <w:rsid w:val="00E30F5B"/>
    <w:rsid w:val="00E30F94"/>
    <w:rsid w:val="00E3143A"/>
    <w:rsid w:val="00E31755"/>
    <w:rsid w:val="00E31AF8"/>
    <w:rsid w:val="00E321A3"/>
    <w:rsid w:val="00E3236E"/>
    <w:rsid w:val="00E32751"/>
    <w:rsid w:val="00E32A5E"/>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3EFD"/>
    <w:rsid w:val="00E54A79"/>
    <w:rsid w:val="00E54BDC"/>
    <w:rsid w:val="00E54F4A"/>
    <w:rsid w:val="00E56F86"/>
    <w:rsid w:val="00E57893"/>
    <w:rsid w:val="00E57ADB"/>
    <w:rsid w:val="00E60373"/>
    <w:rsid w:val="00E607D3"/>
    <w:rsid w:val="00E60CB2"/>
    <w:rsid w:val="00E60DE9"/>
    <w:rsid w:val="00E61099"/>
    <w:rsid w:val="00E61BD5"/>
    <w:rsid w:val="00E62BE5"/>
    <w:rsid w:val="00E64E9E"/>
    <w:rsid w:val="00E651CB"/>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5DA"/>
    <w:rsid w:val="00E7368A"/>
    <w:rsid w:val="00E737D4"/>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16C"/>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38FE"/>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9ED"/>
    <w:rsid w:val="00EA5DE8"/>
    <w:rsid w:val="00EA6607"/>
    <w:rsid w:val="00EA6632"/>
    <w:rsid w:val="00EA6AB9"/>
    <w:rsid w:val="00EB1203"/>
    <w:rsid w:val="00EB1A64"/>
    <w:rsid w:val="00EB2392"/>
    <w:rsid w:val="00EB2454"/>
    <w:rsid w:val="00EB3293"/>
    <w:rsid w:val="00EB36F6"/>
    <w:rsid w:val="00EB38D7"/>
    <w:rsid w:val="00EB4AA9"/>
    <w:rsid w:val="00EB57E2"/>
    <w:rsid w:val="00EB5863"/>
    <w:rsid w:val="00EB5BCC"/>
    <w:rsid w:val="00EB6073"/>
    <w:rsid w:val="00EB632C"/>
    <w:rsid w:val="00EB6441"/>
    <w:rsid w:val="00EB6CEE"/>
    <w:rsid w:val="00EB7019"/>
    <w:rsid w:val="00EB727D"/>
    <w:rsid w:val="00EB7512"/>
    <w:rsid w:val="00EB7A38"/>
    <w:rsid w:val="00EB7B0D"/>
    <w:rsid w:val="00EB7E1B"/>
    <w:rsid w:val="00EC0C05"/>
    <w:rsid w:val="00EC19A0"/>
    <w:rsid w:val="00EC1CB1"/>
    <w:rsid w:val="00EC20E2"/>
    <w:rsid w:val="00EC2539"/>
    <w:rsid w:val="00EC2B98"/>
    <w:rsid w:val="00EC2FF4"/>
    <w:rsid w:val="00EC329E"/>
    <w:rsid w:val="00EC4119"/>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3F92"/>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1FBF"/>
    <w:rsid w:val="00EE20CC"/>
    <w:rsid w:val="00EE317F"/>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01C"/>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236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26B"/>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2F21"/>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47E"/>
    <w:rsid w:val="00F61E02"/>
    <w:rsid w:val="00F62137"/>
    <w:rsid w:val="00F6218F"/>
    <w:rsid w:val="00F631D4"/>
    <w:rsid w:val="00F632FA"/>
    <w:rsid w:val="00F63883"/>
    <w:rsid w:val="00F63E00"/>
    <w:rsid w:val="00F64282"/>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6FF6"/>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995"/>
    <w:rsid w:val="00F96B3E"/>
    <w:rsid w:val="00F96EDD"/>
    <w:rsid w:val="00F975D7"/>
    <w:rsid w:val="00F977B1"/>
    <w:rsid w:val="00F97B22"/>
    <w:rsid w:val="00F97FC9"/>
    <w:rsid w:val="00FA0519"/>
    <w:rsid w:val="00FA092F"/>
    <w:rsid w:val="00FA0A48"/>
    <w:rsid w:val="00FA13C5"/>
    <w:rsid w:val="00FA1DBE"/>
    <w:rsid w:val="00FA1EC4"/>
    <w:rsid w:val="00FA20D2"/>
    <w:rsid w:val="00FA3D27"/>
    <w:rsid w:val="00FA4269"/>
    <w:rsid w:val="00FA4E8C"/>
    <w:rsid w:val="00FA501A"/>
    <w:rsid w:val="00FA515F"/>
    <w:rsid w:val="00FA5B37"/>
    <w:rsid w:val="00FA5D70"/>
    <w:rsid w:val="00FA67A3"/>
    <w:rsid w:val="00FA7190"/>
    <w:rsid w:val="00FA72C4"/>
    <w:rsid w:val="00FA7416"/>
    <w:rsid w:val="00FA7755"/>
    <w:rsid w:val="00FA7E7C"/>
    <w:rsid w:val="00FB0441"/>
    <w:rsid w:val="00FB0519"/>
    <w:rsid w:val="00FB05F4"/>
    <w:rsid w:val="00FB17A7"/>
    <w:rsid w:val="00FB18D4"/>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6E3A"/>
    <w:rsid w:val="00FC7DDB"/>
    <w:rsid w:val="00FC7F48"/>
    <w:rsid w:val="00FD0BCB"/>
    <w:rsid w:val="00FD0F0C"/>
    <w:rsid w:val="00FD13AE"/>
    <w:rsid w:val="00FD1668"/>
    <w:rsid w:val="00FD2DBC"/>
    <w:rsid w:val="00FD3A96"/>
    <w:rsid w:val="00FD3CAB"/>
    <w:rsid w:val="00FD4207"/>
    <w:rsid w:val="00FD4617"/>
    <w:rsid w:val="00FD4A34"/>
    <w:rsid w:val="00FD4FDA"/>
    <w:rsid w:val="00FD5937"/>
    <w:rsid w:val="00FD5D8C"/>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header" Target="head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footer" Target="footer2.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Pages>
  <Words>3466</Words>
  <Characters>19757</Characters>
  <Application>Microsoft Office Word</Application>
  <DocSecurity>0</DocSecurity>
  <Lines>164</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23177</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84</cp:revision>
  <cp:lastPrinted>2023-06-09T07:47:00Z</cp:lastPrinted>
  <dcterms:created xsi:type="dcterms:W3CDTF">2024-10-01T18:40:00Z</dcterms:created>
  <dcterms:modified xsi:type="dcterms:W3CDTF">2024-12-02T09:02:00Z</dcterms:modified>
</cp:coreProperties>
</file>