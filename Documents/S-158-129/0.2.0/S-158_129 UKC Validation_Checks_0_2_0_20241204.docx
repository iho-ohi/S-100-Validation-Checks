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CEN"/>
            <w:bookmarkStart w:id="50" w:name="LIBTypeTitre"/>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CEN"/>
            <w:bookmarkStart w:id="53" w:name="LibFileEnTete"/>
            <w:bookmarkStart w:id="54" w:name="LibEntete"/>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
            <w:bookmarkStart w:id="57" w:name="LIBASynchroVF"/>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1830ECA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w:t>
                              </w:r>
                              <w:r w:rsidR="00215A58">
                                <w:rPr>
                                  <w:rFonts w:cs="Arial"/>
                                  <w:b/>
                                </w:rPr>
                                <w:t>29</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0EA66EF5" w:rsidR="00CE3512" w:rsidRDefault="00215A58"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Underkeel Clearance Management</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546A98E9"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63" w:author="Raphael Malyankar" w:date="2024-12-04T22:26:00Z" w16du:dateUtc="2024-12-05T05:26:00Z">
                                <w:r w:rsidR="006A4470">
                                  <w:rPr>
                                    <w:rFonts w:ascii="Arial" w:hAnsi="Arial" w:cs="HelveticaNeueLT Std Med"/>
                                    <w:b/>
                                    <w:color w:val="00004C"/>
                                    <w:sz w:val="28"/>
                                    <w:szCs w:val="28"/>
                                  </w:rPr>
                                  <w:t>2</w:t>
                                </w:r>
                              </w:ins>
                              <w:del w:id="64" w:author="Raphael Malyankar" w:date="2024-12-04T22:26:00Z" w16du:dateUtc="2024-12-05T05:26:00Z">
                                <w:r w:rsidR="00CE3512" w:rsidDel="006A4470">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65" w:author="Raphael Malyankar" w:date="2024-12-04T22:26:00Z" w16du:dateUtc="2024-12-05T05:26:00Z">
                                <w:r w:rsidR="00DA1A11" w:rsidDel="006A4470">
                                  <w:rPr>
                                    <w:rFonts w:ascii="Arial" w:hAnsi="Arial" w:cs="HelveticaNeueLT Std Med"/>
                                    <w:b/>
                                    <w:color w:val="00004C"/>
                                    <w:sz w:val="28"/>
                                    <w:szCs w:val="28"/>
                                  </w:rPr>
                                  <w:delText>202409</w:delText>
                                </w:r>
                                <w:r w:rsidR="00215A58" w:rsidDel="006A4470">
                                  <w:rPr>
                                    <w:rFonts w:ascii="Arial" w:hAnsi="Arial" w:cs="HelveticaNeueLT Std Med"/>
                                    <w:b/>
                                    <w:color w:val="00004C"/>
                                    <w:sz w:val="28"/>
                                    <w:szCs w:val="28"/>
                                  </w:rPr>
                                  <w:delText>30</w:delText>
                                </w:r>
                              </w:del>
                              <w:ins w:id="66" w:author="Raphael Malyankar" w:date="2024-12-04T22:26:00Z" w16du:dateUtc="2024-12-05T05:26:00Z">
                                <w:r w:rsidR="006A4470">
                                  <w:rPr>
                                    <w:rFonts w:ascii="Arial" w:hAnsi="Arial" w:cs="HelveticaNeueLT Std Med"/>
                                    <w:b/>
                                    <w:color w:val="00004C"/>
                                    <w:sz w:val="28"/>
                                    <w:szCs w:val="28"/>
                                  </w:rPr>
                                  <w:t>2024</w:t>
                                </w:r>
                                <w:r w:rsidR="006A4470">
                                  <w:rPr>
                                    <w:rFonts w:ascii="Arial" w:hAnsi="Arial" w:cs="HelveticaNeueLT Std Med"/>
                                    <w:b/>
                                    <w:color w:val="00004C"/>
                                    <w:sz w:val="28"/>
                                    <w:szCs w:val="28"/>
                                  </w:rPr>
                                  <w:t>1204</w:t>
                                </w:r>
                              </w:ins>
                            </w:p>
                            <w:p w14:paraId="7979CF00" w14:textId="433560AB"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215A58">
                                <w:rPr>
                                  <w:rFonts w:ascii="Arial" w:hAnsi="Arial" w:cs="HelveticaNeueLT Std Med"/>
                                  <w:b/>
                                  <w:color w:val="00004C"/>
                                  <w:sz w:val="28"/>
                                  <w:szCs w:val="28"/>
                                </w:rPr>
                                <w:t>29</w:t>
                              </w:r>
                              <w:r>
                                <w:rPr>
                                  <w:rFonts w:ascii="Arial" w:hAnsi="Arial" w:cs="HelveticaNeueLT Std Med"/>
                                  <w:b/>
                                  <w:color w:val="00004C"/>
                                  <w:sz w:val="28"/>
                                  <w:szCs w:val="28"/>
                                </w:rPr>
                                <w:t xml:space="preserve"> Edition 1.</w:t>
                              </w:r>
                              <w:r w:rsidR="00215A58">
                                <w:rPr>
                                  <w:rFonts w:ascii="Arial" w:hAnsi="Arial" w:cs="HelveticaNeueLT Std Med"/>
                                  <w:b/>
                                  <w:color w:val="00004C"/>
                                  <w:sz w:val="28"/>
                                  <w:szCs w:val="28"/>
                                </w:rPr>
                                <w:t>3</w:t>
                              </w:r>
                              <w:r w:rsidR="00DA1A11">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1830ECA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w:t>
                        </w:r>
                        <w:r w:rsidR="00215A58">
                          <w:rPr>
                            <w:rFonts w:cs="Arial"/>
                            <w:b/>
                          </w:rPr>
                          <w:t>29</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0EA66EF5" w:rsidR="00CE3512" w:rsidRDefault="00215A58"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Underkeel Clearance Management</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546A98E9"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67" w:author="Raphael Malyankar" w:date="2024-12-04T22:26:00Z" w16du:dateUtc="2024-12-05T05:26:00Z">
                          <w:r w:rsidR="006A4470">
                            <w:rPr>
                              <w:rFonts w:ascii="Arial" w:hAnsi="Arial" w:cs="HelveticaNeueLT Std Med"/>
                              <w:b/>
                              <w:color w:val="00004C"/>
                              <w:sz w:val="28"/>
                              <w:szCs w:val="28"/>
                            </w:rPr>
                            <w:t>2</w:t>
                          </w:r>
                        </w:ins>
                        <w:del w:id="68" w:author="Raphael Malyankar" w:date="2024-12-04T22:26:00Z" w16du:dateUtc="2024-12-05T05:26:00Z">
                          <w:r w:rsidR="00CE3512" w:rsidDel="006A4470">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69" w:author="Raphael Malyankar" w:date="2024-12-04T22:26:00Z" w16du:dateUtc="2024-12-05T05:26:00Z">
                          <w:r w:rsidR="00DA1A11" w:rsidDel="006A4470">
                            <w:rPr>
                              <w:rFonts w:ascii="Arial" w:hAnsi="Arial" w:cs="HelveticaNeueLT Std Med"/>
                              <w:b/>
                              <w:color w:val="00004C"/>
                              <w:sz w:val="28"/>
                              <w:szCs w:val="28"/>
                            </w:rPr>
                            <w:delText>202409</w:delText>
                          </w:r>
                          <w:r w:rsidR="00215A58" w:rsidDel="006A4470">
                            <w:rPr>
                              <w:rFonts w:ascii="Arial" w:hAnsi="Arial" w:cs="HelveticaNeueLT Std Med"/>
                              <w:b/>
                              <w:color w:val="00004C"/>
                              <w:sz w:val="28"/>
                              <w:szCs w:val="28"/>
                            </w:rPr>
                            <w:delText>30</w:delText>
                          </w:r>
                        </w:del>
                        <w:ins w:id="70" w:author="Raphael Malyankar" w:date="2024-12-04T22:26:00Z" w16du:dateUtc="2024-12-05T05:26:00Z">
                          <w:r w:rsidR="006A4470">
                            <w:rPr>
                              <w:rFonts w:ascii="Arial" w:hAnsi="Arial" w:cs="HelveticaNeueLT Std Med"/>
                              <w:b/>
                              <w:color w:val="00004C"/>
                              <w:sz w:val="28"/>
                              <w:szCs w:val="28"/>
                            </w:rPr>
                            <w:t>2024</w:t>
                          </w:r>
                          <w:r w:rsidR="006A4470">
                            <w:rPr>
                              <w:rFonts w:ascii="Arial" w:hAnsi="Arial" w:cs="HelveticaNeueLT Std Med"/>
                              <w:b/>
                              <w:color w:val="00004C"/>
                              <w:sz w:val="28"/>
                              <w:szCs w:val="28"/>
                            </w:rPr>
                            <w:t>1204</w:t>
                          </w:r>
                        </w:ins>
                      </w:p>
                      <w:p w14:paraId="7979CF00" w14:textId="433560AB"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215A58">
                          <w:rPr>
                            <w:rFonts w:ascii="Arial" w:hAnsi="Arial" w:cs="HelveticaNeueLT Std Med"/>
                            <w:b/>
                            <w:color w:val="00004C"/>
                            <w:sz w:val="28"/>
                            <w:szCs w:val="28"/>
                          </w:rPr>
                          <w:t>29</w:t>
                        </w:r>
                        <w:r>
                          <w:rPr>
                            <w:rFonts w:ascii="Arial" w:hAnsi="Arial" w:cs="HelveticaNeueLT Std Med"/>
                            <w:b/>
                            <w:color w:val="00004C"/>
                            <w:sz w:val="28"/>
                            <w:szCs w:val="28"/>
                          </w:rPr>
                          <w:t xml:space="preserve"> Edition 1.</w:t>
                        </w:r>
                        <w:r w:rsidR="00215A58">
                          <w:rPr>
                            <w:rFonts w:ascii="Arial" w:hAnsi="Arial" w:cs="HelveticaNeueLT Std Med"/>
                            <w:b/>
                            <w:color w:val="00004C"/>
                            <w:sz w:val="28"/>
                            <w:szCs w:val="28"/>
                          </w:rPr>
                          <w:t>3</w:t>
                        </w:r>
                        <w:r w:rsidR="00DA1A11">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71" w:name="_Hlk162625566"/>
      <w:r w:rsidRPr="00CF30EA">
        <w:rPr>
          <w:bCs/>
          <w:color w:val="auto"/>
          <w:lang w:val="en-GB"/>
        </w:rPr>
        <w:lastRenderedPageBreak/>
        <w:t>Document History</w:t>
      </w:r>
    </w:p>
    <w:bookmarkEnd w:id="71"/>
    <w:p w14:paraId="292089DF" w14:textId="433AF9B6" w:rsidR="00B943EE" w:rsidRPr="00CF30EA" w:rsidRDefault="00B943EE" w:rsidP="00B943EE">
      <w:pPr>
        <w:spacing w:line="240" w:lineRule="auto"/>
        <w:rPr>
          <w:lang w:val="en-GB"/>
        </w:rPr>
      </w:pPr>
      <w:r w:rsidRPr="00CF30EA">
        <w:rPr>
          <w:lang w:val="en-GB"/>
        </w:rPr>
        <w:t xml:space="preserve">Changes to this Specification are coordinated by the </w:t>
      </w:r>
      <w:r w:rsidR="004B1303">
        <w:rPr>
          <w:rFonts w:eastAsiaTheme="minorEastAsia" w:cs="Arial"/>
          <w:lang w:val="en-GB"/>
        </w:rPr>
        <w:t>S-1</w:t>
      </w:r>
      <w:r w:rsidR="00215A58">
        <w:rPr>
          <w:rFonts w:eastAsiaTheme="minorEastAsia" w:cs="Arial"/>
          <w:lang w:val="en-GB"/>
        </w:rPr>
        <w:t>29</w:t>
      </w:r>
      <w:r w:rsidR="004B1303">
        <w:rPr>
          <w:rFonts w:eastAsiaTheme="minorEastAsia" w:cs="Arial"/>
          <w:lang w:val="en-GB"/>
        </w:rPr>
        <w:t xml:space="preserve"> Project Team (S-1</w:t>
      </w:r>
      <w:r w:rsidR="00215A58">
        <w:rPr>
          <w:rFonts w:eastAsiaTheme="minorEastAsia" w:cs="Arial"/>
          <w:lang w:val="en-GB"/>
        </w:rPr>
        <w:t>29</w:t>
      </w:r>
      <w:r w:rsidR="004B1303">
        <w:rPr>
          <w:rFonts w:eastAsiaTheme="minorEastAsia" w:cs="Arial"/>
          <w:lang w:val="en-GB"/>
        </w:rPr>
        <w:t xml:space="preserve"> PT) of the IHO S-100 working Group</w:t>
      </w:r>
      <w:r w:rsidRPr="00CF30EA">
        <w:rPr>
          <w:rFonts w:eastAsiaTheme="minorEastAsia" w:cs="Arial"/>
          <w:lang w:val="en-GB"/>
        </w:rPr>
        <w:t xml:space="preserve"> (</w:t>
      </w:r>
      <w:r w:rsidR="004B1303">
        <w:rPr>
          <w:rFonts w:eastAsiaTheme="minorEastAsia" w:cs="Arial"/>
          <w:lang w:val="en-GB"/>
        </w:rPr>
        <w:t>S-100 WG</w:t>
      </w:r>
      <w:r w:rsidRPr="00CF30EA">
        <w:rPr>
          <w:rFonts w:eastAsiaTheme="minorEastAsia" w:cs="Arial"/>
          <w:lang w:val="en-GB"/>
        </w:rPr>
        <w:t>)</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5FD44CC9" w:rsidR="002C775A" w:rsidRPr="00CF30EA" w:rsidRDefault="000701DE" w:rsidP="00B943EE">
            <w:pPr>
              <w:suppressLineNumbers/>
              <w:spacing w:before="60" w:after="60" w:line="240" w:lineRule="auto"/>
              <w:jc w:val="left"/>
              <w:rPr>
                <w:lang w:val="en-GB"/>
              </w:rPr>
            </w:pPr>
            <w:r>
              <w:rPr>
                <w:lang w:val="en-GB"/>
              </w:rPr>
              <w:t>2024-</w:t>
            </w:r>
            <w:r w:rsidR="00D9553C">
              <w:rPr>
                <w:lang w:val="en-GB"/>
              </w:rPr>
              <w:t>09-30</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7025E3EA"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p>
        </w:tc>
      </w:tr>
      <w:tr w:rsidR="006A4470" w:rsidRPr="00CF30EA" w14:paraId="77B4FF3A" w14:textId="77777777" w:rsidTr="000701DE">
        <w:trPr>
          <w:cantSplit/>
        </w:trPr>
        <w:tc>
          <w:tcPr>
            <w:tcW w:w="985" w:type="dxa"/>
            <w:shd w:val="clear" w:color="auto" w:fill="auto"/>
          </w:tcPr>
          <w:p w14:paraId="65809BCC" w14:textId="3E5130BA" w:rsidR="006A4470" w:rsidRPr="00CF30EA" w:rsidRDefault="006A4470" w:rsidP="006A4470">
            <w:pPr>
              <w:suppressLineNumbers/>
              <w:spacing w:before="60" w:after="60" w:line="240" w:lineRule="auto"/>
              <w:jc w:val="left"/>
              <w:rPr>
                <w:lang w:val="en-GB"/>
              </w:rPr>
            </w:pPr>
            <w:ins w:id="72" w:author="Raphael Malyankar" w:date="2024-12-04T22:27:00Z" w16du:dateUtc="2024-12-05T05:27:00Z">
              <w:r>
                <w:rPr>
                  <w:lang w:val="en-GB"/>
                </w:rPr>
                <w:t>0.2.0</w:t>
              </w:r>
            </w:ins>
          </w:p>
        </w:tc>
        <w:tc>
          <w:tcPr>
            <w:tcW w:w="1350" w:type="dxa"/>
            <w:shd w:val="clear" w:color="auto" w:fill="auto"/>
          </w:tcPr>
          <w:p w14:paraId="11E5C2AB" w14:textId="4BC715C7" w:rsidR="006A4470" w:rsidRPr="00CF30EA" w:rsidRDefault="006A4470" w:rsidP="006A4470">
            <w:pPr>
              <w:suppressLineNumbers/>
              <w:spacing w:before="60" w:after="60" w:line="240" w:lineRule="auto"/>
              <w:jc w:val="left"/>
              <w:rPr>
                <w:lang w:val="en-GB"/>
              </w:rPr>
            </w:pPr>
            <w:ins w:id="73" w:author="Raphael Malyankar" w:date="2024-12-04T22:27:00Z" w16du:dateUtc="2024-12-05T05:27:00Z">
              <w:r>
                <w:rPr>
                  <w:lang w:val="en-GB"/>
                </w:rPr>
                <w:t>2024-12-04</w:t>
              </w:r>
            </w:ins>
          </w:p>
        </w:tc>
        <w:tc>
          <w:tcPr>
            <w:tcW w:w="1530" w:type="dxa"/>
            <w:shd w:val="clear" w:color="auto" w:fill="auto"/>
          </w:tcPr>
          <w:p w14:paraId="3669E0A1" w14:textId="2F9B54B3" w:rsidR="006A4470" w:rsidRPr="00CF30EA" w:rsidRDefault="006A4470" w:rsidP="006A4470">
            <w:pPr>
              <w:suppressLineNumbers/>
              <w:spacing w:before="60" w:after="60" w:line="240" w:lineRule="auto"/>
              <w:jc w:val="left"/>
              <w:rPr>
                <w:lang w:val="en-GB"/>
              </w:rPr>
            </w:pPr>
            <w:ins w:id="74" w:author="Raphael Malyankar" w:date="2024-12-04T22:27:00Z" w16du:dateUtc="2024-12-05T05:27:00Z">
              <w:r>
                <w:rPr>
                  <w:lang w:val="en-GB"/>
                </w:rPr>
                <w:t>RM</w:t>
              </w:r>
            </w:ins>
          </w:p>
        </w:tc>
        <w:tc>
          <w:tcPr>
            <w:tcW w:w="5151" w:type="dxa"/>
            <w:shd w:val="clear" w:color="auto" w:fill="auto"/>
          </w:tcPr>
          <w:p w14:paraId="16DB5768" w14:textId="750D35F5" w:rsidR="006A4470" w:rsidRPr="00CF30EA" w:rsidRDefault="006A4470" w:rsidP="006A4470">
            <w:pPr>
              <w:suppressLineNumbers/>
              <w:spacing w:before="60" w:after="60" w:line="240" w:lineRule="auto"/>
              <w:jc w:val="left"/>
              <w:rPr>
                <w:lang w:val="en-GB"/>
              </w:rPr>
            </w:pPr>
            <w:ins w:id="75" w:author="Raphael Malyankar" w:date="2024-12-04T22:27:00Z" w16du:dateUtc="2024-12-05T05:27:00Z">
              <w:r>
                <w:rPr>
                  <w:lang w:val="en-GB"/>
                </w:rPr>
                <w:t>Extended conformance statement; revised maintenance clause</w:t>
              </w:r>
            </w:ins>
          </w:p>
        </w:tc>
      </w:tr>
      <w:tr w:rsidR="000701DE" w:rsidRPr="00CF30EA" w14:paraId="32FCDEB9" w14:textId="77777777" w:rsidTr="000701DE">
        <w:trPr>
          <w:cantSplit/>
        </w:trPr>
        <w:tc>
          <w:tcPr>
            <w:tcW w:w="985" w:type="dxa"/>
            <w:shd w:val="clear" w:color="auto" w:fill="auto"/>
          </w:tcPr>
          <w:p w14:paraId="75B05B17" w14:textId="2F402F46"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9A3677D" w14:textId="36D1F210"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5CC5C9B3" w14:textId="44C78F51"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76"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76"/>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6DB83B72" w14:textId="0470DDCF" w:rsidR="00A61EE2"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79499843" w:history="1">
        <w:r w:rsidR="00A61EE2" w:rsidRPr="005D6827">
          <w:rPr>
            <w:rStyle w:val="Hyperlink"/>
          </w:rPr>
          <w:t>1</w:t>
        </w:r>
        <w:r w:rsidR="00A61EE2">
          <w:rPr>
            <w:rFonts w:asciiTheme="minorHAnsi" w:eastAsiaTheme="minorEastAsia" w:hAnsiTheme="minorHAnsi" w:cstheme="minorBidi"/>
            <w:b w:val="0"/>
            <w:kern w:val="2"/>
            <w:sz w:val="24"/>
            <w:szCs w:val="24"/>
            <w:lang w:val="en-US" w:eastAsia="en-US"/>
            <w14:ligatures w14:val="standardContextual"/>
          </w:rPr>
          <w:tab/>
        </w:r>
        <w:r w:rsidR="00A61EE2" w:rsidRPr="005D6827">
          <w:rPr>
            <w:rStyle w:val="Hyperlink"/>
          </w:rPr>
          <w:t>Introduction</w:t>
        </w:r>
        <w:r w:rsidR="00A61EE2">
          <w:rPr>
            <w:webHidden/>
          </w:rPr>
          <w:tab/>
        </w:r>
        <w:r w:rsidR="00A61EE2">
          <w:rPr>
            <w:webHidden/>
          </w:rPr>
          <w:fldChar w:fldCharType="begin"/>
        </w:r>
        <w:r w:rsidR="00A61EE2">
          <w:rPr>
            <w:webHidden/>
          </w:rPr>
          <w:instrText xml:space="preserve"> PAGEREF _Toc179499843 \h </w:instrText>
        </w:r>
        <w:r w:rsidR="00A61EE2">
          <w:rPr>
            <w:webHidden/>
          </w:rPr>
        </w:r>
        <w:r w:rsidR="00A61EE2">
          <w:rPr>
            <w:webHidden/>
          </w:rPr>
          <w:fldChar w:fldCharType="separate"/>
        </w:r>
        <w:r w:rsidR="00A61EE2">
          <w:rPr>
            <w:webHidden/>
          </w:rPr>
          <w:t>1</w:t>
        </w:r>
        <w:r w:rsidR="00A61EE2">
          <w:rPr>
            <w:webHidden/>
          </w:rPr>
          <w:fldChar w:fldCharType="end"/>
        </w:r>
      </w:hyperlink>
    </w:p>
    <w:p w14:paraId="4FCD64C5" w14:textId="2D916E06"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44" w:history="1">
        <w:r w:rsidRPr="005D6827">
          <w:rPr>
            <w:rStyle w:val="Hyperlink"/>
          </w:rPr>
          <w:t>1.1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Scope</w:t>
        </w:r>
        <w:r>
          <w:rPr>
            <w:webHidden/>
          </w:rPr>
          <w:tab/>
        </w:r>
        <w:r>
          <w:rPr>
            <w:webHidden/>
          </w:rPr>
          <w:fldChar w:fldCharType="begin"/>
        </w:r>
        <w:r>
          <w:rPr>
            <w:webHidden/>
          </w:rPr>
          <w:instrText xml:space="preserve"> PAGEREF _Toc179499844 \h </w:instrText>
        </w:r>
        <w:r>
          <w:rPr>
            <w:webHidden/>
          </w:rPr>
        </w:r>
        <w:r>
          <w:rPr>
            <w:webHidden/>
          </w:rPr>
          <w:fldChar w:fldCharType="separate"/>
        </w:r>
        <w:r>
          <w:rPr>
            <w:webHidden/>
          </w:rPr>
          <w:t>1</w:t>
        </w:r>
        <w:r>
          <w:rPr>
            <w:webHidden/>
          </w:rPr>
          <w:fldChar w:fldCharType="end"/>
        </w:r>
      </w:hyperlink>
    </w:p>
    <w:p w14:paraId="159FCA30" w14:textId="37DA26BD"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45" w:history="1">
        <w:r w:rsidRPr="005D6827">
          <w:rPr>
            <w:rStyle w:val="Hyperlink"/>
          </w:rPr>
          <w:t>1.2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Conformance</w:t>
        </w:r>
        <w:r>
          <w:rPr>
            <w:webHidden/>
          </w:rPr>
          <w:tab/>
        </w:r>
        <w:r>
          <w:rPr>
            <w:webHidden/>
          </w:rPr>
          <w:fldChar w:fldCharType="begin"/>
        </w:r>
        <w:r>
          <w:rPr>
            <w:webHidden/>
          </w:rPr>
          <w:instrText xml:space="preserve"> PAGEREF _Toc179499845 \h </w:instrText>
        </w:r>
        <w:r>
          <w:rPr>
            <w:webHidden/>
          </w:rPr>
        </w:r>
        <w:r>
          <w:rPr>
            <w:webHidden/>
          </w:rPr>
          <w:fldChar w:fldCharType="separate"/>
        </w:r>
        <w:r>
          <w:rPr>
            <w:webHidden/>
          </w:rPr>
          <w:t>1</w:t>
        </w:r>
        <w:r>
          <w:rPr>
            <w:webHidden/>
          </w:rPr>
          <w:fldChar w:fldCharType="end"/>
        </w:r>
      </w:hyperlink>
    </w:p>
    <w:p w14:paraId="2E1C4724" w14:textId="50E6B916"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46" w:history="1">
        <w:r w:rsidRPr="005D6827">
          <w:rPr>
            <w:rStyle w:val="Hyperlink"/>
          </w:rPr>
          <w:t>1.3</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References</w:t>
        </w:r>
        <w:r>
          <w:rPr>
            <w:webHidden/>
          </w:rPr>
          <w:tab/>
        </w:r>
        <w:r>
          <w:rPr>
            <w:webHidden/>
          </w:rPr>
          <w:fldChar w:fldCharType="begin"/>
        </w:r>
        <w:r>
          <w:rPr>
            <w:webHidden/>
          </w:rPr>
          <w:instrText xml:space="preserve"> PAGEREF _Toc179499846 \h </w:instrText>
        </w:r>
        <w:r>
          <w:rPr>
            <w:webHidden/>
          </w:rPr>
        </w:r>
        <w:r>
          <w:rPr>
            <w:webHidden/>
          </w:rPr>
          <w:fldChar w:fldCharType="separate"/>
        </w:r>
        <w:r>
          <w:rPr>
            <w:webHidden/>
          </w:rPr>
          <w:t>1</w:t>
        </w:r>
        <w:r>
          <w:rPr>
            <w:webHidden/>
          </w:rPr>
          <w:fldChar w:fldCharType="end"/>
        </w:r>
      </w:hyperlink>
    </w:p>
    <w:p w14:paraId="0DE1F04C" w14:textId="1E9F86AA"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47" w:history="1">
        <w:r w:rsidRPr="005D6827">
          <w:rPr>
            <w:rStyle w:val="Hyperlink"/>
          </w:rPr>
          <w:t>1.3.1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Normative references</w:t>
        </w:r>
        <w:r>
          <w:rPr>
            <w:webHidden/>
          </w:rPr>
          <w:tab/>
        </w:r>
        <w:r>
          <w:rPr>
            <w:webHidden/>
          </w:rPr>
          <w:fldChar w:fldCharType="begin"/>
        </w:r>
        <w:r>
          <w:rPr>
            <w:webHidden/>
          </w:rPr>
          <w:instrText xml:space="preserve"> PAGEREF _Toc179499847 \h </w:instrText>
        </w:r>
        <w:r>
          <w:rPr>
            <w:webHidden/>
          </w:rPr>
        </w:r>
        <w:r>
          <w:rPr>
            <w:webHidden/>
          </w:rPr>
          <w:fldChar w:fldCharType="separate"/>
        </w:r>
        <w:r>
          <w:rPr>
            <w:webHidden/>
          </w:rPr>
          <w:t>1</w:t>
        </w:r>
        <w:r>
          <w:rPr>
            <w:webHidden/>
          </w:rPr>
          <w:fldChar w:fldCharType="end"/>
        </w:r>
      </w:hyperlink>
    </w:p>
    <w:p w14:paraId="2FCC3A46" w14:textId="3C46E3AD"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48" w:history="1">
        <w:r w:rsidRPr="005D6827">
          <w:rPr>
            <w:rStyle w:val="Hyperlink"/>
          </w:rPr>
          <w:t>1.3.2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Informative references</w:t>
        </w:r>
        <w:r>
          <w:rPr>
            <w:webHidden/>
          </w:rPr>
          <w:tab/>
        </w:r>
        <w:r>
          <w:rPr>
            <w:webHidden/>
          </w:rPr>
          <w:fldChar w:fldCharType="begin"/>
        </w:r>
        <w:r>
          <w:rPr>
            <w:webHidden/>
          </w:rPr>
          <w:instrText xml:space="preserve"> PAGEREF _Toc179499848 \h </w:instrText>
        </w:r>
        <w:r>
          <w:rPr>
            <w:webHidden/>
          </w:rPr>
        </w:r>
        <w:r>
          <w:rPr>
            <w:webHidden/>
          </w:rPr>
          <w:fldChar w:fldCharType="separate"/>
        </w:r>
        <w:r>
          <w:rPr>
            <w:webHidden/>
          </w:rPr>
          <w:t>1</w:t>
        </w:r>
        <w:r>
          <w:rPr>
            <w:webHidden/>
          </w:rPr>
          <w:fldChar w:fldCharType="end"/>
        </w:r>
      </w:hyperlink>
    </w:p>
    <w:p w14:paraId="48E45EC7" w14:textId="425AFC58"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49" w:history="1">
        <w:r w:rsidRPr="005D6827">
          <w:rPr>
            <w:rStyle w:val="Hyperlink"/>
          </w:rPr>
          <w:t>1.4</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Terms, definitions and abbreviations</w:t>
        </w:r>
        <w:r>
          <w:rPr>
            <w:webHidden/>
          </w:rPr>
          <w:tab/>
        </w:r>
        <w:r>
          <w:rPr>
            <w:webHidden/>
          </w:rPr>
          <w:fldChar w:fldCharType="begin"/>
        </w:r>
        <w:r>
          <w:rPr>
            <w:webHidden/>
          </w:rPr>
          <w:instrText xml:space="preserve"> PAGEREF _Toc179499849 \h </w:instrText>
        </w:r>
        <w:r>
          <w:rPr>
            <w:webHidden/>
          </w:rPr>
        </w:r>
        <w:r>
          <w:rPr>
            <w:webHidden/>
          </w:rPr>
          <w:fldChar w:fldCharType="separate"/>
        </w:r>
        <w:r>
          <w:rPr>
            <w:webHidden/>
          </w:rPr>
          <w:t>1</w:t>
        </w:r>
        <w:r>
          <w:rPr>
            <w:webHidden/>
          </w:rPr>
          <w:fldChar w:fldCharType="end"/>
        </w:r>
      </w:hyperlink>
    </w:p>
    <w:p w14:paraId="7C14DFD7" w14:textId="3DBC33C3"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0" w:history="1">
        <w:r w:rsidRPr="005D6827">
          <w:rPr>
            <w:rStyle w:val="Hyperlink"/>
          </w:rPr>
          <w:t>1.4.1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Terms and definitions</w:t>
        </w:r>
        <w:r>
          <w:rPr>
            <w:webHidden/>
          </w:rPr>
          <w:tab/>
        </w:r>
        <w:r>
          <w:rPr>
            <w:webHidden/>
          </w:rPr>
          <w:fldChar w:fldCharType="begin"/>
        </w:r>
        <w:r>
          <w:rPr>
            <w:webHidden/>
          </w:rPr>
          <w:instrText xml:space="preserve"> PAGEREF _Toc179499850 \h </w:instrText>
        </w:r>
        <w:r>
          <w:rPr>
            <w:webHidden/>
          </w:rPr>
        </w:r>
        <w:r>
          <w:rPr>
            <w:webHidden/>
          </w:rPr>
          <w:fldChar w:fldCharType="separate"/>
        </w:r>
        <w:r>
          <w:rPr>
            <w:webHidden/>
          </w:rPr>
          <w:t>1</w:t>
        </w:r>
        <w:r>
          <w:rPr>
            <w:webHidden/>
          </w:rPr>
          <w:fldChar w:fldCharType="end"/>
        </w:r>
      </w:hyperlink>
    </w:p>
    <w:p w14:paraId="47DC3C5B" w14:textId="5EFD9563"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1" w:history="1">
        <w:r w:rsidRPr="005D6827">
          <w:rPr>
            <w:rStyle w:val="Hyperlink"/>
          </w:rPr>
          <w:t>1.4.2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Abbreviations</w:t>
        </w:r>
        <w:r>
          <w:rPr>
            <w:webHidden/>
          </w:rPr>
          <w:tab/>
        </w:r>
        <w:r>
          <w:rPr>
            <w:webHidden/>
          </w:rPr>
          <w:fldChar w:fldCharType="begin"/>
        </w:r>
        <w:r>
          <w:rPr>
            <w:webHidden/>
          </w:rPr>
          <w:instrText xml:space="preserve"> PAGEREF _Toc179499851 \h </w:instrText>
        </w:r>
        <w:r>
          <w:rPr>
            <w:webHidden/>
          </w:rPr>
        </w:r>
        <w:r>
          <w:rPr>
            <w:webHidden/>
          </w:rPr>
          <w:fldChar w:fldCharType="separate"/>
        </w:r>
        <w:r>
          <w:rPr>
            <w:webHidden/>
          </w:rPr>
          <w:t>2</w:t>
        </w:r>
        <w:r>
          <w:rPr>
            <w:webHidden/>
          </w:rPr>
          <w:fldChar w:fldCharType="end"/>
        </w:r>
      </w:hyperlink>
    </w:p>
    <w:p w14:paraId="670455A2" w14:textId="1FBFBAFC"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2" w:history="1">
        <w:r w:rsidRPr="005D6827">
          <w:rPr>
            <w:rStyle w:val="Hyperlink"/>
          </w:rPr>
          <w:t>1.4.3</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Symbols</w:t>
        </w:r>
        <w:r>
          <w:rPr>
            <w:webHidden/>
          </w:rPr>
          <w:tab/>
        </w:r>
        <w:r>
          <w:rPr>
            <w:webHidden/>
          </w:rPr>
          <w:fldChar w:fldCharType="begin"/>
        </w:r>
        <w:r>
          <w:rPr>
            <w:webHidden/>
          </w:rPr>
          <w:instrText xml:space="preserve"> PAGEREF _Toc179499852 \h </w:instrText>
        </w:r>
        <w:r>
          <w:rPr>
            <w:webHidden/>
          </w:rPr>
        </w:r>
        <w:r>
          <w:rPr>
            <w:webHidden/>
          </w:rPr>
          <w:fldChar w:fldCharType="separate"/>
        </w:r>
        <w:r>
          <w:rPr>
            <w:webHidden/>
          </w:rPr>
          <w:t>3</w:t>
        </w:r>
        <w:r>
          <w:rPr>
            <w:webHidden/>
          </w:rPr>
          <w:fldChar w:fldCharType="end"/>
        </w:r>
      </w:hyperlink>
    </w:p>
    <w:p w14:paraId="2C561B3E" w14:textId="410FEB56"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53" w:history="1">
        <w:r w:rsidRPr="005D6827">
          <w:rPr>
            <w:rStyle w:val="Hyperlink"/>
          </w:rPr>
          <w:t>1.5</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Use of language</w:t>
        </w:r>
        <w:r>
          <w:rPr>
            <w:webHidden/>
          </w:rPr>
          <w:tab/>
        </w:r>
        <w:r>
          <w:rPr>
            <w:webHidden/>
          </w:rPr>
          <w:fldChar w:fldCharType="begin"/>
        </w:r>
        <w:r>
          <w:rPr>
            <w:webHidden/>
          </w:rPr>
          <w:instrText xml:space="preserve"> PAGEREF _Toc179499853 \h </w:instrText>
        </w:r>
        <w:r>
          <w:rPr>
            <w:webHidden/>
          </w:rPr>
        </w:r>
        <w:r>
          <w:rPr>
            <w:webHidden/>
          </w:rPr>
          <w:fldChar w:fldCharType="separate"/>
        </w:r>
        <w:r>
          <w:rPr>
            <w:webHidden/>
          </w:rPr>
          <w:t>3</w:t>
        </w:r>
        <w:r>
          <w:rPr>
            <w:webHidden/>
          </w:rPr>
          <w:fldChar w:fldCharType="end"/>
        </w:r>
      </w:hyperlink>
    </w:p>
    <w:p w14:paraId="7E5FE8DE" w14:textId="1C964312"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54" w:history="1">
        <w:r w:rsidRPr="005D6827">
          <w:rPr>
            <w:rStyle w:val="Hyperlink"/>
          </w:rPr>
          <w:t>1.6</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General description</w:t>
        </w:r>
        <w:r>
          <w:rPr>
            <w:webHidden/>
          </w:rPr>
          <w:tab/>
        </w:r>
        <w:r>
          <w:rPr>
            <w:webHidden/>
          </w:rPr>
          <w:fldChar w:fldCharType="begin"/>
        </w:r>
        <w:r>
          <w:rPr>
            <w:webHidden/>
          </w:rPr>
          <w:instrText xml:space="preserve"> PAGEREF _Toc179499854 \h </w:instrText>
        </w:r>
        <w:r>
          <w:rPr>
            <w:webHidden/>
          </w:rPr>
        </w:r>
        <w:r>
          <w:rPr>
            <w:webHidden/>
          </w:rPr>
          <w:fldChar w:fldCharType="separate"/>
        </w:r>
        <w:r>
          <w:rPr>
            <w:webHidden/>
          </w:rPr>
          <w:t>3</w:t>
        </w:r>
        <w:r>
          <w:rPr>
            <w:webHidden/>
          </w:rPr>
          <w:fldChar w:fldCharType="end"/>
        </w:r>
      </w:hyperlink>
    </w:p>
    <w:p w14:paraId="40759A90" w14:textId="7B506B46"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55" w:history="1">
        <w:r w:rsidRPr="005D6827">
          <w:rPr>
            <w:rStyle w:val="Hyperlink"/>
          </w:rPr>
          <w:t>1.7</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Specification metadata and maintenance</w:t>
        </w:r>
        <w:r>
          <w:rPr>
            <w:webHidden/>
          </w:rPr>
          <w:tab/>
        </w:r>
        <w:r>
          <w:rPr>
            <w:webHidden/>
          </w:rPr>
          <w:fldChar w:fldCharType="begin"/>
        </w:r>
        <w:r>
          <w:rPr>
            <w:webHidden/>
          </w:rPr>
          <w:instrText xml:space="preserve"> PAGEREF _Toc179499855 \h </w:instrText>
        </w:r>
        <w:r>
          <w:rPr>
            <w:webHidden/>
          </w:rPr>
        </w:r>
        <w:r>
          <w:rPr>
            <w:webHidden/>
          </w:rPr>
          <w:fldChar w:fldCharType="separate"/>
        </w:r>
        <w:r>
          <w:rPr>
            <w:webHidden/>
          </w:rPr>
          <w:t>3</w:t>
        </w:r>
        <w:r>
          <w:rPr>
            <w:webHidden/>
          </w:rPr>
          <w:fldChar w:fldCharType="end"/>
        </w:r>
      </w:hyperlink>
    </w:p>
    <w:p w14:paraId="7AB76159" w14:textId="3103F843"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6" w:history="1">
        <w:r w:rsidRPr="005D6827">
          <w:rPr>
            <w:rStyle w:val="Hyperlink"/>
          </w:rPr>
          <w:t>1.7.1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Specification metadata</w:t>
        </w:r>
        <w:r>
          <w:rPr>
            <w:webHidden/>
          </w:rPr>
          <w:tab/>
        </w:r>
        <w:r>
          <w:rPr>
            <w:webHidden/>
          </w:rPr>
          <w:fldChar w:fldCharType="begin"/>
        </w:r>
        <w:r>
          <w:rPr>
            <w:webHidden/>
          </w:rPr>
          <w:instrText xml:space="preserve"> PAGEREF _Toc179499856 \h </w:instrText>
        </w:r>
        <w:r>
          <w:rPr>
            <w:webHidden/>
          </w:rPr>
        </w:r>
        <w:r>
          <w:rPr>
            <w:webHidden/>
          </w:rPr>
          <w:fldChar w:fldCharType="separate"/>
        </w:r>
        <w:r>
          <w:rPr>
            <w:webHidden/>
          </w:rPr>
          <w:t>3</w:t>
        </w:r>
        <w:r>
          <w:rPr>
            <w:webHidden/>
          </w:rPr>
          <w:fldChar w:fldCharType="end"/>
        </w:r>
      </w:hyperlink>
    </w:p>
    <w:p w14:paraId="681E87C5" w14:textId="719900BB"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7" w:history="1">
        <w:r w:rsidRPr="005D6827">
          <w:rPr>
            <w:rStyle w:val="Hyperlink"/>
          </w:rPr>
          <w:t>1.7.2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Specification maintenance</w:t>
        </w:r>
        <w:r>
          <w:rPr>
            <w:webHidden/>
          </w:rPr>
          <w:tab/>
        </w:r>
        <w:r>
          <w:rPr>
            <w:webHidden/>
          </w:rPr>
          <w:fldChar w:fldCharType="begin"/>
        </w:r>
        <w:r>
          <w:rPr>
            <w:webHidden/>
          </w:rPr>
          <w:instrText xml:space="preserve"> PAGEREF _Toc179499857 \h </w:instrText>
        </w:r>
        <w:r>
          <w:rPr>
            <w:webHidden/>
          </w:rPr>
        </w:r>
        <w:r>
          <w:rPr>
            <w:webHidden/>
          </w:rPr>
          <w:fldChar w:fldCharType="separate"/>
        </w:r>
        <w:r>
          <w:rPr>
            <w:webHidden/>
          </w:rPr>
          <w:t>4</w:t>
        </w:r>
        <w:r>
          <w:rPr>
            <w:webHidden/>
          </w:rPr>
          <w:fldChar w:fldCharType="end"/>
        </w:r>
      </w:hyperlink>
    </w:p>
    <w:p w14:paraId="764B74E4" w14:textId="296E880C"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58" w:history="1">
        <w:r w:rsidRPr="005D6827">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Check Structure</w:t>
        </w:r>
        <w:r>
          <w:rPr>
            <w:webHidden/>
          </w:rPr>
          <w:tab/>
        </w:r>
        <w:r>
          <w:rPr>
            <w:webHidden/>
          </w:rPr>
          <w:fldChar w:fldCharType="begin"/>
        </w:r>
        <w:r>
          <w:rPr>
            <w:webHidden/>
          </w:rPr>
          <w:instrText xml:space="preserve"> PAGEREF _Toc179499858 \h </w:instrText>
        </w:r>
        <w:r>
          <w:rPr>
            <w:webHidden/>
          </w:rPr>
        </w:r>
        <w:r>
          <w:rPr>
            <w:webHidden/>
          </w:rPr>
          <w:fldChar w:fldCharType="separate"/>
        </w:r>
        <w:r>
          <w:rPr>
            <w:webHidden/>
          </w:rPr>
          <w:t>4</w:t>
        </w:r>
        <w:r>
          <w:rPr>
            <w:webHidden/>
          </w:rPr>
          <w:fldChar w:fldCharType="end"/>
        </w:r>
      </w:hyperlink>
    </w:p>
    <w:p w14:paraId="47D05759" w14:textId="0A233263"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59" w:history="1">
        <w:r w:rsidRPr="005D6827">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Check Syntax</w:t>
        </w:r>
        <w:r>
          <w:rPr>
            <w:webHidden/>
          </w:rPr>
          <w:tab/>
        </w:r>
        <w:r>
          <w:rPr>
            <w:webHidden/>
          </w:rPr>
          <w:fldChar w:fldCharType="begin"/>
        </w:r>
        <w:r>
          <w:rPr>
            <w:webHidden/>
          </w:rPr>
          <w:instrText xml:space="preserve"> PAGEREF _Toc179499859 \h </w:instrText>
        </w:r>
        <w:r>
          <w:rPr>
            <w:webHidden/>
          </w:rPr>
        </w:r>
        <w:r>
          <w:rPr>
            <w:webHidden/>
          </w:rPr>
          <w:fldChar w:fldCharType="separate"/>
        </w:r>
        <w:r>
          <w:rPr>
            <w:webHidden/>
          </w:rPr>
          <w:t>5</w:t>
        </w:r>
        <w:r>
          <w:rPr>
            <w:webHidden/>
          </w:rPr>
          <w:fldChar w:fldCharType="end"/>
        </w:r>
      </w:hyperlink>
    </w:p>
    <w:p w14:paraId="1EB3C960" w14:textId="5A64C2E3"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0" w:history="1">
        <w:r w:rsidRPr="005D6827">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Organisation</w:t>
        </w:r>
        <w:r>
          <w:rPr>
            <w:webHidden/>
          </w:rPr>
          <w:tab/>
        </w:r>
        <w:r>
          <w:rPr>
            <w:webHidden/>
          </w:rPr>
          <w:fldChar w:fldCharType="begin"/>
        </w:r>
        <w:r>
          <w:rPr>
            <w:webHidden/>
          </w:rPr>
          <w:instrText xml:space="preserve"> PAGEREF _Toc179499860 \h </w:instrText>
        </w:r>
        <w:r>
          <w:rPr>
            <w:webHidden/>
          </w:rPr>
        </w:r>
        <w:r>
          <w:rPr>
            <w:webHidden/>
          </w:rPr>
          <w:fldChar w:fldCharType="separate"/>
        </w:r>
        <w:r>
          <w:rPr>
            <w:webHidden/>
          </w:rPr>
          <w:t>5</w:t>
        </w:r>
        <w:r>
          <w:rPr>
            <w:webHidden/>
          </w:rPr>
          <w:fldChar w:fldCharType="end"/>
        </w:r>
      </w:hyperlink>
    </w:p>
    <w:p w14:paraId="72412BC2" w14:textId="5C0261FA"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1" w:history="1">
        <w:r w:rsidRPr="005D6827">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Other Applicable Checks</w:t>
        </w:r>
        <w:r>
          <w:rPr>
            <w:webHidden/>
          </w:rPr>
          <w:tab/>
        </w:r>
        <w:r>
          <w:rPr>
            <w:webHidden/>
          </w:rPr>
          <w:fldChar w:fldCharType="begin"/>
        </w:r>
        <w:r>
          <w:rPr>
            <w:webHidden/>
          </w:rPr>
          <w:instrText xml:space="preserve"> PAGEREF _Toc179499861 \h </w:instrText>
        </w:r>
        <w:r>
          <w:rPr>
            <w:webHidden/>
          </w:rPr>
        </w:r>
        <w:r>
          <w:rPr>
            <w:webHidden/>
          </w:rPr>
          <w:fldChar w:fldCharType="separate"/>
        </w:r>
        <w:r>
          <w:rPr>
            <w:webHidden/>
          </w:rPr>
          <w:t>5</w:t>
        </w:r>
        <w:r>
          <w:rPr>
            <w:webHidden/>
          </w:rPr>
          <w:fldChar w:fldCharType="end"/>
        </w:r>
      </w:hyperlink>
    </w:p>
    <w:p w14:paraId="4938A10B" w14:textId="39D2FFD5"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62" w:history="1">
        <w:r w:rsidRPr="005D6827">
          <w:rPr>
            <w:rStyle w:val="Hyperlink"/>
          </w:rPr>
          <w:t>5.1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Generic S-100 checks</w:t>
        </w:r>
        <w:r>
          <w:rPr>
            <w:webHidden/>
          </w:rPr>
          <w:tab/>
        </w:r>
        <w:r>
          <w:rPr>
            <w:webHidden/>
          </w:rPr>
          <w:fldChar w:fldCharType="begin"/>
        </w:r>
        <w:r>
          <w:rPr>
            <w:webHidden/>
          </w:rPr>
          <w:instrText xml:space="preserve"> PAGEREF _Toc179499862 \h </w:instrText>
        </w:r>
        <w:r>
          <w:rPr>
            <w:webHidden/>
          </w:rPr>
        </w:r>
        <w:r>
          <w:rPr>
            <w:webHidden/>
          </w:rPr>
          <w:fldChar w:fldCharType="separate"/>
        </w:r>
        <w:r>
          <w:rPr>
            <w:webHidden/>
          </w:rPr>
          <w:t>5</w:t>
        </w:r>
        <w:r>
          <w:rPr>
            <w:webHidden/>
          </w:rPr>
          <w:fldChar w:fldCharType="end"/>
        </w:r>
      </w:hyperlink>
    </w:p>
    <w:p w14:paraId="1C870EAC" w14:textId="29DEC11D"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63" w:history="1">
        <w:r w:rsidRPr="005D6827">
          <w:rPr>
            <w:rStyle w:val="Hyperlink"/>
          </w:rPr>
          <w:t>5.2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Interoperability checks</w:t>
        </w:r>
        <w:r>
          <w:rPr>
            <w:webHidden/>
          </w:rPr>
          <w:tab/>
        </w:r>
        <w:r>
          <w:rPr>
            <w:webHidden/>
          </w:rPr>
          <w:fldChar w:fldCharType="begin"/>
        </w:r>
        <w:r>
          <w:rPr>
            <w:webHidden/>
          </w:rPr>
          <w:instrText xml:space="preserve"> PAGEREF _Toc179499863 \h </w:instrText>
        </w:r>
        <w:r>
          <w:rPr>
            <w:webHidden/>
          </w:rPr>
        </w:r>
        <w:r>
          <w:rPr>
            <w:webHidden/>
          </w:rPr>
          <w:fldChar w:fldCharType="separate"/>
        </w:r>
        <w:r>
          <w:rPr>
            <w:webHidden/>
          </w:rPr>
          <w:t>6</w:t>
        </w:r>
        <w:r>
          <w:rPr>
            <w:webHidden/>
          </w:rPr>
          <w:fldChar w:fldCharType="end"/>
        </w:r>
      </w:hyperlink>
    </w:p>
    <w:p w14:paraId="044A90A3" w14:textId="54B3D30B"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4" w:history="1">
        <w:r w:rsidRPr="005D6827">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Check Application Sequence</w:t>
        </w:r>
        <w:r>
          <w:rPr>
            <w:webHidden/>
          </w:rPr>
          <w:tab/>
        </w:r>
        <w:r>
          <w:rPr>
            <w:webHidden/>
          </w:rPr>
          <w:fldChar w:fldCharType="begin"/>
        </w:r>
        <w:r>
          <w:rPr>
            <w:webHidden/>
          </w:rPr>
          <w:instrText xml:space="preserve"> PAGEREF _Toc179499864 \h </w:instrText>
        </w:r>
        <w:r>
          <w:rPr>
            <w:webHidden/>
          </w:rPr>
        </w:r>
        <w:r>
          <w:rPr>
            <w:webHidden/>
          </w:rPr>
          <w:fldChar w:fldCharType="separate"/>
        </w:r>
        <w:r>
          <w:rPr>
            <w:webHidden/>
          </w:rPr>
          <w:t>7</w:t>
        </w:r>
        <w:r>
          <w:rPr>
            <w:webHidden/>
          </w:rPr>
          <w:fldChar w:fldCharType="end"/>
        </w:r>
      </w:hyperlink>
    </w:p>
    <w:p w14:paraId="3B9B80E0" w14:textId="05EB16D8"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5" w:history="1">
        <w:r w:rsidRPr="005D6827">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Check Classification</w:t>
        </w:r>
        <w:r>
          <w:rPr>
            <w:webHidden/>
          </w:rPr>
          <w:tab/>
        </w:r>
        <w:r>
          <w:rPr>
            <w:webHidden/>
          </w:rPr>
          <w:fldChar w:fldCharType="begin"/>
        </w:r>
        <w:r>
          <w:rPr>
            <w:webHidden/>
          </w:rPr>
          <w:instrText xml:space="preserve"> PAGEREF _Toc179499865 \h </w:instrText>
        </w:r>
        <w:r>
          <w:rPr>
            <w:webHidden/>
          </w:rPr>
        </w:r>
        <w:r>
          <w:rPr>
            <w:webHidden/>
          </w:rPr>
          <w:fldChar w:fldCharType="separate"/>
        </w:r>
        <w:r>
          <w:rPr>
            <w:webHidden/>
          </w:rPr>
          <w:t>7</w:t>
        </w:r>
        <w:r>
          <w:rPr>
            <w:webHidden/>
          </w:rPr>
          <w:fldChar w:fldCharType="end"/>
        </w:r>
      </w:hyperlink>
    </w:p>
    <w:p w14:paraId="57ABEC0A" w14:textId="4DDD1C84"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6" w:history="1">
        <w:r w:rsidRPr="005D6827">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Geometry and Spatial Operators</w:t>
        </w:r>
        <w:r>
          <w:rPr>
            <w:webHidden/>
          </w:rPr>
          <w:tab/>
        </w:r>
        <w:r>
          <w:rPr>
            <w:webHidden/>
          </w:rPr>
          <w:fldChar w:fldCharType="begin"/>
        </w:r>
        <w:r>
          <w:rPr>
            <w:webHidden/>
          </w:rPr>
          <w:instrText xml:space="preserve"> PAGEREF _Toc179499866 \h </w:instrText>
        </w:r>
        <w:r>
          <w:rPr>
            <w:webHidden/>
          </w:rPr>
        </w:r>
        <w:r>
          <w:rPr>
            <w:webHidden/>
          </w:rPr>
          <w:fldChar w:fldCharType="separate"/>
        </w:r>
        <w:r>
          <w:rPr>
            <w:webHidden/>
          </w:rPr>
          <w:t>7</w:t>
        </w:r>
        <w:r>
          <w:rPr>
            <w:webHidden/>
          </w:rPr>
          <w:fldChar w:fldCharType="end"/>
        </w:r>
      </w:hyperlink>
    </w:p>
    <w:p w14:paraId="798B0D3A" w14:textId="3CE45669"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7" w:history="1">
        <w:r w:rsidRPr="005D6827">
          <w:rPr>
            <w:rStyle w:val="Hyperlink"/>
          </w:rPr>
          <w:t>9</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Other Components of this Specification</w:t>
        </w:r>
        <w:r>
          <w:rPr>
            <w:webHidden/>
          </w:rPr>
          <w:tab/>
        </w:r>
        <w:r>
          <w:rPr>
            <w:webHidden/>
          </w:rPr>
          <w:fldChar w:fldCharType="begin"/>
        </w:r>
        <w:r>
          <w:rPr>
            <w:webHidden/>
          </w:rPr>
          <w:instrText xml:space="preserve"> PAGEREF _Toc179499867 \h </w:instrText>
        </w:r>
        <w:r>
          <w:rPr>
            <w:webHidden/>
          </w:rPr>
        </w:r>
        <w:r>
          <w:rPr>
            <w:webHidden/>
          </w:rPr>
          <w:fldChar w:fldCharType="separate"/>
        </w:r>
        <w:r>
          <w:rPr>
            <w:webHidden/>
          </w:rPr>
          <w:t>7</w:t>
        </w:r>
        <w:r>
          <w:rPr>
            <w:webHidden/>
          </w:rPr>
          <w:fldChar w:fldCharType="end"/>
        </w:r>
      </w:hyperlink>
    </w:p>
    <w:p w14:paraId="5CFB76EA" w14:textId="668762DA"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85" w:name="_Toc179499843"/>
      <w:r>
        <w:rPr>
          <w:lang w:val="en-GB"/>
        </w:rPr>
        <w:lastRenderedPageBreak/>
        <w:t>Introduction</w:t>
      </w:r>
      <w:bookmarkEnd w:id="85"/>
    </w:p>
    <w:p w14:paraId="63BB43CF" w14:textId="6BE24A9C"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754555">
        <w:rPr>
          <w:lang w:val="en-GB"/>
        </w:rPr>
        <w:t>S-</w:t>
      </w:r>
      <w:r w:rsidR="00215A58">
        <w:rPr>
          <w:lang w:val="en-GB"/>
        </w:rPr>
        <w:t>129</w:t>
      </w:r>
      <w:r w:rsidR="00754555">
        <w:rPr>
          <w:lang w:val="en-GB"/>
        </w:rPr>
        <w:t xml:space="preserve"> </w:t>
      </w:r>
      <w:r w:rsidR="00215A58">
        <w:rPr>
          <w:lang w:val="en-GB"/>
        </w:rPr>
        <w:t>Underkeel Clearance Management</w:t>
      </w:r>
      <w:r w:rsidR="00754555">
        <w:rPr>
          <w:lang w:val="en-GB"/>
        </w:rPr>
        <w:t xml:space="preserve"> (</w:t>
      </w:r>
      <w:r w:rsidR="00215A58">
        <w:rPr>
          <w:lang w:val="en-GB"/>
        </w:rPr>
        <w:t>UKC</w:t>
      </w:r>
      <w:r w:rsidR="00754555">
        <w:rPr>
          <w:lang w:val="en-GB"/>
        </w:rPr>
        <w:t>)</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Pr>
          <w:lang w:val="en-GB"/>
        </w:rPr>
        <w:t>S-1</w:t>
      </w:r>
      <w:r w:rsidR="00215A58">
        <w:rPr>
          <w:lang w:val="en-GB"/>
        </w:rPr>
        <w:t>29</w:t>
      </w:r>
      <w:r>
        <w:rPr>
          <w:lang w:val="en-GB"/>
        </w:rPr>
        <w:t xml:space="preserve"> </w:t>
      </w:r>
      <w:r w:rsidR="00215A58">
        <w:rPr>
          <w:lang w:val="en-GB"/>
        </w:rPr>
        <w:t>UKC</w:t>
      </w:r>
      <w:r w:rsidR="00215A58" w:rsidRPr="00236539">
        <w:rPr>
          <w:lang w:val="en-GB"/>
        </w:rPr>
        <w:t xml:space="preserve"> </w:t>
      </w:r>
      <w:r w:rsidRPr="00236539">
        <w:rPr>
          <w:lang w:val="en-GB"/>
        </w:rPr>
        <w:t xml:space="preserve">data are compliant with the </w:t>
      </w:r>
      <w:r>
        <w:rPr>
          <w:lang w:val="en-GB"/>
        </w:rPr>
        <w:t>S-1</w:t>
      </w:r>
      <w:r w:rsidR="00215A58">
        <w:rPr>
          <w:lang w:val="en-GB"/>
        </w:rPr>
        <w:t>29</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S-</w:t>
      </w:r>
      <w:r w:rsidR="00215A58">
        <w:rPr>
          <w:lang w:val="en-GB"/>
        </w:rPr>
        <w:t>129</w:t>
      </w:r>
      <w:r w:rsidRPr="00236539">
        <w:rPr>
          <w:lang w:val="en-GB"/>
        </w:rPr>
        <w:t xml:space="preserve"> </w:t>
      </w:r>
      <w:r>
        <w:rPr>
          <w:lang w:val="en-GB"/>
        </w:rPr>
        <w:t>w</w:t>
      </w:r>
      <w:r w:rsidRPr="00236539">
        <w:rPr>
          <w:lang w:val="en-GB"/>
        </w:rPr>
        <w:t>as compiled</w:t>
      </w:r>
      <w:r>
        <w:rPr>
          <w:lang w:val="en-GB"/>
        </w:rPr>
        <w:t xml:space="preserve"> by the S-</w:t>
      </w:r>
      <w:r w:rsidR="00215A58">
        <w:rPr>
          <w:lang w:val="en-GB"/>
        </w:rPr>
        <w:t>129</w:t>
      </w:r>
      <w:r>
        <w:rPr>
          <w:lang w:val="en-GB"/>
        </w:rPr>
        <w:t xml:space="preserve"> Project Team</w:t>
      </w:r>
      <w:r w:rsidRPr="00236539">
        <w:rPr>
          <w:lang w:val="en-GB"/>
        </w:rPr>
        <w:t xml:space="preserve"> for the IHO</w:t>
      </w:r>
      <w:r w:rsidR="00754555">
        <w:rPr>
          <w:lang w:val="en-GB"/>
        </w:rPr>
        <w:t>.</w:t>
      </w:r>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are product-specific.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86" w:name="_Toc126186777"/>
      <w:bookmarkStart w:id="87" w:name="_Toc126241790"/>
      <w:bookmarkStart w:id="88" w:name="_Toc127967165"/>
      <w:bookmarkStart w:id="89" w:name="_Toc127967680"/>
      <w:bookmarkStart w:id="90" w:name="_Toc126186778"/>
      <w:bookmarkStart w:id="91" w:name="_Toc126241791"/>
      <w:bookmarkStart w:id="92" w:name="_Toc127967166"/>
      <w:bookmarkStart w:id="93" w:name="_Toc127967681"/>
      <w:bookmarkStart w:id="94" w:name="_Toc179499844"/>
      <w:bookmarkEnd w:id="86"/>
      <w:bookmarkEnd w:id="87"/>
      <w:bookmarkEnd w:id="88"/>
      <w:bookmarkEnd w:id="89"/>
      <w:bookmarkEnd w:id="90"/>
      <w:bookmarkEnd w:id="91"/>
      <w:bookmarkEnd w:id="92"/>
      <w:bookmarkEnd w:id="93"/>
      <w:r w:rsidRPr="00CF30EA">
        <w:rPr>
          <w:lang w:val="en-GB"/>
        </w:rPr>
        <w:t>Scope</w:t>
      </w:r>
      <w:bookmarkEnd w:id="94"/>
    </w:p>
    <w:p w14:paraId="773E34E4" w14:textId="41554124" w:rsidR="009C7608" w:rsidRDefault="00CD7912" w:rsidP="0098512D">
      <w:pPr>
        <w:spacing w:after="120" w:line="240" w:lineRule="auto"/>
        <w:rPr>
          <w:lang w:val="en-GB"/>
        </w:rPr>
      </w:pPr>
      <w:r w:rsidRPr="004A1094">
        <w:rPr>
          <w:lang w:val="en-GB"/>
        </w:rPr>
        <w:t>This document</w:t>
      </w:r>
      <w:r w:rsidR="009756F1" w:rsidRPr="004A1094">
        <w:rPr>
          <w:lang w:val="en-GB"/>
        </w:rPr>
        <w:t>, designated as “S-158</w:t>
      </w:r>
      <w:r w:rsidR="007206C1" w:rsidRPr="004A1094">
        <w:rPr>
          <w:lang w:val="en-GB"/>
        </w:rPr>
        <w:t>:</w:t>
      </w:r>
      <w:r w:rsidR="00215A58" w:rsidRPr="004A1094">
        <w:rPr>
          <w:lang w:val="en-GB"/>
        </w:rPr>
        <w:t>129</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to </w:t>
      </w:r>
      <w:r w:rsidR="00754555" w:rsidRPr="004A1094">
        <w:rPr>
          <w:lang w:val="en-GB"/>
        </w:rPr>
        <w:t>Edition</w:t>
      </w:r>
      <w:r w:rsidR="004A1094">
        <w:rPr>
          <w:lang w:val="en-GB"/>
        </w:rPr>
        <w:t>(s)</w:t>
      </w:r>
      <w:r w:rsidR="00754555" w:rsidRPr="004A1094">
        <w:rPr>
          <w:lang w:val="en-GB"/>
        </w:rPr>
        <w:t xml:space="preserve"> </w:t>
      </w:r>
      <w:r w:rsidR="00D9553C" w:rsidRPr="004A1094">
        <w:rPr>
          <w:lang w:val="en-GB"/>
        </w:rPr>
        <w:t>2.0</w:t>
      </w:r>
      <w:r w:rsidR="00754555" w:rsidRPr="004A1094">
        <w:rPr>
          <w:lang w:val="en-GB"/>
        </w:rPr>
        <w:t>.</w:t>
      </w:r>
      <w:r w:rsidR="004A1094" w:rsidRPr="004A1094">
        <w:rPr>
          <w:lang w:val="en-GB"/>
        </w:rPr>
        <w:t>x</w:t>
      </w:r>
      <w:r w:rsidR="00754555" w:rsidRPr="004A1094">
        <w:rPr>
          <w:lang w:val="en-GB"/>
        </w:rPr>
        <w:t xml:space="preserve"> of </w:t>
      </w:r>
      <w:r w:rsidR="007206C1" w:rsidRPr="004A1094">
        <w:rPr>
          <w:lang w:val="en-GB"/>
        </w:rPr>
        <w:t>the S-1</w:t>
      </w:r>
      <w:r w:rsidR="00215A58" w:rsidRPr="004A1094">
        <w:rPr>
          <w:lang w:val="en-GB"/>
        </w:rPr>
        <w:t>29</w:t>
      </w:r>
      <w:r w:rsidR="007206C1" w:rsidRPr="004A1094">
        <w:rPr>
          <w:lang w:val="en-GB"/>
        </w:rPr>
        <w:t xml:space="preserve"> (</w:t>
      </w:r>
      <w:r w:rsidR="00215A58" w:rsidRPr="004A1094">
        <w:rPr>
          <w:lang w:val="en-GB"/>
        </w:rPr>
        <w:t>Underkeel Clearance Management</w:t>
      </w:r>
      <w:r w:rsidR="007206C1" w:rsidRPr="004A1094">
        <w:rPr>
          <w:lang w:val="en-GB"/>
        </w:rPr>
        <w:t xml:space="preserve">) </w:t>
      </w:r>
      <w:r w:rsidR="00236539" w:rsidRPr="004A1094">
        <w:rPr>
          <w:lang w:val="en-GB"/>
        </w:rPr>
        <w:t>Product Specification</w:t>
      </w:r>
      <w:r w:rsidR="003972F0" w:rsidRPr="004A1094">
        <w:rPr>
          <w:lang w:val="en-GB"/>
        </w:rPr>
        <w:t>.</w:t>
      </w:r>
    </w:p>
    <w:p w14:paraId="1C2AE0B6" w14:textId="5455C871" w:rsidR="00944041" w:rsidRDefault="00944041" w:rsidP="0098512D">
      <w:pPr>
        <w:spacing w:after="120" w:line="240" w:lineRule="auto"/>
        <w:rPr>
          <w:lang w:val="en-GB"/>
        </w:rPr>
      </w:pPr>
      <w:r>
        <w:rPr>
          <w:lang w:val="en-GB"/>
        </w:rPr>
        <w:t>This document specifies product-specific validation checks for both S-</w:t>
      </w:r>
      <w:r w:rsidR="00215A58">
        <w:rPr>
          <w:lang w:val="en-GB"/>
        </w:rPr>
        <w:t>129</w:t>
      </w:r>
      <w:r>
        <w:rPr>
          <w:lang w:val="en-GB"/>
        </w:rPr>
        <w:t xml:space="preserve"> datasets and exchange sets containing S-</w:t>
      </w:r>
      <w:r w:rsidR="00215A58">
        <w:rPr>
          <w:lang w:val="en-GB"/>
        </w:rPr>
        <w:t>129</w:t>
      </w:r>
      <w:r>
        <w:rPr>
          <w:lang w:val="en-GB"/>
        </w:rPr>
        <w:t xml:space="preserve"> datasets.</w:t>
      </w:r>
    </w:p>
    <w:p w14:paraId="630B1472" w14:textId="285BC257"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S-158:</w:t>
      </w:r>
      <w:r w:rsidR="00215A58">
        <w:rPr>
          <w:lang w:val="en-GB"/>
        </w:rPr>
        <w:t>129</w:t>
      </w:r>
      <w:r w:rsidR="00944041">
        <w:rPr>
          <w:lang w:val="en-GB"/>
        </w:rPr>
        <w:t>,</w:t>
      </w:r>
      <w:r>
        <w:rPr>
          <w:lang w:val="en-GB"/>
        </w:rPr>
        <w:t xml:space="preserve"> must be applied to test the validity of S-</w:t>
      </w:r>
      <w:r w:rsidR="00215A58">
        <w:rPr>
          <w:lang w:val="en-GB"/>
        </w:rPr>
        <w:t>129</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6983D981" w14:textId="77777777" w:rsidR="007206C1" w:rsidRDefault="007206C1" w:rsidP="007206C1">
      <w:pPr>
        <w:pStyle w:val="Heading2"/>
        <w:rPr>
          <w:lang w:val="en-GB"/>
        </w:rPr>
      </w:pPr>
      <w:bookmarkStart w:id="95" w:name="_Toc179499845"/>
      <w:r>
        <w:rPr>
          <w:lang w:val="en-GB"/>
        </w:rPr>
        <w:t>Conformance</w:t>
      </w:r>
      <w:bookmarkEnd w:id="95"/>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70479653" w:rsidR="00944041" w:rsidRDefault="00944041" w:rsidP="0098512D">
      <w:pPr>
        <w:spacing w:after="120" w:line="240" w:lineRule="auto"/>
        <w:rPr>
          <w:ins w:id="96" w:author="Raphael Malyankar" w:date="2024-12-04T22:27:00Z" w16du:dateUtc="2024-12-05T05:27:00Z"/>
          <w:lang w:val="en-GB"/>
        </w:rPr>
      </w:pPr>
      <w:r>
        <w:rPr>
          <w:lang w:val="en-GB"/>
        </w:rPr>
        <w:t>The validation checks described herein conform to Edition</w:t>
      </w:r>
      <w:r w:rsidR="004A1094">
        <w:rPr>
          <w:lang w:val="en-GB"/>
        </w:rPr>
        <w:t>(s)</w:t>
      </w:r>
      <w:r>
        <w:rPr>
          <w:lang w:val="en-GB"/>
        </w:rPr>
        <w:t xml:space="preserve"> </w:t>
      </w:r>
      <w:r w:rsidRPr="004A1094">
        <w:rPr>
          <w:lang w:val="en-GB"/>
        </w:rPr>
        <w:t>2.0.</w:t>
      </w:r>
      <w:r w:rsidR="004A1094" w:rsidRPr="004A1094">
        <w:rPr>
          <w:lang w:val="en-GB"/>
        </w:rPr>
        <w:t>x</w:t>
      </w:r>
      <w:r>
        <w:rPr>
          <w:lang w:val="en-GB"/>
        </w:rPr>
        <w:t xml:space="preserve"> of IHO Product Specification S-</w:t>
      </w:r>
      <w:r w:rsidR="00215A58">
        <w:rPr>
          <w:lang w:val="en-GB"/>
        </w:rPr>
        <w:t>129</w:t>
      </w:r>
      <w:r>
        <w:rPr>
          <w:lang w:val="en-GB"/>
        </w:rPr>
        <w:t xml:space="preserve"> (</w:t>
      </w:r>
      <w:r w:rsidR="008739B6">
        <w:rPr>
          <w:lang w:val="en-GB"/>
        </w:rPr>
        <w:t>Underkeel Clearance Management</w:t>
      </w:r>
      <w:r>
        <w:rPr>
          <w:lang w:val="en-GB"/>
        </w:rPr>
        <w:t>).</w:t>
      </w:r>
    </w:p>
    <w:p w14:paraId="3CC4C9E4" w14:textId="1C6C6100" w:rsidR="006A4470" w:rsidRDefault="006A4470" w:rsidP="0098512D">
      <w:pPr>
        <w:spacing w:after="120" w:line="240" w:lineRule="auto"/>
        <w:rPr>
          <w:lang w:val="en-GB"/>
        </w:rPr>
      </w:pPr>
      <w:ins w:id="97" w:author="Raphael Malyankar" w:date="2024-12-04T22:27:00Z" w16du:dateUtc="2024-12-05T05:27:00Z">
        <w:r w:rsidRPr="002374B6">
          <w:rPr>
            <w:lang w:val="en-GB"/>
          </w:rPr>
          <w:t xml:space="preserve">Edition 1.0.0 is an Implementation version in accordance with IHO TR 2/2007 and there may be revisions issued by the Working Group prior to the Operational Edition 2.0.0 being </w:t>
        </w:r>
        <w:r>
          <w:rPr>
            <w:lang w:val="en-GB"/>
          </w:rPr>
          <w:t>published</w:t>
        </w:r>
        <w:r w:rsidRPr="002374B6">
          <w:rPr>
            <w:lang w:val="en-GB"/>
          </w:rPr>
          <w:t>.</w:t>
        </w:r>
      </w:ins>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98" w:name="_Toc179499846"/>
      <w:bookmarkStart w:id="99" w:name="_Toc412810740"/>
      <w:r w:rsidRPr="00CF30EA">
        <w:rPr>
          <w:lang w:val="en-GB"/>
        </w:rPr>
        <w:t>References</w:t>
      </w:r>
      <w:bookmarkEnd w:id="98"/>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100" w:name="_Toc179499847"/>
      <w:bookmarkEnd w:id="99"/>
      <w:r w:rsidRPr="00CF30EA">
        <w:t>Normative</w:t>
      </w:r>
      <w:r w:rsidR="000A1EEF">
        <w:t xml:space="preserve"> references</w:t>
      </w:r>
      <w:bookmarkEnd w:id="100"/>
    </w:p>
    <w:p w14:paraId="0514B3F0" w14:textId="40FF0558"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w:t>
      </w:r>
      <w:ins w:id="101" w:author="Raphael Malyankar" w:date="2024-12-04T22:27:00Z" w16du:dateUtc="2024-12-05T05:27:00Z">
        <w:r w:rsidR="006A4470">
          <w:rPr>
            <w:i/>
            <w:iCs/>
            <w:lang w:val="en-GB"/>
          </w:rPr>
          <w:t>5</w:t>
        </w:r>
      </w:ins>
      <w:del w:id="102" w:author="Raphael Malyankar" w:date="2024-12-04T22:27:00Z" w16du:dateUtc="2024-12-05T05:27:00Z">
        <w:r w:rsidR="00C451B3" w:rsidDel="006A4470">
          <w:rPr>
            <w:i/>
            <w:iCs/>
            <w:lang w:val="en-GB"/>
          </w:rPr>
          <w:delText>4</w:delText>
        </w:r>
      </w:del>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2153B674"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w:t>
      </w:r>
      <w:r w:rsidR="00215A58">
        <w:rPr>
          <w:lang w:val="en-GB"/>
        </w:rPr>
        <w:t>129</w:t>
      </w:r>
      <w:r w:rsidRPr="00B43E47">
        <w:rPr>
          <w:lang w:val="en-GB"/>
        </w:rPr>
        <w:tab/>
      </w:r>
      <w:r w:rsidR="00D9553C">
        <w:rPr>
          <w:i/>
          <w:iCs/>
          <w:lang w:val="en-GB"/>
        </w:rPr>
        <w:t>Underkeel Clearance Management</w:t>
      </w:r>
      <w:r w:rsidRPr="00C451B3">
        <w:rPr>
          <w:i/>
          <w:iCs/>
          <w:lang w:val="en-GB"/>
        </w:rPr>
        <w:t xml:space="preserve"> Product Specification, Edition 2.0.0</w:t>
      </w:r>
      <w:r w:rsidR="00C451B3" w:rsidRPr="00C451B3">
        <w:rPr>
          <w:i/>
          <w:iCs/>
          <w:lang w:val="en-GB"/>
        </w:rPr>
        <w:t>, ??? 2024</w:t>
      </w:r>
      <w:r w:rsidRPr="00B43E47">
        <w:rPr>
          <w:lang w:val="en-GB"/>
        </w:rPr>
        <w:t>.</w:t>
      </w:r>
      <w:r>
        <w:rPr>
          <w:lang w:val="en-GB"/>
        </w:rPr>
        <w:t xml:space="preserve"> In preparation.</w:t>
      </w:r>
    </w:p>
    <w:p w14:paraId="1D34F22D" w14:textId="7C34F541"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 ??? 202</w:t>
      </w:r>
      <w:ins w:id="103" w:author="Raphael Malyankar" w:date="2024-12-04T22:28:00Z" w16du:dateUtc="2024-12-05T05:28:00Z">
        <w:r w:rsidR="006A4470">
          <w:rPr>
            <w:i/>
            <w:iCs/>
            <w:lang w:val="en-GB"/>
          </w:rPr>
          <w:t>5</w:t>
        </w:r>
      </w:ins>
      <w:del w:id="104" w:author="Raphael Malyankar" w:date="2024-12-04T22:28:00Z" w16du:dateUtc="2024-12-05T05:28:00Z">
        <w:r w:rsidRPr="00CB3D54" w:rsidDel="006A4470">
          <w:rPr>
            <w:i/>
            <w:iCs/>
            <w:lang w:val="en-GB"/>
          </w:rPr>
          <w:delText>4</w:delText>
        </w:r>
      </w:del>
      <w:r w:rsidRPr="00CB3D54">
        <w:rPr>
          <w:i/>
          <w:iCs/>
          <w:lang w:val="en-GB"/>
        </w:rPr>
        <w:t>.</w:t>
      </w:r>
      <w:r>
        <w:rPr>
          <w:lang w:val="en-GB"/>
        </w:rPr>
        <w:t xml:space="preserve"> In preparation.</w:t>
      </w:r>
    </w:p>
    <w:p w14:paraId="58B4D659" w14:textId="6188E40D"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Universal Hydrographic Data Model Validation Checks, Edition 1.0.0, ??? 202</w:t>
      </w:r>
      <w:ins w:id="105" w:author="Raphael Malyankar" w:date="2024-12-04T22:28:00Z" w16du:dateUtc="2024-12-05T05:28:00Z">
        <w:r w:rsidR="006A4470">
          <w:rPr>
            <w:i/>
            <w:iCs/>
            <w:lang w:val="en-GB"/>
          </w:rPr>
          <w:t>5</w:t>
        </w:r>
      </w:ins>
      <w:del w:id="106" w:author="Raphael Malyankar" w:date="2024-12-04T22:28:00Z" w16du:dateUtc="2024-12-05T05:28:00Z">
        <w:r w:rsidRPr="00CB3D54" w:rsidDel="006A4470">
          <w:rPr>
            <w:i/>
            <w:iCs/>
            <w:lang w:val="en-GB"/>
          </w:rPr>
          <w:delText>4</w:delText>
        </w:r>
      </w:del>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107" w:name="_Toc179499848"/>
      <w:r w:rsidRPr="00CF30EA">
        <w:t>Informative</w:t>
      </w:r>
      <w:r w:rsidR="000A1EEF">
        <w:t xml:space="preserve"> references</w:t>
      </w:r>
      <w:bookmarkEnd w:id="107"/>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108" w:name="_Toc179499849"/>
      <w:bookmarkStart w:id="109" w:name="_Toc412810741"/>
      <w:r w:rsidRPr="00CF30EA">
        <w:rPr>
          <w:lang w:val="en-GB"/>
        </w:rPr>
        <w:lastRenderedPageBreak/>
        <w:t>Terms, definitions and abbreviations</w:t>
      </w:r>
      <w:bookmarkEnd w:id="108"/>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110" w:name="_Toc179499850"/>
      <w:bookmarkStart w:id="111" w:name="_Toc412810743"/>
      <w:bookmarkEnd w:id="109"/>
      <w:commentRangeStart w:id="112"/>
      <w:r w:rsidRPr="00CF30EA">
        <w:t>Terms and definitions</w:t>
      </w:r>
      <w:commentRangeEnd w:id="112"/>
      <w:r w:rsidR="00583ED8">
        <w:rPr>
          <w:rStyle w:val="CommentReference"/>
          <w:b w:val="0"/>
          <w:bCs w:val="0"/>
          <w:lang w:val="en-AU"/>
        </w:rPr>
        <w:commentReference w:id="112"/>
      </w:r>
      <w:bookmarkEnd w:id="110"/>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3DAF4D5D" w14:textId="3DCEB65D" w:rsidR="00583ED8" w:rsidRPr="00532647" w:rsidRDefault="00583ED8" w:rsidP="00532647">
      <w:pPr>
        <w:pStyle w:val="dt"/>
      </w:pPr>
      <w:bookmarkStart w:id="113" w:name="_Toc386114206"/>
      <w:bookmarkEnd w:id="111"/>
      <w:r w:rsidRPr="00532647">
        <w:t>aggregation</w:t>
      </w:r>
    </w:p>
    <w:p w14:paraId="19C8C5BC" w14:textId="1A8EB28E" w:rsidR="00583ED8" w:rsidRDefault="00532647" w:rsidP="00532647">
      <w:pPr>
        <w:rPr>
          <w:lang w:val="en-GB"/>
        </w:rPr>
      </w:pPr>
      <w:r w:rsidRPr="00583ED8">
        <w:rPr>
          <w:lang w:val="en-GB"/>
        </w:rPr>
        <w:t xml:space="preserve">special </w:t>
      </w:r>
      <w:r w:rsidR="00583ED8" w:rsidRPr="00583ED8">
        <w:rPr>
          <w:lang w:val="en-GB"/>
        </w:rPr>
        <w:t>form of association that specifies a whole-part relationship between the aggregate (whole) and a component part (see composition)</w:t>
      </w:r>
      <w:r w:rsidR="00536518">
        <w:rPr>
          <w:lang w:val="en-GB"/>
        </w:rPr>
        <w:t xml:space="preserve"> [ISO 19103]</w:t>
      </w:r>
    </w:p>
    <w:p w14:paraId="6AFF9C06" w14:textId="4D854EE1" w:rsidR="00583ED8" w:rsidRPr="00532647" w:rsidRDefault="00532647" w:rsidP="00532647">
      <w:pPr>
        <w:pStyle w:val="dt"/>
      </w:pPr>
      <w:r w:rsidRPr="00532647">
        <w:t>association</w:t>
      </w:r>
    </w:p>
    <w:p w14:paraId="6B119334" w14:textId="10BB9CD0" w:rsidR="00583ED8" w:rsidRPr="00583ED8" w:rsidRDefault="00532647" w:rsidP="00532647">
      <w:pPr>
        <w:spacing w:after="60" w:line="240" w:lineRule="auto"/>
        <w:rPr>
          <w:lang w:val="en-GB"/>
        </w:rPr>
      </w:pPr>
      <w:r>
        <w:rPr>
          <w:lang w:val="en-GB"/>
        </w:rPr>
        <w:t>s</w:t>
      </w:r>
      <w:r w:rsidR="00583ED8" w:rsidRPr="00583ED8">
        <w:rPr>
          <w:lang w:val="en-GB"/>
        </w:rPr>
        <w:t>emantic relationship between two or more classifiers that specifies connections among their instances</w:t>
      </w:r>
      <w:r w:rsidR="00536518">
        <w:rPr>
          <w:lang w:val="en-GB"/>
        </w:rPr>
        <w:t xml:space="preserve"> [ISO 19103]</w:t>
      </w:r>
    </w:p>
    <w:p w14:paraId="4A7B58AE" w14:textId="1C492A01" w:rsidR="00583ED8" w:rsidRDefault="00583ED8" w:rsidP="00583ED8">
      <w:pPr>
        <w:rPr>
          <w:lang w:val="en-GB"/>
        </w:rPr>
      </w:pPr>
      <w:r w:rsidRPr="00583ED8">
        <w:rPr>
          <w:lang w:val="en-GB"/>
        </w:rPr>
        <w:t>NOTE: A binary association is an association among exactly two classifiers (including the possibility of an association from a classifier to itself)</w:t>
      </w:r>
    </w:p>
    <w:p w14:paraId="098C3BA4" w14:textId="64B67F81" w:rsidR="00583ED8" w:rsidRPr="00583ED8" w:rsidRDefault="00532647" w:rsidP="00532647">
      <w:pPr>
        <w:pStyle w:val="dt"/>
        <w:rPr>
          <w:lang w:val="en-GB"/>
        </w:rPr>
      </w:pPr>
      <w:r w:rsidRPr="00583ED8">
        <w:rPr>
          <w:lang w:val="en-GB"/>
        </w:rPr>
        <w:t>composition</w:t>
      </w:r>
    </w:p>
    <w:p w14:paraId="63D8B441" w14:textId="3C847A4E" w:rsidR="00583ED8" w:rsidRPr="00583ED8" w:rsidRDefault="00532647" w:rsidP="00532647">
      <w:pPr>
        <w:spacing w:after="60" w:line="240" w:lineRule="auto"/>
        <w:rPr>
          <w:lang w:val="en-GB"/>
        </w:rPr>
      </w:pPr>
      <w:r>
        <w:rPr>
          <w:lang w:val="en-GB"/>
        </w:rPr>
        <w:t>f</w:t>
      </w:r>
      <w:r w:rsidR="00583ED8" w:rsidRPr="00583ED8">
        <w:rPr>
          <w:lang w:val="en-GB"/>
        </w:rPr>
        <w:t>orm of aggregation association with strong ownership and coincident lifetime as part of the whole</w:t>
      </w:r>
      <w:r w:rsidR="00536518">
        <w:rPr>
          <w:lang w:val="en-GB"/>
        </w:rPr>
        <w:t xml:space="preserve"> [ISO 19103]</w:t>
      </w:r>
    </w:p>
    <w:p w14:paraId="69C99EE3" w14:textId="0B880BDD" w:rsidR="00583ED8" w:rsidRDefault="00583ED8" w:rsidP="00583ED8">
      <w:pPr>
        <w:rPr>
          <w:lang w:val="en-GB"/>
        </w:rPr>
      </w:pPr>
      <w:r w:rsidRPr="00583ED8">
        <w:rPr>
          <w:lang w:val="en-GB"/>
        </w:rPr>
        <w:t>NOTE: Parts with non-fixed multiplicity may be created after the composite itself, but once created they live and die with it (that is, they share lifetimes). Such parts can also be explicitly removed before the death of the composite. Composition may be recursive. Synonym: Composite aggregation.</w:t>
      </w:r>
    </w:p>
    <w:p w14:paraId="0CC7EC0A" w14:textId="27B4FC7B" w:rsidR="00583ED8" w:rsidRPr="00583ED8" w:rsidRDefault="00532647" w:rsidP="00532647">
      <w:pPr>
        <w:pStyle w:val="dt"/>
        <w:rPr>
          <w:lang w:val="en-GB"/>
        </w:rPr>
      </w:pPr>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2C5ADD11" w14:textId="09282E07" w:rsidR="00583ED8" w:rsidRPr="00583ED8" w:rsidRDefault="00532647" w:rsidP="00532647">
      <w:pPr>
        <w:pStyle w:val="dt"/>
        <w:rPr>
          <w:lang w:val="en-GB"/>
        </w:rPr>
      </w:pPr>
      <w:r w:rsidRPr="00583ED8">
        <w:rPr>
          <w:lang w:val="en-GB"/>
        </w:rPr>
        <w:t>feature association</w:t>
      </w:r>
    </w:p>
    <w:p w14:paraId="34DF95B1" w14:textId="5AC1B2E1" w:rsidR="00583ED8" w:rsidRPr="00583ED8" w:rsidRDefault="00532647" w:rsidP="00583ED8">
      <w:pPr>
        <w:rPr>
          <w:lang w:val="en-GB"/>
        </w:rPr>
      </w:pPr>
      <w:r>
        <w:rPr>
          <w:lang w:val="en-GB"/>
        </w:rPr>
        <w:t>r</w:t>
      </w:r>
      <w:r w:rsidR="00583ED8" w:rsidRPr="00583ED8">
        <w:rPr>
          <w:lang w:val="en-GB"/>
        </w:rPr>
        <w:t>elationship that links instances of one feature type with instances of the same or a different feature type</w:t>
      </w:r>
      <w:r w:rsidR="00536518">
        <w:rPr>
          <w:lang w:val="en-GB"/>
        </w:rPr>
        <w:t xml:space="preserve"> [ISO 19110]</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6D031532" w14:textId="1D687AFE" w:rsidR="00583ED8" w:rsidRPr="00583ED8" w:rsidRDefault="00532647" w:rsidP="00532647">
      <w:pPr>
        <w:pStyle w:val="dt"/>
        <w:rPr>
          <w:lang w:val="en-GB"/>
        </w:rPr>
      </w:pPr>
      <w:r w:rsidRPr="00583ED8">
        <w:rPr>
          <w:lang w:val="en-GB"/>
        </w:rPr>
        <w:t>relationship</w:t>
      </w:r>
    </w:p>
    <w:p w14:paraId="2A510D29" w14:textId="28725A99" w:rsidR="00583ED8" w:rsidRPr="00583ED8" w:rsidRDefault="00532647" w:rsidP="00532647">
      <w:pPr>
        <w:spacing w:after="60"/>
        <w:rPr>
          <w:lang w:val="en-GB"/>
        </w:rPr>
      </w:pPr>
      <w:r>
        <w:rPr>
          <w:lang w:val="en-GB"/>
        </w:rPr>
        <w:t>s</w:t>
      </w:r>
      <w:r w:rsidR="00583ED8" w:rsidRPr="00583ED8">
        <w:rPr>
          <w:lang w:val="en-GB"/>
        </w:rPr>
        <w:t>emantic connection among model elements</w:t>
      </w:r>
      <w:r w:rsidR="00536518">
        <w:rPr>
          <w:lang w:val="en-GB"/>
        </w:rPr>
        <w:t xml:space="preserve"> [ISO 19103]</w:t>
      </w:r>
    </w:p>
    <w:p w14:paraId="3DF7CBDF" w14:textId="21D04481" w:rsidR="00085D2E" w:rsidRPr="00CF30EA" w:rsidRDefault="00583ED8" w:rsidP="008739B6">
      <w:pPr>
        <w:rPr>
          <w:rFonts w:eastAsia="Times New Roman" w:cs="Arial"/>
          <w:lang w:val="en-GB"/>
        </w:rPr>
      </w:pPr>
      <w:r w:rsidRPr="00583ED8">
        <w:rPr>
          <w:lang w:val="en-GB"/>
        </w:rPr>
        <w:lastRenderedPageBreak/>
        <w:t>NOTE: Kinds of relationships include association, generalization, metarelationship, flow, and several kinds grouped under dependency.</w:t>
      </w:r>
      <w:bookmarkEnd w:id="113"/>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114" w:name="_Toc179499851"/>
      <w:bookmarkStart w:id="115" w:name="_Toc412810744"/>
      <w:commentRangeStart w:id="116"/>
      <w:r w:rsidRPr="00CF30EA">
        <w:t>Abbreviations</w:t>
      </w:r>
      <w:commentRangeEnd w:id="116"/>
      <w:r w:rsidR="00ED6F4D">
        <w:rPr>
          <w:rStyle w:val="CommentReference"/>
          <w:b w:val="0"/>
          <w:bCs w:val="0"/>
          <w:lang w:val="en-AU"/>
        </w:rPr>
        <w:commentReference w:id="116"/>
      </w:r>
      <w:bookmarkEnd w:id="114"/>
    </w:p>
    <w:bookmarkEnd w:id="115"/>
    <w:p w14:paraId="73EFB3D6" w14:textId="13EDC254" w:rsidR="000D1551" w:rsidDel="006A4470" w:rsidRDefault="00751AB0" w:rsidP="00ED6F4D">
      <w:pPr>
        <w:spacing w:after="120" w:line="240" w:lineRule="auto"/>
        <w:rPr>
          <w:del w:id="117" w:author="Raphael Malyankar" w:date="2024-12-04T22:28:00Z" w16du:dateUtc="2024-12-05T05:28:00Z"/>
          <w:lang w:val="en-GB"/>
        </w:rPr>
      </w:pPr>
      <w:r w:rsidRPr="00CF30EA">
        <w:rPr>
          <w:lang w:val="en-GB"/>
        </w:rPr>
        <w:t xml:space="preserve">This </w:t>
      </w:r>
      <w:r w:rsidR="0069008F">
        <w:rPr>
          <w:lang w:val="en-GB"/>
        </w:rPr>
        <w:t>P</w:t>
      </w:r>
      <w:r w:rsidRPr="00CF30EA">
        <w:rPr>
          <w:lang w:val="en-GB"/>
        </w:rPr>
        <w:t xml:space="preserve">roduct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del w:id="118" w:author="Raphael Malyankar" w:date="2024-12-04T22:28:00Z" w16du:dateUtc="2024-12-05T05:28:00Z">
        <w:r w:rsidR="000D1551" w:rsidDel="006A4470">
          <w:rPr>
            <w:lang w:val="en-GB"/>
          </w:rPr>
          <w:tab/>
        </w:r>
      </w:del>
    </w:p>
    <w:p w14:paraId="388290A3" w14:textId="41C6D1EC" w:rsidR="0069008F" w:rsidRPr="003A655F" w:rsidRDefault="0069008F" w:rsidP="006A4470">
      <w:pPr>
        <w:spacing w:after="120" w:line="240" w:lineRule="auto"/>
        <w:rPr>
          <w:lang w:val="en-GB"/>
        </w:rPr>
        <w:pPrChange w:id="119" w:author="Raphael Malyankar" w:date="2024-12-04T22:28:00Z" w16du:dateUtc="2024-12-05T05:28:00Z">
          <w:pPr>
            <w:tabs>
              <w:tab w:val="left" w:pos="993"/>
            </w:tabs>
            <w:spacing w:after="120" w:line="240" w:lineRule="auto"/>
          </w:pPr>
        </w:pPrChange>
      </w:pPr>
      <w:del w:id="120" w:author="Raphael Malyankar" w:date="2024-12-04T22:28:00Z" w16du:dateUtc="2024-12-05T05:28:00Z">
        <w:r w:rsidRPr="003A655F" w:rsidDel="006A4470">
          <w:rPr>
            <w:lang w:val="en-GB"/>
          </w:rPr>
          <w:tab/>
        </w:r>
      </w:del>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121" w:name="_Toc179499852"/>
      <w:r>
        <w:t>Symbols</w:t>
      </w:r>
      <w:bookmarkEnd w:id="121"/>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122" w:name="_Toc179499853"/>
      <w:bookmarkStart w:id="123" w:name="_Toc412810746"/>
      <w:r w:rsidRPr="00CF30EA">
        <w:rPr>
          <w:lang w:val="en-GB"/>
        </w:rPr>
        <w:t>Use of language</w:t>
      </w:r>
      <w:bookmarkEnd w:id="122"/>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“Must” indicates a mandatory requirement.</w:t>
      </w:r>
    </w:p>
    <w:p w14:paraId="59706915"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rsidP="001F3EEB">
      <w:pPr>
        <w:pStyle w:val="NormReference"/>
        <w:numPr>
          <w:ilvl w:val="0"/>
          <w:numId w:val="21"/>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124" w:name="_Toc179499854"/>
      <w:r w:rsidRPr="00CF30EA">
        <w:rPr>
          <w:lang w:val="en-GB"/>
        </w:rPr>
        <w:t xml:space="preserve">General </w:t>
      </w:r>
      <w:r w:rsidR="001F3EEB">
        <w:rPr>
          <w:lang w:val="en-GB"/>
        </w:rPr>
        <w:t>d</w:t>
      </w:r>
      <w:r w:rsidRPr="00CF30EA">
        <w:rPr>
          <w:lang w:val="en-GB"/>
        </w:rPr>
        <w:t>escription</w:t>
      </w:r>
      <w:bookmarkEnd w:id="124"/>
    </w:p>
    <w:p w14:paraId="0BBAB8DA" w14:textId="48234336" w:rsidR="007724B6" w:rsidRPr="007724B6" w:rsidRDefault="007724B6" w:rsidP="007724B6">
      <w:pPr>
        <w:rPr>
          <w:lang w:val="en-GB"/>
        </w:rPr>
      </w:pPr>
      <w:r>
        <w:rPr>
          <w:lang w:val="en-GB"/>
        </w:rPr>
        <w:t>S-158</w:t>
      </w:r>
      <w:r w:rsidR="00E5222B">
        <w:rPr>
          <w:lang w:val="en-GB"/>
        </w:rPr>
        <w:t>:</w:t>
      </w:r>
      <w:r w:rsidR="00215A58">
        <w:rPr>
          <w:lang w:val="en-GB"/>
        </w:rPr>
        <w:t>129</w:t>
      </w:r>
      <w:r>
        <w:rPr>
          <w:lang w:val="en-GB"/>
        </w:rPr>
        <w:t xml:space="preserve"> is a specification describing </w:t>
      </w:r>
      <w:r w:rsidR="00E5222B">
        <w:rPr>
          <w:lang w:val="en-GB"/>
        </w:rPr>
        <w:t xml:space="preserve">product-specific </w:t>
      </w:r>
      <w:r>
        <w:rPr>
          <w:lang w:val="en-GB"/>
        </w:rPr>
        <w:t>validation checks for S-</w:t>
      </w:r>
      <w:r w:rsidR="00215A58">
        <w:rPr>
          <w:lang w:val="en-GB"/>
        </w:rPr>
        <w:t>129</w:t>
      </w:r>
      <w:r w:rsidR="004F095A">
        <w:rPr>
          <w:lang w:val="en-GB"/>
        </w:rPr>
        <w:t xml:space="preserve"> products.</w:t>
      </w:r>
      <w:r>
        <w:rPr>
          <w:lang w:val="en-GB"/>
        </w:rPr>
        <w:t xml:space="preserve"> </w:t>
      </w:r>
      <w:r w:rsidR="004F095A">
        <w:rPr>
          <w:lang w:val="en-GB"/>
        </w:rPr>
        <w:t>T</w:t>
      </w:r>
      <w:r>
        <w:rPr>
          <w:lang w:val="en-GB"/>
        </w:rPr>
        <w:t xml:space="preserve">here are no data products based directly on </w:t>
      </w:r>
      <w:r w:rsidR="004F095A" w:rsidRPr="006A4470">
        <w:rPr>
          <w:lang w:val="en-GB"/>
          <w:rPrChange w:id="125" w:author="Raphael Malyankar" w:date="2024-12-04T22:28:00Z" w16du:dateUtc="2024-12-05T05:28:00Z">
            <w:rPr>
              <w:highlight w:val="yellow"/>
              <w:lang w:val="en-GB"/>
            </w:rPr>
          </w:rPrChange>
        </w:rPr>
        <w:t xml:space="preserve">this edition of </w:t>
      </w:r>
      <w:r w:rsidRPr="006A4470">
        <w:rPr>
          <w:lang w:val="en-GB"/>
          <w:rPrChange w:id="126" w:author="Raphael Malyankar" w:date="2024-12-04T22:28:00Z" w16du:dateUtc="2024-12-05T05:28:00Z">
            <w:rPr>
              <w:highlight w:val="yellow"/>
              <w:lang w:val="en-GB"/>
            </w:rPr>
          </w:rPrChange>
        </w:rPr>
        <w:t>S-158</w:t>
      </w:r>
      <w:r w:rsidR="004F095A" w:rsidRPr="006A4470">
        <w:rPr>
          <w:lang w:val="en-GB"/>
          <w:rPrChange w:id="127" w:author="Raphael Malyankar" w:date="2024-12-04T22:28:00Z" w16du:dateUtc="2024-12-05T05:28:00Z">
            <w:rPr>
              <w:highlight w:val="yellow"/>
              <w:lang w:val="en-GB"/>
            </w:rPr>
          </w:rPrChange>
        </w:rPr>
        <w:t>:</w:t>
      </w:r>
      <w:r w:rsidR="00215A58" w:rsidRPr="006A4470">
        <w:rPr>
          <w:lang w:val="en-GB"/>
          <w:rPrChange w:id="128" w:author="Raphael Malyankar" w:date="2024-12-04T22:28:00Z" w16du:dateUtc="2024-12-05T05:28:00Z">
            <w:rPr>
              <w:highlight w:val="yellow"/>
              <w:lang w:val="en-GB"/>
            </w:rPr>
          </w:rPrChange>
        </w:rPr>
        <w:t>129</w:t>
      </w:r>
      <w:r>
        <w:rPr>
          <w:lang w:val="en-GB"/>
        </w:rPr>
        <w:t xml:space="preserve"> and therefore no general information applicable to data products conforming to it.</w:t>
      </w:r>
    </w:p>
    <w:p w14:paraId="3B52D843" w14:textId="3694B542" w:rsidR="00FE4EB7" w:rsidRPr="007724B6" w:rsidDel="006A4470" w:rsidRDefault="00FE4EB7" w:rsidP="00FE4EB7">
      <w:pPr>
        <w:rPr>
          <w:del w:id="129" w:author="Raphael Malyankar" w:date="2024-12-04T22:28:00Z" w16du:dateUtc="2024-12-05T05:28:00Z"/>
          <w:strike/>
          <w:lang w:val="en-GB"/>
        </w:rPr>
      </w:pPr>
      <w:del w:id="130" w:author="Raphael Malyankar" w:date="2024-12-04T22:28:00Z" w16du:dateUtc="2024-12-05T05:28:00Z">
        <w:r w:rsidRPr="007724B6" w:rsidDel="006A4470">
          <w:rPr>
            <w:strike/>
            <w:lang w:val="en-GB"/>
          </w:rPr>
          <w:delText>General information about data products conforming to this specification.</w:delText>
        </w:r>
      </w:del>
    </w:p>
    <w:bookmarkEnd w:id="123"/>
    <w:p w14:paraId="36546F99" w14:textId="438B7BCF" w:rsidR="005A5F41" w:rsidRPr="007724B6" w:rsidDel="006A4470" w:rsidRDefault="005A5F41" w:rsidP="001F3EEB">
      <w:pPr>
        <w:autoSpaceDE w:val="0"/>
        <w:autoSpaceDN w:val="0"/>
        <w:adjustRightInd w:val="0"/>
        <w:spacing w:after="120" w:line="240" w:lineRule="auto"/>
        <w:ind w:left="1701" w:hanging="1701"/>
        <w:rPr>
          <w:del w:id="131" w:author="Raphael Malyankar" w:date="2024-12-04T22:28:00Z" w16du:dateUtc="2024-12-05T05:28:00Z"/>
          <w:rFonts w:cs="Arial"/>
          <w:b/>
          <w:bCs/>
          <w:strike/>
          <w:lang w:val="en-GB"/>
        </w:rPr>
      </w:pPr>
      <w:del w:id="132" w:author="Raphael Malyankar" w:date="2024-12-04T22:28:00Z" w16du:dateUtc="2024-12-05T05:28:00Z">
        <w:r w:rsidRPr="007724B6" w:rsidDel="006A4470">
          <w:rPr>
            <w:rFonts w:cs="Arial"/>
            <w:b/>
            <w:bCs/>
            <w:strike/>
            <w:sz w:val="22"/>
            <w:szCs w:val="22"/>
            <w:lang w:val="en-GB"/>
          </w:rPr>
          <w:delText>Title:</w:delText>
        </w:r>
        <w:r w:rsidRPr="007724B6" w:rsidDel="006A4470">
          <w:rPr>
            <w:rFonts w:cs="Arial"/>
            <w:b/>
            <w:bCs/>
            <w:strike/>
            <w:lang w:val="en-GB"/>
          </w:rPr>
          <w:delText xml:space="preserve"> </w:delText>
        </w:r>
        <w:r w:rsidR="001F3EEB" w:rsidRPr="007724B6" w:rsidDel="006A4470">
          <w:rPr>
            <w:rFonts w:cs="Arial"/>
            <w:b/>
            <w:bCs/>
            <w:strike/>
            <w:lang w:val="en-GB"/>
          </w:rPr>
          <w:tab/>
        </w:r>
        <w:r w:rsidR="00FE4EB7" w:rsidRPr="007724B6" w:rsidDel="006A4470">
          <w:rPr>
            <w:rFonts w:cs="Arial"/>
            <w:strike/>
            <w:lang w:val="en-GB"/>
          </w:rPr>
          <w:delText xml:space="preserve">S-158:1xx </w:delText>
        </w:r>
        <w:r w:rsidR="004F095A" w:rsidDel="006A4470">
          <w:rPr>
            <w:rFonts w:cs="Arial"/>
            <w:strike/>
            <w:lang w:val="en-GB"/>
          </w:rPr>
          <w:delText>Electronic Navigational Chart</w:delText>
        </w:r>
        <w:r w:rsidR="00FE4EB7" w:rsidRPr="007724B6" w:rsidDel="006A4470">
          <w:rPr>
            <w:rFonts w:cs="Arial"/>
            <w:strike/>
            <w:lang w:val="en-GB"/>
          </w:rPr>
          <w:delText xml:space="preserve"> </w:delText>
        </w:r>
        <w:r w:rsidR="002B303B" w:rsidRPr="007724B6" w:rsidDel="006A4470">
          <w:rPr>
            <w:strike/>
            <w:lang w:val="en-GB"/>
          </w:rPr>
          <w:delText>Validation Checks</w:delText>
        </w:r>
      </w:del>
    </w:p>
    <w:p w14:paraId="149701E9" w14:textId="36EBB0FF" w:rsidR="005A5F41" w:rsidRPr="007724B6" w:rsidDel="006A4470" w:rsidRDefault="005A5F41" w:rsidP="001F3EEB">
      <w:pPr>
        <w:autoSpaceDE w:val="0"/>
        <w:autoSpaceDN w:val="0"/>
        <w:adjustRightInd w:val="0"/>
        <w:spacing w:after="120" w:line="240" w:lineRule="auto"/>
        <w:ind w:left="1701" w:hanging="1701"/>
        <w:rPr>
          <w:del w:id="133" w:author="Raphael Malyankar" w:date="2024-12-04T22:28:00Z" w16du:dateUtc="2024-12-05T05:28:00Z"/>
          <w:rFonts w:cs="Arial"/>
          <w:b/>
          <w:bCs/>
          <w:strike/>
          <w:lang w:val="en-GB"/>
        </w:rPr>
      </w:pPr>
      <w:del w:id="134" w:author="Raphael Malyankar" w:date="2024-12-04T22:28:00Z" w16du:dateUtc="2024-12-05T05:28:00Z">
        <w:r w:rsidRPr="007724B6" w:rsidDel="006A4470">
          <w:rPr>
            <w:rFonts w:cs="Arial"/>
            <w:b/>
            <w:bCs/>
            <w:strike/>
            <w:sz w:val="22"/>
            <w:szCs w:val="22"/>
            <w:lang w:val="en-GB"/>
          </w:rPr>
          <w:delText>Abstract:</w:delText>
        </w:r>
        <w:r w:rsidRPr="007724B6" w:rsidDel="006A4470">
          <w:rPr>
            <w:rFonts w:cs="Arial"/>
            <w:b/>
            <w:bCs/>
            <w:strike/>
            <w:lang w:val="en-GB"/>
          </w:rPr>
          <w:delText xml:space="preserve"> </w:delText>
        </w:r>
        <w:r w:rsidR="001F3EEB" w:rsidRPr="007724B6" w:rsidDel="006A4470">
          <w:rPr>
            <w:rFonts w:cs="Arial"/>
            <w:b/>
            <w:bCs/>
            <w:strike/>
            <w:lang w:val="en-GB"/>
          </w:rPr>
          <w:tab/>
        </w:r>
        <w:bookmarkStart w:id="135" w:name="_Hlk172204275"/>
        <w:r w:rsidR="00FE4EB7" w:rsidRPr="007724B6" w:rsidDel="006A4470">
          <w:rPr>
            <w:strike/>
            <w:lang w:val="en-GB"/>
          </w:rPr>
          <w:delText>This document describes</w:delText>
        </w:r>
        <w:r w:rsidR="004F095A" w:rsidDel="006A4470">
          <w:rPr>
            <w:strike/>
            <w:lang w:val="en-GB"/>
          </w:rPr>
          <w:delText xml:space="preserve"> </w:delText>
        </w:r>
        <w:r w:rsidR="00002576" w:rsidRPr="007724B6" w:rsidDel="006A4470">
          <w:rPr>
            <w:strike/>
            <w:lang w:val="en-GB"/>
          </w:rPr>
          <w:delText>validation checks for S-</w:delText>
        </w:r>
        <w:r w:rsidR="00215A58" w:rsidDel="006A4470">
          <w:rPr>
            <w:strike/>
            <w:lang w:val="en-GB"/>
          </w:rPr>
          <w:delText>129</w:delText>
        </w:r>
        <w:r w:rsidR="00002576" w:rsidRPr="007724B6" w:rsidDel="006A4470">
          <w:rPr>
            <w:strike/>
            <w:lang w:val="en-GB"/>
          </w:rPr>
          <w:delText xml:space="preserve"> data products</w:delText>
        </w:r>
        <w:r w:rsidR="00FE4EB7" w:rsidRPr="007724B6" w:rsidDel="006A4470">
          <w:rPr>
            <w:strike/>
            <w:lang w:val="en-GB"/>
          </w:rPr>
          <w:delText>.</w:delText>
        </w:r>
        <w:bookmarkEnd w:id="135"/>
      </w:del>
    </w:p>
    <w:p w14:paraId="74B3C830" w14:textId="630E228D" w:rsidR="005A5F41" w:rsidRPr="007724B6" w:rsidDel="006A4470" w:rsidRDefault="005A5F41" w:rsidP="001F3EEB">
      <w:pPr>
        <w:autoSpaceDE w:val="0"/>
        <w:autoSpaceDN w:val="0"/>
        <w:adjustRightInd w:val="0"/>
        <w:spacing w:after="120" w:line="240" w:lineRule="auto"/>
        <w:ind w:left="1701" w:hanging="1701"/>
        <w:rPr>
          <w:del w:id="136" w:author="Raphael Malyankar" w:date="2024-12-04T22:28:00Z" w16du:dateUtc="2024-12-05T05:28:00Z"/>
          <w:strike/>
          <w:lang w:val="en-GB"/>
        </w:rPr>
      </w:pPr>
      <w:del w:id="137" w:author="Raphael Malyankar" w:date="2024-12-04T22:28:00Z" w16du:dateUtc="2024-12-05T05:28:00Z">
        <w:r w:rsidRPr="007724B6" w:rsidDel="006A4470">
          <w:rPr>
            <w:rFonts w:cs="Arial"/>
            <w:b/>
            <w:bCs/>
            <w:strike/>
            <w:sz w:val="22"/>
            <w:szCs w:val="22"/>
            <w:lang w:val="en-GB"/>
          </w:rPr>
          <w:delText>Content:</w:delText>
        </w:r>
        <w:r w:rsidRPr="007724B6" w:rsidDel="006A4470">
          <w:rPr>
            <w:rFonts w:cs="Arial"/>
            <w:b/>
            <w:bCs/>
            <w:strike/>
            <w:lang w:val="en-GB"/>
          </w:rPr>
          <w:delText xml:space="preserve"> </w:delText>
        </w:r>
        <w:r w:rsidR="001F3EEB" w:rsidRPr="007724B6" w:rsidDel="006A4470">
          <w:rPr>
            <w:rFonts w:cs="Arial"/>
            <w:b/>
            <w:bCs/>
            <w:strike/>
            <w:lang w:val="en-GB"/>
          </w:rPr>
          <w:tab/>
        </w:r>
        <w:r w:rsidR="00FE4EB7" w:rsidRPr="007724B6" w:rsidDel="006A4470">
          <w:rPr>
            <w:rFonts w:cs="Arial"/>
            <w:strike/>
            <w:lang w:val="en-GB"/>
          </w:rPr>
          <w:delText>Not appl</w:delText>
        </w:r>
        <w:r w:rsidR="004F095A" w:rsidDel="006A4470">
          <w:rPr>
            <w:rFonts w:cs="Arial"/>
            <w:strike/>
            <w:lang w:val="en-GB"/>
          </w:rPr>
          <w:delText>icable</w:delText>
        </w:r>
      </w:del>
    </w:p>
    <w:p w14:paraId="7302DEB0" w14:textId="3BF85186" w:rsidR="005A5F41" w:rsidRPr="007724B6" w:rsidDel="006A4470" w:rsidRDefault="005A5F41" w:rsidP="00113EC1">
      <w:pPr>
        <w:autoSpaceDE w:val="0"/>
        <w:autoSpaceDN w:val="0"/>
        <w:adjustRightInd w:val="0"/>
        <w:spacing w:after="60" w:line="240" w:lineRule="auto"/>
        <w:ind w:left="1701" w:hanging="1701"/>
        <w:rPr>
          <w:del w:id="138" w:author="Raphael Malyankar" w:date="2024-12-04T22:28:00Z" w16du:dateUtc="2024-12-05T05:28:00Z"/>
          <w:rFonts w:cs="Arial"/>
          <w:strike/>
          <w:lang w:val="en-GB"/>
        </w:rPr>
      </w:pPr>
      <w:del w:id="139" w:author="Raphael Malyankar" w:date="2024-12-04T22:28:00Z" w16du:dateUtc="2024-12-05T05:28:00Z">
        <w:r w:rsidRPr="007724B6" w:rsidDel="006A4470">
          <w:rPr>
            <w:rFonts w:cs="Arial"/>
            <w:b/>
            <w:bCs/>
            <w:strike/>
            <w:sz w:val="22"/>
            <w:szCs w:val="22"/>
            <w:lang w:val="en-GB"/>
          </w:rPr>
          <w:delText xml:space="preserve">Spatial Extent: </w:delText>
        </w:r>
        <w:r w:rsidR="00165EA7" w:rsidRPr="007724B6" w:rsidDel="006A4470">
          <w:rPr>
            <w:rFonts w:cs="Arial"/>
            <w:strike/>
            <w:sz w:val="22"/>
            <w:szCs w:val="22"/>
            <w:lang w:val="en-GB"/>
          </w:rPr>
          <w:tab/>
        </w:r>
        <w:r w:rsidR="00113EC1" w:rsidRPr="007724B6" w:rsidDel="006A4470">
          <w:rPr>
            <w:rFonts w:cs="Arial"/>
            <w:strike/>
            <w:lang w:val="en-GB"/>
          </w:rPr>
          <w:delText>N/A</w:delText>
        </w:r>
      </w:del>
    </w:p>
    <w:p w14:paraId="51884614" w14:textId="5FED78C9" w:rsidR="00FE4EB7" w:rsidRPr="007724B6" w:rsidDel="006A4470" w:rsidRDefault="00FE4EB7" w:rsidP="00113EC1">
      <w:pPr>
        <w:autoSpaceDE w:val="0"/>
        <w:autoSpaceDN w:val="0"/>
        <w:adjustRightInd w:val="0"/>
        <w:spacing w:after="60" w:line="240" w:lineRule="auto"/>
        <w:ind w:left="1701" w:hanging="1701"/>
        <w:rPr>
          <w:del w:id="140" w:author="Raphael Malyankar" w:date="2024-12-04T22:28:00Z" w16du:dateUtc="2024-12-05T05:28:00Z"/>
          <w:rFonts w:cs="Arial"/>
          <w:b/>
          <w:bCs/>
          <w:strike/>
          <w:lang w:val="en-GB"/>
        </w:rPr>
      </w:pPr>
      <w:del w:id="141" w:author="Raphael Malyankar" w:date="2024-12-04T22:28:00Z" w16du:dateUtc="2024-12-05T05:28:00Z">
        <w:r w:rsidRPr="007724B6" w:rsidDel="006A4470">
          <w:rPr>
            <w:rFonts w:cs="Arial"/>
            <w:b/>
            <w:bCs/>
            <w:strike/>
            <w:sz w:val="22"/>
            <w:szCs w:val="22"/>
            <w:lang w:val="en-GB"/>
          </w:rPr>
          <w:delText>Temporal Extent:</w:delText>
        </w:r>
        <w:r w:rsidRPr="007724B6" w:rsidDel="006A4470">
          <w:rPr>
            <w:rFonts w:cs="Arial"/>
            <w:strike/>
            <w:lang w:val="en-GB"/>
          </w:rPr>
          <w:tab/>
          <w:delText>N/A</w:delText>
        </w:r>
      </w:del>
    </w:p>
    <w:p w14:paraId="5E72DD10" w14:textId="3D97F19E" w:rsidR="005A5F41" w:rsidRPr="007724B6" w:rsidDel="006A4470" w:rsidRDefault="00FE4EB7" w:rsidP="001F3EEB">
      <w:pPr>
        <w:spacing w:after="120" w:line="240" w:lineRule="auto"/>
        <w:ind w:left="1701" w:hanging="1701"/>
        <w:rPr>
          <w:del w:id="142" w:author="Raphael Malyankar" w:date="2024-12-04T22:28:00Z" w16du:dateUtc="2024-12-05T05:28:00Z"/>
          <w:strike/>
          <w:lang w:val="en-GB"/>
        </w:rPr>
      </w:pPr>
      <w:del w:id="143" w:author="Raphael Malyankar" w:date="2024-12-04T22:28:00Z" w16du:dateUtc="2024-12-05T05:28:00Z">
        <w:r w:rsidRPr="007724B6" w:rsidDel="006A4470">
          <w:rPr>
            <w:rFonts w:cs="Arial"/>
            <w:b/>
            <w:bCs/>
            <w:strike/>
            <w:sz w:val="22"/>
            <w:szCs w:val="22"/>
            <w:lang w:val="en-GB"/>
          </w:rPr>
          <w:delText xml:space="preserve">Specific </w:delText>
        </w:r>
        <w:r w:rsidR="005A5F41" w:rsidRPr="007724B6" w:rsidDel="006A4470">
          <w:rPr>
            <w:rFonts w:cs="Arial"/>
            <w:b/>
            <w:bCs/>
            <w:strike/>
            <w:sz w:val="22"/>
            <w:szCs w:val="22"/>
            <w:lang w:val="en-GB"/>
          </w:rPr>
          <w:delText>Purpose:</w:delText>
        </w:r>
        <w:r w:rsidR="005A5F41" w:rsidRPr="007724B6" w:rsidDel="006A4470">
          <w:rPr>
            <w:rFonts w:cs="Arial"/>
            <w:b/>
            <w:bCs/>
            <w:strike/>
            <w:lang w:val="en-GB"/>
          </w:rPr>
          <w:delText xml:space="preserve"> </w:delText>
        </w:r>
        <w:r w:rsidR="00165EA7" w:rsidRPr="007724B6" w:rsidDel="006A4470">
          <w:rPr>
            <w:rFonts w:cs="Arial"/>
            <w:b/>
            <w:bCs/>
            <w:strike/>
            <w:lang w:val="en-GB"/>
          </w:rPr>
          <w:tab/>
        </w:r>
        <w:r w:rsidR="004F095A" w:rsidDel="006A4470">
          <w:rPr>
            <w:strike/>
            <w:lang w:val="en-GB"/>
          </w:rPr>
          <w:delText>Validation of S-</w:delText>
        </w:r>
        <w:r w:rsidR="00215A58" w:rsidDel="006A4470">
          <w:rPr>
            <w:strike/>
            <w:lang w:val="en-GB"/>
          </w:rPr>
          <w:delText>129</w:delText>
        </w:r>
        <w:r w:rsidR="004F095A" w:rsidDel="006A4470">
          <w:rPr>
            <w:strike/>
            <w:lang w:val="en-GB"/>
          </w:rPr>
          <w:delText xml:space="preserve"> datasets and exchange sets.</w:delText>
        </w:r>
      </w:del>
    </w:p>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144" w:name="_Toc179499855"/>
      <w:bookmarkStart w:id="145" w:name="_Toc412810747"/>
      <w:r w:rsidRPr="00CF30EA">
        <w:rPr>
          <w:lang w:val="en-GB"/>
        </w:rPr>
        <w:t>Specification metadata and maintenance</w:t>
      </w:r>
      <w:bookmarkEnd w:id="144"/>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146" w:name="_Toc179499856"/>
      <w:bookmarkEnd w:id="145"/>
      <w:r w:rsidRPr="00CF30EA">
        <w:t xml:space="preserve">Specification </w:t>
      </w:r>
      <w:r w:rsidR="00165EA7">
        <w:t>m</w:t>
      </w:r>
      <w:r w:rsidRPr="00CF30EA">
        <w:t>etadata</w:t>
      </w:r>
      <w:bookmarkEnd w:id="146"/>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41909CE7"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8739B6">
        <w:rPr>
          <w:lang w:val="en-GB"/>
        </w:rPr>
        <w:t>Underkeel Clearance Management</w:t>
      </w:r>
      <w:r w:rsidR="004F095A">
        <w:rPr>
          <w:lang w:val="en-GB"/>
        </w:rPr>
        <w:t xml:space="preserve"> </w:t>
      </w:r>
      <w:r w:rsidR="00113EC1">
        <w:rPr>
          <w:lang w:val="en-GB"/>
        </w:rPr>
        <w:t>Validation Checks</w:t>
      </w:r>
    </w:p>
    <w:p w14:paraId="1501621B" w14:textId="57BB6354"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ins w:id="147" w:author="Raphael Malyankar" w:date="2024-12-04T22:28:00Z" w16du:dateUtc="2024-12-05T05:28:00Z">
        <w:r w:rsidR="006A4470">
          <w:rPr>
            <w:lang w:val="en-GB"/>
          </w:rPr>
          <w:t>2</w:t>
        </w:r>
      </w:ins>
      <w:del w:id="148" w:author="Raphael Malyankar" w:date="2024-12-04T22:28:00Z" w16du:dateUtc="2024-12-05T05:28:00Z">
        <w:r w:rsidR="008739B6" w:rsidDel="006A4470">
          <w:rPr>
            <w:lang w:val="en-GB"/>
          </w:rPr>
          <w:delText>1</w:delText>
        </w:r>
      </w:del>
      <w:r>
        <w:rPr>
          <w:lang w:val="en-GB"/>
        </w:rPr>
        <w:t>.0</w:t>
      </w:r>
    </w:p>
    <w:p w14:paraId="0F27C97C" w14:textId="2354BD06"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w:t>
      </w:r>
      <w:del w:id="149" w:author="Raphael Malyankar" w:date="2024-12-04T22:28:00Z" w16du:dateUtc="2024-12-05T05:28:00Z">
        <w:r w:rsidR="00DA1A11" w:rsidDel="006A4470">
          <w:rPr>
            <w:lang w:val="en-GB"/>
          </w:rPr>
          <w:delText>09-</w:delText>
        </w:r>
        <w:r w:rsidR="008739B6" w:rsidDel="006A4470">
          <w:rPr>
            <w:lang w:val="en-GB"/>
          </w:rPr>
          <w:delText>30</w:delText>
        </w:r>
      </w:del>
      <w:ins w:id="150" w:author="Raphael Malyankar" w:date="2024-12-04T22:28:00Z" w16du:dateUtc="2024-12-05T05:28:00Z">
        <w:r w:rsidR="006A4470">
          <w:rPr>
            <w:lang w:val="en-GB"/>
          </w:rPr>
          <w:t>12</w:t>
        </w:r>
      </w:ins>
      <w:ins w:id="151" w:author="Raphael Malyankar" w:date="2024-12-04T22:29:00Z" w16du:dateUtc="2024-12-05T05:29:00Z">
        <w:r w:rsidR="006A4470">
          <w:rPr>
            <w:lang w:val="en-GB"/>
          </w:rPr>
          <w:t>-04</w:t>
        </w:r>
      </w:ins>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13AACB35"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w:t>
      </w:r>
      <w:r w:rsidR="00215A58">
        <w:rPr>
          <w:lang w:val="en-GB"/>
        </w:rPr>
        <w:t>129</w:t>
      </w:r>
    </w:p>
    <w:p w14:paraId="3D5BEFB7" w14:textId="1A427138"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4F095A">
        <w:rPr>
          <w:lang w:val="en-GB"/>
        </w:rPr>
        <w:t>S-</w:t>
      </w:r>
      <w:r w:rsidR="00215A58">
        <w:rPr>
          <w:lang w:val="en-GB"/>
        </w:rPr>
        <w:t>129</w:t>
      </w:r>
      <w:r w:rsidR="004F095A">
        <w:rPr>
          <w:lang w:val="en-GB"/>
        </w:rPr>
        <w:t xml:space="preserve"> Project Team under the </w:t>
      </w:r>
      <w:r w:rsidR="002B303B">
        <w:rPr>
          <w:lang w:val="en-GB"/>
        </w:rPr>
        <w:t>S-100 Working Group (S-100 WG)</w:t>
      </w:r>
      <w:r w:rsidR="00C1013B" w:rsidRPr="00CF30EA">
        <w:rPr>
          <w:lang w:val="en-GB"/>
        </w:rPr>
        <w:t xml:space="preserve"> of the IHO and made available via the IHO Publications website. Maintenance of the Product Specification must conform to </w:t>
      </w:r>
      <w:r w:rsidR="00C1013B" w:rsidRPr="00CF30EA">
        <w:rPr>
          <w:lang w:val="en-GB"/>
        </w:rPr>
        <w:lastRenderedPageBreak/>
        <w:t xml:space="preserve">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152" w:name="_Toc179499857"/>
      <w:bookmarkStart w:id="153" w:name="_Toc412810749"/>
      <w:commentRangeStart w:id="154"/>
      <w:r w:rsidRPr="00CF30EA">
        <w:t>Specification maintenance</w:t>
      </w:r>
      <w:commentRangeEnd w:id="154"/>
      <w:r w:rsidR="008739B6">
        <w:rPr>
          <w:rStyle w:val="CommentReference"/>
          <w:b w:val="0"/>
          <w:bCs w:val="0"/>
          <w:lang w:val="en-AU"/>
        </w:rPr>
        <w:commentReference w:id="154"/>
      </w:r>
      <w:bookmarkEnd w:id="152"/>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153"/>
    <w:p w14:paraId="1BC15EB1" w14:textId="60A699C9"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w:t>
      </w:r>
      <w:r w:rsidR="00215A58">
        <w:rPr>
          <w:lang w:val="en-GB"/>
        </w:rPr>
        <w:t>129</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72669DBE" w:rsidR="00C131AE" w:rsidRPr="00CF30EA" w:rsidRDefault="00A45A72" w:rsidP="00913A48">
      <w:pPr>
        <w:spacing w:after="120" w:line="240" w:lineRule="auto"/>
        <w:rPr>
          <w:lang w:val="en-GB"/>
        </w:rPr>
      </w:pPr>
      <w:r>
        <w:rPr>
          <w:lang w:val="en-GB"/>
        </w:rPr>
        <w:t>S-158</w:t>
      </w:r>
      <w:r w:rsidR="004F095A">
        <w:rPr>
          <w:lang w:val="en-GB"/>
        </w:rPr>
        <w:t>:</w:t>
      </w:r>
      <w:r w:rsidR="00215A58">
        <w:rPr>
          <w:lang w:val="en-GB"/>
        </w:rPr>
        <w:t>129</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14199A86" w14:textId="4BFB265F" w:rsidR="006A4470" w:rsidRPr="00A7584B" w:rsidRDefault="006A4470" w:rsidP="006A4470">
      <w:pPr>
        <w:spacing w:after="120" w:line="240" w:lineRule="auto"/>
        <w:rPr>
          <w:ins w:id="155" w:author="Raphael Malyankar" w:date="2024-12-04T22:30:00Z" w16du:dateUtc="2024-12-05T05:30:00Z"/>
          <w:lang w:val="en-GB"/>
        </w:rPr>
      </w:pPr>
      <w:ins w:id="156" w:author="Raphael Malyankar" w:date="2024-12-04T22:30:00Z" w16du:dateUtc="2024-12-05T05:30:00Z">
        <w:r w:rsidRPr="00A7584B">
          <w:rPr>
            <w:lang w:val="en-GB"/>
          </w:rPr>
          <w:t>New Editions of S-158:1</w:t>
        </w:r>
        <w:r>
          <w:rPr>
            <w:lang w:val="en-GB"/>
          </w:rPr>
          <w:t>2</w:t>
        </w:r>
        <w:r>
          <w:rPr>
            <w:lang w:val="en-GB"/>
          </w:rPr>
          <w:t>9</w:t>
        </w:r>
        <w:r w:rsidRPr="00A7584B">
          <w:rPr>
            <w:lang w:val="en-GB"/>
          </w:rPr>
          <w:t xml:space="preserve"> include at least one of the following changes:</w:t>
        </w:r>
      </w:ins>
    </w:p>
    <w:p w14:paraId="3549B1C4" w14:textId="77777777" w:rsidR="006A4470" w:rsidRPr="00A7584B" w:rsidRDefault="006A4470" w:rsidP="006A4470">
      <w:pPr>
        <w:pStyle w:val="ListParagraph"/>
        <w:numPr>
          <w:ilvl w:val="0"/>
          <w:numId w:val="109"/>
        </w:numPr>
        <w:spacing w:line="240" w:lineRule="auto"/>
        <w:rPr>
          <w:ins w:id="157" w:author="Raphael Malyankar" w:date="2024-12-04T22:30:00Z" w16du:dateUtc="2024-12-05T05:30:00Z"/>
          <w:lang w:val="en-GB"/>
        </w:rPr>
      </w:pPr>
      <w:ins w:id="158" w:author="Raphael Malyankar" w:date="2024-12-04T22:30:00Z" w16du:dateUtc="2024-12-05T05:30:00Z">
        <w:r w:rsidRPr="00A7584B">
          <w:rPr>
            <w:lang w:val="en-GB"/>
          </w:rPr>
          <w:t>introduce a new validation check (of any classification);</w:t>
        </w:r>
      </w:ins>
    </w:p>
    <w:p w14:paraId="673570AF" w14:textId="77777777" w:rsidR="006A4470" w:rsidRPr="00A7584B" w:rsidRDefault="006A4470" w:rsidP="006A4470">
      <w:pPr>
        <w:pStyle w:val="ListParagraph"/>
        <w:numPr>
          <w:ilvl w:val="0"/>
          <w:numId w:val="109"/>
        </w:numPr>
        <w:spacing w:line="240" w:lineRule="auto"/>
        <w:rPr>
          <w:ins w:id="159" w:author="Raphael Malyankar" w:date="2024-12-04T22:30:00Z" w16du:dateUtc="2024-12-05T05:30:00Z"/>
          <w:lang w:val="en-GB"/>
        </w:rPr>
      </w:pPr>
      <w:ins w:id="160" w:author="Raphael Malyankar" w:date="2024-12-04T22:30:00Z" w16du:dateUtc="2024-12-05T05:30:00Z">
        <w:r w:rsidRPr="00A7584B">
          <w:rPr>
            <w:lang w:val="en-GB"/>
          </w:rPr>
          <w:t>remove an existing validation check (of any classification);</w:t>
        </w:r>
      </w:ins>
    </w:p>
    <w:p w14:paraId="0830EA88" w14:textId="77777777" w:rsidR="006A4470" w:rsidRPr="00A7584B" w:rsidRDefault="006A4470" w:rsidP="006A4470">
      <w:pPr>
        <w:pStyle w:val="ListParagraph"/>
        <w:numPr>
          <w:ilvl w:val="0"/>
          <w:numId w:val="109"/>
        </w:numPr>
        <w:spacing w:line="240" w:lineRule="auto"/>
        <w:rPr>
          <w:ins w:id="161" w:author="Raphael Malyankar" w:date="2024-12-04T22:30:00Z" w16du:dateUtc="2024-12-05T05:30:00Z"/>
          <w:lang w:val="en-GB"/>
        </w:rPr>
      </w:pPr>
      <w:ins w:id="162" w:author="Raphael Malyankar" w:date="2024-12-04T22:30:00Z" w16du:dateUtc="2024-12-05T05:30:00Z">
        <w:r w:rsidRPr="00A7584B">
          <w:rPr>
            <w:lang w:val="en-GB"/>
          </w:rPr>
          <w:t>change the classification of a validation check, whether upgrade (such as Error to Critical) or downgrade (such as Error to Warning);</w:t>
        </w:r>
      </w:ins>
    </w:p>
    <w:p w14:paraId="57A207AC" w14:textId="77777777" w:rsidR="006A4470" w:rsidRPr="00A7584B" w:rsidRDefault="006A4470" w:rsidP="006A4470">
      <w:pPr>
        <w:pStyle w:val="ListParagraph"/>
        <w:numPr>
          <w:ilvl w:val="0"/>
          <w:numId w:val="109"/>
        </w:numPr>
        <w:spacing w:line="240" w:lineRule="auto"/>
        <w:rPr>
          <w:ins w:id="163" w:author="Raphael Malyankar" w:date="2024-12-04T22:30:00Z" w16du:dateUtc="2024-12-05T05:30:00Z"/>
          <w:lang w:val="en-GB"/>
        </w:rPr>
      </w:pPr>
      <w:ins w:id="164" w:author="Raphael Malyankar" w:date="2024-12-04T22:30:00Z" w16du:dateUtc="2024-12-05T05:30:00Z">
        <w:r w:rsidRPr="00A7584B">
          <w:rPr>
            <w:lang w:val="en-GB"/>
          </w:rPr>
          <w:t>extend a validation check to include new features, conditions, etc., in a way that requires validation software manufacturers to change their software.</w:t>
        </w:r>
      </w:ins>
    </w:p>
    <w:p w14:paraId="7E0D2806" w14:textId="2E76BCAD" w:rsidR="006A4470" w:rsidRPr="00A7584B" w:rsidRDefault="006A4470" w:rsidP="006A4470">
      <w:pPr>
        <w:spacing w:after="120" w:line="240" w:lineRule="auto"/>
        <w:rPr>
          <w:ins w:id="165" w:author="Raphael Malyankar" w:date="2024-12-04T22:30:00Z" w16du:dateUtc="2024-12-05T05:30:00Z"/>
          <w:lang w:val="en-GB"/>
        </w:rPr>
      </w:pPr>
      <w:ins w:id="166" w:author="Raphael Malyankar" w:date="2024-12-04T22:30:00Z" w16du:dateUtc="2024-12-05T05:30:00Z">
        <w:r w:rsidRPr="00A7584B">
          <w:rPr>
            <w:lang w:val="en-GB"/>
          </w:rPr>
          <w:t>New Editions are likely to require validation software manufacturers to change their software or invalidate datasets which passed validation according to the previous Edition of S-158:1</w:t>
        </w:r>
        <w:r>
          <w:rPr>
            <w:lang w:val="en-GB"/>
          </w:rPr>
          <w:t>2</w:t>
        </w:r>
        <w:r>
          <w:rPr>
            <w:lang w:val="en-GB"/>
          </w:rPr>
          <w:t>9</w:t>
        </w:r>
        <w:r w:rsidRPr="00A7584B">
          <w:rPr>
            <w:lang w:val="en-GB"/>
          </w:rPr>
          <w:t>.</w:t>
        </w:r>
      </w:ins>
    </w:p>
    <w:p w14:paraId="59C56683" w14:textId="77777777" w:rsidR="006A4470" w:rsidRPr="00CF30EA" w:rsidRDefault="006A4470" w:rsidP="006A4470">
      <w:pPr>
        <w:spacing w:after="120" w:line="240" w:lineRule="auto"/>
        <w:rPr>
          <w:ins w:id="167" w:author="Raphael Malyankar" w:date="2024-12-04T22:30:00Z" w16du:dateUtc="2024-12-05T05:30:00Z"/>
          <w:lang w:val="en-GB"/>
        </w:rPr>
      </w:pPr>
      <w:ins w:id="168" w:author="Raphael Malyankar" w:date="2024-12-04T22:30:00Z" w16du:dateUtc="2024-12-05T05:30:00Z">
        <w:r w:rsidRPr="00A7584B">
          <w:rPr>
            <w:lang w:val="en-GB"/>
          </w:rPr>
          <w:t>All cumulative revisions and clarifications must be included with the release of approved New Editions.</w:t>
        </w:r>
      </w:ins>
    </w:p>
    <w:p w14:paraId="7C71EBEF" w14:textId="1375A752" w:rsidR="00973152" w:rsidRPr="00CF30EA" w:rsidDel="006A4470" w:rsidRDefault="00EC0C05" w:rsidP="00423EF0">
      <w:pPr>
        <w:spacing w:after="120" w:line="240" w:lineRule="auto"/>
        <w:rPr>
          <w:del w:id="169" w:author="Raphael Malyankar" w:date="2024-12-04T22:30:00Z" w16du:dateUtc="2024-12-05T05:30:00Z"/>
          <w:lang w:val="en-GB"/>
        </w:rPr>
      </w:pPr>
      <w:del w:id="170" w:author="Raphael Malyankar" w:date="2024-12-04T22:30:00Z" w16du:dateUtc="2024-12-05T05:30:00Z">
        <w:r w:rsidRPr="00423EF0" w:rsidDel="006A4470">
          <w:rPr>
            <w:i/>
            <w:lang w:val="en-GB"/>
          </w:rPr>
          <w:delText>New Editions</w:delText>
        </w:r>
        <w:r w:rsidRPr="00CF30EA" w:rsidDel="006A4470">
          <w:rPr>
            <w:lang w:val="en-GB"/>
          </w:rPr>
          <w:delText xml:space="preserve"> of S-1</w:delText>
        </w:r>
        <w:r w:rsidR="00113EC1" w:rsidDel="006A4470">
          <w:rPr>
            <w:lang w:val="en-GB"/>
          </w:rPr>
          <w:delText>58</w:delText>
        </w:r>
        <w:r w:rsidR="000F4686" w:rsidDel="006A4470">
          <w:rPr>
            <w:lang w:val="en-GB"/>
          </w:rPr>
          <w:delText>:</w:delText>
        </w:r>
        <w:r w:rsidR="00215A58" w:rsidDel="006A4470">
          <w:rPr>
            <w:lang w:val="en-GB"/>
          </w:rPr>
          <w:delText>129</w:delText>
        </w:r>
        <w:r w:rsidRPr="00CF30EA" w:rsidDel="006A4470">
          <w:rPr>
            <w:lang w:val="en-GB"/>
          </w:rPr>
          <w:delText xml:space="preserve"> introduce significant changes. </w:delText>
        </w:r>
        <w:r w:rsidRPr="00423EF0" w:rsidDel="006A4470">
          <w:rPr>
            <w:i/>
            <w:lang w:val="en-GB"/>
          </w:rPr>
          <w:delText>New Editions</w:delText>
        </w:r>
        <w:r w:rsidRPr="00CF30EA" w:rsidDel="006A4470">
          <w:rPr>
            <w:lang w:val="en-GB"/>
          </w:rPr>
          <w:delText xml:space="preserve"> enable new concepts, such as </w:delText>
        </w:r>
        <w:r w:rsidRPr="00AE0E65" w:rsidDel="006A4470">
          <w:rPr>
            <w:lang w:val="en-GB"/>
          </w:rPr>
          <w:delText>the ability to support new functions or applications</w:delText>
        </w:r>
        <w:r w:rsidRPr="00CF30EA" w:rsidDel="006A4470">
          <w:rPr>
            <w:lang w:val="en-GB"/>
          </w:rPr>
          <w:delText>,</w:delText>
        </w:r>
        <w:r w:rsidR="00EC5268" w:rsidDel="006A4470">
          <w:rPr>
            <w:lang w:val="en-GB"/>
          </w:rPr>
          <w:delText xml:space="preserve"> </w:delText>
        </w:r>
        <w:r w:rsidRPr="00CF30EA" w:rsidDel="006A4470">
          <w:rPr>
            <w:lang w:val="en-GB"/>
          </w:rPr>
          <w:delText>the introduction of new constructs or data types</w:delText>
        </w:r>
        <w:r w:rsidR="00C131AE" w:rsidDel="006A4470">
          <w:rPr>
            <w:lang w:val="en-GB"/>
          </w:rPr>
          <w:delText xml:space="preserve">, or significant changes to the basic information or check structure </w:delText>
        </w:r>
        <w:r w:rsidR="00AE0E65" w:rsidDel="006A4470">
          <w:rPr>
            <w:lang w:val="en-GB"/>
          </w:rPr>
          <w:delText>arising from a new edition of S-158</w:delText>
        </w:r>
        <w:r w:rsidRPr="00CF30EA" w:rsidDel="006A4470">
          <w:rPr>
            <w:lang w:val="en-GB"/>
          </w:rPr>
          <w:delText xml:space="preserve">. </w:delText>
        </w:r>
        <w:r w:rsidRPr="00423EF0" w:rsidDel="006A4470">
          <w:rPr>
            <w:i/>
            <w:lang w:val="en-GB"/>
          </w:rPr>
          <w:delText>New Editions</w:delText>
        </w:r>
        <w:r w:rsidRPr="00CF30EA" w:rsidDel="006A4470">
          <w:rPr>
            <w:lang w:val="en-GB"/>
          </w:rPr>
          <w:delText xml:space="preserve"> are likely to have a significant impact on either existing users or future users of S-</w:delText>
        </w:r>
        <w:r w:rsidR="00215A58" w:rsidDel="006A4470">
          <w:rPr>
            <w:lang w:val="en-GB"/>
          </w:rPr>
          <w:delText>129</w:delText>
        </w:r>
        <w:r w:rsidR="00AE0E65" w:rsidDel="006A4470">
          <w:rPr>
            <w:lang w:val="en-GB"/>
          </w:rPr>
          <w:delText xml:space="preserve"> and S-158:</w:delText>
        </w:r>
        <w:r w:rsidR="00215A58" w:rsidDel="006A4470">
          <w:rPr>
            <w:lang w:val="en-GB"/>
          </w:rPr>
          <w:delText>129</w:delText>
        </w:r>
        <w:r w:rsidRPr="00CF30EA" w:rsidDel="006A4470">
          <w:rPr>
            <w:lang w:val="en-GB"/>
          </w:rPr>
          <w:delText>.</w:delText>
        </w:r>
        <w:r w:rsidR="00693639" w:rsidRPr="00CF30EA" w:rsidDel="006A4470">
          <w:rPr>
            <w:lang w:val="en-GB"/>
          </w:rPr>
          <w:delText xml:space="preserve"> All cumulative </w:delText>
        </w:r>
        <w:r w:rsidR="00693639" w:rsidRPr="00CF30EA" w:rsidDel="006A4470">
          <w:rPr>
            <w:i/>
            <w:lang w:val="en-GB"/>
          </w:rPr>
          <w:delText>revisions</w:delText>
        </w:r>
        <w:r w:rsidR="00693639" w:rsidRPr="00CF30EA" w:rsidDel="006A4470">
          <w:rPr>
            <w:lang w:val="en-GB"/>
          </w:rPr>
          <w:delText xml:space="preserve"> and </w:delText>
        </w:r>
        <w:r w:rsidR="00693639" w:rsidRPr="00CF30EA" w:rsidDel="006A4470">
          <w:rPr>
            <w:i/>
            <w:lang w:val="en-GB"/>
          </w:rPr>
          <w:delText>clarifications</w:delText>
        </w:r>
        <w:r w:rsidR="00693639" w:rsidRPr="00CF30EA" w:rsidDel="006A4470">
          <w:rPr>
            <w:lang w:val="en-GB"/>
          </w:rPr>
          <w:delText xml:space="preserve"> must be included with the release of approved New Editions.</w:delText>
        </w:r>
      </w:del>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7DC8BFDF" w14:textId="5F18F81E" w:rsidR="006A4470" w:rsidRPr="00A7584B" w:rsidRDefault="006A4470" w:rsidP="006A4470">
      <w:pPr>
        <w:spacing w:after="120" w:line="240" w:lineRule="auto"/>
        <w:rPr>
          <w:ins w:id="171" w:author="Raphael Malyankar" w:date="2024-12-04T22:31:00Z" w16du:dateUtc="2024-12-05T05:31:00Z"/>
          <w:lang w:val="en-GB"/>
        </w:rPr>
      </w:pPr>
      <w:ins w:id="172" w:author="Raphael Malyankar" w:date="2024-12-04T22:31:00Z" w16du:dateUtc="2024-12-05T05:31:00Z">
        <w:r w:rsidRPr="00A7584B">
          <w:rPr>
            <w:lang w:val="en-GB"/>
          </w:rPr>
          <w:t>Revisions are defined as substantive semantic changes to S-158:1</w:t>
        </w:r>
        <w:r>
          <w:rPr>
            <w:lang w:val="en-GB"/>
          </w:rPr>
          <w:t>2</w:t>
        </w:r>
        <w:r>
          <w:rPr>
            <w:lang w:val="en-GB"/>
          </w:rPr>
          <w:t>9</w:t>
        </w:r>
        <w:r w:rsidRPr="00A7584B">
          <w:rPr>
            <w:lang w:val="en-GB"/>
          </w:rPr>
          <w:t>. Typically, revisions will change S-158:1</w:t>
        </w:r>
        <w:r>
          <w:rPr>
            <w:lang w:val="en-GB"/>
          </w:rPr>
          <w:t>2</w:t>
        </w:r>
        <w:r>
          <w:rPr>
            <w:lang w:val="en-GB"/>
          </w:rPr>
          <w:t>9</w:t>
        </w:r>
        <w:r w:rsidRPr="00A7584B">
          <w:rPr>
            <w:lang w:val="en-GB"/>
          </w:rPr>
          <w:t xml:space="preserve"> to correct factual errors or introduce necessary changes that have become evident as a result of practical experience or changing circumstances. Revisions include corrections of misinterpretations of S-1</w:t>
        </w:r>
        <w:r>
          <w:rPr>
            <w:lang w:val="en-GB"/>
          </w:rPr>
          <w:t>2</w:t>
        </w:r>
        <w:r>
          <w:rPr>
            <w:lang w:val="en-GB"/>
          </w:rPr>
          <w:t>9</w:t>
        </w:r>
        <w:r w:rsidRPr="00A7584B">
          <w:rPr>
            <w:lang w:val="en-GB"/>
          </w:rPr>
          <w:t>, or extensions to checks that do not require changes to validation software..</w:t>
        </w:r>
      </w:ins>
    </w:p>
    <w:p w14:paraId="1975C932" w14:textId="77777777" w:rsidR="006A4470" w:rsidRDefault="006A4470" w:rsidP="006A4470">
      <w:pPr>
        <w:spacing w:after="120" w:line="240" w:lineRule="auto"/>
        <w:rPr>
          <w:ins w:id="173" w:author="Raphael Malyankar" w:date="2024-12-04T22:31:00Z" w16du:dateUtc="2024-12-05T05:31:00Z"/>
          <w:lang w:val="en-GB"/>
        </w:rPr>
      </w:pPr>
      <w:ins w:id="174" w:author="Raphael Malyankar" w:date="2024-12-04T22:31:00Z" w16du:dateUtc="2024-12-05T05:31:00Z">
        <w:r w:rsidRPr="00A7584B">
          <w:rPr>
            <w:lang w:val="en-GB"/>
          </w:rPr>
          <w:t>A revision must not be classified as a clarification. All cumulative clarifications must be included with the release of approved revisions.</w:t>
        </w:r>
      </w:ins>
    </w:p>
    <w:p w14:paraId="5D170D03" w14:textId="5A572DAB" w:rsidR="00EC0C05" w:rsidRPr="00CF30EA" w:rsidDel="006A4470" w:rsidRDefault="00EC0C05" w:rsidP="00423EF0">
      <w:pPr>
        <w:spacing w:after="120" w:line="240" w:lineRule="auto"/>
        <w:rPr>
          <w:del w:id="175" w:author="Raphael Malyankar" w:date="2024-12-04T22:31:00Z" w16du:dateUtc="2024-12-05T05:31:00Z"/>
          <w:lang w:val="en-GB"/>
        </w:rPr>
      </w:pPr>
      <w:del w:id="176" w:author="Raphael Malyankar" w:date="2024-12-04T22:31:00Z" w16du:dateUtc="2024-12-05T05:31:00Z">
        <w:r w:rsidRPr="00CF30EA" w:rsidDel="006A4470">
          <w:rPr>
            <w:i/>
            <w:lang w:val="en-GB"/>
          </w:rPr>
          <w:delText>Revisions</w:delText>
        </w:r>
        <w:r w:rsidRPr="00CF30EA" w:rsidDel="006A4470">
          <w:rPr>
            <w:lang w:val="en-GB"/>
          </w:rPr>
          <w:delText xml:space="preserve"> are defined as substantive semantic changes to S-1</w:delText>
        </w:r>
        <w:r w:rsidR="00113EC1" w:rsidDel="006A4470">
          <w:rPr>
            <w:lang w:val="en-GB"/>
          </w:rPr>
          <w:delText>58</w:delText>
        </w:r>
        <w:r w:rsidR="00AE0E65" w:rsidDel="006A4470">
          <w:rPr>
            <w:lang w:val="en-GB"/>
          </w:rPr>
          <w:delText>:</w:delText>
        </w:r>
        <w:r w:rsidR="00215A58" w:rsidDel="006A4470">
          <w:rPr>
            <w:lang w:val="en-GB"/>
          </w:rPr>
          <w:delText>129</w:delText>
        </w:r>
        <w:r w:rsidRPr="00CF30EA" w:rsidDel="006A4470">
          <w:rPr>
            <w:lang w:val="en-GB"/>
          </w:rPr>
          <w:delText xml:space="preserve">. Typically, </w:delText>
        </w:r>
        <w:r w:rsidRPr="00423EF0" w:rsidDel="006A4470">
          <w:rPr>
            <w:i/>
            <w:lang w:val="en-GB"/>
          </w:rPr>
          <w:delText>revision</w:delText>
        </w:r>
        <w:r w:rsidRPr="00CF30EA" w:rsidDel="006A4470">
          <w:rPr>
            <w:lang w:val="en-GB"/>
          </w:rPr>
          <w:delText>s will change S-1</w:delText>
        </w:r>
        <w:r w:rsidR="00113EC1" w:rsidDel="006A4470">
          <w:rPr>
            <w:lang w:val="en-GB"/>
          </w:rPr>
          <w:delText>58</w:delText>
        </w:r>
        <w:r w:rsidR="00AE0E65" w:rsidDel="006A4470">
          <w:rPr>
            <w:lang w:val="en-GB"/>
          </w:rPr>
          <w:delText>:</w:delText>
        </w:r>
        <w:r w:rsidR="00215A58" w:rsidDel="006A4470">
          <w:rPr>
            <w:lang w:val="en-GB"/>
          </w:rPr>
          <w:delText>129</w:delText>
        </w:r>
        <w:r w:rsidRPr="00CF30EA" w:rsidDel="006A4470">
          <w:rPr>
            <w:lang w:val="en-GB"/>
          </w:rPr>
          <w:delText xml:space="preserve"> to correct factual errors</w:delText>
        </w:r>
        <w:r w:rsidR="00A45A72" w:rsidDel="006A4470">
          <w:rPr>
            <w:lang w:val="en-GB"/>
          </w:rPr>
          <w:delText xml:space="preserve"> or</w:delText>
        </w:r>
        <w:r w:rsidRPr="00CF30EA" w:rsidDel="006A4470">
          <w:rPr>
            <w:lang w:val="en-GB"/>
          </w:rPr>
          <w:delText xml:space="preserve"> introduce necessary changes that have become evident as a result of practical experience or changing circumstances</w:delText>
        </w:r>
        <w:r w:rsidR="00AE0E65" w:rsidDel="006A4470">
          <w:rPr>
            <w:lang w:val="en-GB"/>
          </w:rPr>
          <w:delText xml:space="preserve">, </w:delText>
        </w:r>
        <w:r w:rsidR="008F2DB7" w:rsidDel="006A4470">
          <w:rPr>
            <w:lang w:val="en-GB"/>
          </w:rPr>
          <w:delText xml:space="preserve">including </w:delText>
        </w:r>
        <w:r w:rsidR="00AE0E65" w:rsidDel="006A4470">
          <w:rPr>
            <w:lang w:val="en-GB"/>
          </w:rPr>
          <w:delText>support for new revisions of S-158</w:delText>
        </w:r>
        <w:r w:rsidRPr="00CF30EA" w:rsidDel="006A4470">
          <w:rPr>
            <w:lang w:val="en-GB"/>
          </w:rPr>
          <w:delText xml:space="preserve">. A </w:delText>
        </w:r>
        <w:r w:rsidRPr="00CF30EA" w:rsidDel="006A4470">
          <w:rPr>
            <w:i/>
            <w:lang w:val="en-GB"/>
          </w:rPr>
          <w:delText>revision</w:delText>
        </w:r>
        <w:r w:rsidRPr="00CF30EA" w:rsidDel="006A4470">
          <w:rPr>
            <w:lang w:val="en-GB"/>
          </w:rPr>
          <w:delText xml:space="preserve"> must not be classified as a clarification. </w:delText>
        </w:r>
        <w:r w:rsidRPr="00CF30EA" w:rsidDel="006A4470">
          <w:rPr>
            <w:i/>
            <w:lang w:val="en-GB"/>
          </w:rPr>
          <w:delText>Revisions</w:delText>
        </w:r>
        <w:r w:rsidRPr="00CF30EA" w:rsidDel="006A4470">
          <w:rPr>
            <w:lang w:val="en-GB"/>
          </w:rPr>
          <w:delText xml:space="preserve"> could have an impact on either exis</w:delText>
        </w:r>
        <w:r w:rsidR="00B95D1E" w:rsidRPr="00CF30EA" w:rsidDel="006A4470">
          <w:rPr>
            <w:lang w:val="en-GB"/>
          </w:rPr>
          <w:delText>ting users or future users of S</w:delText>
        </w:r>
        <w:r w:rsidR="00382962" w:rsidRPr="00CF30EA" w:rsidDel="006A4470">
          <w:rPr>
            <w:lang w:val="en-GB"/>
          </w:rPr>
          <w:noBreakHyphen/>
        </w:r>
        <w:r w:rsidRPr="00CF30EA" w:rsidDel="006A4470">
          <w:rPr>
            <w:lang w:val="en-GB"/>
          </w:rPr>
          <w:delText>1</w:delText>
        </w:r>
        <w:r w:rsidR="00113EC1" w:rsidDel="006A4470">
          <w:rPr>
            <w:lang w:val="en-GB"/>
          </w:rPr>
          <w:delText>58</w:delText>
        </w:r>
        <w:r w:rsidR="00AE0E65" w:rsidDel="006A4470">
          <w:rPr>
            <w:lang w:val="en-GB"/>
          </w:rPr>
          <w:delText>:</w:delText>
        </w:r>
        <w:r w:rsidR="00215A58" w:rsidDel="006A4470">
          <w:rPr>
            <w:lang w:val="en-GB"/>
          </w:rPr>
          <w:delText>129</w:delText>
        </w:r>
        <w:r w:rsidRPr="00CF30EA" w:rsidDel="006A4470">
          <w:rPr>
            <w:lang w:val="en-GB"/>
          </w:rPr>
          <w:delText xml:space="preserve">. All cumulative </w:delText>
        </w:r>
        <w:r w:rsidRPr="00CF30EA" w:rsidDel="006A4470">
          <w:rPr>
            <w:i/>
            <w:lang w:val="en-GB"/>
          </w:rPr>
          <w:delText>clarifications</w:delText>
        </w:r>
        <w:r w:rsidRPr="00CF30EA" w:rsidDel="006A4470">
          <w:rPr>
            <w:lang w:val="en-GB"/>
          </w:rPr>
          <w:delText xml:space="preserve"> must be included with the release of approved revisions.</w:delText>
        </w:r>
      </w:del>
    </w:p>
    <w:p w14:paraId="573BEA62" w14:textId="274D8E69" w:rsidR="00C131AE" w:rsidDel="006A4470" w:rsidRDefault="00EC0C05" w:rsidP="00423EF0">
      <w:pPr>
        <w:spacing w:after="120" w:line="240" w:lineRule="auto"/>
        <w:rPr>
          <w:del w:id="177" w:author="Raphael Malyankar" w:date="2024-12-04T22:31:00Z" w16du:dateUtc="2024-12-05T05:31:00Z"/>
          <w:lang w:val="en-GB"/>
        </w:rPr>
      </w:pPr>
      <w:del w:id="178" w:author="Raphael Malyankar" w:date="2024-12-04T22:31:00Z" w16du:dateUtc="2024-12-05T05:31:00Z">
        <w:r w:rsidRPr="00CF30EA" w:rsidDel="006A4470">
          <w:rPr>
            <w:lang w:val="en-GB"/>
          </w:rPr>
          <w:delText xml:space="preserve">Changes in a revision </w:delText>
        </w:r>
        <w:r w:rsidR="00B25B26" w:rsidDel="006A4470">
          <w:rPr>
            <w:lang w:val="en-GB"/>
          </w:rPr>
          <w:delText>of S-158:</w:delText>
        </w:r>
        <w:r w:rsidR="00215A58" w:rsidDel="006A4470">
          <w:rPr>
            <w:lang w:val="en-GB"/>
          </w:rPr>
          <w:delText>129</w:delText>
        </w:r>
        <w:r w:rsidR="00B25B26" w:rsidDel="006A4470">
          <w:rPr>
            <w:lang w:val="en-GB"/>
          </w:rPr>
          <w:delText xml:space="preserve"> may or may not correspond to the same revision</w:delText>
        </w:r>
        <w:r w:rsidR="005B4AFE" w:rsidDel="006A4470">
          <w:rPr>
            <w:lang w:val="en-GB"/>
          </w:rPr>
          <w:delText>+edition</w:delText>
        </w:r>
        <w:r w:rsidR="00B25B26" w:rsidDel="006A4470">
          <w:rPr>
            <w:lang w:val="en-GB"/>
          </w:rPr>
          <w:delText xml:space="preserve"> number of S-</w:delText>
        </w:r>
        <w:r w:rsidR="00215A58" w:rsidDel="006A4470">
          <w:rPr>
            <w:lang w:val="en-GB"/>
          </w:rPr>
          <w:delText>129</w:delText>
        </w:r>
        <w:r w:rsidRPr="00CF30EA" w:rsidDel="006A4470">
          <w:rPr>
            <w:lang w:val="en-GB"/>
          </w:rPr>
          <w:delText>.</w:delText>
        </w:r>
      </w:del>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0200B01C" w14:textId="5426286B" w:rsidR="006A4470" w:rsidRPr="00A7584B" w:rsidRDefault="006A4470" w:rsidP="006A4470">
      <w:pPr>
        <w:spacing w:after="120" w:line="240" w:lineRule="auto"/>
        <w:rPr>
          <w:ins w:id="179" w:author="Raphael Malyankar" w:date="2024-12-04T22:31:00Z" w16du:dateUtc="2024-12-05T05:31:00Z"/>
          <w:lang w:val="en-GB"/>
        </w:rPr>
      </w:pPr>
      <w:ins w:id="180" w:author="Raphael Malyankar" w:date="2024-12-04T22:31:00Z" w16du:dateUtc="2024-12-05T05:31:00Z">
        <w:r w:rsidRPr="00A7584B">
          <w:rPr>
            <w:lang w:val="en-GB"/>
          </w:rPr>
          <w:t>Clarifications are changes to S-158:1</w:t>
        </w:r>
        <w:r>
          <w:rPr>
            <w:lang w:val="en-GB"/>
          </w:rPr>
          <w:t>2</w:t>
        </w:r>
      </w:ins>
      <w:ins w:id="181" w:author="Raphael Malyankar" w:date="2024-12-04T22:32:00Z" w16du:dateUtc="2024-12-05T05:32:00Z">
        <w:r>
          <w:rPr>
            <w:lang w:val="en-GB"/>
          </w:rPr>
          <w:t>9</w:t>
        </w:r>
      </w:ins>
      <w:ins w:id="182" w:author="Raphael Malyankar" w:date="2024-12-04T22:31:00Z" w16du:dateUtc="2024-12-05T05:31:00Z">
        <w:r w:rsidRPr="00A7584B">
          <w:rPr>
            <w:lang w:val="en-GB"/>
          </w:rPr>
          <w:t xml:space="preserve"> arising from non-substantive reasons.</w:t>
        </w:r>
      </w:ins>
    </w:p>
    <w:p w14:paraId="6F70DCFD" w14:textId="77777777" w:rsidR="006A4470" w:rsidRPr="00CF30EA" w:rsidRDefault="006A4470" w:rsidP="006A4470">
      <w:pPr>
        <w:spacing w:after="120" w:line="240" w:lineRule="auto"/>
        <w:rPr>
          <w:ins w:id="183" w:author="Raphael Malyankar" w:date="2024-12-04T22:31:00Z" w16du:dateUtc="2024-12-05T05:31:00Z"/>
          <w:lang w:val="en-GB"/>
        </w:rPr>
      </w:pPr>
      <w:ins w:id="184" w:author="Raphael Malyankar" w:date="2024-12-04T22:31:00Z" w16du:dateUtc="2024-12-05T05:31:00Z">
        <w:r w:rsidRPr="00A7584B">
          <w:rPr>
            <w:lang w:val="en-GB"/>
          </w:rPr>
          <w:t>Typically clarifications for non-substantive reasons remove ambiguity; correct grammatical and spelling errors; amend or update cross references; revise check messages or clarify check descriptions without requiring manufacturers to change their software.</w:t>
        </w:r>
      </w:ins>
    </w:p>
    <w:p w14:paraId="7C2A7294" w14:textId="34340438" w:rsidR="00840BC2" w:rsidDel="006A4470" w:rsidRDefault="00A6513D" w:rsidP="00423EF0">
      <w:pPr>
        <w:spacing w:after="120" w:line="240" w:lineRule="auto"/>
        <w:rPr>
          <w:del w:id="185" w:author="Raphael Malyankar" w:date="2024-12-04T22:31:00Z" w16du:dateUtc="2024-12-05T05:31:00Z"/>
          <w:lang w:val="en-GB"/>
        </w:rPr>
      </w:pPr>
      <w:del w:id="186" w:author="Raphael Malyankar" w:date="2024-12-04T22:31:00Z" w16du:dateUtc="2024-12-05T05:31:00Z">
        <w:r w:rsidRPr="00CF30EA" w:rsidDel="006A4470">
          <w:rPr>
            <w:i/>
            <w:lang w:val="en-GB"/>
          </w:rPr>
          <w:delText>Clarifications</w:delText>
        </w:r>
        <w:r w:rsidRPr="00CF30EA" w:rsidDel="006A4470">
          <w:rPr>
            <w:lang w:val="en-GB"/>
          </w:rPr>
          <w:delText xml:space="preserve"> are changes to S-1</w:delText>
        </w:r>
        <w:r w:rsidR="00835384" w:rsidDel="006A4470">
          <w:rPr>
            <w:lang w:val="en-GB"/>
          </w:rPr>
          <w:delText>58</w:delText>
        </w:r>
        <w:r w:rsidR="005B4AFE" w:rsidDel="006A4470">
          <w:rPr>
            <w:lang w:val="en-GB"/>
          </w:rPr>
          <w:delText>:</w:delText>
        </w:r>
        <w:r w:rsidR="00215A58" w:rsidDel="006A4470">
          <w:rPr>
            <w:lang w:val="en-GB"/>
          </w:rPr>
          <w:delText>129</w:delText>
        </w:r>
        <w:r w:rsidR="00840BC2" w:rsidDel="006A4470">
          <w:rPr>
            <w:lang w:val="en-GB"/>
          </w:rPr>
          <w:delText xml:space="preserve"> arising from non-substantive reasons </w:delText>
        </w:r>
        <w:commentRangeStart w:id="187"/>
        <w:commentRangeStart w:id="188"/>
        <w:r w:rsidR="00840BC2" w:rsidDel="006A4470">
          <w:rPr>
            <w:lang w:val="en-GB"/>
          </w:rPr>
          <w:delText>or</w:delText>
        </w:r>
        <w:r w:rsidRPr="00CF30EA" w:rsidDel="006A4470">
          <w:rPr>
            <w:lang w:val="en-GB"/>
          </w:rPr>
          <w:delText xml:space="preserve"> </w:delText>
        </w:r>
        <w:r w:rsidR="00840BC2" w:rsidDel="006A4470">
          <w:rPr>
            <w:lang w:val="en-GB"/>
          </w:rPr>
          <w:delText>from introduction of a new edition or revision of S-</w:delText>
        </w:r>
        <w:commentRangeEnd w:id="187"/>
        <w:r w:rsidR="00215A58" w:rsidDel="006A4470">
          <w:rPr>
            <w:lang w:val="en-GB"/>
          </w:rPr>
          <w:delText>129</w:delText>
        </w:r>
        <w:r w:rsidR="00964AB6" w:rsidDel="006A4470">
          <w:rPr>
            <w:rStyle w:val="CommentReference"/>
          </w:rPr>
          <w:commentReference w:id="187"/>
        </w:r>
        <w:commentRangeEnd w:id="188"/>
        <w:r w:rsidR="004B194F" w:rsidDel="006A4470">
          <w:rPr>
            <w:rStyle w:val="CommentReference"/>
          </w:rPr>
          <w:commentReference w:id="188"/>
        </w:r>
        <w:r w:rsidR="00840BC2" w:rsidDel="006A4470">
          <w:rPr>
            <w:lang w:val="en-GB"/>
          </w:rPr>
          <w:delText>.</w:delText>
        </w:r>
      </w:del>
    </w:p>
    <w:p w14:paraId="10764D66" w14:textId="650D870D" w:rsidR="00A6513D" w:rsidDel="006A4470" w:rsidRDefault="00A6513D" w:rsidP="00423EF0">
      <w:pPr>
        <w:spacing w:after="120" w:line="240" w:lineRule="auto"/>
        <w:rPr>
          <w:del w:id="189" w:author="Raphael Malyankar" w:date="2024-12-04T22:31:00Z" w16du:dateUtc="2024-12-05T05:31:00Z"/>
          <w:lang w:val="en-GB"/>
        </w:rPr>
      </w:pPr>
      <w:del w:id="190" w:author="Raphael Malyankar" w:date="2024-12-04T22:31:00Z" w16du:dateUtc="2024-12-05T05:31:00Z">
        <w:r w:rsidRPr="00CF30EA" w:rsidDel="006A4470">
          <w:rPr>
            <w:lang w:val="en-GB"/>
          </w:rPr>
          <w:delText>Typically</w:delText>
        </w:r>
        <w:r w:rsidR="00840BC2" w:rsidDel="006A4470">
          <w:rPr>
            <w:lang w:val="en-GB"/>
          </w:rPr>
          <w:delText xml:space="preserve"> clarifications for non-substantive reasons</w:delText>
        </w:r>
        <w:r w:rsidRPr="00CF30EA" w:rsidDel="006A4470">
          <w:rPr>
            <w:lang w:val="en-GB"/>
          </w:rPr>
          <w:delText xml:space="preserve"> remove ambiguity; correct grammatical and spelling errors; amend or update cross references; </w:delText>
        </w:r>
        <w:r w:rsidR="005B4AFE" w:rsidDel="006A4470">
          <w:rPr>
            <w:lang w:val="en-GB"/>
          </w:rPr>
          <w:delText>revise check messages or clarify check descriptions; or revise classifications of checks as critical/error/warning</w:delText>
        </w:r>
        <w:r w:rsidRPr="00CF30EA" w:rsidDel="006A4470">
          <w:rPr>
            <w:lang w:val="en-GB"/>
          </w:rPr>
          <w:delText xml:space="preserve">. A </w:delText>
        </w:r>
        <w:r w:rsidRPr="00CF30EA" w:rsidDel="006A4470">
          <w:rPr>
            <w:i/>
            <w:lang w:val="en-GB"/>
          </w:rPr>
          <w:delText>clarification</w:delText>
        </w:r>
        <w:r w:rsidRPr="00CF30EA" w:rsidDel="006A4470">
          <w:rPr>
            <w:lang w:val="en-GB"/>
          </w:rPr>
          <w:delText xml:space="preserve"> must not cause any substantive semantic change to S-1</w:delText>
        </w:r>
        <w:r w:rsidR="00835384" w:rsidDel="006A4470">
          <w:rPr>
            <w:lang w:val="en-GB"/>
          </w:rPr>
          <w:delText>58</w:delText>
        </w:r>
        <w:r w:rsidR="00840BC2" w:rsidDel="006A4470">
          <w:rPr>
            <w:lang w:val="en-GB"/>
          </w:rPr>
          <w:delText>:</w:delText>
        </w:r>
        <w:r w:rsidR="00215A58" w:rsidDel="006A4470">
          <w:rPr>
            <w:lang w:val="en-GB"/>
          </w:rPr>
          <w:delText>129</w:delText>
        </w:r>
        <w:r w:rsidR="00840BC2" w:rsidDel="006A4470">
          <w:rPr>
            <w:lang w:val="en-GB"/>
          </w:rPr>
          <w:delText>.</w:delText>
        </w:r>
      </w:del>
    </w:p>
    <w:p w14:paraId="6920D6FF" w14:textId="7C8F0A21" w:rsidR="00840BC2" w:rsidRPr="00CF30EA" w:rsidDel="006A4470" w:rsidRDefault="00840BC2" w:rsidP="00423EF0">
      <w:pPr>
        <w:spacing w:after="120" w:line="240" w:lineRule="auto"/>
        <w:rPr>
          <w:del w:id="191" w:author="Raphael Malyankar" w:date="2024-12-04T22:31:00Z" w16du:dateUtc="2024-12-05T05:31:00Z"/>
          <w:lang w:val="en-GB"/>
        </w:rPr>
      </w:pPr>
      <w:del w:id="192" w:author="Raphael Malyankar" w:date="2024-12-04T22:31:00Z" w16du:dateUtc="2024-12-05T05:31:00Z">
        <w:r w:rsidDel="006A4470">
          <w:rPr>
            <w:lang w:val="en-GB"/>
          </w:rPr>
          <w:delText>Clarifications to S-158:</w:delText>
        </w:r>
        <w:r w:rsidR="00215A58" w:rsidDel="006A4470">
          <w:rPr>
            <w:lang w:val="en-GB"/>
          </w:rPr>
          <w:delText>129</w:delText>
        </w:r>
        <w:r w:rsidDel="006A4470">
          <w:rPr>
            <w:lang w:val="en-GB"/>
          </w:rPr>
          <w:delText xml:space="preserve"> for alignment to a new edition or revision of S-</w:delText>
        </w:r>
        <w:r w:rsidR="00215A58" w:rsidDel="006A4470">
          <w:rPr>
            <w:lang w:val="en-GB"/>
          </w:rPr>
          <w:delText>129</w:delText>
        </w:r>
        <w:r w:rsidDel="006A4470">
          <w:rPr>
            <w:lang w:val="en-GB"/>
          </w:rPr>
          <w:delText xml:space="preserve"> may update validation checks or add new validation checks. Validation checks for older but still active editions or revisions of S-</w:delText>
        </w:r>
        <w:r w:rsidR="00215A58" w:rsidDel="006A4470">
          <w:rPr>
            <w:lang w:val="en-GB"/>
          </w:rPr>
          <w:delText>129</w:delText>
        </w:r>
        <w:r w:rsidDel="006A4470">
          <w:rPr>
            <w:lang w:val="en-GB"/>
          </w:rPr>
          <w:delText xml:space="preserve"> wil be retained but may</w:delText>
        </w:r>
        <w:r w:rsidR="00964AB6" w:rsidDel="006A4470">
          <w:rPr>
            <w:lang w:val="en-GB"/>
          </w:rPr>
          <w:delText xml:space="preserve"> be marked as </w:delText>
        </w:r>
        <w:r w:rsidR="00964AB6" w:rsidRPr="00964AB6" w:rsidDel="006A4470">
          <w:rPr>
            <w:i/>
            <w:iCs/>
            <w:lang w:val="en-GB"/>
          </w:rPr>
          <w:delText>Deleted</w:delText>
        </w:r>
        <w:r w:rsidR="00964AB6" w:rsidDel="006A4470">
          <w:rPr>
            <w:lang w:val="en-GB"/>
          </w:rPr>
          <w:delText xml:space="preserve"> for the new edition/revision of S-</w:delText>
        </w:r>
        <w:r w:rsidR="00215A58" w:rsidDel="006A4470">
          <w:rPr>
            <w:lang w:val="en-GB"/>
          </w:rPr>
          <w:delText>129</w:delText>
        </w:r>
        <w:r w:rsidR="00964AB6" w:rsidDel="006A4470">
          <w:rPr>
            <w:lang w:val="en-GB"/>
          </w:rPr>
          <w:delText>.</w:delText>
        </w:r>
      </w:del>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52B10FBA"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w:t>
      </w:r>
      <w:r w:rsidR="00215A58">
        <w:rPr>
          <w:lang w:val="en-GB"/>
        </w:rPr>
        <w:t>129</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193" w:name="_Toc179499858"/>
      <w:r>
        <w:rPr>
          <w:lang w:val="en-GB"/>
        </w:rPr>
        <w:t>Check Structure</w:t>
      </w:r>
      <w:bookmarkEnd w:id="193"/>
    </w:p>
    <w:p w14:paraId="3667EFDF" w14:textId="6DB52B6F" w:rsidR="0089778F" w:rsidRDefault="00964AB6" w:rsidP="00611211">
      <w:pPr>
        <w:tabs>
          <w:tab w:val="left" w:pos="1701"/>
        </w:tabs>
        <w:spacing w:after="120" w:line="240" w:lineRule="auto"/>
        <w:rPr>
          <w:ins w:id="194" w:author="Raphael Malyankar" w:date="2024-12-04T22:32:00Z" w16du:dateUtc="2024-12-05T05:32:00Z"/>
          <w:lang w:val="en-GB"/>
        </w:rPr>
      </w:pPr>
      <w:r>
        <w:rPr>
          <w:lang w:val="en-GB"/>
        </w:rPr>
        <w:t>Check structure in S-158:</w:t>
      </w:r>
      <w:r w:rsidR="00215A58">
        <w:rPr>
          <w:lang w:val="en-GB"/>
        </w:rPr>
        <w:t>129</w:t>
      </w:r>
      <w:r>
        <w:rPr>
          <w:lang w:val="en-GB"/>
        </w:rPr>
        <w:t xml:space="preserve"> includes the fields specified in S-158 plus the additional fields specified in Table 2-1.</w:t>
      </w:r>
    </w:p>
    <w:p w14:paraId="5146E71D" w14:textId="2C4D17A0" w:rsidR="006A4470" w:rsidRDefault="006A4470" w:rsidP="00611211">
      <w:pPr>
        <w:tabs>
          <w:tab w:val="left" w:pos="1701"/>
        </w:tabs>
        <w:spacing w:after="120" w:line="240" w:lineRule="auto"/>
        <w:rPr>
          <w:lang w:val="en-GB"/>
        </w:rPr>
      </w:pPr>
      <w:ins w:id="195" w:author="Raphael Malyankar" w:date="2024-12-04T22:32:00Z" w16du:dateUtc="2024-12-05T05:32:00Z">
        <w:r w:rsidRPr="006A4470">
          <w:rPr>
            <w:lang w:val="en-GB"/>
          </w:rPr>
          <w:t>[PT to state if the now-optional Data Quality Measures column is used or not.]</w:t>
        </w:r>
      </w:ins>
    </w:p>
    <w:p w14:paraId="5FF8B6F9" w14:textId="1C7255F0" w:rsidR="0089778F" w:rsidRDefault="0089778F" w:rsidP="0089778F">
      <w:pPr>
        <w:pStyle w:val="Caption"/>
        <w:keepNext/>
      </w:pPr>
      <w:r>
        <w:lastRenderedPageBreak/>
        <w:t xml:space="preserve">Table </w:t>
      </w:r>
      <w:r w:rsidR="00F2138B">
        <w:fldChar w:fldCharType="begin"/>
      </w:r>
      <w:r w:rsidR="00F2138B">
        <w:instrText xml:space="preserve"> STYLEREF 1 \s </w:instrText>
      </w:r>
      <w:r w:rsidR="00F2138B">
        <w:fldChar w:fldCharType="separate"/>
      </w:r>
      <w:r w:rsidR="00F2138B">
        <w:rPr>
          <w:noProof/>
        </w:rPr>
        <w:t>2</w:t>
      </w:r>
      <w:r w:rsidR="00F2138B">
        <w:fldChar w:fldCharType="end"/>
      </w:r>
      <w:r w:rsidR="00F2138B">
        <w:t>-</w:t>
      </w:r>
      <w:r w:rsidR="00F2138B">
        <w:fldChar w:fldCharType="begin"/>
      </w:r>
      <w:r w:rsidR="00F2138B">
        <w:instrText xml:space="preserve"> SEQ Table \* ARABIC \s 1 </w:instrText>
      </w:r>
      <w:r w:rsidR="00F2138B">
        <w:fldChar w:fldCharType="separate"/>
      </w:r>
      <w:r w:rsidR="00F2138B">
        <w:rPr>
          <w:noProof/>
        </w:rPr>
        <w:t>1</w:t>
      </w:r>
      <w:r w:rsidR="00F2138B">
        <w:fldChar w:fldCharType="end"/>
      </w:r>
      <w:r>
        <w:t xml:space="preserve"> </w:t>
      </w:r>
      <w:r w:rsidR="00964AB6">
        <w:t>–</w:t>
      </w:r>
      <w:r>
        <w:t xml:space="preserve"> </w:t>
      </w:r>
      <w:r w:rsidR="00964AB6">
        <w:t>Extensions to check s</w:t>
      </w:r>
      <w:r>
        <w:t xml:space="preserve">tructure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330226" w:rsidRPr="0089778F" w14:paraId="19203968" w14:textId="77777777" w:rsidTr="00F2138B">
        <w:trPr>
          <w:cantSplit/>
          <w:tblHeader/>
        </w:trPr>
        <w:tc>
          <w:tcPr>
            <w:tcW w:w="1223" w:type="pct"/>
            <w:shd w:val="clear" w:color="auto" w:fill="D9D9D9"/>
          </w:tcPr>
          <w:p w14:paraId="54061DFB" w14:textId="0AFD5CDA" w:rsidR="00F7792E" w:rsidRPr="0089778F" w:rsidRDefault="0089778F" w:rsidP="0089778F">
            <w:pPr>
              <w:tabs>
                <w:tab w:val="left" w:pos="1701"/>
              </w:tabs>
              <w:spacing w:after="120" w:line="240" w:lineRule="auto"/>
              <w:rPr>
                <w:b/>
                <w:bCs/>
              </w:rPr>
            </w:pPr>
            <w:r w:rsidRPr="0089778F">
              <w:rPr>
                <w:b/>
                <w:bCs/>
              </w:rPr>
              <w:t>Column</w:t>
            </w:r>
            <w:r w:rsidR="00F7792E">
              <w:rPr>
                <w:b/>
                <w:bCs/>
              </w:rPr>
              <w:t xml:space="preserve"> Name</w:t>
            </w:r>
          </w:p>
        </w:tc>
        <w:tc>
          <w:tcPr>
            <w:tcW w:w="3777" w:type="pct"/>
            <w:shd w:val="clear" w:color="auto" w:fill="D9D9D9"/>
          </w:tcPr>
          <w:p w14:paraId="09B8FF21" w14:textId="77777777" w:rsidR="0089778F" w:rsidRPr="0089778F" w:rsidRDefault="0089778F" w:rsidP="0089778F">
            <w:pPr>
              <w:tabs>
                <w:tab w:val="left" w:pos="1701"/>
              </w:tabs>
              <w:spacing w:after="120" w:line="240" w:lineRule="auto"/>
              <w:rPr>
                <w:b/>
                <w:bCs/>
              </w:rPr>
            </w:pPr>
            <w:r w:rsidRPr="0089778F">
              <w:rPr>
                <w:b/>
                <w:bCs/>
              </w:rPr>
              <w:t>Description</w:t>
            </w:r>
          </w:p>
        </w:tc>
      </w:tr>
      <w:tr w:rsidR="00330226" w:rsidRPr="0089778F" w14:paraId="0C236516" w14:textId="77777777" w:rsidTr="00F2138B">
        <w:trPr>
          <w:cantSplit/>
        </w:trPr>
        <w:tc>
          <w:tcPr>
            <w:tcW w:w="1223" w:type="pct"/>
          </w:tcPr>
          <w:p w14:paraId="3767735B" w14:textId="4F8873E9" w:rsidR="00F7792E" w:rsidRPr="0089778F" w:rsidRDefault="00330226" w:rsidP="0089778F">
            <w:pPr>
              <w:tabs>
                <w:tab w:val="left" w:pos="1701"/>
              </w:tabs>
              <w:spacing w:after="120" w:line="240" w:lineRule="auto"/>
            </w:pPr>
            <w:r>
              <w:t>Apply To</w:t>
            </w:r>
          </w:p>
        </w:tc>
        <w:tc>
          <w:tcPr>
            <w:tcW w:w="3777" w:type="pct"/>
          </w:tcPr>
          <w:p w14:paraId="0CA5E5CE" w14:textId="547D1E83" w:rsidR="00330226" w:rsidRDefault="00330226" w:rsidP="00330226">
            <w:pPr>
              <w:tabs>
                <w:tab w:val="left" w:pos="1701"/>
              </w:tabs>
              <w:spacing w:after="120" w:line="240" w:lineRule="auto"/>
            </w:pPr>
            <w:r>
              <w:t>An indicator of check applicability by type of dataset:</w:t>
            </w:r>
          </w:p>
          <w:p w14:paraId="16C12E8C" w14:textId="7A29799F" w:rsidR="008D3A26" w:rsidRPr="0089778F" w:rsidRDefault="00330226" w:rsidP="00330226">
            <w:pPr>
              <w:tabs>
                <w:tab w:val="left" w:pos="1701"/>
              </w:tabs>
              <w:spacing w:after="120" w:line="240" w:lineRule="auto"/>
            </w:pPr>
            <w:r>
              <w:t>See Table 2-2 for the codes and their meanings.</w:t>
            </w:r>
          </w:p>
        </w:tc>
      </w:tr>
    </w:tbl>
    <w:p w14:paraId="0BBAB844" w14:textId="77777777" w:rsidR="0089778F" w:rsidRDefault="0089778F" w:rsidP="00611211">
      <w:pPr>
        <w:tabs>
          <w:tab w:val="left" w:pos="1701"/>
        </w:tabs>
        <w:spacing w:after="120" w:line="240" w:lineRule="auto"/>
        <w:rPr>
          <w:lang w:val="en-GB"/>
        </w:rPr>
      </w:pPr>
    </w:p>
    <w:p w14:paraId="76CE19E9" w14:textId="77777777" w:rsidR="00330226" w:rsidRDefault="00330226" w:rsidP="00611211">
      <w:pPr>
        <w:tabs>
          <w:tab w:val="left" w:pos="1701"/>
        </w:tabs>
        <w:spacing w:after="120" w:line="240" w:lineRule="auto"/>
        <w:rPr>
          <w:lang w:val="en-GB"/>
        </w:rPr>
      </w:pPr>
    </w:p>
    <w:p w14:paraId="7810B295" w14:textId="5220FCE5" w:rsidR="00F2138B" w:rsidRDefault="00F2138B" w:rsidP="00F2138B">
      <w:pPr>
        <w:pStyle w:val="Caption"/>
        <w:keepNext/>
      </w:pPr>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2</w:t>
      </w:r>
      <w:r>
        <w:fldChar w:fldCharType="end"/>
      </w:r>
      <w:r>
        <w:t xml:space="preserve"> - Indicators for "Apply To" column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7"/>
        <w:gridCol w:w="2095"/>
        <w:gridCol w:w="5974"/>
      </w:tblGrid>
      <w:tr w:rsidR="00F2138B" w14:paraId="413478DF" w14:textId="77777777" w:rsidTr="00F2138B">
        <w:trPr>
          <w:cantSplit/>
          <w:tblHeader/>
        </w:trPr>
        <w:tc>
          <w:tcPr>
            <w:tcW w:w="52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F66CD49" w14:textId="5E96DED7" w:rsidR="00330226" w:rsidRPr="00F2138B" w:rsidRDefault="00330226" w:rsidP="00B8317A">
            <w:pPr>
              <w:jc w:val="center"/>
              <w:rPr>
                <w:b/>
                <w:bCs/>
              </w:rPr>
            </w:pPr>
            <w:r w:rsidRPr="00F2138B">
              <w:rPr>
                <w:b/>
                <w:bCs/>
              </w:rPr>
              <w:t>Code</w:t>
            </w:r>
          </w:p>
        </w:tc>
        <w:tc>
          <w:tcPr>
            <w:tcW w:w="116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5DE22FD" w14:textId="2AF60445" w:rsidR="00330226" w:rsidRPr="00F2138B" w:rsidRDefault="00330226" w:rsidP="00B8317A">
            <w:pPr>
              <w:jc w:val="center"/>
              <w:rPr>
                <w:b/>
                <w:bCs/>
              </w:rPr>
            </w:pPr>
            <w:r w:rsidRPr="00F2138B">
              <w:rPr>
                <w:b/>
                <w:bCs/>
              </w:rPr>
              <w:t>Subject of check</w:t>
            </w:r>
          </w:p>
        </w:tc>
        <w:tc>
          <w:tcPr>
            <w:tcW w:w="331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F129F6" w14:textId="06823C1A" w:rsidR="00330226" w:rsidRPr="00F2138B" w:rsidRDefault="00330226" w:rsidP="00B8317A">
            <w:pPr>
              <w:rPr>
                <w:b/>
                <w:bCs/>
              </w:rPr>
            </w:pPr>
            <w:r w:rsidRPr="00F2138B">
              <w:rPr>
                <w:b/>
                <w:bCs/>
              </w:rPr>
              <w:t>Description</w:t>
            </w:r>
          </w:p>
        </w:tc>
      </w:tr>
      <w:tr w:rsidR="00F2138B" w14:paraId="43F28AAC"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0431DD07" w14:textId="77777777" w:rsidR="00330226" w:rsidRDefault="00330226" w:rsidP="00B8317A">
            <w:pPr>
              <w:jc w:val="center"/>
            </w:pPr>
            <w:r>
              <w:t>B</w:t>
            </w:r>
          </w:p>
        </w:tc>
        <w:tc>
          <w:tcPr>
            <w:tcW w:w="1162" w:type="pct"/>
            <w:tcBorders>
              <w:top w:val="single" w:sz="4" w:space="0" w:color="000000"/>
              <w:left w:val="single" w:sz="4" w:space="0" w:color="000000"/>
              <w:bottom w:val="single" w:sz="4" w:space="0" w:color="000000"/>
              <w:right w:val="single" w:sz="4" w:space="0" w:color="000000"/>
            </w:tcBorders>
            <w:hideMark/>
          </w:tcPr>
          <w:p w14:paraId="07F903A1" w14:textId="77777777" w:rsidR="00330226" w:rsidRDefault="00330226" w:rsidP="00B8317A">
            <w:pPr>
              <w:jc w:val="center"/>
            </w:pPr>
            <w:r>
              <w:t>Base</w:t>
            </w:r>
          </w:p>
        </w:tc>
        <w:tc>
          <w:tcPr>
            <w:tcW w:w="3313" w:type="pct"/>
            <w:tcBorders>
              <w:top w:val="single" w:sz="4" w:space="0" w:color="000000"/>
              <w:left w:val="single" w:sz="4" w:space="0" w:color="000000"/>
              <w:bottom w:val="single" w:sz="4" w:space="0" w:color="000000"/>
              <w:right w:val="single" w:sz="4" w:space="0" w:color="000000"/>
            </w:tcBorders>
            <w:hideMark/>
          </w:tcPr>
          <w:p w14:paraId="770CDFCC" w14:textId="77777777" w:rsidR="00330226" w:rsidRDefault="00330226" w:rsidP="00B8317A">
            <w:r>
              <w:t>Apply check to new dataset, new edition, and post-update dataset (after updates have been applied to the base).</w:t>
            </w:r>
          </w:p>
        </w:tc>
      </w:tr>
      <w:tr w:rsidR="00F2138B" w14:paraId="5B883ED0"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4ABEC22C" w14:textId="77777777" w:rsidR="00330226" w:rsidRDefault="00330226" w:rsidP="00B8317A">
            <w:pPr>
              <w:jc w:val="center"/>
            </w:pPr>
            <w:r>
              <w:t>U</w:t>
            </w:r>
          </w:p>
        </w:tc>
        <w:tc>
          <w:tcPr>
            <w:tcW w:w="1162" w:type="pct"/>
            <w:tcBorders>
              <w:top w:val="single" w:sz="4" w:space="0" w:color="000000"/>
              <w:left w:val="single" w:sz="4" w:space="0" w:color="000000"/>
              <w:bottom w:val="single" w:sz="4" w:space="0" w:color="000000"/>
              <w:right w:val="single" w:sz="4" w:space="0" w:color="000000"/>
            </w:tcBorders>
            <w:hideMark/>
          </w:tcPr>
          <w:p w14:paraId="132BFC16" w14:textId="77777777" w:rsidR="00330226" w:rsidRDefault="00330226" w:rsidP="00B8317A">
            <w:pPr>
              <w:jc w:val="center"/>
            </w:pPr>
            <w:r>
              <w:t>Update</w:t>
            </w:r>
          </w:p>
        </w:tc>
        <w:tc>
          <w:tcPr>
            <w:tcW w:w="3313" w:type="pct"/>
            <w:tcBorders>
              <w:top w:val="single" w:sz="4" w:space="0" w:color="000000"/>
              <w:left w:val="single" w:sz="4" w:space="0" w:color="000000"/>
              <w:bottom w:val="single" w:sz="4" w:space="0" w:color="000000"/>
              <w:right w:val="single" w:sz="4" w:space="0" w:color="000000"/>
            </w:tcBorders>
            <w:hideMark/>
          </w:tcPr>
          <w:p w14:paraId="19729343" w14:textId="77777777" w:rsidR="00330226" w:rsidRDefault="00330226" w:rsidP="00B8317A">
            <w:r>
              <w:t>Apply check to update datasets in isolation.</w:t>
            </w:r>
          </w:p>
        </w:tc>
      </w:tr>
      <w:tr w:rsidR="00F2138B" w14:paraId="37EE615E"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14DEAAB9" w14:textId="77777777" w:rsidR="00330226" w:rsidRDefault="00330226" w:rsidP="00B8317A">
            <w:pPr>
              <w:jc w:val="center"/>
            </w:pPr>
            <w:r>
              <w:t>S</w:t>
            </w:r>
          </w:p>
        </w:tc>
        <w:tc>
          <w:tcPr>
            <w:tcW w:w="1162" w:type="pct"/>
            <w:tcBorders>
              <w:top w:val="single" w:sz="4" w:space="0" w:color="000000"/>
              <w:left w:val="single" w:sz="4" w:space="0" w:color="000000"/>
              <w:bottom w:val="single" w:sz="4" w:space="0" w:color="000000"/>
              <w:right w:val="single" w:sz="4" w:space="0" w:color="000000"/>
            </w:tcBorders>
            <w:hideMark/>
          </w:tcPr>
          <w:p w14:paraId="3D484A08" w14:textId="77777777" w:rsidR="00330226" w:rsidRDefault="00330226" w:rsidP="00B8317A">
            <w:pPr>
              <w:jc w:val="center"/>
            </w:pPr>
            <w:r>
              <w:t>Post-update</w:t>
            </w:r>
          </w:p>
        </w:tc>
        <w:tc>
          <w:tcPr>
            <w:tcW w:w="3313" w:type="pct"/>
            <w:tcBorders>
              <w:top w:val="single" w:sz="4" w:space="0" w:color="000000"/>
              <w:left w:val="single" w:sz="4" w:space="0" w:color="000000"/>
              <w:bottom w:val="single" w:sz="4" w:space="0" w:color="000000"/>
              <w:right w:val="single" w:sz="4" w:space="0" w:color="000000"/>
            </w:tcBorders>
            <w:hideMark/>
          </w:tcPr>
          <w:p w14:paraId="194CF20B" w14:textId="5554D6AC" w:rsidR="00330226" w:rsidRDefault="00330226" w:rsidP="00B8317A">
            <w:r>
              <w:t xml:space="preserve">Apply check only to a post-update dataset (i.e. subsequent to application of </w:t>
            </w:r>
            <w:r w:rsidR="00F2138B">
              <w:t>all available</w:t>
            </w:r>
            <w:r>
              <w:t xml:space="preserve"> update</w:t>
            </w:r>
            <w:r w:rsidR="00F2138B">
              <w:t>s</w:t>
            </w:r>
            <w:r>
              <w:t>).</w:t>
            </w:r>
          </w:p>
        </w:tc>
      </w:tr>
    </w:tbl>
    <w:p w14:paraId="1B9BC9D6" w14:textId="77777777" w:rsidR="00330226" w:rsidRDefault="00330226" w:rsidP="00611211">
      <w:pPr>
        <w:tabs>
          <w:tab w:val="left" w:pos="1701"/>
        </w:tabs>
        <w:spacing w:after="120" w:line="240" w:lineRule="auto"/>
        <w:rPr>
          <w:lang w:val="en-GB"/>
        </w:rPr>
      </w:pPr>
    </w:p>
    <w:p w14:paraId="24DC05EB" w14:textId="77777777" w:rsidR="003E0544" w:rsidRDefault="003E0544"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196" w:name="_Ref172572327"/>
      <w:bookmarkStart w:id="197" w:name="_Toc179499859"/>
      <w:r>
        <w:rPr>
          <w:lang w:val="en-GB"/>
        </w:rPr>
        <w:t>Check Syntax</w:t>
      </w:r>
      <w:bookmarkEnd w:id="196"/>
      <w:bookmarkEnd w:id="197"/>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198" w:name="_Toc179499860"/>
      <w:r>
        <w:rPr>
          <w:lang w:val="en-GB"/>
        </w:rPr>
        <w:t>Organisation</w:t>
      </w:r>
      <w:bookmarkEnd w:id="198"/>
    </w:p>
    <w:p w14:paraId="76A667AF" w14:textId="19FD2CC1" w:rsidR="002C7023" w:rsidRDefault="002C7023" w:rsidP="00D76F20">
      <w:pPr>
        <w:tabs>
          <w:tab w:val="left" w:pos="1701"/>
        </w:tabs>
        <w:spacing w:line="240" w:lineRule="auto"/>
        <w:rPr>
          <w:lang w:val="en-GB"/>
        </w:rPr>
      </w:pPr>
      <w:r>
        <w:rPr>
          <w:lang w:val="en-GB"/>
        </w:rPr>
        <w:t>The list of validation checks for this edition of S-158:</w:t>
      </w:r>
      <w:r w:rsidR="00215A58">
        <w:rPr>
          <w:lang w:val="en-GB"/>
        </w:rPr>
        <w:t>129</w:t>
      </w:r>
      <w:r>
        <w:rPr>
          <w:lang w:val="en-GB"/>
        </w:rPr>
        <w:t xml:space="preserve"> is available separately (see clause 8). The list of checks accompanies this specification and forms an integral part of it.</w:t>
      </w:r>
    </w:p>
    <w:p w14:paraId="0BFAC6DF" w14:textId="721EB40C" w:rsidR="00F1226C" w:rsidRDefault="00D76F20" w:rsidP="00D76F20">
      <w:pPr>
        <w:tabs>
          <w:tab w:val="left" w:pos="1701"/>
        </w:tabs>
        <w:spacing w:line="240" w:lineRule="auto"/>
        <w:rPr>
          <w:lang w:val="en-GB"/>
        </w:rPr>
      </w:pPr>
      <w:r>
        <w:rPr>
          <w:lang w:val="en-GB"/>
        </w:rPr>
        <w:t>[Describe numbering scheme and organization. To do</w:t>
      </w:r>
      <w:r w:rsidR="0066513D">
        <w:rPr>
          <w:lang w:val="en-GB"/>
        </w:rPr>
        <w:t>,</w:t>
      </w:r>
      <w:r>
        <w:rPr>
          <w:lang w:val="en-GB"/>
        </w:rPr>
        <w:t xml:space="preserve"> </w:t>
      </w:r>
      <w:r w:rsidR="0066513D">
        <w:rPr>
          <w:lang w:val="en-GB"/>
        </w:rPr>
        <w:t>by</w:t>
      </w:r>
      <w:r>
        <w:rPr>
          <w:lang w:val="en-GB"/>
        </w:rPr>
        <w:t xml:space="preserve"> P</w:t>
      </w:r>
      <w:r w:rsidR="008739B6">
        <w:rPr>
          <w:lang w:val="en-GB"/>
        </w:rPr>
        <w:t>roject Team</w:t>
      </w:r>
      <w:r>
        <w:rPr>
          <w:lang w:val="en-GB"/>
        </w:rPr>
        <w:t>]</w:t>
      </w:r>
    </w:p>
    <w:p w14:paraId="462AB0AA" w14:textId="77777777" w:rsidR="004A1094" w:rsidRPr="004A1094" w:rsidRDefault="004A1094" w:rsidP="00F2138B">
      <w:pPr>
        <w:pStyle w:val="Heading1"/>
        <w:rPr>
          <w:lang w:val="en-GB"/>
        </w:rPr>
      </w:pPr>
      <w:bookmarkStart w:id="199" w:name="_Toc179220192"/>
      <w:bookmarkStart w:id="200" w:name="_Toc179499861"/>
      <w:commentRangeStart w:id="201"/>
      <w:r w:rsidRPr="004A1094">
        <w:rPr>
          <w:lang w:val="en-GB"/>
        </w:rPr>
        <w:t>Other Applicable Checks</w:t>
      </w:r>
      <w:bookmarkEnd w:id="199"/>
      <w:bookmarkEnd w:id="200"/>
      <w:commentRangeEnd w:id="201"/>
      <w:r w:rsidR="00141425">
        <w:rPr>
          <w:rStyle w:val="CommentReference"/>
          <w:b w:val="0"/>
          <w:bCs w:val="0"/>
        </w:rPr>
        <w:commentReference w:id="201"/>
      </w:r>
    </w:p>
    <w:p w14:paraId="6EC851AE" w14:textId="77777777" w:rsidR="004A1094" w:rsidRPr="004A1094" w:rsidRDefault="004A1094" w:rsidP="00F2138B">
      <w:pPr>
        <w:pStyle w:val="Heading2"/>
        <w:rPr>
          <w:lang w:val="en-GB"/>
        </w:rPr>
      </w:pPr>
      <w:bookmarkStart w:id="202" w:name="_Toc179220193"/>
      <w:bookmarkStart w:id="203" w:name="_Toc179499862"/>
      <w:r w:rsidRPr="004A1094">
        <w:rPr>
          <w:lang w:val="en-GB"/>
        </w:rPr>
        <w:t>Generic S-100 checks</w:t>
      </w:r>
      <w:bookmarkEnd w:id="202"/>
      <w:bookmarkEnd w:id="203"/>
    </w:p>
    <w:p w14:paraId="15F27DF2" w14:textId="7AA26EBE" w:rsidR="004A1094" w:rsidRPr="004A1094" w:rsidRDefault="004A1094" w:rsidP="004A1094">
      <w:pPr>
        <w:tabs>
          <w:tab w:val="left" w:pos="1701"/>
        </w:tabs>
        <w:spacing w:line="240" w:lineRule="auto"/>
        <w:rPr>
          <w:lang w:val="en-GB"/>
        </w:rPr>
      </w:pPr>
      <w:r w:rsidRPr="004A1094">
        <w:rPr>
          <w:lang w:val="en-GB"/>
        </w:rPr>
        <w:t>S-1</w:t>
      </w:r>
      <w:r w:rsidR="00C53F21">
        <w:rPr>
          <w:lang w:val="en-GB"/>
        </w:rPr>
        <w:t>29</w:t>
      </w:r>
      <w:r w:rsidRPr="004A1094">
        <w:rPr>
          <w:lang w:val="en-GB"/>
        </w:rPr>
        <w:t xml:space="preserve"> datasets and exchange sets must also be validated using the following subset of the generic S-100 validation checks defined in S-158:100:</w:t>
      </w:r>
    </w:p>
    <w:tbl>
      <w:tblPr>
        <w:tblStyle w:val="TableGrid"/>
        <w:tblW w:w="5000" w:type="pct"/>
        <w:tblCellMar>
          <w:left w:w="58" w:type="dxa"/>
          <w:right w:w="58" w:type="dxa"/>
        </w:tblCellMar>
        <w:tblLook w:val="04A0" w:firstRow="1" w:lastRow="0" w:firstColumn="1" w:lastColumn="0" w:noHBand="0" w:noVBand="1"/>
      </w:tblPr>
      <w:tblGrid>
        <w:gridCol w:w="1891"/>
        <w:gridCol w:w="1818"/>
        <w:gridCol w:w="2148"/>
        <w:gridCol w:w="3159"/>
      </w:tblGrid>
      <w:tr w:rsidR="00C53F21" w:rsidRPr="004A1094" w14:paraId="2F49BDF7" w14:textId="77777777" w:rsidTr="00141425">
        <w:trPr>
          <w:tblHeader/>
        </w:trPr>
        <w:tc>
          <w:tcPr>
            <w:tcW w:w="1049" w:type="pct"/>
            <w:shd w:val="clear" w:color="auto" w:fill="D9D9D9" w:themeFill="background1" w:themeFillShade="D9"/>
          </w:tcPr>
          <w:p w14:paraId="12D6589A" w14:textId="77777777" w:rsidR="004A1094" w:rsidRPr="004A1094" w:rsidRDefault="004A1094" w:rsidP="00A61EE2">
            <w:pPr>
              <w:tabs>
                <w:tab w:val="left" w:pos="1701"/>
              </w:tabs>
              <w:spacing w:after="60" w:line="240" w:lineRule="auto"/>
              <w:jc w:val="left"/>
              <w:rPr>
                <w:b/>
                <w:bCs/>
                <w:lang w:val="en-GB"/>
              </w:rPr>
            </w:pPr>
            <w:r w:rsidRPr="004A1094">
              <w:rPr>
                <w:b/>
                <w:bCs/>
                <w:lang w:val="en-GB"/>
              </w:rPr>
              <w:t>Document reference in S</w:t>
            </w:r>
            <w:r w:rsidRPr="004A1094">
              <w:rPr>
                <w:b/>
                <w:bCs/>
                <w:lang w:val="en-GB"/>
              </w:rPr>
              <w:noBreakHyphen/>
              <w:t>158:100 list</w:t>
            </w:r>
          </w:p>
        </w:tc>
        <w:tc>
          <w:tcPr>
            <w:tcW w:w="1008" w:type="pct"/>
            <w:shd w:val="clear" w:color="auto" w:fill="D9D9D9" w:themeFill="background1" w:themeFillShade="D9"/>
          </w:tcPr>
          <w:p w14:paraId="4411BB73" w14:textId="77777777" w:rsidR="004A1094" w:rsidRPr="004A1094" w:rsidRDefault="004A1094" w:rsidP="00DA5883">
            <w:pPr>
              <w:tabs>
                <w:tab w:val="left" w:pos="1701"/>
              </w:tabs>
              <w:spacing w:after="60" w:line="240" w:lineRule="auto"/>
              <w:rPr>
                <w:b/>
                <w:bCs/>
                <w:lang w:val="en-GB"/>
              </w:rPr>
            </w:pPr>
            <w:commentRangeStart w:id="204"/>
            <w:r w:rsidRPr="004A1094">
              <w:rPr>
                <w:b/>
                <w:bCs/>
                <w:lang w:val="en-GB"/>
              </w:rPr>
              <w:t>Checks</w:t>
            </w:r>
            <w:commentRangeEnd w:id="204"/>
            <w:r w:rsidRPr="004A1094">
              <w:commentReference w:id="204"/>
            </w:r>
          </w:p>
        </w:tc>
        <w:tc>
          <w:tcPr>
            <w:tcW w:w="1191" w:type="pct"/>
            <w:shd w:val="clear" w:color="auto" w:fill="D9D9D9" w:themeFill="background1" w:themeFillShade="D9"/>
          </w:tcPr>
          <w:p w14:paraId="77510AC2" w14:textId="77777777" w:rsidR="004A1094" w:rsidRPr="004A1094" w:rsidRDefault="004A1094" w:rsidP="00DA5883">
            <w:pPr>
              <w:tabs>
                <w:tab w:val="left" w:pos="1701"/>
              </w:tabs>
              <w:spacing w:after="60" w:line="240" w:lineRule="auto"/>
              <w:rPr>
                <w:b/>
                <w:bCs/>
                <w:lang w:val="en-GB"/>
              </w:rPr>
            </w:pPr>
            <w:r w:rsidRPr="004A1094">
              <w:rPr>
                <w:b/>
                <w:bCs/>
                <w:lang w:val="en-GB"/>
              </w:rPr>
              <w:t>Apply to</w:t>
            </w:r>
          </w:p>
        </w:tc>
        <w:tc>
          <w:tcPr>
            <w:tcW w:w="1752" w:type="pct"/>
            <w:shd w:val="clear" w:color="auto" w:fill="D9D9D9" w:themeFill="background1" w:themeFillShade="D9"/>
          </w:tcPr>
          <w:p w14:paraId="7B16A876" w14:textId="77777777" w:rsidR="004A1094" w:rsidRPr="004A1094" w:rsidRDefault="004A1094" w:rsidP="00DA5883">
            <w:pPr>
              <w:tabs>
                <w:tab w:val="left" w:pos="1701"/>
              </w:tabs>
              <w:spacing w:after="60" w:line="240" w:lineRule="auto"/>
              <w:rPr>
                <w:b/>
                <w:bCs/>
                <w:lang w:val="en-GB"/>
              </w:rPr>
            </w:pPr>
            <w:r w:rsidRPr="004A1094">
              <w:rPr>
                <w:b/>
                <w:bCs/>
                <w:lang w:val="en-GB"/>
              </w:rPr>
              <w:t>Remarks</w:t>
            </w:r>
          </w:p>
        </w:tc>
      </w:tr>
      <w:tr w:rsidR="00C53F21" w:rsidRPr="004A1094" w14:paraId="52AB6B4D" w14:textId="77777777" w:rsidTr="00141425">
        <w:tc>
          <w:tcPr>
            <w:tcW w:w="1049" w:type="pct"/>
          </w:tcPr>
          <w:p w14:paraId="3B097363" w14:textId="77777777" w:rsidR="004A1094" w:rsidRPr="004A1094" w:rsidRDefault="004A1094" w:rsidP="00DA5883">
            <w:pPr>
              <w:tabs>
                <w:tab w:val="left" w:pos="1701"/>
              </w:tabs>
              <w:spacing w:after="60" w:line="240" w:lineRule="auto"/>
              <w:rPr>
                <w:lang w:val="en-GB"/>
              </w:rPr>
            </w:pPr>
            <w:r w:rsidRPr="004A1094">
              <w:rPr>
                <w:lang w:val="en-GB"/>
              </w:rPr>
              <w:t>Part 1</w:t>
            </w:r>
          </w:p>
        </w:tc>
        <w:tc>
          <w:tcPr>
            <w:tcW w:w="1008" w:type="pct"/>
          </w:tcPr>
          <w:p w14:paraId="749C81D1" w14:textId="4FE77765" w:rsidR="004A1094" w:rsidRPr="004A1094" w:rsidRDefault="004A1094" w:rsidP="00DA5883">
            <w:pPr>
              <w:tabs>
                <w:tab w:val="left" w:pos="1701"/>
              </w:tabs>
              <w:spacing w:after="60" w:line="240" w:lineRule="auto"/>
              <w:rPr>
                <w:lang w:val="en-GB"/>
              </w:rPr>
            </w:pPr>
            <w:del w:id="205" w:author="Raphael Malyankar" w:date="2024-12-04T22:34:00Z" w16du:dateUtc="2024-12-05T05:34:00Z">
              <w:r w:rsidRPr="004A1094" w:rsidDel="00141425">
                <w:rPr>
                  <w:lang w:val="en-GB"/>
                </w:rPr>
                <w:delText>All</w:delText>
              </w:r>
            </w:del>
            <w:ins w:id="206" w:author="Raphael Malyankar" w:date="2024-12-04T22:34:00Z" w16du:dateUtc="2024-12-05T05:34:00Z">
              <w:r w:rsidR="00141425">
                <w:rPr>
                  <w:lang w:val="en-GB"/>
                </w:rPr>
                <w:t>N/A</w:t>
              </w:r>
            </w:ins>
          </w:p>
        </w:tc>
        <w:tc>
          <w:tcPr>
            <w:tcW w:w="1191" w:type="pct"/>
          </w:tcPr>
          <w:p w14:paraId="332D1B7F"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6484B89E"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00BA006B" w14:textId="77777777" w:rsidTr="00141425">
        <w:tc>
          <w:tcPr>
            <w:tcW w:w="1049" w:type="pct"/>
          </w:tcPr>
          <w:p w14:paraId="15404403" w14:textId="77777777" w:rsidR="004A1094" w:rsidRPr="004A1094" w:rsidRDefault="004A1094" w:rsidP="00DA5883">
            <w:pPr>
              <w:tabs>
                <w:tab w:val="left" w:pos="1701"/>
              </w:tabs>
              <w:spacing w:after="60" w:line="240" w:lineRule="auto"/>
              <w:rPr>
                <w:lang w:val="en-GB"/>
              </w:rPr>
            </w:pPr>
            <w:r w:rsidRPr="004A1094">
              <w:rPr>
                <w:lang w:val="en-GB"/>
              </w:rPr>
              <w:t>Part 2 / 2a</w:t>
            </w:r>
          </w:p>
        </w:tc>
        <w:tc>
          <w:tcPr>
            <w:tcW w:w="1008" w:type="pct"/>
          </w:tcPr>
          <w:p w14:paraId="5D7DF52A" w14:textId="3E852CC7" w:rsidR="004A1094" w:rsidRPr="004A1094" w:rsidRDefault="004A1094" w:rsidP="00DA5883">
            <w:pPr>
              <w:tabs>
                <w:tab w:val="left" w:pos="1701"/>
              </w:tabs>
              <w:spacing w:after="60" w:line="240" w:lineRule="auto"/>
              <w:rPr>
                <w:lang w:val="en-GB"/>
              </w:rPr>
            </w:pPr>
            <w:del w:id="207" w:author="Raphael Malyankar" w:date="2024-12-04T22:34:00Z" w16du:dateUtc="2024-12-05T05:34:00Z">
              <w:r w:rsidRPr="004A1094" w:rsidDel="00141425">
                <w:rPr>
                  <w:lang w:val="en-GB"/>
                </w:rPr>
                <w:delText>All</w:delText>
              </w:r>
            </w:del>
            <w:ins w:id="208" w:author="Raphael Malyankar" w:date="2024-12-04T22:34:00Z" w16du:dateUtc="2024-12-05T05:34:00Z">
              <w:r w:rsidR="00141425">
                <w:rPr>
                  <w:lang w:val="en-GB"/>
                </w:rPr>
                <w:t>N/A</w:t>
              </w:r>
            </w:ins>
          </w:p>
        </w:tc>
        <w:tc>
          <w:tcPr>
            <w:tcW w:w="1191" w:type="pct"/>
          </w:tcPr>
          <w:p w14:paraId="44333070"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7AD60CE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1BD3C661" w14:textId="77777777" w:rsidTr="00141425">
        <w:tc>
          <w:tcPr>
            <w:tcW w:w="1049" w:type="pct"/>
          </w:tcPr>
          <w:p w14:paraId="7AAEBE24" w14:textId="77777777" w:rsidR="004A1094" w:rsidRPr="004A1094" w:rsidRDefault="004A1094" w:rsidP="00DA5883">
            <w:pPr>
              <w:tabs>
                <w:tab w:val="left" w:pos="1701"/>
              </w:tabs>
              <w:spacing w:after="60" w:line="240" w:lineRule="auto"/>
              <w:rPr>
                <w:lang w:val="en-GB"/>
              </w:rPr>
            </w:pPr>
            <w:r w:rsidRPr="004A1094">
              <w:rPr>
                <w:lang w:val="en-GB"/>
              </w:rPr>
              <w:t>Part 4a</w:t>
            </w:r>
          </w:p>
        </w:tc>
        <w:tc>
          <w:tcPr>
            <w:tcW w:w="1008" w:type="pct"/>
          </w:tcPr>
          <w:p w14:paraId="1CC170E7" w14:textId="490A81AB" w:rsidR="004A1094" w:rsidRPr="004A1094" w:rsidRDefault="004A1094" w:rsidP="00DA5883">
            <w:pPr>
              <w:tabs>
                <w:tab w:val="left" w:pos="1701"/>
              </w:tabs>
              <w:spacing w:after="60" w:line="240" w:lineRule="auto"/>
              <w:rPr>
                <w:lang w:val="en-GB"/>
              </w:rPr>
            </w:pPr>
            <w:r w:rsidRPr="004A1094">
              <w:rPr>
                <w:lang w:val="en-GB"/>
              </w:rPr>
              <w:t>All</w:t>
            </w:r>
            <w:ins w:id="209" w:author="Raphael Malyankar" w:date="2024-12-04T22:34:00Z" w16du:dateUtc="2024-12-05T05:34:00Z">
              <w:r w:rsidR="00141425">
                <w:rPr>
                  <w:lang w:val="en-GB"/>
                </w:rPr>
                <w:t xml:space="preserve"> Collection A checks</w:t>
              </w:r>
            </w:ins>
          </w:p>
        </w:tc>
        <w:tc>
          <w:tcPr>
            <w:tcW w:w="1191" w:type="pct"/>
          </w:tcPr>
          <w:p w14:paraId="44151CAB" w14:textId="77777777" w:rsidR="004A1094" w:rsidRPr="004A1094" w:rsidRDefault="004A1094" w:rsidP="00DA5883">
            <w:pPr>
              <w:tabs>
                <w:tab w:val="left" w:pos="1701"/>
              </w:tabs>
              <w:spacing w:after="60" w:line="240" w:lineRule="auto"/>
              <w:rPr>
                <w:lang w:val="en-GB"/>
              </w:rPr>
            </w:pPr>
            <w:r w:rsidRPr="004A1094">
              <w:rPr>
                <w:lang w:val="en-GB"/>
              </w:rPr>
              <w:t>Exchange catalogue</w:t>
            </w:r>
          </w:p>
        </w:tc>
        <w:tc>
          <w:tcPr>
            <w:tcW w:w="1752" w:type="pct"/>
          </w:tcPr>
          <w:p w14:paraId="78F9A249" w14:textId="77777777" w:rsidR="004A1094" w:rsidRPr="004A1094" w:rsidRDefault="004A1094" w:rsidP="00DA5883">
            <w:pPr>
              <w:tabs>
                <w:tab w:val="left" w:pos="1701"/>
              </w:tabs>
              <w:spacing w:after="60" w:line="240" w:lineRule="auto"/>
              <w:rPr>
                <w:lang w:val="en-GB"/>
              </w:rPr>
            </w:pPr>
          </w:p>
        </w:tc>
      </w:tr>
      <w:tr w:rsidR="00C53F21" w:rsidRPr="004A1094" w14:paraId="0B850CF2" w14:textId="77777777" w:rsidTr="00141425">
        <w:tc>
          <w:tcPr>
            <w:tcW w:w="1049" w:type="pct"/>
          </w:tcPr>
          <w:p w14:paraId="266E3475" w14:textId="77777777" w:rsidR="004A1094" w:rsidRPr="004A1094" w:rsidRDefault="004A1094" w:rsidP="00DA5883">
            <w:pPr>
              <w:tabs>
                <w:tab w:val="left" w:pos="1701"/>
              </w:tabs>
              <w:spacing w:after="60" w:line="240" w:lineRule="auto"/>
              <w:rPr>
                <w:lang w:val="en-GB"/>
              </w:rPr>
            </w:pPr>
            <w:r w:rsidRPr="004A1094">
              <w:rPr>
                <w:lang w:val="en-GB"/>
              </w:rPr>
              <w:t>Part 4b</w:t>
            </w:r>
          </w:p>
        </w:tc>
        <w:tc>
          <w:tcPr>
            <w:tcW w:w="1008" w:type="pct"/>
          </w:tcPr>
          <w:p w14:paraId="6CDF2F56" w14:textId="7294D34E" w:rsidR="004A1094" w:rsidRPr="004A1094" w:rsidRDefault="004A1094" w:rsidP="00DA5883">
            <w:pPr>
              <w:tabs>
                <w:tab w:val="left" w:pos="1701"/>
              </w:tabs>
              <w:spacing w:after="60" w:line="240" w:lineRule="auto"/>
              <w:rPr>
                <w:lang w:val="en-GB"/>
              </w:rPr>
            </w:pPr>
            <w:del w:id="210" w:author="Raphael Malyankar" w:date="2024-12-04T22:35:00Z" w16du:dateUtc="2024-12-05T05:35:00Z">
              <w:r w:rsidRPr="004A1094" w:rsidDel="00141425">
                <w:rPr>
                  <w:lang w:val="en-GB"/>
                </w:rPr>
                <w:delText>All</w:delText>
              </w:r>
            </w:del>
            <w:ins w:id="211" w:author="Raphael Malyankar" w:date="2024-12-04T22:35:00Z" w16du:dateUtc="2024-12-05T05:35:00Z">
              <w:r w:rsidR="00141425">
                <w:rPr>
                  <w:lang w:val="en-GB"/>
                </w:rPr>
                <w:t>N/A</w:t>
              </w:r>
            </w:ins>
          </w:p>
        </w:tc>
        <w:tc>
          <w:tcPr>
            <w:tcW w:w="1191" w:type="pct"/>
          </w:tcPr>
          <w:p w14:paraId="4927F758"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1D48C39D"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2A184DDD" w14:textId="77777777" w:rsidTr="00141425">
        <w:tc>
          <w:tcPr>
            <w:tcW w:w="1049" w:type="pct"/>
            <w:vMerge w:val="restart"/>
          </w:tcPr>
          <w:p w14:paraId="0A4E4827" w14:textId="77777777" w:rsidR="004A1094" w:rsidRPr="004A1094" w:rsidRDefault="004A1094" w:rsidP="00DA5883">
            <w:pPr>
              <w:tabs>
                <w:tab w:val="left" w:pos="1701"/>
              </w:tabs>
              <w:spacing w:after="60" w:line="240" w:lineRule="auto"/>
              <w:rPr>
                <w:lang w:val="en-GB"/>
              </w:rPr>
            </w:pPr>
            <w:r w:rsidRPr="004A1094">
              <w:rPr>
                <w:lang w:val="en-GB"/>
              </w:rPr>
              <w:lastRenderedPageBreak/>
              <w:t>Part 5 / 5a</w:t>
            </w:r>
          </w:p>
        </w:tc>
        <w:tc>
          <w:tcPr>
            <w:tcW w:w="1008" w:type="pct"/>
          </w:tcPr>
          <w:p w14:paraId="7832C865" w14:textId="3869E920" w:rsidR="004A1094" w:rsidRPr="004A1094" w:rsidRDefault="004A1094" w:rsidP="00141425">
            <w:pPr>
              <w:tabs>
                <w:tab w:val="left" w:pos="1701"/>
              </w:tabs>
              <w:spacing w:after="60" w:line="240" w:lineRule="auto"/>
              <w:jc w:val="left"/>
              <w:rPr>
                <w:lang w:val="en-GB"/>
              </w:rPr>
              <w:pPrChange w:id="212" w:author="Raphael Malyankar" w:date="2024-12-04T22:35:00Z" w16du:dateUtc="2024-12-05T05:35:00Z">
                <w:pPr>
                  <w:tabs>
                    <w:tab w:val="left" w:pos="1701"/>
                  </w:tabs>
                  <w:spacing w:after="60" w:line="240" w:lineRule="auto"/>
                </w:pPr>
              </w:pPrChange>
            </w:pPr>
            <w:r w:rsidRPr="004A1094">
              <w:rPr>
                <w:lang w:val="en-GB"/>
              </w:rPr>
              <w:t>S100_Dev0069</w:t>
            </w:r>
            <w:ins w:id="213" w:author="Raphael Malyankar" w:date="2024-12-04T22:35:00Z" w16du:dateUtc="2024-12-05T05:35:00Z">
              <w:r w:rsidR="00141425">
                <w:rPr>
                  <w:lang w:val="en-GB"/>
                </w:rPr>
                <w:t xml:space="preserve"> </w:t>
              </w:r>
              <w:r w:rsidR="00141425" w:rsidRPr="00141425">
                <w:rPr>
                  <w:lang w:val="en-GB"/>
                </w:rPr>
                <w:t>(not applied to datasets or exchange sets</w:t>
              </w:r>
            </w:ins>
          </w:p>
        </w:tc>
        <w:tc>
          <w:tcPr>
            <w:tcW w:w="1191" w:type="pct"/>
          </w:tcPr>
          <w:p w14:paraId="4F3ECECA"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378FFE3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4A7BAFA3" w14:textId="77777777" w:rsidTr="00141425">
        <w:tc>
          <w:tcPr>
            <w:tcW w:w="1049" w:type="pct"/>
            <w:vMerge/>
          </w:tcPr>
          <w:p w14:paraId="016FCE83" w14:textId="77777777" w:rsidR="004A1094" w:rsidRPr="004A1094" w:rsidRDefault="004A1094" w:rsidP="00DA5883">
            <w:pPr>
              <w:tabs>
                <w:tab w:val="left" w:pos="1701"/>
              </w:tabs>
              <w:spacing w:after="60" w:line="240" w:lineRule="auto"/>
              <w:rPr>
                <w:lang w:val="en-GB"/>
              </w:rPr>
            </w:pPr>
          </w:p>
        </w:tc>
        <w:tc>
          <w:tcPr>
            <w:tcW w:w="1008" w:type="pct"/>
          </w:tcPr>
          <w:p w14:paraId="3952260C" w14:textId="77777777" w:rsidR="004A1094" w:rsidRPr="004A1094" w:rsidRDefault="004A1094" w:rsidP="00DA5883">
            <w:pPr>
              <w:tabs>
                <w:tab w:val="left" w:pos="1701"/>
              </w:tabs>
              <w:spacing w:after="60" w:line="240" w:lineRule="auto"/>
              <w:rPr>
                <w:lang w:val="en-GB"/>
              </w:rPr>
            </w:pPr>
            <w:r w:rsidRPr="004A1094">
              <w:rPr>
                <w:lang w:val="en-GB"/>
              </w:rPr>
              <w:t>S100_Dev0077</w:t>
            </w:r>
          </w:p>
          <w:p w14:paraId="1F8A6584" w14:textId="77777777" w:rsidR="004A1094" w:rsidRDefault="004A1094" w:rsidP="00DA5883">
            <w:pPr>
              <w:tabs>
                <w:tab w:val="left" w:pos="1701"/>
              </w:tabs>
              <w:spacing w:after="60" w:line="240" w:lineRule="auto"/>
              <w:rPr>
                <w:lang w:val="en-GB"/>
              </w:rPr>
            </w:pPr>
            <w:r w:rsidRPr="004A1094">
              <w:rPr>
                <w:lang w:val="en-GB"/>
              </w:rPr>
              <w:t>S100_Dev0468</w:t>
            </w:r>
          </w:p>
          <w:p w14:paraId="4CD5B3C7" w14:textId="77777777" w:rsidR="000D1250" w:rsidRPr="000D1250" w:rsidRDefault="000D1250" w:rsidP="000D1250">
            <w:pPr>
              <w:tabs>
                <w:tab w:val="left" w:pos="1701"/>
              </w:tabs>
              <w:spacing w:after="60" w:line="240" w:lineRule="auto"/>
              <w:rPr>
                <w:lang w:val="en-GB"/>
              </w:rPr>
            </w:pPr>
            <w:r w:rsidRPr="000D1250">
              <w:rPr>
                <w:lang w:val="en-GB"/>
              </w:rPr>
              <w:t>S100_Dev0161</w:t>
            </w:r>
          </w:p>
          <w:p w14:paraId="3D5EAA97" w14:textId="77777777" w:rsidR="000D1250" w:rsidRPr="000D1250" w:rsidRDefault="000D1250" w:rsidP="000D1250">
            <w:pPr>
              <w:tabs>
                <w:tab w:val="left" w:pos="1701"/>
              </w:tabs>
              <w:spacing w:after="60" w:line="240" w:lineRule="auto"/>
              <w:rPr>
                <w:lang w:val="en-GB"/>
              </w:rPr>
            </w:pPr>
            <w:r w:rsidRPr="000D1250">
              <w:rPr>
                <w:lang w:val="en-GB"/>
              </w:rPr>
              <w:t>S100_Dev0162</w:t>
            </w:r>
          </w:p>
          <w:p w14:paraId="6D8A9912" w14:textId="73C33FC4" w:rsidR="000D1250" w:rsidRPr="004A1094" w:rsidRDefault="000D1250" w:rsidP="000D1250">
            <w:pPr>
              <w:tabs>
                <w:tab w:val="left" w:pos="1701"/>
              </w:tabs>
              <w:spacing w:after="60" w:line="240" w:lineRule="auto"/>
              <w:rPr>
                <w:lang w:val="en-GB"/>
              </w:rPr>
            </w:pPr>
            <w:r w:rsidRPr="000D1250">
              <w:rPr>
                <w:lang w:val="en-GB"/>
              </w:rPr>
              <w:t>S100_Dev0163</w:t>
            </w:r>
          </w:p>
          <w:p w14:paraId="1B653F03" w14:textId="77777777" w:rsidR="004A1094" w:rsidRPr="004A1094" w:rsidRDefault="004A1094" w:rsidP="00DA5883">
            <w:pPr>
              <w:tabs>
                <w:tab w:val="left" w:pos="1701"/>
              </w:tabs>
              <w:spacing w:after="60" w:line="240" w:lineRule="auto"/>
              <w:rPr>
                <w:lang w:val="en-GB"/>
              </w:rPr>
            </w:pPr>
            <w:r w:rsidRPr="004A1094">
              <w:rPr>
                <w:lang w:val="en-GB"/>
              </w:rPr>
              <w:t>S100_Dev0164</w:t>
            </w:r>
          </w:p>
          <w:p w14:paraId="162F2990" w14:textId="77777777" w:rsidR="004A1094" w:rsidRPr="004A1094" w:rsidRDefault="004A1094" w:rsidP="00DA5883">
            <w:pPr>
              <w:tabs>
                <w:tab w:val="left" w:pos="1701"/>
              </w:tabs>
              <w:spacing w:after="60" w:line="240" w:lineRule="auto"/>
              <w:rPr>
                <w:lang w:val="en-GB"/>
              </w:rPr>
            </w:pPr>
            <w:r w:rsidRPr="004A1094">
              <w:rPr>
                <w:lang w:val="en-GB"/>
              </w:rPr>
              <w:t>S100_Dev0165</w:t>
            </w:r>
          </w:p>
          <w:p w14:paraId="0299CAF5" w14:textId="77777777" w:rsidR="004A1094" w:rsidRDefault="004A1094" w:rsidP="00DA5883">
            <w:pPr>
              <w:tabs>
                <w:tab w:val="left" w:pos="1701"/>
              </w:tabs>
              <w:spacing w:after="60" w:line="240" w:lineRule="auto"/>
              <w:rPr>
                <w:lang w:val="en-GB"/>
              </w:rPr>
            </w:pPr>
            <w:r w:rsidRPr="004A1094">
              <w:rPr>
                <w:lang w:val="en-GB"/>
              </w:rPr>
              <w:t>S100_Dev0166</w:t>
            </w:r>
          </w:p>
          <w:p w14:paraId="09501843" w14:textId="77777777" w:rsidR="000D1250" w:rsidRPr="000D1250" w:rsidRDefault="000D1250" w:rsidP="000D1250">
            <w:pPr>
              <w:tabs>
                <w:tab w:val="left" w:pos="1701"/>
              </w:tabs>
              <w:spacing w:after="60" w:line="240" w:lineRule="auto"/>
              <w:rPr>
                <w:lang w:val="en-GB"/>
              </w:rPr>
            </w:pPr>
            <w:r w:rsidRPr="000D1250">
              <w:rPr>
                <w:lang w:val="en-GB"/>
              </w:rPr>
              <w:t>S100_Dev0167</w:t>
            </w:r>
          </w:p>
          <w:p w14:paraId="60BF6B2D" w14:textId="77777777" w:rsidR="000D1250" w:rsidRPr="000D1250" w:rsidRDefault="000D1250" w:rsidP="000D1250">
            <w:pPr>
              <w:tabs>
                <w:tab w:val="left" w:pos="1701"/>
              </w:tabs>
              <w:spacing w:after="60" w:line="240" w:lineRule="auto"/>
              <w:rPr>
                <w:lang w:val="en-GB"/>
              </w:rPr>
            </w:pPr>
            <w:r w:rsidRPr="000D1250">
              <w:rPr>
                <w:lang w:val="en-GB"/>
              </w:rPr>
              <w:t>S100_Dev0168</w:t>
            </w:r>
          </w:p>
          <w:p w14:paraId="2A7F76F7" w14:textId="77777777" w:rsidR="000D1250" w:rsidRPr="000D1250" w:rsidRDefault="000D1250" w:rsidP="000D1250">
            <w:pPr>
              <w:tabs>
                <w:tab w:val="left" w:pos="1701"/>
              </w:tabs>
              <w:spacing w:after="60" w:line="240" w:lineRule="auto"/>
              <w:rPr>
                <w:lang w:val="en-GB"/>
              </w:rPr>
            </w:pPr>
            <w:r w:rsidRPr="000D1250">
              <w:rPr>
                <w:lang w:val="en-GB"/>
              </w:rPr>
              <w:t>S100_Dev0169</w:t>
            </w:r>
          </w:p>
          <w:p w14:paraId="77039E7F" w14:textId="77777777" w:rsidR="000D1250" w:rsidRPr="000D1250" w:rsidRDefault="000D1250" w:rsidP="000D1250">
            <w:pPr>
              <w:tabs>
                <w:tab w:val="left" w:pos="1701"/>
              </w:tabs>
              <w:spacing w:after="60" w:line="240" w:lineRule="auto"/>
              <w:rPr>
                <w:lang w:val="en-GB"/>
              </w:rPr>
            </w:pPr>
            <w:r w:rsidRPr="000D1250">
              <w:rPr>
                <w:lang w:val="en-GB"/>
              </w:rPr>
              <w:t>S100_Dev0170</w:t>
            </w:r>
          </w:p>
          <w:p w14:paraId="2A5A3A21" w14:textId="60E453E3" w:rsidR="000D1250" w:rsidRPr="004A1094" w:rsidRDefault="000D1250" w:rsidP="000D1250">
            <w:pPr>
              <w:tabs>
                <w:tab w:val="left" w:pos="1701"/>
              </w:tabs>
              <w:spacing w:after="60" w:line="240" w:lineRule="auto"/>
              <w:rPr>
                <w:lang w:val="en-GB"/>
              </w:rPr>
            </w:pPr>
            <w:r w:rsidRPr="000D1250">
              <w:rPr>
                <w:lang w:val="en-GB"/>
              </w:rPr>
              <w:t>S100_Dev0171</w:t>
            </w:r>
          </w:p>
        </w:tc>
        <w:tc>
          <w:tcPr>
            <w:tcW w:w="1191" w:type="pct"/>
          </w:tcPr>
          <w:p w14:paraId="6274BC08"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335E7A04" w14:textId="77777777" w:rsidR="004A1094" w:rsidRPr="004A1094" w:rsidRDefault="004A1094" w:rsidP="00DA5883">
            <w:pPr>
              <w:tabs>
                <w:tab w:val="left" w:pos="1701"/>
              </w:tabs>
              <w:spacing w:after="60" w:line="240" w:lineRule="auto"/>
              <w:rPr>
                <w:lang w:val="en-GB"/>
              </w:rPr>
            </w:pPr>
          </w:p>
        </w:tc>
      </w:tr>
      <w:tr w:rsidR="00C53F21" w:rsidRPr="004A1094" w14:paraId="13C74AC9" w14:textId="77777777" w:rsidTr="00141425">
        <w:tc>
          <w:tcPr>
            <w:tcW w:w="1049" w:type="pct"/>
          </w:tcPr>
          <w:p w14:paraId="060DE54C" w14:textId="77777777" w:rsidR="004A1094" w:rsidRPr="004A1094" w:rsidRDefault="004A1094" w:rsidP="00DA5883">
            <w:pPr>
              <w:tabs>
                <w:tab w:val="left" w:pos="1701"/>
              </w:tabs>
              <w:spacing w:after="60" w:line="240" w:lineRule="auto"/>
              <w:rPr>
                <w:lang w:val="en-GB"/>
              </w:rPr>
            </w:pPr>
            <w:r w:rsidRPr="004A1094">
              <w:rPr>
                <w:lang w:val="en-GB"/>
              </w:rPr>
              <w:t>Part 6</w:t>
            </w:r>
          </w:p>
        </w:tc>
        <w:tc>
          <w:tcPr>
            <w:tcW w:w="1008" w:type="pct"/>
          </w:tcPr>
          <w:p w14:paraId="5E22495B" w14:textId="1306B4CD" w:rsidR="004A1094" w:rsidRPr="004A1094" w:rsidDel="00141425" w:rsidRDefault="00141425" w:rsidP="00DA5883">
            <w:pPr>
              <w:tabs>
                <w:tab w:val="left" w:pos="1701"/>
              </w:tabs>
              <w:spacing w:after="60" w:line="240" w:lineRule="auto"/>
              <w:rPr>
                <w:del w:id="214" w:author="Raphael Malyankar" w:date="2024-12-04T22:36:00Z" w16du:dateUtc="2024-12-05T05:36:00Z"/>
                <w:lang w:val="en-GB"/>
              </w:rPr>
            </w:pPr>
            <w:ins w:id="215" w:author="Raphael Malyankar" w:date="2024-12-04T22:36:00Z" w16du:dateUtc="2024-12-05T05:36:00Z">
              <w:r w:rsidRPr="00141425">
                <w:rPr>
                  <w:lang w:val="en-GB"/>
                </w:rPr>
                <w:t>Only checks in Collection A, if any</w:t>
              </w:r>
            </w:ins>
            <w:del w:id="216" w:author="Raphael Malyankar" w:date="2024-12-04T22:36:00Z" w16du:dateUtc="2024-12-05T05:36:00Z">
              <w:r w:rsidR="004A1094" w:rsidRPr="004A1094" w:rsidDel="00141425">
                <w:rPr>
                  <w:lang w:val="en-GB"/>
                </w:rPr>
                <w:delText>S100_Dev0172</w:delText>
              </w:r>
            </w:del>
          </w:p>
          <w:p w14:paraId="64652377" w14:textId="1BCEC8F6" w:rsidR="004A1094" w:rsidRPr="004A1094" w:rsidDel="00141425" w:rsidRDefault="004A1094" w:rsidP="00DA5883">
            <w:pPr>
              <w:tabs>
                <w:tab w:val="left" w:pos="1701"/>
              </w:tabs>
              <w:spacing w:after="60" w:line="240" w:lineRule="auto"/>
              <w:rPr>
                <w:del w:id="217" w:author="Raphael Malyankar" w:date="2024-12-04T22:36:00Z" w16du:dateUtc="2024-12-05T05:36:00Z"/>
                <w:lang w:val="en-GB"/>
              </w:rPr>
            </w:pPr>
            <w:del w:id="218" w:author="Raphael Malyankar" w:date="2024-12-04T22:36:00Z" w16du:dateUtc="2024-12-05T05:36:00Z">
              <w:r w:rsidRPr="004A1094" w:rsidDel="00141425">
                <w:rPr>
                  <w:lang w:val="en-GB"/>
                </w:rPr>
                <w:delText>S100_Dev0173</w:delText>
              </w:r>
            </w:del>
          </w:p>
          <w:p w14:paraId="170E6C4B" w14:textId="67005696" w:rsidR="004A1094" w:rsidRPr="004A1094" w:rsidRDefault="004A1094" w:rsidP="00DA5883">
            <w:pPr>
              <w:tabs>
                <w:tab w:val="left" w:pos="1701"/>
              </w:tabs>
              <w:spacing w:after="60" w:line="240" w:lineRule="auto"/>
              <w:rPr>
                <w:lang w:val="en-GB"/>
              </w:rPr>
            </w:pPr>
            <w:del w:id="219" w:author="Raphael Malyankar" w:date="2024-12-04T22:36:00Z" w16du:dateUtc="2024-12-05T05:36:00Z">
              <w:r w:rsidRPr="004A1094" w:rsidDel="00141425">
                <w:rPr>
                  <w:lang w:val="en-GB"/>
                </w:rPr>
                <w:delText>S100_Dev0174</w:delText>
              </w:r>
            </w:del>
          </w:p>
        </w:tc>
        <w:tc>
          <w:tcPr>
            <w:tcW w:w="1191" w:type="pct"/>
          </w:tcPr>
          <w:p w14:paraId="1F5D277B"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53C04FEE" w14:textId="77777777" w:rsidR="004A1094" w:rsidRPr="004A1094" w:rsidRDefault="004A1094" w:rsidP="00DA5883">
            <w:pPr>
              <w:tabs>
                <w:tab w:val="left" w:pos="1701"/>
              </w:tabs>
              <w:spacing w:after="60" w:line="240" w:lineRule="auto"/>
              <w:rPr>
                <w:lang w:val="en-GB"/>
              </w:rPr>
            </w:pPr>
          </w:p>
        </w:tc>
      </w:tr>
      <w:tr w:rsidR="00C53F21" w:rsidRPr="004A1094" w14:paraId="0F4A2714" w14:textId="77777777" w:rsidTr="00141425">
        <w:tc>
          <w:tcPr>
            <w:tcW w:w="1049" w:type="pct"/>
          </w:tcPr>
          <w:p w14:paraId="5F8CB505" w14:textId="77777777" w:rsidR="004A1094" w:rsidRPr="004A1094" w:rsidRDefault="004A1094" w:rsidP="00DA5883">
            <w:pPr>
              <w:tabs>
                <w:tab w:val="left" w:pos="1701"/>
              </w:tabs>
              <w:spacing w:after="60" w:line="240" w:lineRule="auto"/>
              <w:rPr>
                <w:lang w:val="en-GB"/>
              </w:rPr>
            </w:pPr>
            <w:r w:rsidRPr="004A1094">
              <w:rPr>
                <w:lang w:val="en-GB"/>
              </w:rPr>
              <w:t>Part 7</w:t>
            </w:r>
          </w:p>
        </w:tc>
        <w:tc>
          <w:tcPr>
            <w:tcW w:w="1008" w:type="pct"/>
          </w:tcPr>
          <w:p w14:paraId="34095CE8" w14:textId="76642550" w:rsidR="004A1094" w:rsidRPr="004A1094" w:rsidRDefault="004A1094" w:rsidP="00DA5883">
            <w:pPr>
              <w:tabs>
                <w:tab w:val="left" w:pos="1701"/>
              </w:tabs>
              <w:spacing w:after="60" w:line="240" w:lineRule="auto"/>
              <w:rPr>
                <w:lang w:val="en-GB"/>
              </w:rPr>
            </w:pPr>
            <w:r w:rsidRPr="004A1094">
              <w:rPr>
                <w:lang w:val="en-GB"/>
              </w:rPr>
              <w:t xml:space="preserve">All checks </w:t>
            </w:r>
            <w:ins w:id="220" w:author="Raphael Malyankar" w:date="2024-12-04T22:36:00Z" w16du:dateUtc="2024-12-05T05:36:00Z">
              <w:r w:rsidR="00141425">
                <w:rPr>
                  <w:lang w:val="en-GB"/>
                </w:rPr>
                <w:t xml:space="preserve">in Collection A </w:t>
              </w:r>
            </w:ins>
            <w:r w:rsidRPr="004A1094">
              <w:rPr>
                <w:lang w:val="en-GB"/>
              </w:rPr>
              <w:t>except those for arc, circle, and spline primitives or Level 3b geometry</w:t>
            </w:r>
          </w:p>
        </w:tc>
        <w:tc>
          <w:tcPr>
            <w:tcW w:w="1191" w:type="pct"/>
          </w:tcPr>
          <w:p w14:paraId="663DECD2"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70B32B7F" w14:textId="25A9D7C9" w:rsidR="004A1094" w:rsidRPr="004A1094" w:rsidRDefault="004A1094" w:rsidP="00DA5883">
            <w:pPr>
              <w:tabs>
                <w:tab w:val="left" w:pos="1701"/>
              </w:tabs>
              <w:spacing w:after="60" w:line="240" w:lineRule="auto"/>
              <w:rPr>
                <w:lang w:val="en-GB"/>
              </w:rPr>
            </w:pPr>
            <w:r w:rsidRPr="004A1094">
              <w:rPr>
                <w:lang w:val="en-GB"/>
              </w:rPr>
              <w:t>S-1</w:t>
            </w:r>
            <w:r w:rsidR="00C53F21">
              <w:rPr>
                <w:lang w:val="en-GB"/>
              </w:rPr>
              <w:t>29</w:t>
            </w:r>
            <w:r w:rsidRPr="004A1094">
              <w:rPr>
                <w:lang w:val="en-GB"/>
              </w:rPr>
              <w:t xml:space="preserve"> uses Level 3a geometry.</w:t>
            </w:r>
          </w:p>
          <w:p w14:paraId="2498A6F7" w14:textId="7FC7FAFB" w:rsidR="004A1094" w:rsidRPr="004A1094" w:rsidRDefault="004A1094" w:rsidP="00DA5883">
            <w:pPr>
              <w:tabs>
                <w:tab w:val="left" w:pos="1701"/>
              </w:tabs>
              <w:spacing w:after="60" w:line="240" w:lineRule="auto"/>
              <w:rPr>
                <w:lang w:val="en-GB"/>
              </w:rPr>
            </w:pPr>
            <w:r w:rsidRPr="004A1094">
              <w:rPr>
                <w:lang w:val="en-GB"/>
              </w:rPr>
              <w:t>S-1</w:t>
            </w:r>
            <w:r w:rsidR="00C53F21">
              <w:rPr>
                <w:lang w:val="en-GB"/>
              </w:rPr>
              <w:t>29</w:t>
            </w:r>
            <w:r w:rsidRPr="004A1094">
              <w:rPr>
                <w:lang w:val="en-GB"/>
              </w:rPr>
              <w:t xml:space="preserve"> does not use arc, spline, and circle spatial primitives</w:t>
            </w:r>
          </w:p>
        </w:tc>
      </w:tr>
      <w:tr w:rsidR="00C53F21" w:rsidRPr="004A1094" w14:paraId="3449D4C9" w14:textId="77777777" w:rsidTr="00141425">
        <w:tc>
          <w:tcPr>
            <w:tcW w:w="1049" w:type="pct"/>
          </w:tcPr>
          <w:p w14:paraId="2AC9D979" w14:textId="77777777" w:rsidR="004A1094" w:rsidRPr="004A1094" w:rsidRDefault="004A1094" w:rsidP="00DA5883">
            <w:pPr>
              <w:tabs>
                <w:tab w:val="left" w:pos="1701"/>
              </w:tabs>
              <w:spacing w:after="60" w:line="240" w:lineRule="auto"/>
              <w:rPr>
                <w:lang w:val="en-GB"/>
              </w:rPr>
            </w:pPr>
            <w:r w:rsidRPr="004A1094">
              <w:rPr>
                <w:lang w:val="en-GB"/>
              </w:rPr>
              <w:t>Part 8</w:t>
            </w:r>
          </w:p>
        </w:tc>
        <w:tc>
          <w:tcPr>
            <w:tcW w:w="1008" w:type="pct"/>
          </w:tcPr>
          <w:p w14:paraId="1CA8BB12" w14:textId="77777777" w:rsidR="004A1094" w:rsidRPr="004A1094" w:rsidRDefault="004A1094" w:rsidP="00DA5883">
            <w:pPr>
              <w:tabs>
                <w:tab w:val="left" w:pos="1701"/>
              </w:tabs>
              <w:spacing w:after="60" w:line="240" w:lineRule="auto"/>
              <w:rPr>
                <w:lang w:val="en-GB"/>
              </w:rPr>
            </w:pPr>
            <w:r w:rsidRPr="004A1094">
              <w:rPr>
                <w:lang w:val="en-GB"/>
              </w:rPr>
              <w:t>None</w:t>
            </w:r>
          </w:p>
        </w:tc>
        <w:tc>
          <w:tcPr>
            <w:tcW w:w="1191" w:type="pct"/>
          </w:tcPr>
          <w:p w14:paraId="101D594A" w14:textId="77777777" w:rsidR="004A1094" w:rsidRPr="004A1094" w:rsidRDefault="004A1094" w:rsidP="00DA5883">
            <w:pPr>
              <w:tabs>
                <w:tab w:val="left" w:pos="1701"/>
              </w:tabs>
              <w:spacing w:after="60" w:line="240" w:lineRule="auto"/>
              <w:rPr>
                <w:lang w:val="en-GB"/>
              </w:rPr>
            </w:pPr>
            <w:r w:rsidRPr="004A1094">
              <w:rPr>
                <w:lang w:val="en-GB"/>
              </w:rPr>
              <w:t>N/A</w:t>
            </w:r>
          </w:p>
        </w:tc>
        <w:tc>
          <w:tcPr>
            <w:tcW w:w="1752" w:type="pct"/>
          </w:tcPr>
          <w:p w14:paraId="50F724C1" w14:textId="503DBB51" w:rsidR="004A1094" w:rsidRPr="004A1094" w:rsidRDefault="004A1094" w:rsidP="00DA5883">
            <w:pPr>
              <w:tabs>
                <w:tab w:val="left" w:pos="1701"/>
              </w:tabs>
              <w:spacing w:after="60" w:line="240" w:lineRule="auto"/>
              <w:rPr>
                <w:lang w:val="en-GB"/>
              </w:rPr>
            </w:pPr>
            <w:r w:rsidRPr="004A1094">
              <w:rPr>
                <w:lang w:val="en-GB"/>
              </w:rPr>
              <w:t>Part 8 does not apply to S-1</w:t>
            </w:r>
            <w:r w:rsidR="00ED6F4D">
              <w:rPr>
                <w:lang w:val="en-GB"/>
              </w:rPr>
              <w:t>29</w:t>
            </w:r>
          </w:p>
        </w:tc>
      </w:tr>
      <w:tr w:rsidR="00C53F21" w:rsidRPr="004A1094" w14:paraId="1611E35B" w14:textId="77777777" w:rsidTr="00141425">
        <w:tc>
          <w:tcPr>
            <w:tcW w:w="1049" w:type="pct"/>
          </w:tcPr>
          <w:p w14:paraId="0F74E03D" w14:textId="77777777" w:rsidR="004A1094" w:rsidRPr="004A1094" w:rsidRDefault="004A1094" w:rsidP="00DA5883">
            <w:pPr>
              <w:tabs>
                <w:tab w:val="left" w:pos="1701"/>
              </w:tabs>
              <w:spacing w:after="60" w:line="240" w:lineRule="auto"/>
              <w:rPr>
                <w:lang w:val="en-GB"/>
              </w:rPr>
            </w:pPr>
            <w:r w:rsidRPr="004A1094">
              <w:rPr>
                <w:lang w:val="en-GB"/>
              </w:rPr>
              <w:t>Part 9 / 9a / 13</w:t>
            </w:r>
          </w:p>
        </w:tc>
        <w:tc>
          <w:tcPr>
            <w:tcW w:w="1008" w:type="pct"/>
          </w:tcPr>
          <w:p w14:paraId="11CB4700" w14:textId="7DF6DFFF" w:rsidR="004A1094" w:rsidRPr="004A1094" w:rsidRDefault="004A1094" w:rsidP="00DA5883">
            <w:pPr>
              <w:tabs>
                <w:tab w:val="left" w:pos="1701"/>
              </w:tabs>
              <w:spacing w:after="60" w:line="240" w:lineRule="auto"/>
              <w:rPr>
                <w:lang w:val="en-GB"/>
              </w:rPr>
            </w:pPr>
            <w:del w:id="221" w:author="Raphael Malyankar" w:date="2024-12-04T22:37:00Z" w16du:dateUtc="2024-12-05T05:37:00Z">
              <w:r w:rsidRPr="004A1094" w:rsidDel="00141425">
                <w:rPr>
                  <w:lang w:val="en-GB"/>
                </w:rPr>
                <w:delText>?</w:delText>
              </w:r>
            </w:del>
            <w:ins w:id="222" w:author="Raphael Malyankar" w:date="2024-12-04T22:37:00Z" w16du:dateUtc="2024-12-05T05:37:00Z">
              <w:r w:rsidR="00141425">
                <w:rPr>
                  <w:lang w:val="en-GB"/>
                </w:rPr>
                <w:t>N/A</w:t>
              </w:r>
            </w:ins>
          </w:p>
        </w:tc>
        <w:tc>
          <w:tcPr>
            <w:tcW w:w="1191" w:type="pct"/>
          </w:tcPr>
          <w:p w14:paraId="3E6F7F60" w14:textId="77777777" w:rsidR="004A1094" w:rsidRPr="004A1094" w:rsidRDefault="004A1094" w:rsidP="00DA5883">
            <w:pPr>
              <w:tabs>
                <w:tab w:val="left" w:pos="1701"/>
              </w:tabs>
              <w:spacing w:after="60" w:line="240" w:lineRule="auto"/>
              <w:rPr>
                <w:lang w:val="en-GB"/>
              </w:rPr>
            </w:pPr>
            <w:r w:rsidRPr="004A1094">
              <w:rPr>
                <w:lang w:val="en-GB"/>
              </w:rPr>
              <w:t>Product Specitication</w:t>
            </w:r>
          </w:p>
        </w:tc>
        <w:tc>
          <w:tcPr>
            <w:tcW w:w="1752" w:type="pct"/>
          </w:tcPr>
          <w:p w14:paraId="56765E70" w14:textId="77777777" w:rsidR="004A1094" w:rsidRPr="004A1094" w:rsidRDefault="004A1094" w:rsidP="00DA5883">
            <w:pPr>
              <w:tabs>
                <w:tab w:val="left" w:pos="1701"/>
              </w:tabs>
              <w:spacing w:after="60" w:line="240" w:lineRule="auto"/>
              <w:rPr>
                <w:lang w:val="en-GB"/>
              </w:rPr>
            </w:pPr>
            <w:r w:rsidRPr="004A1094">
              <w:rPr>
                <w:lang w:val="en-GB"/>
              </w:rPr>
              <w:t>Validation checks for Portrayal Catalogue</w:t>
            </w:r>
          </w:p>
        </w:tc>
      </w:tr>
      <w:tr w:rsidR="00C53F21" w:rsidRPr="004A1094" w14:paraId="2CD94E7E" w14:textId="77777777" w:rsidTr="00141425">
        <w:tc>
          <w:tcPr>
            <w:tcW w:w="1049" w:type="pct"/>
          </w:tcPr>
          <w:p w14:paraId="474BC66B" w14:textId="77777777" w:rsidR="004A1094" w:rsidRPr="004A1094" w:rsidRDefault="004A1094" w:rsidP="00DA5883">
            <w:pPr>
              <w:tabs>
                <w:tab w:val="left" w:pos="1701"/>
              </w:tabs>
              <w:spacing w:after="60" w:line="240" w:lineRule="auto"/>
              <w:rPr>
                <w:lang w:val="en-GB"/>
              </w:rPr>
            </w:pPr>
            <w:r w:rsidRPr="004A1094">
              <w:rPr>
                <w:lang w:val="en-GB"/>
              </w:rPr>
              <w:t>Part 10a</w:t>
            </w:r>
          </w:p>
        </w:tc>
        <w:tc>
          <w:tcPr>
            <w:tcW w:w="1008" w:type="pct"/>
          </w:tcPr>
          <w:p w14:paraId="4107BEBA" w14:textId="401F8EBB" w:rsidR="004A1094" w:rsidRPr="004A1094" w:rsidRDefault="00C53F21" w:rsidP="00DA5883">
            <w:pPr>
              <w:tabs>
                <w:tab w:val="left" w:pos="1701"/>
              </w:tabs>
              <w:spacing w:after="60" w:line="240" w:lineRule="auto"/>
              <w:rPr>
                <w:lang w:val="en-GB"/>
              </w:rPr>
            </w:pPr>
            <w:r>
              <w:rPr>
                <w:lang w:val="en-GB"/>
              </w:rPr>
              <w:t>None</w:t>
            </w:r>
          </w:p>
        </w:tc>
        <w:tc>
          <w:tcPr>
            <w:tcW w:w="1191" w:type="pct"/>
          </w:tcPr>
          <w:p w14:paraId="612CC6D3" w14:textId="15B382E3" w:rsidR="004A1094" w:rsidRPr="004A1094" w:rsidRDefault="00C53F21" w:rsidP="00DA5883">
            <w:pPr>
              <w:tabs>
                <w:tab w:val="left" w:pos="1701"/>
              </w:tabs>
              <w:spacing w:after="60" w:line="240" w:lineRule="auto"/>
              <w:rPr>
                <w:lang w:val="en-GB"/>
              </w:rPr>
            </w:pPr>
            <w:r>
              <w:rPr>
                <w:lang w:val="en-GB"/>
              </w:rPr>
              <w:t>N/A</w:t>
            </w:r>
          </w:p>
        </w:tc>
        <w:tc>
          <w:tcPr>
            <w:tcW w:w="1752" w:type="pct"/>
          </w:tcPr>
          <w:p w14:paraId="0DD48404" w14:textId="120E0BF4" w:rsidR="004A1094" w:rsidRPr="004A1094" w:rsidRDefault="00C53F21" w:rsidP="00DA5883">
            <w:pPr>
              <w:tabs>
                <w:tab w:val="left" w:pos="1701"/>
              </w:tabs>
              <w:spacing w:after="60" w:line="240" w:lineRule="auto"/>
              <w:rPr>
                <w:lang w:val="en-GB"/>
              </w:rPr>
            </w:pPr>
            <w:r>
              <w:rPr>
                <w:lang w:val="en-GB"/>
              </w:rPr>
              <w:t>S-129 does not use the ISO 8211 format</w:t>
            </w:r>
          </w:p>
        </w:tc>
      </w:tr>
      <w:tr w:rsidR="00C53F21" w:rsidRPr="004A1094" w14:paraId="2E3D32F2" w14:textId="77777777" w:rsidTr="00141425">
        <w:tc>
          <w:tcPr>
            <w:tcW w:w="1049" w:type="pct"/>
          </w:tcPr>
          <w:p w14:paraId="27A504BA" w14:textId="77777777" w:rsidR="004A1094" w:rsidRPr="004A1094" w:rsidRDefault="004A1094" w:rsidP="00DA5883">
            <w:pPr>
              <w:tabs>
                <w:tab w:val="left" w:pos="1701"/>
              </w:tabs>
              <w:spacing w:after="60" w:line="240" w:lineRule="auto"/>
              <w:rPr>
                <w:lang w:val="en-GB"/>
              </w:rPr>
            </w:pPr>
            <w:r w:rsidRPr="004A1094">
              <w:rPr>
                <w:lang w:val="en-GB"/>
              </w:rPr>
              <w:t>Part 10b</w:t>
            </w:r>
            <w:del w:id="223" w:author="Raphael Malyankar" w:date="2024-12-04T22:37:00Z" w16du:dateUtc="2024-12-05T05:37:00Z">
              <w:r w:rsidRPr="004A1094" w:rsidDel="00141425">
                <w:rPr>
                  <w:lang w:val="en-GB"/>
                </w:rPr>
                <w:delText xml:space="preserve"> / 10c</w:delText>
              </w:r>
            </w:del>
          </w:p>
        </w:tc>
        <w:tc>
          <w:tcPr>
            <w:tcW w:w="1008" w:type="pct"/>
          </w:tcPr>
          <w:p w14:paraId="00B31BF5" w14:textId="6BECE113" w:rsidR="004A1094" w:rsidRPr="004A1094" w:rsidRDefault="00141425" w:rsidP="00DA5883">
            <w:pPr>
              <w:tabs>
                <w:tab w:val="left" w:pos="1701"/>
              </w:tabs>
              <w:spacing w:after="60" w:line="240" w:lineRule="auto"/>
              <w:rPr>
                <w:lang w:val="en-GB"/>
              </w:rPr>
            </w:pPr>
            <w:ins w:id="224" w:author="Raphael Malyankar" w:date="2024-12-04T22:38:00Z" w16du:dateUtc="2024-12-05T05:38:00Z">
              <w:r w:rsidRPr="00141425">
                <w:rPr>
                  <w:lang w:val="en-GB"/>
                </w:rPr>
                <w:t>All checks in Collection A</w:t>
              </w:r>
            </w:ins>
            <w:del w:id="225" w:author="Raphael Malyankar" w:date="2024-12-04T22:38:00Z" w16du:dateUtc="2024-12-05T05:38:00Z">
              <w:r w:rsidR="00C53F21" w:rsidDel="00141425">
                <w:rPr>
                  <w:lang w:val="en-GB"/>
                </w:rPr>
                <w:delText>?</w:delText>
              </w:r>
            </w:del>
          </w:p>
        </w:tc>
        <w:tc>
          <w:tcPr>
            <w:tcW w:w="1191" w:type="pct"/>
          </w:tcPr>
          <w:p w14:paraId="724424F2" w14:textId="0F7C01CF" w:rsidR="004A1094" w:rsidRPr="004A1094" w:rsidRDefault="00C53F21" w:rsidP="00DA5883">
            <w:pPr>
              <w:tabs>
                <w:tab w:val="left" w:pos="1701"/>
              </w:tabs>
              <w:spacing w:after="60" w:line="240" w:lineRule="auto"/>
              <w:rPr>
                <w:lang w:val="en-GB"/>
              </w:rPr>
            </w:pPr>
            <w:r>
              <w:rPr>
                <w:lang w:val="en-GB"/>
              </w:rPr>
              <w:t>Dataset</w:t>
            </w:r>
          </w:p>
        </w:tc>
        <w:tc>
          <w:tcPr>
            <w:tcW w:w="1752" w:type="pct"/>
          </w:tcPr>
          <w:p w14:paraId="3B4A58CB" w14:textId="6F047664" w:rsidR="004A1094" w:rsidRPr="004A1094" w:rsidRDefault="00C53F21" w:rsidP="00DA5883">
            <w:pPr>
              <w:tabs>
                <w:tab w:val="left" w:pos="1701"/>
              </w:tabs>
              <w:spacing w:after="60" w:line="240" w:lineRule="auto"/>
              <w:rPr>
                <w:lang w:val="en-GB"/>
              </w:rPr>
            </w:pPr>
            <w:r>
              <w:rPr>
                <w:lang w:val="en-GB"/>
              </w:rPr>
              <w:t>Generic validation checks for the S-100 GML format</w:t>
            </w:r>
          </w:p>
        </w:tc>
      </w:tr>
      <w:tr w:rsidR="00C53F21" w:rsidRPr="004A1094" w14:paraId="3F51D10D" w14:textId="77777777" w:rsidTr="00141425">
        <w:tc>
          <w:tcPr>
            <w:tcW w:w="1049" w:type="pct"/>
          </w:tcPr>
          <w:p w14:paraId="5EFD103F" w14:textId="57BA033B" w:rsidR="00C53F21" w:rsidRPr="004A1094" w:rsidRDefault="00C53F21" w:rsidP="00C53F21">
            <w:pPr>
              <w:tabs>
                <w:tab w:val="left" w:pos="1701"/>
              </w:tabs>
              <w:spacing w:after="60" w:line="240" w:lineRule="auto"/>
              <w:rPr>
                <w:lang w:val="en-GB"/>
              </w:rPr>
            </w:pPr>
            <w:r w:rsidRPr="004A1094">
              <w:rPr>
                <w:lang w:val="en-GB"/>
              </w:rPr>
              <w:t>Part 10</w:t>
            </w:r>
            <w:r>
              <w:rPr>
                <w:lang w:val="en-GB"/>
              </w:rPr>
              <w:t>c</w:t>
            </w:r>
          </w:p>
        </w:tc>
        <w:tc>
          <w:tcPr>
            <w:tcW w:w="1008" w:type="pct"/>
          </w:tcPr>
          <w:p w14:paraId="2D653327" w14:textId="705FDB91" w:rsidR="00C53F21" w:rsidRPr="004A1094" w:rsidRDefault="00C53F21" w:rsidP="00C53F21">
            <w:pPr>
              <w:tabs>
                <w:tab w:val="left" w:pos="1701"/>
              </w:tabs>
              <w:spacing w:after="60" w:line="240" w:lineRule="auto"/>
              <w:rPr>
                <w:lang w:val="en-GB"/>
              </w:rPr>
            </w:pPr>
            <w:r>
              <w:rPr>
                <w:lang w:val="en-GB"/>
              </w:rPr>
              <w:t>None</w:t>
            </w:r>
          </w:p>
        </w:tc>
        <w:tc>
          <w:tcPr>
            <w:tcW w:w="1191" w:type="pct"/>
          </w:tcPr>
          <w:p w14:paraId="1E683916" w14:textId="28773EDE" w:rsidR="00C53F21" w:rsidRPr="004A1094" w:rsidRDefault="00C53F21" w:rsidP="00C53F21">
            <w:pPr>
              <w:tabs>
                <w:tab w:val="left" w:pos="1701"/>
              </w:tabs>
              <w:spacing w:after="60" w:line="240" w:lineRule="auto"/>
              <w:rPr>
                <w:lang w:val="en-GB"/>
              </w:rPr>
            </w:pPr>
            <w:r>
              <w:rPr>
                <w:lang w:val="en-GB"/>
              </w:rPr>
              <w:t>N/A</w:t>
            </w:r>
          </w:p>
        </w:tc>
        <w:tc>
          <w:tcPr>
            <w:tcW w:w="1752" w:type="pct"/>
          </w:tcPr>
          <w:p w14:paraId="1F62B345" w14:textId="6D553D1D" w:rsidR="00C53F21" w:rsidRPr="004A1094" w:rsidRDefault="00C53F21" w:rsidP="00C53F21">
            <w:pPr>
              <w:tabs>
                <w:tab w:val="left" w:pos="1701"/>
              </w:tabs>
              <w:spacing w:after="60" w:line="240" w:lineRule="auto"/>
              <w:rPr>
                <w:lang w:val="en-GB"/>
              </w:rPr>
            </w:pPr>
            <w:r>
              <w:rPr>
                <w:lang w:val="en-GB"/>
              </w:rPr>
              <w:t>S-129 does not use the S-100 HDF5 format</w:t>
            </w:r>
          </w:p>
        </w:tc>
      </w:tr>
      <w:tr w:rsidR="00C53F21" w:rsidRPr="004A1094" w14:paraId="5CC96E0C" w14:textId="77777777" w:rsidTr="00141425">
        <w:tc>
          <w:tcPr>
            <w:tcW w:w="1049" w:type="pct"/>
          </w:tcPr>
          <w:p w14:paraId="7CD84786" w14:textId="77777777" w:rsidR="004A1094" w:rsidRPr="004A1094" w:rsidRDefault="004A1094" w:rsidP="00DA5883">
            <w:pPr>
              <w:tabs>
                <w:tab w:val="left" w:pos="1701"/>
              </w:tabs>
              <w:spacing w:after="60" w:line="240" w:lineRule="auto"/>
              <w:rPr>
                <w:lang w:val="en-GB"/>
              </w:rPr>
            </w:pPr>
            <w:r w:rsidRPr="004A1094">
              <w:rPr>
                <w:lang w:val="en-GB"/>
              </w:rPr>
              <w:t>Part 11</w:t>
            </w:r>
          </w:p>
        </w:tc>
        <w:tc>
          <w:tcPr>
            <w:tcW w:w="1008" w:type="pct"/>
          </w:tcPr>
          <w:p w14:paraId="103CE92D" w14:textId="77777777" w:rsidR="004A1094" w:rsidRPr="004A1094" w:rsidRDefault="004A1094" w:rsidP="00DA5883">
            <w:pPr>
              <w:tabs>
                <w:tab w:val="left" w:pos="1701"/>
              </w:tabs>
              <w:spacing w:after="60" w:line="240" w:lineRule="auto"/>
              <w:rPr>
                <w:lang w:val="en-GB"/>
              </w:rPr>
            </w:pPr>
            <w:r w:rsidRPr="004A1094">
              <w:rPr>
                <w:lang w:val="en-GB"/>
              </w:rPr>
              <w:t>S100_Dev0466</w:t>
            </w:r>
          </w:p>
        </w:tc>
        <w:tc>
          <w:tcPr>
            <w:tcW w:w="1191" w:type="pct"/>
          </w:tcPr>
          <w:p w14:paraId="0BCA22D1" w14:textId="77777777" w:rsidR="004A1094" w:rsidRPr="004A1094" w:rsidRDefault="004A1094" w:rsidP="00DA5883">
            <w:pPr>
              <w:tabs>
                <w:tab w:val="left" w:pos="1701"/>
              </w:tabs>
              <w:spacing w:after="60" w:line="240" w:lineRule="auto"/>
              <w:rPr>
                <w:lang w:val="en-GB"/>
              </w:rPr>
            </w:pPr>
            <w:r w:rsidRPr="004A1094">
              <w:rPr>
                <w:lang w:val="en-GB"/>
              </w:rPr>
              <w:t>Dataset</w:t>
            </w:r>
          </w:p>
        </w:tc>
        <w:tc>
          <w:tcPr>
            <w:tcW w:w="1752" w:type="pct"/>
          </w:tcPr>
          <w:p w14:paraId="64A659A1" w14:textId="77777777" w:rsidR="004A1094" w:rsidRPr="004A1094" w:rsidRDefault="004A1094" w:rsidP="00DA5883">
            <w:pPr>
              <w:tabs>
                <w:tab w:val="left" w:pos="1701"/>
              </w:tabs>
              <w:spacing w:after="60" w:line="240" w:lineRule="auto"/>
              <w:rPr>
                <w:lang w:val="en-GB"/>
              </w:rPr>
            </w:pPr>
            <w:r w:rsidRPr="004A1094">
              <w:rPr>
                <w:lang w:val="en-GB"/>
              </w:rPr>
              <w:t>There is only one Part 11 generic check, for dataset size</w:t>
            </w:r>
          </w:p>
        </w:tc>
      </w:tr>
      <w:tr w:rsidR="00141425" w:rsidRPr="004A1094" w14:paraId="4CDB3D69" w14:textId="77777777" w:rsidTr="00141425">
        <w:tc>
          <w:tcPr>
            <w:tcW w:w="1049" w:type="pct"/>
          </w:tcPr>
          <w:p w14:paraId="368FA62A" w14:textId="77777777" w:rsidR="00141425" w:rsidRPr="004A1094" w:rsidRDefault="00141425" w:rsidP="00141425">
            <w:pPr>
              <w:tabs>
                <w:tab w:val="left" w:pos="1701"/>
              </w:tabs>
              <w:spacing w:after="60" w:line="240" w:lineRule="auto"/>
              <w:rPr>
                <w:lang w:val="en-GB"/>
              </w:rPr>
            </w:pPr>
            <w:r w:rsidRPr="004A1094">
              <w:rPr>
                <w:lang w:val="en-GB"/>
              </w:rPr>
              <w:t>Part 15</w:t>
            </w:r>
          </w:p>
        </w:tc>
        <w:tc>
          <w:tcPr>
            <w:tcW w:w="1008" w:type="pct"/>
          </w:tcPr>
          <w:p w14:paraId="3FE67100" w14:textId="575EC2BB" w:rsidR="00141425" w:rsidRPr="004A1094" w:rsidRDefault="00141425" w:rsidP="00141425">
            <w:pPr>
              <w:tabs>
                <w:tab w:val="left" w:pos="1701"/>
              </w:tabs>
              <w:spacing w:after="60" w:line="240" w:lineRule="auto"/>
              <w:rPr>
                <w:lang w:val="en-GB"/>
              </w:rPr>
            </w:pPr>
            <w:ins w:id="226" w:author="Raphael Malyankar" w:date="2024-12-04T22:38:00Z" w16du:dateUtc="2024-12-05T05:38:00Z">
              <w:r>
                <w:rPr>
                  <w:lang w:val="en-GB"/>
                </w:rPr>
                <w:t>All collection A checks</w:t>
              </w:r>
            </w:ins>
            <w:del w:id="227" w:author="Raphael Malyankar" w:date="2024-12-04T22:38:00Z" w16du:dateUtc="2024-12-05T05:38:00Z">
              <w:r w:rsidRPr="004A1094" w:rsidDel="00032EEA">
                <w:rPr>
                  <w:lang w:val="en-GB"/>
                </w:rPr>
                <w:delText>?</w:delText>
              </w:r>
            </w:del>
          </w:p>
        </w:tc>
        <w:tc>
          <w:tcPr>
            <w:tcW w:w="1191" w:type="pct"/>
          </w:tcPr>
          <w:p w14:paraId="566A765A" w14:textId="77777777" w:rsidR="00141425" w:rsidRDefault="00141425" w:rsidP="00141425">
            <w:pPr>
              <w:tabs>
                <w:tab w:val="left" w:pos="1701"/>
              </w:tabs>
              <w:spacing w:after="60" w:line="240" w:lineRule="auto"/>
              <w:rPr>
                <w:ins w:id="228" w:author="Raphael Malyankar" w:date="2024-12-04T22:38:00Z" w16du:dateUtc="2024-12-05T05:38:00Z"/>
                <w:lang w:val="en-GB"/>
              </w:rPr>
            </w:pPr>
            <w:ins w:id="229" w:author="Raphael Malyankar" w:date="2024-12-04T22:38:00Z" w16du:dateUtc="2024-12-05T05:38:00Z">
              <w:r>
                <w:rPr>
                  <w:lang w:val="en-GB"/>
                </w:rPr>
                <w:t>Exchange catalogue</w:t>
              </w:r>
            </w:ins>
          </w:p>
          <w:p w14:paraId="0689DB61" w14:textId="4D4B3881" w:rsidR="00141425" w:rsidRPr="004A1094" w:rsidRDefault="00141425" w:rsidP="00141425">
            <w:pPr>
              <w:tabs>
                <w:tab w:val="left" w:pos="1701"/>
              </w:tabs>
              <w:spacing w:after="60" w:line="240" w:lineRule="auto"/>
              <w:rPr>
                <w:lang w:val="en-GB"/>
              </w:rPr>
            </w:pPr>
            <w:ins w:id="230" w:author="Raphael Malyankar" w:date="2024-12-04T22:38:00Z" w16du:dateUtc="2024-12-05T05:38:00Z">
              <w:r>
                <w:rPr>
                  <w:lang w:val="en-GB"/>
                </w:rPr>
                <w:t>Exchange set</w:t>
              </w:r>
            </w:ins>
            <w:del w:id="231" w:author="Raphael Malyankar" w:date="2024-12-04T22:38:00Z" w16du:dateUtc="2024-12-05T05:38:00Z">
              <w:r w:rsidRPr="004A1094" w:rsidDel="00032EEA">
                <w:rPr>
                  <w:lang w:val="en-GB"/>
                </w:rPr>
                <w:delText>?</w:delText>
              </w:r>
            </w:del>
          </w:p>
        </w:tc>
        <w:tc>
          <w:tcPr>
            <w:tcW w:w="1752" w:type="pct"/>
          </w:tcPr>
          <w:p w14:paraId="71B1CB90" w14:textId="77777777" w:rsidR="00141425" w:rsidRPr="004A1094" w:rsidRDefault="00141425" w:rsidP="00141425">
            <w:pPr>
              <w:tabs>
                <w:tab w:val="left" w:pos="1701"/>
              </w:tabs>
              <w:spacing w:after="60" w:line="240" w:lineRule="auto"/>
              <w:rPr>
                <w:lang w:val="en-GB"/>
              </w:rPr>
            </w:pPr>
          </w:p>
        </w:tc>
      </w:tr>
      <w:tr w:rsidR="00C53F21" w:rsidRPr="004A1094" w14:paraId="0E0A6C77" w14:textId="77777777" w:rsidTr="00141425">
        <w:tc>
          <w:tcPr>
            <w:tcW w:w="1049" w:type="pct"/>
          </w:tcPr>
          <w:p w14:paraId="11CFC6C7" w14:textId="77777777" w:rsidR="004A1094" w:rsidRPr="004A1094" w:rsidRDefault="004A1094" w:rsidP="00DA5883">
            <w:pPr>
              <w:tabs>
                <w:tab w:val="left" w:pos="1701"/>
              </w:tabs>
              <w:spacing w:after="60" w:line="240" w:lineRule="auto"/>
              <w:rPr>
                <w:lang w:val="en-GB"/>
              </w:rPr>
            </w:pPr>
            <w:r w:rsidRPr="004A1094">
              <w:rPr>
                <w:lang w:val="en-GB"/>
              </w:rPr>
              <w:t>Part 17</w:t>
            </w:r>
          </w:p>
        </w:tc>
        <w:tc>
          <w:tcPr>
            <w:tcW w:w="1008" w:type="pct"/>
          </w:tcPr>
          <w:p w14:paraId="6B098DC4" w14:textId="7626BC30" w:rsidR="004A1094" w:rsidRPr="004A1094" w:rsidRDefault="004A1094" w:rsidP="00DA5883">
            <w:pPr>
              <w:tabs>
                <w:tab w:val="left" w:pos="1701"/>
              </w:tabs>
              <w:spacing w:after="60" w:line="240" w:lineRule="auto"/>
              <w:rPr>
                <w:lang w:val="en-GB"/>
              </w:rPr>
            </w:pPr>
            <w:r w:rsidRPr="004A1094">
              <w:rPr>
                <w:lang w:val="en-GB"/>
              </w:rPr>
              <w:t>All checks</w:t>
            </w:r>
            <w:r w:rsidR="00C53F21">
              <w:rPr>
                <w:lang w:val="en-GB"/>
              </w:rPr>
              <w:t xml:space="preserve"> </w:t>
            </w:r>
            <w:ins w:id="232" w:author="Raphael Malyankar" w:date="2024-12-04T22:38:00Z" w16du:dateUtc="2024-12-05T05:38:00Z">
              <w:r w:rsidR="00141425">
                <w:rPr>
                  <w:lang w:val="en-GB"/>
                </w:rPr>
                <w:t xml:space="preserve">in Collection A </w:t>
              </w:r>
            </w:ins>
            <w:r w:rsidR="00C53F21">
              <w:rPr>
                <w:lang w:val="en-GB"/>
              </w:rPr>
              <w:t>except those applying to elements not used in S-129</w:t>
            </w:r>
          </w:p>
        </w:tc>
        <w:tc>
          <w:tcPr>
            <w:tcW w:w="1191" w:type="pct"/>
          </w:tcPr>
          <w:p w14:paraId="6890915C" w14:textId="77777777" w:rsidR="004A1094" w:rsidRPr="004A1094" w:rsidRDefault="004A1094" w:rsidP="00DA5883">
            <w:pPr>
              <w:tabs>
                <w:tab w:val="left" w:pos="1701"/>
              </w:tabs>
              <w:spacing w:after="60" w:line="240" w:lineRule="auto"/>
              <w:rPr>
                <w:lang w:val="en-GB"/>
              </w:rPr>
            </w:pPr>
            <w:r w:rsidRPr="004A1094">
              <w:rPr>
                <w:lang w:val="en-GB"/>
              </w:rPr>
              <w:t>Exchange catalogue</w:t>
            </w:r>
          </w:p>
          <w:p w14:paraId="0D256BB0" w14:textId="77777777" w:rsidR="004A1094" w:rsidRPr="004A1094" w:rsidRDefault="004A1094" w:rsidP="00DA5883">
            <w:pPr>
              <w:tabs>
                <w:tab w:val="left" w:pos="1701"/>
              </w:tabs>
              <w:spacing w:after="60" w:line="240" w:lineRule="auto"/>
              <w:rPr>
                <w:lang w:val="en-GB"/>
              </w:rPr>
            </w:pPr>
            <w:r w:rsidRPr="004A1094">
              <w:rPr>
                <w:lang w:val="en-GB"/>
              </w:rPr>
              <w:t>Exchange set</w:t>
            </w:r>
          </w:p>
        </w:tc>
        <w:tc>
          <w:tcPr>
            <w:tcW w:w="1752" w:type="pct"/>
          </w:tcPr>
          <w:p w14:paraId="6FA0FCAD" w14:textId="47477950" w:rsidR="004A1094" w:rsidRPr="004A1094" w:rsidRDefault="004A1094" w:rsidP="00DA5883">
            <w:pPr>
              <w:tabs>
                <w:tab w:val="left" w:pos="1701"/>
              </w:tabs>
              <w:spacing w:after="60" w:line="240" w:lineRule="auto"/>
              <w:rPr>
                <w:lang w:val="en-GB"/>
              </w:rPr>
            </w:pPr>
          </w:p>
        </w:tc>
      </w:tr>
    </w:tbl>
    <w:p w14:paraId="1072638C" w14:textId="77777777" w:rsidR="004A1094" w:rsidRPr="004A1094" w:rsidRDefault="004A1094" w:rsidP="004A1094">
      <w:pPr>
        <w:tabs>
          <w:tab w:val="left" w:pos="1701"/>
        </w:tabs>
        <w:spacing w:line="240" w:lineRule="auto"/>
        <w:rPr>
          <w:lang w:val="en-GB"/>
        </w:rPr>
      </w:pPr>
    </w:p>
    <w:p w14:paraId="0F61BC7E" w14:textId="62ACAF25" w:rsidR="004A1094" w:rsidRPr="004A1094" w:rsidDel="00141425" w:rsidRDefault="004A1094" w:rsidP="004A1094">
      <w:pPr>
        <w:tabs>
          <w:tab w:val="left" w:pos="1701"/>
        </w:tabs>
        <w:spacing w:line="240" w:lineRule="auto"/>
        <w:rPr>
          <w:del w:id="233" w:author="Raphael Malyankar" w:date="2024-12-04T22:39:00Z" w16du:dateUtc="2024-12-05T05:39:00Z"/>
          <w:lang w:val="en-GB"/>
        </w:rPr>
      </w:pPr>
      <w:del w:id="234" w:author="Raphael Malyankar" w:date="2024-12-04T22:39:00Z" w16du:dateUtc="2024-12-05T05:39:00Z">
        <w:r w:rsidRPr="004A1094" w:rsidDel="00141425">
          <w:rPr>
            <w:lang w:val="en-GB"/>
          </w:rPr>
          <w:delText>[ALTERNATIVE clause 5.1]</w:delText>
        </w:r>
      </w:del>
    </w:p>
    <w:p w14:paraId="3388DDF4" w14:textId="0B5F7CC5" w:rsidR="004A1094" w:rsidRPr="004A1094" w:rsidDel="00141425" w:rsidRDefault="004A1094" w:rsidP="004A1094">
      <w:pPr>
        <w:tabs>
          <w:tab w:val="left" w:pos="1701"/>
        </w:tabs>
        <w:spacing w:line="240" w:lineRule="auto"/>
        <w:rPr>
          <w:del w:id="235" w:author="Raphael Malyankar" w:date="2024-12-04T22:39:00Z" w16du:dateUtc="2024-12-05T05:39:00Z"/>
          <w:lang w:val="en-GB"/>
        </w:rPr>
      </w:pPr>
      <w:del w:id="236" w:author="Raphael Malyankar" w:date="2024-12-04T22:39:00Z" w16du:dateUtc="2024-12-05T05:39:00Z">
        <w:r w:rsidRPr="004A1094" w:rsidDel="00141425">
          <w:rPr>
            <w:lang w:val="en-GB"/>
          </w:rPr>
          <w:delText>S-1</w:delText>
        </w:r>
        <w:r w:rsidR="00ED6F4D" w:rsidDel="00141425">
          <w:rPr>
            <w:lang w:val="en-GB"/>
          </w:rPr>
          <w:delText>29</w:delText>
        </w:r>
        <w:r w:rsidRPr="004A1094" w:rsidDel="00141425">
          <w:rPr>
            <w:lang w:val="en-GB"/>
          </w:rPr>
          <w:delText xml:space="preserve"> datasets and exchange sets must also be validated using the subset of generic S-100 validation checks listed in [insert location – sheet, file, etc.]</w:delText>
        </w:r>
      </w:del>
    </w:p>
    <w:p w14:paraId="24B7AB9D" w14:textId="77777777" w:rsidR="004A1094" w:rsidRPr="004A1094" w:rsidRDefault="004A1094" w:rsidP="00ED6F4D">
      <w:pPr>
        <w:pStyle w:val="Heading2"/>
        <w:rPr>
          <w:lang w:val="en-GB"/>
        </w:rPr>
      </w:pPr>
      <w:bookmarkStart w:id="237" w:name="_Toc179220194"/>
      <w:bookmarkStart w:id="238" w:name="_Toc179499863"/>
      <w:r w:rsidRPr="004A1094">
        <w:rPr>
          <w:lang w:val="en-GB"/>
        </w:rPr>
        <w:t>Interoperability checks</w:t>
      </w:r>
      <w:bookmarkEnd w:id="237"/>
      <w:bookmarkEnd w:id="238"/>
    </w:p>
    <w:p w14:paraId="353F74F0" w14:textId="557ED71C" w:rsidR="004A1094" w:rsidRPr="004A1094" w:rsidRDefault="004A1094" w:rsidP="004A1094">
      <w:pPr>
        <w:tabs>
          <w:tab w:val="left" w:pos="1701"/>
        </w:tabs>
        <w:spacing w:line="240" w:lineRule="auto"/>
        <w:rPr>
          <w:lang w:val="en-GB"/>
        </w:rPr>
      </w:pPr>
      <w:r w:rsidRPr="004A1094">
        <w:rPr>
          <w:lang w:val="en-GB"/>
        </w:rPr>
        <w:t>S-1</w:t>
      </w:r>
      <w:r w:rsidR="00ED6F4D">
        <w:rPr>
          <w:lang w:val="en-GB"/>
        </w:rPr>
        <w:t>29</w:t>
      </w:r>
      <w:r w:rsidRPr="004A1094">
        <w:rPr>
          <w:lang w:val="en-GB"/>
        </w:rPr>
        <w:t xml:space="preserve"> datasets and exchange sets intended for use on ECDIS must also pass the applicable introperability checks from those listed in S-158:98.</w:t>
      </w:r>
    </w:p>
    <w:p w14:paraId="7C43EF09" w14:textId="77777777" w:rsidR="004A1094" w:rsidRPr="00D76F20" w:rsidRDefault="004A1094" w:rsidP="00D76F20">
      <w:pPr>
        <w:tabs>
          <w:tab w:val="left" w:pos="1701"/>
        </w:tabs>
        <w:spacing w:line="240" w:lineRule="auto"/>
        <w:rPr>
          <w:lang w:val="en-GB"/>
        </w:rPr>
      </w:pPr>
    </w:p>
    <w:p w14:paraId="192042B5" w14:textId="40B51F02" w:rsidR="00861E96" w:rsidRDefault="00861E96" w:rsidP="00611211">
      <w:pPr>
        <w:pStyle w:val="Heading1"/>
        <w:rPr>
          <w:lang w:val="en-GB"/>
        </w:rPr>
      </w:pPr>
      <w:bookmarkStart w:id="239" w:name="_Toc179499864"/>
      <w:commentRangeStart w:id="240"/>
      <w:commentRangeStart w:id="241"/>
      <w:r>
        <w:rPr>
          <w:lang w:val="en-GB"/>
        </w:rPr>
        <w:t xml:space="preserve">Check </w:t>
      </w:r>
      <w:r w:rsidR="000C0A8B">
        <w:rPr>
          <w:lang w:val="en-GB"/>
        </w:rPr>
        <w:t xml:space="preserve">Application </w:t>
      </w:r>
      <w:r>
        <w:rPr>
          <w:lang w:val="en-GB"/>
        </w:rPr>
        <w:t>Sequence</w:t>
      </w:r>
      <w:commentRangeEnd w:id="240"/>
      <w:r w:rsidR="004B194F">
        <w:rPr>
          <w:rStyle w:val="CommentReference"/>
          <w:b w:val="0"/>
          <w:bCs w:val="0"/>
        </w:rPr>
        <w:commentReference w:id="240"/>
      </w:r>
      <w:commentRangeEnd w:id="241"/>
      <w:r w:rsidR="00911072">
        <w:rPr>
          <w:rStyle w:val="CommentReference"/>
          <w:b w:val="0"/>
          <w:bCs w:val="0"/>
        </w:rPr>
        <w:commentReference w:id="241"/>
      </w:r>
      <w:bookmarkEnd w:id="239"/>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011997B1" w:rsidR="001B5F6E" w:rsidRDefault="001B5F6E" w:rsidP="001B5F6E">
      <w:pPr>
        <w:pStyle w:val="Caption"/>
        <w:keepNext/>
      </w:pPr>
      <w:r>
        <w:t xml:space="preserve">Table </w:t>
      </w:r>
      <w:r w:rsidR="00F2138B">
        <w:fldChar w:fldCharType="begin"/>
      </w:r>
      <w:r w:rsidR="00F2138B">
        <w:instrText xml:space="preserve"> STYLEREF 1 \s </w:instrText>
      </w:r>
      <w:r w:rsidR="00F2138B">
        <w:fldChar w:fldCharType="separate"/>
      </w:r>
      <w:r w:rsidR="00F2138B">
        <w:rPr>
          <w:noProof/>
        </w:rPr>
        <w:t>6</w:t>
      </w:r>
      <w:r w:rsidR="00F2138B">
        <w:fldChar w:fldCharType="end"/>
      </w:r>
      <w:r w:rsidR="00ED6F4D">
        <w:t>-</w:t>
      </w:r>
      <w:r w:rsidR="00F2138B">
        <w:fldChar w:fldCharType="begin"/>
      </w:r>
      <w:r w:rsidR="00F2138B">
        <w:instrText xml:space="preserve"> SEQ Table \* ARABIC \s 1 </w:instrText>
      </w:r>
      <w:r w:rsidR="00F2138B">
        <w:fldChar w:fldCharType="separate"/>
      </w:r>
      <w:r w:rsidR="00F2138B">
        <w:rPr>
          <w:noProof/>
        </w:rPr>
        <w:t>1</w:t>
      </w:r>
      <w:r w:rsidR="00F2138B">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1"/>
        <w:gridCol w:w="3371"/>
        <w:gridCol w:w="1762"/>
        <w:gridCol w:w="3122"/>
      </w:tblGrid>
      <w:tr w:rsidR="00461C83"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461C83"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2CB7F0B6" w:rsidR="00336B36" w:rsidRPr="001B5F6E" w:rsidRDefault="00336B36" w:rsidP="00D24C0B">
            <w:pPr>
              <w:spacing w:after="120" w:line="240" w:lineRule="auto"/>
              <w:rPr>
                <w:lang w:val="en-GB"/>
              </w:rPr>
            </w:pPr>
            <w:r w:rsidRPr="001B5F6E">
              <w:rPr>
                <w:lang w:val="en-GB"/>
              </w:rPr>
              <w:t>S-158:</w:t>
            </w:r>
            <w:r w:rsidR="00215A58">
              <w:rPr>
                <w:lang w:val="en-GB"/>
              </w:rPr>
              <w:t>129</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4DDD50C7" w:rsidR="0066513D" w:rsidRPr="001B5F6E" w:rsidRDefault="005C2DC6" w:rsidP="0066513D">
            <w:pPr>
              <w:spacing w:after="120" w:line="240" w:lineRule="auto"/>
              <w:jc w:val="left"/>
              <w:rPr>
                <w:lang w:val="en-GB"/>
              </w:rPr>
            </w:pPr>
            <w:r>
              <w:rPr>
                <w:lang w:val="en-GB"/>
              </w:rPr>
              <w:t>???</w:t>
            </w:r>
          </w:p>
        </w:tc>
        <w:tc>
          <w:tcPr>
            <w:tcW w:w="0" w:type="auto"/>
          </w:tcPr>
          <w:p w14:paraId="6462D6EC" w14:textId="279A4817"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Nxxx</w:t>
            </w:r>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461C83"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t>2.2</w:t>
            </w:r>
          </w:p>
        </w:tc>
        <w:tc>
          <w:tcPr>
            <w:tcW w:w="0" w:type="auto"/>
          </w:tcPr>
          <w:p w14:paraId="6864B11B" w14:textId="57D4223D" w:rsidR="0066513D" w:rsidRPr="001B5F6E" w:rsidRDefault="005C2DC6" w:rsidP="0066513D">
            <w:pPr>
              <w:spacing w:after="120" w:line="240" w:lineRule="auto"/>
              <w:jc w:val="left"/>
              <w:rPr>
                <w:lang w:val="en-GB"/>
              </w:rPr>
            </w:pPr>
            <w:r>
              <w:rPr>
                <w:lang w:val="en-GB"/>
              </w:rPr>
              <w:t>???</w:t>
            </w:r>
          </w:p>
        </w:tc>
        <w:tc>
          <w:tcPr>
            <w:tcW w:w="0" w:type="auto"/>
          </w:tcPr>
          <w:p w14:paraId="79EB4A06" w14:textId="64CC6941"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Nxxx</w:t>
            </w:r>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461C83"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36A12731" w:rsidR="0066513D" w:rsidRPr="001B5F6E" w:rsidRDefault="005C2DC6" w:rsidP="0066513D">
            <w:pPr>
              <w:spacing w:after="120" w:line="240" w:lineRule="auto"/>
              <w:jc w:val="left"/>
              <w:rPr>
                <w:lang w:val="en-GB"/>
              </w:rPr>
            </w:pPr>
            <w:r>
              <w:rPr>
                <w:lang w:val="en-GB"/>
              </w:rPr>
              <w:t>???</w:t>
            </w:r>
          </w:p>
        </w:tc>
        <w:tc>
          <w:tcPr>
            <w:tcW w:w="0" w:type="auto"/>
          </w:tcPr>
          <w:p w14:paraId="404DEFAD" w14:textId="10EEC6B8"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Nxxx</w:t>
            </w:r>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461C83"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44A2D2F9"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S-</w:t>
            </w:r>
            <w:r w:rsidR="00215A58">
              <w:rPr>
                <w:lang w:val="en-GB"/>
              </w:rPr>
              <w:t>129</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461C83" w:rsidRPr="001B5F6E" w14:paraId="6FBA82FD" w14:textId="77777777" w:rsidTr="0066513D">
        <w:trPr>
          <w:cantSplit/>
        </w:trPr>
        <w:tc>
          <w:tcPr>
            <w:tcW w:w="0" w:type="auto"/>
          </w:tcPr>
          <w:p w14:paraId="5E5B892A" w14:textId="7A62AE60" w:rsidR="00B71DF3" w:rsidRPr="008739B6" w:rsidRDefault="00B71DF3" w:rsidP="00D24C0B">
            <w:pPr>
              <w:spacing w:after="120" w:line="240" w:lineRule="auto"/>
              <w:rPr>
                <w:strike/>
                <w:lang w:val="en-GB"/>
              </w:rPr>
            </w:pPr>
            <w:r w:rsidRPr="008739B6">
              <w:rPr>
                <w:strike/>
                <w:lang w:val="en-GB"/>
              </w:rPr>
              <w:t>4</w:t>
            </w:r>
          </w:p>
        </w:tc>
        <w:tc>
          <w:tcPr>
            <w:tcW w:w="0" w:type="auto"/>
          </w:tcPr>
          <w:p w14:paraId="78AA00A6" w14:textId="2D319188" w:rsidR="00B71DF3" w:rsidRPr="006B06C6" w:rsidRDefault="00B71DF3" w:rsidP="00336B36">
            <w:pPr>
              <w:spacing w:after="120" w:line="240" w:lineRule="auto"/>
              <w:jc w:val="left"/>
              <w:rPr>
                <w:lang w:val="en-GB"/>
              </w:rPr>
            </w:pPr>
            <w:commentRangeStart w:id="242"/>
            <w:commentRangeStart w:id="243"/>
            <w:r w:rsidRPr="006B06C6">
              <w:rPr>
                <w:lang w:val="en-GB"/>
              </w:rPr>
              <w:t>Inter-dataset, intra-product checks</w:t>
            </w:r>
            <w:commentRangeEnd w:id="242"/>
            <w:r w:rsidR="008739B6" w:rsidRPr="006B06C6">
              <w:rPr>
                <w:rStyle w:val="CommentReference"/>
              </w:rPr>
              <w:commentReference w:id="242"/>
            </w:r>
            <w:commentRangeEnd w:id="243"/>
            <w:r w:rsidR="00141425" w:rsidRPr="006B06C6">
              <w:rPr>
                <w:rStyle w:val="CommentReference"/>
              </w:rPr>
              <w:commentReference w:id="243"/>
            </w:r>
          </w:p>
        </w:tc>
        <w:tc>
          <w:tcPr>
            <w:tcW w:w="0" w:type="auto"/>
          </w:tcPr>
          <w:p w14:paraId="2CE7CBD4" w14:textId="35A216F4" w:rsidR="00B71DF3" w:rsidRPr="006B06C6" w:rsidRDefault="00B71DF3" w:rsidP="00D24C0B">
            <w:pPr>
              <w:spacing w:after="120" w:line="240" w:lineRule="auto"/>
              <w:rPr>
                <w:lang w:val="en-GB"/>
              </w:rPr>
            </w:pPr>
            <w:r w:rsidRPr="006B06C6">
              <w:rPr>
                <w:lang w:val="en-GB"/>
              </w:rPr>
              <w:t>S-158:</w:t>
            </w:r>
            <w:r w:rsidR="00215A58" w:rsidRPr="006B06C6">
              <w:rPr>
                <w:lang w:val="en-GB"/>
              </w:rPr>
              <w:t>129</w:t>
            </w:r>
            <w:r w:rsidR="0066513D" w:rsidRPr="006B06C6">
              <w:rPr>
                <w:lang w:val="en-GB"/>
              </w:rPr>
              <w:t xml:space="preserve"> checks numbered Nxxx</w:t>
            </w:r>
          </w:p>
        </w:tc>
        <w:tc>
          <w:tcPr>
            <w:tcW w:w="0" w:type="auto"/>
          </w:tcPr>
          <w:p w14:paraId="538350AB" w14:textId="506A8780" w:rsidR="00B71DF3" w:rsidRPr="006B06C6" w:rsidRDefault="00B71DF3" w:rsidP="001E0E51">
            <w:pPr>
              <w:spacing w:line="240" w:lineRule="auto"/>
              <w:jc w:val="left"/>
              <w:rPr>
                <w:lang w:val="en-GB"/>
              </w:rPr>
            </w:pPr>
            <w:r w:rsidRPr="006B06C6">
              <w:rPr>
                <w:lang w:val="en-GB"/>
              </w:rPr>
              <w:t xml:space="preserve">Adjacent or </w:t>
            </w:r>
            <w:r w:rsidR="003F2031" w:rsidRPr="006B06C6">
              <w:rPr>
                <w:lang w:val="en-GB"/>
              </w:rPr>
              <w:t>intersecting</w:t>
            </w:r>
            <w:r w:rsidRPr="006B06C6">
              <w:rPr>
                <w:lang w:val="en-GB"/>
              </w:rPr>
              <w:t xml:space="preserve"> datasets</w:t>
            </w:r>
          </w:p>
        </w:tc>
      </w:tr>
      <w:tr w:rsidR="00461C83" w:rsidRPr="001B5F6E" w14:paraId="7B81529D" w14:textId="77777777" w:rsidTr="0066513D">
        <w:trPr>
          <w:cantSplit/>
        </w:trPr>
        <w:tc>
          <w:tcPr>
            <w:tcW w:w="0" w:type="auto"/>
          </w:tcPr>
          <w:p w14:paraId="072B38D5" w14:textId="29E1BC98" w:rsidR="00903054" w:rsidRDefault="00903054" w:rsidP="00D24C0B">
            <w:pPr>
              <w:spacing w:after="120" w:line="240" w:lineRule="auto"/>
              <w:rPr>
                <w:lang w:val="en-GB"/>
              </w:rPr>
            </w:pPr>
            <w:r>
              <w:rPr>
                <w:lang w:val="en-GB"/>
              </w:rPr>
              <w:t>?</w:t>
            </w:r>
          </w:p>
        </w:tc>
        <w:tc>
          <w:tcPr>
            <w:tcW w:w="0" w:type="auto"/>
          </w:tcPr>
          <w:p w14:paraId="2030016C" w14:textId="6B35D5A9" w:rsidR="00903054" w:rsidRDefault="00903054" w:rsidP="00336B36">
            <w:pPr>
              <w:spacing w:after="120" w:line="240" w:lineRule="auto"/>
              <w:jc w:val="left"/>
              <w:rPr>
                <w:lang w:val="en-GB"/>
              </w:rPr>
            </w:pPr>
            <w:r>
              <w:rPr>
                <w:lang w:val="en-GB"/>
              </w:rPr>
              <w:t>Inter-version checks(?)</w:t>
            </w:r>
          </w:p>
        </w:tc>
        <w:tc>
          <w:tcPr>
            <w:tcW w:w="0" w:type="auto"/>
          </w:tcPr>
          <w:p w14:paraId="6CB34EFE" w14:textId="02A084BD" w:rsidR="00903054" w:rsidRDefault="00903054" w:rsidP="00D24C0B">
            <w:pPr>
              <w:spacing w:after="120" w:line="240" w:lineRule="auto"/>
              <w:rPr>
                <w:lang w:val="en-GB"/>
              </w:rPr>
            </w:pPr>
            <w:r>
              <w:rPr>
                <w:lang w:val="en-GB"/>
              </w:rPr>
              <w:t>S-158:</w:t>
            </w:r>
            <w:r w:rsidR="00215A58">
              <w:rPr>
                <w:lang w:val="en-GB"/>
              </w:rPr>
              <w:t>129</w:t>
            </w:r>
            <w:r w:rsidR="0066513D">
              <w:rPr>
                <w:lang w:val="en-GB"/>
              </w:rPr>
              <w:t xml:space="preserve"> checked numbered Nxxx</w:t>
            </w:r>
          </w:p>
        </w:tc>
        <w:tc>
          <w:tcPr>
            <w:tcW w:w="0" w:type="auto"/>
          </w:tcPr>
          <w:p w14:paraId="35EA6068" w14:textId="6310F963" w:rsidR="00903054" w:rsidRDefault="00903054" w:rsidP="001E0E51">
            <w:pPr>
              <w:spacing w:line="240" w:lineRule="auto"/>
              <w:jc w:val="left"/>
              <w:rPr>
                <w:lang w:val="en-GB"/>
              </w:rPr>
            </w:pPr>
            <w:r>
              <w:rPr>
                <w:lang w:val="en-GB"/>
              </w:rPr>
              <w:t xml:space="preserve">Related datasets for different versions of </w:t>
            </w:r>
            <w:r w:rsidR="00461C83">
              <w:rPr>
                <w:lang w:val="en-GB"/>
              </w:rPr>
              <w:t>S-</w:t>
            </w:r>
            <w:r w:rsidR="00215A58">
              <w:rPr>
                <w:lang w:val="en-GB"/>
              </w:rPr>
              <w:t>129</w:t>
            </w:r>
          </w:p>
        </w:tc>
      </w:tr>
      <w:tr w:rsidR="00461C83" w:rsidRPr="001B5F6E" w14:paraId="49144A3F" w14:textId="77777777" w:rsidTr="0066513D">
        <w:trPr>
          <w:cantSplit/>
        </w:trPr>
        <w:tc>
          <w:tcPr>
            <w:tcW w:w="0" w:type="auto"/>
          </w:tcPr>
          <w:p w14:paraId="4B23F9CD" w14:textId="417AA276" w:rsidR="001E0E51" w:rsidRDefault="003F2031" w:rsidP="001E0E51">
            <w:pPr>
              <w:spacing w:after="120" w:line="240" w:lineRule="auto"/>
              <w:rPr>
                <w:lang w:val="en-GB"/>
              </w:rPr>
            </w:pPr>
            <w:r>
              <w:rPr>
                <w:lang w:val="en-GB"/>
              </w:rPr>
              <w:t>5</w:t>
            </w:r>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1D3C23AF" w:rsidR="001E0E51" w:rsidRPr="001E0E51" w:rsidRDefault="00461C83" w:rsidP="001E0E51">
            <w:pPr>
              <w:spacing w:line="240" w:lineRule="auto"/>
              <w:jc w:val="left"/>
              <w:rPr>
                <w:lang w:val="en-GB"/>
              </w:rPr>
            </w:pPr>
            <w:r>
              <w:rPr>
                <w:lang w:val="en-GB"/>
              </w:rPr>
              <w:t>S-</w:t>
            </w:r>
            <w:r w:rsidR="00215A58">
              <w:rPr>
                <w:lang w:val="en-GB"/>
              </w:rPr>
              <w:t>129</w:t>
            </w:r>
            <w:r>
              <w:rPr>
                <w:lang w:val="en-GB"/>
              </w:rPr>
              <w:t xml:space="preserve"> d</w:t>
            </w:r>
            <w:r w:rsidR="001E0E51" w:rsidRPr="001E0E51">
              <w:rPr>
                <w:lang w:val="en-GB"/>
              </w:rPr>
              <w:t>ataset in combination with relevant datasets from other products</w:t>
            </w:r>
            <w:r>
              <w:rPr>
                <w:lang w:val="en-GB"/>
              </w:rPr>
              <w:t xml:space="preserve"> (e.g., S-102)</w:t>
            </w:r>
          </w:p>
        </w:tc>
      </w:tr>
      <w:tr w:rsidR="00461C83" w:rsidRPr="001B5F6E" w14:paraId="7C122CAD" w14:textId="63E43A57" w:rsidTr="0066513D">
        <w:trPr>
          <w:cantSplit/>
        </w:trPr>
        <w:tc>
          <w:tcPr>
            <w:tcW w:w="0" w:type="auto"/>
          </w:tcPr>
          <w:p w14:paraId="2D16B316" w14:textId="4DB3A704" w:rsidR="00336B36" w:rsidRPr="001B5F6E" w:rsidRDefault="003F2031" w:rsidP="00D24C0B">
            <w:pPr>
              <w:spacing w:after="120" w:line="240" w:lineRule="auto"/>
              <w:rPr>
                <w:lang w:val="en-GB"/>
              </w:rPr>
            </w:pPr>
            <w:r>
              <w:rPr>
                <w:lang w:val="en-GB"/>
              </w:rPr>
              <w:t>6</w:t>
            </w:r>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461C83" w:rsidRPr="001B5F6E" w14:paraId="66A47952" w14:textId="02CCD374" w:rsidTr="0066513D">
        <w:trPr>
          <w:cantSplit/>
        </w:trPr>
        <w:tc>
          <w:tcPr>
            <w:tcW w:w="0" w:type="auto"/>
          </w:tcPr>
          <w:p w14:paraId="6048E8D3" w14:textId="001B1D2C" w:rsidR="00336B36" w:rsidRPr="001B5F6E" w:rsidRDefault="003F2031" w:rsidP="00D24C0B">
            <w:pPr>
              <w:spacing w:after="120" w:line="240" w:lineRule="auto"/>
              <w:rPr>
                <w:lang w:val="en-GB"/>
              </w:rPr>
            </w:pPr>
            <w:r>
              <w:rPr>
                <w:lang w:val="en-GB"/>
              </w:rPr>
              <w:t>7</w:t>
            </w:r>
          </w:p>
        </w:tc>
        <w:tc>
          <w:tcPr>
            <w:tcW w:w="0" w:type="auto"/>
          </w:tcPr>
          <w:p w14:paraId="6818C9C8" w14:textId="4B8EAA25" w:rsidR="005C2DC6" w:rsidRPr="001B5F6E" w:rsidRDefault="00336B36" w:rsidP="00336B36">
            <w:pPr>
              <w:spacing w:after="120" w:line="240" w:lineRule="auto"/>
              <w:jc w:val="left"/>
              <w:rPr>
                <w:lang w:val="en-GB"/>
              </w:rPr>
            </w:pPr>
            <w:commentRangeStart w:id="244"/>
            <w:r w:rsidRPr="001B5F6E">
              <w:rPr>
                <w:lang w:val="en-GB"/>
              </w:rPr>
              <w:t>Product-specific checks for exchange sets</w:t>
            </w:r>
            <w:commentRangeEnd w:id="244"/>
            <w:r w:rsidR="001D7811">
              <w:rPr>
                <w:rStyle w:val="CommentReference"/>
              </w:rPr>
              <w:commentReference w:id="244"/>
            </w:r>
          </w:p>
        </w:tc>
        <w:tc>
          <w:tcPr>
            <w:tcW w:w="0" w:type="auto"/>
          </w:tcPr>
          <w:p w14:paraId="1A01E369" w14:textId="3A3DCC8E" w:rsidR="00336B36" w:rsidRPr="001B5F6E" w:rsidRDefault="00336B36" w:rsidP="00D24C0B">
            <w:pPr>
              <w:spacing w:after="120" w:line="240" w:lineRule="auto"/>
              <w:rPr>
                <w:lang w:val="en-GB"/>
              </w:rPr>
            </w:pPr>
            <w:r w:rsidRPr="001B5F6E">
              <w:rPr>
                <w:lang w:val="en-GB"/>
              </w:rPr>
              <w:t>S-158:</w:t>
            </w:r>
            <w:r w:rsidR="00215A58">
              <w:rPr>
                <w:lang w:val="en-GB"/>
              </w:rPr>
              <w:t>129</w:t>
            </w:r>
            <w:r w:rsidR="0066513D">
              <w:rPr>
                <w:lang w:val="en-GB"/>
              </w:rPr>
              <w:t xml:space="preserve"> checks numbered Nxxx</w:t>
            </w:r>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461C83" w:rsidRPr="001B5F6E" w14:paraId="6C31548A" w14:textId="77777777" w:rsidTr="0066513D">
        <w:trPr>
          <w:cantSplit/>
        </w:trPr>
        <w:tc>
          <w:tcPr>
            <w:tcW w:w="0" w:type="auto"/>
          </w:tcPr>
          <w:p w14:paraId="7A941CC7" w14:textId="550824F0" w:rsidR="00903054" w:rsidRDefault="00903054" w:rsidP="00D24C0B">
            <w:pPr>
              <w:spacing w:after="120" w:line="240" w:lineRule="auto"/>
              <w:rPr>
                <w:lang w:val="en-GB"/>
              </w:rPr>
            </w:pPr>
            <w:r>
              <w:rPr>
                <w:lang w:val="en-GB"/>
              </w:rPr>
              <w:t>8</w:t>
            </w:r>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1314CC98"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S-</w:t>
            </w:r>
            <w:r w:rsidR="00215A58">
              <w:rPr>
                <w:lang w:val="en-GB"/>
              </w:rPr>
              <w:t>129</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245" w:name="_Ref172572049"/>
      <w:bookmarkStart w:id="246" w:name="_Toc179499865"/>
      <w:r>
        <w:rPr>
          <w:lang w:val="en-GB"/>
        </w:rPr>
        <w:t>Check Classification</w:t>
      </w:r>
      <w:bookmarkEnd w:id="245"/>
      <w:bookmarkEnd w:id="246"/>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247" w:name="_Ref172575919"/>
      <w:bookmarkStart w:id="248" w:name="_Toc179499866"/>
      <w:r>
        <w:rPr>
          <w:lang w:val="en-GB"/>
        </w:rPr>
        <w:t>Geometry and Spatial Operators</w:t>
      </w:r>
      <w:bookmarkEnd w:id="247"/>
      <w:bookmarkEnd w:id="248"/>
    </w:p>
    <w:p w14:paraId="295D30AA" w14:textId="41B6D9BA" w:rsidR="00600EF7" w:rsidRDefault="00600EF7" w:rsidP="00600EF7">
      <w:pPr>
        <w:rPr>
          <w:lang w:val="en-GB"/>
        </w:rPr>
      </w:pPr>
      <w:r>
        <w:rPr>
          <w:lang w:val="en-GB"/>
        </w:rPr>
        <w:t>Geometry and spatial operators conform to the operators for vector products described in S-158.</w:t>
      </w:r>
    </w:p>
    <w:p w14:paraId="5C94D707" w14:textId="42F461E9" w:rsidR="00D15AE1" w:rsidRDefault="00D15AE1" w:rsidP="00D15AE1">
      <w:pPr>
        <w:tabs>
          <w:tab w:val="left" w:pos="1701"/>
        </w:tabs>
        <w:spacing w:after="120" w:line="240" w:lineRule="auto"/>
        <w:rPr>
          <w:lang w:val="en-GB"/>
        </w:rPr>
      </w:pPr>
      <w:r w:rsidRPr="00C53F21">
        <w:rPr>
          <w:lang w:val="en-GB"/>
        </w:rPr>
        <w:t xml:space="preserve">For all spatial operators a default tolerance of </w:t>
      </w:r>
      <w:r w:rsidR="00C53F21" w:rsidRPr="00C53F21">
        <w:rPr>
          <w:highlight w:val="yellow"/>
          <w:lang w:val="en-GB"/>
        </w:rPr>
        <w:t>[??? - PT to decide</w:t>
      </w:r>
      <w:r w:rsidR="00C53F21">
        <w:rPr>
          <w:lang w:val="en-GB"/>
        </w:rPr>
        <w:t xml:space="preserve">] </w:t>
      </w:r>
      <w:r w:rsidRPr="00C53F21">
        <w:rPr>
          <w:lang w:val="en-GB"/>
        </w:rPr>
        <w:t>should be applied in validation software.</w:t>
      </w:r>
    </w:p>
    <w:p w14:paraId="5EF723C0" w14:textId="08CE7948" w:rsidR="002C7023" w:rsidRDefault="002C7023" w:rsidP="002C7023">
      <w:pPr>
        <w:pStyle w:val="Heading1"/>
        <w:rPr>
          <w:lang w:val="en-GB"/>
        </w:rPr>
      </w:pPr>
      <w:bookmarkStart w:id="249" w:name="_Toc179499867"/>
      <w:commentRangeStart w:id="250"/>
      <w:r>
        <w:rPr>
          <w:lang w:val="en-GB"/>
        </w:rPr>
        <w:lastRenderedPageBreak/>
        <w:t>Other Components of this Specification</w:t>
      </w:r>
      <w:bookmarkEnd w:id="249"/>
      <w:commentRangeEnd w:id="250"/>
      <w:r w:rsidR="006B06C6">
        <w:rPr>
          <w:rStyle w:val="CommentReference"/>
          <w:b w:val="0"/>
          <w:bCs w:val="0"/>
        </w:rPr>
        <w:commentReference w:id="250"/>
      </w:r>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423BF8A7" w14:textId="3EA792C3" w:rsidR="002C7023" w:rsidRPr="00AE3D32" w:rsidRDefault="002C7023" w:rsidP="00AE3D32">
      <w:pPr>
        <w:pStyle w:val="ListParagraph"/>
        <w:numPr>
          <w:ilvl w:val="0"/>
          <w:numId w:val="108"/>
        </w:numPr>
        <w:rPr>
          <w:lang w:val="en-GB"/>
        </w:rPr>
      </w:pPr>
      <w:r w:rsidRPr="00AE3D32">
        <w:rPr>
          <w:lang w:val="en-GB"/>
        </w:rPr>
        <w:t>Spreadsheet of S-</w:t>
      </w:r>
      <w:r w:rsidR="00215A58">
        <w:rPr>
          <w:lang w:val="en-GB"/>
        </w:rPr>
        <w:t>129</w:t>
      </w:r>
      <w:r w:rsidRPr="00AE3D32">
        <w:rPr>
          <w:lang w:val="en-GB"/>
        </w:rPr>
        <w:t xml:space="preserve"> validation checks named </w:t>
      </w:r>
      <w:r w:rsidR="00E2341D">
        <w:rPr>
          <w:lang w:val="en-GB"/>
        </w:rPr>
        <w:t>S158_</w:t>
      </w:r>
      <w:r w:rsidR="00215A58">
        <w:rPr>
          <w:lang w:val="en-GB"/>
        </w:rPr>
        <w:t>129</w:t>
      </w:r>
      <w:r w:rsidR="00E2341D">
        <w:rPr>
          <w:lang w:val="en-GB"/>
        </w:rPr>
        <w:t>_0_</w:t>
      </w:r>
      <w:del w:id="251" w:author="Raphael Malyankar" w:date="2024-12-04T22:42:00Z" w16du:dateUtc="2024-12-05T05:42:00Z">
        <w:r w:rsidR="001D7811" w:rsidDel="006B06C6">
          <w:rPr>
            <w:lang w:val="en-GB"/>
          </w:rPr>
          <w:delText>1</w:delText>
        </w:r>
      </w:del>
      <w:ins w:id="252" w:author="Raphael Malyankar" w:date="2024-12-04T22:42:00Z" w16du:dateUtc="2024-12-05T05:42:00Z">
        <w:r w:rsidR="006B06C6">
          <w:rPr>
            <w:lang w:val="en-GB"/>
          </w:rPr>
          <w:t>2</w:t>
        </w:r>
      </w:ins>
      <w:r w:rsidR="00E2341D">
        <w:rPr>
          <w:lang w:val="en-GB"/>
        </w:rPr>
        <w:t>_0_</w:t>
      </w:r>
      <w:del w:id="253" w:author="Raphael Malyankar" w:date="2024-12-04T22:42:00Z" w16du:dateUtc="2024-12-05T05:42:00Z">
        <w:r w:rsidR="00E2341D" w:rsidDel="006B06C6">
          <w:rPr>
            <w:lang w:val="en-GB"/>
          </w:rPr>
          <w:delText>202409</w:delText>
        </w:r>
        <w:r w:rsidR="001D7811" w:rsidDel="006B06C6">
          <w:rPr>
            <w:lang w:val="en-GB"/>
          </w:rPr>
          <w:delText>3</w:delText>
        </w:r>
        <w:r w:rsidR="00E2341D" w:rsidDel="006B06C6">
          <w:rPr>
            <w:lang w:val="en-GB"/>
          </w:rPr>
          <w:delText>0</w:delText>
        </w:r>
      </w:del>
      <w:ins w:id="254" w:author="Raphael Malyankar" w:date="2024-12-04T22:42:00Z" w16du:dateUtc="2024-12-05T05:42:00Z">
        <w:r w:rsidR="006B06C6">
          <w:rPr>
            <w:lang w:val="en-GB"/>
          </w:rPr>
          <w:t>YYYYMMDD</w:t>
        </w:r>
      </w:ins>
    </w:p>
    <w:p w14:paraId="6302DFC4" w14:textId="77777777" w:rsidR="002C7023" w:rsidRDefault="002C7023" w:rsidP="00600EF7">
      <w:pPr>
        <w:rPr>
          <w:lang w:val="en-GB"/>
        </w:rPr>
      </w:pPr>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2" w:author="Raphael Malyankar" w:date="2024-08-06T18:40:00Z" w:initials="rmm">
    <w:p w14:paraId="7665EBB5" w14:textId="2BDDAE78" w:rsidR="00583ED8" w:rsidRDefault="00583ED8">
      <w:pPr>
        <w:pStyle w:val="CommentText"/>
      </w:pPr>
      <w:r>
        <w:rPr>
          <w:rStyle w:val="CommentReference"/>
        </w:rPr>
        <w:annotationRef/>
      </w:r>
      <w:r>
        <w:t>Review for completeness and duplication after S-1</w:t>
      </w:r>
      <w:r w:rsidR="00D9553C">
        <w:t>29</w:t>
      </w:r>
      <w:r>
        <w:t xml:space="preserve"> is finalized and the S-158 series is more mature.</w:t>
      </w:r>
    </w:p>
  </w:comment>
  <w:comment w:id="116" w:author="Raphael Malyankar" w:date="2024-10-11T00:38:00Z" w:initials="rmm">
    <w:p w14:paraId="16025F81" w14:textId="570EBE08" w:rsidR="00ED6F4D" w:rsidRDefault="00ED6F4D">
      <w:pPr>
        <w:pStyle w:val="CommentText"/>
      </w:pPr>
      <w:r>
        <w:rPr>
          <w:rStyle w:val="CommentReference"/>
        </w:rPr>
        <w:annotationRef/>
      </w:r>
      <w:r>
        <w:t>If abbreviated terms not defined in S-158 are used, especially in the list of checks, add the following (see S-58 for the format):</w:t>
      </w:r>
    </w:p>
    <w:p w14:paraId="554F02BD" w14:textId="05EA8330" w:rsidR="00ED6F4D" w:rsidRDefault="00ED6F4D">
      <w:pPr>
        <w:pStyle w:val="CommentText"/>
      </w:pPr>
      <w:r>
        <w:t>In addition, this specification uses the following abbreviated terms</w:t>
      </w:r>
    </w:p>
    <w:p w14:paraId="0C08FA6F" w14:textId="77777777" w:rsidR="00ED6F4D" w:rsidRDefault="00ED6F4D">
      <w:pPr>
        <w:pStyle w:val="CommentText"/>
      </w:pPr>
      <w:r>
        <w:t>ABC</w:t>
      </w:r>
      <w:r>
        <w:tab/>
        <w:t>definition</w:t>
      </w:r>
    </w:p>
    <w:p w14:paraId="09E91281" w14:textId="592415DE" w:rsidR="00ED6F4D" w:rsidRDefault="00ED6F4D">
      <w:pPr>
        <w:pStyle w:val="CommentText"/>
      </w:pPr>
      <w:r>
        <w:t>XYZ</w:t>
      </w:r>
      <w:r>
        <w:tab/>
        <w:t>definition</w:t>
      </w:r>
    </w:p>
  </w:comment>
  <w:comment w:id="154" w:author="Raphael Malyankar" w:date="2024-10-01T12:03:00Z" w:initials="rmm">
    <w:p w14:paraId="3B3A7D55" w14:textId="77777777" w:rsidR="008739B6" w:rsidRDefault="008739B6" w:rsidP="008739B6">
      <w:pPr>
        <w:pStyle w:val="CommentText"/>
      </w:pPr>
      <w:r>
        <w:rPr>
          <w:rStyle w:val="CommentReference"/>
        </w:rPr>
        <w:annotationRef/>
      </w:r>
      <w:r>
        <w:t>To be discussed, especially the treatment of changes to the accompanying list of checks.</w:t>
      </w:r>
    </w:p>
    <w:p w14:paraId="2080BCF4" w14:textId="12F13139" w:rsidR="008739B6" w:rsidRDefault="008739B6" w:rsidP="008739B6">
      <w:pPr>
        <w:pStyle w:val="CommentText"/>
      </w:pPr>
      <w:r>
        <w:t>Provisionally, that list is treated as part of this Specification and changes to it will require a new clarification, revision, or edition of S-158:1xx</w:t>
      </w:r>
    </w:p>
  </w:comment>
  <w:comment w:id="187"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 w:id="188" w:author="Raphael Malyankar" w:date="2024-09-24T15:48:00Z" w:initials="rmm">
    <w:p w14:paraId="2AB897DB" w14:textId="19AAFF0F" w:rsidR="004B194F" w:rsidRDefault="004B194F">
      <w:pPr>
        <w:pStyle w:val="CommentText"/>
      </w:pPr>
      <w:r>
        <w:rPr>
          <w:rStyle w:val="CommentReference"/>
        </w:rPr>
        <w:annotationRef/>
      </w:r>
      <w:r>
        <w:t>[</w:t>
      </w:r>
      <w:r w:rsidR="002D49D4">
        <w:t>K</w:t>
      </w:r>
      <w:r w:rsidR="002D49D4">
        <w:rPr>
          <w:rFonts w:cs="Arial"/>
        </w:rPr>
        <w:t>Ö 9/22</w:t>
      </w:r>
      <w:r>
        <w:t>] I don’t agree to the requirement in S-158 on version numbering. A major discussion on version numbering and maintenance is needed.</w:t>
      </w:r>
    </w:p>
  </w:comment>
  <w:comment w:id="201" w:author="Raphael Malyankar" w:date="2024-12-04T22:33:00Z" w:initials="rmm">
    <w:p w14:paraId="79FAE6C5" w14:textId="7E5E51D7" w:rsidR="00141425" w:rsidRDefault="00141425">
      <w:pPr>
        <w:pStyle w:val="CommentText"/>
      </w:pPr>
      <w:r>
        <w:rPr>
          <w:rStyle w:val="CommentReference"/>
        </w:rPr>
        <w:annotationRef/>
      </w:r>
      <w:r w:rsidRPr="00141425">
        <w:t>S-158:100 Edition 0.2.0 draft (sic) divides them into Collection A (for datasets, exchange catalogues, and exchange sets) and Collection B (for specifications)</w:t>
      </w:r>
      <w:r>
        <w:t>.</w:t>
      </w:r>
    </w:p>
  </w:comment>
  <w:comment w:id="204" w:author="Raphael Malyankar" w:date="2024-10-07T19:03:00Z" w:initials="rmm">
    <w:p w14:paraId="5E75D8ED" w14:textId="77777777" w:rsidR="004A1094" w:rsidRDefault="004A1094" w:rsidP="004A1094">
      <w:pPr>
        <w:pStyle w:val="CommentText"/>
      </w:pPr>
      <w:r>
        <w:rPr>
          <w:rStyle w:val="CommentReference"/>
        </w:rPr>
        <w:annotationRef/>
      </w:r>
      <w:r>
        <w:t>Replace any “DevNNNN” checks with the final Check_ID when finalizing.</w:t>
      </w:r>
    </w:p>
  </w:comment>
  <w:comment w:id="240" w:author="Raphael Malyankar" w:date="2024-09-24T15:49:00Z" w:initials="rmm">
    <w:p w14:paraId="1057D043" w14:textId="61E41D28" w:rsidR="004B194F" w:rsidRDefault="004B194F">
      <w:pPr>
        <w:pStyle w:val="CommentText"/>
      </w:pPr>
      <w:r>
        <w:rPr>
          <w:rStyle w:val="CommentReference"/>
        </w:rPr>
        <w:annotationRef/>
      </w:r>
      <w:r>
        <w:t>[</w:t>
      </w:r>
      <w:r w:rsidR="002D49D4">
        <w:t>K</w:t>
      </w:r>
      <w:r w:rsidR="002D49D4">
        <w:rPr>
          <w:rFonts w:cs="Arial"/>
        </w:rPr>
        <w:t>Ö 9/22</w:t>
      </w:r>
      <w:r>
        <w:t xml:space="preserve">] </w:t>
      </w:r>
      <w:r>
        <w:rPr>
          <w:rStyle w:val="CommentReference"/>
        </w:rPr>
        <w:annotationRef/>
      </w:r>
      <w:r>
        <w:t xml:space="preserve">To be discussed if a specified sequence is needed in the standard. </w:t>
      </w:r>
    </w:p>
  </w:comment>
  <w:comment w:id="241" w:author="Raphael Malyankar" w:date="2024-09-24T16:06:00Z" w:initials="rmm">
    <w:p w14:paraId="07FB1DF3" w14:textId="79D6B4C1" w:rsidR="00911072" w:rsidRDefault="00911072">
      <w:pPr>
        <w:pStyle w:val="CommentText"/>
      </w:pPr>
      <w:r>
        <w:rPr>
          <w:rStyle w:val="CommentReference"/>
        </w:rPr>
        <w:annotationRef/>
      </w:r>
      <w:r>
        <w:t>Should be up to the PT developing each S-158:1xx specification. Some may need it and some may not.</w:t>
      </w:r>
    </w:p>
  </w:comment>
  <w:comment w:id="242" w:author="Raphael Malyankar" w:date="2024-10-01T12:06:00Z" w:initials="rmm">
    <w:p w14:paraId="1FF9AA7A" w14:textId="755D8AB4" w:rsidR="008739B6" w:rsidRDefault="008739B6">
      <w:pPr>
        <w:pStyle w:val="CommentText"/>
      </w:pPr>
      <w:r>
        <w:rPr>
          <w:rStyle w:val="CommentReference"/>
        </w:rPr>
        <w:annotationRef/>
      </w:r>
      <w:r>
        <w:t>Not relevant to S-129?</w:t>
      </w:r>
    </w:p>
  </w:comment>
  <w:comment w:id="243" w:author="Raphael Malyankar" w:date="2024-12-04T22:39:00Z" w:initials="rmm">
    <w:p w14:paraId="2CC3FE58" w14:textId="4A4BC69A" w:rsidR="00141425" w:rsidRDefault="00141425">
      <w:pPr>
        <w:pStyle w:val="CommentText"/>
      </w:pPr>
      <w:r>
        <w:rPr>
          <w:rStyle w:val="CommentReference"/>
        </w:rPr>
        <w:annotationRef/>
      </w:r>
      <w:r>
        <w:t>Retained for now pending January ’25 S-124/S-129 interoperability VTC</w:t>
      </w:r>
    </w:p>
  </w:comment>
  <w:comment w:id="244" w:author="Raphael Malyankar" w:date="2024-10-01T12:07:00Z" w:initials="rmm">
    <w:p w14:paraId="0067DDA3" w14:textId="6366D63A" w:rsidR="001D7811" w:rsidRDefault="001D7811">
      <w:pPr>
        <w:pStyle w:val="CommentText"/>
      </w:pPr>
      <w:r>
        <w:rPr>
          <w:rStyle w:val="CommentReference"/>
        </w:rPr>
        <w:annotationRef/>
      </w:r>
      <w:r w:rsidRPr="001D7811">
        <w:t>Not applicable? Are checks for conforming to product-specific constraints covered by a generically-phrased S-100 check?</w:t>
      </w:r>
    </w:p>
  </w:comment>
  <w:comment w:id="250" w:author="Raphael Malyankar" w:date="2024-12-04T22:41:00Z" w:initials="rmm">
    <w:p w14:paraId="5F053734" w14:textId="5BA3EC0F" w:rsidR="006B06C6" w:rsidRDefault="006B06C6">
      <w:pPr>
        <w:pStyle w:val="CommentText"/>
      </w:pPr>
      <w:r>
        <w:rPr>
          <w:rStyle w:val="CommentReference"/>
        </w:rPr>
        <w:annotationRef/>
      </w:r>
      <w:r w:rsidRPr="006B06C6">
        <w:t>PT to adapt this section depending on how the checks are actually released, e.g., as an Annex to this document, a separate Excel fiel,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65EBB5" w15:done="0"/>
  <w15:commentEx w15:paraId="09E91281" w15:done="0"/>
  <w15:commentEx w15:paraId="2080BCF4" w15:done="0"/>
  <w15:commentEx w15:paraId="16C0623A" w15:done="0"/>
  <w15:commentEx w15:paraId="2AB897DB" w15:paraIdParent="16C0623A" w15:done="0"/>
  <w15:commentEx w15:paraId="79FAE6C5" w15:done="0"/>
  <w15:commentEx w15:paraId="5E75D8ED" w15:done="0"/>
  <w15:commentEx w15:paraId="1057D043" w15:done="0"/>
  <w15:commentEx w15:paraId="07FB1DF3" w15:paraIdParent="1057D043" w15:done="0"/>
  <w15:commentEx w15:paraId="1FF9AA7A" w15:done="0"/>
  <w15:commentEx w15:paraId="2CC3FE58" w15:paraIdParent="1FF9AA7A" w15:done="0"/>
  <w15:commentEx w15:paraId="0067DDA3" w15:done="0"/>
  <w15:commentEx w15:paraId="5F0537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ACF414" w16cex:dateUtc="2024-08-07T01:40:00Z"/>
  <w16cex:commentExtensible w16cex:durableId="677C0B97" w16cex:dateUtc="2024-10-11T07:38:00Z"/>
  <w16cex:commentExtensible w16cex:durableId="387F3202" w16cex:dateUtc="2024-10-01T19:03:00Z"/>
  <w16cex:commentExtensible w16cex:durableId="58956C6F" w16cex:dateUtc="2024-08-07T07:12:00Z"/>
  <w16cex:commentExtensible w16cex:durableId="464DA9A3" w16cex:dateUtc="2024-09-24T22:48:00Z"/>
  <w16cex:commentExtensible w16cex:durableId="541AC10D" w16cex:dateUtc="2024-12-05T05:33:00Z"/>
  <w16cex:commentExtensible w16cex:durableId="1D4864A4" w16cex:dateUtc="2024-10-08T02:03:00Z"/>
  <w16cex:commentExtensible w16cex:durableId="7C4FEC58" w16cex:dateUtc="2024-09-24T22:49:00Z"/>
  <w16cex:commentExtensible w16cex:durableId="5AED4459" w16cex:dateUtc="2024-09-24T23:06:00Z"/>
  <w16cex:commentExtensible w16cex:durableId="631387BA" w16cex:dateUtc="2024-10-01T19:06:00Z"/>
  <w16cex:commentExtensible w16cex:durableId="706580DD" w16cex:dateUtc="2024-12-05T05:39:00Z"/>
  <w16cex:commentExtensible w16cex:durableId="215C24D2" w16cex:dateUtc="2024-10-01T19:07:00Z"/>
  <w16cex:commentExtensible w16cex:durableId="51660D9C" w16cex:dateUtc="2024-12-05T0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65EBB5" w16cid:durableId="53ACF414"/>
  <w16cid:commentId w16cid:paraId="09E91281" w16cid:durableId="677C0B97"/>
  <w16cid:commentId w16cid:paraId="2080BCF4" w16cid:durableId="387F3202"/>
  <w16cid:commentId w16cid:paraId="16C0623A" w16cid:durableId="58956C6F"/>
  <w16cid:commentId w16cid:paraId="2AB897DB" w16cid:durableId="464DA9A3"/>
  <w16cid:commentId w16cid:paraId="79FAE6C5" w16cid:durableId="541AC10D"/>
  <w16cid:commentId w16cid:paraId="5E75D8ED" w16cid:durableId="1D4864A4"/>
  <w16cid:commentId w16cid:paraId="1057D043" w16cid:durableId="7C4FEC58"/>
  <w16cid:commentId w16cid:paraId="07FB1DF3" w16cid:durableId="5AED4459"/>
  <w16cid:commentId w16cid:paraId="1FF9AA7A" w16cid:durableId="631387BA"/>
  <w16cid:commentId w16cid:paraId="2CC3FE58" w16cid:durableId="706580DD"/>
  <w16cid:commentId w16cid:paraId="0067DDA3" w16cid:durableId="215C24D2"/>
  <w16cid:commentId w16cid:paraId="5F053734" w16cid:durableId="51660D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09E34" w14:textId="77777777" w:rsidR="000B0164" w:rsidRDefault="000B0164" w:rsidP="003B41C3">
      <w:pPr>
        <w:spacing w:line="240" w:lineRule="auto"/>
      </w:pPr>
      <w:r>
        <w:separator/>
      </w:r>
    </w:p>
  </w:endnote>
  <w:endnote w:type="continuationSeparator" w:id="0">
    <w:p w14:paraId="78263120" w14:textId="77777777" w:rsidR="000B0164" w:rsidRDefault="000B0164"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4CDDB9C6"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:1</w:t>
    </w:r>
    <w:r w:rsidR="00215A58">
      <w:rPr>
        <w:rFonts w:ascii="Arial" w:hAnsi="Arial" w:cs="Arial"/>
        <w:sz w:val="16"/>
      </w:rPr>
      <w:t>29</w:t>
    </w:r>
    <w:r>
      <w:rPr>
        <w:rFonts w:ascii="Arial" w:hAnsi="Arial" w:cs="Arial"/>
        <w:sz w:val="16"/>
      </w:rPr>
      <w:ptab w:relativeTo="margin" w:alignment="center" w:leader="none"/>
    </w:r>
    <w:ins w:id="77" w:author="Raphael Malyankar" w:date="2024-12-04T22:43:00Z" w16du:dateUtc="2024-12-05T05:43:00Z">
      <w:r w:rsidR="000B1347">
        <w:rPr>
          <w:rFonts w:ascii="Arial" w:hAnsi="Arial" w:cs="Arial"/>
          <w:sz w:val="16"/>
        </w:rPr>
        <w:t>December</w:t>
      </w:r>
    </w:ins>
    <w:del w:id="78" w:author="Raphael Malyankar" w:date="2024-12-04T22:43:00Z" w16du:dateUtc="2024-12-05T05:43:00Z">
      <w:r w:rsidR="00DA1A11" w:rsidDel="000B1347">
        <w:rPr>
          <w:rFonts w:ascii="Arial" w:hAnsi="Arial" w:cs="Arial"/>
          <w:sz w:val="16"/>
        </w:rPr>
        <w:delText>September</w:delText>
      </w:r>
    </w:del>
    <w:r w:rsidR="002D2E7B">
      <w:rPr>
        <w:rFonts w:ascii="Arial" w:hAnsi="Arial" w:cs="Arial"/>
        <w:sz w:val="16"/>
      </w:rPr>
      <w:t xml:space="preserve"> 2024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ins w:id="79" w:author="Raphael Malyankar" w:date="2024-12-04T22:43:00Z" w16du:dateUtc="2024-12-05T05:43:00Z">
      <w:r w:rsidR="000B1347">
        <w:rPr>
          <w:rFonts w:ascii="Arial" w:hAnsi="Arial" w:cs="Arial"/>
          <w:sz w:val="16"/>
        </w:rPr>
        <w:t>2</w:t>
      </w:r>
    </w:ins>
    <w:del w:id="80" w:author="Raphael Malyankar" w:date="2024-12-04T22:43:00Z" w16du:dateUtc="2024-12-05T05:43:00Z">
      <w:r w:rsidR="00215A58" w:rsidDel="000B1347">
        <w:rPr>
          <w:rFonts w:ascii="Arial" w:hAnsi="Arial" w:cs="Arial"/>
          <w:sz w:val="16"/>
        </w:rPr>
        <w:delText>1</w:delText>
      </w:r>
    </w:del>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1E809286"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:1</w:t>
    </w:r>
    <w:r w:rsidR="007906A9">
      <w:rPr>
        <w:rFonts w:ascii="Arial" w:hAnsi="Arial" w:cs="Arial"/>
        <w:sz w:val="16"/>
      </w:rPr>
      <w:t>29</w:t>
    </w:r>
    <w:r>
      <w:rPr>
        <w:rFonts w:ascii="Arial" w:hAnsi="Arial" w:cs="Arial"/>
        <w:sz w:val="16"/>
      </w:rPr>
      <w:ptab w:relativeTo="margin" w:alignment="center" w:leader="none"/>
    </w:r>
    <w:ins w:id="81" w:author="Raphael Malyankar" w:date="2024-12-04T22:44:00Z" w16du:dateUtc="2024-12-05T05:44:00Z">
      <w:r w:rsidR="000B1347">
        <w:rPr>
          <w:rFonts w:ascii="Arial" w:hAnsi="Arial" w:cs="Arial"/>
          <w:sz w:val="16"/>
        </w:rPr>
        <w:t>December</w:t>
      </w:r>
    </w:ins>
    <w:del w:id="82" w:author="Raphael Malyankar" w:date="2024-12-04T22:43:00Z" w16du:dateUtc="2024-12-05T05:43:00Z">
      <w:r w:rsidR="00DA1A11" w:rsidDel="000B1347">
        <w:rPr>
          <w:rFonts w:ascii="Arial" w:hAnsi="Arial" w:cs="Arial"/>
          <w:sz w:val="16"/>
        </w:rPr>
        <w:delText>September</w:delText>
      </w:r>
    </w:del>
    <w:r>
      <w:rPr>
        <w:rFonts w:ascii="Arial" w:hAnsi="Arial" w:cs="Arial"/>
        <w:sz w:val="16"/>
      </w:rPr>
      <w:t xml:space="preserve"> 202</w:t>
    </w:r>
    <w:r w:rsidR="009A634F">
      <w:rPr>
        <w:rFonts w:ascii="Arial" w:hAnsi="Arial" w:cs="Arial"/>
        <w:sz w:val="16"/>
      </w:rPr>
      <w:t>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ins w:id="83" w:author="Raphael Malyankar" w:date="2024-12-04T22:44:00Z" w16du:dateUtc="2024-12-05T05:44:00Z">
      <w:r w:rsidR="000B1347">
        <w:rPr>
          <w:rFonts w:ascii="Arial" w:hAnsi="Arial" w:cs="Arial"/>
          <w:sz w:val="16"/>
        </w:rPr>
        <w:t>2</w:t>
      </w:r>
    </w:ins>
    <w:del w:id="84" w:author="Raphael Malyankar" w:date="2024-12-04T22:44:00Z" w16du:dateUtc="2024-12-05T05:44:00Z">
      <w:r w:rsidR="007906A9" w:rsidDel="000B1347">
        <w:rPr>
          <w:rFonts w:ascii="Arial" w:hAnsi="Arial" w:cs="Arial"/>
          <w:sz w:val="16"/>
        </w:rPr>
        <w:delText>1</w:delText>
      </w:r>
    </w:del>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555CCDC2"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r w:rsidR="00DA1A11">
      <w:rPr>
        <w:rFonts w:cs="Arial"/>
        <w:sz w:val="16"/>
      </w:rPr>
      <w:t>:1</w:t>
    </w:r>
    <w:r w:rsidR="007906A9">
      <w:rPr>
        <w:rFonts w:cs="Arial"/>
        <w:sz w:val="16"/>
      </w:rPr>
      <w:t>29</w:t>
    </w:r>
    <w:r w:rsidRPr="003C4461">
      <w:rPr>
        <w:rFonts w:cs="Arial"/>
        <w:sz w:val="16"/>
      </w:rPr>
      <w:tab/>
    </w:r>
    <w:ins w:id="255" w:author="Raphael Malyankar" w:date="2024-12-04T22:44:00Z" w16du:dateUtc="2024-12-05T05:44:00Z">
      <w:r w:rsidR="000B1347">
        <w:rPr>
          <w:rFonts w:cs="Arial"/>
          <w:sz w:val="16"/>
        </w:rPr>
        <w:t>December</w:t>
      </w:r>
    </w:ins>
    <w:del w:id="256" w:author="Raphael Malyankar" w:date="2024-12-04T22:44:00Z" w16du:dateUtc="2024-12-05T05:44:00Z">
      <w:r w:rsidR="00DA1A11" w:rsidDel="000B1347">
        <w:rPr>
          <w:rFonts w:cs="Arial"/>
          <w:sz w:val="16"/>
        </w:rPr>
        <w:delText>September</w:delText>
      </w:r>
    </w:del>
    <w:r w:rsidR="00E87670">
      <w:rPr>
        <w:rFonts w:cs="Arial"/>
        <w:sz w:val="16"/>
      </w:rPr>
      <w:t xml:space="preserve"> </w:t>
    </w:r>
    <w:r w:rsidR="002D2E7B">
      <w:rPr>
        <w:rFonts w:cs="Arial"/>
        <w:sz w:val="16"/>
      </w:rPr>
      <w:t>2024</w:t>
    </w:r>
    <w:r w:rsidRPr="003C4461">
      <w:rPr>
        <w:rFonts w:cs="Arial"/>
        <w:sz w:val="16"/>
      </w:rPr>
      <w:tab/>
      <w:t xml:space="preserve">Edition </w:t>
    </w:r>
    <w:r w:rsidR="00723E95">
      <w:rPr>
        <w:rFonts w:cs="Arial"/>
        <w:sz w:val="16"/>
      </w:rPr>
      <w:t>0.</w:t>
    </w:r>
    <w:ins w:id="257" w:author="Raphael Malyankar" w:date="2024-12-04T22:44:00Z" w16du:dateUtc="2024-12-05T05:44:00Z">
      <w:r w:rsidR="000B1347">
        <w:rPr>
          <w:rFonts w:cs="Arial"/>
          <w:sz w:val="16"/>
        </w:rPr>
        <w:t>2</w:t>
      </w:r>
    </w:ins>
    <w:del w:id="258" w:author="Raphael Malyankar" w:date="2024-12-04T22:44:00Z" w16du:dateUtc="2024-12-05T05:44:00Z">
      <w:r w:rsidR="007906A9" w:rsidDel="000B1347">
        <w:rPr>
          <w:rFonts w:cs="Arial"/>
          <w:sz w:val="16"/>
        </w:rPr>
        <w:delText>1</w:delText>
      </w:r>
    </w:del>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032E2D25"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r w:rsidR="00DA1A11">
      <w:rPr>
        <w:rFonts w:cs="Arial"/>
        <w:sz w:val="16"/>
      </w:rPr>
      <w:t>:1</w:t>
    </w:r>
    <w:r w:rsidR="007906A9">
      <w:rPr>
        <w:rFonts w:cs="Arial"/>
        <w:sz w:val="16"/>
      </w:rPr>
      <w:t>29</w:t>
    </w:r>
    <w:r w:rsidRPr="004115CF">
      <w:rPr>
        <w:rFonts w:cs="Arial"/>
        <w:sz w:val="16"/>
      </w:rPr>
      <w:tab/>
    </w:r>
    <w:del w:id="259" w:author="Raphael Malyankar" w:date="2024-12-04T22:44:00Z" w16du:dateUtc="2024-12-05T05:44:00Z">
      <w:r w:rsidR="00DA1A11" w:rsidDel="000B1347">
        <w:rPr>
          <w:rFonts w:cs="Arial"/>
          <w:sz w:val="16"/>
        </w:rPr>
        <w:delText>September</w:delText>
      </w:r>
      <w:r w:rsidR="002D2E7B" w:rsidDel="000B1347">
        <w:rPr>
          <w:rFonts w:cs="Arial"/>
          <w:sz w:val="16"/>
        </w:rPr>
        <w:delText xml:space="preserve"> </w:delText>
      </w:r>
    </w:del>
    <w:ins w:id="260" w:author="Raphael Malyankar" w:date="2024-12-04T22:44:00Z" w16du:dateUtc="2024-12-05T05:44:00Z">
      <w:r w:rsidR="000B1347">
        <w:rPr>
          <w:rFonts w:cs="Arial"/>
          <w:sz w:val="16"/>
        </w:rPr>
        <w:t>December</w:t>
      </w:r>
      <w:r w:rsidR="000B1347">
        <w:rPr>
          <w:rFonts w:cs="Arial"/>
          <w:sz w:val="16"/>
        </w:rPr>
        <w:t xml:space="preserve"> </w:t>
      </w:r>
    </w:ins>
    <w:r w:rsidR="002D2E7B">
      <w:rPr>
        <w:rFonts w:cs="Arial"/>
        <w:sz w:val="16"/>
      </w:rPr>
      <w:t>2024</w:t>
    </w:r>
    <w:r w:rsidRPr="004115CF">
      <w:rPr>
        <w:rFonts w:cs="Arial"/>
        <w:sz w:val="16"/>
      </w:rPr>
      <w:tab/>
      <w:t xml:space="preserve">Edition </w:t>
    </w:r>
    <w:r w:rsidR="00723E95">
      <w:rPr>
        <w:rFonts w:cs="Arial"/>
        <w:sz w:val="16"/>
      </w:rPr>
      <w:t>0.</w:t>
    </w:r>
    <w:ins w:id="261" w:author="Raphael Malyankar" w:date="2024-12-04T22:44:00Z" w16du:dateUtc="2024-12-05T05:44:00Z">
      <w:r w:rsidR="000B1347">
        <w:rPr>
          <w:rFonts w:cs="Arial"/>
          <w:sz w:val="16"/>
        </w:rPr>
        <w:t>2</w:t>
      </w:r>
    </w:ins>
    <w:del w:id="262" w:author="Raphael Malyankar" w:date="2024-12-04T22:44:00Z" w16du:dateUtc="2024-12-05T05:44:00Z">
      <w:r w:rsidR="007906A9" w:rsidDel="000B1347">
        <w:rPr>
          <w:rFonts w:cs="Arial"/>
          <w:sz w:val="16"/>
        </w:rPr>
        <w:delText>1</w:delText>
      </w:r>
    </w:del>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B1CB2" w14:textId="77777777" w:rsidR="000B0164" w:rsidRDefault="000B0164" w:rsidP="003B41C3">
      <w:pPr>
        <w:spacing w:line="240" w:lineRule="auto"/>
      </w:pPr>
      <w:r>
        <w:separator/>
      </w:r>
    </w:p>
  </w:footnote>
  <w:footnote w:type="continuationSeparator" w:id="0">
    <w:p w14:paraId="17BA1500" w14:textId="77777777" w:rsidR="000B0164" w:rsidRDefault="000B0164"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5AC440C8"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7906A9">
      <w:rPr>
        <w:rFonts w:eastAsia="Times New Roman" w:cs="Arial"/>
        <w:sz w:val="16"/>
        <w:szCs w:val="16"/>
        <w:lang w:val="en-US" w:eastAsia="en-US"/>
      </w:rPr>
      <w:t>UKC</w:t>
    </w:r>
    <w:r w:rsidR="00DA1A11">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14D4A1E9"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7906A9">
      <w:rPr>
        <w:rStyle w:val="PageNumber"/>
        <w:sz w:val="16"/>
        <w:szCs w:val="16"/>
        <w:lang w:val="en-US"/>
      </w:rPr>
      <w:t>UKC</w:t>
    </w:r>
    <w:r w:rsidR="00DA1A11">
      <w:rPr>
        <w:rStyle w:val="PageNumber"/>
        <w:sz w:val="16"/>
        <w:szCs w:val="16"/>
        <w:lang w:val="en-US"/>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62DE82EB"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A61EE2">
      <w:rPr>
        <w:rFonts w:eastAsia="Times New Roman" w:cs="Arial"/>
        <w:sz w:val="16"/>
        <w:szCs w:val="16"/>
        <w:lang w:val="en-US" w:eastAsia="en-US"/>
      </w:rPr>
      <w:t xml:space="preserve">UKC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04D73D2C"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7906A9">
      <w:rPr>
        <w:rStyle w:val="PageNumber"/>
        <w:sz w:val="16"/>
        <w:szCs w:val="16"/>
      </w:rPr>
      <w:t>UKC</w:t>
    </w:r>
    <w:r w:rsidR="00DA1A11">
      <w:rPr>
        <w:rStyle w:val="PageNumber"/>
        <w:sz w:val="16"/>
        <w:szCs w:val="16"/>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000040B"/>
    <w:multiLevelType w:val="multilevel"/>
    <w:tmpl w:val="0000088E"/>
    <w:lvl w:ilvl="0">
      <w:start w:val="1"/>
      <w:numFmt w:val="lowerLetter"/>
      <w:lvlText w:val="(%1)"/>
      <w:lvlJc w:val="left"/>
      <w:pPr>
        <w:ind w:left="100" w:hanging="331"/>
      </w:pPr>
      <w:rPr>
        <w:rFonts w:ascii="Arial" w:hAnsi="Arial" w:cs="Arial"/>
        <w:b w:val="0"/>
        <w:bCs w:val="0"/>
        <w:sz w:val="22"/>
        <w:szCs w:val="22"/>
      </w:rPr>
    </w:lvl>
    <w:lvl w:ilvl="1">
      <w:numFmt w:val="bullet"/>
      <w:lvlText w:val=""/>
      <w:lvlJc w:val="left"/>
      <w:pPr>
        <w:ind w:left="820" w:hanging="360"/>
      </w:pPr>
      <w:rPr>
        <w:rFonts w:ascii="Symbol" w:hAnsi="Symbol" w:cs="Symbol"/>
        <w:b w:val="0"/>
        <w:bCs w:val="0"/>
        <w:sz w:val="22"/>
        <w:szCs w:val="22"/>
      </w:rPr>
    </w:lvl>
    <w:lvl w:ilvl="2">
      <w:numFmt w:val="bullet"/>
      <w:lvlText w:val="•"/>
      <w:lvlJc w:val="left"/>
      <w:pPr>
        <w:ind w:left="1793" w:hanging="360"/>
      </w:pPr>
    </w:lvl>
    <w:lvl w:ilvl="3">
      <w:numFmt w:val="bullet"/>
      <w:lvlText w:val="•"/>
      <w:lvlJc w:val="left"/>
      <w:pPr>
        <w:ind w:left="2766" w:hanging="360"/>
      </w:pPr>
    </w:lvl>
    <w:lvl w:ilvl="4">
      <w:numFmt w:val="bullet"/>
      <w:lvlText w:val="•"/>
      <w:lvlJc w:val="left"/>
      <w:pPr>
        <w:ind w:left="3740" w:hanging="360"/>
      </w:pPr>
    </w:lvl>
    <w:lvl w:ilvl="5">
      <w:numFmt w:val="bullet"/>
      <w:lvlText w:val="•"/>
      <w:lvlJc w:val="left"/>
      <w:pPr>
        <w:ind w:left="4713" w:hanging="360"/>
      </w:pPr>
    </w:lvl>
    <w:lvl w:ilvl="6">
      <w:numFmt w:val="bullet"/>
      <w:lvlText w:val="•"/>
      <w:lvlJc w:val="left"/>
      <w:pPr>
        <w:ind w:left="5686" w:hanging="360"/>
      </w:pPr>
    </w:lvl>
    <w:lvl w:ilvl="7">
      <w:numFmt w:val="bullet"/>
      <w:lvlText w:val="•"/>
      <w:lvlJc w:val="left"/>
      <w:pPr>
        <w:ind w:left="6660" w:hanging="360"/>
      </w:pPr>
    </w:lvl>
    <w:lvl w:ilvl="8">
      <w:numFmt w:val="bullet"/>
      <w:lvlText w:val="•"/>
      <w:lvlJc w:val="left"/>
      <w:pPr>
        <w:ind w:left="7633" w:hanging="360"/>
      </w:pPr>
    </w:lvl>
  </w:abstractNum>
  <w:abstractNum w:abstractNumId="6" w15:restartNumberingAfterBreak="0">
    <w:nsid w:val="01030BE4"/>
    <w:multiLevelType w:val="hybridMultilevel"/>
    <w:tmpl w:val="DCC2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904868"/>
    <w:multiLevelType w:val="hybridMultilevel"/>
    <w:tmpl w:val="0C72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DA2B1D"/>
    <w:multiLevelType w:val="hybridMultilevel"/>
    <w:tmpl w:val="519E7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CC6616"/>
    <w:multiLevelType w:val="hybridMultilevel"/>
    <w:tmpl w:val="5718C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85657D"/>
    <w:multiLevelType w:val="hybridMultilevel"/>
    <w:tmpl w:val="846A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B0115"/>
    <w:multiLevelType w:val="hybridMultilevel"/>
    <w:tmpl w:val="7A92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0A29C6"/>
    <w:multiLevelType w:val="hybridMultilevel"/>
    <w:tmpl w:val="6ED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A5B1C"/>
    <w:multiLevelType w:val="hybridMultilevel"/>
    <w:tmpl w:val="23D4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A7432"/>
    <w:multiLevelType w:val="hybridMultilevel"/>
    <w:tmpl w:val="EAE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45AD3"/>
    <w:multiLevelType w:val="multilevel"/>
    <w:tmpl w:val="B1801E64"/>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7F0E5C"/>
    <w:multiLevelType w:val="multilevel"/>
    <w:tmpl w:val="F8880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81308"/>
    <w:multiLevelType w:val="hybridMultilevel"/>
    <w:tmpl w:val="BA76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640EA9"/>
    <w:multiLevelType w:val="hybridMultilevel"/>
    <w:tmpl w:val="3D96243E"/>
    <w:lvl w:ilvl="0" w:tplc="FD4CCF6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3A13ACB"/>
    <w:multiLevelType w:val="hybridMultilevel"/>
    <w:tmpl w:val="84A8A6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152F51"/>
    <w:multiLevelType w:val="hybridMultilevel"/>
    <w:tmpl w:val="765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24" w15:restartNumberingAfterBreak="0">
    <w:nsid w:val="175C46DC"/>
    <w:multiLevelType w:val="hybridMultilevel"/>
    <w:tmpl w:val="5F4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2904C2"/>
    <w:multiLevelType w:val="hybridMultilevel"/>
    <w:tmpl w:val="829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2F27CF"/>
    <w:multiLevelType w:val="hybridMultilevel"/>
    <w:tmpl w:val="C60AF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0A0057"/>
    <w:multiLevelType w:val="hybridMultilevel"/>
    <w:tmpl w:val="8FE02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C727960"/>
    <w:multiLevelType w:val="hybridMultilevel"/>
    <w:tmpl w:val="5976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AC1ABB"/>
    <w:multiLevelType w:val="hybridMultilevel"/>
    <w:tmpl w:val="421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C454D6"/>
    <w:multiLevelType w:val="hybridMultilevel"/>
    <w:tmpl w:val="58BEE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F2C06D1"/>
    <w:multiLevelType w:val="hybridMultilevel"/>
    <w:tmpl w:val="749E3252"/>
    <w:lvl w:ilvl="0" w:tplc="55FC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581B3A"/>
    <w:multiLevelType w:val="hybridMultilevel"/>
    <w:tmpl w:val="7A88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229A1867"/>
    <w:multiLevelType w:val="hybridMultilevel"/>
    <w:tmpl w:val="B46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C05DAC"/>
    <w:multiLevelType w:val="hybridMultilevel"/>
    <w:tmpl w:val="C9A4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E06C2B"/>
    <w:multiLevelType w:val="hybridMultilevel"/>
    <w:tmpl w:val="0932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0D1DB4"/>
    <w:multiLevelType w:val="hybridMultilevel"/>
    <w:tmpl w:val="95C8B09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29FE42B7"/>
    <w:multiLevelType w:val="hybridMultilevel"/>
    <w:tmpl w:val="6C9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41" w15:restartNumberingAfterBreak="0">
    <w:nsid w:val="2DDA44D8"/>
    <w:multiLevelType w:val="hybridMultilevel"/>
    <w:tmpl w:val="A67209A4"/>
    <w:lvl w:ilvl="0" w:tplc="82F80C3A">
      <w:start w:val="1"/>
      <w:numFmt w:val="decimal"/>
      <w:lvlText w:val="%1."/>
      <w:lvlJc w:val="left"/>
      <w:pPr>
        <w:ind w:left="1080" w:hanging="360"/>
      </w:pPr>
    </w:lvl>
    <w:lvl w:ilvl="1" w:tplc="775475D8">
      <w:start w:val="1"/>
      <w:numFmt w:val="lowerLetter"/>
      <w:lvlText w:val="%2."/>
      <w:lvlJc w:val="left"/>
      <w:pPr>
        <w:ind w:left="1800" w:hanging="360"/>
      </w:pPr>
    </w:lvl>
    <w:lvl w:ilvl="2" w:tplc="6CE87FAA">
      <w:start w:val="1"/>
      <w:numFmt w:val="lowerRoman"/>
      <w:lvlText w:val="%3."/>
      <w:lvlJc w:val="right"/>
      <w:pPr>
        <w:ind w:left="2520" w:hanging="180"/>
      </w:pPr>
    </w:lvl>
    <w:lvl w:ilvl="3" w:tplc="FE04A9AE">
      <w:start w:val="1"/>
      <w:numFmt w:val="decimal"/>
      <w:lvlText w:val="%4."/>
      <w:lvlJc w:val="left"/>
      <w:pPr>
        <w:ind w:left="3240" w:hanging="360"/>
      </w:pPr>
    </w:lvl>
    <w:lvl w:ilvl="4" w:tplc="0532B80E">
      <w:start w:val="1"/>
      <w:numFmt w:val="lowerLetter"/>
      <w:lvlText w:val="%5."/>
      <w:lvlJc w:val="left"/>
      <w:pPr>
        <w:ind w:left="3960" w:hanging="360"/>
      </w:pPr>
    </w:lvl>
    <w:lvl w:ilvl="5" w:tplc="A7C8584C">
      <w:start w:val="1"/>
      <w:numFmt w:val="lowerRoman"/>
      <w:lvlText w:val="%6."/>
      <w:lvlJc w:val="right"/>
      <w:pPr>
        <w:ind w:left="4680" w:hanging="180"/>
      </w:pPr>
    </w:lvl>
    <w:lvl w:ilvl="6" w:tplc="C930D95E">
      <w:start w:val="1"/>
      <w:numFmt w:val="decimal"/>
      <w:lvlText w:val="%7."/>
      <w:lvlJc w:val="left"/>
      <w:pPr>
        <w:ind w:left="5400" w:hanging="360"/>
      </w:pPr>
    </w:lvl>
    <w:lvl w:ilvl="7" w:tplc="94167916">
      <w:start w:val="1"/>
      <w:numFmt w:val="lowerLetter"/>
      <w:lvlText w:val="%8."/>
      <w:lvlJc w:val="left"/>
      <w:pPr>
        <w:ind w:left="6120" w:hanging="360"/>
      </w:pPr>
    </w:lvl>
    <w:lvl w:ilvl="8" w:tplc="E5381D14">
      <w:start w:val="1"/>
      <w:numFmt w:val="lowerRoman"/>
      <w:lvlText w:val="%9."/>
      <w:lvlJc w:val="right"/>
      <w:pPr>
        <w:ind w:left="6840" w:hanging="180"/>
      </w:pPr>
    </w:lvl>
  </w:abstractNum>
  <w:abstractNum w:abstractNumId="42"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813CAB"/>
    <w:multiLevelType w:val="hybridMultilevel"/>
    <w:tmpl w:val="4E5A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F51609"/>
    <w:multiLevelType w:val="hybridMultilevel"/>
    <w:tmpl w:val="26D0781A"/>
    <w:lvl w:ilvl="0" w:tplc="A4388A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3103B2B"/>
    <w:multiLevelType w:val="hybridMultilevel"/>
    <w:tmpl w:val="639847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47" w15:restartNumberingAfterBreak="0">
    <w:nsid w:val="34596A24"/>
    <w:multiLevelType w:val="hybridMultilevel"/>
    <w:tmpl w:val="8BD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B75B3B"/>
    <w:multiLevelType w:val="hybridMultilevel"/>
    <w:tmpl w:val="51D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50"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1"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2" w15:restartNumberingAfterBreak="0">
    <w:nsid w:val="387F13C1"/>
    <w:multiLevelType w:val="hybridMultilevel"/>
    <w:tmpl w:val="345CF4A0"/>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9C479D"/>
    <w:multiLevelType w:val="hybridMultilevel"/>
    <w:tmpl w:val="40CAD616"/>
    <w:lvl w:ilvl="0" w:tplc="767287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26033A"/>
    <w:multiLevelType w:val="hybridMultilevel"/>
    <w:tmpl w:val="0FB62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3B6E16"/>
    <w:multiLevelType w:val="hybridMultilevel"/>
    <w:tmpl w:val="A28C8470"/>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56" w15:restartNumberingAfterBreak="0">
    <w:nsid w:val="3CE428D5"/>
    <w:multiLevelType w:val="hybridMultilevel"/>
    <w:tmpl w:val="6B80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E8D6BC5"/>
    <w:multiLevelType w:val="hybridMultilevel"/>
    <w:tmpl w:val="74E8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FA43E56"/>
    <w:multiLevelType w:val="hybridMultilevel"/>
    <w:tmpl w:val="4644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12E3C0D"/>
    <w:multiLevelType w:val="hybridMultilevel"/>
    <w:tmpl w:val="1FBC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1AA642E"/>
    <w:multiLevelType w:val="hybridMultilevel"/>
    <w:tmpl w:val="5B6484EE"/>
    <w:lvl w:ilvl="0" w:tplc="040C000B">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2" w15:restartNumberingAfterBreak="0">
    <w:nsid w:val="46D94741"/>
    <w:multiLevelType w:val="hybridMultilevel"/>
    <w:tmpl w:val="841E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7030444"/>
    <w:multiLevelType w:val="hybridMultilevel"/>
    <w:tmpl w:val="C5A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94821EB"/>
    <w:multiLevelType w:val="hybridMultilevel"/>
    <w:tmpl w:val="F73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6" w15:restartNumberingAfterBreak="0">
    <w:nsid w:val="4B554102"/>
    <w:multiLevelType w:val="hybridMultilevel"/>
    <w:tmpl w:val="69F8E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D4D3590"/>
    <w:multiLevelType w:val="hybridMultilevel"/>
    <w:tmpl w:val="26AC1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E1C5553"/>
    <w:multiLevelType w:val="hybridMultilevel"/>
    <w:tmpl w:val="2C3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E69643B"/>
    <w:multiLevelType w:val="hybridMultilevel"/>
    <w:tmpl w:val="DFEC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1AA36B1"/>
    <w:multiLevelType w:val="multilevel"/>
    <w:tmpl w:val="DEFAC36C"/>
    <w:lvl w:ilvl="0">
      <w:start w:val="6"/>
      <w:numFmt w:val="upperLetter"/>
      <w:lvlText w:val="%1."/>
      <w:lvlJc w:val="left"/>
      <w:pPr>
        <w:ind w:left="0" w:firstLine="0"/>
      </w:pPr>
      <w:rPr>
        <w:rFonts w:hint="default"/>
      </w:rPr>
    </w:lvl>
    <w:lvl w:ilvl="1">
      <w:start w:val="1"/>
      <w:numFmt w:val="decimal"/>
      <w:lvlText w:val="F.%2."/>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right"/>
      <w:pPr>
        <w:tabs>
          <w:tab w:val="num" w:pos="1296"/>
        </w:tabs>
        <w:ind w:left="0" w:firstLine="122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Restart w:val="0"/>
      <w:isLgl/>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1" w15:restartNumberingAfterBreak="0">
    <w:nsid w:val="53FC431D"/>
    <w:multiLevelType w:val="singleLevel"/>
    <w:tmpl w:val="F46422E2"/>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72" w15:restartNumberingAfterBreak="0">
    <w:nsid w:val="56D73AF9"/>
    <w:multiLevelType w:val="hybridMultilevel"/>
    <w:tmpl w:val="45B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7161CB1"/>
    <w:multiLevelType w:val="hybridMultilevel"/>
    <w:tmpl w:val="BC22039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4" w15:restartNumberingAfterBreak="0">
    <w:nsid w:val="59084735"/>
    <w:multiLevelType w:val="hybridMultilevel"/>
    <w:tmpl w:val="011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927704B"/>
    <w:multiLevelType w:val="hybridMultilevel"/>
    <w:tmpl w:val="718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97E0CDB"/>
    <w:multiLevelType w:val="hybridMultilevel"/>
    <w:tmpl w:val="CC72AF92"/>
    <w:lvl w:ilvl="0" w:tplc="2EDAA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5B73219A"/>
    <w:multiLevelType w:val="hybridMultilevel"/>
    <w:tmpl w:val="9A1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CC37B7D"/>
    <w:multiLevelType w:val="hybridMultilevel"/>
    <w:tmpl w:val="7A3C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83"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5F7261A8"/>
    <w:multiLevelType w:val="hybridMultilevel"/>
    <w:tmpl w:val="6798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0817D3B"/>
    <w:multiLevelType w:val="hybridMultilevel"/>
    <w:tmpl w:val="255C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45F5328"/>
    <w:multiLevelType w:val="hybridMultilevel"/>
    <w:tmpl w:val="F5BE00D0"/>
    <w:lvl w:ilvl="0" w:tplc="040C0001">
      <w:start w:val="1"/>
      <w:numFmt w:val="bullet"/>
      <w:lvlText w:val=""/>
      <w:lvlJc w:val="left"/>
      <w:pPr>
        <w:ind w:left="635" w:hanging="360"/>
      </w:pPr>
      <w:rPr>
        <w:rFonts w:ascii="Symbol" w:hAnsi="Symbol" w:hint="default"/>
      </w:rPr>
    </w:lvl>
    <w:lvl w:ilvl="1" w:tplc="040C0003" w:tentative="1">
      <w:start w:val="1"/>
      <w:numFmt w:val="bullet"/>
      <w:lvlText w:val="o"/>
      <w:lvlJc w:val="left"/>
      <w:pPr>
        <w:ind w:left="1355" w:hanging="360"/>
      </w:pPr>
      <w:rPr>
        <w:rFonts w:ascii="Courier New" w:hAnsi="Courier New" w:cs="Courier New" w:hint="default"/>
      </w:rPr>
    </w:lvl>
    <w:lvl w:ilvl="2" w:tplc="040C0005" w:tentative="1">
      <w:start w:val="1"/>
      <w:numFmt w:val="bullet"/>
      <w:lvlText w:val=""/>
      <w:lvlJc w:val="left"/>
      <w:pPr>
        <w:ind w:left="2075" w:hanging="360"/>
      </w:pPr>
      <w:rPr>
        <w:rFonts w:ascii="Wingdings" w:hAnsi="Wingdings" w:hint="default"/>
      </w:rPr>
    </w:lvl>
    <w:lvl w:ilvl="3" w:tplc="040C0001" w:tentative="1">
      <w:start w:val="1"/>
      <w:numFmt w:val="bullet"/>
      <w:lvlText w:val=""/>
      <w:lvlJc w:val="left"/>
      <w:pPr>
        <w:ind w:left="2795" w:hanging="360"/>
      </w:pPr>
      <w:rPr>
        <w:rFonts w:ascii="Symbol" w:hAnsi="Symbol" w:hint="default"/>
      </w:rPr>
    </w:lvl>
    <w:lvl w:ilvl="4" w:tplc="040C0003" w:tentative="1">
      <w:start w:val="1"/>
      <w:numFmt w:val="bullet"/>
      <w:lvlText w:val="o"/>
      <w:lvlJc w:val="left"/>
      <w:pPr>
        <w:ind w:left="3515" w:hanging="360"/>
      </w:pPr>
      <w:rPr>
        <w:rFonts w:ascii="Courier New" w:hAnsi="Courier New" w:cs="Courier New" w:hint="default"/>
      </w:rPr>
    </w:lvl>
    <w:lvl w:ilvl="5" w:tplc="040C0005" w:tentative="1">
      <w:start w:val="1"/>
      <w:numFmt w:val="bullet"/>
      <w:lvlText w:val=""/>
      <w:lvlJc w:val="left"/>
      <w:pPr>
        <w:ind w:left="4235" w:hanging="360"/>
      </w:pPr>
      <w:rPr>
        <w:rFonts w:ascii="Wingdings" w:hAnsi="Wingdings" w:hint="default"/>
      </w:rPr>
    </w:lvl>
    <w:lvl w:ilvl="6" w:tplc="040C0001" w:tentative="1">
      <w:start w:val="1"/>
      <w:numFmt w:val="bullet"/>
      <w:lvlText w:val=""/>
      <w:lvlJc w:val="left"/>
      <w:pPr>
        <w:ind w:left="4955" w:hanging="360"/>
      </w:pPr>
      <w:rPr>
        <w:rFonts w:ascii="Symbol" w:hAnsi="Symbol" w:hint="default"/>
      </w:rPr>
    </w:lvl>
    <w:lvl w:ilvl="7" w:tplc="040C0003" w:tentative="1">
      <w:start w:val="1"/>
      <w:numFmt w:val="bullet"/>
      <w:lvlText w:val="o"/>
      <w:lvlJc w:val="left"/>
      <w:pPr>
        <w:ind w:left="5675" w:hanging="360"/>
      </w:pPr>
      <w:rPr>
        <w:rFonts w:ascii="Courier New" w:hAnsi="Courier New" w:cs="Courier New" w:hint="default"/>
      </w:rPr>
    </w:lvl>
    <w:lvl w:ilvl="8" w:tplc="040C0005" w:tentative="1">
      <w:start w:val="1"/>
      <w:numFmt w:val="bullet"/>
      <w:lvlText w:val=""/>
      <w:lvlJc w:val="left"/>
      <w:pPr>
        <w:ind w:left="6395" w:hanging="360"/>
      </w:pPr>
      <w:rPr>
        <w:rFonts w:ascii="Wingdings" w:hAnsi="Wingdings" w:hint="default"/>
      </w:rPr>
    </w:lvl>
  </w:abstractNum>
  <w:abstractNum w:abstractNumId="87" w15:restartNumberingAfterBreak="0">
    <w:nsid w:val="66103F7D"/>
    <w:multiLevelType w:val="hybridMultilevel"/>
    <w:tmpl w:val="A12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65226FE"/>
    <w:multiLevelType w:val="hybridMultilevel"/>
    <w:tmpl w:val="F3465436"/>
    <w:lvl w:ilvl="0" w:tplc="65BAF162">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89" w15:restartNumberingAfterBreak="0">
    <w:nsid w:val="66615B9F"/>
    <w:multiLevelType w:val="hybridMultilevel"/>
    <w:tmpl w:val="71BA68B0"/>
    <w:lvl w:ilvl="0" w:tplc="D7BCE8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77F4353"/>
    <w:multiLevelType w:val="hybridMultilevel"/>
    <w:tmpl w:val="F236A0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15:restartNumberingAfterBreak="0">
    <w:nsid w:val="69AD6553"/>
    <w:multiLevelType w:val="hybridMultilevel"/>
    <w:tmpl w:val="D664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B7F3CF2"/>
    <w:multiLevelType w:val="hybridMultilevel"/>
    <w:tmpl w:val="C664798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15:restartNumberingAfterBreak="0">
    <w:nsid w:val="6CFF32C1"/>
    <w:multiLevelType w:val="hybridMultilevel"/>
    <w:tmpl w:val="99B8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95" w15:restartNumberingAfterBreak="0">
    <w:nsid w:val="6D7D332C"/>
    <w:multiLevelType w:val="hybridMultilevel"/>
    <w:tmpl w:val="4C38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EC601BB"/>
    <w:multiLevelType w:val="singleLevel"/>
    <w:tmpl w:val="F85A4B64"/>
    <w:lvl w:ilvl="0">
      <w:start w:val="1"/>
      <w:numFmt w:val="bullet"/>
      <w:lvlText w:val=""/>
      <w:lvlJc w:val="left"/>
      <w:pPr>
        <w:tabs>
          <w:tab w:val="num" w:pos="360"/>
        </w:tabs>
        <w:ind w:left="360" w:hanging="360"/>
      </w:pPr>
      <w:rPr>
        <w:rFonts w:ascii="Symbol" w:hAnsi="Symbol" w:hint="default"/>
        <w:i w:val="0"/>
      </w:rPr>
    </w:lvl>
  </w:abstractNum>
  <w:abstractNum w:abstractNumId="97" w15:restartNumberingAfterBreak="0">
    <w:nsid w:val="6F7F351F"/>
    <w:multiLevelType w:val="hybridMultilevel"/>
    <w:tmpl w:val="28221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F847690"/>
    <w:multiLevelType w:val="hybridMultilevel"/>
    <w:tmpl w:val="75C6C60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1452B75"/>
    <w:multiLevelType w:val="hybridMultilevel"/>
    <w:tmpl w:val="B4F6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1" w15:restartNumberingAfterBreak="0">
    <w:nsid w:val="73BD6C75"/>
    <w:multiLevelType w:val="hybridMultilevel"/>
    <w:tmpl w:val="43E03E1A"/>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40704EF"/>
    <w:multiLevelType w:val="hybridMultilevel"/>
    <w:tmpl w:val="B9A43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4425E8A"/>
    <w:multiLevelType w:val="hybridMultilevel"/>
    <w:tmpl w:val="3DAE9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105" w15:restartNumberingAfterBreak="0">
    <w:nsid w:val="75AA4075"/>
    <w:multiLevelType w:val="hybridMultilevel"/>
    <w:tmpl w:val="EB5236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7" w15:restartNumberingAfterBreak="0">
    <w:nsid w:val="7843794A"/>
    <w:multiLevelType w:val="hybridMultilevel"/>
    <w:tmpl w:val="C5366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A736E41"/>
    <w:multiLevelType w:val="hybridMultilevel"/>
    <w:tmpl w:val="B8841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7B082ADF"/>
    <w:multiLevelType w:val="hybridMultilevel"/>
    <w:tmpl w:val="B896F0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C632B74"/>
    <w:multiLevelType w:val="hybridMultilevel"/>
    <w:tmpl w:val="884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3426">
    <w:abstractNumId w:val="33"/>
  </w:num>
  <w:num w:numId="2" w16cid:durableId="275262416">
    <w:abstractNumId w:val="106"/>
  </w:num>
  <w:num w:numId="3" w16cid:durableId="1200554153">
    <w:abstractNumId w:val="78"/>
  </w:num>
  <w:num w:numId="4" w16cid:durableId="26874917">
    <w:abstractNumId w:val="40"/>
  </w:num>
  <w:num w:numId="5" w16cid:durableId="1291784043">
    <w:abstractNumId w:val="23"/>
  </w:num>
  <w:num w:numId="6" w16cid:durableId="929847732">
    <w:abstractNumId w:val="65"/>
  </w:num>
  <w:num w:numId="7" w16cid:durableId="1586836451">
    <w:abstractNumId w:val="70"/>
  </w:num>
  <w:num w:numId="8" w16cid:durableId="1921057094">
    <w:abstractNumId w:val="42"/>
  </w:num>
  <w:num w:numId="9" w16cid:durableId="1962762874">
    <w:abstractNumId w:val="95"/>
  </w:num>
  <w:num w:numId="10" w16cid:durableId="1738239562">
    <w:abstractNumId w:val="76"/>
  </w:num>
  <w:num w:numId="11" w16cid:durableId="1054891756">
    <w:abstractNumId w:val="80"/>
  </w:num>
  <w:num w:numId="12" w16cid:durableId="1223911199">
    <w:abstractNumId w:val="5"/>
  </w:num>
  <w:num w:numId="13" w16cid:durableId="867184631">
    <w:abstractNumId w:val="61"/>
  </w:num>
  <w:num w:numId="14" w16cid:durableId="29578547">
    <w:abstractNumId w:val="82"/>
  </w:num>
  <w:num w:numId="15" w16cid:durableId="1242759490">
    <w:abstractNumId w:val="50"/>
  </w:num>
  <w:num w:numId="16" w16cid:durableId="1278220209">
    <w:abstractNumId w:val="87"/>
  </w:num>
  <w:num w:numId="17" w16cid:durableId="23554310">
    <w:abstractNumId w:val="81"/>
  </w:num>
  <w:num w:numId="18" w16cid:durableId="472605864">
    <w:abstractNumId w:val="36"/>
  </w:num>
  <w:num w:numId="19" w16cid:durableId="691220915">
    <w:abstractNumId w:val="17"/>
  </w:num>
  <w:num w:numId="20" w16cid:durableId="186408272">
    <w:abstractNumId w:val="18"/>
  </w:num>
  <w:num w:numId="21" w16cid:durableId="882785617">
    <w:abstractNumId w:val="83"/>
  </w:num>
  <w:num w:numId="22" w16cid:durableId="1412309642">
    <w:abstractNumId w:val="73"/>
  </w:num>
  <w:num w:numId="23" w16cid:durableId="633561712">
    <w:abstractNumId w:val="38"/>
  </w:num>
  <w:num w:numId="24" w16cid:durableId="1656034012">
    <w:abstractNumId w:val="9"/>
  </w:num>
  <w:num w:numId="25" w16cid:durableId="1173837289">
    <w:abstractNumId w:val="46"/>
  </w:num>
  <w:num w:numId="26" w16cid:durableId="387532634">
    <w:abstractNumId w:val="4"/>
  </w:num>
  <w:num w:numId="27" w16cid:durableId="427427042">
    <w:abstractNumId w:val="3"/>
  </w:num>
  <w:num w:numId="28" w16cid:durableId="1343704179">
    <w:abstractNumId w:val="2"/>
  </w:num>
  <w:num w:numId="29" w16cid:durableId="1825317248">
    <w:abstractNumId w:val="1"/>
  </w:num>
  <w:num w:numId="30" w16cid:durableId="507018248">
    <w:abstractNumId w:val="0"/>
  </w:num>
  <w:num w:numId="31" w16cid:durableId="1964575065">
    <w:abstractNumId w:val="52"/>
  </w:num>
  <w:num w:numId="32" w16cid:durableId="102577581">
    <w:abstractNumId w:val="67"/>
  </w:num>
  <w:num w:numId="33" w16cid:durableId="1385912249">
    <w:abstractNumId w:val="21"/>
  </w:num>
  <w:num w:numId="34" w16cid:durableId="706638586">
    <w:abstractNumId w:val="54"/>
  </w:num>
  <w:num w:numId="35" w16cid:durableId="2005745695">
    <w:abstractNumId w:val="56"/>
  </w:num>
  <w:num w:numId="36" w16cid:durableId="2120024143">
    <w:abstractNumId w:val="98"/>
  </w:num>
  <w:num w:numId="37" w16cid:durableId="1971203729">
    <w:abstractNumId w:val="55"/>
  </w:num>
  <w:num w:numId="38" w16cid:durableId="1185827629">
    <w:abstractNumId w:val="8"/>
  </w:num>
  <w:num w:numId="39" w16cid:durableId="677393295">
    <w:abstractNumId w:val="105"/>
  </w:num>
  <w:num w:numId="40" w16cid:durableId="138352434">
    <w:abstractNumId w:val="84"/>
  </w:num>
  <w:num w:numId="41" w16cid:durableId="1712614498">
    <w:abstractNumId w:val="6"/>
  </w:num>
  <w:num w:numId="42" w16cid:durableId="2041971228">
    <w:abstractNumId w:val="12"/>
  </w:num>
  <w:num w:numId="43" w16cid:durableId="1143818028">
    <w:abstractNumId w:val="22"/>
  </w:num>
  <w:num w:numId="44" w16cid:durableId="1029258938">
    <w:abstractNumId w:val="91"/>
  </w:num>
  <w:num w:numId="45" w16cid:durableId="277222285">
    <w:abstractNumId w:val="58"/>
  </w:num>
  <w:num w:numId="46" w16cid:durableId="1065837801">
    <w:abstractNumId w:val="10"/>
  </w:num>
  <w:num w:numId="47" w16cid:durableId="1030955844">
    <w:abstractNumId w:val="34"/>
  </w:num>
  <w:num w:numId="48" w16cid:durableId="2027780988">
    <w:abstractNumId w:val="110"/>
  </w:num>
  <w:num w:numId="49" w16cid:durableId="2127381449">
    <w:abstractNumId w:val="26"/>
  </w:num>
  <w:num w:numId="50" w16cid:durableId="1850637608">
    <w:abstractNumId w:val="15"/>
  </w:num>
  <w:num w:numId="51" w16cid:durableId="1564828374">
    <w:abstractNumId w:val="103"/>
  </w:num>
  <w:num w:numId="52" w16cid:durableId="1751343175">
    <w:abstractNumId w:val="47"/>
  </w:num>
  <w:num w:numId="53" w16cid:durableId="1762414646">
    <w:abstractNumId w:val="53"/>
  </w:num>
  <w:num w:numId="54" w16cid:durableId="570577247">
    <w:abstractNumId w:val="66"/>
  </w:num>
  <w:num w:numId="55" w16cid:durableId="14695613">
    <w:abstractNumId w:val="60"/>
  </w:num>
  <w:num w:numId="56" w16cid:durableId="278025166">
    <w:abstractNumId w:val="45"/>
  </w:num>
  <w:num w:numId="57" w16cid:durableId="36199305">
    <w:abstractNumId w:val="37"/>
  </w:num>
  <w:num w:numId="58" w16cid:durableId="645358820">
    <w:abstractNumId w:val="35"/>
  </w:num>
  <w:num w:numId="59" w16cid:durableId="354036806">
    <w:abstractNumId w:val="99"/>
  </w:num>
  <w:num w:numId="60" w16cid:durableId="1762726116">
    <w:abstractNumId w:val="101"/>
  </w:num>
  <w:num w:numId="61" w16cid:durableId="705451621">
    <w:abstractNumId w:val="90"/>
  </w:num>
  <w:num w:numId="62" w16cid:durableId="1682049644">
    <w:abstractNumId w:val="92"/>
  </w:num>
  <w:num w:numId="63" w16cid:durableId="953710274">
    <w:abstractNumId w:val="86"/>
  </w:num>
  <w:num w:numId="64" w16cid:durableId="1624997242">
    <w:abstractNumId w:val="7"/>
  </w:num>
  <w:num w:numId="65" w16cid:durableId="368724241">
    <w:abstractNumId w:val="72"/>
  </w:num>
  <w:num w:numId="66" w16cid:durableId="442656635">
    <w:abstractNumId w:val="102"/>
  </w:num>
  <w:num w:numId="67" w16cid:durableId="1334264120">
    <w:abstractNumId w:val="30"/>
  </w:num>
  <w:num w:numId="68" w16cid:durableId="1555772468">
    <w:abstractNumId w:val="27"/>
  </w:num>
  <w:num w:numId="69" w16cid:durableId="2101021683">
    <w:abstractNumId w:val="29"/>
  </w:num>
  <w:num w:numId="70" w16cid:durableId="50349916">
    <w:abstractNumId w:val="63"/>
  </w:num>
  <w:num w:numId="71" w16cid:durableId="469254720">
    <w:abstractNumId w:val="62"/>
  </w:num>
  <w:num w:numId="72" w16cid:durableId="730076628">
    <w:abstractNumId w:val="19"/>
  </w:num>
  <w:num w:numId="73" w16cid:durableId="839924862">
    <w:abstractNumId w:val="107"/>
  </w:num>
  <w:num w:numId="74" w16cid:durableId="1243641760">
    <w:abstractNumId w:val="109"/>
  </w:num>
  <w:num w:numId="75" w16cid:durableId="984744363">
    <w:abstractNumId w:val="88"/>
  </w:num>
  <w:num w:numId="76" w16cid:durableId="1712075679">
    <w:abstractNumId w:val="39"/>
  </w:num>
  <w:num w:numId="77" w16cid:durableId="980427878">
    <w:abstractNumId w:val="24"/>
  </w:num>
  <w:num w:numId="78" w16cid:durableId="1360934256">
    <w:abstractNumId w:val="68"/>
  </w:num>
  <w:num w:numId="79" w16cid:durableId="1344361791">
    <w:abstractNumId w:val="28"/>
  </w:num>
  <w:num w:numId="80" w16cid:durableId="2106222841">
    <w:abstractNumId w:val="93"/>
  </w:num>
  <w:num w:numId="81" w16cid:durableId="378553808">
    <w:abstractNumId w:val="13"/>
  </w:num>
  <w:num w:numId="82" w16cid:durableId="93478847">
    <w:abstractNumId w:val="85"/>
  </w:num>
  <w:num w:numId="83" w16cid:durableId="1095051997">
    <w:abstractNumId w:val="31"/>
  </w:num>
  <w:num w:numId="84" w16cid:durableId="1623145692">
    <w:abstractNumId w:val="11"/>
  </w:num>
  <w:num w:numId="85" w16cid:durableId="1442720742">
    <w:abstractNumId w:val="64"/>
  </w:num>
  <w:num w:numId="86" w16cid:durableId="10483328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85219741">
    <w:abstractNumId w:val="96"/>
  </w:num>
  <w:num w:numId="88" w16cid:durableId="1392926966">
    <w:abstractNumId w:val="71"/>
  </w:num>
  <w:num w:numId="89" w16cid:durableId="1022829103">
    <w:abstractNumId w:val="104"/>
  </w:num>
  <w:num w:numId="90" w16cid:durableId="1873420568">
    <w:abstractNumId w:val="94"/>
  </w:num>
  <w:num w:numId="91" w16cid:durableId="1693847082">
    <w:abstractNumId w:val="49"/>
    <w:lvlOverride w:ilvl="0">
      <w:startOverride w:val="1"/>
    </w:lvlOverride>
  </w:num>
  <w:num w:numId="92" w16cid:durableId="4464355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880240066">
    <w:abstractNumId w:val="89"/>
  </w:num>
  <w:num w:numId="94" w16cid:durableId="315231584">
    <w:abstractNumId w:val="75"/>
  </w:num>
  <w:num w:numId="95" w16cid:durableId="1142622207">
    <w:abstractNumId w:val="97"/>
  </w:num>
  <w:num w:numId="96" w16cid:durableId="1033723372">
    <w:abstractNumId w:val="20"/>
  </w:num>
  <w:num w:numId="97" w16cid:durableId="73164268">
    <w:abstractNumId w:val="44"/>
  </w:num>
  <w:num w:numId="98" w16cid:durableId="590552865">
    <w:abstractNumId w:val="108"/>
  </w:num>
  <w:num w:numId="99" w16cid:durableId="210115025">
    <w:abstractNumId w:val="14"/>
  </w:num>
  <w:num w:numId="100" w16cid:durableId="2096969686">
    <w:abstractNumId w:val="79"/>
  </w:num>
  <w:num w:numId="101" w16cid:durableId="703553984">
    <w:abstractNumId w:val="59"/>
  </w:num>
  <w:num w:numId="102" w16cid:durableId="2033024057">
    <w:abstractNumId w:val="74"/>
  </w:num>
  <w:num w:numId="103" w16cid:durableId="415788744">
    <w:abstractNumId w:val="69"/>
  </w:num>
  <w:num w:numId="104" w16cid:durableId="1770158982">
    <w:abstractNumId w:val="25"/>
  </w:num>
  <w:num w:numId="105" w16cid:durableId="241454819">
    <w:abstractNumId w:val="43"/>
  </w:num>
  <w:num w:numId="106" w16cid:durableId="529420524">
    <w:abstractNumId w:val="32"/>
  </w:num>
  <w:num w:numId="107" w16cid:durableId="107479350">
    <w:abstractNumId w:val="77"/>
  </w:num>
  <w:num w:numId="108" w16cid:durableId="1925337992">
    <w:abstractNumId w:val="57"/>
  </w:num>
  <w:num w:numId="109" w16cid:durableId="1161238123">
    <w:abstractNumId w:val="48"/>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5081"/>
    <w:rsid w:val="000A5420"/>
    <w:rsid w:val="000A5CFF"/>
    <w:rsid w:val="000A5DEC"/>
    <w:rsid w:val="000A5EAC"/>
    <w:rsid w:val="000A603D"/>
    <w:rsid w:val="000A6379"/>
    <w:rsid w:val="000A76E1"/>
    <w:rsid w:val="000A7CB8"/>
    <w:rsid w:val="000B0164"/>
    <w:rsid w:val="000B054A"/>
    <w:rsid w:val="000B0610"/>
    <w:rsid w:val="000B072A"/>
    <w:rsid w:val="000B08E4"/>
    <w:rsid w:val="000B1087"/>
    <w:rsid w:val="000B121E"/>
    <w:rsid w:val="000B1347"/>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250"/>
    <w:rsid w:val="000D1551"/>
    <w:rsid w:val="000D15D0"/>
    <w:rsid w:val="000D1B04"/>
    <w:rsid w:val="000D1CD2"/>
    <w:rsid w:val="000D2104"/>
    <w:rsid w:val="000D21C7"/>
    <w:rsid w:val="000D28AF"/>
    <w:rsid w:val="000D2E87"/>
    <w:rsid w:val="000D4430"/>
    <w:rsid w:val="000D5055"/>
    <w:rsid w:val="000D5692"/>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425"/>
    <w:rsid w:val="00141D9E"/>
    <w:rsid w:val="00141F28"/>
    <w:rsid w:val="001425A5"/>
    <w:rsid w:val="00142A9D"/>
    <w:rsid w:val="00142D5F"/>
    <w:rsid w:val="00142DED"/>
    <w:rsid w:val="001430BE"/>
    <w:rsid w:val="00143B14"/>
    <w:rsid w:val="0014416E"/>
    <w:rsid w:val="0014456D"/>
    <w:rsid w:val="00144A47"/>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768"/>
    <w:rsid w:val="001547A5"/>
    <w:rsid w:val="00155431"/>
    <w:rsid w:val="0015663A"/>
    <w:rsid w:val="001568CF"/>
    <w:rsid w:val="00156A6C"/>
    <w:rsid w:val="00156BEA"/>
    <w:rsid w:val="00157025"/>
    <w:rsid w:val="00157181"/>
    <w:rsid w:val="00157D93"/>
    <w:rsid w:val="001600B9"/>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5307"/>
    <w:rsid w:val="003465DA"/>
    <w:rsid w:val="00346A72"/>
    <w:rsid w:val="00346DA1"/>
    <w:rsid w:val="00346E0B"/>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7142"/>
    <w:rsid w:val="003577BC"/>
    <w:rsid w:val="0035790A"/>
    <w:rsid w:val="00357C7E"/>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F5"/>
    <w:rsid w:val="004364DA"/>
    <w:rsid w:val="0043667C"/>
    <w:rsid w:val="00436E35"/>
    <w:rsid w:val="004372FF"/>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70100"/>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3969"/>
    <w:rsid w:val="00483BD7"/>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726"/>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4470"/>
    <w:rsid w:val="006A5AC0"/>
    <w:rsid w:val="006A5F91"/>
    <w:rsid w:val="006A62AE"/>
    <w:rsid w:val="006A66BA"/>
    <w:rsid w:val="006A68CE"/>
    <w:rsid w:val="006A722F"/>
    <w:rsid w:val="006A7CF6"/>
    <w:rsid w:val="006B0473"/>
    <w:rsid w:val="006B04BB"/>
    <w:rsid w:val="006B06C6"/>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5866"/>
    <w:rsid w:val="006C6178"/>
    <w:rsid w:val="006C645E"/>
    <w:rsid w:val="006C6B3F"/>
    <w:rsid w:val="006C6C1F"/>
    <w:rsid w:val="006D0518"/>
    <w:rsid w:val="006D06A3"/>
    <w:rsid w:val="006D0C7A"/>
    <w:rsid w:val="006D1487"/>
    <w:rsid w:val="006D2074"/>
    <w:rsid w:val="006D3393"/>
    <w:rsid w:val="006D429E"/>
    <w:rsid w:val="006D4FF1"/>
    <w:rsid w:val="006D5153"/>
    <w:rsid w:val="006D5314"/>
    <w:rsid w:val="006D60D4"/>
    <w:rsid w:val="006D6192"/>
    <w:rsid w:val="006D63E3"/>
    <w:rsid w:val="006D6927"/>
    <w:rsid w:val="006D6FC6"/>
    <w:rsid w:val="006D7155"/>
    <w:rsid w:val="006D7B8D"/>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5CBB"/>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251"/>
    <w:rsid w:val="00817334"/>
    <w:rsid w:val="0081796F"/>
    <w:rsid w:val="00817AAC"/>
    <w:rsid w:val="00820E47"/>
    <w:rsid w:val="00821044"/>
    <w:rsid w:val="008216BC"/>
    <w:rsid w:val="00822985"/>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8FA"/>
    <w:rsid w:val="008605EA"/>
    <w:rsid w:val="00860D3C"/>
    <w:rsid w:val="00860EDF"/>
    <w:rsid w:val="00861C41"/>
    <w:rsid w:val="00861E96"/>
    <w:rsid w:val="008626E3"/>
    <w:rsid w:val="00862749"/>
    <w:rsid w:val="008632E8"/>
    <w:rsid w:val="00863D2B"/>
    <w:rsid w:val="00863E31"/>
    <w:rsid w:val="00863F2B"/>
    <w:rsid w:val="00863F30"/>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89B"/>
    <w:rsid w:val="00884F76"/>
    <w:rsid w:val="00885B13"/>
    <w:rsid w:val="00885EB8"/>
    <w:rsid w:val="00885FF3"/>
    <w:rsid w:val="0088606A"/>
    <w:rsid w:val="00887DA4"/>
    <w:rsid w:val="00887E54"/>
    <w:rsid w:val="00890AB4"/>
    <w:rsid w:val="00890D8C"/>
    <w:rsid w:val="00890DAE"/>
    <w:rsid w:val="00890E57"/>
    <w:rsid w:val="008919FD"/>
    <w:rsid w:val="008924F7"/>
    <w:rsid w:val="008925D2"/>
    <w:rsid w:val="00893219"/>
    <w:rsid w:val="0089346F"/>
    <w:rsid w:val="008939EF"/>
    <w:rsid w:val="00893A11"/>
    <w:rsid w:val="00894400"/>
    <w:rsid w:val="0089487F"/>
    <w:rsid w:val="00894F51"/>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6F1"/>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F67"/>
    <w:rsid w:val="00AA7593"/>
    <w:rsid w:val="00AA772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E79"/>
    <w:rsid w:val="00AD72AE"/>
    <w:rsid w:val="00AD7661"/>
    <w:rsid w:val="00AD78D6"/>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3BE7"/>
    <w:rsid w:val="00C03E08"/>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3C67"/>
    <w:rsid w:val="00C344C7"/>
    <w:rsid w:val="00C34630"/>
    <w:rsid w:val="00C34BB3"/>
    <w:rsid w:val="00C34D36"/>
    <w:rsid w:val="00C35298"/>
    <w:rsid w:val="00C35327"/>
    <w:rsid w:val="00C35446"/>
    <w:rsid w:val="00C35546"/>
    <w:rsid w:val="00C3649E"/>
    <w:rsid w:val="00C36811"/>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6A4F"/>
    <w:rsid w:val="00CE70B6"/>
    <w:rsid w:val="00CE778B"/>
    <w:rsid w:val="00CE7B07"/>
    <w:rsid w:val="00CE7F23"/>
    <w:rsid w:val="00CF0CA9"/>
    <w:rsid w:val="00CF103B"/>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10E9"/>
    <w:rsid w:val="00D8136F"/>
    <w:rsid w:val="00D81D24"/>
    <w:rsid w:val="00D81FFB"/>
    <w:rsid w:val="00D82FC1"/>
    <w:rsid w:val="00D83358"/>
    <w:rsid w:val="00D83B7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E4"/>
    <w:rsid w:val="00D9160D"/>
    <w:rsid w:val="00D916AC"/>
    <w:rsid w:val="00D919EB"/>
    <w:rsid w:val="00D9214D"/>
    <w:rsid w:val="00D922BF"/>
    <w:rsid w:val="00D93F34"/>
    <w:rsid w:val="00D9439F"/>
    <w:rsid w:val="00D9454F"/>
    <w:rsid w:val="00D94563"/>
    <w:rsid w:val="00D94A4E"/>
    <w:rsid w:val="00D9553C"/>
    <w:rsid w:val="00D96148"/>
    <w:rsid w:val="00D96B8F"/>
    <w:rsid w:val="00D96B91"/>
    <w:rsid w:val="00D96DAA"/>
    <w:rsid w:val="00D96FA0"/>
    <w:rsid w:val="00D97702"/>
    <w:rsid w:val="00DA17CB"/>
    <w:rsid w:val="00DA1A11"/>
    <w:rsid w:val="00DA2588"/>
    <w:rsid w:val="00DA2E16"/>
    <w:rsid w:val="00DA2F48"/>
    <w:rsid w:val="00DA3A27"/>
    <w:rsid w:val="00DA3D9A"/>
    <w:rsid w:val="00DA47E1"/>
    <w:rsid w:val="00DA481E"/>
    <w:rsid w:val="00DA5130"/>
    <w:rsid w:val="00DA52C9"/>
    <w:rsid w:val="00DA5883"/>
    <w:rsid w:val="00DA60DB"/>
    <w:rsid w:val="00DA7021"/>
    <w:rsid w:val="00DA7678"/>
    <w:rsid w:val="00DA7A7A"/>
    <w:rsid w:val="00DB026F"/>
    <w:rsid w:val="00DB069C"/>
    <w:rsid w:val="00DB0FC4"/>
    <w:rsid w:val="00DB22FC"/>
    <w:rsid w:val="00DB24C2"/>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CE5"/>
    <w:rsid w:val="00E10A02"/>
    <w:rsid w:val="00E11085"/>
    <w:rsid w:val="00E11123"/>
    <w:rsid w:val="00E114BF"/>
    <w:rsid w:val="00E1162A"/>
    <w:rsid w:val="00E12457"/>
    <w:rsid w:val="00E126C2"/>
    <w:rsid w:val="00E12BDD"/>
    <w:rsid w:val="00E12E1F"/>
    <w:rsid w:val="00E13110"/>
    <w:rsid w:val="00E135EF"/>
    <w:rsid w:val="00E13894"/>
    <w:rsid w:val="00E13D47"/>
    <w:rsid w:val="00E14015"/>
    <w:rsid w:val="00E159FF"/>
    <w:rsid w:val="00E15EBD"/>
    <w:rsid w:val="00E16170"/>
    <w:rsid w:val="00E164BF"/>
    <w:rsid w:val="00E164E0"/>
    <w:rsid w:val="00E165FF"/>
    <w:rsid w:val="00E16CA8"/>
    <w:rsid w:val="00E16D52"/>
    <w:rsid w:val="00E16ECA"/>
    <w:rsid w:val="00E17AE9"/>
    <w:rsid w:val="00E17E5A"/>
    <w:rsid w:val="00E20267"/>
    <w:rsid w:val="00E20330"/>
    <w:rsid w:val="00E21836"/>
    <w:rsid w:val="00E22414"/>
    <w:rsid w:val="00E22CA9"/>
    <w:rsid w:val="00E22F29"/>
    <w:rsid w:val="00E2341D"/>
    <w:rsid w:val="00E234BF"/>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4A79"/>
    <w:rsid w:val="00E54BDC"/>
    <w:rsid w:val="00E54F4A"/>
    <w:rsid w:val="00E56F86"/>
    <w:rsid w:val="00E57893"/>
    <w:rsid w:val="00E57ADB"/>
    <w:rsid w:val="00E60373"/>
    <w:rsid w:val="00E607D3"/>
    <w:rsid w:val="00E60CB2"/>
    <w:rsid w:val="00E60DE9"/>
    <w:rsid w:val="00E61099"/>
    <w:rsid w:val="00E61BD5"/>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68A"/>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57E2"/>
    <w:rsid w:val="00EB5863"/>
    <w:rsid w:val="00EB5BCC"/>
    <w:rsid w:val="00EB6073"/>
    <w:rsid w:val="00EB632C"/>
    <w:rsid w:val="00EB6441"/>
    <w:rsid w:val="00EB6CEE"/>
    <w:rsid w:val="00EB7019"/>
    <w:rsid w:val="00EB727D"/>
    <w:rsid w:val="00EB7A38"/>
    <w:rsid w:val="00EB7B0D"/>
    <w:rsid w:val="00EB7E1B"/>
    <w:rsid w:val="00EC0C05"/>
    <w:rsid w:val="00EC19A0"/>
    <w:rsid w:val="00EC1CB1"/>
    <w:rsid w:val="00EC20E2"/>
    <w:rsid w:val="00EC2539"/>
    <w:rsid w:val="00EC2B98"/>
    <w:rsid w:val="00EC2FF4"/>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5C1"/>
    <w:rsid w:val="00F4361A"/>
    <w:rsid w:val="00F4414B"/>
    <w:rsid w:val="00F448B8"/>
    <w:rsid w:val="00F44C54"/>
    <w:rsid w:val="00F44F2F"/>
    <w:rsid w:val="00F454BA"/>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B3E"/>
    <w:rsid w:val="00F96EDD"/>
    <w:rsid w:val="00F975D7"/>
    <w:rsid w:val="00F977B1"/>
    <w:rsid w:val="00F97B22"/>
    <w:rsid w:val="00F97FC9"/>
    <w:rsid w:val="00FA0519"/>
    <w:rsid w:val="00FA0A48"/>
    <w:rsid w:val="00FA13C5"/>
    <w:rsid w:val="00FA1EC4"/>
    <w:rsid w:val="00FA20D2"/>
    <w:rsid w:val="00FA3D27"/>
    <w:rsid w:val="00FA4269"/>
    <w:rsid w:val="00FA4E8C"/>
    <w:rsid w:val="00FA515F"/>
    <w:rsid w:val="00FA5B37"/>
    <w:rsid w:val="00FA5D70"/>
    <w:rsid w:val="00FA67A3"/>
    <w:rsid w:val="00FA7190"/>
    <w:rsid w:val="00FA72C4"/>
    <w:rsid w:val="00FA7416"/>
    <w:rsid w:val="00FA7755"/>
    <w:rsid w:val="00FB0441"/>
    <w:rsid w:val="00FB0519"/>
    <w:rsid w:val="00FB05F4"/>
    <w:rsid w:val="00FB17A7"/>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C7F48"/>
    <w:rsid w:val="00FD0BCB"/>
    <w:rsid w:val="00FD0F0C"/>
    <w:rsid w:val="00FD13AE"/>
    <w:rsid w:val="00FD1668"/>
    <w:rsid w:val="00FD2DBC"/>
    <w:rsid w:val="00FD3A96"/>
    <w:rsid w:val="00FD3CAB"/>
    <w:rsid w:val="00FD4207"/>
    <w:rsid w:val="00FD4617"/>
    <w:rsid w:val="00FD4FDA"/>
    <w:rsid w:val="00FD5937"/>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23"/>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27"/>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28"/>
      </w:numPr>
      <w:tabs>
        <w:tab w:val="clear" w:pos="926"/>
        <w:tab w:val="left" w:pos="800"/>
      </w:tabs>
    </w:pPr>
  </w:style>
  <w:style w:type="paragraph" w:styleId="ListNumber3">
    <w:name w:val="List Number 3"/>
    <w:basedOn w:val="Normal"/>
    <w:rsid w:val="00BF0890"/>
    <w:pPr>
      <w:numPr>
        <w:numId w:val="29"/>
      </w:numPr>
      <w:tabs>
        <w:tab w:val="clear" w:pos="1209"/>
        <w:tab w:val="left" w:pos="1200"/>
      </w:tabs>
    </w:pPr>
  </w:style>
  <w:style w:type="paragraph" w:styleId="ListNumber4">
    <w:name w:val="List Number 4"/>
    <w:basedOn w:val="Normal"/>
    <w:rsid w:val="00BF0890"/>
    <w:pPr>
      <w:numPr>
        <w:numId w:val="30"/>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25"/>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24"/>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25"/>
      </w:numPr>
      <w:tabs>
        <w:tab w:val="clear" w:pos="400"/>
        <w:tab w:val="left" w:pos="800"/>
      </w:tabs>
    </w:pPr>
  </w:style>
  <w:style w:type="paragraph" w:styleId="ListContinue3">
    <w:name w:val="List Continue 3"/>
    <w:basedOn w:val="ListContinue"/>
    <w:rsid w:val="00BF0890"/>
    <w:pPr>
      <w:numPr>
        <w:ilvl w:val="2"/>
        <w:numId w:val="25"/>
      </w:numPr>
      <w:tabs>
        <w:tab w:val="clear" w:pos="400"/>
        <w:tab w:val="left" w:pos="1200"/>
      </w:tabs>
    </w:pPr>
  </w:style>
  <w:style w:type="paragraph" w:styleId="ListContinue4">
    <w:name w:val="List Continue 4"/>
    <w:basedOn w:val="ListContinue"/>
    <w:rsid w:val="00BF0890"/>
    <w:pPr>
      <w:numPr>
        <w:numId w:val="26"/>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10"/>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8"/>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11"/>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4"/>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5"/>
      </w:numPr>
      <w:spacing w:after="0"/>
    </w:pPr>
    <w:rPr>
      <w:rFonts w:eastAsia="Calibri"/>
      <w:i w:val="0"/>
      <w:iCs/>
      <w:szCs w:val="24"/>
      <w:lang w:val="en-US" w:eastAsia="en-US"/>
    </w:rPr>
  </w:style>
  <w:style w:type="paragraph" w:customStyle="1" w:styleId="na3">
    <w:name w:val="na3"/>
    <w:basedOn w:val="a3"/>
    <w:next w:val="Normal"/>
    <w:rsid w:val="00DE379F"/>
    <w:pPr>
      <w:numPr>
        <w:numId w:val="15"/>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5"/>
      </w:numPr>
      <w:spacing w:after="0"/>
    </w:pPr>
    <w:rPr>
      <w:rFonts w:eastAsia="Calibri"/>
      <w:szCs w:val="24"/>
      <w:lang w:val="en-US" w:eastAsia="en-US"/>
    </w:rPr>
  </w:style>
  <w:style w:type="paragraph" w:customStyle="1" w:styleId="na6">
    <w:name w:val="na6"/>
    <w:basedOn w:val="a6"/>
    <w:next w:val="Normal"/>
    <w:rsid w:val="00DE379F"/>
    <w:pPr>
      <w:numPr>
        <w:numId w:val="15"/>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9"/>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12</Pages>
  <Words>3635</Words>
  <Characters>20723</Characters>
  <Application>Microsoft Office Word</Application>
  <DocSecurity>0</DocSecurity>
  <Lines>172</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24310</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9</cp:revision>
  <cp:lastPrinted>2023-06-09T07:47:00Z</cp:lastPrinted>
  <dcterms:created xsi:type="dcterms:W3CDTF">2024-10-01T18:40:00Z</dcterms:created>
  <dcterms:modified xsi:type="dcterms:W3CDTF">2024-12-05T05:45:00Z</dcterms:modified>
</cp:coreProperties>
</file>