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26"/>
      </w:tblGrid>
      <w:tr w:rsidR="005A035A" w:rsidRPr="00CF30EA" w14:paraId="1EDFEDFD" w14:textId="77777777" w:rsidTr="00B66C1A">
        <w:tc>
          <w:tcPr>
            <w:tcW w:w="9070" w:type="dxa"/>
            <w:tcBorders>
              <w:top w:val="nil"/>
              <w:left w:val="nil"/>
              <w:bottom w:val="nil"/>
              <w:right w:val="nil"/>
            </w:tcBorders>
          </w:tcPr>
          <w:p w14:paraId="05300942" w14:textId="6127F253" w:rsidR="005A035A" w:rsidRPr="00CF30EA" w:rsidRDefault="00B46E1E" w:rsidP="004B2DB3">
            <w:pPr>
              <w:pStyle w:val="HEADING1-NEW"/>
              <w:suppressLineNumbers/>
              <w:suppressAutoHyphens/>
              <w:ind w:left="0"/>
              <w:jc w:val="center"/>
              <w:rPr>
                <w:rStyle w:val="HEADING1NEW"/>
                <w:b/>
                <w:color w:val="auto"/>
                <w:sz w:val="36"/>
                <w:szCs w:val="36"/>
                <w:lang w:val="en-GB"/>
              </w:rPr>
            </w:pPr>
            <w:r w:rsidRPr="00CF30EA">
              <w:rPr>
                <w:lang w:val="en-GB"/>
              </w:rPr>
              <w:fldChar w:fldCharType="begin"/>
            </w:r>
            <w:r w:rsidRPr="00CF30EA">
              <w:rPr>
                <w:lang w:val="en-GB"/>
              </w:rPr>
              <w:instrText xml:space="preserve"> SET LIBEnFileName "C:\Documents and Settings\julia.powell\My Documents\IHO TSMAD\S100-0 main\IHO S-100 Main Oct 1 2007.doc" </w:instrText>
            </w:r>
            <w:r w:rsidRPr="00CF30EA">
              <w:rPr>
                <w:lang w:val="en-GB"/>
              </w:rPr>
              <w:fldChar w:fldCharType="separate"/>
            </w:r>
            <w:bookmarkStart w:id="0" w:name="LIBEnFileName"/>
            <w:r w:rsidRPr="00CF30EA">
              <w:rPr>
                <w:lang w:val="en-GB"/>
              </w:rPr>
              <w:t>C:\Documents and Settings\julia.powell\My Documents\IHO TSMAD\S100-0 main\IHO S-100 Main Oct 1 2007.doc</w:t>
            </w:r>
            <w:bookmarkEnd w:id="0"/>
            <w:r w:rsidRPr="00CF30EA">
              <w:rPr>
                <w:lang w:val="en-GB"/>
              </w:rPr>
              <w:fldChar w:fldCharType="end"/>
            </w:r>
            <w:r w:rsidRPr="00CF30EA">
              <w:rPr>
                <w:lang w:val="en-GB"/>
              </w:rPr>
              <w:fldChar w:fldCharType="begin"/>
            </w:r>
            <w:r w:rsidRPr="00CF30EA">
              <w:rPr>
                <w:lang w:val="en-GB"/>
              </w:rPr>
              <w:instrText xml:space="preserve"> SET DDHeadingPage1 "" </w:instrText>
            </w:r>
            <w:r w:rsidRPr="00CF30EA">
              <w:rPr>
                <w:lang w:val="en-GB"/>
              </w:rPr>
              <w:fldChar w:fldCharType="separate"/>
            </w:r>
            <w:bookmarkStart w:id="1" w:name="DDHeadingPage1"/>
            <w:bookmarkEnd w:id="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 "© ISO/IEC 2007 – All rights reserved" </w:instrText>
            </w:r>
            <w:r w:rsidRPr="00CF30EA">
              <w:rPr>
                <w:lang w:val="en-GB"/>
              </w:rPr>
              <w:fldChar w:fldCharType="separate"/>
            </w:r>
            <w:bookmarkStart w:id="2" w:name="DDOrganization"/>
            <w:r w:rsidRPr="00CF30EA">
              <w:rPr>
                <w:lang w:val="en-GB"/>
              </w:rPr>
              <w:t>© ISO/IEC 2007 – All rights reserved</w:t>
            </w:r>
            <w:bookmarkEnd w:id="2"/>
            <w:r w:rsidRPr="00CF30EA">
              <w:rPr>
                <w:lang w:val="en-GB"/>
              </w:rPr>
              <w:fldChar w:fldCharType="end"/>
            </w:r>
            <w:r w:rsidRPr="00CF30EA">
              <w:rPr>
                <w:lang w:val="en-GB"/>
              </w:rPr>
              <w:fldChar w:fldCharType="begin"/>
            </w:r>
            <w:r w:rsidRPr="00CF30EA">
              <w:rPr>
                <w:lang w:val="en-GB"/>
              </w:rPr>
              <w:instrText xml:space="preserve"> SET LibEnteteISO "ISO-IEC_" </w:instrText>
            </w:r>
            <w:r w:rsidRPr="00CF30EA">
              <w:rPr>
                <w:lang w:val="en-GB"/>
              </w:rPr>
              <w:fldChar w:fldCharType="separate"/>
            </w:r>
            <w:bookmarkStart w:id="3" w:name="LibEnteteISO"/>
            <w:r w:rsidRPr="00CF30EA">
              <w:rPr>
                <w:lang w:val="en-GB"/>
              </w:rPr>
              <w:t>ISO-IEC_</w:t>
            </w:r>
            <w:bookmarkEnd w:id="3"/>
            <w:r w:rsidRPr="00CF30EA">
              <w:rPr>
                <w:lang w:val="en-GB"/>
              </w:rPr>
              <w:fldChar w:fldCharType="end"/>
            </w:r>
            <w:r w:rsidRPr="00CF30EA">
              <w:rPr>
                <w:lang w:val="en-GB"/>
              </w:rPr>
              <w:fldChar w:fldCharType="begin"/>
            </w:r>
            <w:r w:rsidRPr="00CF30EA">
              <w:rPr>
                <w:lang w:val="en-GB"/>
              </w:rPr>
              <w:instrText xml:space="preserve"> SET LIBTypeTitreISO " 63" </w:instrText>
            </w:r>
            <w:r w:rsidRPr="00CF30EA">
              <w:rPr>
                <w:lang w:val="en-GB"/>
              </w:rPr>
              <w:fldChar w:fldCharType="separate"/>
            </w:r>
            <w:bookmarkStart w:id="4" w:name="LIBTypeTitreISO"/>
            <w:r w:rsidRPr="00CF30EA">
              <w:rPr>
                <w:lang w:val="en-GB"/>
              </w:rPr>
              <w:t xml:space="preserve"> 63</w:t>
            </w:r>
            <w:bookmarkEnd w:id="4"/>
            <w:r w:rsidRPr="00CF30EA">
              <w:rPr>
                <w:lang w:val="en-GB"/>
              </w:rPr>
              <w:fldChar w:fldCharType="end"/>
            </w:r>
            <w:r w:rsidRPr="00CF30EA">
              <w:rPr>
                <w:lang w:val="en-GB"/>
              </w:rPr>
              <w:fldChar w:fldCharType="begin"/>
            </w:r>
            <w:r w:rsidRPr="00CF30EA">
              <w:rPr>
                <w:lang w:val="en-GB"/>
              </w:rPr>
              <w:instrText xml:space="preserve"> SET DDTITLE4 "Complementary element" </w:instrText>
            </w:r>
            <w:r w:rsidRPr="00CF30EA">
              <w:rPr>
                <w:lang w:val="en-GB"/>
              </w:rPr>
              <w:fldChar w:fldCharType="separate"/>
            </w:r>
            <w:bookmarkStart w:id="5" w:name="DDTITLE4"/>
            <w:r w:rsidRPr="00CF30EA">
              <w:rPr>
                <w:lang w:val="en-GB"/>
              </w:rPr>
              <w:t>Complementary element</w:t>
            </w:r>
            <w:bookmarkEnd w:id="5"/>
            <w:r w:rsidRPr="00CF30EA">
              <w:rPr>
                <w:lang w:val="en-GB"/>
              </w:rPr>
              <w:fldChar w:fldCharType="end"/>
            </w:r>
            <w:r w:rsidRPr="00CF30EA">
              <w:rPr>
                <w:lang w:val="en-GB"/>
              </w:rPr>
              <w:fldChar w:fldCharType="begin"/>
            </w:r>
            <w:r w:rsidRPr="00CF30EA">
              <w:rPr>
                <w:lang w:val="en-GB"/>
              </w:rPr>
              <w:instrText xml:space="preserve"> SET DDTITLE3 "Introductory element — Main element" </w:instrText>
            </w:r>
            <w:r w:rsidRPr="00CF30EA">
              <w:rPr>
                <w:lang w:val="en-GB"/>
              </w:rPr>
              <w:fldChar w:fldCharType="separate"/>
            </w:r>
            <w:bookmarkStart w:id="6" w:name="DDTITLE3"/>
            <w:r w:rsidRPr="00CF30EA">
              <w:rPr>
                <w:lang w:val="en-GB"/>
              </w:rPr>
              <w:t>Introductory element — Main element</w:t>
            </w:r>
            <w:bookmarkEnd w:id="6"/>
            <w:r w:rsidRPr="00CF30EA">
              <w:rPr>
                <w:lang w:val="en-GB"/>
              </w:rPr>
              <w:fldChar w:fldCharType="end"/>
            </w:r>
            <w:r w:rsidRPr="00CF30EA">
              <w:rPr>
                <w:lang w:val="en-GB"/>
              </w:rPr>
              <w:fldChar w:fldCharType="begin"/>
            </w:r>
            <w:r w:rsidRPr="00CF30EA">
              <w:rPr>
                <w:lang w:val="en-GB"/>
              </w:rPr>
              <w:instrText xml:space="preserve"> SET DDTITLE2 "Élément introductif — Élément central — Élément complémentaire" </w:instrText>
            </w:r>
            <w:r w:rsidRPr="00CF30EA">
              <w:rPr>
                <w:lang w:val="en-GB"/>
              </w:rPr>
              <w:fldChar w:fldCharType="separate"/>
            </w:r>
            <w:bookmarkStart w:id="7" w:name="DDTITLE2"/>
            <w:r w:rsidRPr="00CF30EA">
              <w:rPr>
                <w:lang w:val="en-GB"/>
              </w:rPr>
              <w:t>Élément introductif — Élément central — Élément complémentaire</w:t>
            </w:r>
            <w:bookmarkEnd w:id="7"/>
            <w:r w:rsidRPr="00CF30EA">
              <w:rPr>
                <w:lang w:val="en-GB"/>
              </w:rPr>
              <w:fldChar w:fldCharType="end"/>
            </w:r>
            <w:r w:rsidRPr="00CF30EA">
              <w:rPr>
                <w:lang w:val="en-GB"/>
              </w:rPr>
              <w:fldChar w:fldCharType="begin"/>
            </w:r>
            <w:r w:rsidRPr="00CF30EA">
              <w:rPr>
                <w:lang w:val="en-GB"/>
              </w:rPr>
              <w:instrText xml:space="preserve"> SET DDTITLE1 "Introductory element — Main element — Complementary element" </w:instrText>
            </w:r>
            <w:r w:rsidRPr="00CF30EA">
              <w:rPr>
                <w:lang w:val="en-GB"/>
              </w:rPr>
              <w:fldChar w:fldCharType="separate"/>
            </w:r>
            <w:bookmarkStart w:id="8" w:name="DDTITLE1"/>
            <w:r w:rsidRPr="00CF30EA">
              <w:rPr>
                <w:lang w:val="en-GB"/>
              </w:rPr>
              <w:t>Introductory element — Main element — Complementary element</w:t>
            </w:r>
            <w:bookmarkEnd w:id="8"/>
            <w:r w:rsidRPr="00CF30EA">
              <w:rPr>
                <w:lang w:val="en-GB"/>
              </w:rPr>
              <w:fldChar w:fldCharType="end"/>
            </w:r>
            <w:r w:rsidRPr="00CF30EA">
              <w:rPr>
                <w:lang w:val="en-GB"/>
              </w:rPr>
              <w:fldChar w:fldCharType="begin"/>
            </w:r>
            <w:r w:rsidRPr="00CF30EA">
              <w:rPr>
                <w:lang w:val="en-GB"/>
              </w:rPr>
              <w:instrText xml:space="preserve"> SET DDDocLanguage "E" </w:instrText>
            </w:r>
            <w:r w:rsidRPr="00CF30EA">
              <w:rPr>
                <w:lang w:val="en-GB"/>
              </w:rPr>
              <w:fldChar w:fldCharType="separate"/>
            </w:r>
            <w:bookmarkStart w:id="9" w:name="DDDocLanguage"/>
            <w:r w:rsidRPr="00CF30EA">
              <w:rPr>
                <w:lang w:val="en-GB"/>
              </w:rPr>
              <w:t>E</w:t>
            </w:r>
            <w:bookmarkEnd w:id="9"/>
            <w:r w:rsidRPr="00CF30EA">
              <w:rPr>
                <w:lang w:val="en-GB"/>
              </w:rPr>
              <w:fldChar w:fldCharType="end"/>
            </w:r>
            <w:r w:rsidRPr="00CF30EA">
              <w:rPr>
                <w:lang w:val="en-GB"/>
              </w:rPr>
              <w:fldChar w:fldCharType="begin"/>
            </w:r>
            <w:r w:rsidRPr="00CF30EA">
              <w:rPr>
                <w:lang w:val="en-GB"/>
              </w:rPr>
              <w:instrText xml:space="preserve"> SET DDWorkDocDate "2007-10-2" </w:instrText>
            </w:r>
            <w:r w:rsidRPr="00CF30EA">
              <w:rPr>
                <w:lang w:val="en-GB"/>
              </w:rPr>
              <w:fldChar w:fldCharType="separate"/>
            </w:r>
            <w:bookmarkStart w:id="10" w:name="DDWorkDocDate"/>
            <w:r w:rsidRPr="00CF30EA">
              <w:rPr>
                <w:lang w:val="en-GB"/>
              </w:rPr>
              <w:t>2007-10-2</w:t>
            </w:r>
            <w:bookmarkEnd w:id="10"/>
            <w:r w:rsidRPr="00CF30EA">
              <w:rPr>
                <w:lang w:val="en-GB"/>
              </w:rPr>
              <w:fldChar w:fldCharType="end"/>
            </w:r>
            <w:r w:rsidRPr="00CF30EA">
              <w:rPr>
                <w:lang w:val="en-GB"/>
              </w:rPr>
              <w:fldChar w:fldCharType="begin"/>
            </w:r>
            <w:r w:rsidRPr="00CF30EA">
              <w:rPr>
                <w:lang w:val="en-GB"/>
              </w:rPr>
              <w:instrText xml:space="preserve"> SET DDDocStage "" </w:instrText>
            </w:r>
            <w:r w:rsidRPr="00CF30EA">
              <w:rPr>
                <w:lang w:val="en-GB"/>
              </w:rPr>
              <w:fldChar w:fldCharType="separate"/>
            </w:r>
            <w:bookmarkStart w:id="11" w:name="DDDocStage"/>
            <w:bookmarkEnd w:id="1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DDOrganization3 "ISO/IEC" </w:instrText>
            </w:r>
            <w:r w:rsidRPr="00CF30EA">
              <w:rPr>
                <w:lang w:val="en-GB"/>
              </w:rPr>
              <w:fldChar w:fldCharType="separate"/>
            </w:r>
            <w:bookmarkStart w:id="12" w:name="DDOrganization3"/>
            <w:r w:rsidRPr="00CF30EA">
              <w:rPr>
                <w:lang w:val="en-GB"/>
              </w:rPr>
              <w:t>ISO/IEC</w:t>
            </w:r>
            <w:bookmarkEnd w:id="12"/>
            <w:r w:rsidRPr="00CF30EA">
              <w:rPr>
                <w:lang w:val="en-GB"/>
              </w:rPr>
              <w:fldChar w:fldCharType="end"/>
            </w:r>
            <w:r w:rsidRPr="00CF30EA">
              <w:rPr>
                <w:lang w:val="en-GB"/>
              </w:rPr>
              <w:fldChar w:fldCharType="begin"/>
            </w:r>
            <w:r w:rsidRPr="00CF30EA">
              <w:rPr>
                <w:lang w:val="en-GB"/>
              </w:rPr>
              <w:instrText xml:space="preserve"> SET DDOrganization1 "ISO/IEC " </w:instrText>
            </w:r>
            <w:r w:rsidRPr="00CF30EA">
              <w:rPr>
                <w:lang w:val="en-GB"/>
              </w:rPr>
              <w:fldChar w:fldCharType="separate"/>
            </w:r>
            <w:bookmarkStart w:id="13" w:name="DDOrganization1"/>
            <w:r w:rsidRPr="00CF30EA">
              <w:rPr>
                <w:lang w:val="en-GB"/>
              </w:rPr>
              <w:t>ISO/IEC </w:t>
            </w:r>
            <w:bookmarkEnd w:id="13"/>
            <w:r w:rsidRPr="00CF30EA">
              <w:rPr>
                <w:lang w:val="en-GB"/>
              </w:rPr>
              <w:fldChar w:fldCharType="end"/>
            </w:r>
            <w:r w:rsidRPr="00CF30EA">
              <w:rPr>
                <w:lang w:val="en-GB"/>
              </w:rPr>
              <w:fldChar w:fldCharType="begin"/>
            </w:r>
            <w:r w:rsidRPr="00CF30EA">
              <w:rPr>
                <w:lang w:val="en-GB"/>
              </w:rPr>
              <w:instrText xml:space="preserve"> SET DDBASEYEAR "" </w:instrText>
            </w:r>
            <w:r w:rsidRPr="00CF30EA">
              <w:rPr>
                <w:lang w:val="en-GB"/>
              </w:rPr>
              <w:fldChar w:fldCharType="separate"/>
            </w:r>
            <w:bookmarkStart w:id="14" w:name="DDBASEYEAR"/>
            <w:bookmarkEnd w:id="1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DDAmno "" </w:instrText>
            </w:r>
            <w:r w:rsidRPr="00CF30EA">
              <w:rPr>
                <w:lang w:val="en-GB"/>
              </w:rPr>
              <w:fldChar w:fldCharType="separate"/>
            </w:r>
            <w:bookmarkStart w:id="15" w:name="DDAmno"/>
            <w:bookmarkEnd w:id="1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DDDocSubType "" </w:instrText>
            </w:r>
            <w:r w:rsidRPr="00CF30EA">
              <w:rPr>
                <w:lang w:val="en-GB"/>
              </w:rPr>
              <w:fldChar w:fldCharType="separate"/>
            </w:r>
            <w:bookmarkStart w:id="16" w:name="DDDocSubType"/>
            <w:bookmarkEnd w:id="1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DDDocType "" </w:instrText>
            </w:r>
            <w:r w:rsidRPr="00CF30EA">
              <w:rPr>
                <w:lang w:val="en-GB"/>
              </w:rPr>
              <w:fldChar w:fldCharType="separate"/>
            </w:r>
            <w:bookmarkStart w:id="17" w:name="DDDocType"/>
            <w:bookmarkEnd w:id="1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DDpubYear "2007" </w:instrText>
            </w:r>
            <w:r w:rsidRPr="00CF30EA">
              <w:rPr>
                <w:lang w:val="en-GB"/>
              </w:rPr>
              <w:fldChar w:fldCharType="separate"/>
            </w:r>
            <w:bookmarkStart w:id="18" w:name="DDpubYear"/>
            <w:r w:rsidRPr="00CF30EA">
              <w:rPr>
                <w:lang w:val="en-GB"/>
              </w:rPr>
              <w:t>2007</w:t>
            </w:r>
            <w:bookmarkEnd w:id="18"/>
            <w:r w:rsidRPr="00CF30EA">
              <w:rPr>
                <w:lang w:val="en-GB"/>
              </w:rPr>
              <w:fldChar w:fldCharType="end"/>
            </w:r>
            <w:r w:rsidRPr="00CF30EA">
              <w:rPr>
                <w:lang w:val="en-GB"/>
              </w:rPr>
              <w:fldChar w:fldCharType="begin"/>
            </w:r>
            <w:r w:rsidRPr="00CF30EA">
              <w:rPr>
                <w:lang w:val="en-GB"/>
              </w:rPr>
              <w:instrText xml:space="preserve"> SET DDWorkDocNo "" </w:instrText>
            </w:r>
            <w:r w:rsidRPr="00CF30EA">
              <w:rPr>
                <w:lang w:val="en-GB"/>
              </w:rPr>
              <w:fldChar w:fldCharType="separate"/>
            </w:r>
            <w:bookmarkStart w:id="19" w:name="DDWorkDocNo"/>
            <w:bookmarkEnd w:id="1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DDRefNoPart "ISO/IEC " </w:instrText>
            </w:r>
            <w:r w:rsidRPr="00CF30EA">
              <w:rPr>
                <w:lang w:val="en-GB"/>
              </w:rPr>
              <w:fldChar w:fldCharType="separate"/>
            </w:r>
            <w:bookmarkStart w:id="20" w:name="DDRefNoPart"/>
            <w:r w:rsidRPr="00CF30EA">
              <w:rPr>
                <w:lang w:val="en-GB"/>
              </w:rPr>
              <w:t>ISO/IEC </w:t>
            </w:r>
            <w:bookmarkEnd w:id="20"/>
            <w:r w:rsidRPr="00CF30EA">
              <w:rPr>
                <w:lang w:val="en-GB"/>
              </w:rPr>
              <w:fldChar w:fldCharType="end"/>
            </w:r>
            <w:r w:rsidRPr="00CF30EA">
              <w:rPr>
                <w:lang w:val="en-GB"/>
              </w:rPr>
              <w:fldChar w:fldCharType="begin"/>
            </w:r>
            <w:r w:rsidRPr="00CF30EA">
              <w:rPr>
                <w:lang w:val="en-GB"/>
              </w:rPr>
              <w:instrText xml:space="preserve"> SET DDRefGen "ISO/IEC " </w:instrText>
            </w:r>
            <w:r w:rsidRPr="00CF30EA">
              <w:rPr>
                <w:lang w:val="en-GB"/>
              </w:rPr>
              <w:fldChar w:fldCharType="separate"/>
            </w:r>
            <w:bookmarkStart w:id="21" w:name="DDRefGen"/>
            <w:r w:rsidRPr="00CF30EA">
              <w:rPr>
                <w:lang w:val="en-GB"/>
              </w:rPr>
              <w:t>ISO/IEC </w:t>
            </w:r>
            <w:bookmarkEnd w:id="21"/>
            <w:r w:rsidRPr="00CF30EA">
              <w:rPr>
                <w:lang w:val="en-GB"/>
              </w:rPr>
              <w:fldChar w:fldCharType="end"/>
            </w:r>
            <w:r w:rsidRPr="00CF30EA">
              <w:rPr>
                <w:lang w:val="en-GB"/>
              </w:rPr>
              <w:fldChar w:fldCharType="begin"/>
            </w:r>
            <w:r w:rsidRPr="00CF30EA">
              <w:rPr>
                <w:lang w:val="en-GB"/>
              </w:rPr>
              <w:instrText xml:space="preserve"> SET DDRefNum "_(E)." </w:instrText>
            </w:r>
            <w:r w:rsidRPr="00CF30EA">
              <w:rPr>
                <w:lang w:val="en-GB"/>
              </w:rPr>
              <w:fldChar w:fldCharType="separate"/>
            </w:r>
            <w:bookmarkStart w:id="22" w:name="DDRefNum"/>
            <w:r w:rsidRPr="00CF30EA">
              <w:rPr>
                <w:lang w:val="en-GB"/>
              </w:rPr>
              <w:t>_(E).</w:t>
            </w:r>
            <w:bookmarkEnd w:id="22"/>
            <w:r w:rsidRPr="00CF30EA">
              <w:rPr>
                <w:lang w:val="en-GB"/>
              </w:rPr>
              <w:fldChar w:fldCharType="end"/>
            </w:r>
            <w:r w:rsidRPr="00CF30EA">
              <w:rPr>
                <w:lang w:val="en-GB"/>
              </w:rPr>
              <w:fldChar w:fldCharType="begin"/>
            </w:r>
            <w:r w:rsidRPr="00CF30EA">
              <w:rPr>
                <w:lang w:val="en-GB"/>
              </w:rPr>
              <w:instrText xml:space="preserve"> SET DDSCSecr "" </w:instrText>
            </w:r>
            <w:r w:rsidRPr="00CF30EA">
              <w:rPr>
                <w:lang w:val="en-GB"/>
              </w:rPr>
              <w:fldChar w:fldCharType="separate"/>
            </w:r>
            <w:bookmarkStart w:id="23" w:name="DDSCSecr"/>
            <w:bookmarkEnd w:id="2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DDSecr "" </w:instrText>
            </w:r>
            <w:r w:rsidRPr="00CF30EA">
              <w:rPr>
                <w:lang w:val="en-GB"/>
              </w:rPr>
              <w:fldChar w:fldCharType="separate"/>
            </w:r>
            <w:bookmarkStart w:id="24" w:name="DDSecr"/>
            <w:bookmarkEnd w:id="2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DDSCTitle "" </w:instrText>
            </w:r>
            <w:r w:rsidRPr="00CF30EA">
              <w:rPr>
                <w:lang w:val="en-GB"/>
              </w:rPr>
              <w:fldChar w:fldCharType="separate"/>
            </w:r>
            <w:bookmarkStart w:id="25" w:name="DDSCTitle"/>
            <w:bookmarkEnd w:id="2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DDTCTitle "" </w:instrText>
            </w:r>
            <w:r w:rsidRPr="00CF30EA">
              <w:rPr>
                <w:lang w:val="en-GB"/>
              </w:rPr>
              <w:fldChar w:fldCharType="separate"/>
            </w:r>
            <w:bookmarkStart w:id="26" w:name="DDTCTitle"/>
            <w:bookmarkEnd w:id="2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DDWGNum "" </w:instrText>
            </w:r>
            <w:r w:rsidRPr="00CF30EA">
              <w:rPr>
                <w:lang w:val="en-GB"/>
              </w:rPr>
              <w:fldChar w:fldCharType="separate"/>
            </w:r>
            <w:bookmarkStart w:id="27" w:name="DDWGNum"/>
            <w:bookmarkEnd w:id="2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DDSCNum "" </w:instrText>
            </w:r>
            <w:r w:rsidRPr="00CF30EA">
              <w:rPr>
                <w:lang w:val="en-GB"/>
              </w:rPr>
              <w:fldChar w:fldCharType="separate"/>
            </w:r>
            <w:bookmarkStart w:id="28" w:name="DDSCNum"/>
            <w:bookmarkEnd w:id="2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DDTCNum "" </w:instrText>
            </w:r>
            <w:r w:rsidRPr="00CF30EA">
              <w:rPr>
                <w:lang w:val="en-GB"/>
              </w:rPr>
              <w:fldChar w:fldCharType="separate"/>
            </w:r>
            <w:bookmarkStart w:id="29" w:name="DDTCNum"/>
            <w:bookmarkEnd w:id="2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LIBLANG " 2" </w:instrText>
            </w:r>
            <w:r w:rsidRPr="00CF30EA">
              <w:rPr>
                <w:lang w:val="en-GB"/>
              </w:rPr>
              <w:fldChar w:fldCharType="separate"/>
            </w:r>
            <w:bookmarkStart w:id="30" w:name="LIBLANG"/>
            <w:r w:rsidRPr="00CF30EA">
              <w:rPr>
                <w:lang w:val="en-GB"/>
              </w:rPr>
              <w:t xml:space="preserve"> 2</w:t>
            </w:r>
            <w:bookmarkEnd w:id="30"/>
            <w:r w:rsidRPr="00CF30EA">
              <w:rPr>
                <w:lang w:val="en-GB"/>
              </w:rPr>
              <w:fldChar w:fldCharType="end"/>
            </w:r>
            <w:r w:rsidRPr="00CF30EA">
              <w:rPr>
                <w:lang w:val="en-GB"/>
              </w:rPr>
              <w:fldChar w:fldCharType="begin"/>
            </w:r>
            <w:r w:rsidRPr="00CF30EA">
              <w:rPr>
                <w:lang w:val="en-GB"/>
              </w:rPr>
              <w:instrText xml:space="preserve"> SET libH2NAME "Heading 2" </w:instrText>
            </w:r>
            <w:r w:rsidRPr="00CF30EA">
              <w:rPr>
                <w:lang w:val="en-GB"/>
              </w:rPr>
              <w:fldChar w:fldCharType="separate"/>
            </w:r>
            <w:bookmarkStart w:id="31" w:name="libH2NAME"/>
            <w:r w:rsidRPr="00CF30EA">
              <w:rPr>
                <w:lang w:val="en-GB"/>
              </w:rPr>
              <w:t>Heading 2</w:t>
            </w:r>
            <w:bookmarkEnd w:id="31"/>
            <w:r w:rsidRPr="00CF30EA">
              <w:rPr>
                <w:lang w:val="en-GB"/>
              </w:rPr>
              <w:fldChar w:fldCharType="end"/>
            </w:r>
            <w:r w:rsidRPr="00CF30EA">
              <w:rPr>
                <w:lang w:val="en-GB"/>
              </w:rPr>
              <w:fldChar w:fldCharType="begin"/>
            </w:r>
            <w:r w:rsidRPr="00CF30EA">
              <w:rPr>
                <w:lang w:val="en-GB"/>
              </w:rPr>
              <w:instrText xml:space="preserve"> SET libH1NAME "Heading 1" </w:instrText>
            </w:r>
            <w:r w:rsidRPr="00CF30EA">
              <w:rPr>
                <w:lang w:val="en-GB"/>
              </w:rPr>
              <w:fldChar w:fldCharType="separate"/>
            </w:r>
            <w:bookmarkStart w:id="32" w:name="libH1NAME"/>
            <w:r w:rsidRPr="00CF30EA">
              <w:rPr>
                <w:lang w:val="en-GB"/>
              </w:rPr>
              <w:t>Heading 1</w:t>
            </w:r>
            <w:bookmarkEnd w:id="32"/>
            <w:r w:rsidRPr="00CF30EA">
              <w:rPr>
                <w:lang w:val="en-GB"/>
              </w:rPr>
              <w:fldChar w:fldCharType="end"/>
            </w:r>
            <w:r w:rsidRPr="00CF30EA">
              <w:rPr>
                <w:lang w:val="en-GB"/>
              </w:rPr>
              <w:fldChar w:fldCharType="begin"/>
            </w:r>
            <w:r w:rsidRPr="00CF30EA">
              <w:rPr>
                <w:lang w:val="en-GB"/>
              </w:rPr>
              <w:instrText xml:space="preserve"> SET LibDesc "" </w:instrText>
            </w:r>
            <w:r w:rsidRPr="00CF30EA">
              <w:rPr>
                <w:lang w:val="en-GB"/>
              </w:rPr>
              <w:fldChar w:fldCharType="separate"/>
            </w:r>
            <w:bookmarkStart w:id="33" w:name="LibDesc"/>
            <w:bookmarkEnd w:id="3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LibDescD "" </w:instrText>
            </w:r>
            <w:r w:rsidRPr="00CF30EA">
              <w:rPr>
                <w:lang w:val="en-GB"/>
              </w:rPr>
              <w:fldChar w:fldCharType="separate"/>
            </w:r>
            <w:bookmarkStart w:id="34" w:name="LibDescD"/>
            <w:bookmarkEnd w:id="3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LibDescE "" </w:instrText>
            </w:r>
            <w:r w:rsidRPr="00CF30EA">
              <w:rPr>
                <w:lang w:val="en-GB"/>
              </w:rPr>
              <w:fldChar w:fldCharType="separate"/>
            </w:r>
            <w:bookmarkStart w:id="35" w:name="LibDescE"/>
            <w:bookmarkEnd w:id="3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LibDescF "" </w:instrText>
            </w:r>
            <w:r w:rsidRPr="00CF30EA">
              <w:rPr>
                <w:lang w:val="en-GB"/>
              </w:rPr>
              <w:fldChar w:fldCharType="separate"/>
            </w:r>
            <w:bookmarkStart w:id="36" w:name="LibDescF"/>
            <w:bookmarkEnd w:id="3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NATSubVer "0" </w:instrText>
            </w:r>
            <w:r w:rsidRPr="00CF30EA">
              <w:rPr>
                <w:lang w:val="en-GB"/>
              </w:rPr>
              <w:fldChar w:fldCharType="separate"/>
            </w:r>
            <w:bookmarkStart w:id="37" w:name="NATSubVer"/>
            <w:r w:rsidRPr="00CF30EA">
              <w:rPr>
                <w:lang w:val="en-GB"/>
              </w:rPr>
              <w:t>0</w:t>
            </w:r>
            <w:bookmarkEnd w:id="37"/>
            <w:r w:rsidRPr="00CF30EA">
              <w:rPr>
                <w:lang w:val="en-GB"/>
              </w:rPr>
              <w:fldChar w:fldCharType="end"/>
            </w:r>
            <w:r w:rsidRPr="00CF30EA">
              <w:rPr>
                <w:lang w:val="en-GB"/>
              </w:rPr>
              <w:fldChar w:fldCharType="begin"/>
            </w:r>
            <w:r w:rsidRPr="00CF30EA">
              <w:rPr>
                <w:lang w:val="en-GB"/>
              </w:rPr>
              <w:instrText xml:space="preserve"> SET CENSubVer "2" </w:instrText>
            </w:r>
            <w:r w:rsidRPr="00CF30EA">
              <w:rPr>
                <w:lang w:val="en-GB"/>
              </w:rPr>
              <w:fldChar w:fldCharType="separate"/>
            </w:r>
            <w:bookmarkStart w:id="38" w:name="CENSubVer"/>
            <w:r w:rsidRPr="00CF30EA">
              <w:rPr>
                <w:lang w:val="en-GB"/>
              </w:rPr>
              <w:t>2</w:t>
            </w:r>
            <w:bookmarkEnd w:id="38"/>
            <w:r w:rsidRPr="00CF30EA">
              <w:rPr>
                <w:lang w:val="en-GB"/>
              </w:rPr>
              <w:fldChar w:fldCharType="end"/>
            </w:r>
            <w:r w:rsidRPr="00CF30EA">
              <w:rPr>
                <w:lang w:val="en-GB"/>
              </w:rPr>
              <w:fldChar w:fldCharType="begin"/>
            </w:r>
            <w:r w:rsidRPr="00CF30EA">
              <w:rPr>
                <w:lang w:val="en-GB"/>
              </w:rPr>
              <w:instrText xml:space="preserve"> SET ISOSubVer "" </w:instrText>
            </w:r>
            <w:r w:rsidRPr="00CF30EA">
              <w:rPr>
                <w:lang w:val="en-GB"/>
              </w:rPr>
              <w:fldChar w:fldCharType="separate"/>
            </w:r>
            <w:bookmarkStart w:id="39" w:name="ISOSubVer"/>
            <w:bookmarkEnd w:id="3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LIBVerMSDN "STD Version 2.1c2" </w:instrText>
            </w:r>
            <w:r w:rsidRPr="00CF30EA">
              <w:rPr>
                <w:lang w:val="en-GB"/>
              </w:rPr>
              <w:fldChar w:fldCharType="separate"/>
            </w:r>
            <w:bookmarkStart w:id="40" w:name="LIBVerMSDN"/>
            <w:r w:rsidRPr="00CF30EA">
              <w:rPr>
                <w:lang w:val="en-GB"/>
              </w:rPr>
              <w:t>STD Version 2.1c2</w:t>
            </w:r>
            <w:bookmarkEnd w:id="40"/>
            <w:r w:rsidRPr="00CF30EA">
              <w:rPr>
                <w:lang w:val="en-GB"/>
              </w:rPr>
              <w:fldChar w:fldCharType="end"/>
            </w:r>
            <w:r w:rsidRPr="00CF30EA">
              <w:rPr>
                <w:lang w:val="en-GB"/>
              </w:rPr>
              <w:fldChar w:fldCharType="begin"/>
            </w:r>
            <w:r w:rsidRPr="00CF30EA">
              <w:rPr>
                <w:lang w:val="en-GB"/>
              </w:rPr>
              <w:instrText xml:space="preserve"> SET LIBStageCode "0" </w:instrText>
            </w:r>
            <w:r w:rsidRPr="00CF30EA">
              <w:rPr>
                <w:lang w:val="en-GB"/>
              </w:rPr>
              <w:fldChar w:fldCharType="separate"/>
            </w:r>
            <w:bookmarkStart w:id="41" w:name="LIBStageCode"/>
            <w:r w:rsidRPr="00CF30EA">
              <w:rPr>
                <w:lang w:val="en-GB"/>
              </w:rPr>
              <w:t>0</w:t>
            </w:r>
            <w:bookmarkEnd w:id="41"/>
            <w:r w:rsidRPr="00CF30EA">
              <w:rPr>
                <w:lang w:val="en-GB"/>
              </w:rPr>
              <w:fldChar w:fldCharType="end"/>
            </w:r>
            <w:r w:rsidRPr="00CF30EA">
              <w:rPr>
                <w:lang w:val="en-GB"/>
              </w:rPr>
              <w:fldChar w:fldCharType="begin"/>
            </w:r>
            <w:r w:rsidRPr="00CF30EA">
              <w:rPr>
                <w:lang w:val="en-GB"/>
              </w:rPr>
              <w:instrText xml:space="preserve"> SET LibRpl "" </w:instrText>
            </w:r>
            <w:r w:rsidRPr="00CF30EA">
              <w:rPr>
                <w:lang w:val="en-GB"/>
              </w:rPr>
              <w:fldChar w:fldCharType="separate"/>
            </w:r>
            <w:bookmarkStart w:id="42" w:name="LibRpl"/>
            <w:bookmarkEnd w:id="42"/>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LibICS "" </w:instrText>
            </w:r>
            <w:r w:rsidRPr="00CF30EA">
              <w:rPr>
                <w:lang w:val="en-GB"/>
              </w:rPr>
              <w:fldChar w:fldCharType="separate"/>
            </w:r>
            <w:bookmarkStart w:id="43" w:name="LibICS"/>
            <w:bookmarkEnd w:id="43"/>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 " 4" </w:instrText>
            </w:r>
            <w:r w:rsidRPr="00CF30EA">
              <w:rPr>
                <w:lang w:val="en-GB"/>
              </w:rPr>
              <w:fldChar w:fldCharType="separate"/>
            </w:r>
            <w:bookmarkStart w:id="44" w:name="LIBFIL"/>
            <w:r w:rsidRPr="00CF30EA">
              <w:rPr>
                <w:lang w:val="en-GB"/>
              </w:rPr>
              <w:t xml:space="preserve"> 4</w:t>
            </w:r>
            <w:bookmarkEnd w:id="44"/>
            <w:r w:rsidRPr="00CF30EA">
              <w:rPr>
                <w:lang w:val="en-GB"/>
              </w:rPr>
              <w:fldChar w:fldCharType="end"/>
            </w:r>
            <w:r w:rsidRPr="00CF30EA">
              <w:rPr>
                <w:lang w:val="en-GB"/>
              </w:rPr>
              <w:fldChar w:fldCharType="begin"/>
            </w:r>
            <w:r w:rsidRPr="00CF30EA">
              <w:rPr>
                <w:lang w:val="en-GB"/>
              </w:rPr>
              <w:instrText xml:space="preserve"> SET LIBFrFileName ""</w:instrText>
            </w:r>
            <w:r w:rsidRPr="00CF30EA">
              <w:rPr>
                <w:lang w:val="en-GB"/>
              </w:rPr>
              <w:fldChar w:fldCharType="separate"/>
            </w:r>
            <w:bookmarkStart w:id="45" w:name="LIBFrFileName"/>
            <w:bookmarkEnd w:id="4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LIBDeFileName ""</w:instrText>
            </w:r>
            <w:r w:rsidRPr="00CF30EA">
              <w:rPr>
                <w:lang w:val="en-GB"/>
              </w:rPr>
              <w:fldChar w:fldCharType="separate"/>
            </w:r>
            <w:bookmarkStart w:id="46" w:name="LIBDeFileName"/>
            <w:bookmarkEnd w:id="46"/>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LIBNatFileName ""</w:instrText>
            </w:r>
            <w:r w:rsidRPr="00CF30EA">
              <w:rPr>
                <w:lang w:val="en-GB"/>
              </w:rPr>
              <w:fldChar w:fldCharType="separate"/>
            </w:r>
            <w:bookmarkStart w:id="47" w:name="LIBNatFileName"/>
            <w:bookmarkEnd w:id="4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LIBFileOld "" </w:instrText>
            </w:r>
            <w:r w:rsidRPr="00CF30EA">
              <w:rPr>
                <w:lang w:val="en-GB"/>
              </w:rPr>
              <w:fldChar w:fldCharType="separate"/>
            </w:r>
            <w:bookmarkStart w:id="48" w:name="LIBFileOld"/>
            <w:bookmarkEnd w:id="4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LIBTypeTitreCEN "" </w:instrText>
            </w:r>
            <w:r w:rsidRPr="00CF30EA">
              <w:rPr>
                <w:lang w:val="en-GB"/>
              </w:rPr>
              <w:fldChar w:fldCharType="separate"/>
            </w:r>
            <w:bookmarkStart w:id="49" w:name="LIBTypeTitreCEN"/>
            <w:bookmarkStart w:id="50" w:name="LIBTypeTitre"/>
            <w:bookmarkEnd w:id="49"/>
            <w:bookmarkEnd w:id="50"/>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LIBTypeTitreNAT "" </w:instrText>
            </w:r>
            <w:r w:rsidRPr="00CF30EA">
              <w:rPr>
                <w:lang w:val="en-GB"/>
              </w:rPr>
              <w:fldChar w:fldCharType="separate"/>
            </w:r>
            <w:bookmarkStart w:id="51" w:name="LIBTypeTitreNAT"/>
            <w:bookmarkEnd w:id="51"/>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LibEnteteCEN "" </w:instrText>
            </w:r>
            <w:r w:rsidRPr="00CF30EA">
              <w:rPr>
                <w:lang w:val="en-GB"/>
              </w:rPr>
              <w:fldChar w:fldCharType="separate"/>
            </w:r>
            <w:bookmarkStart w:id="52" w:name="LibEnteteCEN"/>
            <w:bookmarkStart w:id="53" w:name="LibFileEnTete"/>
            <w:bookmarkStart w:id="54" w:name="LibEntete"/>
            <w:bookmarkEnd w:id="52"/>
            <w:bookmarkEnd w:id="53"/>
            <w:bookmarkEnd w:id="54"/>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LibEnteteNAT "" </w:instrText>
            </w:r>
            <w:r w:rsidRPr="00CF30EA">
              <w:rPr>
                <w:lang w:val="en-GB"/>
              </w:rPr>
              <w:fldChar w:fldCharType="separate"/>
            </w:r>
            <w:bookmarkStart w:id="55" w:name="LibEnteteNAT"/>
            <w:bookmarkEnd w:id="55"/>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LIBASynchroVF "" </w:instrText>
            </w:r>
            <w:r w:rsidRPr="00CF30EA">
              <w:rPr>
                <w:lang w:val="en-GB"/>
              </w:rPr>
              <w:fldChar w:fldCharType="separate"/>
            </w:r>
            <w:bookmarkStart w:id="56" w:name="LIBASynchro"/>
            <w:bookmarkStart w:id="57" w:name="LIBASynchroVF"/>
            <w:bookmarkEnd w:id="56"/>
            <w:bookmarkEnd w:id="57"/>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LIBASynchroVE "" </w:instrText>
            </w:r>
            <w:r w:rsidRPr="00CF30EA">
              <w:rPr>
                <w:lang w:val="en-GB"/>
              </w:rPr>
              <w:fldChar w:fldCharType="separate"/>
            </w:r>
            <w:bookmarkStart w:id="58" w:name="LIBASynchroVE"/>
            <w:bookmarkEnd w:id="58"/>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LIBASynchroVD "" </w:instrText>
            </w:r>
            <w:r w:rsidRPr="00CF30EA">
              <w:rPr>
                <w:lang w:val="en-GB"/>
              </w:rPr>
              <w:fldChar w:fldCharType="separate"/>
            </w:r>
            <w:bookmarkStart w:id="59" w:name="LIBASynchroVD"/>
            <w:bookmarkEnd w:id="59"/>
            <w:r w:rsidRPr="00CF30EA">
              <w:rPr>
                <w:lang w:val="en-GB"/>
              </w:rPr>
              <w:t xml:space="preserve"> </w:t>
            </w:r>
            <w:r w:rsidRPr="00CF30EA">
              <w:rPr>
                <w:lang w:val="en-GB"/>
              </w:rPr>
              <w:fldChar w:fldCharType="end"/>
            </w:r>
            <w:r w:rsidRPr="00CF30EA">
              <w:rPr>
                <w:lang w:val="en-GB"/>
              </w:rPr>
              <w:fldChar w:fldCharType="begin"/>
            </w:r>
            <w:r w:rsidRPr="00CF30EA">
              <w:rPr>
                <w:lang w:val="en-GB"/>
              </w:rPr>
              <w:instrText xml:space="preserve"> SET DDEditionNo "" </w:instrText>
            </w:r>
            <w:r w:rsidRPr="00CF30EA">
              <w:rPr>
                <w:lang w:val="en-GB"/>
              </w:rPr>
              <w:fldChar w:fldCharType="separate"/>
            </w:r>
            <w:bookmarkStart w:id="60" w:name="DDEditionNo"/>
            <w:bookmarkEnd w:id="60"/>
            <w:r w:rsidRPr="00CF30EA">
              <w:rPr>
                <w:lang w:val="en-GB"/>
              </w:rPr>
              <w:t xml:space="preserve"> </w:t>
            </w:r>
            <w:r w:rsidRPr="00CF30EA">
              <w:rPr>
                <w:lang w:val="en-GB"/>
              </w:rPr>
              <w:fldChar w:fldCharType="end"/>
            </w:r>
            <w:bookmarkStart w:id="61" w:name="_Toc173128083"/>
            <w:bookmarkStart w:id="62" w:name="_Toc173128202"/>
          </w:p>
        </w:tc>
      </w:tr>
      <w:tr w:rsidR="005A035A" w:rsidRPr="00CF30EA" w14:paraId="6443125E" w14:textId="77777777" w:rsidTr="00B66C1A">
        <w:tc>
          <w:tcPr>
            <w:tcW w:w="9070" w:type="dxa"/>
            <w:tcBorders>
              <w:top w:val="nil"/>
              <w:left w:val="nil"/>
              <w:bottom w:val="nil"/>
              <w:right w:val="nil"/>
            </w:tcBorders>
          </w:tcPr>
          <w:p w14:paraId="0FB9C18E" w14:textId="77777777" w:rsidR="005A035A" w:rsidRPr="00CF30EA" w:rsidRDefault="005A035A" w:rsidP="004B2DB3">
            <w:pPr>
              <w:pStyle w:val="HEADING1-NEW"/>
              <w:suppressLineNumbers/>
              <w:suppressAutoHyphens/>
              <w:ind w:left="0"/>
              <w:jc w:val="center"/>
              <w:rPr>
                <w:rStyle w:val="HEADING1NEW"/>
                <w:b/>
                <w:color w:val="auto"/>
                <w:sz w:val="36"/>
                <w:szCs w:val="36"/>
                <w:lang w:val="en-GB"/>
              </w:rPr>
            </w:pPr>
          </w:p>
        </w:tc>
      </w:tr>
      <w:tr w:rsidR="005A035A" w:rsidRPr="00CF30EA" w14:paraId="1E4ED1C0" w14:textId="77777777" w:rsidTr="00B66C1A">
        <w:tc>
          <w:tcPr>
            <w:tcW w:w="9070" w:type="dxa"/>
            <w:tcBorders>
              <w:top w:val="nil"/>
              <w:left w:val="nil"/>
              <w:bottom w:val="nil"/>
              <w:right w:val="nil"/>
            </w:tcBorders>
          </w:tcPr>
          <w:p w14:paraId="7C24794F"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r w:rsidR="005A035A" w:rsidRPr="00CF30EA" w14:paraId="0C0C5397" w14:textId="77777777" w:rsidTr="00B66C1A">
        <w:tc>
          <w:tcPr>
            <w:tcW w:w="9070" w:type="dxa"/>
            <w:tcBorders>
              <w:top w:val="nil"/>
              <w:left w:val="nil"/>
              <w:bottom w:val="nil"/>
              <w:right w:val="nil"/>
            </w:tcBorders>
          </w:tcPr>
          <w:p w14:paraId="50D16494" w14:textId="77777777" w:rsidR="005A035A" w:rsidRPr="00CF30EA" w:rsidRDefault="005A035A" w:rsidP="004B2DB3">
            <w:pPr>
              <w:pStyle w:val="HEADING1-NEW"/>
              <w:suppressLineNumbers/>
              <w:tabs>
                <w:tab w:val="left" w:pos="920"/>
                <w:tab w:val="left" w:pos="1560"/>
                <w:tab w:val="left" w:pos="2180"/>
                <w:tab w:val="left" w:pos="2820"/>
                <w:tab w:val="left" w:pos="3380"/>
                <w:tab w:val="left" w:pos="4080"/>
                <w:tab w:val="left" w:pos="6660"/>
                <w:tab w:val="left" w:pos="7300"/>
                <w:tab w:val="left" w:pos="7860"/>
                <w:tab w:val="left" w:pos="8560"/>
                <w:tab w:val="left" w:pos="9090"/>
              </w:tabs>
              <w:suppressAutoHyphens/>
              <w:ind w:left="0"/>
              <w:jc w:val="center"/>
              <w:rPr>
                <w:rStyle w:val="HEADING1NEW"/>
                <w:b/>
                <w:color w:val="auto"/>
                <w:sz w:val="36"/>
                <w:szCs w:val="36"/>
                <w:lang w:val="en-GB"/>
              </w:rPr>
            </w:pPr>
          </w:p>
        </w:tc>
      </w:tr>
    </w:tbl>
    <w:p w14:paraId="4FEF88D1" w14:textId="77777777" w:rsidR="005A035A" w:rsidRPr="00CF30EA" w:rsidRDefault="005A035A" w:rsidP="004B2DB3">
      <w:pPr>
        <w:suppressLineNumbers/>
        <w:rPr>
          <w:rFonts w:cs="Arial"/>
          <w:sz w:val="22"/>
          <w:lang w:val="en-GB"/>
        </w:rPr>
      </w:pPr>
      <w:r w:rsidRPr="00CF30EA">
        <w:rPr>
          <w:noProof/>
          <w:lang w:val="fr-FR" w:eastAsia="fr-FR"/>
        </w:rPr>
        <mc:AlternateContent>
          <mc:Choice Requires="wpg">
            <w:drawing>
              <wp:anchor distT="0" distB="0" distL="114300" distR="114300" simplePos="0" relativeHeight="251681792" behindDoc="0" locked="0" layoutInCell="1" allowOverlap="1" wp14:anchorId="1DD797EF" wp14:editId="72EC70C1">
                <wp:simplePos x="0" y="0"/>
                <wp:positionH relativeFrom="margin">
                  <wp:align>center</wp:align>
                </wp:positionH>
                <wp:positionV relativeFrom="paragraph">
                  <wp:posOffset>-2691130</wp:posOffset>
                </wp:positionV>
                <wp:extent cx="6530340" cy="9363710"/>
                <wp:effectExtent l="0" t="0" r="3810" b="8890"/>
                <wp:wrapNone/>
                <wp:docPr id="118" name="Groep 11"/>
                <wp:cNvGraphicFramePr/>
                <a:graphic xmlns:a="http://schemas.openxmlformats.org/drawingml/2006/main">
                  <a:graphicData uri="http://schemas.microsoft.com/office/word/2010/wordprocessingGroup">
                    <wpg:wgp>
                      <wpg:cNvGrpSpPr/>
                      <wpg:grpSpPr>
                        <a:xfrm>
                          <a:off x="0" y="0"/>
                          <a:ext cx="6530340" cy="9363710"/>
                          <a:chOff x="9874" y="28343"/>
                          <a:chExt cx="6530457" cy="9363850"/>
                        </a:xfrm>
                      </wpg:grpSpPr>
                      <wps:wsp>
                        <wps:cNvPr id="119" name="Tekstvak 2"/>
                        <wps:cNvSpPr txBox="1"/>
                        <wps:spPr>
                          <a:xfrm>
                            <a:off x="934605" y="28343"/>
                            <a:ext cx="705453" cy="880813"/>
                          </a:xfrm>
                          <a:prstGeom prst="rect">
                            <a:avLst/>
                          </a:prstGeom>
                          <a:solidFill>
                            <a:srgbClr val="F1EACA"/>
                          </a:solidFill>
                          <a:ln w="6350">
                            <a:noFill/>
                          </a:ln>
                        </wps:spPr>
                        <wps:txbx>
                          <w:txbxContent>
                            <w:p w14:paraId="1CDF0E05" w14:textId="52FA3E76" w:rsidR="009D0E32" w:rsidRPr="00B94B05" w:rsidRDefault="009D0E32" w:rsidP="00B66C1A">
                              <w:pPr>
                                <w:rPr>
                                  <w:rFonts w:cs="Arial"/>
                                  <w:b/>
                                </w:rPr>
                              </w:pPr>
                              <w:r w:rsidRPr="00B94B05">
                                <w:rPr>
                                  <w:rFonts w:cs="Arial"/>
                                  <w:b/>
                                </w:rPr>
                                <w:t>S-</w:t>
                              </w:r>
                              <w:r>
                                <w:rPr>
                                  <w:rFonts w:cs="Arial"/>
                                  <w:b/>
                                </w:rPr>
                                <w:t>1</w:t>
                              </w:r>
                              <w:r w:rsidR="00CE3512">
                                <w:rPr>
                                  <w:rFonts w:cs="Arial"/>
                                  <w:b/>
                                </w:rPr>
                                <w:t>58</w:t>
                              </w:r>
                            </w:p>
                          </w:txbxContent>
                        </wps:txbx>
                        <wps:bodyPr rot="0" spcFirstLastPara="0" vertOverflow="overflow" horzOverflow="overflow" vert="horz" wrap="none" lIns="180000" tIns="288000" rIns="180000" bIns="288000" numCol="1" spcCol="0" rtlCol="0" fromWordArt="0" anchor="ctr" anchorCtr="0" forceAA="0" compatLnSpc="1">
                          <a:prstTxWarp prst="textNoShape">
                            <a:avLst/>
                          </a:prstTxWarp>
                          <a:spAutoFit/>
                        </wps:bodyPr>
                      </wps:wsp>
                      <pic:pic xmlns:pic="http://schemas.openxmlformats.org/drawingml/2006/picture">
                        <pic:nvPicPr>
                          <pic:cNvPr id="120" name="Afbeelding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874" y="5873085"/>
                            <a:ext cx="934720" cy="927100"/>
                          </a:xfrm>
                          <a:prstGeom prst="rect">
                            <a:avLst/>
                          </a:prstGeom>
                        </pic:spPr>
                      </pic:pic>
                      <pic:pic xmlns:pic="http://schemas.openxmlformats.org/drawingml/2006/picture">
                        <pic:nvPicPr>
                          <pic:cNvPr id="121" name="Afbeelding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0510" y="6800193"/>
                            <a:ext cx="934085" cy="927100"/>
                          </a:xfrm>
                          <a:prstGeom prst="rect">
                            <a:avLst/>
                          </a:prstGeom>
                        </pic:spPr>
                      </pic:pic>
                      <pic:pic xmlns:pic="http://schemas.openxmlformats.org/drawingml/2006/picture">
                        <pic:nvPicPr>
                          <pic:cNvPr id="122" name="Afbeelding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945931" y="6800193"/>
                            <a:ext cx="927100" cy="927100"/>
                          </a:xfrm>
                          <a:prstGeom prst="rect">
                            <a:avLst/>
                          </a:prstGeom>
                        </pic:spPr>
                      </pic:pic>
                      <wps:wsp>
                        <wps:cNvPr id="123" name="Tekstvak 10"/>
                        <wps:cNvSpPr txBox="1"/>
                        <wps:spPr>
                          <a:xfrm>
                            <a:off x="3689131" y="6800193"/>
                            <a:ext cx="2851200" cy="2592000"/>
                          </a:xfrm>
                          <a:prstGeom prst="rect">
                            <a:avLst/>
                          </a:prstGeom>
                          <a:solidFill>
                            <a:srgbClr val="00AC9E"/>
                          </a:solidFill>
                          <a:ln w="6350">
                            <a:noFill/>
                          </a:ln>
                        </wps:spPr>
                        <wps:txbx>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wps:txbx>
                        <wps:bodyPr rot="0" spcFirstLastPara="0" vertOverflow="overflow" horzOverflow="overflow" vert="horz" wrap="square" lIns="180000" tIns="180000" rIns="180000" bIns="180000" numCol="1" spcCol="0" rtlCol="0" fromWordArt="0" anchor="b" anchorCtr="0" forceAA="0" compatLnSpc="1">
                          <a:prstTxWarp prst="textNoShape">
                            <a:avLst/>
                          </a:prstTxWarp>
                          <a:noAutofit/>
                        </wps:bodyPr>
                      </wps:wsp>
                      <wps:wsp>
                        <wps:cNvPr id="124" name="Tekstvak 1"/>
                        <wps:cNvSpPr txBox="1"/>
                        <wps:spPr>
                          <a:xfrm>
                            <a:off x="945931" y="756745"/>
                            <a:ext cx="5583600" cy="6040800"/>
                          </a:xfrm>
                          <a:prstGeom prst="rect">
                            <a:avLst/>
                          </a:prstGeom>
                          <a:solidFill>
                            <a:schemeClr val="lt1"/>
                          </a:solidFill>
                          <a:ln w="6350">
                            <a:solidFill>
                              <a:srgbClr val="001532"/>
                            </a:solidFill>
                          </a:ln>
                        </wps:spPr>
                        <wps:txbx>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2B8F5DCE" w:rsidR="00CE3512" w:rsidRDefault="00CE3512"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Validation Checks – Introduction and Structure</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6C865BBA" w14:textId="35BB69E6" w:rsidR="009D0E32"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0.1.0</w:t>
                              </w:r>
                              <w:r w:rsidR="00A1344B">
                                <w:rPr>
                                  <w:rFonts w:ascii="Arial" w:hAnsi="Arial" w:cs="HelveticaNeueLT Std Med"/>
                                  <w:b/>
                                  <w:color w:val="00004C"/>
                                  <w:sz w:val="28"/>
                                  <w:szCs w:val="28"/>
                                </w:rPr>
                                <w:t>-</w:t>
                              </w:r>
                              <w:r w:rsidR="00DE7780">
                                <w:rPr>
                                  <w:rFonts w:ascii="Arial" w:hAnsi="Arial" w:cs="HelveticaNeueLT Std Med"/>
                                  <w:b/>
                                  <w:color w:val="00004C"/>
                                  <w:sz w:val="28"/>
                                  <w:szCs w:val="28"/>
                                </w:rPr>
                                <w:t>20240823</w:t>
                              </w:r>
                            </w:p>
                            <w:p w14:paraId="7979CF00"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wps:txbx>
                        <wps:bodyPr rot="0" spcFirstLastPara="0" vertOverflow="overflow" horzOverflow="overflow" vert="horz" wrap="square" lIns="360000" tIns="360000" rIns="360000" bIns="36000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D797EF" id="Groep 11" o:spid="_x0000_s1026" style="position:absolute;left:0;text-align:left;margin-left:0;margin-top:-211.9pt;width:514.2pt;height:737.3pt;z-index:251681792;mso-position-horizontal:center;mso-position-horizontal-relative:margin;mso-width-relative:margin;mso-height-relative:margin" coordorigin="98,283" coordsize="65304,936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&#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">
                <v:shapetype id="_x0000_t202" coordsize="21600,21600" o:spt="202" path="m,l,21600r21600,l21600,xe">
                  <v:stroke joinstyle="miter"/>
                  <v:path gradientshapeok="t" o:connecttype="rect"/>
                </v:shapetype>
                <v:shape id="Tekstvak 2" o:spid="_x0000_s1027" type="#_x0000_t202" style="position:absolute;left:9346;top:283;width:7054;height:880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" fillcolor="#f1eaca" stroked="f" strokeweight=".5pt">
                  <v:textbox style="mso-fit-shape-to-text:t" inset="5mm,8mm,5mm,8mm">
                    <w:txbxContent>
                      <w:p w14:paraId="1CDF0E05" w14:textId="52FA3E76" w:rsidR="009D0E32" w:rsidRPr="00B94B05" w:rsidRDefault="009D0E32" w:rsidP="00B66C1A">
                        <w:pPr>
                          <w:rPr>
                            <w:rFonts w:cs="Arial"/>
                            <w:b/>
                          </w:rPr>
                        </w:pPr>
                        <w:r w:rsidRPr="00B94B05">
                          <w:rPr>
                            <w:rFonts w:cs="Arial"/>
                            <w:b/>
                          </w:rPr>
                          <w:t>S-</w:t>
                        </w:r>
                        <w:r>
                          <w:rPr>
                            <w:rFonts w:cs="Arial"/>
                            <w:b/>
                          </w:rPr>
                          <w:t>1</w:t>
                        </w:r>
                        <w:r w:rsidR="00CE3512">
                          <w:rPr>
                            <w:rFonts w:cs="Arial"/>
                            <w:b/>
                          </w:rPr>
                          <w:t>58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">
                  <v:imagedata r:id="rId11" o:title=""/>
                </v:shape>
                <v:shape id="Afbeelding 6" o:spid="_x0000_s1029" type="#_x0000_t75" style="position:absolute;left:105;top:68001;width:9340;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">
                  <v:imagedata r:id="rId12" o:title=""/>
                </v:shape>
                <v:shape id="Afbeelding 7" o:spid="_x0000_s1030" type="#_x0000_t75" style="position:absolute;left:9459;top:68001;width:9271;height:9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">
                  <v:imagedata r:id="rId13" o:title=""/>
                </v:shape>
                <v:shape id="Tekstvak 10" o:spid="_x0000_s1031" type="#_x0000_t202" style="position:absolute;left:36891;top:68001;width:28512;height:259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" fillcolor="#00ac9e" stroked="f" strokeweight=".5pt">
                  <v:textbox inset="5mm,5mm,5mm,5mm">
                    <w:txbxContent>
                      <w:p w14:paraId="3429A564"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Published by the</w:t>
                        </w:r>
                      </w:p>
                      <w:p w14:paraId="3CBAC36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International Hydrographic Organization</w:t>
                        </w:r>
                      </w:p>
                      <w:p w14:paraId="63E7D4C2"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4b quai Antoine 1</w:t>
                        </w:r>
                        <w:r w:rsidRPr="00343120">
                          <w:rPr>
                            <w:rFonts w:cs="Arial"/>
                            <w:color w:val="FFFFFF" w:themeColor="background1"/>
                            <w:sz w:val="16"/>
                            <w:szCs w:val="16"/>
                            <w:vertAlign w:val="superscript"/>
                            <w:lang w:val="fr-FR"/>
                          </w:rPr>
                          <w:t>er</w:t>
                        </w:r>
                      </w:p>
                      <w:p w14:paraId="4FD9FE1A" w14:textId="77777777" w:rsidR="009D0E32" w:rsidRPr="00343120" w:rsidRDefault="009D0E32" w:rsidP="00343120">
                        <w:pPr>
                          <w:spacing w:after="0"/>
                          <w:jc w:val="right"/>
                          <w:rPr>
                            <w:rFonts w:cs="Arial"/>
                            <w:color w:val="FFFFFF" w:themeColor="background1"/>
                            <w:sz w:val="16"/>
                            <w:szCs w:val="16"/>
                            <w:lang w:val="fr-FR"/>
                          </w:rPr>
                        </w:pPr>
                        <w:r w:rsidRPr="00343120">
                          <w:rPr>
                            <w:rFonts w:cs="Arial"/>
                            <w:color w:val="FFFFFF" w:themeColor="background1"/>
                            <w:sz w:val="16"/>
                            <w:szCs w:val="16"/>
                            <w:lang w:val="fr-FR"/>
                          </w:rPr>
                          <w:t>Principauté de Monaco</w:t>
                        </w:r>
                      </w:p>
                      <w:p w14:paraId="78F60D4C"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Tel: (377) 93.10.81.00</w:t>
                        </w:r>
                      </w:p>
                      <w:p w14:paraId="1269255B"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Fax: (377) 93.10.81.40</w:t>
                        </w:r>
                      </w:p>
                      <w:p w14:paraId="66CADA90"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info@iho.int</w:t>
                        </w:r>
                      </w:p>
                      <w:p w14:paraId="0F2FC399" w14:textId="77777777" w:rsidR="009D0E32" w:rsidRPr="00343120" w:rsidRDefault="009D0E32" w:rsidP="00343120">
                        <w:pPr>
                          <w:spacing w:after="0"/>
                          <w:jc w:val="right"/>
                          <w:rPr>
                            <w:rFonts w:cs="Arial"/>
                            <w:color w:val="FFFFFF" w:themeColor="background1"/>
                            <w:sz w:val="16"/>
                            <w:szCs w:val="16"/>
                          </w:rPr>
                        </w:pPr>
                        <w:r w:rsidRPr="00343120">
                          <w:rPr>
                            <w:rFonts w:cs="Arial"/>
                            <w:color w:val="FFFFFF" w:themeColor="background1"/>
                            <w:sz w:val="16"/>
                            <w:szCs w:val="16"/>
                          </w:rPr>
                          <w:t>www.iho.int</w:t>
                        </w:r>
                      </w:p>
                    </w:txbxContent>
                  </v:textbox>
                </v:shape>
                <v:shape id="Tekstvak 1" o:spid="_x0000_s1032" type="#_x0000_t202" style="position:absolute;left:9459;top:7567;width:55836;height:604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" fillcolor="white [3201]" strokecolor="#001532" strokeweight=".5pt">
                  <v:textbox inset="10mm,10mm,10mm,10mm">
                    <w:txbxContent>
                      <w:p w14:paraId="6BE622A8" w14:textId="77777777" w:rsidR="009D0E32" w:rsidRDefault="009D0E32" w:rsidP="007B1524">
                        <w:pPr>
                          <w:pStyle w:val="Basisalinea"/>
                          <w:suppressAutoHyphens/>
                          <w:spacing w:line="240" w:lineRule="auto"/>
                          <w:jc w:val="left"/>
                          <w:rPr>
                            <w:rFonts w:ascii="Arial" w:hAnsi="Arial" w:cs="HelveticaNeueLT Std Med"/>
                            <w:b/>
                            <w:color w:val="00004C"/>
                            <w:sz w:val="56"/>
                            <w:szCs w:val="56"/>
                          </w:rPr>
                        </w:pPr>
                      </w:p>
                      <w:p w14:paraId="6184C43D" w14:textId="2B8F5DCE" w:rsidR="00CE3512" w:rsidRDefault="00CE3512" w:rsidP="00343120">
                        <w:pPr>
                          <w:pStyle w:val="Basisalinea"/>
                          <w:suppressAutoHyphens/>
                          <w:spacing w:line="240" w:lineRule="auto"/>
                          <w:jc w:val="left"/>
                          <w:rPr>
                            <w:rFonts w:ascii="Arial" w:hAnsi="Arial" w:cs="HelveticaNeueLT Std Med"/>
                            <w:b/>
                            <w:color w:val="00004C"/>
                            <w:sz w:val="56"/>
                            <w:szCs w:val="56"/>
                          </w:rPr>
                        </w:pPr>
                        <w:r>
                          <w:rPr>
                            <w:rFonts w:ascii="Arial" w:hAnsi="Arial" w:cs="HelveticaNeueLT Std Med"/>
                            <w:b/>
                            <w:color w:val="00004C"/>
                            <w:sz w:val="56"/>
                            <w:szCs w:val="56"/>
                          </w:rPr>
                          <w:t>Validation Checks – Introduction and Structure</w:t>
                        </w:r>
                      </w:p>
                      <w:p w14:paraId="2F33AD26"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6C865BBA" w14:textId="35BB69E6" w:rsidR="009D0E32" w:rsidRPr="00FD27EE" w:rsidRDefault="00DB5C38" w:rsidP="00B66C1A">
                        <w:pPr>
                          <w:pStyle w:val="Basisalinea"/>
                          <w:suppressAutoHyphens/>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(Draft) </w:t>
                        </w:r>
                        <w:r w:rsidR="009D0E32">
                          <w:rPr>
                            <w:rFonts w:ascii="Arial" w:hAnsi="Arial" w:cs="HelveticaNeueLT Std Med"/>
                            <w:b/>
                            <w:color w:val="00004C"/>
                            <w:sz w:val="28"/>
                            <w:szCs w:val="28"/>
                          </w:rPr>
                          <w:t xml:space="preserve">Edition </w:t>
                        </w:r>
                        <w:r w:rsidR="00CE3512">
                          <w:rPr>
                            <w:rFonts w:ascii="Arial" w:hAnsi="Arial" w:cs="HelveticaNeueLT Std Med"/>
                            <w:b/>
                            <w:color w:val="00004C"/>
                            <w:sz w:val="28"/>
                            <w:szCs w:val="28"/>
                          </w:rPr>
                          <w:t>0.1.0</w:t>
                        </w:r>
                        <w:r w:rsidR="00A1344B">
                          <w:rPr>
                            <w:rFonts w:ascii="Arial" w:hAnsi="Arial" w:cs="HelveticaNeueLT Std Med"/>
                            <w:b/>
                            <w:color w:val="00004C"/>
                            <w:sz w:val="28"/>
                            <w:szCs w:val="28"/>
                          </w:rPr>
                          <w:t>-</w:t>
                        </w:r>
                        <w:r w:rsidR="00DE7780">
                          <w:rPr>
                            <w:rFonts w:ascii="Arial" w:hAnsi="Arial" w:cs="HelveticaNeueLT Std Med"/>
                            <w:b/>
                            <w:color w:val="00004C"/>
                            <w:sz w:val="28"/>
                            <w:szCs w:val="28"/>
                          </w:rPr>
                          <w:t>20240823</w:t>
                        </w:r>
                      </w:p>
                      <w:p w14:paraId="7979CF00"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51072A83" w14:textId="77777777" w:rsidR="009D0E32" w:rsidRDefault="009D0E32" w:rsidP="00B66C1A">
                        <w:pPr>
                          <w:pStyle w:val="Basisalinea"/>
                          <w:suppressAutoHyphens/>
                          <w:spacing w:line="240" w:lineRule="auto"/>
                          <w:rPr>
                            <w:rFonts w:ascii="Arial" w:hAnsi="Arial" w:cs="HelveticaNeueLT Std Med"/>
                            <w:b/>
                            <w:color w:val="00004C"/>
                            <w:sz w:val="56"/>
                            <w:szCs w:val="56"/>
                          </w:rPr>
                        </w:pPr>
                      </w:p>
                      <w:p w14:paraId="1AF6B2A4" w14:textId="77777777" w:rsidR="009D0E32" w:rsidRPr="00FD27EE" w:rsidRDefault="009D0E32" w:rsidP="00B66C1A">
                        <w:pPr>
                          <w:pStyle w:val="Basisalinea"/>
                          <w:suppressAutoHyphens/>
                          <w:spacing w:line="240" w:lineRule="auto"/>
                          <w:rPr>
                            <w:rFonts w:ascii="Arial" w:hAnsi="Arial" w:cs="HelveticaNeueLT Std Med"/>
                            <w:b/>
                            <w:color w:val="00004C"/>
                            <w:sz w:val="56"/>
                            <w:szCs w:val="56"/>
                          </w:rPr>
                        </w:pPr>
                      </w:p>
                    </w:txbxContent>
                  </v:textbox>
                </v:shape>
                <w10:wrap anchorx="margin"/>
              </v:group>
            </w:pict>
          </mc:Fallback>
        </mc:AlternateContent>
      </w:r>
      <w:r w:rsidRPr="00CF30EA">
        <w:rPr>
          <w:rStyle w:val="HEADING1NEW"/>
          <w:lang w:val="en-GB"/>
        </w:rPr>
        <w:br w:type="page"/>
      </w:r>
    </w:p>
    <w:p w14:paraId="3360A646" w14:textId="77777777" w:rsidR="005A035A" w:rsidRPr="00CF30EA" w:rsidRDefault="005A035A" w:rsidP="004B2DB3">
      <w:pPr>
        <w:suppressLineNumbers/>
        <w:rPr>
          <w:lang w:val="en-GB"/>
        </w:rPr>
      </w:pPr>
    </w:p>
    <w:bookmarkEnd w:id="61"/>
    <w:bookmarkEnd w:id="62"/>
    <w:p w14:paraId="693B2804" w14:textId="5E413DF5" w:rsidR="00B90C51" w:rsidRPr="00CF30EA" w:rsidRDefault="00B90C51" w:rsidP="004B2DB3">
      <w:pPr>
        <w:suppressLineNumbers/>
        <w:spacing w:line="240" w:lineRule="auto"/>
        <w:rPr>
          <w:sz w:val="28"/>
          <w:lang w:val="en-GB"/>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482"/>
      </w:tblGrid>
      <w:tr w:rsidR="00901B23" w:rsidRPr="00CF30EA" w14:paraId="62912993" w14:textId="77777777" w:rsidTr="00C94582">
        <w:tc>
          <w:tcPr>
            <w:tcW w:w="9253" w:type="dxa"/>
            <w:tcBorders>
              <w:top w:val="single" w:sz="4" w:space="0" w:color="000000"/>
            </w:tcBorders>
          </w:tcPr>
          <w:p w14:paraId="67D7F2F9" w14:textId="1713E546" w:rsidR="00901B23" w:rsidRPr="00CF30EA" w:rsidRDefault="00901B23" w:rsidP="004B2DB3">
            <w:pPr>
              <w:suppressLineNumbers/>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after="120" w:line="240" w:lineRule="auto"/>
              <w:jc w:val="center"/>
              <w:rPr>
                <w:rFonts w:ascii="Helvetica" w:hAnsi="Helvetica"/>
                <w:sz w:val="22"/>
                <w:lang w:val="en-GB"/>
              </w:rPr>
            </w:pPr>
            <w:r w:rsidRPr="00CF30EA">
              <w:rPr>
                <w:rFonts w:ascii="Helvetica" w:hAnsi="Helvetica" w:cs="Helvetica"/>
                <w:sz w:val="22"/>
                <w:lang w:val="en-GB"/>
              </w:rPr>
              <w:t xml:space="preserve">© </w:t>
            </w:r>
            <w:r w:rsidRPr="00CF30EA">
              <w:rPr>
                <w:rFonts w:ascii="Helvetica" w:hAnsi="Helvetica"/>
                <w:sz w:val="22"/>
                <w:lang w:val="en-GB"/>
              </w:rPr>
              <w:t>Copyright International Hydrographic Organization 202</w:t>
            </w:r>
            <w:r w:rsidR="00ED676B">
              <w:rPr>
                <w:rFonts w:ascii="Helvetica" w:hAnsi="Helvetica"/>
                <w:sz w:val="22"/>
                <w:lang w:val="en-GB"/>
              </w:rPr>
              <w:t>4</w:t>
            </w:r>
          </w:p>
        </w:tc>
      </w:tr>
      <w:tr w:rsidR="00901B23" w:rsidRPr="00CF30EA" w14:paraId="4C8B117E" w14:textId="77777777" w:rsidTr="00C94582">
        <w:tc>
          <w:tcPr>
            <w:tcW w:w="9253" w:type="dxa"/>
          </w:tcPr>
          <w:p w14:paraId="75F4D48D"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 xml:space="preserve">This work is copyright. Apart from any use permitted in accordance with the </w:t>
            </w:r>
            <w:hyperlink r:id="rId14" w:history="1">
              <w:r w:rsidRPr="00CF30EA">
                <w:rPr>
                  <w:rFonts w:eastAsia="Times New Roman" w:cs="Arial"/>
                  <w:lang w:val="en-GB"/>
                </w:rPr>
                <w:t>Berne Convention for the Protection of Literary and Artistic Works</w:t>
              </w:r>
            </w:hyperlink>
            <w:r w:rsidRPr="00CF30EA">
              <w:rPr>
                <w:rFonts w:eastAsia="Times New Roman" w:cs="Arial"/>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901B23" w:rsidRPr="00CF30EA" w14:paraId="21E2416A" w14:textId="77777777" w:rsidTr="00C94582">
        <w:tc>
          <w:tcPr>
            <w:tcW w:w="9253" w:type="dxa"/>
          </w:tcPr>
          <w:p w14:paraId="0E2AFAC0" w14:textId="77777777" w:rsidR="00901B23" w:rsidRPr="00CF30EA" w:rsidRDefault="00901B23" w:rsidP="004B2DB3">
            <w:pPr>
              <w:suppressLineNumbers/>
              <w:autoSpaceDE w:val="0"/>
              <w:autoSpaceDN w:val="0"/>
              <w:adjustRightInd w:val="0"/>
              <w:spacing w:before="120" w:after="120" w:line="240" w:lineRule="auto"/>
              <w:ind w:left="317" w:right="390"/>
              <w:rPr>
                <w:rFonts w:eastAsia="Times New Roman" w:cs="Arial"/>
                <w:lang w:val="en-GB"/>
              </w:rPr>
            </w:pPr>
            <w:r w:rsidRPr="00CF30EA">
              <w:rPr>
                <w:rFonts w:eastAsia="Times New Roman" w:cs="Arial"/>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901B23" w:rsidRPr="00CF30EA" w14:paraId="56493FBC" w14:textId="77777777" w:rsidTr="00C94582">
        <w:tc>
          <w:tcPr>
            <w:tcW w:w="9253" w:type="dxa"/>
          </w:tcPr>
          <w:p w14:paraId="7FF432AE" w14:textId="77777777" w:rsidR="00901B23" w:rsidRPr="00CF30EA" w:rsidRDefault="00901B23" w:rsidP="004B2DB3">
            <w:pPr>
              <w:suppressLineNumbers/>
              <w:autoSpaceDE w:val="0"/>
              <w:autoSpaceDN w:val="0"/>
              <w:adjustRightInd w:val="0"/>
              <w:spacing w:before="120" w:after="120" w:line="240" w:lineRule="auto"/>
              <w:ind w:left="317" w:right="390"/>
              <w:rPr>
                <w:rFonts w:cs="Arial"/>
                <w:lang w:val="en-GB"/>
              </w:rPr>
            </w:pPr>
            <w:r w:rsidRPr="00CF30EA">
              <w:rPr>
                <w:rFonts w:cs="Arial"/>
                <w:lang w:val="en-GB"/>
              </w:rPr>
              <w:t>In the event that this document or partial material from this document is reproduced, translated or distributed under the terms described above, the following statements are to be included:</w:t>
            </w:r>
          </w:p>
        </w:tc>
      </w:tr>
      <w:tr w:rsidR="00901B23" w:rsidRPr="00CF30EA" w14:paraId="664F9973" w14:textId="77777777" w:rsidTr="00C94582">
        <w:tc>
          <w:tcPr>
            <w:tcW w:w="9253" w:type="dxa"/>
          </w:tcPr>
          <w:p w14:paraId="531EF952"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901B23" w:rsidRPr="00CF30EA" w14:paraId="7341F232" w14:textId="77777777" w:rsidTr="00C94582">
        <w:trPr>
          <w:trHeight w:val="2312"/>
        </w:trPr>
        <w:tc>
          <w:tcPr>
            <w:tcW w:w="9253" w:type="dxa"/>
            <w:tcBorders>
              <w:bottom w:val="single" w:sz="4" w:space="0" w:color="000000"/>
            </w:tcBorders>
          </w:tcPr>
          <w:p w14:paraId="16BEC8BE" w14:textId="77777777" w:rsidR="00901B23" w:rsidRPr="00CF30EA" w:rsidRDefault="00901B23" w:rsidP="004B2DB3">
            <w:pPr>
              <w:suppressLineNumbers/>
              <w:autoSpaceDE w:val="0"/>
              <w:autoSpaceDN w:val="0"/>
              <w:adjustRightInd w:val="0"/>
              <w:spacing w:before="120" w:after="120" w:line="240" w:lineRule="auto"/>
              <w:ind w:left="600" w:right="924"/>
              <w:rPr>
                <w:rFonts w:ascii="Calibri" w:hAnsi="Calibri" w:cs="Arial"/>
                <w:i/>
                <w:lang w:val="en-GB"/>
              </w:rPr>
            </w:pPr>
            <w:r w:rsidRPr="00CF30EA">
              <w:rPr>
                <w:rFonts w:ascii="Calibri" w:hAnsi="Calibri" w:cs="Arial"/>
                <w:i/>
                <w:lang w:val="en-GB"/>
              </w:rPr>
              <w:t>“This [document/publication] is a translation of IHO [document/publication] [name]. The IHO has not checked this translation and therefore takes no responsibility for its accuracy. In case of doubt the source version of [name] in [language] should be consulted.”</w:t>
            </w:r>
          </w:p>
          <w:p w14:paraId="3027CD15" w14:textId="77777777" w:rsidR="00901B23" w:rsidRPr="00CF30EA" w:rsidRDefault="00901B23" w:rsidP="004B2DB3">
            <w:pPr>
              <w:suppressLineNumbers/>
              <w:autoSpaceDE w:val="0"/>
              <w:autoSpaceDN w:val="0"/>
              <w:adjustRightInd w:val="0"/>
              <w:spacing w:before="120" w:after="120" w:line="240" w:lineRule="auto"/>
              <w:ind w:left="366" w:right="924"/>
              <w:rPr>
                <w:rFonts w:cs="Arial"/>
                <w:lang w:val="en-GB"/>
              </w:rPr>
            </w:pPr>
            <w:r w:rsidRPr="00CF30EA">
              <w:rPr>
                <w:rFonts w:cs="Arial"/>
                <w:lang w:val="en-GB"/>
              </w:rPr>
              <w:t>The IHO Logo or other identifiers shall not be used in any derived product without prior written permission from the IHO Secretariat.</w:t>
            </w:r>
          </w:p>
          <w:p w14:paraId="01F370FB" w14:textId="77777777" w:rsidR="00901B23" w:rsidRPr="00CF30EA" w:rsidRDefault="00901B23" w:rsidP="004B2DB3">
            <w:pPr>
              <w:suppressLineNumbers/>
              <w:autoSpaceDE w:val="0"/>
              <w:autoSpaceDN w:val="0"/>
              <w:adjustRightInd w:val="0"/>
              <w:spacing w:before="120" w:after="120" w:line="240" w:lineRule="auto"/>
              <w:ind w:left="600" w:right="924"/>
              <w:rPr>
                <w:rFonts w:cs="Arial"/>
                <w:lang w:val="en-GB"/>
              </w:rPr>
            </w:pPr>
          </w:p>
        </w:tc>
      </w:tr>
    </w:tbl>
    <w:p w14:paraId="6CA9499C" w14:textId="29136CA1" w:rsidR="00B46E1E" w:rsidRPr="00CF30EA" w:rsidRDefault="00B46E1E" w:rsidP="004B2DB3">
      <w:pPr>
        <w:suppressLineNumbers/>
        <w:spacing w:line="240" w:lineRule="auto"/>
        <w:rPr>
          <w:sz w:val="28"/>
          <w:lang w:val="en-GB"/>
        </w:rPr>
      </w:pPr>
      <w:r w:rsidRPr="00CF30EA">
        <w:rPr>
          <w:sz w:val="28"/>
          <w:lang w:val="en-GB"/>
        </w:rPr>
        <w:br w:type="page"/>
      </w:r>
    </w:p>
    <w:p w14:paraId="53ACD97E" w14:textId="77777777" w:rsidR="00B943EE" w:rsidRPr="00CF30EA" w:rsidRDefault="00B943EE" w:rsidP="00B943EE">
      <w:pPr>
        <w:pStyle w:val="zzCover"/>
        <w:spacing w:before="360" w:after="120"/>
        <w:jc w:val="center"/>
        <w:rPr>
          <w:bCs/>
          <w:color w:val="auto"/>
          <w:lang w:val="en-GB"/>
        </w:rPr>
      </w:pPr>
      <w:bookmarkStart w:id="63" w:name="_Hlk162625566"/>
      <w:r w:rsidRPr="00CF30EA">
        <w:rPr>
          <w:bCs/>
          <w:color w:val="auto"/>
          <w:lang w:val="en-GB"/>
        </w:rPr>
        <w:lastRenderedPageBreak/>
        <w:t>Document History</w:t>
      </w:r>
    </w:p>
    <w:bookmarkEnd w:id="63"/>
    <w:p w14:paraId="292089DF" w14:textId="581F9DB1" w:rsidR="00B943EE" w:rsidRPr="00CF30EA" w:rsidRDefault="00B943EE" w:rsidP="00B943EE">
      <w:pPr>
        <w:spacing w:line="240" w:lineRule="auto"/>
        <w:rPr>
          <w:lang w:val="en-GB"/>
        </w:rPr>
      </w:pPr>
      <w:r w:rsidRPr="00CF30EA">
        <w:rPr>
          <w:lang w:val="en-GB"/>
        </w:rPr>
        <w:t xml:space="preserve">Changes to this Specification are coordinated by the </w:t>
      </w:r>
      <w:commentRangeStart w:id="64"/>
      <w:r w:rsidR="00DE7780">
        <w:rPr>
          <w:rFonts w:eastAsiaTheme="minorEastAsia" w:cs="Arial"/>
          <w:lang w:val="en-GB"/>
        </w:rPr>
        <w:t>S-100</w:t>
      </w:r>
      <w:r w:rsidRPr="00CF30EA">
        <w:rPr>
          <w:rFonts w:eastAsiaTheme="minorEastAsia" w:cs="Arial"/>
          <w:lang w:val="en-GB"/>
        </w:rPr>
        <w:t xml:space="preserve"> Working Group (</w:t>
      </w:r>
      <w:r w:rsidR="00DE7780">
        <w:rPr>
          <w:rFonts w:eastAsiaTheme="minorEastAsia" w:cs="Arial"/>
          <w:lang w:val="en-GB"/>
        </w:rPr>
        <w:t xml:space="preserve">S-100 </w:t>
      </w:r>
      <w:r w:rsidRPr="00CF30EA">
        <w:rPr>
          <w:rFonts w:eastAsiaTheme="minorEastAsia" w:cs="Arial"/>
          <w:lang w:val="en-GB"/>
        </w:rPr>
        <w:t>WG)</w:t>
      </w:r>
      <w:r w:rsidRPr="00CF30EA">
        <w:rPr>
          <w:lang w:val="en-GB"/>
        </w:rPr>
        <w:t xml:space="preserve">. </w:t>
      </w:r>
      <w:commentRangeEnd w:id="64"/>
      <w:r w:rsidR="00ED286C">
        <w:rPr>
          <w:rStyle w:val="CommentReference"/>
        </w:rPr>
        <w:commentReference w:id="64"/>
      </w:r>
      <w:r w:rsidRPr="00CF30EA">
        <w:rPr>
          <w:lang w:val="en-GB"/>
        </w:rPr>
        <w:t>New editions will be made available via the IHO web site. Maintenance of the Specification shall conform to IHO Resolution 2/2007 (as amended).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701"/>
        <w:gridCol w:w="2126"/>
        <w:gridCol w:w="3776"/>
      </w:tblGrid>
      <w:tr w:rsidR="002C775A" w:rsidRPr="00CF30EA" w14:paraId="61B80077" w14:textId="77777777" w:rsidTr="00B943EE">
        <w:trPr>
          <w:cantSplit/>
        </w:trPr>
        <w:tc>
          <w:tcPr>
            <w:tcW w:w="1413" w:type="dxa"/>
            <w:shd w:val="clear" w:color="auto" w:fill="D9D9D9" w:themeFill="background1" w:themeFillShade="D9"/>
          </w:tcPr>
          <w:p w14:paraId="5E7D1F6A" w14:textId="77777777" w:rsidR="002C775A" w:rsidRPr="00CF30EA" w:rsidRDefault="002C775A" w:rsidP="00B943EE">
            <w:pPr>
              <w:suppressLineNumbers/>
              <w:spacing w:before="60" w:after="60" w:line="240" w:lineRule="auto"/>
              <w:jc w:val="left"/>
              <w:rPr>
                <w:b/>
                <w:lang w:val="en-GB"/>
              </w:rPr>
            </w:pPr>
            <w:r w:rsidRPr="00CF30EA">
              <w:rPr>
                <w:b/>
                <w:lang w:val="en-GB"/>
              </w:rPr>
              <w:t>Version Number</w:t>
            </w:r>
          </w:p>
        </w:tc>
        <w:tc>
          <w:tcPr>
            <w:tcW w:w="1701" w:type="dxa"/>
            <w:shd w:val="clear" w:color="auto" w:fill="D9D9D9" w:themeFill="background1" w:themeFillShade="D9"/>
          </w:tcPr>
          <w:p w14:paraId="012B0113" w14:textId="77777777" w:rsidR="002C775A" w:rsidRPr="00CF30EA" w:rsidRDefault="002C775A" w:rsidP="00B943EE">
            <w:pPr>
              <w:suppressLineNumbers/>
              <w:spacing w:before="60" w:after="60" w:line="240" w:lineRule="auto"/>
              <w:jc w:val="left"/>
              <w:rPr>
                <w:b/>
                <w:lang w:val="en-GB"/>
              </w:rPr>
            </w:pPr>
            <w:r w:rsidRPr="00CF30EA">
              <w:rPr>
                <w:b/>
                <w:lang w:val="en-GB"/>
              </w:rPr>
              <w:t>Date</w:t>
            </w:r>
          </w:p>
        </w:tc>
        <w:tc>
          <w:tcPr>
            <w:tcW w:w="2126" w:type="dxa"/>
            <w:shd w:val="clear" w:color="auto" w:fill="D9D9D9" w:themeFill="background1" w:themeFillShade="D9"/>
          </w:tcPr>
          <w:p w14:paraId="69D4E807" w14:textId="77777777" w:rsidR="002C775A" w:rsidRPr="00CF30EA" w:rsidRDefault="002C775A" w:rsidP="00B943EE">
            <w:pPr>
              <w:suppressLineNumbers/>
              <w:spacing w:before="60" w:after="60" w:line="240" w:lineRule="auto"/>
              <w:jc w:val="left"/>
              <w:rPr>
                <w:b/>
                <w:lang w:val="en-GB"/>
              </w:rPr>
            </w:pPr>
            <w:r w:rsidRPr="00CF30EA">
              <w:rPr>
                <w:b/>
                <w:lang w:val="en-GB"/>
              </w:rPr>
              <w:t>Author</w:t>
            </w:r>
            <w:r w:rsidR="00DE494B" w:rsidRPr="00CF30EA">
              <w:rPr>
                <w:b/>
                <w:lang w:val="en-GB"/>
              </w:rPr>
              <w:t>/Editor</w:t>
            </w:r>
          </w:p>
        </w:tc>
        <w:tc>
          <w:tcPr>
            <w:tcW w:w="3776" w:type="dxa"/>
            <w:shd w:val="clear" w:color="auto" w:fill="D9D9D9" w:themeFill="background1" w:themeFillShade="D9"/>
          </w:tcPr>
          <w:p w14:paraId="27D6423E" w14:textId="77777777" w:rsidR="002C775A" w:rsidRPr="00CF30EA" w:rsidRDefault="002C775A" w:rsidP="00B943EE">
            <w:pPr>
              <w:suppressLineNumbers/>
              <w:spacing w:before="60" w:after="60" w:line="240" w:lineRule="auto"/>
              <w:jc w:val="left"/>
              <w:rPr>
                <w:b/>
                <w:lang w:val="en-GB"/>
              </w:rPr>
            </w:pPr>
            <w:r w:rsidRPr="00CF30EA">
              <w:rPr>
                <w:b/>
                <w:lang w:val="en-GB"/>
              </w:rPr>
              <w:t>Purpose</w:t>
            </w:r>
          </w:p>
        </w:tc>
      </w:tr>
      <w:tr w:rsidR="002C775A" w:rsidRPr="00CF30EA" w14:paraId="3549A661" w14:textId="77777777" w:rsidTr="00B943EE">
        <w:trPr>
          <w:cantSplit/>
        </w:trPr>
        <w:tc>
          <w:tcPr>
            <w:tcW w:w="1413" w:type="dxa"/>
            <w:shd w:val="clear" w:color="auto" w:fill="auto"/>
          </w:tcPr>
          <w:p w14:paraId="630BB21A" w14:textId="5202A1E3"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52BC8874" w14:textId="356A81CF"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25CBB165" w14:textId="2748F84E"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12612EB6" w14:textId="7657F46D" w:rsidR="002C775A" w:rsidRPr="00CF30EA" w:rsidRDefault="002C775A" w:rsidP="00B943EE">
            <w:pPr>
              <w:suppressLineNumbers/>
              <w:spacing w:before="60" w:after="60" w:line="240" w:lineRule="auto"/>
              <w:jc w:val="left"/>
              <w:rPr>
                <w:lang w:val="en-GB"/>
              </w:rPr>
            </w:pPr>
          </w:p>
        </w:tc>
      </w:tr>
      <w:tr w:rsidR="002C775A" w:rsidRPr="00CF30EA" w14:paraId="77B4FF3A" w14:textId="77777777" w:rsidTr="00B943EE">
        <w:trPr>
          <w:cantSplit/>
        </w:trPr>
        <w:tc>
          <w:tcPr>
            <w:tcW w:w="1413" w:type="dxa"/>
            <w:shd w:val="clear" w:color="auto" w:fill="auto"/>
          </w:tcPr>
          <w:p w14:paraId="65809BCC" w14:textId="1B323D16"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11E5C2AB" w14:textId="08576109"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3669E0A1" w14:textId="664536E2"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16DB5768" w14:textId="4A096A70" w:rsidR="002C775A" w:rsidRPr="00CF30EA" w:rsidRDefault="002C775A" w:rsidP="00B943EE">
            <w:pPr>
              <w:suppressLineNumbers/>
              <w:spacing w:before="60" w:after="60" w:line="240" w:lineRule="auto"/>
              <w:jc w:val="left"/>
              <w:rPr>
                <w:lang w:val="en-GB"/>
              </w:rPr>
            </w:pPr>
          </w:p>
        </w:tc>
      </w:tr>
      <w:tr w:rsidR="002C775A" w:rsidRPr="00CF30EA" w14:paraId="32FCDEB9" w14:textId="77777777" w:rsidTr="00B943EE">
        <w:trPr>
          <w:cantSplit/>
        </w:trPr>
        <w:tc>
          <w:tcPr>
            <w:tcW w:w="1413" w:type="dxa"/>
            <w:shd w:val="clear" w:color="auto" w:fill="auto"/>
          </w:tcPr>
          <w:p w14:paraId="75B05B17" w14:textId="2F402F46"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09A3677D" w14:textId="36D1F210"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5CC5C9B3" w14:textId="44C78F51"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2AD7C713" w14:textId="715E2BE9" w:rsidR="002C775A" w:rsidRPr="00CF30EA" w:rsidRDefault="002C775A" w:rsidP="00B943EE">
            <w:pPr>
              <w:suppressLineNumbers/>
              <w:spacing w:before="60" w:after="60" w:line="240" w:lineRule="auto"/>
              <w:jc w:val="left"/>
              <w:rPr>
                <w:lang w:val="en-GB"/>
              </w:rPr>
            </w:pPr>
          </w:p>
        </w:tc>
      </w:tr>
      <w:tr w:rsidR="002C775A" w:rsidRPr="00CF30EA" w14:paraId="7BAE32A2" w14:textId="77777777" w:rsidTr="00B943EE">
        <w:trPr>
          <w:cantSplit/>
        </w:trPr>
        <w:tc>
          <w:tcPr>
            <w:tcW w:w="1413" w:type="dxa"/>
            <w:shd w:val="clear" w:color="auto" w:fill="auto"/>
          </w:tcPr>
          <w:p w14:paraId="29F9293D" w14:textId="25F799CA"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56AFCE51" w14:textId="02F90313"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318AEC5E" w14:textId="732F91CB"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399A9E0D" w14:textId="4C6253A4" w:rsidR="002C775A" w:rsidRPr="00CF30EA" w:rsidRDefault="002C775A" w:rsidP="00B943EE">
            <w:pPr>
              <w:suppressLineNumbers/>
              <w:spacing w:before="60" w:after="60" w:line="240" w:lineRule="auto"/>
              <w:jc w:val="left"/>
              <w:rPr>
                <w:lang w:val="en-GB"/>
              </w:rPr>
            </w:pPr>
          </w:p>
        </w:tc>
      </w:tr>
      <w:tr w:rsidR="002C775A" w:rsidRPr="00CF30EA" w14:paraId="4F708FD5" w14:textId="77777777" w:rsidTr="00B943EE">
        <w:trPr>
          <w:cantSplit/>
        </w:trPr>
        <w:tc>
          <w:tcPr>
            <w:tcW w:w="1413" w:type="dxa"/>
            <w:shd w:val="clear" w:color="auto" w:fill="auto"/>
          </w:tcPr>
          <w:p w14:paraId="64D96FDA" w14:textId="64E20517"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04A4F9E8" w14:textId="1DE492D7"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3ECAC785" w14:textId="200C9609"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0455176E" w14:textId="26D3A278" w:rsidR="002C775A" w:rsidRPr="00CF30EA" w:rsidRDefault="002C775A" w:rsidP="00B943EE">
            <w:pPr>
              <w:suppressLineNumbers/>
              <w:spacing w:before="60" w:after="60" w:line="240" w:lineRule="auto"/>
              <w:jc w:val="left"/>
              <w:rPr>
                <w:lang w:val="en-GB"/>
              </w:rPr>
            </w:pPr>
          </w:p>
        </w:tc>
      </w:tr>
      <w:tr w:rsidR="002C775A" w:rsidRPr="00CF30EA" w14:paraId="73192FF4" w14:textId="77777777" w:rsidTr="00B943EE">
        <w:trPr>
          <w:cantSplit/>
        </w:trPr>
        <w:tc>
          <w:tcPr>
            <w:tcW w:w="1413" w:type="dxa"/>
            <w:shd w:val="clear" w:color="auto" w:fill="auto"/>
          </w:tcPr>
          <w:p w14:paraId="2C4AB30D" w14:textId="37CAE5BA" w:rsidR="002C775A" w:rsidRPr="00CF30EA" w:rsidRDefault="002C775A" w:rsidP="00B943EE">
            <w:pPr>
              <w:suppressLineNumbers/>
              <w:spacing w:before="60" w:after="60" w:line="240" w:lineRule="auto"/>
              <w:jc w:val="left"/>
              <w:rPr>
                <w:lang w:val="en-GB"/>
              </w:rPr>
            </w:pPr>
          </w:p>
        </w:tc>
        <w:tc>
          <w:tcPr>
            <w:tcW w:w="1701" w:type="dxa"/>
            <w:shd w:val="clear" w:color="auto" w:fill="auto"/>
          </w:tcPr>
          <w:p w14:paraId="48C3B6F0" w14:textId="66F7497B" w:rsidR="002C775A" w:rsidRPr="00CF30EA" w:rsidRDefault="002C775A" w:rsidP="00B943EE">
            <w:pPr>
              <w:suppressLineNumbers/>
              <w:spacing w:before="60" w:after="60" w:line="240" w:lineRule="auto"/>
              <w:jc w:val="left"/>
              <w:rPr>
                <w:lang w:val="en-GB"/>
              </w:rPr>
            </w:pPr>
          </w:p>
        </w:tc>
        <w:tc>
          <w:tcPr>
            <w:tcW w:w="2126" w:type="dxa"/>
            <w:shd w:val="clear" w:color="auto" w:fill="auto"/>
          </w:tcPr>
          <w:p w14:paraId="174DFE64" w14:textId="2BA7FF3B" w:rsidR="002C775A" w:rsidRPr="00CF30EA" w:rsidRDefault="002C775A" w:rsidP="00B943EE">
            <w:pPr>
              <w:suppressLineNumbers/>
              <w:spacing w:before="60" w:after="60" w:line="240" w:lineRule="auto"/>
              <w:jc w:val="left"/>
              <w:rPr>
                <w:lang w:val="en-GB"/>
              </w:rPr>
            </w:pPr>
          </w:p>
        </w:tc>
        <w:tc>
          <w:tcPr>
            <w:tcW w:w="3776" w:type="dxa"/>
            <w:shd w:val="clear" w:color="auto" w:fill="auto"/>
          </w:tcPr>
          <w:p w14:paraId="2624F6B4" w14:textId="4DEA2C08" w:rsidR="002C775A" w:rsidRPr="00CF30EA" w:rsidRDefault="002C775A" w:rsidP="00B943EE">
            <w:pPr>
              <w:suppressLineNumbers/>
              <w:spacing w:before="60" w:after="60" w:line="240" w:lineRule="auto"/>
              <w:jc w:val="left"/>
              <w:rPr>
                <w:lang w:val="en-GB"/>
              </w:rPr>
            </w:pPr>
          </w:p>
        </w:tc>
      </w:tr>
      <w:tr w:rsidR="006D6192" w:rsidRPr="00CF30EA" w14:paraId="532FDBC0" w14:textId="77777777" w:rsidTr="00B943EE">
        <w:trPr>
          <w:cantSplit/>
        </w:trPr>
        <w:tc>
          <w:tcPr>
            <w:tcW w:w="1413" w:type="dxa"/>
            <w:shd w:val="clear" w:color="auto" w:fill="auto"/>
          </w:tcPr>
          <w:p w14:paraId="2851984E" w14:textId="2646BF5C" w:rsidR="006D6192" w:rsidRPr="00CF30EA" w:rsidRDefault="006D6192" w:rsidP="00B943EE">
            <w:pPr>
              <w:suppressLineNumbers/>
              <w:spacing w:before="60" w:after="60" w:line="240" w:lineRule="auto"/>
              <w:jc w:val="left"/>
              <w:rPr>
                <w:lang w:val="en-GB"/>
              </w:rPr>
            </w:pPr>
          </w:p>
        </w:tc>
        <w:tc>
          <w:tcPr>
            <w:tcW w:w="1701" w:type="dxa"/>
            <w:shd w:val="clear" w:color="auto" w:fill="auto"/>
          </w:tcPr>
          <w:p w14:paraId="5D4CBB21" w14:textId="346F20B6" w:rsidR="006D6192" w:rsidRPr="00CF30EA" w:rsidRDefault="006D6192" w:rsidP="00B943EE">
            <w:pPr>
              <w:suppressLineNumbers/>
              <w:spacing w:before="60" w:after="60" w:line="240" w:lineRule="auto"/>
              <w:jc w:val="left"/>
              <w:rPr>
                <w:lang w:val="en-GB"/>
              </w:rPr>
            </w:pPr>
          </w:p>
        </w:tc>
        <w:tc>
          <w:tcPr>
            <w:tcW w:w="2126" w:type="dxa"/>
            <w:shd w:val="clear" w:color="auto" w:fill="auto"/>
          </w:tcPr>
          <w:p w14:paraId="63B3D62D" w14:textId="759D73C4" w:rsidR="006D6192" w:rsidRPr="00CF30EA" w:rsidRDefault="006D6192" w:rsidP="00B943EE">
            <w:pPr>
              <w:suppressLineNumbers/>
              <w:spacing w:before="60" w:after="60" w:line="240" w:lineRule="auto"/>
              <w:jc w:val="left"/>
              <w:rPr>
                <w:lang w:val="en-GB"/>
              </w:rPr>
            </w:pPr>
          </w:p>
        </w:tc>
        <w:tc>
          <w:tcPr>
            <w:tcW w:w="3776" w:type="dxa"/>
            <w:shd w:val="clear" w:color="auto" w:fill="auto"/>
          </w:tcPr>
          <w:p w14:paraId="1171BB6C" w14:textId="7DDBD593" w:rsidR="006D6192" w:rsidRPr="00CF30EA" w:rsidRDefault="006D6192" w:rsidP="00B943EE">
            <w:pPr>
              <w:suppressLineNumbers/>
              <w:spacing w:before="60" w:after="60" w:line="240" w:lineRule="auto"/>
              <w:jc w:val="left"/>
              <w:rPr>
                <w:lang w:val="en-GB"/>
              </w:rPr>
            </w:pPr>
          </w:p>
        </w:tc>
      </w:tr>
    </w:tbl>
    <w:p w14:paraId="6689BAAF" w14:textId="615F7D8C" w:rsidR="00B90C51" w:rsidRDefault="00B90C51" w:rsidP="004B2DB3">
      <w:pPr>
        <w:suppressLineNumbers/>
        <w:spacing w:line="240" w:lineRule="auto"/>
        <w:rPr>
          <w:b/>
          <w:sz w:val="24"/>
          <w:szCs w:val="24"/>
          <w:lang w:val="en-GB"/>
        </w:rPr>
      </w:pPr>
    </w:p>
    <w:p w14:paraId="40143DEB" w14:textId="48F240D8" w:rsidR="006F16C8" w:rsidRPr="00CF30EA" w:rsidRDefault="006F16C8" w:rsidP="006F16C8">
      <w:pPr>
        <w:pStyle w:val="zzCover"/>
        <w:spacing w:before="360" w:after="120"/>
        <w:jc w:val="center"/>
        <w:rPr>
          <w:bCs/>
          <w:color w:val="auto"/>
          <w:lang w:val="en-GB"/>
        </w:rPr>
      </w:pPr>
      <w:bookmarkStart w:id="65" w:name="_Hlk162627190"/>
      <w:r>
        <w:rPr>
          <w:bCs/>
          <w:color w:val="auto"/>
          <w:lang w:val="en-GB"/>
        </w:rPr>
        <w:t>Summary of Substantive Changes in</w:t>
      </w:r>
      <w:r w:rsidRPr="00CF30EA">
        <w:rPr>
          <w:bCs/>
          <w:color w:val="auto"/>
          <w:lang w:val="en-GB"/>
        </w:rPr>
        <w:t xml:space="preserve"> </w:t>
      </w:r>
      <w:r>
        <w:rPr>
          <w:bCs/>
          <w:color w:val="auto"/>
          <w:lang w:val="en-GB"/>
        </w:rPr>
        <w:t xml:space="preserve">Edition </w:t>
      </w:r>
      <w:r w:rsidR="00CE3512">
        <w:rPr>
          <w:bCs/>
          <w:color w:val="auto"/>
          <w:lang w:val="en-GB"/>
        </w:rPr>
        <w:t>x</w:t>
      </w:r>
      <w:r w:rsidR="003B33F1">
        <w:rPr>
          <w:bCs/>
          <w:color w:val="auto"/>
          <w:lang w:val="en-GB"/>
        </w:rPr>
        <w:t>.x</w:t>
      </w:r>
    </w:p>
    <w:p w14:paraId="2D4EE929" w14:textId="6F54EAB4" w:rsidR="006F16C8" w:rsidRDefault="006F16C8" w:rsidP="006F16C8">
      <w:pPr>
        <w:rPr>
          <w:lang w:val="en-GB"/>
        </w:rPr>
      </w:pPr>
      <w:r w:rsidRPr="006F16C8">
        <w:rPr>
          <w:lang w:val="en-GB"/>
        </w:rPr>
        <w:t>Bold references in the Clauses Affected column indicate the princip</w:t>
      </w:r>
      <w:r>
        <w:rPr>
          <w:lang w:val="en-GB"/>
        </w:rPr>
        <w:t>al</w:t>
      </w:r>
      <w:r w:rsidRPr="006F16C8">
        <w:rPr>
          <w:lang w:val="en-GB"/>
        </w:rPr>
        <w:t xml:space="preserve"> sections/clauses that are </w:t>
      </w:r>
      <w:r w:rsidR="00E126C2">
        <w:rPr>
          <w:lang w:val="en-GB"/>
        </w:rPr>
        <w:t>affected</w:t>
      </w:r>
      <w:r w:rsidRPr="006F16C8">
        <w:rPr>
          <w:lang w:val="en-GB"/>
        </w:rPr>
        <w:t xml:space="preserve"> by the described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62"/>
        <w:gridCol w:w="2054"/>
      </w:tblGrid>
      <w:tr w:rsidR="006F16C8" w:rsidRPr="00B63849" w14:paraId="710C823A" w14:textId="77777777" w:rsidTr="00CE3512">
        <w:trPr>
          <w:cantSplit/>
        </w:trPr>
        <w:tc>
          <w:tcPr>
            <w:tcW w:w="3861" w:type="pct"/>
            <w:shd w:val="clear" w:color="auto" w:fill="D9D9D9"/>
            <w:vAlign w:val="center"/>
          </w:tcPr>
          <w:p w14:paraId="1D0B16E8"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Change Summary</w:t>
            </w:r>
          </w:p>
        </w:tc>
        <w:tc>
          <w:tcPr>
            <w:tcW w:w="1139" w:type="pct"/>
            <w:shd w:val="clear" w:color="auto" w:fill="D9D9D9"/>
          </w:tcPr>
          <w:p w14:paraId="4D7A89FD" w14:textId="77777777" w:rsidR="006F16C8" w:rsidRPr="00B63849" w:rsidRDefault="006F16C8" w:rsidP="00861BBF">
            <w:pPr>
              <w:pStyle w:val="Tabletitle"/>
              <w:spacing w:line="240" w:lineRule="auto"/>
              <w:rPr>
                <w:rFonts w:eastAsia="Times New Roman" w:cs="Arial"/>
                <w:lang w:val="en-GB"/>
              </w:rPr>
            </w:pPr>
            <w:r w:rsidRPr="00B63849">
              <w:rPr>
                <w:rFonts w:eastAsia="Times New Roman" w:cs="Arial"/>
                <w:lang w:val="en-GB"/>
              </w:rPr>
              <w:t>Clauses Affected</w:t>
            </w:r>
          </w:p>
        </w:tc>
      </w:tr>
      <w:tr w:rsidR="006F16C8" w:rsidRPr="00B63849" w14:paraId="6D958594" w14:textId="77777777" w:rsidTr="00CE3512">
        <w:trPr>
          <w:cantSplit/>
        </w:trPr>
        <w:tc>
          <w:tcPr>
            <w:tcW w:w="3861" w:type="pct"/>
          </w:tcPr>
          <w:p w14:paraId="07ECEAAD" w14:textId="0630640C" w:rsidR="006F16C8" w:rsidRPr="00B63849" w:rsidRDefault="003B33F1" w:rsidP="00861BBF">
            <w:pPr>
              <w:suppressAutoHyphens/>
              <w:spacing w:before="60" w:after="60"/>
              <w:rPr>
                <w:rFonts w:cs="Arial"/>
                <w:lang w:val="en-GB"/>
              </w:rPr>
            </w:pPr>
            <w:r>
              <w:rPr>
                <w:rFonts w:cs="Arial"/>
                <w:lang w:val="en-GB"/>
              </w:rPr>
              <w:t>(To be populated for edition</w:t>
            </w:r>
            <w:r w:rsidR="00CE3512">
              <w:rPr>
                <w:rFonts w:cs="Arial"/>
                <w:lang w:val="en-GB"/>
              </w:rPr>
              <w:t>s</w:t>
            </w:r>
            <w:r>
              <w:rPr>
                <w:rFonts w:cs="Arial"/>
                <w:lang w:val="en-GB"/>
              </w:rPr>
              <w:t xml:space="preserve"> following Edition 1.0.0)</w:t>
            </w:r>
          </w:p>
        </w:tc>
        <w:tc>
          <w:tcPr>
            <w:tcW w:w="1139" w:type="pct"/>
          </w:tcPr>
          <w:p w14:paraId="26F3AF37" w14:textId="73469C46" w:rsidR="006F16C8" w:rsidRPr="00571FE7" w:rsidRDefault="006F16C8" w:rsidP="00710F8D">
            <w:pPr>
              <w:suppressAutoHyphens/>
              <w:spacing w:before="60" w:after="60"/>
              <w:rPr>
                <w:rFonts w:cs="Arial"/>
                <w:bCs/>
                <w:lang w:val="en-GB"/>
              </w:rPr>
            </w:pPr>
          </w:p>
        </w:tc>
      </w:tr>
      <w:tr w:rsidR="00934F23" w:rsidRPr="00B63849" w14:paraId="5291394D" w14:textId="77777777" w:rsidTr="00CE3512">
        <w:trPr>
          <w:cantSplit/>
        </w:trPr>
        <w:tc>
          <w:tcPr>
            <w:tcW w:w="3861" w:type="pct"/>
          </w:tcPr>
          <w:p w14:paraId="2983CD8C" w14:textId="16518239" w:rsidR="00934F23" w:rsidRDefault="00934F23" w:rsidP="00861BBF">
            <w:pPr>
              <w:suppressAutoHyphens/>
              <w:spacing w:before="60" w:after="60"/>
              <w:rPr>
                <w:rFonts w:cs="Arial"/>
                <w:lang w:val="en-GB"/>
              </w:rPr>
            </w:pPr>
          </w:p>
        </w:tc>
        <w:tc>
          <w:tcPr>
            <w:tcW w:w="1139" w:type="pct"/>
          </w:tcPr>
          <w:p w14:paraId="4071387F" w14:textId="75E96841" w:rsidR="00934F23" w:rsidRPr="00571FE7" w:rsidRDefault="00934F23" w:rsidP="00710F8D">
            <w:pPr>
              <w:suppressAutoHyphens/>
              <w:spacing w:before="60" w:after="60"/>
              <w:rPr>
                <w:rFonts w:cs="Arial"/>
                <w:bCs/>
                <w:lang w:val="en-GB"/>
              </w:rPr>
            </w:pPr>
          </w:p>
        </w:tc>
      </w:tr>
      <w:tr w:rsidR="006F16C8" w:rsidRPr="00B63849" w14:paraId="5A05A525" w14:textId="77777777" w:rsidTr="00CE3512">
        <w:trPr>
          <w:cantSplit/>
        </w:trPr>
        <w:tc>
          <w:tcPr>
            <w:tcW w:w="3861" w:type="pct"/>
          </w:tcPr>
          <w:p w14:paraId="1C31F09A" w14:textId="230D9CFF" w:rsidR="006F16C8" w:rsidRPr="00B63849" w:rsidRDefault="006F16C8" w:rsidP="00861BBF">
            <w:pPr>
              <w:suppressAutoHyphens/>
              <w:spacing w:before="60" w:after="60"/>
              <w:rPr>
                <w:rFonts w:cs="Arial"/>
                <w:lang w:val="en-GB"/>
              </w:rPr>
            </w:pPr>
          </w:p>
        </w:tc>
        <w:tc>
          <w:tcPr>
            <w:tcW w:w="1139" w:type="pct"/>
          </w:tcPr>
          <w:p w14:paraId="42E8049C" w14:textId="5AC06C75" w:rsidR="006F16C8" w:rsidRPr="00571FE7" w:rsidRDefault="006F16C8" w:rsidP="00861BBF">
            <w:pPr>
              <w:suppressAutoHyphens/>
              <w:spacing w:before="60" w:after="60"/>
              <w:rPr>
                <w:rFonts w:cs="Arial"/>
                <w:bCs/>
                <w:lang w:val="en-GB"/>
              </w:rPr>
            </w:pPr>
          </w:p>
        </w:tc>
      </w:tr>
      <w:bookmarkEnd w:id="65"/>
    </w:tbl>
    <w:p w14:paraId="35BBAC60" w14:textId="77777777" w:rsidR="006F16C8" w:rsidRPr="006F16C8" w:rsidRDefault="006F16C8" w:rsidP="004B2DB3">
      <w:pPr>
        <w:suppressLineNumbers/>
        <w:spacing w:line="240" w:lineRule="auto"/>
        <w:rPr>
          <w:bCs/>
          <w:sz w:val="24"/>
          <w:szCs w:val="24"/>
          <w:lang w:val="en-GB"/>
        </w:rPr>
      </w:pPr>
    </w:p>
    <w:p w14:paraId="09C4EC10" w14:textId="77777777" w:rsidR="00B90C51" w:rsidRPr="00CF30EA" w:rsidRDefault="00B90C51" w:rsidP="004B2DB3">
      <w:pPr>
        <w:suppressLineNumbers/>
        <w:rPr>
          <w:lang w:val="en-GB"/>
        </w:rPr>
      </w:pPr>
    </w:p>
    <w:p w14:paraId="50AFF7B5" w14:textId="6EC37390" w:rsidR="00172DC8" w:rsidRPr="00CF30EA" w:rsidRDefault="00B90C51" w:rsidP="00DF5185">
      <w:pPr>
        <w:suppressLineNumbers/>
        <w:spacing w:line="240" w:lineRule="auto"/>
        <w:rPr>
          <w:b/>
          <w:sz w:val="24"/>
          <w:szCs w:val="24"/>
          <w:lang w:val="en-GB"/>
        </w:rPr>
      </w:pPr>
      <w:r w:rsidRPr="00CF30EA">
        <w:rPr>
          <w:b/>
          <w:sz w:val="24"/>
          <w:szCs w:val="24"/>
          <w:lang w:val="en-GB"/>
        </w:rPr>
        <w:br w:type="page"/>
      </w:r>
    </w:p>
    <w:p w14:paraId="22651BC6" w14:textId="77777777" w:rsidR="00965F38" w:rsidRPr="00CF30EA" w:rsidRDefault="00965F38" w:rsidP="00965F38">
      <w:pPr>
        <w:pStyle w:val="zzContents"/>
        <w:tabs>
          <w:tab w:val="right" w:pos="9752"/>
        </w:tabs>
        <w:spacing w:before="0" w:after="0" w:line="240" w:lineRule="auto"/>
        <w:rPr>
          <w:lang w:val="en-GB"/>
        </w:rPr>
      </w:pPr>
      <w:r w:rsidRPr="00CF30EA">
        <w:rPr>
          <w:lang w:val="en-GB"/>
        </w:rPr>
        <w:lastRenderedPageBreak/>
        <w:t>Contents</w:t>
      </w:r>
      <w:r w:rsidRPr="00CF30EA">
        <w:rPr>
          <w:lang w:val="en-GB"/>
        </w:rPr>
        <w:tab/>
      </w:r>
      <w:r w:rsidRPr="00CF30EA">
        <w:rPr>
          <w:b w:val="0"/>
          <w:sz w:val="20"/>
          <w:lang w:val="en-GB"/>
        </w:rPr>
        <w:t>Page</w:t>
      </w:r>
    </w:p>
    <w:p w14:paraId="67257749" w14:textId="304F2B56" w:rsidR="006E52B1" w:rsidRDefault="00E80248">
      <w:pPr>
        <w:pStyle w:val="TOC1"/>
        <w:rPr>
          <w:rFonts w:asciiTheme="minorHAnsi" w:eastAsiaTheme="minorEastAsia" w:hAnsiTheme="minorHAnsi" w:cstheme="minorBidi"/>
          <w:b w:val="0"/>
          <w:kern w:val="2"/>
          <w:sz w:val="24"/>
          <w:szCs w:val="24"/>
          <w:lang w:val="en-US" w:eastAsia="en-US"/>
          <w14:ligatures w14:val="standardContextual"/>
        </w:rPr>
      </w:pPr>
      <w:r w:rsidRPr="00CF30EA">
        <w:rPr>
          <w:rFonts w:eastAsia="Times New Roman" w:cs="Arial"/>
          <w:noProof w:val="0"/>
        </w:rPr>
        <w:fldChar w:fldCharType="begin"/>
      </w:r>
      <w:r w:rsidRPr="00CF30EA">
        <w:rPr>
          <w:rFonts w:cs="Arial"/>
        </w:rPr>
        <w:instrText xml:space="preserve"> TOC \o "1-3" \h \z \u </w:instrText>
      </w:r>
      <w:r w:rsidRPr="00CF30EA">
        <w:rPr>
          <w:rFonts w:eastAsia="Times New Roman" w:cs="Arial"/>
          <w:noProof w:val="0"/>
        </w:rPr>
        <w:fldChar w:fldCharType="separate"/>
      </w:r>
      <w:hyperlink w:anchor="_Toc175522370" w:history="1">
        <w:r w:rsidR="006E52B1" w:rsidRPr="00904C2B">
          <w:rPr>
            <w:rStyle w:val="Hyperlink"/>
          </w:rPr>
          <w:t>1</w:t>
        </w:r>
        <w:r w:rsidR="006E52B1">
          <w:rPr>
            <w:rFonts w:asciiTheme="minorHAnsi" w:eastAsiaTheme="minorEastAsia" w:hAnsiTheme="minorHAnsi" w:cstheme="minorBidi"/>
            <w:b w:val="0"/>
            <w:kern w:val="2"/>
            <w:sz w:val="24"/>
            <w:szCs w:val="24"/>
            <w:lang w:val="en-US" w:eastAsia="en-US"/>
            <w14:ligatures w14:val="standardContextual"/>
          </w:rPr>
          <w:tab/>
        </w:r>
        <w:r w:rsidR="006E52B1" w:rsidRPr="00904C2B">
          <w:rPr>
            <w:rStyle w:val="Hyperlink"/>
          </w:rPr>
          <w:t>Introduction</w:t>
        </w:r>
        <w:r w:rsidR="006E52B1">
          <w:rPr>
            <w:webHidden/>
          </w:rPr>
          <w:tab/>
        </w:r>
        <w:r w:rsidR="006E52B1">
          <w:rPr>
            <w:webHidden/>
          </w:rPr>
          <w:fldChar w:fldCharType="begin"/>
        </w:r>
        <w:r w:rsidR="006E52B1">
          <w:rPr>
            <w:webHidden/>
          </w:rPr>
          <w:instrText xml:space="preserve"> PAGEREF _Toc175522370 \h </w:instrText>
        </w:r>
        <w:r w:rsidR="006E52B1">
          <w:rPr>
            <w:webHidden/>
          </w:rPr>
        </w:r>
        <w:r w:rsidR="006E52B1">
          <w:rPr>
            <w:webHidden/>
          </w:rPr>
          <w:fldChar w:fldCharType="separate"/>
        </w:r>
        <w:r w:rsidR="006E52B1">
          <w:rPr>
            <w:webHidden/>
          </w:rPr>
          <w:t>1</w:t>
        </w:r>
        <w:r w:rsidR="006E52B1">
          <w:rPr>
            <w:webHidden/>
          </w:rPr>
          <w:fldChar w:fldCharType="end"/>
        </w:r>
      </w:hyperlink>
    </w:p>
    <w:p w14:paraId="235E2A13" w14:textId="41EFFD4C" w:rsidR="006E52B1" w:rsidRDefault="006E52B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5522371" w:history="1">
        <w:r w:rsidRPr="00904C2B">
          <w:rPr>
            <w:rStyle w:val="Hyperlink"/>
          </w:rPr>
          <w:t>1.1</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Scope</w:t>
        </w:r>
        <w:r>
          <w:rPr>
            <w:webHidden/>
          </w:rPr>
          <w:tab/>
        </w:r>
        <w:r>
          <w:rPr>
            <w:webHidden/>
          </w:rPr>
          <w:fldChar w:fldCharType="begin"/>
        </w:r>
        <w:r>
          <w:rPr>
            <w:webHidden/>
          </w:rPr>
          <w:instrText xml:space="preserve"> PAGEREF _Toc175522371 \h </w:instrText>
        </w:r>
        <w:r>
          <w:rPr>
            <w:webHidden/>
          </w:rPr>
        </w:r>
        <w:r>
          <w:rPr>
            <w:webHidden/>
          </w:rPr>
          <w:fldChar w:fldCharType="separate"/>
        </w:r>
        <w:r>
          <w:rPr>
            <w:webHidden/>
          </w:rPr>
          <w:t>1</w:t>
        </w:r>
        <w:r>
          <w:rPr>
            <w:webHidden/>
          </w:rPr>
          <w:fldChar w:fldCharType="end"/>
        </w:r>
      </w:hyperlink>
    </w:p>
    <w:p w14:paraId="6E80ECB9" w14:textId="4E0A7DCD" w:rsidR="006E52B1" w:rsidRDefault="006E52B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5522372" w:history="1">
        <w:r w:rsidRPr="00904C2B">
          <w:rPr>
            <w:rStyle w:val="Hyperlink"/>
          </w:rPr>
          <w:t>1.2</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References</w:t>
        </w:r>
        <w:r>
          <w:rPr>
            <w:webHidden/>
          </w:rPr>
          <w:tab/>
        </w:r>
        <w:r>
          <w:rPr>
            <w:webHidden/>
          </w:rPr>
          <w:fldChar w:fldCharType="begin"/>
        </w:r>
        <w:r>
          <w:rPr>
            <w:webHidden/>
          </w:rPr>
          <w:instrText xml:space="preserve"> PAGEREF _Toc175522372 \h </w:instrText>
        </w:r>
        <w:r>
          <w:rPr>
            <w:webHidden/>
          </w:rPr>
        </w:r>
        <w:r>
          <w:rPr>
            <w:webHidden/>
          </w:rPr>
          <w:fldChar w:fldCharType="separate"/>
        </w:r>
        <w:r>
          <w:rPr>
            <w:webHidden/>
          </w:rPr>
          <w:t>1</w:t>
        </w:r>
        <w:r>
          <w:rPr>
            <w:webHidden/>
          </w:rPr>
          <w:fldChar w:fldCharType="end"/>
        </w:r>
      </w:hyperlink>
    </w:p>
    <w:p w14:paraId="63065C88" w14:textId="24F7A1DA" w:rsidR="006E52B1" w:rsidRDefault="006E52B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5522373" w:history="1">
        <w:r w:rsidRPr="00904C2B">
          <w:rPr>
            <w:rStyle w:val="Hyperlink"/>
          </w:rPr>
          <w:t>1.2.1</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Normative references</w:t>
        </w:r>
        <w:r>
          <w:rPr>
            <w:webHidden/>
          </w:rPr>
          <w:tab/>
        </w:r>
        <w:r>
          <w:rPr>
            <w:webHidden/>
          </w:rPr>
          <w:fldChar w:fldCharType="begin"/>
        </w:r>
        <w:r>
          <w:rPr>
            <w:webHidden/>
          </w:rPr>
          <w:instrText xml:space="preserve"> PAGEREF _Toc175522373 \h </w:instrText>
        </w:r>
        <w:r>
          <w:rPr>
            <w:webHidden/>
          </w:rPr>
        </w:r>
        <w:r>
          <w:rPr>
            <w:webHidden/>
          </w:rPr>
          <w:fldChar w:fldCharType="separate"/>
        </w:r>
        <w:r>
          <w:rPr>
            <w:webHidden/>
          </w:rPr>
          <w:t>1</w:t>
        </w:r>
        <w:r>
          <w:rPr>
            <w:webHidden/>
          </w:rPr>
          <w:fldChar w:fldCharType="end"/>
        </w:r>
      </w:hyperlink>
    </w:p>
    <w:p w14:paraId="0618B9D5" w14:textId="699F9DA8" w:rsidR="006E52B1" w:rsidRDefault="006E52B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5522374" w:history="1">
        <w:r w:rsidRPr="00904C2B">
          <w:rPr>
            <w:rStyle w:val="Hyperlink"/>
          </w:rPr>
          <w:t>1.2.2</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Informative references</w:t>
        </w:r>
        <w:r>
          <w:rPr>
            <w:webHidden/>
          </w:rPr>
          <w:tab/>
        </w:r>
        <w:r>
          <w:rPr>
            <w:webHidden/>
          </w:rPr>
          <w:fldChar w:fldCharType="begin"/>
        </w:r>
        <w:r>
          <w:rPr>
            <w:webHidden/>
          </w:rPr>
          <w:instrText xml:space="preserve"> PAGEREF _Toc175522374 \h </w:instrText>
        </w:r>
        <w:r>
          <w:rPr>
            <w:webHidden/>
          </w:rPr>
        </w:r>
        <w:r>
          <w:rPr>
            <w:webHidden/>
          </w:rPr>
          <w:fldChar w:fldCharType="separate"/>
        </w:r>
        <w:r>
          <w:rPr>
            <w:webHidden/>
          </w:rPr>
          <w:t>1</w:t>
        </w:r>
        <w:r>
          <w:rPr>
            <w:webHidden/>
          </w:rPr>
          <w:fldChar w:fldCharType="end"/>
        </w:r>
      </w:hyperlink>
    </w:p>
    <w:p w14:paraId="7D9DCD7B" w14:textId="71EE8E9A" w:rsidR="006E52B1" w:rsidRDefault="006E52B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5522375" w:history="1">
        <w:r w:rsidRPr="00904C2B">
          <w:rPr>
            <w:rStyle w:val="Hyperlink"/>
          </w:rPr>
          <w:t>1.3</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Terms, definitions and abbreviations</w:t>
        </w:r>
        <w:r>
          <w:rPr>
            <w:webHidden/>
          </w:rPr>
          <w:tab/>
        </w:r>
        <w:r>
          <w:rPr>
            <w:webHidden/>
          </w:rPr>
          <w:fldChar w:fldCharType="begin"/>
        </w:r>
        <w:r>
          <w:rPr>
            <w:webHidden/>
          </w:rPr>
          <w:instrText xml:space="preserve"> PAGEREF _Toc175522375 \h </w:instrText>
        </w:r>
        <w:r>
          <w:rPr>
            <w:webHidden/>
          </w:rPr>
        </w:r>
        <w:r>
          <w:rPr>
            <w:webHidden/>
          </w:rPr>
          <w:fldChar w:fldCharType="separate"/>
        </w:r>
        <w:r>
          <w:rPr>
            <w:webHidden/>
          </w:rPr>
          <w:t>1</w:t>
        </w:r>
        <w:r>
          <w:rPr>
            <w:webHidden/>
          </w:rPr>
          <w:fldChar w:fldCharType="end"/>
        </w:r>
      </w:hyperlink>
    </w:p>
    <w:p w14:paraId="29E0F53A" w14:textId="182280C6" w:rsidR="006E52B1" w:rsidRDefault="006E52B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5522376" w:history="1">
        <w:r w:rsidRPr="00904C2B">
          <w:rPr>
            <w:rStyle w:val="Hyperlink"/>
          </w:rPr>
          <w:t>1.3.1</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Terms and definitions</w:t>
        </w:r>
        <w:r>
          <w:rPr>
            <w:webHidden/>
          </w:rPr>
          <w:tab/>
        </w:r>
        <w:r>
          <w:rPr>
            <w:webHidden/>
          </w:rPr>
          <w:fldChar w:fldCharType="begin"/>
        </w:r>
        <w:r>
          <w:rPr>
            <w:webHidden/>
          </w:rPr>
          <w:instrText xml:space="preserve"> PAGEREF _Toc175522376 \h </w:instrText>
        </w:r>
        <w:r>
          <w:rPr>
            <w:webHidden/>
          </w:rPr>
        </w:r>
        <w:r>
          <w:rPr>
            <w:webHidden/>
          </w:rPr>
          <w:fldChar w:fldCharType="separate"/>
        </w:r>
        <w:r>
          <w:rPr>
            <w:webHidden/>
          </w:rPr>
          <w:t>1</w:t>
        </w:r>
        <w:r>
          <w:rPr>
            <w:webHidden/>
          </w:rPr>
          <w:fldChar w:fldCharType="end"/>
        </w:r>
      </w:hyperlink>
    </w:p>
    <w:p w14:paraId="362C6A31" w14:textId="15130EE4" w:rsidR="006E52B1" w:rsidRDefault="006E52B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5522377" w:history="1">
        <w:r w:rsidRPr="00904C2B">
          <w:rPr>
            <w:rStyle w:val="Hyperlink"/>
          </w:rPr>
          <w:t>1.3.2</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Abbreviations</w:t>
        </w:r>
        <w:r>
          <w:rPr>
            <w:webHidden/>
          </w:rPr>
          <w:tab/>
        </w:r>
        <w:r>
          <w:rPr>
            <w:webHidden/>
          </w:rPr>
          <w:fldChar w:fldCharType="begin"/>
        </w:r>
        <w:r>
          <w:rPr>
            <w:webHidden/>
          </w:rPr>
          <w:instrText xml:space="preserve"> PAGEREF _Toc175522377 \h </w:instrText>
        </w:r>
        <w:r>
          <w:rPr>
            <w:webHidden/>
          </w:rPr>
        </w:r>
        <w:r>
          <w:rPr>
            <w:webHidden/>
          </w:rPr>
          <w:fldChar w:fldCharType="separate"/>
        </w:r>
        <w:r>
          <w:rPr>
            <w:webHidden/>
          </w:rPr>
          <w:t>4</w:t>
        </w:r>
        <w:r>
          <w:rPr>
            <w:webHidden/>
          </w:rPr>
          <w:fldChar w:fldCharType="end"/>
        </w:r>
      </w:hyperlink>
    </w:p>
    <w:p w14:paraId="60F2B583" w14:textId="117F15CD" w:rsidR="006E52B1" w:rsidRDefault="006E52B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5522378" w:history="1">
        <w:r w:rsidRPr="00904C2B">
          <w:rPr>
            <w:rStyle w:val="Hyperlink"/>
          </w:rPr>
          <w:t>1.3.3</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Symbols</w:t>
        </w:r>
        <w:r>
          <w:rPr>
            <w:webHidden/>
          </w:rPr>
          <w:tab/>
        </w:r>
        <w:r>
          <w:rPr>
            <w:webHidden/>
          </w:rPr>
          <w:fldChar w:fldCharType="begin"/>
        </w:r>
        <w:r>
          <w:rPr>
            <w:webHidden/>
          </w:rPr>
          <w:instrText xml:space="preserve"> PAGEREF _Toc175522378 \h </w:instrText>
        </w:r>
        <w:r>
          <w:rPr>
            <w:webHidden/>
          </w:rPr>
        </w:r>
        <w:r>
          <w:rPr>
            <w:webHidden/>
          </w:rPr>
          <w:fldChar w:fldCharType="separate"/>
        </w:r>
        <w:r>
          <w:rPr>
            <w:webHidden/>
          </w:rPr>
          <w:t>5</w:t>
        </w:r>
        <w:r>
          <w:rPr>
            <w:webHidden/>
          </w:rPr>
          <w:fldChar w:fldCharType="end"/>
        </w:r>
      </w:hyperlink>
    </w:p>
    <w:p w14:paraId="5A2A4904" w14:textId="6D299247" w:rsidR="006E52B1" w:rsidRDefault="006E52B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5522379" w:history="1">
        <w:r w:rsidRPr="00904C2B">
          <w:rPr>
            <w:rStyle w:val="Hyperlink"/>
          </w:rPr>
          <w:t>1.4</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Use of language</w:t>
        </w:r>
        <w:r>
          <w:rPr>
            <w:webHidden/>
          </w:rPr>
          <w:tab/>
        </w:r>
        <w:r>
          <w:rPr>
            <w:webHidden/>
          </w:rPr>
          <w:fldChar w:fldCharType="begin"/>
        </w:r>
        <w:r>
          <w:rPr>
            <w:webHidden/>
          </w:rPr>
          <w:instrText xml:space="preserve"> PAGEREF _Toc175522379 \h </w:instrText>
        </w:r>
        <w:r>
          <w:rPr>
            <w:webHidden/>
          </w:rPr>
        </w:r>
        <w:r>
          <w:rPr>
            <w:webHidden/>
          </w:rPr>
          <w:fldChar w:fldCharType="separate"/>
        </w:r>
        <w:r>
          <w:rPr>
            <w:webHidden/>
          </w:rPr>
          <w:t>6</w:t>
        </w:r>
        <w:r>
          <w:rPr>
            <w:webHidden/>
          </w:rPr>
          <w:fldChar w:fldCharType="end"/>
        </w:r>
      </w:hyperlink>
    </w:p>
    <w:p w14:paraId="234003E8" w14:textId="1AB3DD59" w:rsidR="006E52B1" w:rsidRDefault="006E52B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5522380" w:history="1">
        <w:r w:rsidRPr="00904C2B">
          <w:rPr>
            <w:rStyle w:val="Hyperlink"/>
          </w:rPr>
          <w:t>1.5</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General description</w:t>
        </w:r>
        <w:r>
          <w:rPr>
            <w:webHidden/>
          </w:rPr>
          <w:tab/>
        </w:r>
        <w:r>
          <w:rPr>
            <w:webHidden/>
          </w:rPr>
          <w:fldChar w:fldCharType="begin"/>
        </w:r>
        <w:r>
          <w:rPr>
            <w:webHidden/>
          </w:rPr>
          <w:instrText xml:space="preserve"> PAGEREF _Toc175522380 \h </w:instrText>
        </w:r>
        <w:r>
          <w:rPr>
            <w:webHidden/>
          </w:rPr>
        </w:r>
        <w:r>
          <w:rPr>
            <w:webHidden/>
          </w:rPr>
          <w:fldChar w:fldCharType="separate"/>
        </w:r>
        <w:r>
          <w:rPr>
            <w:webHidden/>
          </w:rPr>
          <w:t>6</w:t>
        </w:r>
        <w:r>
          <w:rPr>
            <w:webHidden/>
          </w:rPr>
          <w:fldChar w:fldCharType="end"/>
        </w:r>
      </w:hyperlink>
    </w:p>
    <w:p w14:paraId="69E2B2DF" w14:textId="5A4098C3" w:rsidR="006E52B1" w:rsidRDefault="006E52B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5522381" w:history="1">
        <w:r w:rsidRPr="00904C2B">
          <w:rPr>
            <w:rStyle w:val="Hyperlink"/>
          </w:rPr>
          <w:t>1.6</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Specification metadata and maintenance</w:t>
        </w:r>
        <w:r>
          <w:rPr>
            <w:webHidden/>
          </w:rPr>
          <w:tab/>
        </w:r>
        <w:r>
          <w:rPr>
            <w:webHidden/>
          </w:rPr>
          <w:fldChar w:fldCharType="begin"/>
        </w:r>
        <w:r>
          <w:rPr>
            <w:webHidden/>
          </w:rPr>
          <w:instrText xml:space="preserve"> PAGEREF _Toc175522381 \h </w:instrText>
        </w:r>
        <w:r>
          <w:rPr>
            <w:webHidden/>
          </w:rPr>
        </w:r>
        <w:r>
          <w:rPr>
            <w:webHidden/>
          </w:rPr>
          <w:fldChar w:fldCharType="separate"/>
        </w:r>
        <w:r>
          <w:rPr>
            <w:webHidden/>
          </w:rPr>
          <w:t>6</w:t>
        </w:r>
        <w:r>
          <w:rPr>
            <w:webHidden/>
          </w:rPr>
          <w:fldChar w:fldCharType="end"/>
        </w:r>
      </w:hyperlink>
    </w:p>
    <w:p w14:paraId="38F4FBD0" w14:textId="71D74166" w:rsidR="006E52B1" w:rsidRDefault="006E52B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5522382" w:history="1">
        <w:r w:rsidRPr="00904C2B">
          <w:rPr>
            <w:rStyle w:val="Hyperlink"/>
          </w:rPr>
          <w:t>1.6.1</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Specification metadata</w:t>
        </w:r>
        <w:r>
          <w:rPr>
            <w:webHidden/>
          </w:rPr>
          <w:tab/>
        </w:r>
        <w:r>
          <w:rPr>
            <w:webHidden/>
          </w:rPr>
          <w:fldChar w:fldCharType="begin"/>
        </w:r>
        <w:r>
          <w:rPr>
            <w:webHidden/>
          </w:rPr>
          <w:instrText xml:space="preserve"> PAGEREF _Toc175522382 \h </w:instrText>
        </w:r>
        <w:r>
          <w:rPr>
            <w:webHidden/>
          </w:rPr>
        </w:r>
        <w:r>
          <w:rPr>
            <w:webHidden/>
          </w:rPr>
          <w:fldChar w:fldCharType="separate"/>
        </w:r>
        <w:r>
          <w:rPr>
            <w:webHidden/>
          </w:rPr>
          <w:t>6</w:t>
        </w:r>
        <w:r>
          <w:rPr>
            <w:webHidden/>
          </w:rPr>
          <w:fldChar w:fldCharType="end"/>
        </w:r>
      </w:hyperlink>
    </w:p>
    <w:p w14:paraId="296D3C7F" w14:textId="7AAEF6E8" w:rsidR="006E52B1" w:rsidRDefault="006E52B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5522383" w:history="1">
        <w:r w:rsidRPr="00904C2B">
          <w:rPr>
            <w:rStyle w:val="Hyperlink"/>
          </w:rPr>
          <w:t>1.6.2</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Specification maintenance</w:t>
        </w:r>
        <w:r>
          <w:rPr>
            <w:webHidden/>
          </w:rPr>
          <w:tab/>
        </w:r>
        <w:r>
          <w:rPr>
            <w:webHidden/>
          </w:rPr>
          <w:fldChar w:fldCharType="begin"/>
        </w:r>
        <w:r>
          <w:rPr>
            <w:webHidden/>
          </w:rPr>
          <w:instrText xml:space="preserve"> PAGEREF _Toc175522383 \h </w:instrText>
        </w:r>
        <w:r>
          <w:rPr>
            <w:webHidden/>
          </w:rPr>
        </w:r>
        <w:r>
          <w:rPr>
            <w:webHidden/>
          </w:rPr>
          <w:fldChar w:fldCharType="separate"/>
        </w:r>
        <w:r>
          <w:rPr>
            <w:webHidden/>
          </w:rPr>
          <w:t>7</w:t>
        </w:r>
        <w:r>
          <w:rPr>
            <w:webHidden/>
          </w:rPr>
          <w:fldChar w:fldCharType="end"/>
        </w:r>
      </w:hyperlink>
    </w:p>
    <w:p w14:paraId="5EB6971F" w14:textId="7C375B48" w:rsidR="006E52B1" w:rsidRDefault="006E52B1">
      <w:pPr>
        <w:pStyle w:val="TOC1"/>
        <w:rPr>
          <w:rFonts w:asciiTheme="minorHAnsi" w:eastAsiaTheme="minorEastAsia" w:hAnsiTheme="minorHAnsi" w:cstheme="minorBidi"/>
          <w:b w:val="0"/>
          <w:kern w:val="2"/>
          <w:sz w:val="24"/>
          <w:szCs w:val="24"/>
          <w:lang w:val="en-US" w:eastAsia="en-US"/>
          <w14:ligatures w14:val="standardContextual"/>
        </w:rPr>
      </w:pPr>
      <w:hyperlink w:anchor="_Toc175522384" w:history="1">
        <w:r w:rsidRPr="00904C2B">
          <w:rPr>
            <w:rStyle w:val="Hyperlink"/>
          </w:rPr>
          <w:t>2</w:t>
        </w:r>
        <w:r>
          <w:rPr>
            <w:rFonts w:asciiTheme="minorHAnsi" w:eastAsiaTheme="minorEastAsia" w:hAnsiTheme="minorHAnsi" w:cstheme="minorBidi"/>
            <w:b w:val="0"/>
            <w:kern w:val="2"/>
            <w:sz w:val="24"/>
            <w:szCs w:val="24"/>
            <w:lang w:val="en-US" w:eastAsia="en-US"/>
            <w14:ligatures w14:val="standardContextual"/>
          </w:rPr>
          <w:tab/>
        </w:r>
        <w:r w:rsidRPr="00904C2B">
          <w:rPr>
            <w:rStyle w:val="Hyperlink"/>
          </w:rPr>
          <w:t>Structure of S-158 Publication Series</w:t>
        </w:r>
        <w:r>
          <w:rPr>
            <w:webHidden/>
          </w:rPr>
          <w:tab/>
        </w:r>
        <w:r>
          <w:rPr>
            <w:webHidden/>
          </w:rPr>
          <w:fldChar w:fldCharType="begin"/>
        </w:r>
        <w:r>
          <w:rPr>
            <w:webHidden/>
          </w:rPr>
          <w:instrText xml:space="preserve"> PAGEREF _Toc175522384 \h </w:instrText>
        </w:r>
        <w:r>
          <w:rPr>
            <w:webHidden/>
          </w:rPr>
        </w:r>
        <w:r>
          <w:rPr>
            <w:webHidden/>
          </w:rPr>
          <w:fldChar w:fldCharType="separate"/>
        </w:r>
        <w:r>
          <w:rPr>
            <w:webHidden/>
          </w:rPr>
          <w:t>7</w:t>
        </w:r>
        <w:r>
          <w:rPr>
            <w:webHidden/>
          </w:rPr>
          <w:fldChar w:fldCharType="end"/>
        </w:r>
      </w:hyperlink>
    </w:p>
    <w:p w14:paraId="1DD068F0" w14:textId="281240F4" w:rsidR="006E52B1" w:rsidRDefault="006E52B1">
      <w:pPr>
        <w:pStyle w:val="TOC1"/>
        <w:rPr>
          <w:rFonts w:asciiTheme="minorHAnsi" w:eastAsiaTheme="minorEastAsia" w:hAnsiTheme="minorHAnsi" w:cstheme="minorBidi"/>
          <w:b w:val="0"/>
          <w:kern w:val="2"/>
          <w:sz w:val="24"/>
          <w:szCs w:val="24"/>
          <w:lang w:val="en-US" w:eastAsia="en-US"/>
          <w14:ligatures w14:val="standardContextual"/>
        </w:rPr>
      </w:pPr>
      <w:hyperlink w:anchor="_Toc175522385" w:history="1">
        <w:r w:rsidRPr="00904C2B">
          <w:rPr>
            <w:rStyle w:val="Hyperlink"/>
          </w:rPr>
          <w:t>3</w:t>
        </w:r>
        <w:r>
          <w:rPr>
            <w:rFonts w:asciiTheme="minorHAnsi" w:eastAsiaTheme="minorEastAsia" w:hAnsiTheme="minorHAnsi" w:cstheme="minorBidi"/>
            <w:b w:val="0"/>
            <w:kern w:val="2"/>
            <w:sz w:val="24"/>
            <w:szCs w:val="24"/>
            <w:lang w:val="en-US" w:eastAsia="en-US"/>
            <w14:ligatures w14:val="standardContextual"/>
          </w:rPr>
          <w:tab/>
        </w:r>
        <w:r w:rsidRPr="00904C2B">
          <w:rPr>
            <w:rStyle w:val="Hyperlink"/>
          </w:rPr>
          <w:t>Check Structure</w:t>
        </w:r>
        <w:r>
          <w:rPr>
            <w:webHidden/>
          </w:rPr>
          <w:tab/>
        </w:r>
        <w:r>
          <w:rPr>
            <w:webHidden/>
          </w:rPr>
          <w:fldChar w:fldCharType="begin"/>
        </w:r>
        <w:r>
          <w:rPr>
            <w:webHidden/>
          </w:rPr>
          <w:instrText xml:space="preserve"> PAGEREF _Toc175522385 \h </w:instrText>
        </w:r>
        <w:r>
          <w:rPr>
            <w:webHidden/>
          </w:rPr>
        </w:r>
        <w:r>
          <w:rPr>
            <w:webHidden/>
          </w:rPr>
          <w:fldChar w:fldCharType="separate"/>
        </w:r>
        <w:r>
          <w:rPr>
            <w:webHidden/>
          </w:rPr>
          <w:t>9</w:t>
        </w:r>
        <w:r>
          <w:rPr>
            <w:webHidden/>
          </w:rPr>
          <w:fldChar w:fldCharType="end"/>
        </w:r>
      </w:hyperlink>
    </w:p>
    <w:p w14:paraId="5F568F82" w14:textId="2B869BC4" w:rsidR="006E52B1" w:rsidRDefault="006E52B1">
      <w:pPr>
        <w:pStyle w:val="TOC1"/>
        <w:rPr>
          <w:rFonts w:asciiTheme="minorHAnsi" w:eastAsiaTheme="minorEastAsia" w:hAnsiTheme="minorHAnsi" w:cstheme="minorBidi"/>
          <w:b w:val="0"/>
          <w:kern w:val="2"/>
          <w:sz w:val="24"/>
          <w:szCs w:val="24"/>
          <w:lang w:val="en-US" w:eastAsia="en-US"/>
          <w14:ligatures w14:val="standardContextual"/>
        </w:rPr>
      </w:pPr>
      <w:hyperlink w:anchor="_Toc175522386" w:history="1">
        <w:r w:rsidRPr="00904C2B">
          <w:rPr>
            <w:rStyle w:val="Hyperlink"/>
          </w:rPr>
          <w:t>4</w:t>
        </w:r>
        <w:r>
          <w:rPr>
            <w:rFonts w:asciiTheme="minorHAnsi" w:eastAsiaTheme="minorEastAsia" w:hAnsiTheme="minorHAnsi" w:cstheme="minorBidi"/>
            <w:b w:val="0"/>
            <w:kern w:val="2"/>
            <w:sz w:val="24"/>
            <w:szCs w:val="24"/>
            <w:lang w:val="en-US" w:eastAsia="en-US"/>
            <w14:ligatures w14:val="standardContextual"/>
          </w:rPr>
          <w:tab/>
        </w:r>
        <w:r w:rsidRPr="00904C2B">
          <w:rPr>
            <w:rStyle w:val="Hyperlink"/>
          </w:rPr>
          <w:t>Check Syntax</w:t>
        </w:r>
        <w:r>
          <w:rPr>
            <w:webHidden/>
          </w:rPr>
          <w:tab/>
        </w:r>
        <w:r>
          <w:rPr>
            <w:webHidden/>
          </w:rPr>
          <w:fldChar w:fldCharType="begin"/>
        </w:r>
        <w:r>
          <w:rPr>
            <w:webHidden/>
          </w:rPr>
          <w:instrText xml:space="preserve"> PAGEREF _Toc175522386 \h </w:instrText>
        </w:r>
        <w:r>
          <w:rPr>
            <w:webHidden/>
          </w:rPr>
        </w:r>
        <w:r>
          <w:rPr>
            <w:webHidden/>
          </w:rPr>
          <w:fldChar w:fldCharType="separate"/>
        </w:r>
        <w:r>
          <w:rPr>
            <w:webHidden/>
          </w:rPr>
          <w:t>10</w:t>
        </w:r>
        <w:r>
          <w:rPr>
            <w:webHidden/>
          </w:rPr>
          <w:fldChar w:fldCharType="end"/>
        </w:r>
      </w:hyperlink>
    </w:p>
    <w:p w14:paraId="16CC63A4" w14:textId="703685E0" w:rsidR="006E52B1" w:rsidRDefault="006E52B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5522387" w:history="1">
        <w:r w:rsidRPr="00904C2B">
          <w:rPr>
            <w:rStyle w:val="Hyperlink"/>
          </w:rPr>
          <w:t>4.1</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Syntax for generic S-100 checks</w:t>
        </w:r>
        <w:r>
          <w:rPr>
            <w:webHidden/>
          </w:rPr>
          <w:tab/>
        </w:r>
        <w:r>
          <w:rPr>
            <w:webHidden/>
          </w:rPr>
          <w:fldChar w:fldCharType="begin"/>
        </w:r>
        <w:r>
          <w:rPr>
            <w:webHidden/>
          </w:rPr>
          <w:instrText xml:space="preserve"> PAGEREF _Toc175522387 \h </w:instrText>
        </w:r>
        <w:r>
          <w:rPr>
            <w:webHidden/>
          </w:rPr>
        </w:r>
        <w:r>
          <w:rPr>
            <w:webHidden/>
          </w:rPr>
          <w:fldChar w:fldCharType="separate"/>
        </w:r>
        <w:r>
          <w:rPr>
            <w:webHidden/>
          </w:rPr>
          <w:t>11</w:t>
        </w:r>
        <w:r>
          <w:rPr>
            <w:webHidden/>
          </w:rPr>
          <w:fldChar w:fldCharType="end"/>
        </w:r>
      </w:hyperlink>
    </w:p>
    <w:p w14:paraId="3A175642" w14:textId="0C82A2BC" w:rsidR="006E52B1" w:rsidRDefault="006E52B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5522388" w:history="1">
        <w:r w:rsidRPr="00904C2B">
          <w:rPr>
            <w:rStyle w:val="Hyperlink"/>
          </w:rPr>
          <w:t>4.2</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Syntax for product-specific checks</w:t>
        </w:r>
        <w:r>
          <w:rPr>
            <w:webHidden/>
          </w:rPr>
          <w:tab/>
        </w:r>
        <w:r>
          <w:rPr>
            <w:webHidden/>
          </w:rPr>
          <w:fldChar w:fldCharType="begin"/>
        </w:r>
        <w:r>
          <w:rPr>
            <w:webHidden/>
          </w:rPr>
          <w:instrText xml:space="preserve"> PAGEREF _Toc175522388 \h </w:instrText>
        </w:r>
        <w:r>
          <w:rPr>
            <w:webHidden/>
          </w:rPr>
        </w:r>
        <w:r>
          <w:rPr>
            <w:webHidden/>
          </w:rPr>
          <w:fldChar w:fldCharType="separate"/>
        </w:r>
        <w:r>
          <w:rPr>
            <w:webHidden/>
          </w:rPr>
          <w:t>11</w:t>
        </w:r>
        <w:r>
          <w:rPr>
            <w:webHidden/>
          </w:rPr>
          <w:fldChar w:fldCharType="end"/>
        </w:r>
      </w:hyperlink>
    </w:p>
    <w:p w14:paraId="2C54E6FD" w14:textId="0FB82E9E" w:rsidR="006E52B1" w:rsidRDefault="006E52B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5522389" w:history="1">
        <w:r w:rsidRPr="00904C2B">
          <w:rPr>
            <w:rStyle w:val="Hyperlink"/>
          </w:rPr>
          <w:t>4.2.1</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Comparison and Logical Operators</w:t>
        </w:r>
        <w:r>
          <w:rPr>
            <w:webHidden/>
          </w:rPr>
          <w:tab/>
        </w:r>
        <w:r>
          <w:rPr>
            <w:webHidden/>
          </w:rPr>
          <w:fldChar w:fldCharType="begin"/>
        </w:r>
        <w:r>
          <w:rPr>
            <w:webHidden/>
          </w:rPr>
          <w:instrText xml:space="preserve"> PAGEREF _Toc175522389 \h </w:instrText>
        </w:r>
        <w:r>
          <w:rPr>
            <w:webHidden/>
          </w:rPr>
        </w:r>
        <w:r>
          <w:rPr>
            <w:webHidden/>
          </w:rPr>
          <w:fldChar w:fldCharType="separate"/>
        </w:r>
        <w:r>
          <w:rPr>
            <w:webHidden/>
          </w:rPr>
          <w:t>11</w:t>
        </w:r>
        <w:r>
          <w:rPr>
            <w:webHidden/>
          </w:rPr>
          <w:fldChar w:fldCharType="end"/>
        </w:r>
      </w:hyperlink>
    </w:p>
    <w:p w14:paraId="502E368D" w14:textId="6F82821D" w:rsidR="006E52B1" w:rsidRDefault="006E52B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5522390" w:history="1">
        <w:r w:rsidRPr="00904C2B">
          <w:rPr>
            <w:rStyle w:val="Hyperlink"/>
          </w:rPr>
          <w:t>4.2.2</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Spatial Operators</w:t>
        </w:r>
        <w:r>
          <w:rPr>
            <w:webHidden/>
          </w:rPr>
          <w:tab/>
        </w:r>
        <w:r>
          <w:rPr>
            <w:webHidden/>
          </w:rPr>
          <w:fldChar w:fldCharType="begin"/>
        </w:r>
        <w:r>
          <w:rPr>
            <w:webHidden/>
          </w:rPr>
          <w:instrText xml:space="preserve"> PAGEREF _Toc175522390 \h </w:instrText>
        </w:r>
        <w:r>
          <w:rPr>
            <w:webHidden/>
          </w:rPr>
        </w:r>
        <w:r>
          <w:rPr>
            <w:webHidden/>
          </w:rPr>
          <w:fldChar w:fldCharType="separate"/>
        </w:r>
        <w:r>
          <w:rPr>
            <w:webHidden/>
          </w:rPr>
          <w:t>11</w:t>
        </w:r>
        <w:r>
          <w:rPr>
            <w:webHidden/>
          </w:rPr>
          <w:fldChar w:fldCharType="end"/>
        </w:r>
      </w:hyperlink>
    </w:p>
    <w:p w14:paraId="17EF935F" w14:textId="0C7D9BF6" w:rsidR="006E52B1" w:rsidRDefault="006E52B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5522391" w:history="1">
        <w:r w:rsidRPr="00904C2B">
          <w:rPr>
            <w:rStyle w:val="Hyperlink"/>
          </w:rPr>
          <w:t>4.2.3</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Values</w:t>
        </w:r>
        <w:r>
          <w:rPr>
            <w:webHidden/>
          </w:rPr>
          <w:tab/>
        </w:r>
        <w:r>
          <w:rPr>
            <w:webHidden/>
          </w:rPr>
          <w:fldChar w:fldCharType="begin"/>
        </w:r>
        <w:r>
          <w:rPr>
            <w:webHidden/>
          </w:rPr>
          <w:instrText xml:space="preserve"> PAGEREF _Toc175522391 \h </w:instrText>
        </w:r>
        <w:r>
          <w:rPr>
            <w:webHidden/>
          </w:rPr>
        </w:r>
        <w:r>
          <w:rPr>
            <w:webHidden/>
          </w:rPr>
          <w:fldChar w:fldCharType="separate"/>
        </w:r>
        <w:r>
          <w:rPr>
            <w:webHidden/>
          </w:rPr>
          <w:t>12</w:t>
        </w:r>
        <w:r>
          <w:rPr>
            <w:webHidden/>
          </w:rPr>
          <w:fldChar w:fldCharType="end"/>
        </w:r>
      </w:hyperlink>
    </w:p>
    <w:p w14:paraId="5CF55650" w14:textId="3ED21F06" w:rsidR="006E52B1" w:rsidRDefault="006E52B1">
      <w:pPr>
        <w:pStyle w:val="TOC3"/>
        <w:tabs>
          <w:tab w:val="left" w:pos="1350"/>
        </w:tabs>
        <w:rPr>
          <w:rFonts w:asciiTheme="minorHAnsi" w:eastAsiaTheme="minorEastAsia" w:hAnsiTheme="minorHAnsi" w:cstheme="minorBidi"/>
          <w:kern w:val="2"/>
          <w:sz w:val="24"/>
          <w:szCs w:val="24"/>
          <w:lang w:val="en-US" w:eastAsia="en-US"/>
          <w14:ligatures w14:val="standardContextual"/>
        </w:rPr>
      </w:pPr>
      <w:hyperlink w:anchor="_Toc175522392" w:history="1">
        <w:r w:rsidRPr="00904C2B">
          <w:rPr>
            <w:rStyle w:val="Hyperlink"/>
          </w:rPr>
          <w:t>4.2.4</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Statements</w:t>
        </w:r>
        <w:r>
          <w:rPr>
            <w:webHidden/>
          </w:rPr>
          <w:tab/>
        </w:r>
        <w:r>
          <w:rPr>
            <w:webHidden/>
          </w:rPr>
          <w:fldChar w:fldCharType="begin"/>
        </w:r>
        <w:r>
          <w:rPr>
            <w:webHidden/>
          </w:rPr>
          <w:instrText xml:space="preserve"> PAGEREF _Toc175522392 \h </w:instrText>
        </w:r>
        <w:r>
          <w:rPr>
            <w:webHidden/>
          </w:rPr>
        </w:r>
        <w:r>
          <w:rPr>
            <w:webHidden/>
          </w:rPr>
          <w:fldChar w:fldCharType="separate"/>
        </w:r>
        <w:r>
          <w:rPr>
            <w:webHidden/>
          </w:rPr>
          <w:t>13</w:t>
        </w:r>
        <w:r>
          <w:rPr>
            <w:webHidden/>
          </w:rPr>
          <w:fldChar w:fldCharType="end"/>
        </w:r>
      </w:hyperlink>
    </w:p>
    <w:p w14:paraId="4AFD1ABF" w14:textId="6B54AF7A" w:rsidR="006E52B1" w:rsidRDefault="006E52B1">
      <w:pPr>
        <w:pStyle w:val="TOC1"/>
        <w:rPr>
          <w:rFonts w:asciiTheme="minorHAnsi" w:eastAsiaTheme="minorEastAsia" w:hAnsiTheme="minorHAnsi" w:cstheme="minorBidi"/>
          <w:b w:val="0"/>
          <w:kern w:val="2"/>
          <w:sz w:val="24"/>
          <w:szCs w:val="24"/>
          <w:lang w:val="en-US" w:eastAsia="en-US"/>
          <w14:ligatures w14:val="standardContextual"/>
        </w:rPr>
      </w:pPr>
      <w:hyperlink w:anchor="_Toc175522393" w:history="1">
        <w:r w:rsidRPr="00904C2B">
          <w:rPr>
            <w:rStyle w:val="Hyperlink"/>
          </w:rPr>
          <w:t>5</w:t>
        </w:r>
        <w:r>
          <w:rPr>
            <w:rFonts w:asciiTheme="minorHAnsi" w:eastAsiaTheme="minorEastAsia" w:hAnsiTheme="minorHAnsi" w:cstheme="minorBidi"/>
            <w:b w:val="0"/>
            <w:kern w:val="2"/>
            <w:sz w:val="24"/>
            <w:szCs w:val="24"/>
            <w:lang w:val="en-US" w:eastAsia="en-US"/>
            <w14:ligatures w14:val="standardContextual"/>
          </w:rPr>
          <w:tab/>
        </w:r>
        <w:r w:rsidRPr="00904C2B">
          <w:rPr>
            <w:rStyle w:val="Hyperlink"/>
          </w:rPr>
          <w:t>Outline of Validation</w:t>
        </w:r>
        <w:r>
          <w:rPr>
            <w:webHidden/>
          </w:rPr>
          <w:tab/>
        </w:r>
        <w:r>
          <w:rPr>
            <w:webHidden/>
          </w:rPr>
          <w:fldChar w:fldCharType="begin"/>
        </w:r>
        <w:r>
          <w:rPr>
            <w:webHidden/>
          </w:rPr>
          <w:instrText xml:space="preserve"> PAGEREF _Toc175522393 \h </w:instrText>
        </w:r>
        <w:r>
          <w:rPr>
            <w:webHidden/>
          </w:rPr>
        </w:r>
        <w:r>
          <w:rPr>
            <w:webHidden/>
          </w:rPr>
          <w:fldChar w:fldCharType="separate"/>
        </w:r>
        <w:r>
          <w:rPr>
            <w:webHidden/>
          </w:rPr>
          <w:t>13</w:t>
        </w:r>
        <w:r>
          <w:rPr>
            <w:webHidden/>
          </w:rPr>
          <w:fldChar w:fldCharType="end"/>
        </w:r>
      </w:hyperlink>
    </w:p>
    <w:p w14:paraId="6AF7E980" w14:textId="3FBDA776" w:rsidR="006E52B1" w:rsidRDefault="006E52B1">
      <w:pPr>
        <w:pStyle w:val="TOC1"/>
        <w:rPr>
          <w:rFonts w:asciiTheme="minorHAnsi" w:eastAsiaTheme="minorEastAsia" w:hAnsiTheme="minorHAnsi" w:cstheme="minorBidi"/>
          <w:b w:val="0"/>
          <w:kern w:val="2"/>
          <w:sz w:val="24"/>
          <w:szCs w:val="24"/>
          <w:lang w:val="en-US" w:eastAsia="en-US"/>
          <w14:ligatures w14:val="standardContextual"/>
        </w:rPr>
      </w:pPr>
      <w:hyperlink w:anchor="_Toc175522394" w:history="1">
        <w:r w:rsidRPr="00904C2B">
          <w:rPr>
            <w:rStyle w:val="Hyperlink"/>
          </w:rPr>
          <w:t>6</w:t>
        </w:r>
        <w:r>
          <w:rPr>
            <w:rFonts w:asciiTheme="minorHAnsi" w:eastAsiaTheme="minorEastAsia" w:hAnsiTheme="minorHAnsi" w:cstheme="minorBidi"/>
            <w:b w:val="0"/>
            <w:kern w:val="2"/>
            <w:sz w:val="24"/>
            <w:szCs w:val="24"/>
            <w:lang w:val="en-US" w:eastAsia="en-US"/>
            <w14:ligatures w14:val="standardContextual"/>
          </w:rPr>
          <w:tab/>
        </w:r>
        <w:r w:rsidRPr="00904C2B">
          <w:rPr>
            <w:rStyle w:val="Hyperlink"/>
          </w:rPr>
          <w:t>Check Application Sequence</w:t>
        </w:r>
        <w:r>
          <w:rPr>
            <w:webHidden/>
          </w:rPr>
          <w:tab/>
        </w:r>
        <w:r>
          <w:rPr>
            <w:webHidden/>
          </w:rPr>
          <w:fldChar w:fldCharType="begin"/>
        </w:r>
        <w:r>
          <w:rPr>
            <w:webHidden/>
          </w:rPr>
          <w:instrText xml:space="preserve"> PAGEREF _Toc175522394 \h </w:instrText>
        </w:r>
        <w:r>
          <w:rPr>
            <w:webHidden/>
          </w:rPr>
        </w:r>
        <w:r>
          <w:rPr>
            <w:webHidden/>
          </w:rPr>
          <w:fldChar w:fldCharType="separate"/>
        </w:r>
        <w:r>
          <w:rPr>
            <w:webHidden/>
          </w:rPr>
          <w:t>15</w:t>
        </w:r>
        <w:r>
          <w:rPr>
            <w:webHidden/>
          </w:rPr>
          <w:fldChar w:fldCharType="end"/>
        </w:r>
      </w:hyperlink>
    </w:p>
    <w:p w14:paraId="43C5C4B7" w14:textId="1074AFAF" w:rsidR="006E52B1" w:rsidRDefault="006E52B1">
      <w:pPr>
        <w:pStyle w:val="TOC1"/>
        <w:rPr>
          <w:rFonts w:asciiTheme="minorHAnsi" w:eastAsiaTheme="minorEastAsia" w:hAnsiTheme="minorHAnsi" w:cstheme="minorBidi"/>
          <w:b w:val="0"/>
          <w:kern w:val="2"/>
          <w:sz w:val="24"/>
          <w:szCs w:val="24"/>
          <w:lang w:val="en-US" w:eastAsia="en-US"/>
          <w14:ligatures w14:val="standardContextual"/>
        </w:rPr>
      </w:pPr>
      <w:hyperlink w:anchor="_Toc175522395" w:history="1">
        <w:r w:rsidRPr="00904C2B">
          <w:rPr>
            <w:rStyle w:val="Hyperlink"/>
          </w:rPr>
          <w:t>7</w:t>
        </w:r>
        <w:r>
          <w:rPr>
            <w:rFonts w:asciiTheme="minorHAnsi" w:eastAsiaTheme="minorEastAsia" w:hAnsiTheme="minorHAnsi" w:cstheme="minorBidi"/>
            <w:b w:val="0"/>
            <w:kern w:val="2"/>
            <w:sz w:val="24"/>
            <w:szCs w:val="24"/>
            <w:lang w:val="en-US" w:eastAsia="en-US"/>
            <w14:ligatures w14:val="standardContextual"/>
          </w:rPr>
          <w:tab/>
        </w:r>
        <w:r w:rsidRPr="00904C2B">
          <w:rPr>
            <w:rStyle w:val="Hyperlink"/>
          </w:rPr>
          <w:t>Check Classification</w:t>
        </w:r>
        <w:r>
          <w:rPr>
            <w:webHidden/>
          </w:rPr>
          <w:tab/>
        </w:r>
        <w:r>
          <w:rPr>
            <w:webHidden/>
          </w:rPr>
          <w:fldChar w:fldCharType="begin"/>
        </w:r>
        <w:r>
          <w:rPr>
            <w:webHidden/>
          </w:rPr>
          <w:instrText xml:space="preserve"> PAGEREF _Toc175522395 \h </w:instrText>
        </w:r>
        <w:r>
          <w:rPr>
            <w:webHidden/>
          </w:rPr>
        </w:r>
        <w:r>
          <w:rPr>
            <w:webHidden/>
          </w:rPr>
          <w:fldChar w:fldCharType="separate"/>
        </w:r>
        <w:r>
          <w:rPr>
            <w:webHidden/>
          </w:rPr>
          <w:t>16</w:t>
        </w:r>
        <w:r>
          <w:rPr>
            <w:webHidden/>
          </w:rPr>
          <w:fldChar w:fldCharType="end"/>
        </w:r>
      </w:hyperlink>
    </w:p>
    <w:p w14:paraId="15188C01" w14:textId="712D5678" w:rsidR="006E52B1" w:rsidRDefault="006E52B1">
      <w:pPr>
        <w:pStyle w:val="TOC1"/>
        <w:rPr>
          <w:rFonts w:asciiTheme="minorHAnsi" w:eastAsiaTheme="minorEastAsia" w:hAnsiTheme="minorHAnsi" w:cstheme="minorBidi"/>
          <w:b w:val="0"/>
          <w:kern w:val="2"/>
          <w:sz w:val="24"/>
          <w:szCs w:val="24"/>
          <w:lang w:val="en-US" w:eastAsia="en-US"/>
          <w14:ligatures w14:val="standardContextual"/>
        </w:rPr>
      </w:pPr>
      <w:hyperlink w:anchor="_Toc175522396" w:history="1">
        <w:r w:rsidRPr="00904C2B">
          <w:rPr>
            <w:rStyle w:val="Hyperlink"/>
          </w:rPr>
          <w:t>8</w:t>
        </w:r>
        <w:r>
          <w:rPr>
            <w:rFonts w:asciiTheme="minorHAnsi" w:eastAsiaTheme="minorEastAsia" w:hAnsiTheme="minorHAnsi" w:cstheme="minorBidi"/>
            <w:b w:val="0"/>
            <w:kern w:val="2"/>
            <w:sz w:val="24"/>
            <w:szCs w:val="24"/>
            <w:lang w:val="en-US" w:eastAsia="en-US"/>
            <w14:ligatures w14:val="standardContextual"/>
          </w:rPr>
          <w:tab/>
        </w:r>
        <w:r w:rsidRPr="00904C2B">
          <w:rPr>
            <w:rStyle w:val="Hyperlink"/>
          </w:rPr>
          <w:t>Geometry and Spatial Operators in Checks for Vector Products</w:t>
        </w:r>
        <w:r>
          <w:rPr>
            <w:webHidden/>
          </w:rPr>
          <w:tab/>
        </w:r>
        <w:r>
          <w:rPr>
            <w:webHidden/>
          </w:rPr>
          <w:fldChar w:fldCharType="begin"/>
        </w:r>
        <w:r>
          <w:rPr>
            <w:webHidden/>
          </w:rPr>
          <w:instrText xml:space="preserve"> PAGEREF _Toc175522396 \h </w:instrText>
        </w:r>
        <w:r>
          <w:rPr>
            <w:webHidden/>
          </w:rPr>
        </w:r>
        <w:r>
          <w:rPr>
            <w:webHidden/>
          </w:rPr>
          <w:fldChar w:fldCharType="separate"/>
        </w:r>
        <w:r>
          <w:rPr>
            <w:webHidden/>
          </w:rPr>
          <w:t>16</w:t>
        </w:r>
        <w:r>
          <w:rPr>
            <w:webHidden/>
          </w:rPr>
          <w:fldChar w:fldCharType="end"/>
        </w:r>
      </w:hyperlink>
    </w:p>
    <w:p w14:paraId="69BFCEF0" w14:textId="2C178CE6" w:rsidR="006E52B1" w:rsidRDefault="006E52B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5522397" w:history="1">
        <w:r w:rsidRPr="00904C2B">
          <w:rPr>
            <w:rStyle w:val="Hyperlink"/>
          </w:rPr>
          <w:t>8.1</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Definitions for ISO 19125-1:2004 Geometry</w:t>
        </w:r>
        <w:r>
          <w:rPr>
            <w:webHidden/>
          </w:rPr>
          <w:tab/>
        </w:r>
        <w:r>
          <w:rPr>
            <w:webHidden/>
          </w:rPr>
          <w:fldChar w:fldCharType="begin"/>
        </w:r>
        <w:r>
          <w:rPr>
            <w:webHidden/>
          </w:rPr>
          <w:instrText xml:space="preserve"> PAGEREF _Toc175522397 \h </w:instrText>
        </w:r>
        <w:r>
          <w:rPr>
            <w:webHidden/>
          </w:rPr>
        </w:r>
        <w:r>
          <w:rPr>
            <w:webHidden/>
          </w:rPr>
          <w:fldChar w:fldCharType="separate"/>
        </w:r>
        <w:r>
          <w:rPr>
            <w:webHidden/>
          </w:rPr>
          <w:t>16</w:t>
        </w:r>
        <w:r>
          <w:rPr>
            <w:webHidden/>
          </w:rPr>
          <w:fldChar w:fldCharType="end"/>
        </w:r>
      </w:hyperlink>
    </w:p>
    <w:p w14:paraId="7E72BF73" w14:textId="19D60B81" w:rsidR="006E52B1" w:rsidRDefault="006E52B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5522398" w:history="1">
        <w:r w:rsidRPr="00904C2B">
          <w:rPr>
            <w:rStyle w:val="Hyperlink"/>
          </w:rPr>
          <w:t>8.2</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ISO 19125-1:2004 Geometric Operator Relationships</w:t>
        </w:r>
        <w:r>
          <w:rPr>
            <w:webHidden/>
          </w:rPr>
          <w:tab/>
        </w:r>
        <w:r>
          <w:rPr>
            <w:webHidden/>
          </w:rPr>
          <w:fldChar w:fldCharType="begin"/>
        </w:r>
        <w:r>
          <w:rPr>
            <w:webHidden/>
          </w:rPr>
          <w:instrText xml:space="preserve"> PAGEREF _Toc175522398 \h </w:instrText>
        </w:r>
        <w:r>
          <w:rPr>
            <w:webHidden/>
          </w:rPr>
        </w:r>
        <w:r>
          <w:rPr>
            <w:webHidden/>
          </w:rPr>
          <w:fldChar w:fldCharType="separate"/>
        </w:r>
        <w:r>
          <w:rPr>
            <w:webHidden/>
          </w:rPr>
          <w:t>17</w:t>
        </w:r>
        <w:r>
          <w:rPr>
            <w:webHidden/>
          </w:rPr>
          <w:fldChar w:fldCharType="end"/>
        </w:r>
      </w:hyperlink>
    </w:p>
    <w:p w14:paraId="13279F0F" w14:textId="556C788F" w:rsidR="006E52B1" w:rsidRDefault="006E52B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5522399" w:history="1">
        <w:r w:rsidRPr="00904C2B">
          <w:rPr>
            <w:rStyle w:val="Hyperlink"/>
            <w:lang w:eastAsia="ar-SA"/>
          </w:rPr>
          <w:t>8.3</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How the Relationships Apply to S-100 Feature Geometry</w:t>
        </w:r>
        <w:r>
          <w:rPr>
            <w:webHidden/>
          </w:rPr>
          <w:tab/>
        </w:r>
        <w:r>
          <w:rPr>
            <w:webHidden/>
          </w:rPr>
          <w:fldChar w:fldCharType="begin"/>
        </w:r>
        <w:r>
          <w:rPr>
            <w:webHidden/>
          </w:rPr>
          <w:instrText xml:space="preserve"> PAGEREF _Toc175522399 \h </w:instrText>
        </w:r>
        <w:r>
          <w:rPr>
            <w:webHidden/>
          </w:rPr>
        </w:r>
        <w:r>
          <w:rPr>
            <w:webHidden/>
          </w:rPr>
          <w:fldChar w:fldCharType="separate"/>
        </w:r>
        <w:r>
          <w:rPr>
            <w:webHidden/>
          </w:rPr>
          <w:t>18</w:t>
        </w:r>
        <w:r>
          <w:rPr>
            <w:webHidden/>
          </w:rPr>
          <w:fldChar w:fldCharType="end"/>
        </w:r>
      </w:hyperlink>
    </w:p>
    <w:p w14:paraId="720DB4B9" w14:textId="31B2EA4E" w:rsidR="006E52B1" w:rsidRDefault="006E52B1">
      <w:pPr>
        <w:pStyle w:val="TOC2"/>
        <w:tabs>
          <w:tab w:val="left" w:pos="810"/>
        </w:tabs>
        <w:rPr>
          <w:rFonts w:asciiTheme="minorHAnsi" w:eastAsiaTheme="minorEastAsia" w:hAnsiTheme="minorHAnsi" w:cstheme="minorBidi"/>
          <w:kern w:val="2"/>
          <w:sz w:val="24"/>
          <w:szCs w:val="24"/>
          <w:lang w:val="en-US" w:eastAsia="en-US"/>
          <w14:ligatures w14:val="standardContextual"/>
        </w:rPr>
      </w:pPr>
      <w:hyperlink w:anchor="_Toc175522400" w:history="1">
        <w:r w:rsidRPr="00904C2B">
          <w:rPr>
            <w:rStyle w:val="Hyperlink"/>
          </w:rPr>
          <w:t>8.4</w:t>
        </w:r>
        <w:r>
          <w:rPr>
            <w:rFonts w:asciiTheme="minorHAnsi" w:eastAsiaTheme="minorEastAsia" w:hAnsiTheme="minorHAnsi" w:cstheme="minorBidi"/>
            <w:kern w:val="2"/>
            <w:sz w:val="24"/>
            <w:szCs w:val="24"/>
            <w:lang w:val="en-US" w:eastAsia="en-US"/>
            <w14:ligatures w14:val="standardContextual"/>
          </w:rPr>
          <w:tab/>
        </w:r>
        <w:r w:rsidRPr="00904C2B">
          <w:rPr>
            <w:rStyle w:val="Hyperlink"/>
          </w:rPr>
          <w:t>Geometric Operator Definitions</w:t>
        </w:r>
        <w:r>
          <w:rPr>
            <w:webHidden/>
          </w:rPr>
          <w:tab/>
        </w:r>
        <w:r>
          <w:rPr>
            <w:webHidden/>
          </w:rPr>
          <w:fldChar w:fldCharType="begin"/>
        </w:r>
        <w:r>
          <w:rPr>
            <w:webHidden/>
          </w:rPr>
          <w:instrText xml:space="preserve"> PAGEREF _Toc175522400 \h </w:instrText>
        </w:r>
        <w:r>
          <w:rPr>
            <w:webHidden/>
          </w:rPr>
        </w:r>
        <w:r>
          <w:rPr>
            <w:webHidden/>
          </w:rPr>
          <w:fldChar w:fldCharType="separate"/>
        </w:r>
        <w:r>
          <w:rPr>
            <w:webHidden/>
          </w:rPr>
          <w:t>18</w:t>
        </w:r>
        <w:r>
          <w:rPr>
            <w:webHidden/>
          </w:rPr>
          <w:fldChar w:fldCharType="end"/>
        </w:r>
      </w:hyperlink>
    </w:p>
    <w:p w14:paraId="5CFB76EA" w14:textId="12DB18D8" w:rsidR="00DF33D4" w:rsidRPr="00CF30EA" w:rsidRDefault="00E80248" w:rsidP="004B2DB3">
      <w:pPr>
        <w:suppressLineNumbers/>
        <w:spacing w:line="240" w:lineRule="auto"/>
        <w:rPr>
          <w:rFonts w:cs="Arial"/>
          <w:bCs/>
          <w:noProof/>
          <w:lang w:val="en-GB"/>
        </w:rPr>
      </w:pPr>
      <w:r w:rsidRPr="00CF30EA">
        <w:rPr>
          <w:rFonts w:cs="Arial"/>
          <w:bCs/>
          <w:noProof/>
          <w:lang w:val="en-GB"/>
        </w:rPr>
        <w:fldChar w:fldCharType="end"/>
      </w:r>
    </w:p>
    <w:p w14:paraId="27759973" w14:textId="77777777" w:rsidR="005712B5" w:rsidRPr="00CF30EA" w:rsidRDefault="005712B5" w:rsidP="004B2DB3">
      <w:pPr>
        <w:suppressLineNumbers/>
        <w:spacing w:line="240" w:lineRule="auto"/>
        <w:rPr>
          <w:rFonts w:cs="Arial"/>
          <w:bCs/>
          <w:noProof/>
          <w:sz w:val="22"/>
          <w:lang w:val="en-GB"/>
        </w:rPr>
      </w:pPr>
    </w:p>
    <w:p w14:paraId="65967D41" w14:textId="2BB0799B" w:rsidR="00DF33D4" w:rsidRPr="00CF30EA" w:rsidRDefault="00DF33D4" w:rsidP="004B2DB3">
      <w:pPr>
        <w:suppressLineNumbers/>
        <w:rPr>
          <w:b/>
          <w:bCs/>
          <w:noProof/>
          <w:lang w:val="en-GB"/>
        </w:rPr>
        <w:sectPr w:rsidR="00DF33D4" w:rsidRPr="00CF30EA" w:rsidSect="00A07674">
          <w:headerReference w:type="even" r:id="rId18"/>
          <w:headerReference w:type="default" r:id="rId19"/>
          <w:footerReference w:type="even" r:id="rId20"/>
          <w:footerReference w:type="default" r:id="rId21"/>
          <w:pgSz w:w="11906" w:h="16838" w:code="9"/>
          <w:pgMar w:top="1440" w:right="1440" w:bottom="1440" w:left="1440" w:header="709" w:footer="709" w:gutter="0"/>
          <w:pgNumType w:fmt="lowerRoman" w:start="1"/>
          <w:cols w:space="720"/>
          <w:titlePg/>
          <w:docGrid w:linePitch="360"/>
        </w:sectPr>
      </w:pPr>
    </w:p>
    <w:p w14:paraId="6B4BE938" w14:textId="0512347B" w:rsidR="00CF30EA" w:rsidRPr="002631DD" w:rsidRDefault="002631DD" w:rsidP="002631DD">
      <w:pPr>
        <w:pStyle w:val="Heading1"/>
        <w:tabs>
          <w:tab w:val="clear" w:pos="400"/>
        </w:tabs>
        <w:spacing w:before="120" w:after="200" w:line="240" w:lineRule="auto"/>
        <w:ind w:left="567" w:hanging="567"/>
        <w:rPr>
          <w:lang w:val="en-GB"/>
        </w:rPr>
      </w:pPr>
      <w:bookmarkStart w:id="66" w:name="_Toc175522370"/>
      <w:r>
        <w:rPr>
          <w:lang w:val="en-GB"/>
        </w:rPr>
        <w:lastRenderedPageBreak/>
        <w:t>Introduction</w:t>
      </w:r>
      <w:bookmarkEnd w:id="66"/>
    </w:p>
    <w:p w14:paraId="4427A2A4" w14:textId="77777777" w:rsidR="00BA4C13" w:rsidRDefault="00BA4C13" w:rsidP="00CF30EA">
      <w:pPr>
        <w:spacing w:after="120" w:line="240" w:lineRule="auto"/>
        <w:rPr>
          <w:lang w:val="en-GB"/>
        </w:rPr>
      </w:pPr>
      <w:r w:rsidRPr="00BA4C13">
        <w:rPr>
          <w:lang w:val="en-GB"/>
        </w:rPr>
        <w:t>This document describes a common foundation for the structure and content of specifications which define validation checks for S-100 data products. It also describes the basic structure of such validation checks</w:t>
      </w:r>
    </w:p>
    <w:p w14:paraId="2AE66429" w14:textId="24C98FFD" w:rsidR="00F9107D" w:rsidRPr="00CF30EA" w:rsidRDefault="00F9107D" w:rsidP="0098512D">
      <w:pPr>
        <w:pStyle w:val="Heading2"/>
        <w:tabs>
          <w:tab w:val="clear" w:pos="540"/>
          <w:tab w:val="clear" w:pos="700"/>
          <w:tab w:val="left" w:pos="709"/>
        </w:tabs>
        <w:spacing w:before="120" w:after="200" w:line="240" w:lineRule="auto"/>
        <w:ind w:left="709" w:hanging="709"/>
        <w:rPr>
          <w:lang w:val="en-GB"/>
        </w:rPr>
      </w:pPr>
      <w:bookmarkStart w:id="67" w:name="_Toc126186777"/>
      <w:bookmarkStart w:id="68" w:name="_Toc126241790"/>
      <w:bookmarkStart w:id="69" w:name="_Toc127967165"/>
      <w:bookmarkStart w:id="70" w:name="_Toc127967680"/>
      <w:bookmarkStart w:id="71" w:name="_Toc126186778"/>
      <w:bookmarkStart w:id="72" w:name="_Toc126241791"/>
      <w:bookmarkStart w:id="73" w:name="_Toc127967166"/>
      <w:bookmarkStart w:id="74" w:name="_Toc127967681"/>
      <w:bookmarkStart w:id="75" w:name="_Toc175522371"/>
      <w:bookmarkEnd w:id="67"/>
      <w:bookmarkEnd w:id="68"/>
      <w:bookmarkEnd w:id="69"/>
      <w:bookmarkEnd w:id="70"/>
      <w:bookmarkEnd w:id="71"/>
      <w:bookmarkEnd w:id="72"/>
      <w:bookmarkEnd w:id="73"/>
      <w:bookmarkEnd w:id="74"/>
      <w:commentRangeStart w:id="76"/>
      <w:r w:rsidRPr="00CF30EA">
        <w:rPr>
          <w:lang w:val="en-GB"/>
        </w:rPr>
        <w:t>Scope</w:t>
      </w:r>
      <w:bookmarkEnd w:id="75"/>
      <w:commentRangeEnd w:id="76"/>
      <w:r w:rsidR="00607752">
        <w:rPr>
          <w:rStyle w:val="CommentReference"/>
          <w:b w:val="0"/>
          <w:bCs w:val="0"/>
        </w:rPr>
        <w:commentReference w:id="76"/>
      </w:r>
    </w:p>
    <w:p w14:paraId="55B43FA2" w14:textId="6D8B2195" w:rsidR="0098512D" w:rsidRPr="00CF30EA" w:rsidRDefault="00DE7780" w:rsidP="0098512D">
      <w:pPr>
        <w:spacing w:after="120" w:line="240" w:lineRule="auto"/>
        <w:rPr>
          <w:lang w:val="en-GB"/>
        </w:rPr>
      </w:pPr>
      <w:r w:rsidRPr="00DE7780">
        <w:rPr>
          <w:lang w:val="en-GB"/>
        </w:rPr>
        <w:t>This document, designated as “S-158” by the IHO, defines a framework for the structure and content of a series of publications which specify validation checks for different S-100 data products. Publications in this series are identified by S-158:1xx designators, where “1xx” represents the official number assigned to an S-100-based data product by the IHO. Any specification designated “S-158:1xx” must conform to the S-158 specification.</w:t>
      </w:r>
      <w:r w:rsidRPr="00CF30EA" w:rsidDel="00DE7780">
        <w:rPr>
          <w:lang w:val="en-GB"/>
        </w:rPr>
        <w:t xml:space="preserve"> </w:t>
      </w:r>
    </w:p>
    <w:p w14:paraId="1B692EC7" w14:textId="4A5B49EA" w:rsidR="00E57893" w:rsidRPr="00CF30EA" w:rsidRDefault="00E57893" w:rsidP="0098512D">
      <w:pPr>
        <w:pStyle w:val="Heading2"/>
        <w:tabs>
          <w:tab w:val="clear" w:pos="540"/>
          <w:tab w:val="clear" w:pos="700"/>
          <w:tab w:val="left" w:pos="709"/>
        </w:tabs>
        <w:spacing w:before="120" w:after="200" w:line="240" w:lineRule="auto"/>
        <w:ind w:left="709" w:hanging="709"/>
        <w:rPr>
          <w:lang w:val="en-GB"/>
        </w:rPr>
      </w:pPr>
      <w:bookmarkStart w:id="77" w:name="_Toc412810740"/>
      <w:bookmarkStart w:id="78" w:name="_Toc175522372"/>
      <w:r w:rsidRPr="00CF30EA">
        <w:rPr>
          <w:lang w:val="en-GB"/>
        </w:rPr>
        <w:t>References</w:t>
      </w:r>
      <w:bookmarkEnd w:id="78"/>
    </w:p>
    <w:p w14:paraId="40D02C9D" w14:textId="7DD21977" w:rsidR="00E57893" w:rsidRPr="00CF30EA" w:rsidRDefault="00E57893" w:rsidP="0098512D">
      <w:pPr>
        <w:pStyle w:val="Heading3"/>
        <w:tabs>
          <w:tab w:val="clear" w:pos="660"/>
          <w:tab w:val="clear" w:pos="880"/>
          <w:tab w:val="left" w:pos="851"/>
        </w:tabs>
        <w:spacing w:before="120" w:after="120" w:line="240" w:lineRule="auto"/>
        <w:ind w:left="851" w:hanging="851"/>
      </w:pPr>
      <w:bookmarkStart w:id="79" w:name="_Toc175522373"/>
      <w:bookmarkEnd w:id="77"/>
      <w:r w:rsidRPr="00CF30EA">
        <w:t>Normative</w:t>
      </w:r>
      <w:r w:rsidR="000A1EEF">
        <w:t xml:space="preserve"> references</w:t>
      </w:r>
      <w:bookmarkEnd w:id="79"/>
    </w:p>
    <w:p w14:paraId="17D214B0" w14:textId="09B2D657" w:rsidR="00952236" w:rsidRDefault="00952236" w:rsidP="00180511">
      <w:pPr>
        <w:autoSpaceDE w:val="0"/>
        <w:autoSpaceDN w:val="0"/>
        <w:adjustRightInd w:val="0"/>
        <w:spacing w:after="120" w:line="240" w:lineRule="auto"/>
        <w:ind w:left="1843" w:hanging="1843"/>
        <w:rPr>
          <w:lang w:val="en-GB"/>
        </w:rPr>
      </w:pPr>
      <w:r>
        <w:rPr>
          <w:lang w:val="en-GB"/>
        </w:rPr>
        <w:t>C</w:t>
      </w:r>
      <w:r w:rsidR="00517AAA">
        <w:rPr>
          <w:lang w:val="en-GB"/>
        </w:rPr>
        <w:t>LE</w:t>
      </w:r>
      <w:r>
        <w:rPr>
          <w:lang w:val="en-GB"/>
        </w:rPr>
        <w:t>93</w:t>
      </w:r>
      <w:r>
        <w:rPr>
          <w:lang w:val="en-GB"/>
        </w:rPr>
        <w:tab/>
      </w:r>
      <w:r w:rsidRPr="00952236">
        <w:rPr>
          <w:i/>
          <w:iCs/>
          <w:lang w:val="en-GB"/>
        </w:rPr>
        <w:t>ClementinI, E., Di Felice, P., Van Oostrom, P.  A Small Set of Formal Topological Relationships Suitable for End-User Interaction, in D. Abel and B. C. Ooi (Ed.), Advances in Spatial Databases — Third International Symposium. SSD 1993. LNCS 692, pp. 277-295</w:t>
      </w:r>
      <w:r w:rsidRPr="00952236">
        <w:rPr>
          <w:lang w:val="en-GB"/>
        </w:rPr>
        <w:t>. Springer Verlag. Singapore (1993)</w:t>
      </w:r>
    </w:p>
    <w:p w14:paraId="50232CEF" w14:textId="03648538" w:rsidR="00952236" w:rsidRDefault="00952236" w:rsidP="00180511">
      <w:pPr>
        <w:autoSpaceDE w:val="0"/>
        <w:autoSpaceDN w:val="0"/>
        <w:adjustRightInd w:val="0"/>
        <w:spacing w:after="120" w:line="240" w:lineRule="auto"/>
        <w:ind w:left="1843" w:hanging="1843"/>
        <w:rPr>
          <w:lang w:val="en-GB"/>
        </w:rPr>
      </w:pPr>
      <w:r>
        <w:rPr>
          <w:lang w:val="en-GB"/>
        </w:rPr>
        <w:t>ISO 19107:2003</w:t>
      </w:r>
      <w:r>
        <w:rPr>
          <w:lang w:val="en-GB"/>
        </w:rPr>
        <w:tab/>
      </w:r>
      <w:r w:rsidRPr="00952236">
        <w:rPr>
          <w:i/>
          <w:iCs/>
          <w:lang w:val="en-GB"/>
        </w:rPr>
        <w:t>Geographic Information – Spatial Schema</w:t>
      </w:r>
    </w:p>
    <w:p w14:paraId="0D1957C3" w14:textId="2048951B" w:rsidR="00952236" w:rsidRDefault="00952236" w:rsidP="00952236">
      <w:pPr>
        <w:autoSpaceDE w:val="0"/>
        <w:autoSpaceDN w:val="0"/>
        <w:adjustRightInd w:val="0"/>
        <w:spacing w:after="120" w:line="240" w:lineRule="auto"/>
        <w:ind w:left="1843" w:hanging="1843"/>
        <w:rPr>
          <w:i/>
          <w:lang w:val="en-GB"/>
        </w:rPr>
      </w:pPr>
      <w:r w:rsidRPr="00CF30EA">
        <w:rPr>
          <w:lang w:val="en-GB"/>
        </w:rPr>
        <w:t>ISO 1912</w:t>
      </w:r>
      <w:r>
        <w:rPr>
          <w:lang w:val="en-GB"/>
        </w:rPr>
        <w:t>5-1</w:t>
      </w:r>
      <w:r w:rsidRPr="00CF30EA">
        <w:rPr>
          <w:lang w:val="en-GB"/>
        </w:rPr>
        <w:t>:200</w:t>
      </w:r>
      <w:r>
        <w:rPr>
          <w:lang w:val="en-GB"/>
        </w:rPr>
        <w:t>4</w:t>
      </w:r>
      <w:r w:rsidRPr="00CF30EA">
        <w:rPr>
          <w:lang w:val="en-GB"/>
        </w:rPr>
        <w:tab/>
      </w:r>
      <w:r w:rsidRPr="00CF30EA">
        <w:rPr>
          <w:i/>
          <w:lang w:val="en-GB"/>
        </w:rPr>
        <w:t xml:space="preserve">Geographic information – </w:t>
      </w:r>
      <w:r>
        <w:rPr>
          <w:i/>
          <w:lang w:val="en-GB"/>
        </w:rPr>
        <w:t>Simple Feature Access – Part 1 Common Architecture</w:t>
      </w:r>
    </w:p>
    <w:p w14:paraId="07B8B45B" w14:textId="57FF47F8" w:rsidR="00952236" w:rsidRPr="00CF30EA" w:rsidRDefault="00952236" w:rsidP="00952236">
      <w:pPr>
        <w:autoSpaceDE w:val="0"/>
        <w:autoSpaceDN w:val="0"/>
        <w:adjustRightInd w:val="0"/>
        <w:spacing w:after="120" w:line="240" w:lineRule="auto"/>
        <w:ind w:left="1843" w:hanging="1843"/>
        <w:rPr>
          <w:lang w:val="en-GB"/>
        </w:rPr>
      </w:pPr>
      <w:r>
        <w:rPr>
          <w:lang w:val="en-GB"/>
        </w:rPr>
        <w:t>OGC 99-049</w:t>
      </w:r>
      <w:r>
        <w:rPr>
          <w:lang w:val="en-GB"/>
        </w:rPr>
        <w:tab/>
      </w:r>
      <w:r w:rsidRPr="00517AAA">
        <w:rPr>
          <w:i/>
          <w:iCs/>
          <w:lang w:val="en-GB"/>
        </w:rPr>
        <w:t>OpenGIS Simple Features Specification for SQL, Revision 1.1 (OpenGIS Project Document 99-049</w:t>
      </w:r>
      <w:r w:rsidRPr="00952236">
        <w:rPr>
          <w:lang w:val="en-GB"/>
        </w:rPr>
        <w:t>, Release Date: May 5, 1999)</w:t>
      </w:r>
    </w:p>
    <w:p w14:paraId="0514B3F0" w14:textId="6FEF8F80" w:rsidR="00B43E47" w:rsidRDefault="00B43E47" w:rsidP="00180511">
      <w:pPr>
        <w:autoSpaceDE w:val="0"/>
        <w:autoSpaceDN w:val="0"/>
        <w:adjustRightInd w:val="0"/>
        <w:spacing w:after="120" w:line="240" w:lineRule="auto"/>
        <w:ind w:left="1843" w:hanging="1843"/>
        <w:rPr>
          <w:lang w:val="en-GB"/>
        </w:rPr>
      </w:pPr>
      <w:r w:rsidRPr="00B43E47">
        <w:rPr>
          <w:lang w:val="en-GB"/>
        </w:rPr>
        <w:t>S-98</w:t>
      </w:r>
      <w:r w:rsidRPr="00B43E47">
        <w:rPr>
          <w:lang w:val="en-GB"/>
        </w:rPr>
        <w:tab/>
      </w:r>
      <w:r w:rsidRPr="00B43E47">
        <w:rPr>
          <w:i/>
          <w:iCs/>
          <w:lang w:val="en-GB"/>
        </w:rPr>
        <w:t>Data Product Interoperability in S-100 Navigation Systems, IHO Publication S-98, Edition 2.0.0</w:t>
      </w:r>
      <w:r w:rsidR="00C451B3">
        <w:rPr>
          <w:i/>
          <w:iCs/>
          <w:lang w:val="en-GB"/>
        </w:rPr>
        <w:t>, ??? 2024</w:t>
      </w:r>
      <w:r>
        <w:rPr>
          <w:lang w:val="en-GB"/>
        </w:rPr>
        <w:t>.</w:t>
      </w:r>
      <w:r w:rsidRPr="00B43E47">
        <w:rPr>
          <w:lang w:val="en-GB"/>
        </w:rPr>
        <w:t xml:space="preserve"> </w:t>
      </w:r>
      <w:r>
        <w:rPr>
          <w:lang w:val="en-GB"/>
        </w:rPr>
        <w:t>In Preparation</w:t>
      </w:r>
      <w:r w:rsidRPr="00B43E47">
        <w:rPr>
          <w:lang w:val="en-GB"/>
        </w:rPr>
        <w:t>.</w:t>
      </w:r>
    </w:p>
    <w:p w14:paraId="659111CE" w14:textId="36416035" w:rsidR="00354ED8" w:rsidRDefault="00A2052E" w:rsidP="00180511">
      <w:pPr>
        <w:autoSpaceDE w:val="0"/>
        <w:autoSpaceDN w:val="0"/>
        <w:adjustRightInd w:val="0"/>
        <w:spacing w:after="120" w:line="240" w:lineRule="auto"/>
        <w:ind w:left="1843" w:hanging="1843"/>
        <w:rPr>
          <w:lang w:val="en-GB"/>
        </w:rPr>
      </w:pPr>
      <w:r w:rsidRPr="00CF30EA">
        <w:rPr>
          <w:lang w:val="en-GB"/>
        </w:rPr>
        <w:t>S-100</w:t>
      </w:r>
      <w:r w:rsidRPr="00CF30EA">
        <w:rPr>
          <w:lang w:val="en-GB"/>
        </w:rPr>
        <w:tab/>
      </w:r>
      <w:r w:rsidRPr="00CF30EA">
        <w:rPr>
          <w:i/>
          <w:lang w:val="en-GB"/>
        </w:rPr>
        <w:t>IHO Universal Hydrographic Data Model</w:t>
      </w:r>
      <w:r w:rsidRPr="00CF30EA">
        <w:rPr>
          <w:lang w:val="en-GB"/>
        </w:rPr>
        <w:t>, Edition 5.</w:t>
      </w:r>
      <w:r w:rsidR="008939EF">
        <w:rPr>
          <w:lang w:val="en-GB"/>
        </w:rPr>
        <w:t>2</w:t>
      </w:r>
      <w:r w:rsidRPr="00CF30EA">
        <w:rPr>
          <w:lang w:val="en-GB"/>
        </w:rPr>
        <w:t xml:space="preserve">.0, </w:t>
      </w:r>
      <w:r w:rsidR="008939EF">
        <w:rPr>
          <w:lang w:val="en-GB"/>
        </w:rPr>
        <w:t>June 2024</w:t>
      </w:r>
    </w:p>
    <w:p w14:paraId="61F105EB" w14:textId="69BEFA18"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S-101</w:t>
      </w:r>
      <w:r w:rsidRPr="00B43E47">
        <w:rPr>
          <w:lang w:val="en-GB"/>
        </w:rPr>
        <w:tab/>
      </w:r>
      <w:r w:rsidRPr="00C451B3">
        <w:rPr>
          <w:i/>
          <w:iCs/>
          <w:lang w:val="en-GB"/>
        </w:rPr>
        <w:t>Electronic Navigational Chart (ENC) Product Specification, Edition 2.0.0</w:t>
      </w:r>
      <w:r w:rsidR="00C451B3" w:rsidRPr="00C451B3">
        <w:rPr>
          <w:i/>
          <w:iCs/>
          <w:lang w:val="en-GB"/>
        </w:rPr>
        <w:t>, ??? 2024</w:t>
      </w:r>
      <w:r w:rsidRPr="00B43E47">
        <w:rPr>
          <w:lang w:val="en-GB"/>
        </w:rPr>
        <w:t>.</w:t>
      </w:r>
      <w:r>
        <w:rPr>
          <w:lang w:val="en-GB"/>
        </w:rPr>
        <w:t xml:space="preserve"> In preparation.</w:t>
      </w:r>
    </w:p>
    <w:p w14:paraId="767D0413" w14:textId="782D59F7"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S-102</w:t>
      </w:r>
      <w:r w:rsidRPr="00B43E47">
        <w:rPr>
          <w:lang w:val="en-GB"/>
        </w:rPr>
        <w:tab/>
      </w:r>
      <w:r w:rsidRPr="00C451B3">
        <w:rPr>
          <w:i/>
          <w:iCs/>
          <w:lang w:val="en-GB"/>
        </w:rPr>
        <w:t>Bathymetric Surface Product Specification, Edition 3.0.0</w:t>
      </w:r>
      <w:r w:rsidR="00C451B3" w:rsidRPr="00C451B3">
        <w:rPr>
          <w:i/>
          <w:iCs/>
          <w:lang w:val="en-GB"/>
        </w:rPr>
        <w:t>, ??? 2024</w:t>
      </w:r>
      <w:r w:rsidRPr="00B43E47">
        <w:rPr>
          <w:lang w:val="en-GB"/>
        </w:rPr>
        <w:t>.</w:t>
      </w:r>
      <w:r>
        <w:rPr>
          <w:lang w:val="en-GB"/>
        </w:rPr>
        <w:t xml:space="preserve"> In preparation.</w:t>
      </w:r>
    </w:p>
    <w:p w14:paraId="351248D6" w14:textId="0F27A303" w:rsidR="00B43E47" w:rsidRPr="00B43E47" w:rsidRDefault="00B43E47" w:rsidP="00B43E47">
      <w:pPr>
        <w:autoSpaceDE w:val="0"/>
        <w:autoSpaceDN w:val="0"/>
        <w:adjustRightInd w:val="0"/>
        <w:spacing w:after="120" w:line="240" w:lineRule="auto"/>
        <w:ind w:left="1843" w:hanging="1843"/>
        <w:rPr>
          <w:lang w:val="en-GB"/>
        </w:rPr>
      </w:pPr>
      <w:r w:rsidRPr="00B43E47">
        <w:rPr>
          <w:lang w:val="en-GB"/>
        </w:rPr>
        <w:t>S-104</w:t>
      </w:r>
      <w:r w:rsidRPr="00B43E47">
        <w:rPr>
          <w:lang w:val="en-GB"/>
        </w:rPr>
        <w:tab/>
      </w:r>
      <w:r w:rsidRPr="00C451B3">
        <w:rPr>
          <w:i/>
          <w:iCs/>
          <w:lang w:val="en-GB"/>
        </w:rPr>
        <w:t>Water Level Information for Surface Navigation Product Specification, Edition 2.0.0</w:t>
      </w:r>
      <w:r w:rsidR="00C451B3" w:rsidRPr="00C451B3">
        <w:rPr>
          <w:i/>
          <w:iCs/>
          <w:lang w:val="en-GB"/>
        </w:rPr>
        <w:t>, ??? 2024</w:t>
      </w:r>
      <w:r>
        <w:rPr>
          <w:lang w:val="en-GB"/>
        </w:rPr>
        <w:t>. In preparation.</w:t>
      </w:r>
    </w:p>
    <w:p w14:paraId="1980FE01" w14:textId="4E8E1AE7" w:rsidR="00B43E47" w:rsidRDefault="00B43E47" w:rsidP="00B43E47">
      <w:pPr>
        <w:autoSpaceDE w:val="0"/>
        <w:autoSpaceDN w:val="0"/>
        <w:adjustRightInd w:val="0"/>
        <w:spacing w:after="120" w:line="240" w:lineRule="auto"/>
        <w:ind w:left="1843" w:hanging="1843"/>
        <w:rPr>
          <w:lang w:val="en-GB"/>
        </w:rPr>
      </w:pPr>
      <w:r w:rsidRPr="00B43E47">
        <w:rPr>
          <w:lang w:val="en-GB"/>
        </w:rPr>
        <w:t>S-111</w:t>
      </w:r>
      <w:r w:rsidRPr="00B43E47">
        <w:rPr>
          <w:lang w:val="en-GB"/>
        </w:rPr>
        <w:tab/>
      </w:r>
      <w:r w:rsidRPr="00C451B3">
        <w:rPr>
          <w:i/>
          <w:iCs/>
          <w:lang w:val="en-GB"/>
        </w:rPr>
        <w:t>Surface Currents Product Specification, Edition 2.0.0</w:t>
      </w:r>
      <w:r w:rsidR="00C451B3" w:rsidRPr="00C451B3">
        <w:rPr>
          <w:i/>
          <w:iCs/>
          <w:lang w:val="en-GB"/>
        </w:rPr>
        <w:t>, ??? 2024</w:t>
      </w:r>
      <w:r>
        <w:rPr>
          <w:lang w:val="en-GB"/>
        </w:rPr>
        <w:t>.</w:t>
      </w:r>
      <w:r w:rsidRPr="00B43E47">
        <w:rPr>
          <w:lang w:val="en-GB"/>
        </w:rPr>
        <w:t xml:space="preserve"> </w:t>
      </w:r>
      <w:r>
        <w:rPr>
          <w:lang w:val="en-GB"/>
        </w:rPr>
        <w:t>In preparation</w:t>
      </w:r>
      <w:r w:rsidRPr="00B43E47">
        <w:rPr>
          <w:lang w:val="en-GB"/>
        </w:rPr>
        <w:t>.</w:t>
      </w:r>
    </w:p>
    <w:p w14:paraId="1127FE87" w14:textId="0E848A23" w:rsidR="00C451B3" w:rsidRDefault="00C451B3" w:rsidP="00B43E47">
      <w:pPr>
        <w:autoSpaceDE w:val="0"/>
        <w:autoSpaceDN w:val="0"/>
        <w:adjustRightInd w:val="0"/>
        <w:spacing w:after="120" w:line="240" w:lineRule="auto"/>
        <w:ind w:left="1843" w:hanging="1843"/>
        <w:rPr>
          <w:lang w:val="en-GB"/>
        </w:rPr>
      </w:pPr>
      <w:r>
        <w:rPr>
          <w:lang w:val="en-GB"/>
        </w:rPr>
        <w:t>S-124</w:t>
      </w:r>
      <w:r>
        <w:rPr>
          <w:lang w:val="en-GB"/>
        </w:rPr>
        <w:tab/>
      </w:r>
      <w:r w:rsidRPr="00C451B3">
        <w:rPr>
          <w:i/>
          <w:iCs/>
          <w:lang w:val="en-GB"/>
        </w:rPr>
        <w:t>Navigational Warnings, Edition 2.0.0, ??? 2024</w:t>
      </w:r>
      <w:r>
        <w:rPr>
          <w:lang w:val="en-GB"/>
        </w:rPr>
        <w:t>. In preparation?</w:t>
      </w:r>
    </w:p>
    <w:p w14:paraId="293D976B" w14:textId="3F06C984" w:rsidR="00C451B3" w:rsidRPr="00B43E47" w:rsidRDefault="00C451B3" w:rsidP="00B43E47">
      <w:pPr>
        <w:autoSpaceDE w:val="0"/>
        <w:autoSpaceDN w:val="0"/>
        <w:adjustRightInd w:val="0"/>
        <w:spacing w:after="120" w:line="240" w:lineRule="auto"/>
        <w:ind w:left="1843" w:hanging="1843"/>
        <w:rPr>
          <w:lang w:val="en-GB"/>
        </w:rPr>
      </w:pPr>
      <w:r>
        <w:rPr>
          <w:lang w:val="en-GB"/>
        </w:rPr>
        <w:t>S-128</w:t>
      </w:r>
      <w:r>
        <w:rPr>
          <w:lang w:val="en-GB"/>
        </w:rPr>
        <w:tab/>
      </w:r>
      <w:r w:rsidRPr="00C451B3">
        <w:rPr>
          <w:i/>
          <w:iCs/>
          <w:lang w:val="en-GB"/>
        </w:rPr>
        <w:t>Catalogue of Nautical Products, Edition 2.0.0, ??? 2024</w:t>
      </w:r>
      <w:r>
        <w:rPr>
          <w:lang w:val="en-GB"/>
        </w:rPr>
        <w:t>. In preparation.</w:t>
      </w:r>
    </w:p>
    <w:p w14:paraId="1CC1644B" w14:textId="7B4B4E90" w:rsidR="00B43E47" w:rsidRDefault="00B43E47" w:rsidP="00B43E47">
      <w:pPr>
        <w:autoSpaceDE w:val="0"/>
        <w:autoSpaceDN w:val="0"/>
        <w:adjustRightInd w:val="0"/>
        <w:spacing w:after="120" w:line="240" w:lineRule="auto"/>
        <w:ind w:left="1843" w:hanging="1843"/>
        <w:rPr>
          <w:lang w:val="en-GB"/>
        </w:rPr>
      </w:pPr>
      <w:r w:rsidRPr="00B43E47">
        <w:rPr>
          <w:lang w:val="en-GB"/>
        </w:rPr>
        <w:t>S-129</w:t>
      </w:r>
      <w:r w:rsidRPr="00B43E47">
        <w:rPr>
          <w:lang w:val="en-GB"/>
        </w:rPr>
        <w:tab/>
      </w:r>
      <w:r w:rsidRPr="00C451B3">
        <w:rPr>
          <w:i/>
          <w:iCs/>
          <w:lang w:val="en-GB"/>
        </w:rPr>
        <w:t>Under Keel Clearance Management Product Specification, Edition 2.0.0</w:t>
      </w:r>
      <w:r w:rsidR="00C451B3" w:rsidRPr="00C451B3">
        <w:rPr>
          <w:i/>
          <w:iCs/>
          <w:lang w:val="en-GB"/>
        </w:rPr>
        <w:t>, ??? 2024</w:t>
      </w:r>
      <w:r>
        <w:rPr>
          <w:lang w:val="en-GB"/>
        </w:rPr>
        <w:t>. In preparation.</w:t>
      </w:r>
    </w:p>
    <w:p w14:paraId="2A6ECB1A" w14:textId="77777777" w:rsidR="005B1C03" w:rsidRPr="00CF30EA" w:rsidRDefault="005B1C03" w:rsidP="00180511">
      <w:pPr>
        <w:autoSpaceDE w:val="0"/>
        <w:autoSpaceDN w:val="0"/>
        <w:adjustRightInd w:val="0"/>
        <w:spacing w:after="120" w:line="240" w:lineRule="auto"/>
        <w:ind w:left="1843" w:hanging="1843"/>
        <w:rPr>
          <w:noProof/>
          <w:lang w:val="en-GB"/>
        </w:rPr>
      </w:pPr>
    </w:p>
    <w:p w14:paraId="54A8BAB0" w14:textId="60B7162B" w:rsidR="00CB76B7" w:rsidRPr="00CF30EA" w:rsidRDefault="00CB76B7" w:rsidP="00B24DA3">
      <w:pPr>
        <w:pStyle w:val="Heading3"/>
        <w:tabs>
          <w:tab w:val="clear" w:pos="660"/>
          <w:tab w:val="clear" w:pos="880"/>
          <w:tab w:val="left" w:pos="851"/>
        </w:tabs>
        <w:spacing w:before="120" w:after="120" w:line="240" w:lineRule="auto"/>
        <w:ind w:left="851" w:hanging="851"/>
      </w:pPr>
      <w:bookmarkStart w:id="80" w:name="_Toc175522374"/>
      <w:r w:rsidRPr="00CF30EA">
        <w:t>Informative</w:t>
      </w:r>
      <w:r w:rsidR="000A1EEF">
        <w:t xml:space="preserve"> references</w:t>
      </w:r>
      <w:bookmarkEnd w:id="80"/>
    </w:p>
    <w:p w14:paraId="1BD261D4" w14:textId="62D1901A" w:rsidR="00A2052E" w:rsidRDefault="00A2052E" w:rsidP="00180511">
      <w:pPr>
        <w:autoSpaceDE w:val="0"/>
        <w:autoSpaceDN w:val="0"/>
        <w:adjustRightInd w:val="0"/>
        <w:spacing w:after="120" w:line="240" w:lineRule="auto"/>
        <w:ind w:left="1843" w:hanging="1843"/>
        <w:rPr>
          <w:lang w:val="en-GB"/>
        </w:rPr>
      </w:pPr>
      <w:r w:rsidRPr="00CF30EA">
        <w:rPr>
          <w:lang w:val="en-GB"/>
        </w:rPr>
        <w:t>ISO 19157:</w:t>
      </w:r>
      <w:r w:rsidR="006D5153" w:rsidRPr="00CF30EA">
        <w:rPr>
          <w:lang w:val="en-GB"/>
        </w:rPr>
        <w:t>2013</w:t>
      </w:r>
      <w:r w:rsidR="006D5153" w:rsidRPr="00CF30EA">
        <w:rPr>
          <w:lang w:val="en-GB"/>
        </w:rPr>
        <w:tab/>
      </w:r>
      <w:r w:rsidRPr="00CF30EA">
        <w:rPr>
          <w:i/>
          <w:lang w:val="en-GB"/>
        </w:rPr>
        <w:t xml:space="preserve">Geographic information – Data Quality. </w:t>
      </w:r>
      <w:r w:rsidRPr="00B94280">
        <w:rPr>
          <w:lang w:val="en-GB"/>
        </w:rPr>
        <w:t>As amended by Amendment 1</w:t>
      </w:r>
      <w:r w:rsidR="00B94280">
        <w:rPr>
          <w:lang w:val="en-GB"/>
        </w:rPr>
        <w:t>, 2018</w:t>
      </w:r>
    </w:p>
    <w:p w14:paraId="443A9E61" w14:textId="77777777" w:rsidR="00B94280" w:rsidRPr="00CF30EA" w:rsidRDefault="00B94280" w:rsidP="00180511">
      <w:pPr>
        <w:spacing w:after="120" w:line="240" w:lineRule="auto"/>
        <w:ind w:left="1843" w:hanging="1843"/>
        <w:rPr>
          <w:iCs/>
          <w:lang w:val="en-GB"/>
        </w:rPr>
      </w:pPr>
    </w:p>
    <w:p w14:paraId="7FF81434" w14:textId="77777777" w:rsidR="00664CD4" w:rsidRPr="00CF30EA" w:rsidRDefault="00664CD4" w:rsidP="0089545B">
      <w:pPr>
        <w:pStyle w:val="Heading2"/>
        <w:tabs>
          <w:tab w:val="clear" w:pos="540"/>
          <w:tab w:val="clear" w:pos="700"/>
          <w:tab w:val="left" w:pos="709"/>
        </w:tabs>
        <w:spacing w:before="120" w:after="200" w:line="240" w:lineRule="auto"/>
        <w:ind w:left="709" w:hanging="709"/>
        <w:rPr>
          <w:lang w:val="en-GB"/>
        </w:rPr>
      </w:pPr>
      <w:bookmarkStart w:id="81" w:name="_Toc412810741"/>
      <w:bookmarkStart w:id="82" w:name="_Toc175522375"/>
      <w:r w:rsidRPr="00CF30EA">
        <w:rPr>
          <w:lang w:val="en-GB"/>
        </w:rPr>
        <w:t>Terms, definitions and abbreviations</w:t>
      </w:r>
      <w:bookmarkEnd w:id="82"/>
    </w:p>
    <w:p w14:paraId="39F3C4C6" w14:textId="7B9C2172" w:rsidR="00664CD4" w:rsidRDefault="00664CD4" w:rsidP="0089545B">
      <w:pPr>
        <w:pStyle w:val="Heading3"/>
        <w:tabs>
          <w:tab w:val="clear" w:pos="660"/>
          <w:tab w:val="clear" w:pos="880"/>
          <w:tab w:val="left" w:pos="851"/>
        </w:tabs>
        <w:spacing w:before="120" w:after="120" w:line="360" w:lineRule="auto"/>
        <w:ind w:left="851" w:hanging="851"/>
      </w:pPr>
      <w:bookmarkStart w:id="83" w:name="_Toc412810743"/>
      <w:bookmarkStart w:id="84" w:name="_Toc175522376"/>
      <w:bookmarkEnd w:id="81"/>
      <w:commentRangeStart w:id="85"/>
      <w:r w:rsidRPr="00CF30EA">
        <w:t>Terms and definitions</w:t>
      </w:r>
      <w:commentRangeEnd w:id="85"/>
      <w:r w:rsidR="00265A81">
        <w:rPr>
          <w:rStyle w:val="CommentReference"/>
          <w:b w:val="0"/>
          <w:bCs w:val="0"/>
          <w:lang w:val="en-AU"/>
        </w:rPr>
        <w:commentReference w:id="85"/>
      </w:r>
      <w:bookmarkEnd w:id="84"/>
    </w:p>
    <w:p w14:paraId="20A76D52" w14:textId="37E5809A" w:rsidR="00265A81" w:rsidRPr="00265A81" w:rsidRDefault="00265A81" w:rsidP="00265A81">
      <w:pPr>
        <w:rPr>
          <w:lang w:val="en-GB"/>
        </w:rPr>
      </w:pPr>
      <w:r w:rsidRPr="00265A81">
        <w:rPr>
          <w:lang w:val="en-GB"/>
        </w:rPr>
        <w:t>For the purposes of this document, the following terms and definitions apply</w:t>
      </w:r>
      <w:r>
        <w:rPr>
          <w:lang w:val="en-GB"/>
        </w:rPr>
        <w:t>:</w:t>
      </w:r>
    </w:p>
    <w:p w14:paraId="612D3BFF" w14:textId="77777777" w:rsidR="00F17B51" w:rsidRPr="0019683E" w:rsidRDefault="00F17B51" w:rsidP="00F17B51">
      <w:pPr>
        <w:pStyle w:val="dt"/>
        <w:rPr>
          <w:lang w:val="en-GB"/>
        </w:rPr>
      </w:pPr>
      <w:bookmarkStart w:id="86" w:name="_Toc386114206"/>
      <w:bookmarkEnd w:id="83"/>
      <w:r w:rsidRPr="0019683E">
        <w:rPr>
          <w:lang w:val="en-GB"/>
        </w:rPr>
        <w:t>application schema</w:t>
      </w:r>
    </w:p>
    <w:p w14:paraId="1F639163" w14:textId="77777777" w:rsidR="00F17B51" w:rsidRDefault="00F17B51" w:rsidP="00F17B51">
      <w:pPr>
        <w:spacing w:after="120" w:line="240" w:lineRule="auto"/>
        <w:rPr>
          <w:lang w:val="en-GB"/>
        </w:rPr>
      </w:pPr>
      <w:r w:rsidRPr="0019683E">
        <w:rPr>
          <w:lang w:val="en-GB"/>
        </w:rPr>
        <w:t>conceptual schema for data required by one or more applications</w:t>
      </w:r>
      <w:r>
        <w:rPr>
          <w:lang w:val="en-GB"/>
        </w:rPr>
        <w:t xml:space="preserve"> </w:t>
      </w:r>
      <w:r w:rsidRPr="0019683E">
        <w:rPr>
          <w:lang w:val="en-GB"/>
        </w:rPr>
        <w:t>[ISO 19101]</w:t>
      </w:r>
    </w:p>
    <w:p w14:paraId="08EDF007" w14:textId="5ECF57BC" w:rsidR="00121344" w:rsidRPr="00121344" w:rsidRDefault="00121344" w:rsidP="00121344">
      <w:pPr>
        <w:pStyle w:val="dt"/>
        <w:rPr>
          <w:lang w:val="en-GB"/>
        </w:rPr>
      </w:pPr>
      <w:r>
        <w:rPr>
          <w:lang w:val="en-GB"/>
        </w:rPr>
        <w:lastRenderedPageBreak/>
        <w:t>b</w:t>
      </w:r>
      <w:r w:rsidRPr="00121344">
        <w:rPr>
          <w:lang w:val="en-GB"/>
        </w:rPr>
        <w:t>oundary</w:t>
      </w:r>
    </w:p>
    <w:p w14:paraId="2B1DEB99" w14:textId="77777777" w:rsidR="00121344" w:rsidRPr="00121344" w:rsidRDefault="00121344" w:rsidP="00121344">
      <w:pPr>
        <w:spacing w:after="120" w:line="240" w:lineRule="auto"/>
        <w:rPr>
          <w:lang w:val="en-GB"/>
        </w:rPr>
      </w:pPr>
      <w:r w:rsidRPr="00121344">
        <w:rPr>
          <w:lang w:val="en-GB"/>
        </w:rPr>
        <w:t>set that represents the limit of an entity [ISO 19107]</w:t>
      </w:r>
    </w:p>
    <w:p w14:paraId="78255891" w14:textId="5365A302" w:rsidR="00121344" w:rsidRDefault="00121344" w:rsidP="00121344">
      <w:pPr>
        <w:spacing w:after="120" w:line="240" w:lineRule="auto"/>
        <w:rPr>
          <w:lang w:val="en-GB"/>
        </w:rPr>
      </w:pPr>
      <w:r w:rsidRPr="00121344">
        <w:rPr>
          <w:lang w:val="en-GB"/>
        </w:rPr>
        <w:t>NOTE Boundary is most commonly used in the context of geometry, where the set is a collection of points or a collection of objects that represent those points.</w:t>
      </w:r>
    </w:p>
    <w:p w14:paraId="6393DB00" w14:textId="2645757E" w:rsidR="00B42014" w:rsidRDefault="00B42014" w:rsidP="00B42014">
      <w:pPr>
        <w:pStyle w:val="dt"/>
        <w:rPr>
          <w:lang w:val="en-GB"/>
        </w:rPr>
      </w:pPr>
      <w:r>
        <w:rPr>
          <w:lang w:val="en-GB"/>
        </w:rPr>
        <w:t>class</w:t>
      </w:r>
    </w:p>
    <w:p w14:paraId="4778A15A" w14:textId="4F339F8C" w:rsidR="00B42014" w:rsidRPr="00B42014" w:rsidRDefault="00B42014" w:rsidP="00B42014">
      <w:pPr>
        <w:spacing w:after="120" w:line="240" w:lineRule="auto"/>
        <w:rPr>
          <w:lang w:val="en-GB"/>
        </w:rPr>
      </w:pPr>
      <w:r w:rsidRPr="00B42014">
        <w:rPr>
          <w:lang w:val="en-GB"/>
        </w:rPr>
        <w:t>description of a set of objects that share the same attributes, operations, methods, relationships, and semantics [ISO/TS 19103:2005]</w:t>
      </w:r>
    </w:p>
    <w:p w14:paraId="35A9E477" w14:textId="574D654A" w:rsidR="00B42014" w:rsidRPr="00B42014" w:rsidRDefault="00B42014" w:rsidP="00B42014">
      <w:pPr>
        <w:spacing w:after="120" w:line="240" w:lineRule="auto"/>
        <w:rPr>
          <w:lang w:val="en-GB"/>
        </w:rPr>
      </w:pPr>
      <w:r w:rsidRPr="00B42014">
        <w:rPr>
          <w:lang w:val="en-GB"/>
        </w:rPr>
        <w:t>NOTE 1 A class represents a concept within the system being modelled. Depending on the kind of model, the concept may be real-world (for an analysis model), or it may also contain algorithmic and computer implementation concepts (for a design model). A classifier is a generalization of class that includes other class-like elements, such as data type, actor and component.</w:t>
      </w:r>
    </w:p>
    <w:p w14:paraId="0DB2FD47" w14:textId="6FD5B90E" w:rsidR="00B42014" w:rsidRDefault="00B42014" w:rsidP="00B42014">
      <w:pPr>
        <w:spacing w:after="120" w:line="240" w:lineRule="auto"/>
        <w:rPr>
          <w:lang w:val="en-GB"/>
        </w:rPr>
      </w:pPr>
      <w:r w:rsidRPr="00B42014">
        <w:rPr>
          <w:lang w:val="en-GB"/>
        </w:rPr>
        <w:t>NOTE 2 A class may use a set of interfaces to specify collections of operations it provides to</w:t>
      </w:r>
      <w:r>
        <w:rPr>
          <w:lang w:val="en-GB"/>
        </w:rPr>
        <w:t xml:space="preserve"> </w:t>
      </w:r>
      <w:r w:rsidRPr="00B42014">
        <w:rPr>
          <w:lang w:val="en-GB"/>
        </w:rPr>
        <w:t>its environment. See: interface</w:t>
      </w:r>
      <w:r>
        <w:rPr>
          <w:lang w:val="en-GB"/>
        </w:rPr>
        <w:t xml:space="preserve"> (S-100 Annex A)..</w:t>
      </w:r>
    </w:p>
    <w:p w14:paraId="0BF63FCD" w14:textId="47A49CB7" w:rsidR="00DE6BC6" w:rsidRPr="00CF30EA" w:rsidRDefault="002F1531" w:rsidP="0089545B">
      <w:pPr>
        <w:spacing w:after="0" w:line="240" w:lineRule="auto"/>
        <w:rPr>
          <w:rFonts w:cs="Arial"/>
          <w:color w:val="222222"/>
          <w:shd w:val="clear" w:color="auto" w:fill="FFFFFF"/>
          <w:lang w:val="en-GB"/>
        </w:rPr>
      </w:pPr>
      <w:r>
        <w:rPr>
          <w:b/>
          <w:lang w:val="en-GB"/>
        </w:rPr>
        <w:t>c</w:t>
      </w:r>
      <w:r w:rsidR="00CE0B94" w:rsidRPr="00CF30EA">
        <w:rPr>
          <w:b/>
          <w:lang w:val="en-GB"/>
        </w:rPr>
        <w:t xml:space="preserve">onfidence </w:t>
      </w:r>
      <w:r>
        <w:rPr>
          <w:b/>
          <w:lang w:val="en-GB"/>
        </w:rPr>
        <w:t>l</w:t>
      </w:r>
      <w:r w:rsidR="00CE0B94" w:rsidRPr="00CF30EA">
        <w:rPr>
          <w:b/>
          <w:lang w:val="en-GB"/>
        </w:rPr>
        <w:t>evel</w:t>
      </w:r>
      <w:r w:rsidR="00CE0B94" w:rsidRPr="00CF30EA">
        <w:rPr>
          <w:lang w:val="en-GB"/>
        </w:rPr>
        <w:t xml:space="preserve"> </w:t>
      </w:r>
    </w:p>
    <w:p w14:paraId="0F16E8F0" w14:textId="218E59AD" w:rsidR="00CE0B94" w:rsidRDefault="002F1531" w:rsidP="0089545B">
      <w:pPr>
        <w:spacing w:after="120"/>
        <w:rPr>
          <w:rFonts w:cs="Arial"/>
          <w:color w:val="222222"/>
          <w:shd w:val="clear" w:color="auto" w:fill="FFFFFF"/>
          <w:lang w:val="en-GB"/>
        </w:rPr>
      </w:pPr>
      <w:r>
        <w:rPr>
          <w:rFonts w:cs="Arial"/>
          <w:color w:val="222222"/>
          <w:shd w:val="clear" w:color="auto" w:fill="FFFFFF"/>
          <w:lang w:val="en-GB"/>
        </w:rPr>
        <w:t>t</w:t>
      </w:r>
      <w:r w:rsidR="00CE0B94" w:rsidRPr="00CF30EA">
        <w:rPr>
          <w:rFonts w:cs="Arial"/>
          <w:color w:val="222222"/>
          <w:shd w:val="clear" w:color="auto" w:fill="FFFFFF"/>
          <w:lang w:val="en-GB"/>
        </w:rPr>
        <w:t>he probability that the value of a parameter falls within a specified range of values</w:t>
      </w:r>
    </w:p>
    <w:p w14:paraId="06887E7F" w14:textId="16941352" w:rsidR="00121344" w:rsidRPr="00121344" w:rsidRDefault="00121344" w:rsidP="00121344">
      <w:pPr>
        <w:pStyle w:val="dt"/>
        <w:rPr>
          <w:shd w:val="clear" w:color="auto" w:fill="FFFFFF"/>
          <w:lang w:val="en-GB"/>
        </w:rPr>
      </w:pPr>
      <w:r>
        <w:rPr>
          <w:shd w:val="clear" w:color="auto" w:fill="FFFFFF"/>
          <w:lang w:val="en-GB"/>
        </w:rPr>
        <w:t>c</w:t>
      </w:r>
      <w:r w:rsidRPr="00121344">
        <w:rPr>
          <w:shd w:val="clear" w:color="auto" w:fill="FFFFFF"/>
          <w:lang w:val="en-GB"/>
        </w:rPr>
        <w:t>onformance</w:t>
      </w:r>
    </w:p>
    <w:p w14:paraId="10AD489E" w14:textId="49B5E085" w:rsidR="00121344" w:rsidRDefault="00121344" w:rsidP="00121344">
      <w:pPr>
        <w:spacing w:after="120"/>
        <w:rPr>
          <w:rFonts w:cs="Arial"/>
          <w:color w:val="222222"/>
          <w:shd w:val="clear" w:color="auto" w:fill="FFFFFF"/>
          <w:lang w:val="en-GB"/>
        </w:rPr>
      </w:pPr>
      <w:r w:rsidRPr="00121344">
        <w:rPr>
          <w:rFonts w:cs="Arial"/>
          <w:color w:val="222222"/>
          <w:shd w:val="clear" w:color="auto" w:fill="FFFFFF"/>
          <w:lang w:val="en-GB"/>
        </w:rPr>
        <w:t>fulfilment of specified requirements [ISO 19105]</w:t>
      </w:r>
    </w:p>
    <w:p w14:paraId="3EFD48B6" w14:textId="10454A2F" w:rsidR="004B3BD5" w:rsidRPr="00CF30EA" w:rsidRDefault="002F1531" w:rsidP="0089545B">
      <w:pPr>
        <w:autoSpaceDE w:val="0"/>
        <w:autoSpaceDN w:val="0"/>
        <w:adjustRightInd w:val="0"/>
        <w:spacing w:after="0" w:line="240" w:lineRule="auto"/>
        <w:ind w:left="720" w:hanging="720"/>
        <w:rPr>
          <w:rFonts w:eastAsia="Times New Roman" w:cs="Arial"/>
          <w:b/>
          <w:bCs/>
          <w:lang w:val="en-GB"/>
        </w:rPr>
      </w:pPr>
      <w:r>
        <w:rPr>
          <w:rFonts w:eastAsia="Times New Roman" w:cs="Arial"/>
          <w:b/>
          <w:bCs/>
          <w:lang w:val="en-GB"/>
        </w:rPr>
        <w:t>c</w:t>
      </w:r>
      <w:r w:rsidR="004B3BD5" w:rsidRPr="00CF30EA">
        <w:rPr>
          <w:rFonts w:eastAsia="Times New Roman" w:cs="Arial"/>
          <w:b/>
          <w:bCs/>
          <w:lang w:val="en-GB"/>
        </w:rPr>
        <w:t>oordinate</w:t>
      </w:r>
    </w:p>
    <w:p w14:paraId="15DB35E7" w14:textId="032F1709" w:rsidR="004B3BD5" w:rsidRPr="00CF30EA" w:rsidRDefault="002F1531" w:rsidP="0089545B">
      <w:pPr>
        <w:autoSpaceDE w:val="0"/>
        <w:autoSpaceDN w:val="0"/>
        <w:adjustRightInd w:val="0"/>
        <w:spacing w:after="60" w:line="240" w:lineRule="auto"/>
        <w:rPr>
          <w:rFonts w:eastAsia="Times New Roman" w:cs="Arial"/>
          <w:lang w:val="en-GB" w:eastAsia="zh-CN"/>
        </w:rPr>
      </w:pPr>
      <w:r>
        <w:rPr>
          <w:rFonts w:eastAsia="Times New Roman" w:cs="Arial"/>
          <w:lang w:val="en-GB" w:eastAsia="zh-CN"/>
        </w:rPr>
        <w:t>o</w:t>
      </w:r>
      <w:r w:rsidR="004B3BD5" w:rsidRPr="00CF30EA">
        <w:rPr>
          <w:rFonts w:eastAsia="Times New Roman" w:cs="Arial"/>
          <w:lang w:val="en-GB" w:eastAsia="zh-CN"/>
        </w:rPr>
        <w:t xml:space="preserve">ne of a sequence of numbers designating the position of a point in </w:t>
      </w:r>
      <w:r w:rsidR="0089545B">
        <w:rPr>
          <w:rFonts w:eastAsia="Times New Roman" w:cs="Arial"/>
          <w:lang w:val="en-GB" w:eastAsia="zh-CN"/>
        </w:rPr>
        <w:t>N</w:t>
      </w:r>
      <w:r w:rsidR="004B3BD5" w:rsidRPr="00CF30EA">
        <w:rPr>
          <w:rFonts w:eastAsia="Times New Roman" w:cs="Arial"/>
          <w:lang w:val="en-GB" w:eastAsia="zh-CN"/>
        </w:rPr>
        <w:t xml:space="preserve">-dimensional space </w:t>
      </w:r>
    </w:p>
    <w:p w14:paraId="15AF92D9" w14:textId="651983ED" w:rsidR="004B3BD5" w:rsidRPr="00CF30EA" w:rsidRDefault="004B3BD5" w:rsidP="0089545B">
      <w:pPr>
        <w:autoSpaceDE w:val="0"/>
        <w:autoSpaceDN w:val="0"/>
        <w:adjustRightInd w:val="0"/>
        <w:spacing w:after="120" w:line="240" w:lineRule="auto"/>
        <w:rPr>
          <w:rFonts w:cs="Arial"/>
          <w:color w:val="000000"/>
          <w:lang w:val="en-GB"/>
        </w:rPr>
      </w:pPr>
      <w:r w:rsidRPr="00CF30EA">
        <w:rPr>
          <w:rStyle w:val="NoteChar"/>
          <w:rFonts w:ascii="Arial" w:hAnsi="Arial" w:cs="Arial"/>
          <w:b w:val="0"/>
          <w:color w:val="auto"/>
          <w:sz w:val="20"/>
          <w:szCs w:val="20"/>
          <w:lang w:val="en-GB"/>
        </w:rPr>
        <w:t>NOTE</w:t>
      </w:r>
      <w:r w:rsidR="00C077F3" w:rsidRPr="00CF30EA">
        <w:rPr>
          <w:rFonts w:cs="Arial"/>
          <w:color w:val="000000"/>
          <w:lang w:val="en-GB"/>
        </w:rPr>
        <w:t>:</w:t>
      </w:r>
      <w:r w:rsidRPr="00CF30EA">
        <w:rPr>
          <w:rFonts w:cs="Arial"/>
          <w:color w:val="000000"/>
          <w:lang w:val="en-GB"/>
        </w:rPr>
        <w:t xml:space="preserve"> In a </w:t>
      </w:r>
      <w:r w:rsidRPr="00CF30EA">
        <w:rPr>
          <w:rFonts w:cs="Arial"/>
          <w:b/>
          <w:color w:val="000000"/>
          <w:lang w:val="en-GB"/>
        </w:rPr>
        <w:t>coordinate reference system</w:t>
      </w:r>
      <w:r w:rsidRPr="00CF30EA">
        <w:rPr>
          <w:rFonts w:cs="Arial"/>
          <w:color w:val="000000"/>
          <w:lang w:val="en-GB"/>
        </w:rPr>
        <w:t xml:space="preserve">, the </w:t>
      </w:r>
      <w:r w:rsidRPr="00CF30EA">
        <w:rPr>
          <w:rFonts w:cs="Arial"/>
          <w:b/>
          <w:color w:val="000000"/>
          <w:lang w:val="en-GB"/>
        </w:rPr>
        <w:t>coordinate</w:t>
      </w:r>
      <w:r w:rsidRPr="00CF30EA">
        <w:rPr>
          <w:rFonts w:cs="Arial"/>
          <w:color w:val="000000"/>
          <w:lang w:val="en-GB"/>
        </w:rPr>
        <w:t xml:space="preserve"> numbers are qualified by units</w:t>
      </w:r>
      <w:r w:rsidR="00BD0908" w:rsidRPr="00CF30EA">
        <w:rPr>
          <w:rFonts w:cs="Arial"/>
          <w:color w:val="000000"/>
          <w:lang w:val="en-GB"/>
        </w:rPr>
        <w:t>.</w:t>
      </w:r>
    </w:p>
    <w:p w14:paraId="6602E0CA" w14:textId="60FB4076" w:rsidR="004B3BD5" w:rsidRPr="00CF30EA" w:rsidRDefault="002F1531" w:rsidP="0089545B">
      <w:pPr>
        <w:autoSpaceDE w:val="0"/>
        <w:autoSpaceDN w:val="0"/>
        <w:adjustRightInd w:val="0"/>
        <w:spacing w:after="0" w:line="240" w:lineRule="auto"/>
        <w:rPr>
          <w:rFonts w:cs="Arial"/>
          <w:b/>
          <w:bCs/>
          <w:color w:val="000000"/>
          <w:lang w:val="en-GB"/>
        </w:rPr>
      </w:pPr>
      <w:r>
        <w:rPr>
          <w:rFonts w:cs="Arial"/>
          <w:b/>
          <w:bCs/>
          <w:color w:val="000000"/>
          <w:lang w:val="en-GB"/>
        </w:rPr>
        <w:t>c</w:t>
      </w:r>
      <w:r w:rsidR="0089545B" w:rsidRPr="00CF30EA">
        <w:rPr>
          <w:rFonts w:cs="Arial"/>
          <w:b/>
          <w:bCs/>
          <w:color w:val="000000"/>
          <w:lang w:val="en-GB"/>
        </w:rPr>
        <w:t>oordinate</w:t>
      </w:r>
      <w:r w:rsidR="004B3BD5" w:rsidRPr="00CF30EA">
        <w:rPr>
          <w:rFonts w:cs="Arial"/>
          <w:b/>
          <w:bCs/>
          <w:color w:val="000000"/>
          <w:lang w:val="en-GB"/>
        </w:rPr>
        <w:t xml:space="preserve"> </w:t>
      </w:r>
      <w:r>
        <w:rPr>
          <w:rFonts w:cs="Arial"/>
          <w:b/>
          <w:bCs/>
          <w:color w:val="000000"/>
          <w:lang w:val="en-GB"/>
        </w:rPr>
        <w:t>r</w:t>
      </w:r>
      <w:r w:rsidR="004B3BD5" w:rsidRPr="00CF30EA">
        <w:rPr>
          <w:rFonts w:cs="Arial"/>
          <w:b/>
          <w:bCs/>
          <w:color w:val="000000"/>
          <w:lang w:val="en-GB"/>
        </w:rPr>
        <w:t xml:space="preserve">eference </w:t>
      </w:r>
      <w:r>
        <w:rPr>
          <w:rFonts w:cs="Arial"/>
          <w:b/>
          <w:bCs/>
          <w:color w:val="000000"/>
          <w:lang w:val="en-GB"/>
        </w:rPr>
        <w:t>s</w:t>
      </w:r>
      <w:r w:rsidR="004B3BD5" w:rsidRPr="00CF30EA">
        <w:rPr>
          <w:rFonts w:cs="Arial"/>
          <w:b/>
          <w:bCs/>
          <w:color w:val="000000"/>
          <w:lang w:val="en-GB"/>
        </w:rPr>
        <w:t>ystem</w:t>
      </w:r>
    </w:p>
    <w:p w14:paraId="1776825F" w14:textId="64C8CD53" w:rsidR="004B3BD5" w:rsidRPr="00CF30EA" w:rsidRDefault="002F1531" w:rsidP="00BD4869">
      <w:pPr>
        <w:autoSpaceDE w:val="0"/>
        <w:autoSpaceDN w:val="0"/>
        <w:adjustRightInd w:val="0"/>
        <w:spacing w:after="60" w:line="240" w:lineRule="auto"/>
        <w:rPr>
          <w:rFonts w:cs="Arial"/>
          <w:color w:val="000000"/>
          <w:lang w:val="en-GB"/>
        </w:rPr>
      </w:pPr>
      <w:r>
        <w:rPr>
          <w:rFonts w:cs="Arial"/>
          <w:color w:val="000000"/>
          <w:lang w:val="en-GB"/>
        </w:rPr>
        <w:t>c</w:t>
      </w:r>
      <w:r w:rsidR="004B3BD5" w:rsidRPr="00CF30EA">
        <w:rPr>
          <w:rFonts w:cs="Arial"/>
          <w:color w:val="000000"/>
          <w:lang w:val="en-GB"/>
        </w:rPr>
        <w:t xml:space="preserve">oordinate system that is related to an </w:t>
      </w:r>
      <w:r w:rsidR="004B3BD5" w:rsidRPr="00CF30EA">
        <w:rPr>
          <w:rFonts w:cs="Arial"/>
          <w:b/>
          <w:color w:val="000000"/>
          <w:lang w:val="en-GB"/>
        </w:rPr>
        <w:t>object</w:t>
      </w:r>
      <w:r w:rsidR="004B3BD5" w:rsidRPr="00CF30EA">
        <w:rPr>
          <w:rFonts w:cs="Arial"/>
          <w:color w:val="000000"/>
          <w:lang w:val="en-GB"/>
        </w:rPr>
        <w:t xml:space="preserve"> by a </w:t>
      </w:r>
      <w:r w:rsidR="004B3BD5" w:rsidRPr="00CF30EA">
        <w:rPr>
          <w:rFonts w:cs="Arial"/>
          <w:b/>
          <w:color w:val="000000"/>
          <w:lang w:val="en-GB"/>
        </w:rPr>
        <w:t>datum</w:t>
      </w:r>
    </w:p>
    <w:p w14:paraId="387439F3" w14:textId="5DA52106" w:rsidR="004B3BD5" w:rsidRPr="00CF30EA" w:rsidRDefault="004B3BD5" w:rsidP="0089545B">
      <w:pPr>
        <w:autoSpaceDE w:val="0"/>
        <w:autoSpaceDN w:val="0"/>
        <w:adjustRightInd w:val="0"/>
        <w:spacing w:after="120" w:line="240" w:lineRule="auto"/>
        <w:rPr>
          <w:rFonts w:cs="Arial"/>
          <w:color w:val="000000"/>
          <w:lang w:val="en-GB"/>
        </w:rPr>
      </w:pPr>
      <w:r w:rsidRPr="00CF30EA">
        <w:rPr>
          <w:rStyle w:val="NoteChar"/>
          <w:rFonts w:ascii="Arial" w:hAnsi="Arial" w:cs="Arial"/>
          <w:b w:val="0"/>
          <w:color w:val="auto"/>
          <w:sz w:val="20"/>
          <w:szCs w:val="20"/>
          <w:lang w:val="en-GB"/>
        </w:rPr>
        <w:t>NOTE</w:t>
      </w:r>
      <w:r w:rsidR="00C077F3" w:rsidRPr="00CF30EA">
        <w:rPr>
          <w:rStyle w:val="NoteChar"/>
          <w:rFonts w:ascii="Arial" w:hAnsi="Arial" w:cs="Arial"/>
          <w:b w:val="0"/>
          <w:color w:val="auto"/>
          <w:sz w:val="20"/>
          <w:szCs w:val="20"/>
          <w:lang w:val="en-GB"/>
        </w:rPr>
        <w:t>:</w:t>
      </w:r>
      <w:r w:rsidRPr="00CF30EA">
        <w:rPr>
          <w:rFonts w:cs="Arial"/>
          <w:color w:val="000000"/>
          <w:lang w:val="en-GB"/>
        </w:rPr>
        <w:t xml:space="preserve"> For geodetic and </w:t>
      </w:r>
      <w:r w:rsidRPr="00362B0F">
        <w:rPr>
          <w:rFonts w:cs="Arial"/>
          <w:bCs/>
          <w:color w:val="000000"/>
          <w:lang w:val="en-GB"/>
        </w:rPr>
        <w:t>vertical datums</w:t>
      </w:r>
      <w:r w:rsidRPr="00CF30EA">
        <w:rPr>
          <w:rFonts w:cs="Arial"/>
          <w:color w:val="000000"/>
          <w:lang w:val="en-GB"/>
        </w:rPr>
        <w:t xml:space="preserve">, the </w:t>
      </w:r>
      <w:r w:rsidRPr="00CF30EA">
        <w:rPr>
          <w:rFonts w:cs="Arial"/>
          <w:b/>
          <w:color w:val="000000"/>
          <w:lang w:val="en-GB"/>
        </w:rPr>
        <w:t>object</w:t>
      </w:r>
      <w:r w:rsidRPr="00CF30EA">
        <w:rPr>
          <w:rFonts w:cs="Arial"/>
          <w:color w:val="000000"/>
          <w:lang w:val="en-GB"/>
        </w:rPr>
        <w:t xml:space="preserve"> will be the Earth</w:t>
      </w:r>
      <w:r w:rsidR="00BD4869">
        <w:rPr>
          <w:rFonts w:cs="Arial"/>
          <w:color w:val="000000"/>
          <w:lang w:val="en-GB"/>
        </w:rPr>
        <w:t>.</w:t>
      </w:r>
    </w:p>
    <w:p w14:paraId="674570BB" w14:textId="0A486448" w:rsidR="00B114A4" w:rsidRPr="00CF30EA" w:rsidRDefault="002F1531" w:rsidP="00BD4869">
      <w:pPr>
        <w:autoSpaceDE w:val="0"/>
        <w:autoSpaceDN w:val="0"/>
        <w:adjustRightInd w:val="0"/>
        <w:spacing w:after="0" w:line="240" w:lineRule="auto"/>
        <w:rPr>
          <w:rFonts w:cs="Arial"/>
          <w:b/>
          <w:bCs/>
          <w:color w:val="000000"/>
          <w:lang w:val="en-GB"/>
        </w:rPr>
      </w:pPr>
      <w:r>
        <w:rPr>
          <w:rFonts w:cs="Arial"/>
          <w:b/>
          <w:bCs/>
          <w:color w:val="000000"/>
          <w:lang w:val="en-GB"/>
        </w:rPr>
        <w:t>c</w:t>
      </w:r>
      <w:r w:rsidR="00F631D4" w:rsidRPr="00CF30EA">
        <w:rPr>
          <w:rFonts w:cs="Arial"/>
          <w:b/>
          <w:bCs/>
          <w:color w:val="000000"/>
          <w:lang w:val="en-GB"/>
        </w:rPr>
        <w:t>overage</w:t>
      </w:r>
    </w:p>
    <w:p w14:paraId="6E0292EB" w14:textId="11CBCFAC" w:rsidR="00F631D4" w:rsidRPr="00CF30EA" w:rsidRDefault="002F1531" w:rsidP="00BD4869">
      <w:pPr>
        <w:autoSpaceDE w:val="0"/>
        <w:autoSpaceDN w:val="0"/>
        <w:adjustRightInd w:val="0"/>
        <w:spacing w:after="60" w:line="240" w:lineRule="auto"/>
        <w:rPr>
          <w:rFonts w:cs="Arial"/>
          <w:color w:val="000000"/>
          <w:lang w:val="en-GB"/>
        </w:rPr>
      </w:pPr>
      <w:r>
        <w:rPr>
          <w:rFonts w:cs="Arial"/>
          <w:b/>
          <w:color w:val="000000"/>
          <w:lang w:val="en-GB"/>
        </w:rPr>
        <w:t>f</w:t>
      </w:r>
      <w:r w:rsidR="00F631D4" w:rsidRPr="00CF30EA">
        <w:rPr>
          <w:rFonts w:cs="Arial"/>
          <w:b/>
          <w:color w:val="000000"/>
          <w:lang w:val="en-GB"/>
        </w:rPr>
        <w:t>eature</w:t>
      </w:r>
      <w:r w:rsidR="00F631D4" w:rsidRPr="00CF30EA">
        <w:rPr>
          <w:rFonts w:cs="Arial"/>
          <w:color w:val="000000"/>
          <w:lang w:val="en-GB"/>
        </w:rPr>
        <w:t xml:space="preserve"> that acts as a </w:t>
      </w:r>
      <w:r w:rsidR="00F631D4" w:rsidRPr="00CF30EA">
        <w:rPr>
          <w:rFonts w:cs="Arial"/>
          <w:b/>
          <w:color w:val="000000"/>
          <w:lang w:val="en-GB"/>
        </w:rPr>
        <w:t>function</w:t>
      </w:r>
      <w:r w:rsidR="00F631D4" w:rsidRPr="00CF30EA">
        <w:rPr>
          <w:rFonts w:cs="Arial"/>
          <w:color w:val="000000"/>
          <w:lang w:val="en-GB"/>
        </w:rPr>
        <w:t xml:space="preserve"> to return values from its </w:t>
      </w:r>
      <w:r w:rsidR="00F631D4" w:rsidRPr="00CF30EA">
        <w:rPr>
          <w:rFonts w:cs="Arial"/>
          <w:b/>
          <w:color w:val="000000"/>
          <w:lang w:val="en-GB"/>
        </w:rPr>
        <w:t>range</w:t>
      </w:r>
      <w:r w:rsidR="00F631D4" w:rsidRPr="00CF30EA">
        <w:rPr>
          <w:rFonts w:cs="Arial"/>
          <w:color w:val="000000"/>
          <w:lang w:val="en-GB"/>
        </w:rPr>
        <w:t xml:space="preserve"> for any </w:t>
      </w:r>
      <w:r w:rsidR="00F631D4" w:rsidRPr="00CF30EA">
        <w:rPr>
          <w:rFonts w:cs="Arial"/>
          <w:b/>
          <w:color w:val="000000"/>
          <w:lang w:val="en-GB"/>
        </w:rPr>
        <w:t>direct position</w:t>
      </w:r>
      <w:r w:rsidR="00F631D4" w:rsidRPr="00CF30EA">
        <w:rPr>
          <w:rFonts w:cs="Arial"/>
          <w:color w:val="000000"/>
          <w:lang w:val="en-GB"/>
        </w:rPr>
        <w:t xml:space="preserve"> within its spatial, temporal, or spatiotemporal </w:t>
      </w:r>
      <w:r w:rsidR="00F631D4" w:rsidRPr="00CF30EA">
        <w:rPr>
          <w:rFonts w:cs="Arial"/>
          <w:b/>
          <w:color w:val="000000"/>
          <w:lang w:val="en-GB"/>
        </w:rPr>
        <w:t>domain</w:t>
      </w:r>
    </w:p>
    <w:p w14:paraId="73CB2B2B" w14:textId="22055289" w:rsidR="00F631D4" w:rsidRPr="00CF30EA" w:rsidRDefault="00F631D4" w:rsidP="00BD4869">
      <w:pPr>
        <w:autoSpaceDE w:val="0"/>
        <w:autoSpaceDN w:val="0"/>
        <w:adjustRightInd w:val="0"/>
        <w:spacing w:after="60" w:line="240" w:lineRule="auto"/>
        <w:rPr>
          <w:rFonts w:cs="Arial"/>
          <w:color w:val="000000"/>
          <w:lang w:val="en-GB"/>
        </w:rPr>
      </w:pPr>
      <w:r w:rsidRPr="00CF30EA">
        <w:rPr>
          <w:rStyle w:val="NoteChar"/>
          <w:rFonts w:ascii="Arial" w:hAnsi="Arial" w:cs="Arial"/>
          <w:b w:val="0"/>
          <w:color w:val="auto"/>
          <w:sz w:val="20"/>
          <w:szCs w:val="20"/>
          <w:lang w:val="en-GB"/>
        </w:rPr>
        <w:t>EXAMPLE</w:t>
      </w:r>
      <w:r w:rsidR="00FA5B37" w:rsidRPr="00CF30EA">
        <w:rPr>
          <w:rStyle w:val="NoteChar"/>
          <w:rFonts w:ascii="Arial" w:hAnsi="Arial" w:cs="Arial"/>
          <w:b w:val="0"/>
          <w:color w:val="auto"/>
          <w:sz w:val="20"/>
          <w:szCs w:val="20"/>
          <w:lang w:val="en-GB"/>
        </w:rPr>
        <w:t>:</w:t>
      </w:r>
      <w:r w:rsidRPr="00CF30EA">
        <w:rPr>
          <w:rFonts w:cs="Arial"/>
          <w:color w:val="000000"/>
          <w:lang w:val="en-GB"/>
        </w:rPr>
        <w:t xml:space="preserve"> Examples include a raster </w:t>
      </w:r>
      <w:r w:rsidRPr="00CF30EA">
        <w:rPr>
          <w:rFonts w:cs="Arial"/>
          <w:b/>
          <w:color w:val="000000"/>
          <w:lang w:val="en-GB"/>
        </w:rPr>
        <w:t>image</w:t>
      </w:r>
      <w:r w:rsidRPr="00CF30EA">
        <w:rPr>
          <w:rFonts w:cs="Arial"/>
          <w:color w:val="000000"/>
          <w:lang w:val="en-GB"/>
        </w:rPr>
        <w:t>, polygon overlay, or digital elevation matrix</w:t>
      </w:r>
      <w:r w:rsidR="00BD4869">
        <w:rPr>
          <w:rFonts w:cs="Arial"/>
          <w:color w:val="000000"/>
          <w:lang w:val="en-GB"/>
        </w:rPr>
        <w:t>.</w:t>
      </w:r>
    </w:p>
    <w:p w14:paraId="5443FCBE" w14:textId="22D153F7" w:rsidR="00F631D4" w:rsidRPr="00CF30EA" w:rsidRDefault="00F631D4" w:rsidP="0089545B">
      <w:pPr>
        <w:autoSpaceDE w:val="0"/>
        <w:autoSpaceDN w:val="0"/>
        <w:adjustRightInd w:val="0"/>
        <w:spacing w:after="120" w:line="240" w:lineRule="auto"/>
        <w:rPr>
          <w:rFonts w:cs="Arial"/>
          <w:color w:val="000000"/>
          <w:lang w:val="en-GB"/>
        </w:rPr>
      </w:pPr>
      <w:r w:rsidRPr="00CF30EA">
        <w:rPr>
          <w:rStyle w:val="NoteChar"/>
          <w:rFonts w:ascii="Arial" w:hAnsi="Arial" w:cs="Arial"/>
          <w:b w:val="0"/>
          <w:color w:val="auto"/>
          <w:sz w:val="20"/>
          <w:szCs w:val="20"/>
          <w:lang w:val="en-GB"/>
        </w:rPr>
        <w:t>NOTE</w:t>
      </w:r>
      <w:r w:rsidR="00FA5B37" w:rsidRPr="00CF30EA">
        <w:rPr>
          <w:rStyle w:val="NoteChar"/>
          <w:rFonts w:ascii="Arial" w:hAnsi="Arial" w:cs="Arial"/>
          <w:b w:val="0"/>
          <w:color w:val="auto"/>
          <w:sz w:val="20"/>
          <w:szCs w:val="20"/>
          <w:lang w:val="en-GB"/>
        </w:rPr>
        <w:t>:</w:t>
      </w:r>
      <w:r w:rsidRPr="00CF30EA">
        <w:rPr>
          <w:rFonts w:cs="Arial"/>
          <w:color w:val="000000"/>
          <w:lang w:val="en-GB"/>
        </w:rPr>
        <w:t xml:space="preserve"> In other words, a </w:t>
      </w:r>
      <w:r w:rsidRPr="00CF30EA">
        <w:rPr>
          <w:rFonts w:cs="Arial"/>
          <w:b/>
          <w:color w:val="000000"/>
          <w:lang w:val="en-GB"/>
        </w:rPr>
        <w:t>coverage</w:t>
      </w:r>
      <w:r w:rsidRPr="00CF30EA">
        <w:rPr>
          <w:rFonts w:cs="Arial"/>
          <w:color w:val="000000"/>
          <w:lang w:val="en-GB"/>
        </w:rPr>
        <w:t xml:space="preserve"> is a </w:t>
      </w:r>
      <w:r w:rsidRPr="00CF30EA">
        <w:rPr>
          <w:rFonts w:cs="Arial"/>
          <w:b/>
          <w:color w:val="000000"/>
          <w:lang w:val="en-GB"/>
        </w:rPr>
        <w:t>feature</w:t>
      </w:r>
      <w:r w:rsidRPr="00CF30EA">
        <w:rPr>
          <w:rFonts w:cs="Arial"/>
          <w:color w:val="000000"/>
          <w:lang w:val="en-GB"/>
        </w:rPr>
        <w:t xml:space="preserve"> that has multiple values for each </w:t>
      </w:r>
      <w:r w:rsidRPr="00CF30EA">
        <w:rPr>
          <w:rFonts w:cs="Arial"/>
          <w:b/>
          <w:color w:val="000000"/>
          <w:lang w:val="en-GB"/>
        </w:rPr>
        <w:t>attribute</w:t>
      </w:r>
      <w:r w:rsidRPr="00CF30EA">
        <w:rPr>
          <w:rFonts w:cs="Arial"/>
          <w:color w:val="000000"/>
          <w:lang w:val="en-GB"/>
        </w:rPr>
        <w:t xml:space="preserve"> type, where each </w:t>
      </w:r>
      <w:r w:rsidRPr="00CF30EA">
        <w:rPr>
          <w:rFonts w:cs="Arial"/>
          <w:b/>
          <w:color w:val="000000"/>
          <w:lang w:val="en-GB"/>
        </w:rPr>
        <w:t>direct position</w:t>
      </w:r>
      <w:r w:rsidRPr="00CF30EA">
        <w:rPr>
          <w:rFonts w:cs="Arial"/>
          <w:color w:val="000000"/>
          <w:lang w:val="en-GB"/>
        </w:rPr>
        <w:t xml:space="preserve"> within the geometric representation of the </w:t>
      </w:r>
      <w:r w:rsidRPr="00CF30EA">
        <w:rPr>
          <w:rFonts w:cs="Arial"/>
          <w:b/>
          <w:color w:val="000000"/>
          <w:lang w:val="en-GB"/>
        </w:rPr>
        <w:t>feature</w:t>
      </w:r>
      <w:r w:rsidRPr="00CF30EA">
        <w:rPr>
          <w:rFonts w:cs="Arial"/>
          <w:color w:val="000000"/>
          <w:lang w:val="en-GB"/>
        </w:rPr>
        <w:t xml:space="preserve"> has a single value for each </w:t>
      </w:r>
      <w:r w:rsidRPr="00CF30EA">
        <w:rPr>
          <w:rFonts w:cs="Arial"/>
          <w:b/>
          <w:color w:val="000000"/>
          <w:lang w:val="en-GB"/>
        </w:rPr>
        <w:t>attribute</w:t>
      </w:r>
      <w:r w:rsidRPr="00CF30EA">
        <w:rPr>
          <w:rFonts w:cs="Arial"/>
          <w:color w:val="000000"/>
          <w:lang w:val="en-GB"/>
        </w:rPr>
        <w:t xml:space="preserve"> type</w:t>
      </w:r>
      <w:r w:rsidR="00BD0908" w:rsidRPr="00CF30EA">
        <w:rPr>
          <w:rFonts w:cs="Arial"/>
          <w:color w:val="000000"/>
          <w:lang w:val="en-GB"/>
        </w:rPr>
        <w:t>.</w:t>
      </w:r>
    </w:p>
    <w:p w14:paraId="01654AEC" w14:textId="2B542BB3" w:rsidR="00121344" w:rsidRPr="00121344" w:rsidRDefault="00121344" w:rsidP="00121344">
      <w:pPr>
        <w:pStyle w:val="dt"/>
        <w:rPr>
          <w:lang w:val="en-GB"/>
        </w:rPr>
      </w:pPr>
      <w:bookmarkStart w:id="87" w:name="_Toc386114209"/>
      <w:bookmarkEnd w:id="86"/>
      <w:r>
        <w:rPr>
          <w:lang w:val="en-GB"/>
        </w:rPr>
        <w:t>c</w:t>
      </w:r>
      <w:r w:rsidRPr="00121344">
        <w:rPr>
          <w:lang w:val="en-GB"/>
        </w:rPr>
        <w:t>urve</w:t>
      </w:r>
    </w:p>
    <w:p w14:paraId="25F7FD8D" w14:textId="77777777" w:rsidR="00121344" w:rsidRPr="00121344" w:rsidRDefault="00121344" w:rsidP="00121344">
      <w:pPr>
        <w:spacing w:after="60"/>
        <w:rPr>
          <w:lang w:val="en-GB"/>
        </w:rPr>
      </w:pPr>
      <w:r w:rsidRPr="00121344">
        <w:rPr>
          <w:lang w:val="en-GB"/>
        </w:rPr>
        <w:t>1-dimensional geometric primitive, representing the continuous image of a line [ISO 19107]</w:t>
      </w:r>
    </w:p>
    <w:p w14:paraId="17BD2329" w14:textId="26B8EE63" w:rsidR="00121344" w:rsidRPr="00121344" w:rsidRDefault="00121344" w:rsidP="00121344">
      <w:pPr>
        <w:spacing w:after="120"/>
        <w:rPr>
          <w:lang w:val="en-GB"/>
        </w:rPr>
      </w:pPr>
      <w:r w:rsidRPr="00121344">
        <w:rPr>
          <w:lang w:val="en-GB"/>
        </w:rPr>
        <w:t>NOTE The boundary of a curve is the set of points at either end of the curve. If the curve is a cycle, the two ends are identical, and the curve (if topologically closed) is considered to not have a boundary. The first point is called the start point, and the last is the end point. Connectivity of the curve is guaranteed by the "continuous image of a line" clause. A topological theorem states that a continuous image of a connected set is connected.</w:t>
      </w:r>
    </w:p>
    <w:p w14:paraId="4DFA8913" w14:textId="77777777" w:rsidR="00121344" w:rsidRPr="00121344" w:rsidRDefault="00121344" w:rsidP="00121344">
      <w:pPr>
        <w:pStyle w:val="dt"/>
        <w:rPr>
          <w:lang w:val="en-GB"/>
        </w:rPr>
      </w:pPr>
      <w:r w:rsidRPr="00121344">
        <w:rPr>
          <w:lang w:val="en-GB"/>
        </w:rPr>
        <w:t>curve segment</w:t>
      </w:r>
    </w:p>
    <w:p w14:paraId="40DF7737" w14:textId="77777777" w:rsidR="00121344" w:rsidRDefault="00121344" w:rsidP="00121344">
      <w:pPr>
        <w:spacing w:after="60"/>
        <w:rPr>
          <w:lang w:val="en-GB"/>
        </w:rPr>
      </w:pPr>
      <w:r w:rsidRPr="00121344">
        <w:rPr>
          <w:lang w:val="en-GB"/>
        </w:rPr>
        <w:t>1-dimensional geometric object used to represent a continuous component of a curve using homogeneous interpolation and definition methods [ISO 19107]</w:t>
      </w:r>
    </w:p>
    <w:p w14:paraId="5FA07FD0" w14:textId="57ED5F69" w:rsidR="00121344" w:rsidRPr="00121344" w:rsidRDefault="00121344" w:rsidP="00121344">
      <w:pPr>
        <w:spacing w:after="120"/>
        <w:rPr>
          <w:lang w:val="en-GB"/>
        </w:rPr>
      </w:pPr>
      <w:r w:rsidRPr="00121344">
        <w:rPr>
          <w:lang w:val="en-GB"/>
        </w:rPr>
        <w:t>NOTE The geometric set represented by a single curve segment is equivalent to a curve.</w:t>
      </w:r>
    </w:p>
    <w:p w14:paraId="632EB4AE" w14:textId="162888B4" w:rsidR="00F95097" w:rsidRPr="00CF30EA" w:rsidRDefault="002F1531" w:rsidP="00BD4869">
      <w:pPr>
        <w:autoSpaceDE w:val="0"/>
        <w:autoSpaceDN w:val="0"/>
        <w:adjustRightInd w:val="0"/>
        <w:spacing w:after="0" w:line="240" w:lineRule="auto"/>
        <w:rPr>
          <w:rFonts w:cs="Arial"/>
          <w:b/>
          <w:bCs/>
          <w:color w:val="000000"/>
          <w:lang w:val="en-GB"/>
        </w:rPr>
      </w:pPr>
      <w:r>
        <w:rPr>
          <w:rFonts w:cs="Arial"/>
          <w:b/>
          <w:bCs/>
          <w:color w:val="000000"/>
          <w:lang w:val="en-GB"/>
        </w:rPr>
        <w:t>d</w:t>
      </w:r>
      <w:r w:rsidR="00BD4869" w:rsidRPr="00CF30EA">
        <w:rPr>
          <w:rFonts w:cs="Arial"/>
          <w:b/>
          <w:bCs/>
          <w:color w:val="000000"/>
          <w:lang w:val="en-GB"/>
        </w:rPr>
        <w:t>ata</w:t>
      </w:r>
      <w:r w:rsidR="00F95097" w:rsidRPr="00CF30EA">
        <w:rPr>
          <w:rFonts w:cs="Arial"/>
          <w:b/>
          <w:bCs/>
          <w:color w:val="000000"/>
          <w:lang w:val="en-GB"/>
        </w:rPr>
        <w:t xml:space="preserve"> </w:t>
      </w:r>
      <w:r>
        <w:rPr>
          <w:rFonts w:cs="Arial"/>
          <w:b/>
          <w:bCs/>
          <w:color w:val="000000"/>
          <w:lang w:val="en-GB"/>
        </w:rPr>
        <w:t>p</w:t>
      </w:r>
      <w:r w:rsidR="00F95097" w:rsidRPr="00CF30EA">
        <w:rPr>
          <w:rFonts w:cs="Arial"/>
          <w:b/>
          <w:bCs/>
          <w:color w:val="000000"/>
          <w:lang w:val="en-GB"/>
        </w:rPr>
        <w:t>roduct</w:t>
      </w:r>
    </w:p>
    <w:p w14:paraId="11D653C0" w14:textId="7E9AD919" w:rsidR="00F95097" w:rsidRPr="00CF30EA" w:rsidRDefault="002F1531" w:rsidP="00BD4869">
      <w:pPr>
        <w:autoSpaceDE w:val="0"/>
        <w:autoSpaceDN w:val="0"/>
        <w:adjustRightInd w:val="0"/>
        <w:spacing w:after="60" w:line="240" w:lineRule="auto"/>
        <w:rPr>
          <w:rFonts w:cs="Arial"/>
          <w:b/>
          <w:color w:val="000000"/>
          <w:lang w:val="en-GB"/>
        </w:rPr>
      </w:pPr>
      <w:r>
        <w:rPr>
          <w:rFonts w:cs="Arial"/>
          <w:b/>
          <w:color w:val="000000"/>
          <w:lang w:val="en-GB"/>
        </w:rPr>
        <w:t>d</w:t>
      </w:r>
      <w:r w:rsidR="00F95097" w:rsidRPr="00CF30EA">
        <w:rPr>
          <w:rFonts w:cs="Arial"/>
          <w:b/>
          <w:color w:val="000000"/>
          <w:lang w:val="en-GB"/>
        </w:rPr>
        <w:t>ataset</w:t>
      </w:r>
      <w:r w:rsidR="00F95097" w:rsidRPr="00CF30EA">
        <w:rPr>
          <w:rFonts w:cs="Arial"/>
          <w:color w:val="000000"/>
          <w:lang w:val="en-GB"/>
        </w:rPr>
        <w:t xml:space="preserve"> or </w:t>
      </w:r>
      <w:r w:rsidR="00F95097" w:rsidRPr="00CF30EA">
        <w:rPr>
          <w:rFonts w:cs="Arial"/>
          <w:b/>
          <w:color w:val="000000"/>
          <w:lang w:val="en-GB"/>
        </w:rPr>
        <w:t>dataset series</w:t>
      </w:r>
      <w:r w:rsidR="00F95097" w:rsidRPr="00CF30EA">
        <w:rPr>
          <w:rFonts w:cs="Arial"/>
          <w:color w:val="000000"/>
          <w:lang w:val="en-GB"/>
        </w:rPr>
        <w:t xml:space="preserve"> that conforms to a </w:t>
      </w:r>
      <w:r w:rsidR="00F95097" w:rsidRPr="00CF30EA">
        <w:rPr>
          <w:rFonts w:cs="Arial"/>
          <w:b/>
          <w:color w:val="000000"/>
          <w:lang w:val="en-GB"/>
        </w:rPr>
        <w:t>data product specification</w:t>
      </w:r>
    </w:p>
    <w:p w14:paraId="40D43DD5" w14:textId="4C98F6C0" w:rsidR="00454BAF" w:rsidRPr="00CF30EA" w:rsidRDefault="001053A4" w:rsidP="0089545B">
      <w:pPr>
        <w:autoSpaceDE w:val="0"/>
        <w:autoSpaceDN w:val="0"/>
        <w:adjustRightInd w:val="0"/>
        <w:spacing w:after="120" w:line="240" w:lineRule="auto"/>
        <w:rPr>
          <w:rFonts w:cs="Arial"/>
          <w:color w:val="000000"/>
          <w:lang w:val="en-GB"/>
        </w:rPr>
      </w:pPr>
      <w:r w:rsidRPr="00CF30EA">
        <w:rPr>
          <w:rFonts w:cs="Arial"/>
          <w:color w:val="000000"/>
          <w:lang w:val="en-GB"/>
        </w:rPr>
        <w:t>NOTE: The S-111 data product consists of metadata and one or more sets of speed and</w:t>
      </w:r>
      <w:r w:rsidR="00B114A4" w:rsidRPr="00CF30EA">
        <w:rPr>
          <w:rFonts w:cs="Arial"/>
          <w:color w:val="000000"/>
          <w:lang w:val="en-GB"/>
        </w:rPr>
        <w:t xml:space="preserve"> </w:t>
      </w:r>
      <w:r w:rsidRPr="00CF30EA">
        <w:rPr>
          <w:rFonts w:cs="Arial"/>
          <w:color w:val="000000"/>
          <w:lang w:val="en-GB"/>
        </w:rPr>
        <w:t>direction values</w:t>
      </w:r>
      <w:r w:rsidR="00BD0908" w:rsidRPr="00CF30EA">
        <w:rPr>
          <w:rFonts w:cs="Arial"/>
          <w:color w:val="000000"/>
          <w:lang w:val="en-GB"/>
        </w:rPr>
        <w:t>.</w:t>
      </w:r>
      <w:r w:rsidR="0088489B" w:rsidRPr="00CF30EA">
        <w:rPr>
          <w:rFonts w:cs="Arial"/>
          <w:color w:val="000000"/>
          <w:lang w:val="en-GB"/>
        </w:rPr>
        <w:t xml:space="preserve"> </w:t>
      </w:r>
      <w:bookmarkEnd w:id="87"/>
    </w:p>
    <w:p w14:paraId="74585BA2" w14:textId="29D2D212" w:rsidR="0093158A" w:rsidRPr="00CF30EA" w:rsidRDefault="002F1531" w:rsidP="00BD4869">
      <w:pPr>
        <w:autoSpaceDE w:val="0"/>
        <w:autoSpaceDN w:val="0"/>
        <w:adjustRightInd w:val="0"/>
        <w:spacing w:after="0" w:line="240" w:lineRule="auto"/>
        <w:rPr>
          <w:rFonts w:cs="Arial"/>
          <w:b/>
          <w:color w:val="000000"/>
          <w:lang w:val="en-GB"/>
        </w:rPr>
      </w:pPr>
      <w:r>
        <w:rPr>
          <w:rFonts w:cs="Arial"/>
          <w:b/>
          <w:color w:val="000000"/>
          <w:lang w:val="en-GB"/>
        </w:rPr>
        <w:t>d</w:t>
      </w:r>
      <w:r w:rsidR="00BD4869" w:rsidRPr="00CF30EA">
        <w:rPr>
          <w:rFonts w:cs="Arial"/>
          <w:b/>
          <w:color w:val="000000"/>
          <w:lang w:val="en-GB"/>
        </w:rPr>
        <w:t>ata</w:t>
      </w:r>
      <w:r w:rsidR="0093158A" w:rsidRPr="00CF30EA">
        <w:rPr>
          <w:rFonts w:cs="Arial"/>
          <w:b/>
          <w:color w:val="000000"/>
          <w:lang w:val="en-GB"/>
        </w:rPr>
        <w:t xml:space="preserve"> </w:t>
      </w:r>
      <w:r>
        <w:rPr>
          <w:rFonts w:cs="Arial"/>
          <w:b/>
          <w:color w:val="000000"/>
          <w:lang w:val="en-GB"/>
        </w:rPr>
        <w:t>q</w:t>
      </w:r>
      <w:r w:rsidR="0093158A" w:rsidRPr="00CF30EA">
        <w:rPr>
          <w:rFonts w:cs="Arial"/>
          <w:b/>
          <w:color w:val="000000"/>
          <w:lang w:val="en-GB"/>
        </w:rPr>
        <w:t>uality</w:t>
      </w:r>
    </w:p>
    <w:p w14:paraId="4C4AC692" w14:textId="654E591C" w:rsidR="0093158A" w:rsidRDefault="002F1531" w:rsidP="0089545B">
      <w:pPr>
        <w:autoSpaceDE w:val="0"/>
        <w:autoSpaceDN w:val="0"/>
        <w:adjustRightInd w:val="0"/>
        <w:spacing w:after="120" w:line="240" w:lineRule="auto"/>
        <w:rPr>
          <w:rFonts w:cs="Arial"/>
          <w:color w:val="000000"/>
          <w:lang w:val="en-GB"/>
        </w:rPr>
      </w:pPr>
      <w:r>
        <w:rPr>
          <w:rFonts w:cs="Arial"/>
          <w:color w:val="000000"/>
          <w:lang w:val="en-GB"/>
        </w:rPr>
        <w:t>a</w:t>
      </w:r>
      <w:r w:rsidR="0093158A" w:rsidRPr="00CF30EA">
        <w:rPr>
          <w:rFonts w:cs="Arial"/>
          <w:color w:val="000000"/>
          <w:lang w:val="en-GB"/>
        </w:rPr>
        <w:t xml:space="preserve"> set of elements describing aspects of quality, inc</w:t>
      </w:r>
      <w:r w:rsidR="0088489B" w:rsidRPr="00CF30EA">
        <w:rPr>
          <w:rFonts w:cs="Arial"/>
          <w:color w:val="000000"/>
          <w:lang w:val="en-GB"/>
        </w:rPr>
        <w:t>luding a measure of quality, an</w:t>
      </w:r>
      <w:r w:rsidR="0093158A" w:rsidRPr="00CF30EA">
        <w:rPr>
          <w:rFonts w:cs="Arial"/>
          <w:color w:val="000000"/>
          <w:lang w:val="en-GB"/>
        </w:rPr>
        <w:t xml:space="preserve"> evaluation procedure, a quality result, and a scope</w:t>
      </w:r>
    </w:p>
    <w:p w14:paraId="79632852" w14:textId="77777777" w:rsidR="00E126C2" w:rsidRPr="00E126C2" w:rsidRDefault="00E126C2" w:rsidP="00E126C2">
      <w:pPr>
        <w:keepNext/>
        <w:spacing w:after="0"/>
        <w:rPr>
          <w:b/>
          <w:bCs/>
          <w:lang w:val="en-GB"/>
        </w:rPr>
      </w:pPr>
      <w:r w:rsidRPr="00E126C2">
        <w:rPr>
          <w:b/>
          <w:bCs/>
          <w:lang w:val="en-GB"/>
        </w:rPr>
        <w:t>data quality element</w:t>
      </w:r>
    </w:p>
    <w:p w14:paraId="6C0EBE95" w14:textId="77777777" w:rsidR="00E126C2" w:rsidRPr="00E126C2" w:rsidRDefault="00E126C2" w:rsidP="00E126C2">
      <w:pPr>
        <w:spacing w:after="60"/>
        <w:rPr>
          <w:lang w:val="en-GB"/>
        </w:rPr>
      </w:pPr>
      <w:r w:rsidRPr="00E126C2">
        <w:rPr>
          <w:lang w:val="en-GB"/>
        </w:rPr>
        <w:t>quantitative component documenting the quality of a dataset [ISO 19101:2002]</w:t>
      </w:r>
    </w:p>
    <w:p w14:paraId="0CB25072" w14:textId="77777777" w:rsidR="00E126C2" w:rsidRPr="00E126C2" w:rsidRDefault="00E126C2" w:rsidP="00E126C2">
      <w:pPr>
        <w:rPr>
          <w:lang w:val="en-GB"/>
        </w:rPr>
      </w:pPr>
      <w:r w:rsidRPr="00E126C2">
        <w:rPr>
          <w:lang w:val="en-GB"/>
        </w:rPr>
        <w:lastRenderedPageBreak/>
        <w:t>NOTE: The applicability of a data quality element to a dataset depends on both the dataset’s content and its product specification, the result being that all data quality elements may not be applicable to all datasets</w:t>
      </w:r>
    </w:p>
    <w:p w14:paraId="17377663" w14:textId="77777777" w:rsidR="00E126C2" w:rsidRPr="00E126C2" w:rsidRDefault="00E126C2" w:rsidP="00E126C2">
      <w:pPr>
        <w:keepNext/>
        <w:spacing w:after="0"/>
        <w:rPr>
          <w:b/>
          <w:bCs/>
          <w:lang w:val="en-GB"/>
        </w:rPr>
      </w:pPr>
      <w:r w:rsidRPr="00E126C2">
        <w:rPr>
          <w:b/>
          <w:bCs/>
          <w:lang w:val="en-GB"/>
        </w:rPr>
        <w:t>data quality measure</w:t>
      </w:r>
    </w:p>
    <w:p w14:paraId="45C58496" w14:textId="77777777" w:rsidR="00E126C2" w:rsidRPr="00E126C2" w:rsidRDefault="00E126C2" w:rsidP="00E126C2">
      <w:pPr>
        <w:rPr>
          <w:lang w:val="en-GB"/>
        </w:rPr>
      </w:pPr>
      <w:r w:rsidRPr="00E126C2">
        <w:rPr>
          <w:lang w:val="en-GB"/>
        </w:rPr>
        <w:t>an evaluation of a data quality sub-element [ISO 19113]</w:t>
      </w:r>
    </w:p>
    <w:p w14:paraId="457C596A" w14:textId="77777777" w:rsidR="00E126C2" w:rsidRPr="00E126C2" w:rsidRDefault="00E126C2" w:rsidP="00E126C2">
      <w:pPr>
        <w:keepNext/>
        <w:spacing w:after="0"/>
        <w:rPr>
          <w:b/>
          <w:bCs/>
          <w:lang w:val="en-GB"/>
        </w:rPr>
      </w:pPr>
      <w:r w:rsidRPr="00E126C2">
        <w:rPr>
          <w:b/>
          <w:bCs/>
          <w:lang w:val="en-GB"/>
        </w:rPr>
        <w:t>data quality overview element</w:t>
      </w:r>
    </w:p>
    <w:p w14:paraId="4E7F1910" w14:textId="77777777" w:rsidR="00E126C2" w:rsidRPr="00E126C2" w:rsidRDefault="00E126C2" w:rsidP="00E126C2">
      <w:pPr>
        <w:spacing w:after="60"/>
        <w:rPr>
          <w:lang w:val="en-GB"/>
        </w:rPr>
      </w:pPr>
      <w:r w:rsidRPr="00E126C2">
        <w:rPr>
          <w:lang w:val="en-GB"/>
        </w:rPr>
        <w:t>the non-quantitative component documenting the quality of a dataset. Information about the purpose, usage, and lineage of a dataset is non-quantitative quality information</w:t>
      </w:r>
    </w:p>
    <w:p w14:paraId="7CF167AE" w14:textId="77777777" w:rsidR="00E126C2" w:rsidRPr="00E126C2" w:rsidRDefault="00E126C2" w:rsidP="00E126C2">
      <w:pPr>
        <w:rPr>
          <w:lang w:val="en-GB"/>
        </w:rPr>
      </w:pPr>
      <w:r w:rsidRPr="00E126C2">
        <w:rPr>
          <w:lang w:val="en-GB"/>
        </w:rPr>
        <w:t>NOTE Information about the purpose, usage and lineage of a dataset is non-quantitative quality information. [ISO 19101]</w:t>
      </w:r>
    </w:p>
    <w:p w14:paraId="5E5F4BE9" w14:textId="77777777" w:rsidR="00E126C2" w:rsidRPr="00E126C2" w:rsidRDefault="00E126C2" w:rsidP="00E126C2">
      <w:pPr>
        <w:keepNext/>
        <w:spacing w:after="0"/>
        <w:rPr>
          <w:b/>
          <w:bCs/>
          <w:lang w:val="en-GB"/>
        </w:rPr>
      </w:pPr>
      <w:r w:rsidRPr="00E126C2">
        <w:rPr>
          <w:b/>
          <w:bCs/>
          <w:lang w:val="en-GB"/>
        </w:rPr>
        <w:t>data quality scope</w:t>
      </w:r>
    </w:p>
    <w:p w14:paraId="08F01997" w14:textId="77777777" w:rsidR="00E126C2" w:rsidRPr="00E126C2" w:rsidRDefault="00E126C2" w:rsidP="00E126C2">
      <w:pPr>
        <w:spacing w:after="60"/>
        <w:rPr>
          <w:lang w:val="en-GB"/>
        </w:rPr>
      </w:pPr>
      <w:r w:rsidRPr="00E126C2">
        <w:rPr>
          <w:lang w:val="en-GB"/>
        </w:rPr>
        <w:t>the extent or characteristic(s) of the data for which quality information is reported [ISO 19113]</w:t>
      </w:r>
    </w:p>
    <w:p w14:paraId="7E127790" w14:textId="77777777" w:rsidR="00E126C2" w:rsidRPr="00E126C2" w:rsidRDefault="00E126C2" w:rsidP="00E126C2">
      <w:pPr>
        <w:rPr>
          <w:lang w:val="en-GB"/>
        </w:rPr>
      </w:pPr>
      <w:r w:rsidRPr="00E126C2">
        <w:rPr>
          <w:lang w:val="en-GB"/>
        </w:rPr>
        <w:t>NOTE: A data quality scope for a dataset can comprise a dataset series to which the dataset belongs, the dataset itself, or a smaller grouping of data located physically within the dataset sharing common characteristics. Common characteristics can be an identified feature type, feature attribute, or feature relationship; data collection criteria; original source; or a specified geographic or temporal extent. [S</w:t>
      </w:r>
      <w:r w:rsidRPr="00E126C2">
        <w:rPr>
          <w:lang w:val="en-GB"/>
        </w:rPr>
        <w:noBreakHyphen/>
        <w:t>100 Annex A]</w:t>
      </w:r>
    </w:p>
    <w:p w14:paraId="2581DAFB" w14:textId="77777777" w:rsidR="00E126C2" w:rsidRPr="00E126C2" w:rsidRDefault="00E126C2" w:rsidP="00E126C2">
      <w:pPr>
        <w:keepNext/>
        <w:spacing w:after="0"/>
        <w:rPr>
          <w:b/>
          <w:bCs/>
          <w:lang w:val="en-GB"/>
        </w:rPr>
      </w:pPr>
      <w:r w:rsidRPr="00E126C2">
        <w:rPr>
          <w:b/>
          <w:bCs/>
          <w:lang w:val="en-GB"/>
        </w:rPr>
        <w:t>data quality sub-element</w:t>
      </w:r>
    </w:p>
    <w:p w14:paraId="01BA98D8" w14:textId="77777777" w:rsidR="00E126C2" w:rsidRPr="00E126C2" w:rsidRDefault="00E126C2" w:rsidP="00E126C2">
      <w:pPr>
        <w:rPr>
          <w:lang w:val="en-GB"/>
        </w:rPr>
      </w:pPr>
      <w:r w:rsidRPr="00E126C2">
        <w:rPr>
          <w:lang w:val="en-GB"/>
        </w:rPr>
        <w:t>a component of a data quality element describing a certain aspect of that data quality element [ISO 19103]</w:t>
      </w:r>
    </w:p>
    <w:p w14:paraId="7CDC7110" w14:textId="77777777" w:rsidR="00F17B51" w:rsidRPr="00F17B51" w:rsidRDefault="00F17B51" w:rsidP="00F17B51">
      <w:pPr>
        <w:keepNext/>
        <w:spacing w:after="0"/>
        <w:rPr>
          <w:b/>
          <w:bCs/>
          <w:lang w:val="en-GB"/>
        </w:rPr>
      </w:pPr>
      <w:r w:rsidRPr="00F17B51">
        <w:rPr>
          <w:b/>
          <w:bCs/>
          <w:lang w:val="en-GB"/>
        </w:rPr>
        <w:t>dataset</w:t>
      </w:r>
    </w:p>
    <w:p w14:paraId="2FEA6947" w14:textId="77777777" w:rsidR="00F17B51" w:rsidRPr="00F17B51" w:rsidRDefault="00F17B51" w:rsidP="00F17B51">
      <w:pPr>
        <w:spacing w:before="60" w:after="120" w:line="240" w:lineRule="auto"/>
        <w:rPr>
          <w:lang w:val="en-GB"/>
        </w:rPr>
      </w:pPr>
      <w:r w:rsidRPr="00F17B51">
        <w:rPr>
          <w:lang w:val="en-GB"/>
        </w:rPr>
        <w:t>identifiable collection of data [ISO 19115]</w:t>
      </w:r>
    </w:p>
    <w:p w14:paraId="4ED58303" w14:textId="77777777" w:rsidR="00F17B51" w:rsidRDefault="00F17B51" w:rsidP="00F17B51">
      <w:pPr>
        <w:tabs>
          <w:tab w:val="left" w:pos="960"/>
        </w:tabs>
        <w:spacing w:after="120" w:line="210" w:lineRule="atLeast"/>
        <w:rPr>
          <w:szCs w:val="22"/>
          <w:lang w:val="en-GB"/>
        </w:rPr>
      </w:pPr>
      <w:r w:rsidRPr="00F17B51">
        <w:rPr>
          <w:szCs w:val="22"/>
          <w:lang w:val="en-GB"/>
        </w:rPr>
        <w:t>NOTE A dataset may be a smaller grouping of data which, though limited by some constraint such  as spatial extent or feature type, is located physically within a larger dataset. Theoretically, a dataset  may be as small as a single feature or feature attribute contained within a larger dataset. A hardcopy  map or chart may be considered a dataset.</w:t>
      </w:r>
    </w:p>
    <w:p w14:paraId="2159795A" w14:textId="77777777" w:rsidR="00362B0F" w:rsidRPr="00362B0F" w:rsidRDefault="00362B0F" w:rsidP="00362B0F">
      <w:pPr>
        <w:pStyle w:val="dt"/>
        <w:rPr>
          <w:lang w:val="en-GB"/>
        </w:rPr>
      </w:pPr>
      <w:r w:rsidRPr="00362B0F">
        <w:rPr>
          <w:lang w:val="en-GB"/>
        </w:rPr>
        <w:t xml:space="preserve">dataset series </w:t>
      </w:r>
    </w:p>
    <w:p w14:paraId="3182F220" w14:textId="7A6D4DC0" w:rsidR="00362B0F" w:rsidRPr="00F17B51" w:rsidRDefault="00362B0F" w:rsidP="00362B0F">
      <w:pPr>
        <w:tabs>
          <w:tab w:val="left" w:pos="960"/>
        </w:tabs>
        <w:spacing w:after="120" w:line="210" w:lineRule="atLeast"/>
        <w:rPr>
          <w:szCs w:val="22"/>
          <w:lang w:val="en-GB"/>
        </w:rPr>
      </w:pPr>
      <w:r w:rsidRPr="00362B0F">
        <w:rPr>
          <w:szCs w:val="22"/>
          <w:lang w:val="en-GB"/>
        </w:rPr>
        <w:t>collection of datasets sharing the same product specification [ISO 19115:2003]</w:t>
      </w:r>
    </w:p>
    <w:p w14:paraId="29AEE0CF" w14:textId="19434681" w:rsidR="005A7AC6" w:rsidRPr="00CF30EA" w:rsidRDefault="002F1531" w:rsidP="00BD4869">
      <w:pPr>
        <w:autoSpaceDE w:val="0"/>
        <w:autoSpaceDN w:val="0"/>
        <w:adjustRightInd w:val="0"/>
        <w:spacing w:after="0" w:line="240" w:lineRule="auto"/>
        <w:rPr>
          <w:rFonts w:cs="Arial"/>
          <w:b/>
          <w:bCs/>
          <w:color w:val="000000"/>
          <w:lang w:val="en-GB"/>
        </w:rPr>
      </w:pPr>
      <w:bookmarkStart w:id="88" w:name="_Toc386114212"/>
      <w:r>
        <w:rPr>
          <w:rFonts w:cs="Arial"/>
          <w:b/>
          <w:bCs/>
          <w:color w:val="000000"/>
          <w:lang w:val="en-GB"/>
        </w:rPr>
        <w:t>d</w:t>
      </w:r>
      <w:r w:rsidR="00BD4869" w:rsidRPr="00CF30EA">
        <w:rPr>
          <w:rFonts w:cs="Arial"/>
          <w:b/>
          <w:bCs/>
          <w:color w:val="000000"/>
          <w:lang w:val="en-GB"/>
        </w:rPr>
        <w:t>omain</w:t>
      </w:r>
    </w:p>
    <w:p w14:paraId="34F322A4" w14:textId="737221FF" w:rsidR="005A7AC6" w:rsidRPr="00CF30EA" w:rsidRDefault="002F1531" w:rsidP="00BD4869">
      <w:pPr>
        <w:autoSpaceDE w:val="0"/>
        <w:autoSpaceDN w:val="0"/>
        <w:adjustRightInd w:val="0"/>
        <w:spacing w:after="60" w:line="240" w:lineRule="auto"/>
        <w:rPr>
          <w:rFonts w:cs="Arial"/>
          <w:color w:val="000000"/>
          <w:lang w:val="en-GB"/>
        </w:rPr>
      </w:pPr>
      <w:r>
        <w:rPr>
          <w:rFonts w:cs="Arial"/>
          <w:color w:val="000000"/>
          <w:lang w:val="en-GB"/>
        </w:rPr>
        <w:t>w</w:t>
      </w:r>
      <w:r w:rsidR="005A7AC6" w:rsidRPr="00CF30EA">
        <w:rPr>
          <w:rFonts w:cs="Arial"/>
          <w:color w:val="000000"/>
          <w:lang w:val="en-GB"/>
        </w:rPr>
        <w:t>ell-defined set</w:t>
      </w:r>
      <w:r w:rsidR="006B4428" w:rsidRPr="00CF30EA">
        <w:rPr>
          <w:rFonts w:cs="Arial"/>
          <w:b/>
          <w:color w:val="000000"/>
          <w:lang w:val="en-GB"/>
        </w:rPr>
        <w:t xml:space="preserve">. </w:t>
      </w:r>
      <w:r w:rsidR="005A7AC6" w:rsidRPr="00CF30EA">
        <w:rPr>
          <w:rFonts w:cs="Arial"/>
          <w:b/>
          <w:color w:val="000000"/>
          <w:lang w:val="en-GB"/>
        </w:rPr>
        <w:t>Domains</w:t>
      </w:r>
      <w:r w:rsidR="005A7AC6" w:rsidRPr="00CF30EA">
        <w:rPr>
          <w:rFonts w:cs="Arial"/>
          <w:color w:val="000000"/>
          <w:lang w:val="en-GB"/>
        </w:rPr>
        <w:t xml:space="preserve"> are used to define the </w:t>
      </w:r>
      <w:r w:rsidR="005A7AC6" w:rsidRPr="00CF30EA">
        <w:rPr>
          <w:rFonts w:cs="Arial"/>
          <w:b/>
          <w:color w:val="000000"/>
          <w:lang w:val="en-GB"/>
        </w:rPr>
        <w:t>domain</w:t>
      </w:r>
      <w:r w:rsidR="005A7AC6" w:rsidRPr="00CF30EA">
        <w:rPr>
          <w:rFonts w:cs="Arial"/>
          <w:color w:val="000000"/>
          <w:lang w:val="en-GB"/>
        </w:rPr>
        <w:t xml:space="preserve"> set and </w:t>
      </w:r>
      <w:r w:rsidR="005A7AC6" w:rsidRPr="00CF30EA">
        <w:rPr>
          <w:rFonts w:cs="Arial"/>
          <w:b/>
          <w:color w:val="000000"/>
          <w:lang w:val="en-GB"/>
        </w:rPr>
        <w:t>range</w:t>
      </w:r>
      <w:r w:rsidR="005A7AC6" w:rsidRPr="00CF30EA">
        <w:rPr>
          <w:rFonts w:cs="Arial"/>
          <w:color w:val="000000"/>
          <w:lang w:val="en-GB"/>
        </w:rPr>
        <w:t xml:space="preserve"> set of </w:t>
      </w:r>
      <w:r w:rsidR="005A7AC6" w:rsidRPr="00CF30EA">
        <w:rPr>
          <w:rFonts w:cs="Arial"/>
          <w:b/>
          <w:color w:val="000000"/>
          <w:lang w:val="en-GB"/>
        </w:rPr>
        <w:t>attributes</w:t>
      </w:r>
      <w:r w:rsidR="005A7AC6" w:rsidRPr="00CF30EA">
        <w:rPr>
          <w:rFonts w:cs="Arial"/>
          <w:color w:val="000000"/>
          <w:lang w:val="en-GB"/>
        </w:rPr>
        <w:t xml:space="preserve">, operators, and </w:t>
      </w:r>
      <w:r w:rsidR="005A7AC6" w:rsidRPr="00CF30EA">
        <w:rPr>
          <w:rFonts w:cs="Arial"/>
          <w:b/>
          <w:color w:val="000000"/>
          <w:lang w:val="en-GB"/>
        </w:rPr>
        <w:t>functions</w:t>
      </w:r>
    </w:p>
    <w:p w14:paraId="6E84C551" w14:textId="59061E52" w:rsidR="005A7AC6" w:rsidRPr="00CF30EA" w:rsidRDefault="005A7AC6" w:rsidP="0089545B">
      <w:pPr>
        <w:autoSpaceDE w:val="0"/>
        <w:autoSpaceDN w:val="0"/>
        <w:adjustRightInd w:val="0"/>
        <w:spacing w:after="120" w:line="240" w:lineRule="auto"/>
        <w:rPr>
          <w:rFonts w:cs="Arial"/>
          <w:color w:val="000000"/>
          <w:lang w:val="en-GB"/>
        </w:rPr>
      </w:pPr>
      <w:r w:rsidRPr="00CF30EA">
        <w:rPr>
          <w:rStyle w:val="NoteChar"/>
          <w:rFonts w:ascii="Arial" w:hAnsi="Arial" w:cs="Arial"/>
          <w:b w:val="0"/>
          <w:color w:val="auto"/>
          <w:sz w:val="20"/>
          <w:szCs w:val="20"/>
          <w:lang w:val="en-GB"/>
        </w:rPr>
        <w:t>NOTE</w:t>
      </w:r>
      <w:r w:rsidR="00FA5B37" w:rsidRPr="00CF30EA">
        <w:rPr>
          <w:rFonts w:cs="Arial"/>
          <w:color w:val="000000"/>
          <w:lang w:val="en-GB"/>
        </w:rPr>
        <w:t>:</w:t>
      </w:r>
      <w:r w:rsidRPr="00CF30EA">
        <w:rPr>
          <w:rFonts w:cs="Arial"/>
          <w:color w:val="000000"/>
          <w:lang w:val="en-GB"/>
        </w:rPr>
        <w:t xml:space="preserve"> </w:t>
      </w:r>
      <w:r w:rsidRPr="00CF30EA">
        <w:rPr>
          <w:rFonts w:cs="Arial"/>
          <w:i/>
          <w:iCs/>
          <w:color w:val="000000"/>
          <w:lang w:val="en-GB"/>
        </w:rPr>
        <w:t xml:space="preserve">Well-defined </w:t>
      </w:r>
      <w:r w:rsidRPr="00CF30EA">
        <w:rPr>
          <w:rFonts w:cs="Arial"/>
          <w:color w:val="000000"/>
          <w:lang w:val="en-GB"/>
        </w:rPr>
        <w:t>means that the definition is both necessary and sufficient, as everything that satisfies the definition is in the set and everything that does not satisfy the definition is necessarily outside the set</w:t>
      </w:r>
      <w:r w:rsidR="00BD0908" w:rsidRPr="00CF30EA">
        <w:rPr>
          <w:rFonts w:cs="Arial"/>
          <w:color w:val="000000"/>
          <w:lang w:val="en-GB"/>
        </w:rPr>
        <w:t>.</w:t>
      </w:r>
    </w:p>
    <w:p w14:paraId="3F6EB2D4" w14:textId="1AC4E7E0" w:rsidR="007F6EF4" w:rsidRPr="00CF30EA" w:rsidRDefault="002F1531" w:rsidP="00BD4869">
      <w:pPr>
        <w:autoSpaceDE w:val="0"/>
        <w:autoSpaceDN w:val="0"/>
        <w:adjustRightInd w:val="0"/>
        <w:spacing w:after="0" w:line="240" w:lineRule="auto"/>
        <w:rPr>
          <w:rFonts w:cs="Arial"/>
          <w:b/>
          <w:bCs/>
          <w:color w:val="000000"/>
          <w:lang w:val="en-GB"/>
        </w:rPr>
      </w:pPr>
      <w:bookmarkStart w:id="89" w:name="_Toc386114213"/>
      <w:bookmarkEnd w:id="88"/>
      <w:r>
        <w:rPr>
          <w:rFonts w:cs="Arial"/>
          <w:b/>
          <w:bCs/>
          <w:color w:val="000000"/>
          <w:lang w:val="en-GB"/>
        </w:rPr>
        <w:t>f</w:t>
      </w:r>
      <w:r w:rsidR="00BD4869" w:rsidRPr="00CF30EA">
        <w:rPr>
          <w:rFonts w:cs="Arial"/>
          <w:b/>
          <w:bCs/>
          <w:color w:val="000000"/>
          <w:lang w:val="en-GB"/>
        </w:rPr>
        <w:t>eature</w:t>
      </w:r>
    </w:p>
    <w:p w14:paraId="14CF4F74" w14:textId="16E7BC79" w:rsidR="007F6EF4" w:rsidRPr="00CF30EA" w:rsidRDefault="002F1531" w:rsidP="00BD4869">
      <w:pPr>
        <w:autoSpaceDE w:val="0"/>
        <w:autoSpaceDN w:val="0"/>
        <w:adjustRightInd w:val="0"/>
        <w:spacing w:after="60" w:line="240" w:lineRule="auto"/>
        <w:rPr>
          <w:rFonts w:cs="Arial"/>
          <w:color w:val="000000"/>
          <w:lang w:val="en-GB"/>
        </w:rPr>
      </w:pPr>
      <w:r>
        <w:rPr>
          <w:rFonts w:cs="Arial"/>
          <w:color w:val="000000"/>
          <w:lang w:val="en-GB"/>
        </w:rPr>
        <w:t>a</w:t>
      </w:r>
      <w:r w:rsidR="007F6EF4" w:rsidRPr="00CF30EA">
        <w:rPr>
          <w:rFonts w:cs="Arial"/>
          <w:color w:val="000000"/>
          <w:lang w:val="en-GB"/>
        </w:rPr>
        <w:t>bstraction of real-world phenomena</w:t>
      </w:r>
    </w:p>
    <w:p w14:paraId="7027BFD9" w14:textId="600AE43B" w:rsidR="007F6EF4" w:rsidRPr="00BD4869" w:rsidRDefault="007F6EF4" w:rsidP="00BD4869">
      <w:pPr>
        <w:autoSpaceDE w:val="0"/>
        <w:autoSpaceDN w:val="0"/>
        <w:adjustRightInd w:val="0"/>
        <w:spacing w:after="60" w:line="240" w:lineRule="auto"/>
        <w:rPr>
          <w:rFonts w:cs="Arial"/>
          <w:iCs/>
          <w:color w:val="000000"/>
          <w:lang w:val="en-GB"/>
        </w:rPr>
      </w:pPr>
      <w:r w:rsidRPr="00CF30EA">
        <w:rPr>
          <w:rStyle w:val="NoteChar"/>
          <w:rFonts w:ascii="Arial" w:hAnsi="Arial" w:cs="Arial"/>
          <w:b w:val="0"/>
          <w:color w:val="auto"/>
          <w:sz w:val="20"/>
          <w:szCs w:val="20"/>
          <w:lang w:val="en-GB"/>
        </w:rPr>
        <w:t>EXAMPLE</w:t>
      </w:r>
      <w:r w:rsidR="00FA5B37" w:rsidRPr="00CF30EA">
        <w:rPr>
          <w:rFonts w:cs="Arial"/>
          <w:b/>
          <w:color w:val="000000"/>
          <w:lang w:val="en-GB"/>
        </w:rPr>
        <w:t>:</w:t>
      </w:r>
      <w:r w:rsidRPr="00CF30EA">
        <w:rPr>
          <w:rFonts w:cs="Arial"/>
          <w:color w:val="000000"/>
          <w:lang w:val="en-GB"/>
        </w:rPr>
        <w:t xml:space="preserve"> The phenomenon named </w:t>
      </w:r>
      <w:r w:rsidRPr="00CF30EA">
        <w:rPr>
          <w:rFonts w:cs="Arial"/>
          <w:i/>
          <w:iCs/>
          <w:color w:val="000000"/>
          <w:lang w:val="en-GB"/>
        </w:rPr>
        <w:t xml:space="preserve">Eiffel Tower </w:t>
      </w:r>
      <w:r w:rsidRPr="00CF30EA">
        <w:rPr>
          <w:rFonts w:cs="Arial"/>
          <w:color w:val="000000"/>
          <w:lang w:val="en-GB"/>
        </w:rPr>
        <w:t xml:space="preserve">may be classified with other similar phenomena into a </w:t>
      </w:r>
      <w:r w:rsidRPr="00CF30EA">
        <w:rPr>
          <w:rFonts w:cs="Arial"/>
          <w:b/>
          <w:color w:val="000000"/>
          <w:lang w:val="en-GB"/>
        </w:rPr>
        <w:t>feature type</w:t>
      </w:r>
      <w:r w:rsidRPr="00CF30EA">
        <w:rPr>
          <w:rFonts w:cs="Arial"/>
          <w:color w:val="000000"/>
          <w:lang w:val="en-GB"/>
        </w:rPr>
        <w:t xml:space="preserve"> named </w:t>
      </w:r>
      <w:r w:rsidRPr="00CF30EA">
        <w:rPr>
          <w:rFonts w:cs="Arial"/>
          <w:i/>
          <w:iCs/>
          <w:color w:val="000000"/>
          <w:lang w:val="en-GB"/>
        </w:rPr>
        <w:t>tower</w:t>
      </w:r>
      <w:r w:rsidR="00BD4869">
        <w:rPr>
          <w:rFonts w:cs="Arial"/>
          <w:iCs/>
          <w:color w:val="000000"/>
          <w:lang w:val="en-GB"/>
        </w:rPr>
        <w:t>.</w:t>
      </w:r>
    </w:p>
    <w:p w14:paraId="3FF7D634" w14:textId="48D31D3F" w:rsidR="007F6EF4" w:rsidRPr="00CF30EA" w:rsidRDefault="007F6EF4" w:rsidP="00BD4869">
      <w:pPr>
        <w:autoSpaceDE w:val="0"/>
        <w:autoSpaceDN w:val="0"/>
        <w:adjustRightInd w:val="0"/>
        <w:spacing w:after="60" w:line="240" w:lineRule="auto"/>
        <w:rPr>
          <w:rFonts w:cs="Arial"/>
          <w:color w:val="000000"/>
          <w:lang w:val="en-GB"/>
        </w:rPr>
      </w:pPr>
      <w:r w:rsidRPr="00CF30EA">
        <w:rPr>
          <w:rStyle w:val="NoteChar"/>
          <w:rFonts w:ascii="Arial" w:hAnsi="Arial" w:cs="Arial"/>
          <w:b w:val="0"/>
          <w:color w:val="auto"/>
          <w:sz w:val="20"/>
          <w:szCs w:val="20"/>
          <w:lang w:val="en-GB"/>
        </w:rPr>
        <w:t>NOTE 1</w:t>
      </w:r>
      <w:r w:rsidR="00FA5B37" w:rsidRPr="00CF30EA">
        <w:rPr>
          <w:rFonts w:cs="Arial"/>
          <w:color w:val="000000"/>
          <w:lang w:val="en-GB"/>
        </w:rPr>
        <w:t>:</w:t>
      </w:r>
      <w:r w:rsidRPr="00CF30EA">
        <w:rPr>
          <w:rFonts w:cs="Arial"/>
          <w:color w:val="000000"/>
          <w:lang w:val="en-GB"/>
        </w:rPr>
        <w:t xml:space="preserve"> A </w:t>
      </w:r>
      <w:r w:rsidRPr="00CF30EA">
        <w:rPr>
          <w:rFonts w:cs="Arial"/>
          <w:b/>
          <w:color w:val="000000"/>
          <w:lang w:val="en-GB"/>
        </w:rPr>
        <w:t>feature</w:t>
      </w:r>
      <w:r w:rsidRPr="00CF30EA">
        <w:rPr>
          <w:rFonts w:cs="Arial"/>
          <w:color w:val="000000"/>
          <w:lang w:val="en-GB"/>
        </w:rPr>
        <w:t xml:space="preserve"> may occur as a </w:t>
      </w:r>
      <w:r w:rsidRPr="00CF30EA">
        <w:rPr>
          <w:rFonts w:cs="Arial"/>
          <w:b/>
          <w:color w:val="000000"/>
          <w:lang w:val="en-GB"/>
        </w:rPr>
        <w:t>type</w:t>
      </w:r>
      <w:r w:rsidRPr="00CF30EA">
        <w:rPr>
          <w:rFonts w:cs="Arial"/>
          <w:color w:val="000000"/>
          <w:lang w:val="en-GB"/>
        </w:rPr>
        <w:t xml:space="preserve"> or an </w:t>
      </w:r>
      <w:r w:rsidRPr="00CF30EA">
        <w:rPr>
          <w:rFonts w:cs="Arial"/>
          <w:b/>
          <w:color w:val="000000"/>
          <w:lang w:val="en-GB"/>
        </w:rPr>
        <w:t>instance</w:t>
      </w:r>
      <w:r w:rsidRPr="00CF30EA">
        <w:rPr>
          <w:rFonts w:cs="Arial"/>
          <w:color w:val="000000"/>
          <w:lang w:val="en-GB"/>
        </w:rPr>
        <w:t xml:space="preserve">. </w:t>
      </w:r>
      <w:r w:rsidRPr="00CF30EA">
        <w:rPr>
          <w:rFonts w:cs="Arial"/>
          <w:b/>
          <w:color w:val="000000"/>
          <w:lang w:val="en-GB"/>
        </w:rPr>
        <w:t>Feature type</w:t>
      </w:r>
      <w:r w:rsidRPr="00CF30EA">
        <w:rPr>
          <w:rFonts w:cs="Arial"/>
          <w:color w:val="000000"/>
          <w:lang w:val="en-GB"/>
        </w:rPr>
        <w:t xml:space="preserve"> or feature instance shall be used when only one is meant</w:t>
      </w:r>
      <w:r w:rsidR="00BD0908" w:rsidRPr="00CF30EA">
        <w:rPr>
          <w:rFonts w:cs="Arial"/>
          <w:color w:val="000000"/>
          <w:lang w:val="en-GB"/>
        </w:rPr>
        <w:t>.</w:t>
      </w:r>
    </w:p>
    <w:p w14:paraId="21E151CC" w14:textId="6615D84B" w:rsidR="007F6EF4" w:rsidRPr="00CF30EA" w:rsidRDefault="007F6EF4" w:rsidP="0089545B">
      <w:pPr>
        <w:autoSpaceDE w:val="0"/>
        <w:autoSpaceDN w:val="0"/>
        <w:adjustRightInd w:val="0"/>
        <w:spacing w:after="120" w:line="240" w:lineRule="auto"/>
        <w:rPr>
          <w:rFonts w:cs="Arial"/>
          <w:color w:val="000000"/>
          <w:lang w:val="en-GB"/>
        </w:rPr>
      </w:pPr>
      <w:r w:rsidRPr="00CF30EA">
        <w:rPr>
          <w:rStyle w:val="NoteChar"/>
          <w:rFonts w:ascii="Arial" w:hAnsi="Arial" w:cs="Arial"/>
          <w:b w:val="0"/>
          <w:color w:val="auto"/>
          <w:sz w:val="20"/>
          <w:szCs w:val="20"/>
          <w:lang w:val="en-GB"/>
        </w:rPr>
        <w:t>NOTE 2</w:t>
      </w:r>
      <w:r w:rsidR="00FA5B37" w:rsidRPr="00CF30EA">
        <w:rPr>
          <w:rFonts w:cs="Arial"/>
          <w:color w:val="000000"/>
          <w:lang w:val="en-GB"/>
        </w:rPr>
        <w:t>:</w:t>
      </w:r>
      <w:r w:rsidRPr="00CF30EA">
        <w:rPr>
          <w:rFonts w:cs="Arial"/>
          <w:color w:val="000000"/>
          <w:lang w:val="en-GB"/>
        </w:rPr>
        <w:t xml:space="preserve"> In UML</w:t>
      </w:r>
      <w:r w:rsidRPr="00CF30EA">
        <w:rPr>
          <w:rFonts w:cs="Arial"/>
          <w:color w:val="3A2A98"/>
          <w:lang w:val="en-GB"/>
        </w:rPr>
        <w:t xml:space="preserve"> </w:t>
      </w:r>
      <w:r w:rsidRPr="00CF30EA">
        <w:rPr>
          <w:rFonts w:cs="Arial"/>
          <w:color w:val="000000"/>
          <w:lang w:val="en-GB"/>
        </w:rPr>
        <w:t xml:space="preserve">2, a </w:t>
      </w:r>
      <w:r w:rsidRPr="00CF30EA">
        <w:rPr>
          <w:rFonts w:cs="Arial"/>
          <w:b/>
          <w:color w:val="000000"/>
          <w:lang w:val="en-GB"/>
        </w:rPr>
        <w:t>feature</w:t>
      </w:r>
      <w:r w:rsidRPr="00CF30EA">
        <w:rPr>
          <w:rFonts w:cs="Arial"/>
          <w:color w:val="000000"/>
          <w:lang w:val="en-GB"/>
        </w:rPr>
        <w:t xml:space="preserve"> is a property, such as an operation or </w:t>
      </w:r>
      <w:r w:rsidRPr="00CF30EA">
        <w:rPr>
          <w:rFonts w:cs="Arial"/>
          <w:b/>
          <w:color w:val="000000"/>
          <w:lang w:val="en-GB"/>
        </w:rPr>
        <w:t>attribute</w:t>
      </w:r>
      <w:r w:rsidRPr="00CF30EA">
        <w:rPr>
          <w:rFonts w:cs="Arial"/>
          <w:color w:val="000000"/>
          <w:lang w:val="en-GB"/>
        </w:rPr>
        <w:t xml:space="preserve">, which is encapsulated as part of a list within a classifier, such as an interface, </w:t>
      </w:r>
      <w:r w:rsidRPr="00CF30EA">
        <w:rPr>
          <w:rFonts w:cs="Arial"/>
          <w:b/>
          <w:color w:val="000000"/>
          <w:lang w:val="en-GB"/>
        </w:rPr>
        <w:t>class</w:t>
      </w:r>
      <w:r w:rsidRPr="00CF30EA">
        <w:rPr>
          <w:rFonts w:cs="Arial"/>
          <w:color w:val="000000"/>
          <w:lang w:val="en-GB"/>
        </w:rPr>
        <w:t xml:space="preserve">, or </w:t>
      </w:r>
      <w:r w:rsidRPr="00CF30EA">
        <w:rPr>
          <w:rFonts w:cs="Arial"/>
          <w:b/>
          <w:color w:val="000000"/>
          <w:lang w:val="en-GB"/>
        </w:rPr>
        <w:t>data type</w:t>
      </w:r>
      <w:r w:rsidR="00BD0908" w:rsidRPr="00CF30EA">
        <w:rPr>
          <w:rFonts w:cs="Arial"/>
          <w:color w:val="000000"/>
          <w:lang w:val="en-GB"/>
        </w:rPr>
        <w:t>.</w:t>
      </w:r>
    </w:p>
    <w:p w14:paraId="4F78736D" w14:textId="2FC38DCB" w:rsidR="00DB41C1" w:rsidRPr="00CF30EA" w:rsidRDefault="002F1531" w:rsidP="00BD4869">
      <w:pPr>
        <w:keepNext/>
        <w:keepLines/>
        <w:autoSpaceDE w:val="0"/>
        <w:autoSpaceDN w:val="0"/>
        <w:adjustRightInd w:val="0"/>
        <w:spacing w:after="0" w:line="240" w:lineRule="auto"/>
        <w:rPr>
          <w:rFonts w:cs="Arial"/>
          <w:b/>
          <w:bCs/>
          <w:lang w:val="en-GB"/>
        </w:rPr>
      </w:pPr>
      <w:r>
        <w:rPr>
          <w:rFonts w:cs="Arial"/>
          <w:b/>
          <w:bCs/>
          <w:lang w:val="en-GB"/>
        </w:rPr>
        <w:t>f</w:t>
      </w:r>
      <w:r w:rsidR="00BD4869" w:rsidRPr="00CF30EA">
        <w:rPr>
          <w:rFonts w:cs="Arial"/>
          <w:b/>
          <w:bCs/>
          <w:lang w:val="en-GB"/>
        </w:rPr>
        <w:t>eature</w:t>
      </w:r>
      <w:r w:rsidR="00DB41C1" w:rsidRPr="00CF30EA">
        <w:rPr>
          <w:rFonts w:cs="Arial"/>
          <w:b/>
          <w:bCs/>
          <w:lang w:val="en-GB"/>
        </w:rPr>
        <w:t xml:space="preserve"> </w:t>
      </w:r>
      <w:r>
        <w:rPr>
          <w:rFonts w:cs="Arial"/>
          <w:b/>
          <w:bCs/>
          <w:lang w:val="en-GB"/>
        </w:rPr>
        <w:t>a</w:t>
      </w:r>
      <w:r w:rsidR="00DB41C1" w:rsidRPr="00CF30EA">
        <w:rPr>
          <w:rFonts w:cs="Arial"/>
          <w:b/>
          <w:bCs/>
          <w:lang w:val="en-GB"/>
        </w:rPr>
        <w:t>ttribute</w:t>
      </w:r>
    </w:p>
    <w:p w14:paraId="5AF104F9" w14:textId="75E7B2C0" w:rsidR="00DB41C1" w:rsidRPr="00CF30EA" w:rsidRDefault="002F1531" w:rsidP="00072FE4">
      <w:pPr>
        <w:autoSpaceDE w:val="0"/>
        <w:autoSpaceDN w:val="0"/>
        <w:adjustRightInd w:val="0"/>
        <w:spacing w:after="60" w:line="240" w:lineRule="auto"/>
        <w:rPr>
          <w:rFonts w:cs="Arial"/>
          <w:lang w:val="en-GB"/>
        </w:rPr>
      </w:pPr>
      <w:r>
        <w:rPr>
          <w:rFonts w:cs="Arial"/>
          <w:b/>
          <w:lang w:val="en-GB"/>
        </w:rPr>
        <w:t>c</w:t>
      </w:r>
      <w:r w:rsidR="00DB41C1" w:rsidRPr="00CF30EA">
        <w:rPr>
          <w:rFonts w:cs="Arial"/>
          <w:b/>
          <w:lang w:val="en-GB"/>
        </w:rPr>
        <w:t>haracteristic</w:t>
      </w:r>
      <w:r w:rsidR="00DB41C1" w:rsidRPr="00CF30EA">
        <w:rPr>
          <w:rFonts w:cs="Arial"/>
          <w:lang w:val="en-GB"/>
        </w:rPr>
        <w:t xml:space="preserve"> of a </w:t>
      </w:r>
      <w:r w:rsidR="00DB41C1" w:rsidRPr="00CF30EA">
        <w:rPr>
          <w:rFonts w:cs="Arial"/>
          <w:b/>
          <w:lang w:val="en-GB"/>
        </w:rPr>
        <w:t>feature</w:t>
      </w:r>
    </w:p>
    <w:p w14:paraId="6B589F45" w14:textId="2C034CF2" w:rsidR="00DB41C1" w:rsidRPr="00072FE4" w:rsidRDefault="00DB41C1" w:rsidP="00072FE4">
      <w:pPr>
        <w:autoSpaceDE w:val="0"/>
        <w:autoSpaceDN w:val="0"/>
        <w:adjustRightInd w:val="0"/>
        <w:spacing w:after="60" w:line="240" w:lineRule="auto"/>
        <w:rPr>
          <w:rFonts w:cs="Arial"/>
          <w:iCs/>
          <w:lang w:val="en-GB"/>
        </w:rPr>
      </w:pPr>
      <w:r w:rsidRPr="00CF30EA">
        <w:rPr>
          <w:rStyle w:val="NoteChar"/>
          <w:rFonts w:ascii="Arial" w:hAnsi="Arial" w:cs="Arial"/>
          <w:b w:val="0"/>
          <w:color w:val="auto"/>
          <w:sz w:val="20"/>
          <w:szCs w:val="20"/>
          <w:lang w:val="en-GB"/>
        </w:rPr>
        <w:t>EXAMPLE 1</w:t>
      </w:r>
      <w:r w:rsidR="00FA5B37" w:rsidRPr="00CF30EA">
        <w:rPr>
          <w:rFonts w:cs="Arial"/>
          <w:lang w:val="en-GB"/>
        </w:rPr>
        <w:t>:</w:t>
      </w:r>
      <w:r w:rsidRPr="00CF30EA">
        <w:rPr>
          <w:rFonts w:cs="Arial"/>
          <w:lang w:val="en-GB"/>
        </w:rPr>
        <w:t xml:space="preserve"> A </w:t>
      </w:r>
      <w:r w:rsidRPr="00CF30EA">
        <w:rPr>
          <w:rFonts w:cs="Arial"/>
          <w:b/>
          <w:lang w:val="en-GB"/>
        </w:rPr>
        <w:t>feature attribute</w:t>
      </w:r>
      <w:r w:rsidRPr="00CF30EA">
        <w:rPr>
          <w:rFonts w:cs="Arial"/>
          <w:lang w:val="en-GB"/>
        </w:rPr>
        <w:t xml:space="preserve"> named </w:t>
      </w:r>
      <w:r w:rsidR="00362DC2" w:rsidRPr="00CF30EA">
        <w:rPr>
          <w:rFonts w:cs="Arial"/>
          <w:i/>
          <w:iCs/>
          <w:lang w:val="en-GB"/>
        </w:rPr>
        <w:t>colour</w:t>
      </w:r>
      <w:r w:rsidRPr="00CF30EA">
        <w:rPr>
          <w:rFonts w:cs="Arial"/>
          <w:i/>
          <w:iCs/>
          <w:lang w:val="en-GB"/>
        </w:rPr>
        <w:t xml:space="preserve"> </w:t>
      </w:r>
      <w:r w:rsidRPr="00CF30EA">
        <w:rPr>
          <w:rFonts w:cs="Arial"/>
          <w:lang w:val="en-GB"/>
        </w:rPr>
        <w:t xml:space="preserve">may have an </w:t>
      </w:r>
      <w:r w:rsidRPr="00CF30EA">
        <w:rPr>
          <w:rFonts w:cs="Arial"/>
          <w:b/>
          <w:lang w:val="en-GB"/>
        </w:rPr>
        <w:t>attribute</w:t>
      </w:r>
      <w:r w:rsidRPr="00CF30EA">
        <w:rPr>
          <w:rFonts w:cs="Arial"/>
          <w:lang w:val="en-GB"/>
        </w:rPr>
        <w:t xml:space="preserve"> value </w:t>
      </w:r>
      <w:r w:rsidRPr="00CF30EA">
        <w:rPr>
          <w:rFonts w:cs="Arial"/>
          <w:i/>
          <w:iCs/>
          <w:lang w:val="en-GB"/>
        </w:rPr>
        <w:t xml:space="preserve">green </w:t>
      </w:r>
      <w:r w:rsidRPr="00CF30EA">
        <w:rPr>
          <w:rFonts w:cs="Arial"/>
          <w:lang w:val="en-GB"/>
        </w:rPr>
        <w:t xml:space="preserve">which belongs to the </w:t>
      </w:r>
      <w:r w:rsidRPr="00CF30EA">
        <w:rPr>
          <w:rFonts w:cs="Arial"/>
          <w:b/>
          <w:lang w:val="en-GB"/>
        </w:rPr>
        <w:t>data type</w:t>
      </w:r>
      <w:r w:rsidRPr="00CF30EA">
        <w:rPr>
          <w:rFonts w:cs="Arial"/>
          <w:lang w:val="en-GB"/>
        </w:rPr>
        <w:t xml:space="preserve"> </w:t>
      </w:r>
      <w:r w:rsidRPr="00CF30EA">
        <w:rPr>
          <w:rFonts w:cs="Arial"/>
          <w:i/>
          <w:iCs/>
          <w:lang w:val="en-GB"/>
        </w:rPr>
        <w:t>text</w:t>
      </w:r>
      <w:r w:rsidR="00072FE4">
        <w:rPr>
          <w:rFonts w:cs="Arial"/>
          <w:iCs/>
          <w:lang w:val="en-GB"/>
        </w:rPr>
        <w:t>.</w:t>
      </w:r>
    </w:p>
    <w:p w14:paraId="41E2F99A" w14:textId="15ABA24E" w:rsidR="00DB41C1" w:rsidRPr="00072FE4" w:rsidRDefault="00DB41C1" w:rsidP="00072FE4">
      <w:pPr>
        <w:autoSpaceDE w:val="0"/>
        <w:autoSpaceDN w:val="0"/>
        <w:adjustRightInd w:val="0"/>
        <w:spacing w:after="60" w:line="240" w:lineRule="auto"/>
        <w:rPr>
          <w:rFonts w:cs="Arial"/>
          <w:iCs/>
          <w:lang w:val="en-GB"/>
        </w:rPr>
      </w:pPr>
      <w:r w:rsidRPr="00CF30EA">
        <w:rPr>
          <w:rStyle w:val="NoteChar"/>
          <w:rFonts w:ascii="Arial" w:hAnsi="Arial" w:cs="Arial"/>
          <w:b w:val="0"/>
          <w:color w:val="auto"/>
          <w:sz w:val="20"/>
          <w:szCs w:val="20"/>
          <w:lang w:val="en-GB"/>
        </w:rPr>
        <w:t>EXAMPLE 2</w:t>
      </w:r>
      <w:r w:rsidR="00FA5B37" w:rsidRPr="00CF30EA">
        <w:rPr>
          <w:rFonts w:cs="Arial"/>
          <w:lang w:val="en-GB"/>
        </w:rPr>
        <w:t>:</w:t>
      </w:r>
      <w:r w:rsidRPr="00CF30EA">
        <w:rPr>
          <w:rFonts w:cs="Arial"/>
          <w:lang w:val="en-GB"/>
        </w:rPr>
        <w:t xml:space="preserve"> A </w:t>
      </w:r>
      <w:r w:rsidRPr="00CF30EA">
        <w:rPr>
          <w:rFonts w:cs="Arial"/>
          <w:b/>
          <w:lang w:val="en-GB"/>
        </w:rPr>
        <w:t>feature attribute</w:t>
      </w:r>
      <w:r w:rsidRPr="00CF30EA">
        <w:rPr>
          <w:rFonts w:cs="Arial"/>
          <w:lang w:val="en-GB"/>
        </w:rPr>
        <w:t xml:space="preserve"> named </w:t>
      </w:r>
      <w:r w:rsidRPr="00CF30EA">
        <w:rPr>
          <w:rFonts w:cs="Arial"/>
          <w:i/>
          <w:iCs/>
          <w:lang w:val="en-GB"/>
        </w:rPr>
        <w:t xml:space="preserve">length </w:t>
      </w:r>
      <w:r w:rsidRPr="00CF30EA">
        <w:rPr>
          <w:rFonts w:cs="Arial"/>
          <w:lang w:val="en-GB"/>
        </w:rPr>
        <w:t xml:space="preserve">may have an </w:t>
      </w:r>
      <w:r w:rsidRPr="00CF30EA">
        <w:rPr>
          <w:rFonts w:cs="Arial"/>
          <w:b/>
          <w:lang w:val="en-GB"/>
        </w:rPr>
        <w:t>attribute</w:t>
      </w:r>
      <w:r w:rsidRPr="00CF30EA">
        <w:rPr>
          <w:rFonts w:cs="Arial"/>
          <w:lang w:val="en-GB"/>
        </w:rPr>
        <w:t xml:space="preserve"> value </w:t>
      </w:r>
      <w:r w:rsidRPr="00CF30EA">
        <w:rPr>
          <w:rFonts w:cs="Arial"/>
          <w:i/>
          <w:iCs/>
          <w:lang w:val="en-GB"/>
        </w:rPr>
        <w:t xml:space="preserve">82.4 </w:t>
      </w:r>
      <w:r w:rsidRPr="00CF30EA">
        <w:rPr>
          <w:rFonts w:cs="Arial"/>
          <w:lang w:val="en-GB"/>
        </w:rPr>
        <w:t xml:space="preserve">which belongs to the </w:t>
      </w:r>
      <w:r w:rsidRPr="00CF30EA">
        <w:rPr>
          <w:rFonts w:cs="Arial"/>
          <w:b/>
          <w:lang w:val="en-GB"/>
        </w:rPr>
        <w:t>data type</w:t>
      </w:r>
      <w:r w:rsidRPr="00CF30EA">
        <w:rPr>
          <w:rFonts w:cs="Arial"/>
          <w:lang w:val="en-GB"/>
        </w:rPr>
        <w:t xml:space="preserve"> </w:t>
      </w:r>
      <w:r w:rsidRPr="00CF30EA">
        <w:rPr>
          <w:rFonts w:cs="Arial"/>
          <w:i/>
          <w:iCs/>
          <w:lang w:val="en-GB"/>
        </w:rPr>
        <w:t>real</w:t>
      </w:r>
      <w:r w:rsidR="00072FE4">
        <w:rPr>
          <w:rFonts w:cs="Arial"/>
          <w:iCs/>
          <w:lang w:val="en-GB"/>
        </w:rPr>
        <w:t>.</w:t>
      </w:r>
    </w:p>
    <w:p w14:paraId="3B8E5333" w14:textId="105B24EB" w:rsidR="00DB41C1" w:rsidRPr="00CF30EA" w:rsidRDefault="00DB41C1" w:rsidP="00072FE4">
      <w:pPr>
        <w:autoSpaceDE w:val="0"/>
        <w:autoSpaceDN w:val="0"/>
        <w:adjustRightInd w:val="0"/>
        <w:spacing w:after="60" w:line="240" w:lineRule="auto"/>
        <w:rPr>
          <w:rFonts w:cs="Arial"/>
          <w:lang w:val="en-GB"/>
        </w:rPr>
      </w:pPr>
      <w:r w:rsidRPr="00CF30EA">
        <w:rPr>
          <w:rStyle w:val="NoteChar"/>
          <w:rFonts w:ascii="Arial" w:hAnsi="Arial" w:cs="Arial"/>
          <w:b w:val="0"/>
          <w:color w:val="auto"/>
          <w:sz w:val="20"/>
          <w:szCs w:val="20"/>
          <w:lang w:val="en-GB"/>
        </w:rPr>
        <w:t>NOTE 1</w:t>
      </w:r>
      <w:r w:rsidR="00FA5B37" w:rsidRPr="00CF30EA">
        <w:rPr>
          <w:rFonts w:cs="Arial"/>
          <w:b/>
          <w:lang w:val="en-GB"/>
        </w:rPr>
        <w:t>:</w:t>
      </w:r>
      <w:r w:rsidRPr="00CF30EA">
        <w:rPr>
          <w:rFonts w:cs="Arial"/>
          <w:lang w:val="en-GB"/>
        </w:rPr>
        <w:t xml:space="preserve"> A </w:t>
      </w:r>
      <w:r w:rsidRPr="00CF30EA">
        <w:rPr>
          <w:rFonts w:cs="Arial"/>
          <w:b/>
          <w:lang w:val="en-GB"/>
        </w:rPr>
        <w:t>feature attribute</w:t>
      </w:r>
      <w:r w:rsidRPr="00CF30EA">
        <w:rPr>
          <w:rFonts w:cs="Arial"/>
          <w:lang w:val="en-GB"/>
        </w:rPr>
        <w:t xml:space="preserve"> may occur as a </w:t>
      </w:r>
      <w:r w:rsidRPr="00CF30EA">
        <w:rPr>
          <w:rFonts w:cs="Arial"/>
          <w:b/>
          <w:lang w:val="en-GB"/>
        </w:rPr>
        <w:t>type</w:t>
      </w:r>
      <w:r w:rsidRPr="00CF30EA">
        <w:rPr>
          <w:rFonts w:cs="Arial"/>
          <w:lang w:val="en-GB"/>
        </w:rPr>
        <w:t xml:space="preserve"> or an </w:t>
      </w:r>
      <w:r w:rsidRPr="00CF30EA">
        <w:rPr>
          <w:rFonts w:cs="Arial"/>
          <w:b/>
          <w:lang w:val="en-GB"/>
        </w:rPr>
        <w:t>instance</w:t>
      </w:r>
      <w:r w:rsidRPr="00CF30EA">
        <w:rPr>
          <w:rFonts w:cs="Arial"/>
          <w:lang w:val="en-GB"/>
        </w:rPr>
        <w:t xml:space="preserve">. </w:t>
      </w:r>
      <w:r w:rsidRPr="00CF30EA">
        <w:rPr>
          <w:rFonts w:cs="Arial"/>
          <w:b/>
          <w:lang w:val="en-GB"/>
        </w:rPr>
        <w:t>Feature attribute</w:t>
      </w:r>
      <w:r w:rsidRPr="00CF30EA">
        <w:rPr>
          <w:rFonts w:cs="Arial"/>
          <w:lang w:val="en-GB"/>
        </w:rPr>
        <w:t xml:space="preserve"> type or </w:t>
      </w:r>
      <w:r w:rsidRPr="00CF30EA">
        <w:rPr>
          <w:rFonts w:cs="Arial"/>
          <w:b/>
          <w:lang w:val="en-GB"/>
        </w:rPr>
        <w:t>feature attribute</w:t>
      </w:r>
      <w:r w:rsidRPr="00CF30EA">
        <w:rPr>
          <w:rFonts w:cs="Arial"/>
          <w:lang w:val="en-GB"/>
        </w:rPr>
        <w:t xml:space="preserve"> instance is used when only one is meant</w:t>
      </w:r>
      <w:r w:rsidR="00BD0908" w:rsidRPr="00CF30EA">
        <w:rPr>
          <w:rFonts w:cs="Arial"/>
          <w:lang w:val="en-GB"/>
        </w:rPr>
        <w:t>.</w:t>
      </w:r>
    </w:p>
    <w:p w14:paraId="5E1AA597" w14:textId="14EAA2B7" w:rsidR="00DB41C1" w:rsidRPr="00CF30EA" w:rsidRDefault="00DB41C1" w:rsidP="00072FE4">
      <w:pPr>
        <w:autoSpaceDE w:val="0"/>
        <w:autoSpaceDN w:val="0"/>
        <w:adjustRightInd w:val="0"/>
        <w:spacing w:after="60" w:line="240" w:lineRule="auto"/>
        <w:rPr>
          <w:rFonts w:cs="Arial"/>
          <w:color w:val="000000"/>
          <w:lang w:val="en-GB"/>
        </w:rPr>
      </w:pPr>
      <w:r w:rsidRPr="00CF30EA">
        <w:rPr>
          <w:rStyle w:val="NoteChar"/>
          <w:rFonts w:ascii="Arial" w:hAnsi="Arial" w:cs="Arial"/>
          <w:b w:val="0"/>
          <w:color w:val="auto"/>
          <w:sz w:val="20"/>
          <w:szCs w:val="20"/>
          <w:lang w:val="en-GB"/>
        </w:rPr>
        <w:lastRenderedPageBreak/>
        <w:t>NOTE 2</w:t>
      </w:r>
      <w:r w:rsidR="00FA5B37" w:rsidRPr="00CF30EA">
        <w:rPr>
          <w:rFonts w:cs="Arial"/>
          <w:color w:val="000000"/>
          <w:lang w:val="en-GB"/>
        </w:rPr>
        <w:t>:</w:t>
      </w:r>
      <w:r w:rsidRPr="00CF30EA">
        <w:rPr>
          <w:rFonts w:cs="Arial"/>
          <w:color w:val="000000"/>
          <w:lang w:val="en-GB"/>
        </w:rPr>
        <w:t xml:space="preserve"> A </w:t>
      </w:r>
      <w:r w:rsidRPr="00CF30EA">
        <w:rPr>
          <w:rFonts w:cs="Arial"/>
          <w:b/>
          <w:color w:val="000000"/>
          <w:lang w:val="en-GB"/>
        </w:rPr>
        <w:t>feature attribute</w:t>
      </w:r>
      <w:r w:rsidRPr="00CF30EA">
        <w:rPr>
          <w:rFonts w:cs="Arial"/>
          <w:color w:val="000000"/>
          <w:lang w:val="en-GB"/>
        </w:rPr>
        <w:t xml:space="preserve"> type has a name, a </w:t>
      </w:r>
      <w:r w:rsidRPr="00CF30EA">
        <w:rPr>
          <w:rFonts w:cs="Arial"/>
          <w:b/>
          <w:color w:val="000000"/>
          <w:lang w:val="en-GB"/>
        </w:rPr>
        <w:t>data type</w:t>
      </w:r>
      <w:r w:rsidRPr="00CF30EA">
        <w:rPr>
          <w:rFonts w:cs="Arial"/>
          <w:color w:val="000000"/>
          <w:lang w:val="en-GB"/>
        </w:rPr>
        <w:t xml:space="preserve">, and a </w:t>
      </w:r>
      <w:r w:rsidRPr="00CF30EA">
        <w:rPr>
          <w:rFonts w:cs="Arial"/>
          <w:b/>
          <w:color w:val="000000"/>
          <w:lang w:val="en-GB"/>
        </w:rPr>
        <w:t>domain</w:t>
      </w:r>
      <w:r w:rsidRPr="00CF30EA">
        <w:rPr>
          <w:rFonts w:cs="Arial"/>
          <w:color w:val="000000"/>
          <w:lang w:val="en-GB"/>
        </w:rPr>
        <w:t xml:space="preserve"> associated to it. A </w:t>
      </w:r>
      <w:r w:rsidRPr="00CF30EA">
        <w:rPr>
          <w:rFonts w:cs="Arial"/>
          <w:b/>
          <w:color w:val="000000"/>
          <w:lang w:val="en-GB"/>
        </w:rPr>
        <w:t>feature attribute</w:t>
      </w:r>
      <w:r w:rsidRPr="00CF30EA">
        <w:rPr>
          <w:rFonts w:cs="Arial"/>
          <w:color w:val="000000"/>
          <w:lang w:val="en-GB"/>
        </w:rPr>
        <w:t xml:space="preserve"> instance has an </w:t>
      </w:r>
      <w:r w:rsidRPr="00CF30EA">
        <w:rPr>
          <w:rFonts w:cs="Arial"/>
          <w:b/>
          <w:color w:val="000000"/>
          <w:lang w:val="en-GB"/>
        </w:rPr>
        <w:t>attribute</w:t>
      </w:r>
      <w:r w:rsidRPr="00CF30EA">
        <w:rPr>
          <w:rFonts w:cs="Arial"/>
          <w:color w:val="000000"/>
          <w:lang w:val="en-GB"/>
        </w:rPr>
        <w:t xml:space="preserve"> value taken from the </w:t>
      </w:r>
      <w:r w:rsidRPr="00CF30EA">
        <w:rPr>
          <w:rFonts w:cs="Arial"/>
          <w:b/>
          <w:color w:val="000000"/>
          <w:lang w:val="en-GB"/>
        </w:rPr>
        <w:t>domain</w:t>
      </w:r>
      <w:r w:rsidRPr="00CF30EA">
        <w:rPr>
          <w:rFonts w:cs="Arial"/>
          <w:color w:val="000000"/>
          <w:lang w:val="en-GB"/>
        </w:rPr>
        <w:t xml:space="preserve"> of the </w:t>
      </w:r>
      <w:r w:rsidRPr="00CF30EA">
        <w:rPr>
          <w:rFonts w:cs="Arial"/>
          <w:b/>
          <w:color w:val="000000"/>
          <w:lang w:val="en-GB"/>
        </w:rPr>
        <w:t>feature attribute</w:t>
      </w:r>
      <w:r w:rsidR="00BD0908" w:rsidRPr="00CF30EA">
        <w:rPr>
          <w:rFonts w:cs="Arial"/>
          <w:color w:val="000000"/>
          <w:lang w:val="en-GB"/>
        </w:rPr>
        <w:t xml:space="preserve"> type.</w:t>
      </w:r>
    </w:p>
    <w:p w14:paraId="3F4F786F" w14:textId="46A98AE8" w:rsidR="00DB41C1" w:rsidRDefault="00DB41C1" w:rsidP="0089545B">
      <w:pPr>
        <w:autoSpaceDE w:val="0"/>
        <w:autoSpaceDN w:val="0"/>
        <w:adjustRightInd w:val="0"/>
        <w:spacing w:after="120" w:line="240" w:lineRule="auto"/>
        <w:rPr>
          <w:rFonts w:cs="Arial"/>
          <w:color w:val="000000"/>
          <w:lang w:val="en-GB"/>
        </w:rPr>
      </w:pPr>
      <w:r w:rsidRPr="00CF30EA">
        <w:rPr>
          <w:rStyle w:val="NoteChar"/>
          <w:rFonts w:ascii="Arial" w:hAnsi="Arial" w:cs="Arial"/>
          <w:b w:val="0"/>
          <w:color w:val="auto"/>
          <w:sz w:val="20"/>
          <w:szCs w:val="20"/>
          <w:lang w:val="en-GB"/>
        </w:rPr>
        <w:t>NOTE 3</w:t>
      </w:r>
      <w:r w:rsidR="00FA5B37" w:rsidRPr="00CF30EA">
        <w:rPr>
          <w:rFonts w:cs="Arial"/>
          <w:color w:val="000000"/>
          <w:lang w:val="en-GB"/>
        </w:rPr>
        <w:t>:</w:t>
      </w:r>
      <w:r w:rsidRPr="00CF30EA">
        <w:rPr>
          <w:rFonts w:cs="Arial"/>
          <w:color w:val="000000"/>
          <w:lang w:val="en-GB"/>
        </w:rPr>
        <w:t xml:space="preserve"> In a </w:t>
      </w:r>
      <w:r w:rsidR="00072FE4">
        <w:rPr>
          <w:rFonts w:cs="Arial"/>
          <w:b/>
          <w:color w:val="000000"/>
          <w:lang w:val="en-GB"/>
        </w:rPr>
        <w:t>F</w:t>
      </w:r>
      <w:r w:rsidRPr="00CF30EA">
        <w:rPr>
          <w:rFonts w:cs="Arial"/>
          <w:b/>
          <w:color w:val="000000"/>
          <w:lang w:val="en-GB"/>
        </w:rPr>
        <w:t xml:space="preserve">eature </w:t>
      </w:r>
      <w:r w:rsidR="00072FE4">
        <w:rPr>
          <w:rFonts w:cs="Arial"/>
          <w:b/>
          <w:color w:val="000000"/>
          <w:lang w:val="en-GB"/>
        </w:rPr>
        <w:t>C</w:t>
      </w:r>
      <w:r w:rsidR="00072FE4" w:rsidRPr="00CF30EA">
        <w:rPr>
          <w:rFonts w:cs="Arial"/>
          <w:b/>
          <w:color w:val="000000"/>
          <w:lang w:val="en-GB"/>
        </w:rPr>
        <w:t>atalogue</w:t>
      </w:r>
      <w:r w:rsidRPr="00CF30EA">
        <w:rPr>
          <w:rFonts w:cs="Arial"/>
          <w:color w:val="000000"/>
          <w:lang w:val="en-GB"/>
        </w:rPr>
        <w:t xml:space="preserve">, a </w:t>
      </w:r>
      <w:r w:rsidRPr="00CF30EA">
        <w:rPr>
          <w:rFonts w:cs="Arial"/>
          <w:b/>
          <w:color w:val="000000"/>
          <w:lang w:val="en-GB"/>
        </w:rPr>
        <w:t>feature attribute</w:t>
      </w:r>
      <w:r w:rsidRPr="00CF30EA">
        <w:rPr>
          <w:rFonts w:cs="Arial"/>
          <w:color w:val="000000"/>
          <w:lang w:val="en-GB"/>
        </w:rPr>
        <w:t xml:space="preserve"> may include a value </w:t>
      </w:r>
      <w:r w:rsidRPr="00CF30EA">
        <w:rPr>
          <w:rFonts w:cs="Arial"/>
          <w:b/>
          <w:color w:val="000000"/>
          <w:lang w:val="en-GB"/>
        </w:rPr>
        <w:t>domain</w:t>
      </w:r>
      <w:r w:rsidRPr="00CF30EA">
        <w:rPr>
          <w:rFonts w:cs="Arial"/>
          <w:color w:val="000000"/>
          <w:lang w:val="en-GB"/>
        </w:rPr>
        <w:t xml:space="preserve"> but does not specify </w:t>
      </w:r>
      <w:r w:rsidRPr="00CF30EA">
        <w:rPr>
          <w:rFonts w:cs="Arial"/>
          <w:b/>
          <w:color w:val="000000"/>
          <w:lang w:val="en-GB"/>
        </w:rPr>
        <w:t>attribute</w:t>
      </w:r>
      <w:r w:rsidRPr="00CF30EA">
        <w:rPr>
          <w:rFonts w:cs="Arial"/>
          <w:color w:val="000000"/>
          <w:lang w:val="en-GB"/>
        </w:rPr>
        <w:t xml:space="preserve"> values for </w:t>
      </w:r>
      <w:r w:rsidRPr="00CF30EA">
        <w:rPr>
          <w:rFonts w:cs="Arial"/>
          <w:b/>
          <w:color w:val="000000"/>
          <w:lang w:val="en-GB"/>
        </w:rPr>
        <w:t>feature</w:t>
      </w:r>
      <w:r w:rsidRPr="00CF30EA">
        <w:rPr>
          <w:rFonts w:cs="Arial"/>
          <w:color w:val="000000"/>
          <w:lang w:val="en-GB"/>
        </w:rPr>
        <w:t xml:space="preserve"> instances</w:t>
      </w:r>
      <w:r w:rsidR="00BD0908" w:rsidRPr="00CF30EA">
        <w:rPr>
          <w:rFonts w:cs="Arial"/>
          <w:color w:val="000000"/>
          <w:lang w:val="en-GB"/>
        </w:rPr>
        <w:t>.</w:t>
      </w:r>
    </w:p>
    <w:p w14:paraId="217FD270" w14:textId="76D75A3D" w:rsidR="00B42014" w:rsidRPr="00B42014" w:rsidRDefault="00B42014" w:rsidP="00B42014">
      <w:pPr>
        <w:pStyle w:val="dt"/>
      </w:pPr>
      <w:r w:rsidRPr="00B42014">
        <w:t>feature catalogue</w:t>
      </w:r>
    </w:p>
    <w:p w14:paraId="2DA983AC" w14:textId="32450896" w:rsidR="00B42014" w:rsidRPr="00CF30EA" w:rsidRDefault="00B42014" w:rsidP="00B42014">
      <w:pPr>
        <w:autoSpaceDE w:val="0"/>
        <w:autoSpaceDN w:val="0"/>
        <w:adjustRightInd w:val="0"/>
        <w:spacing w:after="120" w:line="240" w:lineRule="auto"/>
        <w:rPr>
          <w:rFonts w:cs="Arial"/>
          <w:color w:val="000000"/>
          <w:lang w:val="en-GB"/>
        </w:rPr>
      </w:pPr>
      <w:r w:rsidRPr="00B42014">
        <w:rPr>
          <w:rFonts w:cs="Arial"/>
          <w:color w:val="000000"/>
          <w:lang w:val="en-GB"/>
        </w:rPr>
        <w:t>a catalogue containing definitions and descriptions of the feature types, feature attributes, and</w:t>
      </w:r>
      <w:r>
        <w:rPr>
          <w:rFonts w:cs="Arial"/>
          <w:color w:val="000000"/>
          <w:lang w:val="en-GB"/>
        </w:rPr>
        <w:t xml:space="preserve"> </w:t>
      </w:r>
      <w:r w:rsidRPr="00B42014">
        <w:rPr>
          <w:rFonts w:cs="Arial"/>
          <w:color w:val="000000"/>
          <w:lang w:val="en-GB"/>
        </w:rPr>
        <w:t>feature associations occurring in one or more sets of geographic data [ISO 19110]</w:t>
      </w:r>
    </w:p>
    <w:p w14:paraId="2F5F2FD4" w14:textId="6A65061E" w:rsidR="009B6F03" w:rsidRPr="00CF30EA" w:rsidRDefault="002F1531" w:rsidP="00072FE4">
      <w:pPr>
        <w:autoSpaceDE w:val="0"/>
        <w:autoSpaceDN w:val="0"/>
        <w:adjustRightInd w:val="0"/>
        <w:spacing w:after="0" w:line="240" w:lineRule="auto"/>
        <w:rPr>
          <w:rFonts w:cs="Arial"/>
          <w:b/>
          <w:bCs/>
          <w:color w:val="000000"/>
          <w:lang w:val="en-GB"/>
        </w:rPr>
      </w:pPr>
      <w:bookmarkStart w:id="90" w:name="_Toc386114215"/>
      <w:bookmarkEnd w:id="89"/>
      <w:r>
        <w:rPr>
          <w:rFonts w:cs="Arial"/>
          <w:b/>
          <w:bCs/>
          <w:color w:val="000000"/>
          <w:lang w:val="en-GB"/>
        </w:rPr>
        <w:t>g</w:t>
      </w:r>
      <w:r w:rsidR="00072FE4" w:rsidRPr="00CF30EA">
        <w:rPr>
          <w:rFonts w:cs="Arial"/>
          <w:b/>
          <w:bCs/>
          <w:color w:val="000000"/>
          <w:lang w:val="en-GB"/>
        </w:rPr>
        <w:t>eometric</w:t>
      </w:r>
      <w:r w:rsidR="009B6F03" w:rsidRPr="00CF30EA">
        <w:rPr>
          <w:rFonts w:cs="Arial"/>
          <w:b/>
          <w:bCs/>
          <w:color w:val="000000"/>
          <w:lang w:val="en-GB"/>
        </w:rPr>
        <w:t xml:space="preserve"> </w:t>
      </w:r>
      <w:r>
        <w:rPr>
          <w:rFonts w:cs="Arial"/>
          <w:b/>
          <w:bCs/>
          <w:color w:val="000000"/>
          <w:lang w:val="en-GB"/>
        </w:rPr>
        <w:t>o</w:t>
      </w:r>
      <w:r w:rsidR="009B6F03" w:rsidRPr="00CF30EA">
        <w:rPr>
          <w:rFonts w:cs="Arial"/>
          <w:b/>
          <w:bCs/>
          <w:color w:val="000000"/>
          <w:lang w:val="en-GB"/>
        </w:rPr>
        <w:t>bject</w:t>
      </w:r>
    </w:p>
    <w:p w14:paraId="71BA9933" w14:textId="1CCFCC20" w:rsidR="009B6F03" w:rsidRPr="00CF30EA" w:rsidRDefault="002F1531" w:rsidP="00072FE4">
      <w:pPr>
        <w:autoSpaceDE w:val="0"/>
        <w:autoSpaceDN w:val="0"/>
        <w:adjustRightInd w:val="0"/>
        <w:spacing w:after="60" w:line="240" w:lineRule="auto"/>
        <w:rPr>
          <w:rFonts w:cs="Arial"/>
          <w:color w:val="000000"/>
          <w:lang w:val="en-GB"/>
        </w:rPr>
      </w:pPr>
      <w:r>
        <w:rPr>
          <w:rFonts w:cs="Arial"/>
          <w:color w:val="000000"/>
          <w:lang w:val="en-GB"/>
        </w:rPr>
        <w:t>s</w:t>
      </w:r>
      <w:r w:rsidR="009B6F03" w:rsidRPr="00CF30EA">
        <w:rPr>
          <w:rFonts w:cs="Arial"/>
          <w:color w:val="000000"/>
          <w:lang w:val="en-GB"/>
        </w:rPr>
        <w:t xml:space="preserve">patial </w:t>
      </w:r>
      <w:r w:rsidR="009B6F03" w:rsidRPr="00CF30EA">
        <w:rPr>
          <w:rFonts w:cs="Arial"/>
          <w:b/>
          <w:color w:val="000000"/>
          <w:lang w:val="en-GB"/>
        </w:rPr>
        <w:t>object</w:t>
      </w:r>
      <w:r w:rsidR="009B6F03" w:rsidRPr="00CF30EA">
        <w:rPr>
          <w:rFonts w:cs="Arial"/>
          <w:color w:val="000000"/>
          <w:lang w:val="en-GB"/>
        </w:rPr>
        <w:t xml:space="preserve"> representing a geometric set </w:t>
      </w:r>
    </w:p>
    <w:p w14:paraId="0B82CC04" w14:textId="1EE50A41" w:rsidR="00F17B51" w:rsidRPr="00AD59F4" w:rsidRDefault="009B6F03" w:rsidP="00AD59F4">
      <w:pPr>
        <w:autoSpaceDE w:val="0"/>
        <w:autoSpaceDN w:val="0"/>
        <w:adjustRightInd w:val="0"/>
        <w:spacing w:after="120" w:line="240" w:lineRule="auto"/>
        <w:rPr>
          <w:rFonts w:cs="Arial"/>
          <w:iCs/>
          <w:color w:val="000000"/>
          <w:lang w:val="en-GB"/>
        </w:rPr>
      </w:pPr>
      <w:r w:rsidRPr="00CF30EA">
        <w:rPr>
          <w:rFonts w:cs="Arial"/>
          <w:color w:val="000000"/>
          <w:lang w:val="en-GB"/>
        </w:rPr>
        <w:t>NOTE</w:t>
      </w:r>
      <w:r w:rsidR="00FA5B37" w:rsidRPr="00CF30EA">
        <w:rPr>
          <w:rFonts w:cs="Arial"/>
          <w:color w:val="000000"/>
          <w:lang w:val="en-GB"/>
        </w:rPr>
        <w:t>:</w:t>
      </w:r>
      <w:r w:rsidRPr="00CF30EA">
        <w:rPr>
          <w:rFonts w:cs="Arial"/>
          <w:color w:val="000000"/>
          <w:lang w:val="en-GB"/>
        </w:rPr>
        <w:t xml:space="preserve"> A </w:t>
      </w:r>
      <w:r w:rsidRPr="00CF30EA">
        <w:rPr>
          <w:rFonts w:cs="Arial"/>
          <w:b/>
          <w:color w:val="000000"/>
          <w:lang w:val="en-GB"/>
        </w:rPr>
        <w:t>geometric object</w:t>
      </w:r>
      <w:r w:rsidRPr="00CF30EA">
        <w:rPr>
          <w:rFonts w:cs="Arial"/>
          <w:color w:val="000000"/>
          <w:lang w:val="en-GB"/>
        </w:rPr>
        <w:t xml:space="preserve"> consists of a </w:t>
      </w:r>
      <w:r w:rsidRPr="00CF30EA">
        <w:rPr>
          <w:rFonts w:cs="Arial"/>
          <w:b/>
          <w:color w:val="000000"/>
          <w:lang w:val="en-GB"/>
        </w:rPr>
        <w:t>geometric primitive</w:t>
      </w:r>
      <w:r w:rsidRPr="00CF30EA">
        <w:rPr>
          <w:rFonts w:cs="Arial"/>
          <w:color w:val="000000"/>
          <w:lang w:val="en-GB"/>
        </w:rPr>
        <w:t xml:space="preserve">, a collection of </w:t>
      </w:r>
      <w:r w:rsidRPr="00CF30EA">
        <w:rPr>
          <w:rFonts w:cs="Arial"/>
          <w:b/>
          <w:color w:val="000000"/>
          <w:lang w:val="en-GB"/>
        </w:rPr>
        <w:t>geometric primitives</w:t>
      </w:r>
      <w:r w:rsidRPr="00CF30EA">
        <w:rPr>
          <w:rFonts w:cs="Arial"/>
          <w:color w:val="000000"/>
          <w:lang w:val="en-GB"/>
        </w:rPr>
        <w:t xml:space="preserve">, or a </w:t>
      </w:r>
      <w:r w:rsidRPr="00CF30EA">
        <w:rPr>
          <w:rFonts w:cs="Arial"/>
          <w:b/>
          <w:color w:val="000000"/>
          <w:lang w:val="en-GB"/>
        </w:rPr>
        <w:t>geometric complex</w:t>
      </w:r>
      <w:r w:rsidRPr="00CF30EA">
        <w:rPr>
          <w:rFonts w:cs="Arial"/>
          <w:color w:val="000000"/>
          <w:lang w:val="en-GB"/>
        </w:rPr>
        <w:t xml:space="preserve"> treated as a single entity. A </w:t>
      </w:r>
      <w:r w:rsidRPr="00CF30EA">
        <w:rPr>
          <w:rFonts w:cs="Arial"/>
          <w:b/>
          <w:color w:val="000000"/>
          <w:lang w:val="en-GB"/>
        </w:rPr>
        <w:t>geometric object</w:t>
      </w:r>
      <w:r w:rsidRPr="00CF30EA">
        <w:rPr>
          <w:rFonts w:cs="Arial"/>
          <w:color w:val="000000"/>
          <w:lang w:val="en-GB"/>
        </w:rPr>
        <w:t xml:space="preserve"> may be the spatial representation of an </w:t>
      </w:r>
      <w:r w:rsidRPr="00CF30EA">
        <w:rPr>
          <w:rFonts w:cs="Arial"/>
          <w:b/>
          <w:color w:val="000000"/>
          <w:lang w:val="en-GB"/>
        </w:rPr>
        <w:t>object</w:t>
      </w:r>
      <w:r w:rsidRPr="00CF30EA">
        <w:rPr>
          <w:rFonts w:cs="Arial"/>
          <w:color w:val="000000"/>
          <w:lang w:val="en-GB"/>
        </w:rPr>
        <w:t xml:space="preserve"> such as a </w:t>
      </w:r>
      <w:r w:rsidRPr="00CF30EA">
        <w:rPr>
          <w:rFonts w:cs="Arial"/>
          <w:b/>
          <w:i/>
          <w:iCs/>
          <w:color w:val="000000"/>
          <w:lang w:val="en-GB"/>
        </w:rPr>
        <w:t>feature</w:t>
      </w:r>
      <w:r w:rsidRPr="00CF30EA">
        <w:rPr>
          <w:rFonts w:cs="Arial"/>
          <w:i/>
          <w:iCs/>
          <w:color w:val="000000"/>
          <w:lang w:val="en-GB"/>
        </w:rPr>
        <w:t xml:space="preserve"> </w:t>
      </w:r>
      <w:r w:rsidRPr="00CF30EA">
        <w:rPr>
          <w:rFonts w:cs="Arial"/>
          <w:color w:val="000000"/>
          <w:lang w:val="en-GB"/>
        </w:rPr>
        <w:t xml:space="preserve">or a significant part of a </w:t>
      </w:r>
      <w:r w:rsidRPr="00CF30EA">
        <w:rPr>
          <w:rFonts w:cs="Arial"/>
          <w:b/>
          <w:i/>
          <w:iCs/>
          <w:color w:val="000000"/>
          <w:lang w:val="en-GB"/>
        </w:rPr>
        <w:t>feature</w:t>
      </w:r>
      <w:r w:rsidR="009226E0" w:rsidRPr="00CF30EA">
        <w:rPr>
          <w:rFonts w:cs="Arial"/>
          <w:iCs/>
          <w:color w:val="000000"/>
          <w:lang w:val="en-GB"/>
        </w:rPr>
        <w:t>.</w:t>
      </w:r>
    </w:p>
    <w:p w14:paraId="509F0886" w14:textId="49053981" w:rsidR="00125B37" w:rsidRDefault="00125B37" w:rsidP="00125B37">
      <w:pPr>
        <w:pStyle w:val="dt"/>
        <w:rPr>
          <w:lang w:val="en-GB"/>
        </w:rPr>
      </w:pPr>
      <w:r>
        <w:rPr>
          <w:lang w:val="en-GB"/>
        </w:rPr>
        <w:t>instance</w:t>
      </w:r>
    </w:p>
    <w:p w14:paraId="1931FD16" w14:textId="6C881633" w:rsidR="00125B37" w:rsidRPr="00125B37" w:rsidRDefault="00125B37" w:rsidP="00125B37">
      <w:pPr>
        <w:spacing w:before="60" w:after="120" w:line="240" w:lineRule="auto"/>
        <w:rPr>
          <w:lang w:val="en-GB"/>
        </w:rPr>
      </w:pPr>
      <w:r w:rsidRPr="00125B37">
        <w:rPr>
          <w:lang w:val="en-GB"/>
        </w:rPr>
        <w:t>entity to which a set of operations can be applied and which has a state that stores the effects of the</w:t>
      </w:r>
      <w:r>
        <w:rPr>
          <w:lang w:val="en-GB"/>
        </w:rPr>
        <w:t xml:space="preserve"> </w:t>
      </w:r>
      <w:r w:rsidRPr="00125B37">
        <w:rPr>
          <w:lang w:val="en-GB"/>
        </w:rPr>
        <w:t>operations [ISO 19103]</w:t>
      </w:r>
    </w:p>
    <w:p w14:paraId="72825194" w14:textId="2DC6FA4D" w:rsidR="00125B37" w:rsidRPr="00F17B51" w:rsidRDefault="00125B37" w:rsidP="00125B37">
      <w:pPr>
        <w:spacing w:before="60" w:after="120" w:line="240" w:lineRule="auto"/>
        <w:rPr>
          <w:lang w:val="en-GB"/>
        </w:rPr>
      </w:pPr>
      <w:r w:rsidRPr="00125B37">
        <w:rPr>
          <w:lang w:val="en-GB"/>
        </w:rPr>
        <w:t>NOTE See: object.</w:t>
      </w:r>
    </w:p>
    <w:p w14:paraId="3CFC54BA" w14:textId="77777777" w:rsidR="00E126C2" w:rsidRPr="00E126C2" w:rsidRDefault="00E126C2" w:rsidP="00E126C2">
      <w:pPr>
        <w:keepNext/>
        <w:spacing w:after="0"/>
        <w:rPr>
          <w:b/>
          <w:bCs/>
          <w:lang w:val="en-GB"/>
        </w:rPr>
      </w:pPr>
      <w:bookmarkStart w:id="91" w:name="_Toc386114218"/>
      <w:bookmarkEnd w:id="90"/>
      <w:r w:rsidRPr="00E126C2">
        <w:rPr>
          <w:b/>
          <w:bCs/>
          <w:lang w:val="en-GB"/>
        </w:rPr>
        <w:t>measurement</w:t>
      </w:r>
    </w:p>
    <w:p w14:paraId="374B34DE" w14:textId="77777777" w:rsidR="00E126C2" w:rsidRDefault="00E126C2" w:rsidP="00E126C2">
      <w:pPr>
        <w:spacing w:before="60" w:after="120"/>
        <w:rPr>
          <w:lang w:val="en-GB"/>
        </w:rPr>
      </w:pPr>
      <w:r w:rsidRPr="00E126C2">
        <w:rPr>
          <w:lang w:val="en-GB"/>
        </w:rPr>
        <w:t>The (detailed) dimensions of a physical quantity [S-32]</w:t>
      </w:r>
    </w:p>
    <w:p w14:paraId="11AE8618" w14:textId="3643C887" w:rsidR="00B42014" w:rsidRPr="00B42014" w:rsidRDefault="00B42014" w:rsidP="00B42014">
      <w:pPr>
        <w:pStyle w:val="dt"/>
        <w:rPr>
          <w:lang w:val="en-GB"/>
        </w:rPr>
      </w:pPr>
      <w:r>
        <w:rPr>
          <w:lang w:val="en-GB"/>
        </w:rPr>
        <w:t>o</w:t>
      </w:r>
      <w:r w:rsidRPr="00B42014">
        <w:rPr>
          <w:lang w:val="en-GB"/>
        </w:rPr>
        <w:t>bject</w:t>
      </w:r>
    </w:p>
    <w:p w14:paraId="6F5B0D73" w14:textId="77777777" w:rsidR="00B42014" w:rsidRPr="00B42014" w:rsidRDefault="00B42014" w:rsidP="00B42014">
      <w:pPr>
        <w:spacing w:after="60"/>
        <w:rPr>
          <w:lang w:val="en-GB"/>
        </w:rPr>
      </w:pPr>
      <w:r w:rsidRPr="00B42014">
        <w:rPr>
          <w:lang w:val="en-GB"/>
        </w:rPr>
        <w:t>entity with a well-defined boundary and identity that encapsulates state and behaviour</w:t>
      </w:r>
    </w:p>
    <w:p w14:paraId="49434F3E" w14:textId="1C9BD1BD" w:rsidR="00B42014" w:rsidRPr="00B42014" w:rsidRDefault="00B42014" w:rsidP="00B42014">
      <w:pPr>
        <w:spacing w:after="120"/>
        <w:rPr>
          <w:lang w:val="en-GB"/>
        </w:rPr>
      </w:pPr>
      <w:r w:rsidRPr="00B42014">
        <w:rPr>
          <w:lang w:val="en-GB"/>
        </w:rPr>
        <w:t>NOTE State is represented by attributes and relationships, behaviour is represented by operations,</w:t>
      </w:r>
      <w:r>
        <w:rPr>
          <w:lang w:val="en-GB"/>
        </w:rPr>
        <w:t xml:space="preserve"> </w:t>
      </w:r>
      <w:r w:rsidRPr="00B42014">
        <w:rPr>
          <w:lang w:val="en-GB"/>
        </w:rPr>
        <w:t xml:space="preserve">methods, and state machines. An object is an instance of a class. See: </w:t>
      </w:r>
      <w:r w:rsidRPr="00B42014">
        <w:rPr>
          <w:b/>
          <w:bCs/>
          <w:lang w:val="en-GB"/>
        </w:rPr>
        <w:t>class</w:t>
      </w:r>
      <w:r w:rsidRPr="00B42014">
        <w:rPr>
          <w:lang w:val="en-GB"/>
        </w:rPr>
        <w:t xml:space="preserve">, </w:t>
      </w:r>
      <w:r w:rsidRPr="00B42014">
        <w:rPr>
          <w:b/>
          <w:bCs/>
          <w:lang w:val="en-GB"/>
        </w:rPr>
        <w:t>instance</w:t>
      </w:r>
      <w:r w:rsidRPr="00B42014">
        <w:rPr>
          <w:lang w:val="en-GB"/>
        </w:rPr>
        <w:t>.</w:t>
      </w:r>
      <w:r>
        <w:rPr>
          <w:lang w:val="en-GB"/>
        </w:rPr>
        <w:t xml:space="preserve"> [S-100 Annex A]</w:t>
      </w:r>
    </w:p>
    <w:p w14:paraId="748C0BD1" w14:textId="5F008BA7" w:rsidR="00E126C2" w:rsidRPr="00E126C2" w:rsidRDefault="00E126C2" w:rsidP="00E126C2">
      <w:pPr>
        <w:keepNext/>
        <w:spacing w:after="0"/>
        <w:rPr>
          <w:b/>
          <w:bCs/>
        </w:rPr>
      </w:pPr>
      <w:r w:rsidRPr="00E126C2">
        <w:rPr>
          <w:b/>
          <w:bCs/>
          <w:lang w:val="en-GB"/>
        </w:rPr>
        <w:t>observation</w:t>
      </w:r>
    </w:p>
    <w:p w14:paraId="3BAE5852" w14:textId="3F2B492F" w:rsidR="00E126C2" w:rsidRPr="005B5625" w:rsidRDefault="005B5625" w:rsidP="005B5625">
      <w:pPr>
        <w:rPr>
          <w:lang w:val="en-GB"/>
        </w:rPr>
      </w:pPr>
      <w:r>
        <w:rPr>
          <w:lang w:val="en-GB"/>
        </w:rPr>
        <w:t>T</w:t>
      </w:r>
      <w:r w:rsidR="00E126C2" w:rsidRPr="005B5625">
        <w:rPr>
          <w:lang w:val="en-GB"/>
        </w:rPr>
        <w:t>he act or practice of noting and recording facts and events as for some scientific study. The measure of a quantity whose value is desired. The DATA so noted and recorded. A single measure, at a single setting of an apparatus [S-32]</w:t>
      </w:r>
    </w:p>
    <w:p w14:paraId="5E6A3640" w14:textId="77777777" w:rsidR="00B848F3" w:rsidRPr="00B848F3" w:rsidRDefault="00B848F3" w:rsidP="00B848F3">
      <w:pPr>
        <w:pStyle w:val="dt"/>
        <w:rPr>
          <w:lang w:val="en-GB"/>
        </w:rPr>
      </w:pPr>
      <w:r w:rsidRPr="00B848F3">
        <w:rPr>
          <w:lang w:val="en-GB"/>
        </w:rPr>
        <w:t>point</w:t>
      </w:r>
    </w:p>
    <w:p w14:paraId="2BB025A5" w14:textId="77777777" w:rsidR="00B848F3" w:rsidRPr="00B848F3" w:rsidRDefault="00B848F3" w:rsidP="00B848F3">
      <w:pPr>
        <w:spacing w:after="120" w:line="240" w:lineRule="auto"/>
        <w:rPr>
          <w:rFonts w:eastAsia="Times New Roman" w:cs="Arial"/>
          <w:bCs/>
          <w:lang w:val="en-GB"/>
        </w:rPr>
      </w:pPr>
      <w:r w:rsidRPr="00B848F3">
        <w:rPr>
          <w:rFonts w:eastAsia="Times New Roman" w:cs="Arial"/>
          <w:bCs/>
          <w:lang w:val="en-GB"/>
        </w:rPr>
        <w:t>zero-dimensional geometric primitive, representing a position</w:t>
      </w:r>
    </w:p>
    <w:p w14:paraId="7C27E205" w14:textId="1AFBF9FD" w:rsidR="00B848F3" w:rsidRPr="00B848F3" w:rsidRDefault="00B848F3" w:rsidP="00B848F3">
      <w:pPr>
        <w:spacing w:after="120" w:line="240" w:lineRule="auto"/>
        <w:rPr>
          <w:rFonts w:eastAsia="Times New Roman" w:cs="Arial"/>
          <w:bCs/>
          <w:lang w:val="en-GB"/>
        </w:rPr>
      </w:pPr>
      <w:r w:rsidRPr="00B848F3">
        <w:rPr>
          <w:rFonts w:eastAsia="Times New Roman" w:cs="Arial"/>
          <w:bCs/>
          <w:lang w:val="en-GB"/>
        </w:rPr>
        <w:t>NOTE: The boundary of a point is the empty set</w:t>
      </w:r>
      <w:r>
        <w:rPr>
          <w:rFonts w:eastAsia="Times New Roman" w:cs="Arial"/>
          <w:bCs/>
          <w:lang w:val="en-GB"/>
        </w:rPr>
        <w:t xml:space="preserve"> </w:t>
      </w:r>
      <w:r w:rsidRPr="00B848F3">
        <w:rPr>
          <w:rFonts w:eastAsia="Times New Roman" w:cs="Arial"/>
          <w:bCs/>
          <w:lang w:val="en-GB"/>
        </w:rPr>
        <w:t>[ISO 19107]</w:t>
      </w:r>
    </w:p>
    <w:p w14:paraId="4C23E155" w14:textId="3A9C7253" w:rsidR="00D726AD" w:rsidRPr="00CF30EA" w:rsidRDefault="002F1531" w:rsidP="00697F51">
      <w:pPr>
        <w:autoSpaceDE w:val="0"/>
        <w:autoSpaceDN w:val="0"/>
        <w:adjustRightInd w:val="0"/>
        <w:spacing w:after="0" w:line="240" w:lineRule="auto"/>
        <w:rPr>
          <w:rFonts w:cs="Arial"/>
          <w:b/>
          <w:bCs/>
          <w:lang w:val="en-GB"/>
        </w:rPr>
      </w:pPr>
      <w:r>
        <w:rPr>
          <w:rFonts w:cs="Arial"/>
          <w:b/>
          <w:bCs/>
          <w:lang w:val="en-GB"/>
        </w:rPr>
        <w:t>r</w:t>
      </w:r>
      <w:r w:rsidR="00697F51" w:rsidRPr="00CF30EA">
        <w:rPr>
          <w:rFonts w:cs="Arial"/>
          <w:b/>
          <w:bCs/>
          <w:lang w:val="en-GB"/>
        </w:rPr>
        <w:t>ecord</w:t>
      </w:r>
    </w:p>
    <w:p w14:paraId="17886926" w14:textId="6120B8A4" w:rsidR="00D726AD" w:rsidRPr="00CF30EA" w:rsidRDefault="002F1531" w:rsidP="00697F51">
      <w:pPr>
        <w:autoSpaceDE w:val="0"/>
        <w:autoSpaceDN w:val="0"/>
        <w:adjustRightInd w:val="0"/>
        <w:spacing w:after="60" w:line="240" w:lineRule="auto"/>
        <w:rPr>
          <w:rFonts w:cs="Arial"/>
          <w:lang w:val="en-GB"/>
        </w:rPr>
      </w:pPr>
      <w:r>
        <w:rPr>
          <w:rFonts w:cs="Arial"/>
          <w:lang w:val="en-GB"/>
        </w:rPr>
        <w:t>f</w:t>
      </w:r>
      <w:r w:rsidR="00D726AD" w:rsidRPr="00CF30EA">
        <w:rPr>
          <w:rFonts w:cs="Arial"/>
          <w:lang w:val="en-GB"/>
        </w:rPr>
        <w:t>inite, named collection of related items (</w:t>
      </w:r>
      <w:r w:rsidR="00D726AD" w:rsidRPr="00CF30EA">
        <w:rPr>
          <w:rFonts w:cs="Arial"/>
          <w:b/>
          <w:lang w:val="en-GB"/>
        </w:rPr>
        <w:t>objects</w:t>
      </w:r>
      <w:r w:rsidR="00D726AD" w:rsidRPr="00CF30EA">
        <w:rPr>
          <w:rFonts w:cs="Arial"/>
          <w:lang w:val="en-GB"/>
        </w:rPr>
        <w:t xml:space="preserve"> or values)</w:t>
      </w:r>
    </w:p>
    <w:p w14:paraId="6736A687" w14:textId="50C03517" w:rsidR="00D726AD" w:rsidRPr="00CF30EA" w:rsidRDefault="00D726AD" w:rsidP="0089545B">
      <w:pPr>
        <w:autoSpaceDE w:val="0"/>
        <w:autoSpaceDN w:val="0"/>
        <w:adjustRightInd w:val="0"/>
        <w:spacing w:after="120" w:line="240" w:lineRule="auto"/>
        <w:rPr>
          <w:rFonts w:eastAsia="RMTMI" w:cs="Arial"/>
          <w:iCs/>
          <w:color w:val="000000"/>
          <w:lang w:val="en-GB"/>
        </w:rPr>
      </w:pPr>
      <w:r w:rsidRPr="00CF30EA">
        <w:rPr>
          <w:rStyle w:val="NoteChar"/>
          <w:rFonts w:ascii="Arial" w:hAnsi="Arial" w:cs="Arial"/>
          <w:b w:val="0"/>
          <w:color w:val="auto"/>
          <w:sz w:val="20"/>
          <w:szCs w:val="20"/>
          <w:lang w:val="en-GB"/>
        </w:rPr>
        <w:t>NOTE</w:t>
      </w:r>
      <w:r w:rsidR="00FA5B37" w:rsidRPr="00CF30EA">
        <w:rPr>
          <w:rStyle w:val="NoteChar"/>
          <w:rFonts w:ascii="Arial" w:hAnsi="Arial" w:cs="Arial"/>
          <w:b w:val="0"/>
          <w:color w:val="auto"/>
          <w:sz w:val="20"/>
          <w:szCs w:val="20"/>
          <w:lang w:val="en-GB"/>
        </w:rPr>
        <w:t>:</w:t>
      </w:r>
      <w:r w:rsidRPr="00CF30EA">
        <w:rPr>
          <w:rFonts w:cs="Arial"/>
          <w:color w:val="000000"/>
          <w:lang w:val="en-GB"/>
        </w:rPr>
        <w:t xml:space="preserve"> Logically, a </w:t>
      </w:r>
      <w:r w:rsidRPr="00CF30EA">
        <w:rPr>
          <w:rFonts w:cs="Arial"/>
          <w:b/>
          <w:color w:val="000000"/>
          <w:lang w:val="en-GB"/>
        </w:rPr>
        <w:t>record</w:t>
      </w:r>
      <w:r w:rsidRPr="00CF30EA">
        <w:rPr>
          <w:rFonts w:cs="Arial"/>
          <w:color w:val="000000"/>
          <w:lang w:val="en-GB"/>
        </w:rPr>
        <w:t xml:space="preserve"> is a set of pairs </w:t>
      </w:r>
      <w:r w:rsidRPr="00CF30EA">
        <w:rPr>
          <w:rFonts w:eastAsia="RMTMI" w:cs="Arial"/>
          <w:i/>
          <w:iCs/>
          <w:color w:val="000000"/>
          <w:lang w:val="en-GB"/>
        </w:rPr>
        <w:t>&lt;</w:t>
      </w:r>
      <w:r w:rsidRPr="00CF30EA">
        <w:rPr>
          <w:rFonts w:cs="Arial"/>
          <w:color w:val="000000"/>
          <w:lang w:val="en-GB"/>
        </w:rPr>
        <w:t>name, item</w:t>
      </w:r>
      <w:r w:rsidRPr="00CF30EA">
        <w:rPr>
          <w:rFonts w:eastAsia="RMTMI" w:cs="Arial"/>
          <w:i/>
          <w:iCs/>
          <w:color w:val="000000"/>
          <w:lang w:val="en-GB"/>
        </w:rPr>
        <w:t>&gt;</w:t>
      </w:r>
      <w:r w:rsidR="009226E0" w:rsidRPr="00CF30EA">
        <w:rPr>
          <w:rFonts w:eastAsia="RMTMI" w:cs="Arial"/>
          <w:iCs/>
          <w:color w:val="000000"/>
          <w:lang w:val="en-GB"/>
        </w:rPr>
        <w:t>.</w:t>
      </w:r>
    </w:p>
    <w:bookmarkEnd w:id="91"/>
    <w:p w14:paraId="4ADF70CA" w14:textId="77777777" w:rsidR="000D1551" w:rsidRPr="000D1551" w:rsidRDefault="000D1551" w:rsidP="000D1551">
      <w:pPr>
        <w:pStyle w:val="dt"/>
        <w:rPr>
          <w:lang w:val="en-GB"/>
        </w:rPr>
      </w:pPr>
      <w:r w:rsidRPr="000D1551">
        <w:rPr>
          <w:lang w:val="en-GB"/>
        </w:rPr>
        <w:t>surface</w:t>
      </w:r>
    </w:p>
    <w:p w14:paraId="32CB6919" w14:textId="4D214B79" w:rsidR="000D1551" w:rsidRPr="000D1551" w:rsidRDefault="000D1551" w:rsidP="000D1551">
      <w:pPr>
        <w:spacing w:after="120"/>
        <w:rPr>
          <w:lang w:val="en-GB"/>
        </w:rPr>
      </w:pPr>
      <w:r w:rsidRPr="000D1551">
        <w:rPr>
          <w:lang w:val="en-GB"/>
        </w:rPr>
        <w:t>connected 2-dimensional geometric primitive, representing the continuous image of a region of a plane [ISO 19107]</w:t>
      </w:r>
    </w:p>
    <w:p w14:paraId="113CA1C6" w14:textId="408BC56A" w:rsidR="000D1551" w:rsidRPr="00AF175C" w:rsidRDefault="000D1551" w:rsidP="000D1551">
      <w:pPr>
        <w:spacing w:after="120"/>
        <w:rPr>
          <w:lang w:val="en-GB"/>
        </w:rPr>
      </w:pPr>
      <w:r w:rsidRPr="000D1551">
        <w:rPr>
          <w:lang w:val="en-GB"/>
        </w:rPr>
        <w:t>NOTE The boundary of a surface is the set of oriented, closed curves that delineate the limits of the surface</w:t>
      </w:r>
    </w:p>
    <w:p w14:paraId="371589BA" w14:textId="7548FD41" w:rsidR="00125B37" w:rsidRPr="00125B37" w:rsidRDefault="00125B37" w:rsidP="00125B37">
      <w:pPr>
        <w:pStyle w:val="dt"/>
        <w:rPr>
          <w:lang w:val="en-GB"/>
        </w:rPr>
      </w:pPr>
      <w:r>
        <w:rPr>
          <w:lang w:val="en-GB"/>
        </w:rPr>
        <w:t>t</w:t>
      </w:r>
      <w:r w:rsidRPr="00125B37">
        <w:rPr>
          <w:lang w:val="en-GB"/>
        </w:rPr>
        <w:t>ype</w:t>
      </w:r>
    </w:p>
    <w:p w14:paraId="5E3818AC" w14:textId="578F43C8" w:rsidR="00125B37" w:rsidRPr="00125B37" w:rsidRDefault="00125B37" w:rsidP="00125B37">
      <w:pPr>
        <w:spacing w:before="60" w:after="120" w:line="240" w:lineRule="auto"/>
        <w:rPr>
          <w:lang w:val="en-GB"/>
        </w:rPr>
      </w:pPr>
      <w:r w:rsidRPr="00125B37">
        <w:rPr>
          <w:lang w:val="en-GB"/>
        </w:rPr>
        <w:t>stereotype of class that is used to specify a domain of instances (objects) together with the operations applicable to the objects</w:t>
      </w:r>
      <w:r>
        <w:rPr>
          <w:lang w:val="en-GB"/>
        </w:rPr>
        <w:t xml:space="preserve"> [S-100 Annex A]</w:t>
      </w:r>
    </w:p>
    <w:p w14:paraId="53C6B24D" w14:textId="29176F7A" w:rsidR="00125B37" w:rsidRPr="001C5D8F" w:rsidRDefault="00125B37" w:rsidP="00125B37">
      <w:pPr>
        <w:spacing w:before="60" w:after="120" w:line="240" w:lineRule="auto"/>
        <w:rPr>
          <w:lang w:val="en-GB"/>
        </w:rPr>
      </w:pPr>
      <w:r w:rsidRPr="00125B37">
        <w:rPr>
          <w:lang w:val="en-GB"/>
        </w:rPr>
        <w:t>NOTE A type may have attributes and associations.</w:t>
      </w:r>
    </w:p>
    <w:p w14:paraId="3DF7CBDF" w14:textId="77777777" w:rsidR="00085D2E" w:rsidRPr="00CF30EA" w:rsidRDefault="00085D2E" w:rsidP="0089545B">
      <w:pPr>
        <w:spacing w:after="120" w:line="240" w:lineRule="auto"/>
        <w:rPr>
          <w:rFonts w:eastAsia="Times New Roman" w:cs="Arial"/>
          <w:lang w:val="en-GB"/>
        </w:rPr>
      </w:pPr>
    </w:p>
    <w:p w14:paraId="25330C0D" w14:textId="78428A6F" w:rsidR="00CD21F1" w:rsidRPr="00CF30EA" w:rsidRDefault="00CD21F1" w:rsidP="003E2EDE">
      <w:pPr>
        <w:pStyle w:val="Heading3"/>
        <w:tabs>
          <w:tab w:val="clear" w:pos="660"/>
          <w:tab w:val="clear" w:pos="880"/>
          <w:tab w:val="left" w:pos="851"/>
        </w:tabs>
        <w:spacing w:before="120" w:after="120" w:line="240" w:lineRule="auto"/>
        <w:ind w:left="851" w:hanging="851"/>
      </w:pPr>
      <w:bookmarkStart w:id="92" w:name="_Toc412810744"/>
      <w:bookmarkStart w:id="93" w:name="_Toc175522377"/>
      <w:commentRangeStart w:id="94"/>
      <w:r w:rsidRPr="00CF30EA">
        <w:t>Abbreviations</w:t>
      </w:r>
      <w:commentRangeEnd w:id="94"/>
      <w:r w:rsidR="000D1551">
        <w:rPr>
          <w:rStyle w:val="CommentReference"/>
          <w:b w:val="0"/>
          <w:bCs w:val="0"/>
          <w:lang w:val="en-AU"/>
        </w:rPr>
        <w:commentReference w:id="94"/>
      </w:r>
      <w:bookmarkEnd w:id="93"/>
    </w:p>
    <w:bookmarkEnd w:id="92"/>
    <w:p w14:paraId="4EB097B3" w14:textId="44EEA9E8" w:rsidR="00751AB0" w:rsidRDefault="00751AB0" w:rsidP="003E2EDE">
      <w:pPr>
        <w:spacing w:after="120" w:line="240" w:lineRule="auto"/>
        <w:rPr>
          <w:lang w:val="en-GB"/>
        </w:rPr>
      </w:pPr>
      <w:r w:rsidRPr="00CF30EA">
        <w:rPr>
          <w:lang w:val="en-GB"/>
        </w:rPr>
        <w:t xml:space="preserve">This </w:t>
      </w:r>
      <w:r w:rsidR="0069008F">
        <w:rPr>
          <w:lang w:val="en-GB"/>
        </w:rPr>
        <w:t>P</w:t>
      </w:r>
      <w:r w:rsidRPr="00CF30EA">
        <w:rPr>
          <w:lang w:val="en-GB"/>
        </w:rPr>
        <w:t xml:space="preserve">roduct </w:t>
      </w:r>
      <w:r w:rsidR="0069008F">
        <w:rPr>
          <w:lang w:val="en-GB"/>
        </w:rPr>
        <w:t>S</w:t>
      </w:r>
      <w:r w:rsidRPr="00CF30EA">
        <w:rPr>
          <w:lang w:val="en-GB"/>
        </w:rPr>
        <w:t>pecification adopts the following convention for symbols and abbreviated terms:</w:t>
      </w:r>
    </w:p>
    <w:p w14:paraId="73EFB3D6" w14:textId="6FFCC234" w:rsidR="000D1551" w:rsidRDefault="000D1551" w:rsidP="0069008F">
      <w:pPr>
        <w:tabs>
          <w:tab w:val="left" w:pos="993"/>
        </w:tabs>
        <w:spacing w:after="120" w:line="240" w:lineRule="auto"/>
        <w:rPr>
          <w:lang w:val="en-GB"/>
        </w:rPr>
      </w:pPr>
      <w:r>
        <w:rPr>
          <w:lang w:val="en-GB"/>
        </w:rPr>
        <w:t>CRS</w:t>
      </w:r>
      <w:r>
        <w:rPr>
          <w:lang w:val="en-GB"/>
        </w:rPr>
        <w:tab/>
        <w:t>Coordinate Reference System</w:t>
      </w:r>
    </w:p>
    <w:p w14:paraId="0310CB0E" w14:textId="0E018007" w:rsidR="004B71B7" w:rsidRDefault="004B71B7" w:rsidP="0069008F">
      <w:pPr>
        <w:tabs>
          <w:tab w:val="left" w:pos="993"/>
        </w:tabs>
        <w:spacing w:after="120" w:line="240" w:lineRule="auto"/>
        <w:rPr>
          <w:lang w:val="en-GB"/>
        </w:rPr>
      </w:pPr>
      <w:r>
        <w:rPr>
          <w:lang w:val="en-GB"/>
        </w:rPr>
        <w:t>CNP</w:t>
      </w:r>
      <w:r>
        <w:rPr>
          <w:lang w:val="en-GB"/>
        </w:rPr>
        <w:tab/>
        <w:t>Catalogue of Nautical Products</w:t>
      </w:r>
    </w:p>
    <w:p w14:paraId="5577FC95" w14:textId="6B56FC0F" w:rsidR="00797CEF" w:rsidRDefault="00797CEF" w:rsidP="0069008F">
      <w:pPr>
        <w:tabs>
          <w:tab w:val="left" w:pos="993"/>
        </w:tabs>
        <w:spacing w:after="120" w:line="240" w:lineRule="auto"/>
        <w:rPr>
          <w:lang w:val="en-GB"/>
        </w:rPr>
      </w:pPr>
      <w:r>
        <w:rPr>
          <w:lang w:val="en-GB"/>
        </w:rPr>
        <w:lastRenderedPageBreak/>
        <w:t>DCEG</w:t>
      </w:r>
      <w:r>
        <w:rPr>
          <w:lang w:val="en-GB"/>
        </w:rPr>
        <w:tab/>
        <w:t>Data Classification and Encoding Guide</w:t>
      </w:r>
    </w:p>
    <w:p w14:paraId="388290A3" w14:textId="0DF04446" w:rsidR="0069008F" w:rsidRPr="003A655F" w:rsidRDefault="0069008F" w:rsidP="0069008F">
      <w:pPr>
        <w:tabs>
          <w:tab w:val="left" w:pos="993"/>
        </w:tabs>
        <w:spacing w:after="120" w:line="240" w:lineRule="auto"/>
        <w:rPr>
          <w:lang w:val="en-GB"/>
        </w:rPr>
      </w:pPr>
      <w:r w:rsidRPr="003A655F">
        <w:rPr>
          <w:lang w:val="en-GB"/>
        </w:rPr>
        <w:t>ECDIS</w:t>
      </w:r>
      <w:r w:rsidRPr="003A655F">
        <w:rPr>
          <w:lang w:val="en-GB"/>
        </w:rPr>
        <w:tab/>
        <w:t>Electronic Chart Display Information System</w:t>
      </w:r>
    </w:p>
    <w:p w14:paraId="30FCDC85" w14:textId="77777777" w:rsidR="0069008F" w:rsidRDefault="0069008F" w:rsidP="0069008F">
      <w:pPr>
        <w:tabs>
          <w:tab w:val="left" w:pos="993"/>
        </w:tabs>
        <w:spacing w:after="120" w:line="240" w:lineRule="auto"/>
        <w:rPr>
          <w:lang w:val="en-GB"/>
        </w:rPr>
      </w:pPr>
      <w:r w:rsidRPr="003A655F">
        <w:rPr>
          <w:lang w:val="en-GB"/>
        </w:rPr>
        <w:t>ENC</w:t>
      </w:r>
      <w:r w:rsidRPr="003A655F">
        <w:rPr>
          <w:lang w:val="en-GB"/>
        </w:rPr>
        <w:tab/>
        <w:t>Electronic Navigational Chart</w:t>
      </w:r>
    </w:p>
    <w:p w14:paraId="26864ADD" w14:textId="060EF26A" w:rsidR="000D1551" w:rsidRPr="003A655F" w:rsidRDefault="000D1551" w:rsidP="0069008F">
      <w:pPr>
        <w:tabs>
          <w:tab w:val="left" w:pos="993"/>
        </w:tabs>
        <w:spacing w:after="120" w:line="240" w:lineRule="auto"/>
        <w:rPr>
          <w:lang w:val="en-GB"/>
        </w:rPr>
      </w:pPr>
      <w:r>
        <w:rPr>
          <w:lang w:val="en-GB"/>
        </w:rPr>
        <w:t>EPSG</w:t>
      </w:r>
      <w:r>
        <w:rPr>
          <w:lang w:val="en-GB"/>
        </w:rPr>
        <w:tab/>
      </w:r>
      <w:r w:rsidRPr="000D1551">
        <w:rPr>
          <w:lang w:val="en-GB"/>
        </w:rPr>
        <w:t>European Petroleum Survey Group</w:t>
      </w:r>
    </w:p>
    <w:p w14:paraId="06253230" w14:textId="77777777" w:rsidR="0069008F" w:rsidRDefault="0069008F" w:rsidP="0069008F">
      <w:pPr>
        <w:tabs>
          <w:tab w:val="left" w:pos="993"/>
        </w:tabs>
        <w:spacing w:after="120" w:line="240" w:lineRule="auto"/>
        <w:rPr>
          <w:lang w:val="en-GB"/>
        </w:rPr>
      </w:pPr>
      <w:r w:rsidRPr="003A655F">
        <w:rPr>
          <w:lang w:val="en-GB"/>
        </w:rPr>
        <w:t>HDF</w:t>
      </w:r>
      <w:r w:rsidRPr="003A655F">
        <w:rPr>
          <w:lang w:val="en-GB"/>
        </w:rPr>
        <w:tab/>
        <w:t>Hierarchical Data Format</w:t>
      </w:r>
    </w:p>
    <w:p w14:paraId="2FC5FF6F" w14:textId="06E7B9B0" w:rsidR="000D1551" w:rsidRPr="000D1551" w:rsidRDefault="000D1551" w:rsidP="000D1551">
      <w:pPr>
        <w:tabs>
          <w:tab w:val="left" w:pos="993"/>
        </w:tabs>
        <w:spacing w:after="120" w:line="240" w:lineRule="auto"/>
        <w:rPr>
          <w:lang w:val="en-GB"/>
        </w:rPr>
      </w:pPr>
      <w:r w:rsidRPr="000D1551">
        <w:rPr>
          <w:lang w:val="en-GB"/>
        </w:rPr>
        <w:t>IEC</w:t>
      </w:r>
      <w:r w:rsidRPr="000D1551">
        <w:rPr>
          <w:lang w:val="en-GB"/>
        </w:rPr>
        <w:tab/>
        <w:t>International Electrotechnical Commission</w:t>
      </w:r>
    </w:p>
    <w:p w14:paraId="5C03156E" w14:textId="72F16F7F" w:rsidR="0069008F" w:rsidRPr="003A655F" w:rsidRDefault="0069008F" w:rsidP="0069008F">
      <w:pPr>
        <w:tabs>
          <w:tab w:val="left" w:pos="993"/>
        </w:tabs>
        <w:spacing w:after="120" w:line="240" w:lineRule="auto"/>
        <w:rPr>
          <w:lang w:val="en-GB"/>
        </w:rPr>
      </w:pPr>
      <w:r>
        <w:rPr>
          <w:lang w:val="en-GB"/>
        </w:rPr>
        <w:t>IEEE</w:t>
      </w:r>
      <w:r w:rsidRPr="003A655F">
        <w:rPr>
          <w:lang w:val="en-GB"/>
        </w:rPr>
        <w:tab/>
      </w:r>
      <w:r w:rsidRPr="00CF30EA">
        <w:rPr>
          <w:lang w:val="en-GB"/>
        </w:rPr>
        <w:t>Institute of Electrical and Electronics Engineers</w:t>
      </w:r>
    </w:p>
    <w:p w14:paraId="19606B33" w14:textId="3BF6F702" w:rsidR="000D1551" w:rsidRPr="000D1551" w:rsidRDefault="000D1551" w:rsidP="000D1551">
      <w:pPr>
        <w:tabs>
          <w:tab w:val="left" w:pos="993"/>
        </w:tabs>
        <w:spacing w:after="120" w:line="240" w:lineRule="auto"/>
        <w:rPr>
          <w:lang w:val="en-GB"/>
        </w:rPr>
      </w:pPr>
      <w:r w:rsidRPr="000D1551">
        <w:rPr>
          <w:lang w:val="en-GB"/>
        </w:rPr>
        <w:t>IMO</w:t>
      </w:r>
      <w:r>
        <w:rPr>
          <w:lang w:val="en-GB"/>
        </w:rPr>
        <w:tab/>
      </w:r>
      <w:r w:rsidRPr="000D1551">
        <w:rPr>
          <w:lang w:val="en-GB"/>
        </w:rPr>
        <w:t>International Maritime Organization</w:t>
      </w:r>
    </w:p>
    <w:p w14:paraId="21FFBC1F" w14:textId="77777777" w:rsidR="0069008F" w:rsidRPr="003A655F" w:rsidRDefault="0069008F" w:rsidP="0069008F">
      <w:pPr>
        <w:tabs>
          <w:tab w:val="left" w:pos="993"/>
        </w:tabs>
        <w:spacing w:after="120" w:line="240" w:lineRule="auto"/>
        <w:rPr>
          <w:lang w:val="en-GB"/>
        </w:rPr>
      </w:pPr>
      <w:r w:rsidRPr="003A655F">
        <w:rPr>
          <w:lang w:val="en-GB"/>
        </w:rPr>
        <w:t>IHO</w:t>
      </w:r>
      <w:r w:rsidRPr="003A655F">
        <w:rPr>
          <w:lang w:val="en-GB"/>
        </w:rPr>
        <w:tab/>
        <w:t xml:space="preserve">International Hydrographic Organization </w:t>
      </w:r>
    </w:p>
    <w:p w14:paraId="4A5E52D4" w14:textId="77777777" w:rsidR="0069008F" w:rsidRDefault="0069008F" w:rsidP="0069008F">
      <w:pPr>
        <w:tabs>
          <w:tab w:val="left" w:pos="993"/>
        </w:tabs>
        <w:spacing w:after="120" w:line="240" w:lineRule="auto"/>
        <w:rPr>
          <w:lang w:val="en-GB"/>
        </w:rPr>
      </w:pPr>
      <w:r w:rsidRPr="003A655F">
        <w:rPr>
          <w:lang w:val="en-GB"/>
        </w:rPr>
        <w:t>ISO</w:t>
      </w:r>
      <w:r w:rsidRPr="003A655F">
        <w:rPr>
          <w:lang w:val="en-GB"/>
        </w:rPr>
        <w:tab/>
        <w:t>International Organization for Standardization</w:t>
      </w:r>
    </w:p>
    <w:p w14:paraId="1DE5E891" w14:textId="520A85A1" w:rsidR="007A00B6" w:rsidRDefault="007A00B6" w:rsidP="0069008F">
      <w:pPr>
        <w:tabs>
          <w:tab w:val="left" w:pos="993"/>
        </w:tabs>
        <w:spacing w:after="120" w:line="240" w:lineRule="auto"/>
        <w:rPr>
          <w:lang w:val="en-GB"/>
        </w:rPr>
      </w:pPr>
      <w:r>
        <w:rPr>
          <w:lang w:val="en-GB"/>
        </w:rPr>
        <w:t>S100WG</w:t>
      </w:r>
      <w:r>
        <w:rPr>
          <w:lang w:val="en-GB"/>
        </w:rPr>
        <w:tab/>
        <w:t>S-100 Working Group</w:t>
      </w:r>
    </w:p>
    <w:p w14:paraId="5F48597A" w14:textId="5567F305" w:rsidR="007A00B6" w:rsidRPr="003A655F" w:rsidRDefault="007A00B6" w:rsidP="0069008F">
      <w:pPr>
        <w:tabs>
          <w:tab w:val="left" w:pos="993"/>
        </w:tabs>
        <w:spacing w:after="120" w:line="240" w:lineRule="auto"/>
        <w:rPr>
          <w:lang w:val="en-GB"/>
        </w:rPr>
      </w:pPr>
      <w:r>
        <w:rPr>
          <w:lang w:val="en-GB"/>
        </w:rPr>
        <w:t>TWCWG</w:t>
      </w:r>
      <w:r>
        <w:rPr>
          <w:lang w:val="en-GB"/>
        </w:rPr>
        <w:tab/>
        <w:t>Tides, Water Levels, and Currents Working Group</w:t>
      </w:r>
    </w:p>
    <w:p w14:paraId="3D80F925" w14:textId="77777777" w:rsidR="0069008F" w:rsidRPr="003A655F" w:rsidRDefault="0069008F" w:rsidP="0069008F">
      <w:pPr>
        <w:tabs>
          <w:tab w:val="left" w:pos="993"/>
        </w:tabs>
        <w:spacing w:after="120" w:line="240" w:lineRule="auto"/>
        <w:rPr>
          <w:lang w:val="en-GB"/>
        </w:rPr>
      </w:pPr>
      <w:r w:rsidRPr="003A655F">
        <w:rPr>
          <w:lang w:val="en-GB"/>
        </w:rPr>
        <w:t>UML</w:t>
      </w:r>
      <w:r w:rsidRPr="003A655F">
        <w:rPr>
          <w:lang w:val="en-GB"/>
        </w:rPr>
        <w:tab/>
        <w:t>Unified Modelling Language</w:t>
      </w:r>
    </w:p>
    <w:p w14:paraId="7552A886" w14:textId="77777777" w:rsidR="0069008F" w:rsidRDefault="0069008F" w:rsidP="0069008F">
      <w:pPr>
        <w:tabs>
          <w:tab w:val="left" w:pos="993"/>
        </w:tabs>
        <w:spacing w:after="120" w:line="240" w:lineRule="auto"/>
        <w:rPr>
          <w:lang w:val="en-GB"/>
        </w:rPr>
      </w:pPr>
      <w:r w:rsidRPr="003A655F">
        <w:rPr>
          <w:lang w:val="en-GB"/>
        </w:rPr>
        <w:t>UTC</w:t>
      </w:r>
      <w:r w:rsidRPr="003A655F">
        <w:rPr>
          <w:lang w:val="en-GB"/>
        </w:rPr>
        <w:tab/>
        <w:t>Coordinated Universal Time</w:t>
      </w:r>
    </w:p>
    <w:p w14:paraId="5E88960F" w14:textId="77777777" w:rsidR="000032F1" w:rsidRDefault="000032F1" w:rsidP="0069008F">
      <w:pPr>
        <w:tabs>
          <w:tab w:val="left" w:pos="993"/>
        </w:tabs>
        <w:spacing w:after="120" w:line="240" w:lineRule="auto"/>
        <w:rPr>
          <w:lang w:val="en-GB"/>
        </w:rPr>
      </w:pPr>
    </w:p>
    <w:p w14:paraId="7F180CEB" w14:textId="1DAB7D8E" w:rsidR="0069008F" w:rsidRDefault="000032F1" w:rsidP="000032F1">
      <w:pPr>
        <w:pStyle w:val="Heading3"/>
      </w:pPr>
      <w:bookmarkStart w:id="95" w:name="_Toc175522378"/>
      <w:commentRangeStart w:id="96"/>
      <w:commentRangeStart w:id="97"/>
      <w:commentRangeStart w:id="98"/>
      <w:r>
        <w:t>Symbols</w:t>
      </w:r>
      <w:commentRangeEnd w:id="96"/>
      <w:r>
        <w:rPr>
          <w:rStyle w:val="CommentReference"/>
          <w:b w:val="0"/>
          <w:bCs w:val="0"/>
          <w:lang w:val="en-AU"/>
        </w:rPr>
        <w:commentReference w:id="96"/>
      </w:r>
      <w:commentRangeEnd w:id="97"/>
      <w:r w:rsidR="000A5081">
        <w:rPr>
          <w:rStyle w:val="CommentReference"/>
          <w:b w:val="0"/>
          <w:bCs w:val="0"/>
          <w:lang w:val="en-AU"/>
        </w:rPr>
        <w:commentReference w:id="97"/>
      </w:r>
      <w:commentRangeEnd w:id="98"/>
      <w:r w:rsidR="000A5081">
        <w:rPr>
          <w:rStyle w:val="CommentReference"/>
          <w:b w:val="0"/>
          <w:bCs w:val="0"/>
          <w:lang w:val="en-AU"/>
        </w:rPr>
        <w:commentReference w:id="98"/>
      </w:r>
      <w:bookmarkEnd w:id="95"/>
    </w:p>
    <w:p w14:paraId="24DA2034" w14:textId="50A63A90" w:rsidR="00A8001D" w:rsidRPr="00A8001D" w:rsidRDefault="00A8001D" w:rsidP="00A8001D">
      <w:pPr>
        <w:rPr>
          <w:lang w:val="en-GB"/>
        </w:rPr>
      </w:pPr>
      <w:r>
        <w:rPr>
          <w:lang w:val="en-GB"/>
        </w:rPr>
        <w:t>The following symbols are used in logical and spatial expressions:</w:t>
      </w:r>
    </w:p>
    <w:p w14:paraId="225E5EA3" w14:textId="39E82820" w:rsidR="000032F1" w:rsidRPr="000032F1" w:rsidRDefault="000032F1" w:rsidP="00A8001D">
      <w:pPr>
        <w:tabs>
          <w:tab w:val="left" w:pos="993"/>
        </w:tabs>
        <w:spacing w:after="120" w:line="240" w:lineRule="auto"/>
        <w:rPr>
          <w:lang w:val="en-GB"/>
        </w:rPr>
      </w:pPr>
      <w:r w:rsidRPr="000032F1">
        <w:rPr>
          <w:lang w:val="en-GB"/>
        </w:rPr>
        <w:t>I</w:t>
      </w:r>
      <w:r>
        <w:rPr>
          <w:lang w:val="en-GB"/>
        </w:rPr>
        <w:tab/>
      </w:r>
      <w:r w:rsidRPr="000032F1">
        <w:rPr>
          <w:lang w:val="en-GB"/>
        </w:rPr>
        <w:t>interior of a geometric object</w:t>
      </w:r>
    </w:p>
    <w:p w14:paraId="196167D0" w14:textId="5D9C017A" w:rsidR="000032F1" w:rsidRPr="000032F1" w:rsidRDefault="000032F1" w:rsidP="00A8001D">
      <w:pPr>
        <w:tabs>
          <w:tab w:val="left" w:pos="993"/>
        </w:tabs>
        <w:spacing w:after="120" w:line="240" w:lineRule="auto"/>
        <w:rPr>
          <w:lang w:val="en-GB"/>
        </w:rPr>
      </w:pPr>
      <w:r w:rsidRPr="000032F1">
        <w:rPr>
          <w:lang w:val="en-GB"/>
        </w:rPr>
        <w:t>E</w:t>
      </w:r>
      <w:r>
        <w:rPr>
          <w:lang w:val="en-GB"/>
        </w:rPr>
        <w:tab/>
      </w:r>
      <w:r w:rsidRPr="000032F1">
        <w:rPr>
          <w:lang w:val="en-GB"/>
        </w:rPr>
        <w:t>exterior of a geometric object</w:t>
      </w:r>
    </w:p>
    <w:p w14:paraId="48D84CCF" w14:textId="7C85E580" w:rsidR="000032F1" w:rsidRPr="000032F1" w:rsidRDefault="000032F1" w:rsidP="00A8001D">
      <w:pPr>
        <w:tabs>
          <w:tab w:val="left" w:pos="993"/>
        </w:tabs>
        <w:spacing w:after="120" w:line="240" w:lineRule="auto"/>
        <w:rPr>
          <w:lang w:val="en-GB"/>
        </w:rPr>
      </w:pPr>
      <w:r w:rsidRPr="000032F1">
        <w:rPr>
          <w:lang w:val="en-GB"/>
        </w:rPr>
        <w:t>B</w:t>
      </w:r>
      <w:r>
        <w:rPr>
          <w:lang w:val="en-GB"/>
        </w:rPr>
        <w:tab/>
      </w:r>
      <w:r w:rsidRPr="000032F1">
        <w:rPr>
          <w:lang w:val="en-GB"/>
        </w:rPr>
        <w:t>boundary of a geometric object</w:t>
      </w:r>
    </w:p>
    <w:p w14:paraId="2D078E85" w14:textId="6D2BA83F" w:rsidR="000032F1" w:rsidRPr="000032F1" w:rsidRDefault="000032F1" w:rsidP="00A8001D">
      <w:pPr>
        <w:tabs>
          <w:tab w:val="left" w:pos="993"/>
        </w:tabs>
        <w:spacing w:after="120" w:line="240" w:lineRule="auto"/>
        <w:rPr>
          <w:lang w:val="en-GB"/>
        </w:rPr>
      </w:pPr>
      <w:r w:rsidRPr="00D35328">
        <w:rPr>
          <w:rFonts w:hint="eastAsia"/>
          <w:sz w:val="22"/>
          <w:szCs w:val="22"/>
          <w:lang w:val="en-GB"/>
        </w:rPr>
        <w:t>∩</w:t>
      </w:r>
      <w:r>
        <w:rPr>
          <w:lang w:val="en-US"/>
        </w:rPr>
        <w:tab/>
      </w:r>
      <w:r w:rsidRPr="000032F1">
        <w:rPr>
          <w:rFonts w:hint="eastAsia"/>
          <w:lang w:val="en-GB"/>
        </w:rPr>
        <w:t>the set theoretic intersection</w:t>
      </w:r>
    </w:p>
    <w:p w14:paraId="15F35EAF" w14:textId="347977F1" w:rsidR="000032F1" w:rsidRPr="000032F1" w:rsidRDefault="008652FD" w:rsidP="00A8001D">
      <w:pPr>
        <w:tabs>
          <w:tab w:val="left" w:pos="993"/>
        </w:tabs>
        <w:spacing w:after="120" w:line="240" w:lineRule="auto"/>
        <w:rPr>
          <w:lang w:val="en-GB"/>
        </w:rPr>
      </w:pPr>
      <w:r w:rsidRPr="008652FD">
        <w:rPr>
          <w:rFonts w:hint="eastAsia"/>
          <w:sz w:val="22"/>
          <w:szCs w:val="22"/>
          <w:lang w:val="en-GB"/>
        </w:rPr>
        <w:t>∪</w:t>
      </w:r>
      <w:r w:rsidR="000032F1">
        <w:rPr>
          <w:lang w:val="en-GB"/>
        </w:rPr>
        <w:tab/>
      </w:r>
      <w:r w:rsidR="000032F1" w:rsidRPr="000032F1">
        <w:rPr>
          <w:lang w:val="en-GB"/>
        </w:rPr>
        <w:t>the set theoretic union</w:t>
      </w:r>
    </w:p>
    <w:p w14:paraId="3484154D" w14:textId="32D61607" w:rsidR="000032F1" w:rsidRPr="000032F1" w:rsidRDefault="000032F1" w:rsidP="00A8001D">
      <w:pPr>
        <w:tabs>
          <w:tab w:val="left" w:pos="993"/>
        </w:tabs>
        <w:spacing w:after="120" w:line="240" w:lineRule="auto"/>
        <w:rPr>
          <w:lang w:val="en-GB"/>
        </w:rPr>
      </w:pPr>
      <w:r w:rsidRPr="000032F1">
        <w:rPr>
          <w:rFonts w:hint="eastAsia"/>
          <w:lang w:val="en-GB"/>
        </w:rPr>
        <w:t>∧</w:t>
      </w:r>
      <w:r>
        <w:rPr>
          <w:lang w:val="en-GB"/>
        </w:rPr>
        <w:tab/>
      </w:r>
      <w:r w:rsidR="00A8001D">
        <w:rPr>
          <w:lang w:val="en-GB"/>
        </w:rPr>
        <w:t xml:space="preserve">logical </w:t>
      </w:r>
      <w:r w:rsidRPr="000032F1">
        <w:rPr>
          <w:rFonts w:hint="eastAsia"/>
          <w:lang w:val="en-GB"/>
        </w:rPr>
        <w:t>AND</w:t>
      </w:r>
    </w:p>
    <w:p w14:paraId="4A31E784" w14:textId="57798634" w:rsidR="000032F1" w:rsidRPr="000032F1" w:rsidRDefault="008652FD" w:rsidP="00A8001D">
      <w:pPr>
        <w:tabs>
          <w:tab w:val="left" w:pos="993"/>
        </w:tabs>
        <w:spacing w:after="120" w:line="240" w:lineRule="auto"/>
        <w:rPr>
          <w:lang w:val="en-GB"/>
        </w:rPr>
      </w:pPr>
      <w:r>
        <w:rPr>
          <w:rFonts w:hint="eastAsia"/>
          <w:lang w:val="en-GB"/>
        </w:rPr>
        <w:t>∨</w:t>
      </w:r>
      <w:r w:rsidR="000032F1">
        <w:rPr>
          <w:lang w:val="en-GB"/>
        </w:rPr>
        <w:tab/>
      </w:r>
      <w:r w:rsidR="00A8001D">
        <w:rPr>
          <w:lang w:val="en-GB"/>
        </w:rPr>
        <w:t xml:space="preserve">logical </w:t>
      </w:r>
      <w:r w:rsidR="000032F1" w:rsidRPr="000032F1">
        <w:rPr>
          <w:lang w:val="en-GB"/>
        </w:rPr>
        <w:t>OR</w:t>
      </w:r>
    </w:p>
    <w:p w14:paraId="778B83CC" w14:textId="72DC61F8" w:rsidR="000032F1" w:rsidRPr="000032F1" w:rsidRDefault="000032F1" w:rsidP="00A8001D">
      <w:pPr>
        <w:tabs>
          <w:tab w:val="left" w:pos="993"/>
        </w:tabs>
        <w:spacing w:after="120" w:line="240" w:lineRule="auto"/>
        <w:rPr>
          <w:lang w:val="en-GB"/>
        </w:rPr>
      </w:pPr>
      <w:r w:rsidRPr="000032F1">
        <w:rPr>
          <w:rFonts w:hint="eastAsia"/>
          <w:lang w:val="en-GB"/>
        </w:rPr>
        <w:t>≠</w:t>
      </w:r>
      <w:r>
        <w:rPr>
          <w:lang w:val="en-US"/>
        </w:rPr>
        <w:tab/>
      </w:r>
      <w:r w:rsidRPr="000032F1">
        <w:rPr>
          <w:rFonts w:hint="eastAsia"/>
          <w:lang w:val="en-GB"/>
        </w:rPr>
        <w:t>not equal</w:t>
      </w:r>
    </w:p>
    <w:p w14:paraId="3E4C28F0" w14:textId="28465BBC" w:rsidR="000032F1" w:rsidRPr="000032F1" w:rsidRDefault="008652FD" w:rsidP="00A8001D">
      <w:pPr>
        <w:tabs>
          <w:tab w:val="left" w:pos="993"/>
        </w:tabs>
        <w:spacing w:after="120" w:line="240" w:lineRule="auto"/>
        <w:rPr>
          <w:lang w:val="en-GB"/>
        </w:rPr>
      </w:pPr>
      <w:r>
        <w:rPr>
          <w:rFonts w:ascii="Cambria Math" w:hAnsi="Cambria Math" w:cs="Cambria Math"/>
          <w:lang w:val="en-GB"/>
        </w:rPr>
        <w:t>∅</w:t>
      </w:r>
      <w:r w:rsidR="000032F1" w:rsidRPr="000032F1">
        <w:rPr>
          <w:lang w:val="en-GB"/>
        </w:rPr>
        <w:t xml:space="preserve"> </w:t>
      </w:r>
      <w:r w:rsidR="000032F1">
        <w:rPr>
          <w:lang w:val="en-GB"/>
        </w:rPr>
        <w:tab/>
      </w:r>
      <w:r w:rsidR="000032F1" w:rsidRPr="000032F1">
        <w:rPr>
          <w:lang w:val="en-GB"/>
        </w:rPr>
        <w:t>the empty or null set</w:t>
      </w:r>
    </w:p>
    <w:p w14:paraId="0ACB5489" w14:textId="5B08D8B4" w:rsidR="000032F1" w:rsidRPr="000032F1" w:rsidRDefault="000032F1" w:rsidP="00A8001D">
      <w:pPr>
        <w:tabs>
          <w:tab w:val="left" w:pos="993"/>
        </w:tabs>
        <w:spacing w:after="120" w:line="240" w:lineRule="auto"/>
        <w:rPr>
          <w:lang w:val="en-GB"/>
        </w:rPr>
      </w:pPr>
      <w:r w:rsidRPr="000032F1">
        <w:rPr>
          <w:lang w:val="en-GB"/>
        </w:rPr>
        <w:t xml:space="preserve">a </w:t>
      </w:r>
      <w:r>
        <w:rPr>
          <w:lang w:val="en-GB"/>
        </w:rPr>
        <w:tab/>
      </w:r>
      <w:r w:rsidRPr="000032F1">
        <w:rPr>
          <w:lang w:val="en-GB"/>
        </w:rPr>
        <w:t>first geometry, interior and boundary (the topological definition)</w:t>
      </w:r>
    </w:p>
    <w:p w14:paraId="3576BAFA" w14:textId="3F0DF150" w:rsidR="000032F1" w:rsidRPr="000032F1" w:rsidRDefault="000032F1" w:rsidP="00A8001D">
      <w:pPr>
        <w:tabs>
          <w:tab w:val="left" w:pos="993"/>
        </w:tabs>
        <w:spacing w:after="120" w:line="240" w:lineRule="auto"/>
        <w:rPr>
          <w:lang w:val="en-GB"/>
        </w:rPr>
      </w:pPr>
      <w:r w:rsidRPr="000032F1">
        <w:rPr>
          <w:lang w:val="en-GB"/>
        </w:rPr>
        <w:t xml:space="preserve">b </w:t>
      </w:r>
      <w:r>
        <w:rPr>
          <w:lang w:val="en-GB"/>
        </w:rPr>
        <w:tab/>
      </w:r>
      <w:r w:rsidRPr="000032F1">
        <w:rPr>
          <w:lang w:val="en-GB"/>
        </w:rPr>
        <w:t>second geometry, interior and boundary (the topological definition)</w:t>
      </w:r>
    </w:p>
    <w:p w14:paraId="1A40A680" w14:textId="6662E9C3" w:rsidR="000032F1" w:rsidRDefault="000032F1" w:rsidP="00A8001D">
      <w:pPr>
        <w:tabs>
          <w:tab w:val="left" w:pos="993"/>
        </w:tabs>
        <w:spacing w:after="60" w:line="240" w:lineRule="auto"/>
        <w:ind w:left="994" w:hanging="994"/>
        <w:rPr>
          <w:lang w:val="en-GB"/>
        </w:rPr>
      </w:pPr>
      <w:r w:rsidRPr="000032F1">
        <w:rPr>
          <w:lang w:val="en-GB"/>
        </w:rPr>
        <w:t>dim</w:t>
      </w:r>
      <w:r>
        <w:rPr>
          <w:lang w:val="en-GB"/>
        </w:rPr>
        <w:tab/>
      </w:r>
      <w:r w:rsidRPr="000032F1">
        <w:rPr>
          <w:lang w:val="en-GB"/>
        </w:rPr>
        <w:t>geometric dimension – 2 for Polygons</w:t>
      </w:r>
      <w:r w:rsidR="00A8001D">
        <w:rPr>
          <w:lang w:val="en-GB"/>
        </w:rPr>
        <w:t xml:space="preserve"> (Surfaces)</w:t>
      </w:r>
      <w:r w:rsidRPr="000032F1">
        <w:rPr>
          <w:lang w:val="en-GB"/>
        </w:rPr>
        <w:t xml:space="preserve">, 1 for </w:t>
      </w:r>
      <w:r w:rsidR="00A8001D">
        <w:rPr>
          <w:lang w:val="en-GB"/>
        </w:rPr>
        <w:t>Curves or Composite Curves</w:t>
      </w:r>
      <w:r w:rsidRPr="000032F1">
        <w:rPr>
          <w:lang w:val="en-GB"/>
        </w:rPr>
        <w:t xml:space="preserve"> and 0 for Points </w:t>
      </w:r>
    </w:p>
    <w:p w14:paraId="5895A492" w14:textId="76F2392B" w:rsidR="000032F1" w:rsidRPr="000032F1" w:rsidRDefault="008652FD" w:rsidP="00A8001D">
      <w:pPr>
        <w:tabs>
          <w:tab w:val="left" w:pos="993"/>
        </w:tabs>
        <w:spacing w:after="120" w:line="240" w:lineRule="auto"/>
        <w:ind w:left="990"/>
        <w:rPr>
          <w:lang w:val="en-GB"/>
        </w:rPr>
      </w:pPr>
      <w:r>
        <w:rPr>
          <w:lang w:val="en-GB"/>
        </w:rPr>
        <w:t>d</w:t>
      </w:r>
      <w:r w:rsidR="000032F1" w:rsidRPr="000032F1">
        <w:rPr>
          <w:lang w:val="en-GB"/>
        </w:rPr>
        <w:t>im(x) returns the maximum dimension (-1, 0, 1, or 2) of the geometric objects in x, with a numeric value of -1 corresponding to dim(</w:t>
      </w:r>
      <w:r w:rsidR="00A8001D">
        <w:rPr>
          <w:rFonts w:ascii="Cambria Math" w:hAnsi="Cambria Math" w:cs="Cambria Math"/>
          <w:lang w:val="en-GB"/>
        </w:rPr>
        <w:t>∅</w:t>
      </w:r>
      <w:r w:rsidR="000032F1" w:rsidRPr="000032F1">
        <w:rPr>
          <w:lang w:val="en-GB"/>
        </w:rPr>
        <w:t>).</w:t>
      </w:r>
    </w:p>
    <w:p w14:paraId="1147981D" w14:textId="77777777" w:rsidR="00A8001D" w:rsidRDefault="00A8001D" w:rsidP="003025EB">
      <w:pPr>
        <w:keepNext/>
        <w:tabs>
          <w:tab w:val="left" w:pos="993"/>
        </w:tabs>
        <w:spacing w:after="120" w:line="240" w:lineRule="auto"/>
        <w:rPr>
          <w:lang w:val="en-GB"/>
        </w:rPr>
      </w:pPr>
      <w:r>
        <w:rPr>
          <w:lang w:val="en-GB"/>
        </w:rPr>
        <w:t>NOTES:</w:t>
      </w:r>
    </w:p>
    <w:p w14:paraId="02C8D61A" w14:textId="0B2E7B94" w:rsidR="000032F1" w:rsidRPr="00A8001D" w:rsidRDefault="000032F1" w:rsidP="004658C0">
      <w:pPr>
        <w:pStyle w:val="ListParagraph"/>
        <w:numPr>
          <w:ilvl w:val="0"/>
          <w:numId w:val="22"/>
        </w:numPr>
        <w:tabs>
          <w:tab w:val="left" w:pos="993"/>
        </w:tabs>
        <w:spacing w:line="240" w:lineRule="auto"/>
        <w:rPr>
          <w:lang w:val="en-GB"/>
        </w:rPr>
      </w:pPr>
      <w:r w:rsidRPr="00A8001D">
        <w:rPr>
          <w:lang w:val="en-GB"/>
        </w:rPr>
        <w:t>Neither interior nor exterior include the boundary (that is I, E and B are mutually exclusive).</w:t>
      </w:r>
    </w:p>
    <w:p w14:paraId="6DCA60CF" w14:textId="2AE6017A" w:rsidR="000032F1" w:rsidRPr="00A8001D" w:rsidRDefault="000032F1" w:rsidP="004658C0">
      <w:pPr>
        <w:pStyle w:val="ListParagraph"/>
        <w:numPr>
          <w:ilvl w:val="0"/>
          <w:numId w:val="22"/>
        </w:numPr>
        <w:tabs>
          <w:tab w:val="left" w:pos="993"/>
        </w:tabs>
        <w:spacing w:line="240" w:lineRule="auto"/>
        <w:rPr>
          <w:lang w:val="en-GB"/>
        </w:rPr>
      </w:pPr>
      <w:r w:rsidRPr="00A8001D">
        <w:rPr>
          <w:lang w:val="en-GB"/>
        </w:rPr>
        <w:t>The boundary of a Polygon</w:t>
      </w:r>
      <w:r w:rsidR="00550BE1">
        <w:rPr>
          <w:lang w:val="en-GB"/>
        </w:rPr>
        <w:t xml:space="preserve"> or Surface</w:t>
      </w:r>
      <w:r w:rsidRPr="00A8001D">
        <w:rPr>
          <w:lang w:val="en-GB"/>
        </w:rPr>
        <w:t xml:space="preserve"> includes its set of outer and inner rings.</w:t>
      </w:r>
    </w:p>
    <w:p w14:paraId="07F0DC57" w14:textId="62402E4E" w:rsidR="000032F1" w:rsidRPr="00A8001D" w:rsidRDefault="000032F1" w:rsidP="004658C0">
      <w:pPr>
        <w:pStyle w:val="ListParagraph"/>
        <w:numPr>
          <w:ilvl w:val="0"/>
          <w:numId w:val="22"/>
        </w:numPr>
        <w:tabs>
          <w:tab w:val="left" w:pos="993"/>
        </w:tabs>
        <w:spacing w:line="240" w:lineRule="auto"/>
        <w:rPr>
          <w:lang w:val="en-GB"/>
        </w:rPr>
      </w:pPr>
      <w:r w:rsidRPr="00A8001D">
        <w:rPr>
          <w:lang w:val="en-GB"/>
        </w:rPr>
        <w:t xml:space="preserve">The boundary of a </w:t>
      </w:r>
      <w:r w:rsidR="00550BE1">
        <w:rPr>
          <w:lang w:val="en-GB"/>
        </w:rPr>
        <w:t xml:space="preserve">Curve </w:t>
      </w:r>
      <w:r w:rsidRPr="00A8001D">
        <w:rPr>
          <w:lang w:val="en-GB"/>
        </w:rPr>
        <w:t xml:space="preserve">is its end points except for a closed </w:t>
      </w:r>
      <w:r w:rsidR="00550BE1">
        <w:rPr>
          <w:lang w:val="en-GB"/>
        </w:rPr>
        <w:t>Curve</w:t>
      </w:r>
      <w:r w:rsidRPr="00A8001D">
        <w:rPr>
          <w:lang w:val="en-GB"/>
        </w:rPr>
        <w:t xml:space="preserve">, which has no boundary; the rest of the </w:t>
      </w:r>
      <w:r w:rsidR="00550BE1">
        <w:rPr>
          <w:lang w:val="en-GB"/>
        </w:rPr>
        <w:t xml:space="preserve">Curve </w:t>
      </w:r>
      <w:r w:rsidRPr="00A8001D">
        <w:rPr>
          <w:lang w:val="en-GB"/>
        </w:rPr>
        <w:t>is its interior.</w:t>
      </w:r>
    </w:p>
    <w:p w14:paraId="2FD8FA79" w14:textId="4BA60213" w:rsidR="000032F1" w:rsidRPr="00A8001D" w:rsidRDefault="000032F1" w:rsidP="004658C0">
      <w:pPr>
        <w:pStyle w:val="ListParagraph"/>
        <w:numPr>
          <w:ilvl w:val="0"/>
          <w:numId w:val="22"/>
        </w:numPr>
        <w:tabs>
          <w:tab w:val="left" w:pos="993"/>
        </w:tabs>
        <w:spacing w:line="240" w:lineRule="auto"/>
        <w:rPr>
          <w:lang w:val="en-GB"/>
        </w:rPr>
      </w:pPr>
      <w:r w:rsidRPr="00A8001D">
        <w:rPr>
          <w:lang w:val="en-GB"/>
        </w:rPr>
        <w:t>A Point does not have a boundary.</w:t>
      </w:r>
    </w:p>
    <w:p w14:paraId="36A4AC67" w14:textId="77777777" w:rsidR="000032F1" w:rsidRPr="003A655F" w:rsidRDefault="000032F1" w:rsidP="000032F1">
      <w:pPr>
        <w:tabs>
          <w:tab w:val="left" w:pos="993"/>
        </w:tabs>
        <w:spacing w:after="120" w:line="240" w:lineRule="auto"/>
        <w:rPr>
          <w:lang w:val="en-GB"/>
        </w:rPr>
      </w:pPr>
    </w:p>
    <w:p w14:paraId="36436CF0" w14:textId="77777777" w:rsidR="00EB36F6" w:rsidRPr="00CF30EA" w:rsidRDefault="00EB36F6" w:rsidP="001F3EEB">
      <w:pPr>
        <w:pStyle w:val="Heading2"/>
        <w:tabs>
          <w:tab w:val="clear" w:pos="540"/>
          <w:tab w:val="clear" w:pos="700"/>
          <w:tab w:val="left" w:pos="709"/>
        </w:tabs>
        <w:spacing w:before="120" w:after="200" w:line="240" w:lineRule="auto"/>
        <w:ind w:left="709" w:hanging="709"/>
        <w:rPr>
          <w:lang w:val="en-GB"/>
        </w:rPr>
      </w:pPr>
      <w:bookmarkStart w:id="99" w:name="_Toc412810746"/>
      <w:bookmarkStart w:id="100" w:name="_Toc175522379"/>
      <w:r w:rsidRPr="00CF30EA">
        <w:rPr>
          <w:lang w:val="en-GB"/>
        </w:rPr>
        <w:lastRenderedPageBreak/>
        <w:t>Use of language</w:t>
      </w:r>
      <w:bookmarkEnd w:id="100"/>
    </w:p>
    <w:p w14:paraId="53B705AF" w14:textId="77777777" w:rsidR="00EB36F6" w:rsidRPr="00CF30EA" w:rsidRDefault="00EB36F6" w:rsidP="0069008F">
      <w:pPr>
        <w:pStyle w:val="NormReference"/>
        <w:spacing w:after="60"/>
        <w:ind w:left="0" w:firstLine="0"/>
        <w:rPr>
          <w:lang w:val="en-GB"/>
        </w:rPr>
      </w:pPr>
      <w:r w:rsidRPr="00CF30EA">
        <w:rPr>
          <w:lang w:val="en-GB"/>
        </w:rPr>
        <w:t>Within this document:</w:t>
      </w:r>
    </w:p>
    <w:p w14:paraId="2F61E3E4" w14:textId="77777777" w:rsidR="00EB36F6" w:rsidRPr="00CF30EA" w:rsidRDefault="00EB36F6" w:rsidP="00ED286C">
      <w:pPr>
        <w:pStyle w:val="NormReference"/>
        <w:numPr>
          <w:ilvl w:val="0"/>
          <w:numId w:val="21"/>
        </w:numPr>
        <w:spacing w:after="60"/>
        <w:ind w:left="426" w:hanging="426"/>
        <w:rPr>
          <w:lang w:val="en-GB"/>
        </w:rPr>
      </w:pPr>
      <w:r w:rsidRPr="00CF30EA">
        <w:rPr>
          <w:lang w:val="en-GB"/>
        </w:rPr>
        <w:t>“Must” indicates a mandatory requirement.</w:t>
      </w:r>
    </w:p>
    <w:p w14:paraId="59706915" w14:textId="77777777" w:rsidR="00EB36F6" w:rsidRPr="00CF30EA" w:rsidRDefault="00EB36F6" w:rsidP="00ED286C">
      <w:pPr>
        <w:pStyle w:val="NormReference"/>
        <w:numPr>
          <w:ilvl w:val="0"/>
          <w:numId w:val="21"/>
        </w:numPr>
        <w:spacing w:after="60"/>
        <w:ind w:left="426" w:hanging="426"/>
        <w:rPr>
          <w:lang w:val="en-GB"/>
        </w:rPr>
      </w:pPr>
      <w:r w:rsidRPr="00CF30EA">
        <w:rPr>
          <w:lang w:val="en-GB"/>
        </w:rPr>
        <w:t>“Should” indicates an optional requirement, that is the recommended process to be followed, but is not mandatory.</w:t>
      </w:r>
    </w:p>
    <w:p w14:paraId="487C40DE" w14:textId="77777777" w:rsidR="00EB36F6" w:rsidRDefault="00EB36F6" w:rsidP="00ED286C">
      <w:pPr>
        <w:pStyle w:val="NormReference"/>
        <w:numPr>
          <w:ilvl w:val="0"/>
          <w:numId w:val="21"/>
        </w:numPr>
        <w:ind w:left="425" w:hanging="425"/>
        <w:rPr>
          <w:lang w:val="en-GB"/>
        </w:rPr>
      </w:pPr>
      <w:r w:rsidRPr="00CF30EA">
        <w:rPr>
          <w:lang w:val="en-GB"/>
        </w:rPr>
        <w:t>“May” means “allowed to” or “could possibly”, and is not mandatory.</w:t>
      </w:r>
    </w:p>
    <w:p w14:paraId="26150F1A" w14:textId="77777777" w:rsidR="001F3EEB" w:rsidRPr="00CF30EA" w:rsidRDefault="001F3EEB" w:rsidP="001F3EEB">
      <w:pPr>
        <w:pStyle w:val="NormReference"/>
        <w:ind w:left="0" w:firstLine="0"/>
        <w:rPr>
          <w:lang w:val="en-GB"/>
        </w:rPr>
      </w:pPr>
    </w:p>
    <w:p w14:paraId="2F2F1E69" w14:textId="4F7E895E" w:rsidR="00CD21F1" w:rsidRDefault="005C6712" w:rsidP="001F3EEB">
      <w:pPr>
        <w:pStyle w:val="Heading2"/>
        <w:tabs>
          <w:tab w:val="clear" w:pos="540"/>
          <w:tab w:val="clear" w:pos="700"/>
          <w:tab w:val="left" w:pos="709"/>
        </w:tabs>
        <w:spacing w:before="120" w:after="200"/>
        <w:ind w:left="709" w:hanging="709"/>
        <w:rPr>
          <w:lang w:val="en-GB"/>
        </w:rPr>
      </w:pPr>
      <w:bookmarkStart w:id="101" w:name="_Toc175522380"/>
      <w:r w:rsidRPr="00CF30EA">
        <w:rPr>
          <w:lang w:val="en-GB"/>
        </w:rPr>
        <w:t xml:space="preserve">General </w:t>
      </w:r>
      <w:r w:rsidR="001F3EEB">
        <w:rPr>
          <w:lang w:val="en-GB"/>
        </w:rPr>
        <w:t>d</w:t>
      </w:r>
      <w:r w:rsidRPr="00CF30EA">
        <w:rPr>
          <w:lang w:val="en-GB"/>
        </w:rPr>
        <w:t>escription</w:t>
      </w:r>
      <w:bookmarkEnd w:id="101"/>
    </w:p>
    <w:p w14:paraId="0BBAB8DA" w14:textId="64BF0CD8" w:rsidR="007724B6" w:rsidRPr="007724B6" w:rsidRDefault="007724B6" w:rsidP="007724B6">
      <w:pPr>
        <w:rPr>
          <w:lang w:val="en-GB"/>
        </w:rPr>
      </w:pPr>
      <w:r>
        <w:rPr>
          <w:lang w:val="en-GB"/>
        </w:rPr>
        <w:t>Since S-158 is a foundational specification on which specifications describing validation checks for S-100 and Product Specifications based on S-100 are based, there are no data products based directly on S-158 and therefore no general information applicable to data products conforming to it.</w:t>
      </w:r>
    </w:p>
    <w:p w14:paraId="3B52D843" w14:textId="4A4169C2" w:rsidR="00FE4EB7" w:rsidRPr="007724B6" w:rsidRDefault="00FE4EB7" w:rsidP="00FE4EB7">
      <w:pPr>
        <w:rPr>
          <w:strike/>
          <w:lang w:val="en-GB"/>
        </w:rPr>
      </w:pPr>
      <w:r w:rsidRPr="007724B6">
        <w:rPr>
          <w:strike/>
          <w:lang w:val="en-GB"/>
        </w:rPr>
        <w:t>General information about data products conforming to this specification.</w:t>
      </w:r>
    </w:p>
    <w:bookmarkEnd w:id="99"/>
    <w:p w14:paraId="36546F99" w14:textId="57D419F7"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Title:</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S-158:1xx (</w:t>
      </w:r>
      <w:r w:rsidR="00644588" w:rsidRPr="007724B6">
        <w:rPr>
          <w:rFonts w:cs="Arial"/>
          <w:strike/>
          <w:lang w:val="en-GB"/>
        </w:rPr>
        <w:t xml:space="preserve">Name of </w:t>
      </w:r>
      <w:r w:rsidR="00FE4EB7" w:rsidRPr="007724B6">
        <w:rPr>
          <w:rFonts w:cs="Arial"/>
          <w:strike/>
          <w:lang w:val="en-GB"/>
        </w:rPr>
        <w:t xml:space="preserve">Product) </w:t>
      </w:r>
      <w:r w:rsidR="002B303B" w:rsidRPr="007724B6">
        <w:rPr>
          <w:strike/>
          <w:lang w:val="en-GB"/>
        </w:rPr>
        <w:t>Validation Checks</w:t>
      </w:r>
    </w:p>
    <w:p w14:paraId="149701E9" w14:textId="25E5A2E4" w:rsidR="005A5F41" w:rsidRPr="007724B6" w:rsidRDefault="005A5F41" w:rsidP="001F3EEB">
      <w:pPr>
        <w:autoSpaceDE w:val="0"/>
        <w:autoSpaceDN w:val="0"/>
        <w:adjustRightInd w:val="0"/>
        <w:spacing w:after="120" w:line="240" w:lineRule="auto"/>
        <w:ind w:left="1701" w:hanging="1701"/>
        <w:rPr>
          <w:rFonts w:cs="Arial"/>
          <w:b/>
          <w:bCs/>
          <w:strike/>
          <w:lang w:val="en-GB"/>
        </w:rPr>
      </w:pPr>
      <w:r w:rsidRPr="007724B6">
        <w:rPr>
          <w:rFonts w:cs="Arial"/>
          <w:b/>
          <w:bCs/>
          <w:strike/>
          <w:sz w:val="22"/>
          <w:szCs w:val="22"/>
          <w:lang w:val="en-GB"/>
        </w:rPr>
        <w:t>Abstract:</w:t>
      </w:r>
      <w:r w:rsidRPr="007724B6">
        <w:rPr>
          <w:rFonts w:cs="Arial"/>
          <w:b/>
          <w:bCs/>
          <w:strike/>
          <w:lang w:val="en-GB"/>
        </w:rPr>
        <w:t xml:space="preserve"> </w:t>
      </w:r>
      <w:r w:rsidR="001F3EEB" w:rsidRPr="007724B6">
        <w:rPr>
          <w:rFonts w:cs="Arial"/>
          <w:b/>
          <w:bCs/>
          <w:strike/>
          <w:lang w:val="en-GB"/>
        </w:rPr>
        <w:tab/>
      </w:r>
      <w:bookmarkStart w:id="102" w:name="_Hlk172204275"/>
      <w:r w:rsidR="00FE4EB7" w:rsidRPr="007724B6">
        <w:rPr>
          <w:strike/>
          <w:lang w:val="en-GB"/>
        </w:rPr>
        <w:t>This document describes a common foundation for the structure and content of specifications which define</w:t>
      </w:r>
      <w:r w:rsidR="00002576" w:rsidRPr="007724B6">
        <w:rPr>
          <w:strike/>
          <w:lang w:val="en-GB"/>
        </w:rPr>
        <w:t xml:space="preserve"> validation checks for S-100 data products</w:t>
      </w:r>
      <w:r w:rsidR="00FE4EB7" w:rsidRPr="007724B6">
        <w:rPr>
          <w:strike/>
          <w:lang w:val="en-GB"/>
        </w:rPr>
        <w:t xml:space="preserve">. It also </w:t>
      </w:r>
      <w:r w:rsidR="002B303B" w:rsidRPr="007724B6">
        <w:rPr>
          <w:strike/>
          <w:lang w:val="en-GB"/>
        </w:rPr>
        <w:t xml:space="preserve">describes the basic structure of </w:t>
      </w:r>
      <w:r w:rsidR="00002576" w:rsidRPr="007724B6">
        <w:rPr>
          <w:strike/>
          <w:lang w:val="en-GB"/>
        </w:rPr>
        <w:t xml:space="preserve">such </w:t>
      </w:r>
      <w:r w:rsidR="002B303B" w:rsidRPr="007724B6">
        <w:rPr>
          <w:strike/>
          <w:lang w:val="en-GB"/>
        </w:rPr>
        <w:t>valid</w:t>
      </w:r>
      <w:r w:rsidR="00FE4EB7" w:rsidRPr="007724B6">
        <w:rPr>
          <w:strike/>
          <w:lang w:val="en-GB"/>
        </w:rPr>
        <w:t>ation checks</w:t>
      </w:r>
      <w:bookmarkEnd w:id="102"/>
      <w:r w:rsidR="001F3EEB" w:rsidRPr="007724B6">
        <w:rPr>
          <w:strike/>
          <w:lang w:val="en-GB"/>
        </w:rPr>
        <w:t>.</w:t>
      </w:r>
    </w:p>
    <w:p w14:paraId="74B3C830" w14:textId="3967766F" w:rsidR="005A5F41" w:rsidRPr="007724B6" w:rsidRDefault="005A5F41" w:rsidP="001F3EEB">
      <w:pPr>
        <w:autoSpaceDE w:val="0"/>
        <w:autoSpaceDN w:val="0"/>
        <w:adjustRightInd w:val="0"/>
        <w:spacing w:after="120" w:line="240" w:lineRule="auto"/>
        <w:ind w:left="1701" w:hanging="1701"/>
        <w:rPr>
          <w:strike/>
          <w:lang w:val="en-GB"/>
        </w:rPr>
      </w:pPr>
      <w:r w:rsidRPr="007724B6">
        <w:rPr>
          <w:rFonts w:cs="Arial"/>
          <w:b/>
          <w:bCs/>
          <w:strike/>
          <w:sz w:val="22"/>
          <w:szCs w:val="22"/>
          <w:lang w:val="en-GB"/>
        </w:rPr>
        <w:t>Content:</w:t>
      </w:r>
      <w:r w:rsidRPr="007724B6">
        <w:rPr>
          <w:rFonts w:cs="Arial"/>
          <w:b/>
          <w:bCs/>
          <w:strike/>
          <w:lang w:val="en-GB"/>
        </w:rPr>
        <w:t xml:space="preserve"> </w:t>
      </w:r>
      <w:r w:rsidR="001F3EEB" w:rsidRPr="007724B6">
        <w:rPr>
          <w:rFonts w:cs="Arial"/>
          <w:b/>
          <w:bCs/>
          <w:strike/>
          <w:lang w:val="en-GB"/>
        </w:rPr>
        <w:tab/>
      </w:r>
      <w:r w:rsidR="00FE4EB7" w:rsidRPr="007724B6">
        <w:rPr>
          <w:rFonts w:cs="Arial"/>
          <w:strike/>
          <w:lang w:val="en-GB"/>
        </w:rPr>
        <w:t>Not applicable. There are no datasets conforming to this specification</w:t>
      </w:r>
      <w:r w:rsidRPr="007724B6">
        <w:rPr>
          <w:strike/>
          <w:lang w:val="en-GB"/>
        </w:rPr>
        <w:t>.</w:t>
      </w:r>
    </w:p>
    <w:p w14:paraId="7302DEB0" w14:textId="29BE12CE" w:rsidR="005A5F41" w:rsidRPr="007724B6" w:rsidRDefault="005A5F41" w:rsidP="00113EC1">
      <w:pPr>
        <w:autoSpaceDE w:val="0"/>
        <w:autoSpaceDN w:val="0"/>
        <w:adjustRightInd w:val="0"/>
        <w:spacing w:after="60" w:line="240" w:lineRule="auto"/>
        <w:ind w:left="1701" w:hanging="1701"/>
        <w:rPr>
          <w:rFonts w:cs="Arial"/>
          <w:strike/>
          <w:lang w:val="en-GB"/>
        </w:rPr>
      </w:pPr>
      <w:r w:rsidRPr="007724B6">
        <w:rPr>
          <w:rFonts w:cs="Arial"/>
          <w:b/>
          <w:bCs/>
          <w:strike/>
          <w:sz w:val="22"/>
          <w:szCs w:val="22"/>
          <w:lang w:val="en-GB"/>
        </w:rPr>
        <w:t xml:space="preserve">Spatial Extent: </w:t>
      </w:r>
      <w:r w:rsidR="00165EA7" w:rsidRPr="007724B6">
        <w:rPr>
          <w:rFonts w:cs="Arial"/>
          <w:strike/>
          <w:sz w:val="22"/>
          <w:szCs w:val="22"/>
          <w:lang w:val="en-GB"/>
        </w:rPr>
        <w:tab/>
      </w:r>
      <w:r w:rsidR="00113EC1" w:rsidRPr="007724B6">
        <w:rPr>
          <w:rFonts w:cs="Arial"/>
          <w:strike/>
          <w:lang w:val="en-GB"/>
        </w:rPr>
        <w:t>N/A</w:t>
      </w:r>
    </w:p>
    <w:p w14:paraId="51884614" w14:textId="71947FDC" w:rsidR="00FE4EB7" w:rsidRPr="007724B6" w:rsidRDefault="00FE4EB7" w:rsidP="00113EC1">
      <w:pPr>
        <w:autoSpaceDE w:val="0"/>
        <w:autoSpaceDN w:val="0"/>
        <w:adjustRightInd w:val="0"/>
        <w:spacing w:after="60" w:line="240" w:lineRule="auto"/>
        <w:ind w:left="1701" w:hanging="1701"/>
        <w:rPr>
          <w:rFonts w:cs="Arial"/>
          <w:b/>
          <w:bCs/>
          <w:strike/>
          <w:lang w:val="en-GB"/>
        </w:rPr>
      </w:pPr>
      <w:r w:rsidRPr="007724B6">
        <w:rPr>
          <w:rFonts w:cs="Arial"/>
          <w:b/>
          <w:bCs/>
          <w:strike/>
          <w:sz w:val="22"/>
          <w:szCs w:val="22"/>
          <w:lang w:val="en-GB"/>
        </w:rPr>
        <w:t>Temporal Extent:</w:t>
      </w:r>
      <w:r w:rsidRPr="007724B6">
        <w:rPr>
          <w:rFonts w:cs="Arial"/>
          <w:strike/>
          <w:lang w:val="en-GB"/>
        </w:rPr>
        <w:tab/>
        <w:t>N/A</w:t>
      </w:r>
    </w:p>
    <w:p w14:paraId="5E72DD10" w14:textId="7D5B43CC" w:rsidR="005A5F41" w:rsidRPr="007724B6" w:rsidRDefault="00FE4EB7" w:rsidP="001F3EEB">
      <w:pPr>
        <w:spacing w:after="120" w:line="240" w:lineRule="auto"/>
        <w:ind w:left="1701" w:hanging="1701"/>
        <w:rPr>
          <w:strike/>
          <w:lang w:val="en-GB"/>
        </w:rPr>
      </w:pPr>
      <w:r w:rsidRPr="007724B6">
        <w:rPr>
          <w:rFonts w:cs="Arial"/>
          <w:b/>
          <w:bCs/>
          <w:strike/>
          <w:sz w:val="22"/>
          <w:szCs w:val="22"/>
          <w:lang w:val="en-GB"/>
        </w:rPr>
        <w:t xml:space="preserve">Specific </w:t>
      </w:r>
      <w:r w:rsidR="005A5F41" w:rsidRPr="007724B6">
        <w:rPr>
          <w:rFonts w:cs="Arial"/>
          <w:b/>
          <w:bCs/>
          <w:strike/>
          <w:sz w:val="22"/>
          <w:szCs w:val="22"/>
          <w:lang w:val="en-GB"/>
        </w:rPr>
        <w:t>Purpose:</w:t>
      </w:r>
      <w:r w:rsidR="005A5F41" w:rsidRPr="007724B6">
        <w:rPr>
          <w:rFonts w:cs="Arial"/>
          <w:b/>
          <w:bCs/>
          <w:strike/>
          <w:lang w:val="en-GB"/>
        </w:rPr>
        <w:t xml:space="preserve"> </w:t>
      </w:r>
      <w:r w:rsidR="00165EA7" w:rsidRPr="007724B6">
        <w:rPr>
          <w:rFonts w:cs="Arial"/>
          <w:b/>
          <w:bCs/>
          <w:strike/>
          <w:lang w:val="en-GB"/>
        </w:rPr>
        <w:tab/>
      </w:r>
      <w:r w:rsidR="00113EC1" w:rsidRPr="007724B6">
        <w:rPr>
          <w:strike/>
          <w:lang w:val="en-GB"/>
        </w:rPr>
        <w:t>N/A</w:t>
      </w:r>
    </w:p>
    <w:p w14:paraId="0BED95DF" w14:textId="77777777" w:rsidR="00165EA7" w:rsidRPr="00165EA7" w:rsidRDefault="00165EA7" w:rsidP="00165EA7">
      <w:pPr>
        <w:spacing w:after="120" w:line="240" w:lineRule="auto"/>
        <w:ind w:left="1701" w:hanging="1701"/>
        <w:rPr>
          <w:lang w:val="en-GB"/>
        </w:rPr>
      </w:pPr>
    </w:p>
    <w:p w14:paraId="325FA959" w14:textId="41CBA65E" w:rsidR="005C6712" w:rsidRPr="00CF30EA" w:rsidRDefault="005C6712" w:rsidP="00165EA7">
      <w:pPr>
        <w:pStyle w:val="Heading2"/>
        <w:tabs>
          <w:tab w:val="clear" w:pos="540"/>
          <w:tab w:val="clear" w:pos="700"/>
          <w:tab w:val="left" w:pos="709"/>
        </w:tabs>
        <w:spacing w:before="120" w:after="200" w:line="240" w:lineRule="auto"/>
        <w:ind w:left="709" w:hanging="709"/>
        <w:rPr>
          <w:lang w:val="en-GB"/>
        </w:rPr>
      </w:pPr>
      <w:bookmarkStart w:id="103" w:name="_Toc412810747"/>
      <w:bookmarkStart w:id="104" w:name="_Toc175522381"/>
      <w:r w:rsidRPr="00CF30EA">
        <w:rPr>
          <w:lang w:val="en-GB"/>
        </w:rPr>
        <w:t>Specification metadata and maintenance</w:t>
      </w:r>
      <w:bookmarkEnd w:id="104"/>
    </w:p>
    <w:p w14:paraId="579CCD5E" w14:textId="4468B390" w:rsidR="00005A3B" w:rsidRPr="00CF30EA" w:rsidRDefault="00005A3B" w:rsidP="00165EA7">
      <w:pPr>
        <w:pStyle w:val="Heading3"/>
        <w:tabs>
          <w:tab w:val="clear" w:pos="660"/>
          <w:tab w:val="clear" w:pos="880"/>
          <w:tab w:val="left" w:pos="851"/>
        </w:tabs>
        <w:spacing w:before="120" w:after="120" w:line="240" w:lineRule="auto"/>
        <w:ind w:left="851" w:hanging="851"/>
      </w:pPr>
      <w:bookmarkStart w:id="105" w:name="_Toc175522382"/>
      <w:bookmarkEnd w:id="103"/>
      <w:r w:rsidRPr="00CF30EA">
        <w:t xml:space="preserve">Specification </w:t>
      </w:r>
      <w:r w:rsidR="00165EA7">
        <w:t>m</w:t>
      </w:r>
      <w:r w:rsidRPr="00CF30EA">
        <w:t>etadata</w:t>
      </w:r>
      <w:bookmarkEnd w:id="105"/>
    </w:p>
    <w:p w14:paraId="23569882" w14:textId="0C2B971F" w:rsidR="00C35298" w:rsidRPr="00CF30EA" w:rsidRDefault="00CC2BE1" w:rsidP="00165EA7">
      <w:pPr>
        <w:pStyle w:val="templatetext"/>
        <w:rPr>
          <w:i w:val="0"/>
          <w:color w:val="auto"/>
          <w:sz w:val="20"/>
          <w:lang w:val="en-GB"/>
        </w:rPr>
      </w:pPr>
      <w:r w:rsidRPr="00CF30EA">
        <w:rPr>
          <w:i w:val="0"/>
          <w:color w:val="auto"/>
          <w:sz w:val="20"/>
          <w:lang w:val="en-GB"/>
        </w:rPr>
        <w:t>This information uniquely identifies this Specification and provides information about its creation and</w:t>
      </w:r>
      <w:r w:rsidR="006B04BB" w:rsidRPr="00CF30EA">
        <w:rPr>
          <w:i w:val="0"/>
          <w:color w:val="auto"/>
          <w:sz w:val="20"/>
          <w:lang w:val="en-GB"/>
        </w:rPr>
        <w:t xml:space="preserve"> </w:t>
      </w:r>
      <w:r w:rsidRPr="00CF30EA">
        <w:rPr>
          <w:i w:val="0"/>
          <w:color w:val="auto"/>
          <w:sz w:val="20"/>
          <w:lang w:val="en-GB"/>
        </w:rPr>
        <w:t>maintenance.</w:t>
      </w:r>
    </w:p>
    <w:p w14:paraId="54C497D3" w14:textId="6D4093F6" w:rsidR="00CC2BE1" w:rsidRPr="00CF30EA" w:rsidRDefault="00CC2BE1" w:rsidP="00165EA7">
      <w:pPr>
        <w:tabs>
          <w:tab w:val="left" w:pos="1701"/>
        </w:tabs>
        <w:spacing w:after="120" w:line="240" w:lineRule="auto"/>
        <w:rPr>
          <w:lang w:val="en-GB"/>
        </w:rPr>
      </w:pPr>
      <w:r w:rsidRPr="00165EA7">
        <w:rPr>
          <w:b/>
          <w:sz w:val="22"/>
          <w:szCs w:val="22"/>
          <w:lang w:val="en-GB"/>
        </w:rPr>
        <w:t>Title:</w:t>
      </w:r>
      <w:r w:rsidRPr="00CF30EA">
        <w:rPr>
          <w:lang w:val="en-GB"/>
        </w:rPr>
        <w:t xml:space="preserve"> </w:t>
      </w:r>
      <w:r w:rsidR="0074556E" w:rsidRPr="00CF30EA">
        <w:rPr>
          <w:lang w:val="en-GB"/>
        </w:rPr>
        <w:tab/>
      </w:r>
      <w:r w:rsidR="00113EC1">
        <w:rPr>
          <w:lang w:val="en-GB"/>
        </w:rPr>
        <w:t>Validation Checks – Information and Structure</w:t>
      </w:r>
    </w:p>
    <w:p w14:paraId="1501621B" w14:textId="6F8A86FC" w:rsidR="00CC2BE1" w:rsidRPr="00CF30EA" w:rsidRDefault="007724B6" w:rsidP="00165EA7">
      <w:pPr>
        <w:tabs>
          <w:tab w:val="left" w:pos="1701"/>
        </w:tabs>
        <w:spacing w:after="120" w:line="240" w:lineRule="auto"/>
        <w:rPr>
          <w:lang w:val="en-GB"/>
        </w:rPr>
      </w:pPr>
      <w:r>
        <w:rPr>
          <w:b/>
          <w:sz w:val="22"/>
          <w:szCs w:val="22"/>
          <w:lang w:val="en-GB"/>
        </w:rPr>
        <w:t>V</w:t>
      </w:r>
      <w:r w:rsidR="00CC2BE1" w:rsidRPr="00165EA7">
        <w:rPr>
          <w:b/>
          <w:sz w:val="22"/>
          <w:szCs w:val="22"/>
          <w:lang w:val="en-GB"/>
        </w:rPr>
        <w:t>ersion</w:t>
      </w:r>
      <w:r w:rsidR="00121B72" w:rsidRPr="00165EA7">
        <w:rPr>
          <w:b/>
          <w:sz w:val="22"/>
          <w:szCs w:val="22"/>
          <w:lang w:val="en-GB"/>
        </w:rPr>
        <w:t>:</w:t>
      </w:r>
      <w:r w:rsidR="00121B72" w:rsidRPr="00CF30EA">
        <w:rPr>
          <w:lang w:val="en-GB"/>
        </w:rPr>
        <w:t xml:space="preserve"> </w:t>
      </w:r>
      <w:r w:rsidR="0074556E" w:rsidRPr="00CF30EA">
        <w:rPr>
          <w:lang w:val="en-GB"/>
        </w:rPr>
        <w:tab/>
      </w:r>
      <w:r>
        <w:rPr>
          <w:lang w:val="en-GB"/>
        </w:rPr>
        <w:t>0.1.0</w:t>
      </w:r>
    </w:p>
    <w:p w14:paraId="0F27C97C" w14:textId="34514414" w:rsidR="00CC2BE1" w:rsidRPr="00CF30EA" w:rsidRDefault="00CC2BE1" w:rsidP="00165EA7">
      <w:pPr>
        <w:tabs>
          <w:tab w:val="left" w:pos="1701"/>
        </w:tabs>
        <w:spacing w:after="120" w:line="240" w:lineRule="auto"/>
        <w:rPr>
          <w:lang w:val="en-GB"/>
        </w:rPr>
      </w:pPr>
      <w:r w:rsidRPr="00913A48">
        <w:rPr>
          <w:b/>
          <w:sz w:val="22"/>
          <w:szCs w:val="22"/>
          <w:lang w:val="en-GB"/>
        </w:rPr>
        <w:t>Date</w:t>
      </w:r>
      <w:r w:rsidR="001568CF" w:rsidRPr="00913A48">
        <w:rPr>
          <w:b/>
          <w:sz w:val="22"/>
          <w:szCs w:val="22"/>
          <w:lang w:val="en-GB"/>
        </w:rPr>
        <w:t>:</w:t>
      </w:r>
      <w:r w:rsidR="001568CF" w:rsidRPr="00CF30EA">
        <w:rPr>
          <w:lang w:val="en-GB"/>
        </w:rPr>
        <w:t xml:space="preserve"> </w:t>
      </w:r>
      <w:r w:rsidR="0074556E" w:rsidRPr="00CF30EA">
        <w:rPr>
          <w:lang w:val="en-GB"/>
        </w:rPr>
        <w:tab/>
      </w:r>
      <w:r w:rsidR="00DE5DF0">
        <w:rPr>
          <w:lang w:val="en-GB"/>
        </w:rPr>
        <w:t>2024-</w:t>
      </w:r>
      <w:r w:rsidR="004658C0">
        <w:rPr>
          <w:lang w:val="en-GB"/>
        </w:rPr>
        <w:t>08-23</w:t>
      </w:r>
    </w:p>
    <w:p w14:paraId="0469649B" w14:textId="648C8114" w:rsidR="00CC2BE1" w:rsidRPr="00CF30EA" w:rsidRDefault="00CC2BE1" w:rsidP="00165EA7">
      <w:pPr>
        <w:tabs>
          <w:tab w:val="left" w:pos="1701"/>
        </w:tabs>
        <w:spacing w:after="120" w:line="240" w:lineRule="auto"/>
        <w:rPr>
          <w:lang w:val="en-GB"/>
        </w:rPr>
      </w:pPr>
      <w:r w:rsidRPr="00913A48">
        <w:rPr>
          <w:b/>
          <w:sz w:val="22"/>
          <w:szCs w:val="22"/>
          <w:lang w:val="en-GB"/>
        </w:rPr>
        <w:t>Language:</w:t>
      </w:r>
      <w:r w:rsidRPr="00CF30EA">
        <w:rPr>
          <w:lang w:val="en-GB"/>
        </w:rPr>
        <w:t xml:space="preserve"> </w:t>
      </w:r>
      <w:r w:rsidR="0074556E" w:rsidRPr="00CF30EA">
        <w:rPr>
          <w:lang w:val="en-GB"/>
        </w:rPr>
        <w:tab/>
      </w:r>
      <w:r w:rsidRPr="00CF30EA">
        <w:rPr>
          <w:lang w:val="en-GB"/>
        </w:rPr>
        <w:t>English</w:t>
      </w:r>
    </w:p>
    <w:p w14:paraId="5A453785" w14:textId="7D40D353" w:rsidR="00CC2BE1" w:rsidRPr="00CF30EA" w:rsidRDefault="00CC2BE1" w:rsidP="00165EA7">
      <w:pPr>
        <w:tabs>
          <w:tab w:val="left" w:pos="1701"/>
        </w:tabs>
        <w:spacing w:after="120" w:line="240" w:lineRule="auto"/>
        <w:rPr>
          <w:lang w:val="en-GB"/>
        </w:rPr>
      </w:pPr>
      <w:r w:rsidRPr="00913A48">
        <w:rPr>
          <w:b/>
          <w:sz w:val="22"/>
          <w:szCs w:val="22"/>
          <w:lang w:val="en-GB"/>
        </w:rPr>
        <w:t>Classification:</w:t>
      </w:r>
      <w:r w:rsidRPr="00CF30EA">
        <w:rPr>
          <w:lang w:val="en-GB"/>
        </w:rPr>
        <w:t xml:space="preserve"> </w:t>
      </w:r>
      <w:r w:rsidR="0074556E" w:rsidRPr="00CF30EA">
        <w:rPr>
          <w:lang w:val="en-GB"/>
        </w:rPr>
        <w:tab/>
      </w:r>
      <w:r w:rsidRPr="00CF30EA">
        <w:rPr>
          <w:lang w:val="en-GB"/>
        </w:rPr>
        <w:t>Unclassified</w:t>
      </w:r>
    </w:p>
    <w:p w14:paraId="52D2E2A1" w14:textId="41BC4E42" w:rsidR="0074556E" w:rsidRPr="00CF30EA" w:rsidRDefault="00CC2BE1" w:rsidP="00913A48">
      <w:pPr>
        <w:tabs>
          <w:tab w:val="left" w:pos="1701"/>
        </w:tabs>
        <w:spacing w:after="0" w:line="240" w:lineRule="auto"/>
        <w:rPr>
          <w:lang w:val="en-GB"/>
        </w:rPr>
      </w:pPr>
      <w:r w:rsidRPr="00913A48">
        <w:rPr>
          <w:b/>
          <w:sz w:val="22"/>
          <w:szCs w:val="22"/>
          <w:lang w:val="en-GB"/>
        </w:rPr>
        <w:t>Contact:</w:t>
      </w:r>
      <w:r w:rsidRPr="00CF30EA">
        <w:rPr>
          <w:lang w:val="en-GB"/>
        </w:rPr>
        <w:t xml:space="preserve"> </w:t>
      </w:r>
      <w:r w:rsidR="0074556E" w:rsidRPr="00CF30EA">
        <w:rPr>
          <w:lang w:val="en-GB"/>
        </w:rPr>
        <w:tab/>
      </w:r>
      <w:r w:rsidR="00D57BBE" w:rsidRPr="00CF30EA">
        <w:rPr>
          <w:rFonts w:cs="Arial"/>
          <w:lang w:val="en-GB"/>
        </w:rPr>
        <w:t xml:space="preserve">International Hydrographic </w:t>
      </w:r>
      <w:r w:rsidR="001656F6" w:rsidRPr="00CF30EA">
        <w:rPr>
          <w:rFonts w:cs="Arial"/>
          <w:lang w:val="en-GB"/>
        </w:rPr>
        <w:t>Organization</w:t>
      </w:r>
      <w:r w:rsidR="00913A48">
        <w:rPr>
          <w:rFonts w:cs="Arial"/>
          <w:lang w:val="en-GB"/>
        </w:rPr>
        <w:t>.</w:t>
      </w:r>
    </w:p>
    <w:p w14:paraId="4E19C945" w14:textId="74FD2EF8" w:rsidR="0074556E" w:rsidRPr="00CF30EA" w:rsidRDefault="00D57BBE" w:rsidP="00913A48">
      <w:pPr>
        <w:spacing w:after="0" w:line="240" w:lineRule="auto"/>
        <w:ind w:left="1701"/>
        <w:rPr>
          <w:rFonts w:cs="Arial"/>
          <w:lang w:val="en-GB"/>
        </w:rPr>
      </w:pPr>
      <w:r w:rsidRPr="00CF30EA">
        <w:rPr>
          <w:rFonts w:cs="Arial"/>
          <w:lang w:val="en-GB"/>
        </w:rPr>
        <w:t>4 quai Antoine 1er,</w:t>
      </w:r>
    </w:p>
    <w:p w14:paraId="3648D7FD" w14:textId="556EF35E" w:rsidR="0074556E" w:rsidRPr="00CF30EA" w:rsidRDefault="0074556E" w:rsidP="00913A48">
      <w:pPr>
        <w:spacing w:after="0" w:line="240" w:lineRule="auto"/>
        <w:ind w:left="1701"/>
        <w:rPr>
          <w:rFonts w:cs="Arial"/>
          <w:lang w:val="en-GB"/>
        </w:rPr>
      </w:pPr>
      <w:r w:rsidRPr="00CF30EA">
        <w:rPr>
          <w:rFonts w:cs="Arial"/>
          <w:lang w:val="en-GB"/>
        </w:rPr>
        <w:t>B.P.</w:t>
      </w:r>
      <w:r w:rsidR="00913A48">
        <w:rPr>
          <w:rFonts w:cs="Arial"/>
          <w:lang w:val="en-GB"/>
        </w:rPr>
        <w:t xml:space="preserve">445 </w:t>
      </w:r>
      <w:r w:rsidR="00D57BBE" w:rsidRPr="00CF30EA">
        <w:rPr>
          <w:rFonts w:cs="Arial"/>
          <w:lang w:val="en-GB"/>
        </w:rPr>
        <w:t>MC 98011 MONACO CEDEX</w:t>
      </w:r>
    </w:p>
    <w:p w14:paraId="5D112588" w14:textId="7DCCD6F1" w:rsidR="0074556E" w:rsidRPr="00CF30EA" w:rsidRDefault="00D57BBE" w:rsidP="00913A48">
      <w:pPr>
        <w:spacing w:after="0" w:line="240" w:lineRule="auto"/>
        <w:ind w:left="1701"/>
        <w:rPr>
          <w:rFonts w:cs="Arial"/>
          <w:lang w:val="en-GB"/>
        </w:rPr>
      </w:pPr>
      <w:r w:rsidRPr="00CF30EA">
        <w:rPr>
          <w:rFonts w:cs="Arial"/>
          <w:lang w:val="en-GB"/>
        </w:rPr>
        <w:t>Telephone: +377 93 10 81 00</w:t>
      </w:r>
    </w:p>
    <w:p w14:paraId="560EEDAB" w14:textId="4E910C78" w:rsidR="00CC2BE1" w:rsidRDefault="00913A48" w:rsidP="00913A48">
      <w:pPr>
        <w:spacing w:after="0" w:line="240" w:lineRule="auto"/>
        <w:ind w:left="1701"/>
        <w:rPr>
          <w:rFonts w:cs="Arial"/>
          <w:lang w:val="en-GB"/>
        </w:rPr>
      </w:pPr>
      <w:r w:rsidRPr="003A655F">
        <w:rPr>
          <w:lang w:val="en-GB"/>
        </w:rPr>
        <w:t xml:space="preserve">B.P. 445 </w:t>
      </w:r>
      <w:r>
        <w:rPr>
          <w:rFonts w:cs="Arial"/>
          <w:lang w:val="en-GB"/>
        </w:rPr>
        <w:t>F</w:t>
      </w:r>
      <w:r w:rsidR="00D57BBE" w:rsidRPr="00CF30EA">
        <w:rPr>
          <w:rFonts w:cs="Arial"/>
          <w:lang w:val="en-GB"/>
        </w:rPr>
        <w:t>ax: + 377 93 10 81 40</w:t>
      </w:r>
    </w:p>
    <w:p w14:paraId="577FC04C" w14:textId="77777777" w:rsidR="00913A48" w:rsidRPr="003A655F" w:rsidRDefault="00913A48" w:rsidP="00913A48">
      <w:pPr>
        <w:spacing w:after="120" w:line="240" w:lineRule="auto"/>
        <w:ind w:left="1701"/>
        <w:rPr>
          <w:lang w:val="en-GB"/>
        </w:rPr>
      </w:pPr>
      <w:r w:rsidRPr="003A655F">
        <w:rPr>
          <w:lang w:val="en-GB"/>
        </w:rPr>
        <w:t xml:space="preserve">Email: </w:t>
      </w:r>
      <w:hyperlink r:id="rId23" w:history="1">
        <w:r w:rsidRPr="003A655F">
          <w:rPr>
            <w:rStyle w:val="Hyperlink"/>
            <w:lang w:val="en-GB"/>
          </w:rPr>
          <w:t>info@iho.int</w:t>
        </w:r>
      </w:hyperlink>
    </w:p>
    <w:p w14:paraId="15C0A0C0" w14:textId="3B55CB7C" w:rsidR="007D3DE6" w:rsidRPr="00CF30EA" w:rsidRDefault="007D3DE6" w:rsidP="00165EA7">
      <w:pPr>
        <w:tabs>
          <w:tab w:val="left" w:pos="1701"/>
        </w:tabs>
        <w:spacing w:after="120" w:line="240" w:lineRule="auto"/>
        <w:rPr>
          <w:lang w:val="en-GB"/>
        </w:rPr>
      </w:pPr>
      <w:r w:rsidRPr="00913A48">
        <w:rPr>
          <w:b/>
          <w:sz w:val="22"/>
          <w:szCs w:val="22"/>
          <w:lang w:val="en-GB"/>
        </w:rPr>
        <w:t>Role:</w:t>
      </w:r>
      <w:r w:rsidRPr="00CF30EA">
        <w:rPr>
          <w:lang w:val="en-GB"/>
        </w:rPr>
        <w:t xml:space="preserve"> </w:t>
      </w:r>
      <w:r w:rsidR="0074556E" w:rsidRPr="00CF30EA">
        <w:rPr>
          <w:lang w:val="en-GB"/>
        </w:rPr>
        <w:tab/>
      </w:r>
      <w:r w:rsidRPr="00CF30EA">
        <w:rPr>
          <w:lang w:val="en-GB"/>
        </w:rPr>
        <w:t>Owner</w:t>
      </w:r>
    </w:p>
    <w:p w14:paraId="19E3A13F" w14:textId="151A19D7" w:rsidR="00CC2BE1" w:rsidRPr="00CF30EA" w:rsidRDefault="00CC2BE1" w:rsidP="00165EA7">
      <w:pPr>
        <w:tabs>
          <w:tab w:val="left" w:pos="1701"/>
        </w:tabs>
        <w:spacing w:after="120" w:line="240" w:lineRule="auto"/>
        <w:rPr>
          <w:lang w:val="en-GB"/>
        </w:rPr>
      </w:pPr>
      <w:r w:rsidRPr="00913A48">
        <w:rPr>
          <w:b/>
          <w:sz w:val="22"/>
          <w:szCs w:val="22"/>
          <w:lang w:val="en-GB"/>
        </w:rPr>
        <w:t>URL:</w:t>
      </w:r>
      <w:r w:rsidRPr="00CF30EA">
        <w:rPr>
          <w:lang w:val="en-GB"/>
        </w:rPr>
        <w:t xml:space="preserve"> </w:t>
      </w:r>
      <w:r w:rsidR="0074556E" w:rsidRPr="00CF30EA">
        <w:rPr>
          <w:lang w:val="en-GB"/>
        </w:rPr>
        <w:tab/>
      </w:r>
      <w:hyperlink r:id="rId24" w:history="1">
        <w:r w:rsidR="00913A48" w:rsidRPr="00185FCB">
          <w:rPr>
            <w:rStyle w:val="Hyperlink"/>
            <w:lang w:val="en-GB"/>
          </w:rPr>
          <w:t>https://registry.iho.int</w:t>
        </w:r>
      </w:hyperlink>
      <w:r w:rsidR="00913A48">
        <w:rPr>
          <w:lang w:val="en-GB"/>
        </w:rPr>
        <w:t xml:space="preserve"> </w:t>
      </w:r>
    </w:p>
    <w:p w14:paraId="4CADA9E7" w14:textId="20F93027" w:rsidR="00CC2BE1" w:rsidRPr="00CF30EA" w:rsidRDefault="00CC2BE1" w:rsidP="00165EA7">
      <w:pPr>
        <w:tabs>
          <w:tab w:val="left" w:pos="1701"/>
        </w:tabs>
        <w:spacing w:after="120" w:line="240" w:lineRule="auto"/>
        <w:rPr>
          <w:lang w:val="en-GB"/>
        </w:rPr>
      </w:pPr>
      <w:r w:rsidRPr="00913A48">
        <w:rPr>
          <w:b/>
          <w:sz w:val="22"/>
          <w:szCs w:val="22"/>
          <w:lang w:val="en-GB"/>
        </w:rPr>
        <w:t>Identifier:</w:t>
      </w:r>
      <w:r w:rsidRPr="00CF30EA">
        <w:rPr>
          <w:lang w:val="en-GB"/>
        </w:rPr>
        <w:t xml:space="preserve"> </w:t>
      </w:r>
      <w:r w:rsidR="0074556E" w:rsidRPr="00CF30EA">
        <w:rPr>
          <w:lang w:val="en-GB"/>
        </w:rPr>
        <w:tab/>
      </w:r>
      <w:r w:rsidR="009B79F1" w:rsidRPr="00CF30EA">
        <w:rPr>
          <w:lang w:val="en-GB"/>
        </w:rPr>
        <w:t>S</w:t>
      </w:r>
      <w:r w:rsidR="008B2C84" w:rsidRPr="00CF30EA">
        <w:rPr>
          <w:lang w:val="en-GB"/>
        </w:rPr>
        <w:t>-</w:t>
      </w:r>
      <w:r w:rsidR="009B79F1" w:rsidRPr="00CF30EA">
        <w:rPr>
          <w:lang w:val="en-GB"/>
        </w:rPr>
        <w:t>1</w:t>
      </w:r>
      <w:r w:rsidR="00113EC1">
        <w:rPr>
          <w:lang w:val="en-GB"/>
        </w:rPr>
        <w:t>58</w:t>
      </w:r>
    </w:p>
    <w:p w14:paraId="3D5BEFB7" w14:textId="3AA0CDFD" w:rsidR="006B04BB" w:rsidRPr="00CF30EA" w:rsidRDefault="00CC2BE1" w:rsidP="00165EA7">
      <w:pPr>
        <w:spacing w:after="120" w:line="240" w:lineRule="auto"/>
        <w:ind w:left="1710" w:hanging="1710"/>
        <w:rPr>
          <w:lang w:val="en-GB"/>
        </w:rPr>
      </w:pPr>
      <w:r w:rsidRPr="00913A48">
        <w:rPr>
          <w:b/>
          <w:sz w:val="22"/>
          <w:szCs w:val="22"/>
          <w:lang w:val="en-GB"/>
        </w:rPr>
        <w:t>Maintenance:</w:t>
      </w:r>
      <w:r w:rsidR="007D2FAC" w:rsidRPr="00CF30EA">
        <w:rPr>
          <w:lang w:val="en-GB"/>
        </w:rPr>
        <w:t xml:space="preserve"> </w:t>
      </w:r>
      <w:r w:rsidR="0074556E" w:rsidRPr="00CF30EA">
        <w:rPr>
          <w:lang w:val="en-GB"/>
        </w:rPr>
        <w:tab/>
      </w:r>
      <w:r w:rsidR="00C1013B" w:rsidRPr="00CF30EA">
        <w:rPr>
          <w:lang w:val="en-GB"/>
        </w:rPr>
        <w:t>Changes to th</w:t>
      </w:r>
      <w:r w:rsidR="00953BE3" w:rsidRPr="00CF30EA">
        <w:rPr>
          <w:lang w:val="en-GB"/>
        </w:rPr>
        <w:t>is</w:t>
      </w:r>
      <w:r w:rsidR="00C1013B" w:rsidRPr="00CF30EA">
        <w:rPr>
          <w:lang w:val="en-GB"/>
        </w:rPr>
        <w:t xml:space="preserve"> Specification are coordinated by </w:t>
      </w:r>
      <w:r w:rsidR="002B303B">
        <w:rPr>
          <w:lang w:val="en-GB"/>
        </w:rPr>
        <w:t>the S-100 Working Group (S-100 WG)</w:t>
      </w:r>
      <w:r w:rsidR="00C1013B" w:rsidRPr="00CF30EA">
        <w:rPr>
          <w:lang w:val="en-GB"/>
        </w:rPr>
        <w:t xml:space="preserve"> of the IHO and made available via the IHO Publications website. Maintenance of the Product Specification must conform to IHO Technical Resolution 2/2007 </w:t>
      </w:r>
      <w:r w:rsidR="00C1013B" w:rsidRPr="00CF30EA">
        <w:rPr>
          <w:lang w:val="en-GB"/>
        </w:rPr>
        <w:lastRenderedPageBreak/>
        <w:t xml:space="preserve">(revised 2010). </w:t>
      </w:r>
      <w:r w:rsidR="007D2FAC" w:rsidRPr="00CF30EA">
        <w:rPr>
          <w:lang w:val="en-GB"/>
        </w:rPr>
        <w:t>For reporting issues which need correction</w:t>
      </w:r>
      <w:r w:rsidR="006B04BB" w:rsidRPr="00CF30EA">
        <w:rPr>
          <w:lang w:val="en-GB"/>
        </w:rPr>
        <w:t>,</w:t>
      </w:r>
      <w:r w:rsidR="0074556E" w:rsidRPr="00CF30EA">
        <w:rPr>
          <w:lang w:val="en-GB"/>
        </w:rPr>
        <w:t xml:space="preserve"> use the contact information.</w:t>
      </w:r>
    </w:p>
    <w:p w14:paraId="3D10EB15" w14:textId="24329499" w:rsidR="0074556E" w:rsidRPr="00CF30EA" w:rsidRDefault="0074556E" w:rsidP="00913A48">
      <w:pPr>
        <w:pStyle w:val="Heading3"/>
        <w:tabs>
          <w:tab w:val="clear" w:pos="660"/>
          <w:tab w:val="clear" w:pos="880"/>
          <w:tab w:val="left" w:pos="851"/>
        </w:tabs>
        <w:spacing w:before="120" w:after="120" w:line="240" w:lineRule="auto"/>
        <w:ind w:left="851" w:hanging="851"/>
      </w:pPr>
      <w:bookmarkStart w:id="106" w:name="_Toc412810749"/>
      <w:bookmarkStart w:id="107" w:name="_Toc175522383"/>
      <w:commentRangeStart w:id="108"/>
      <w:r w:rsidRPr="00CF30EA">
        <w:t>Specification maintenance</w:t>
      </w:r>
      <w:commentRangeEnd w:id="108"/>
      <w:r w:rsidR="00C131AE">
        <w:rPr>
          <w:rStyle w:val="CommentReference"/>
          <w:b w:val="0"/>
          <w:bCs w:val="0"/>
          <w:lang w:val="en-AU"/>
        </w:rPr>
        <w:commentReference w:id="108"/>
      </w:r>
      <w:bookmarkEnd w:id="107"/>
    </w:p>
    <w:p w14:paraId="74914158" w14:textId="6928A51E" w:rsidR="0074556E" w:rsidRPr="00CF30EA" w:rsidRDefault="00C916B0" w:rsidP="00913A48">
      <w:pPr>
        <w:pStyle w:val="Heading4"/>
        <w:tabs>
          <w:tab w:val="clear" w:pos="900"/>
          <w:tab w:val="clear" w:pos="1140"/>
          <w:tab w:val="clear" w:pos="1360"/>
          <w:tab w:val="left" w:pos="993"/>
        </w:tabs>
        <w:spacing w:before="120" w:after="120" w:line="240" w:lineRule="auto"/>
        <w:ind w:left="992" w:hanging="992"/>
      </w:pPr>
      <w:r w:rsidRPr="00CF30EA">
        <w:t>Introduction</w:t>
      </w:r>
    </w:p>
    <w:bookmarkEnd w:id="106"/>
    <w:p w14:paraId="1BC15EB1" w14:textId="16F957C0" w:rsidR="00EC0C05" w:rsidRDefault="00EC0C05" w:rsidP="00913A48">
      <w:pPr>
        <w:spacing w:after="120" w:line="240" w:lineRule="auto"/>
        <w:rPr>
          <w:lang w:val="en-GB"/>
        </w:rPr>
      </w:pPr>
      <w:r w:rsidRPr="00CF30EA">
        <w:rPr>
          <w:lang w:val="en-GB"/>
        </w:rPr>
        <w:t>Changes to S-1</w:t>
      </w:r>
      <w:r w:rsidR="00113EC1">
        <w:rPr>
          <w:lang w:val="en-GB"/>
        </w:rPr>
        <w:t>58</w:t>
      </w:r>
      <w:r w:rsidRPr="00CF30EA">
        <w:rPr>
          <w:lang w:val="en-GB"/>
        </w:rPr>
        <w:t xml:space="preserve"> will be released by the IHO as a </w:t>
      </w:r>
      <w:r w:rsidR="00913A48">
        <w:rPr>
          <w:lang w:val="en-GB"/>
        </w:rPr>
        <w:t>N</w:t>
      </w:r>
      <w:r w:rsidRPr="00CF30EA">
        <w:rPr>
          <w:lang w:val="en-GB"/>
        </w:rPr>
        <w:t xml:space="preserve">ew </w:t>
      </w:r>
      <w:r w:rsidR="00913A48">
        <w:rPr>
          <w:lang w:val="en-GB"/>
        </w:rPr>
        <w:t>E</w:t>
      </w:r>
      <w:r w:rsidRPr="00CF30EA">
        <w:rPr>
          <w:lang w:val="en-GB"/>
        </w:rPr>
        <w:t>dition, revision, or clarification.</w:t>
      </w:r>
    </w:p>
    <w:p w14:paraId="60966134" w14:textId="2F0CF1E6" w:rsidR="00BF4A3B" w:rsidRDefault="00C131AE" w:rsidP="00913A48">
      <w:pPr>
        <w:spacing w:after="120" w:line="240" w:lineRule="auto"/>
        <w:rPr>
          <w:lang w:val="en-GB"/>
        </w:rPr>
      </w:pPr>
      <w:r>
        <w:rPr>
          <w:lang w:val="en-GB"/>
        </w:rPr>
        <w:t xml:space="preserve">S-158 is a framework document describing the </w:t>
      </w:r>
      <w:r w:rsidR="009D629F">
        <w:rPr>
          <w:lang w:val="en-GB"/>
        </w:rPr>
        <w:t xml:space="preserve">content and basis for derived </w:t>
      </w:r>
      <w:r w:rsidR="00A45A72">
        <w:rPr>
          <w:lang w:val="en-GB"/>
        </w:rPr>
        <w:t xml:space="preserve">specifications </w:t>
      </w:r>
      <w:r w:rsidR="00B46BD0">
        <w:rPr>
          <w:lang w:val="en-GB"/>
        </w:rPr>
        <w:t>containing</w:t>
      </w:r>
      <w:r w:rsidR="00A45A72">
        <w:rPr>
          <w:lang w:val="en-GB"/>
        </w:rPr>
        <w:t xml:space="preserve"> validation checks </w:t>
      </w:r>
      <w:commentRangeStart w:id="109"/>
      <w:commentRangeStart w:id="110"/>
      <w:r w:rsidR="00A45A72">
        <w:rPr>
          <w:lang w:val="en-GB"/>
        </w:rPr>
        <w:t>for</w:t>
      </w:r>
      <w:commentRangeEnd w:id="109"/>
      <w:r w:rsidR="00ED286C">
        <w:rPr>
          <w:rStyle w:val="CommentReference"/>
        </w:rPr>
        <w:commentReference w:id="109"/>
      </w:r>
      <w:commentRangeEnd w:id="110"/>
      <w:r w:rsidR="00607752">
        <w:rPr>
          <w:rStyle w:val="CommentReference"/>
        </w:rPr>
        <w:commentReference w:id="110"/>
      </w:r>
      <w:r w:rsidR="00A45A72">
        <w:rPr>
          <w:lang w:val="en-GB"/>
        </w:rPr>
        <w:t xml:space="preserve"> </w:t>
      </w:r>
      <w:r w:rsidR="004B71B7" w:rsidRPr="004B71B7">
        <w:rPr>
          <w:lang w:val="en-GB"/>
        </w:rPr>
        <w:t xml:space="preserve">S-100 level, cross product validation and for </w:t>
      </w:r>
      <w:r w:rsidR="00A45A72">
        <w:rPr>
          <w:lang w:val="en-GB"/>
        </w:rPr>
        <w:t>individual Product Specifications</w:t>
      </w:r>
      <w:r w:rsidR="00B46BD0">
        <w:rPr>
          <w:lang w:val="en-GB"/>
        </w:rPr>
        <w:t>. T</w:t>
      </w:r>
      <w:r w:rsidR="00BF4A3B">
        <w:rPr>
          <w:lang w:val="en-GB"/>
        </w:rPr>
        <w:t xml:space="preserve">he descriptions of new editions, revisions, and clarifications in this clause reflect </w:t>
      </w:r>
      <w:r w:rsidR="00046139">
        <w:rPr>
          <w:lang w:val="en-GB"/>
        </w:rPr>
        <w:t>its special role</w:t>
      </w:r>
      <w:r w:rsidR="00BF4A3B">
        <w:rPr>
          <w:lang w:val="en-GB"/>
        </w:rPr>
        <w:t>.</w:t>
      </w:r>
    </w:p>
    <w:p w14:paraId="283F70B4" w14:textId="36681EF8" w:rsidR="00C131AE" w:rsidRPr="00CF30EA" w:rsidRDefault="00A45A72" w:rsidP="00913A48">
      <w:pPr>
        <w:spacing w:after="120" w:line="240" w:lineRule="auto"/>
        <w:rPr>
          <w:lang w:val="en-GB"/>
        </w:rPr>
      </w:pPr>
      <w:r>
        <w:rPr>
          <w:lang w:val="en-GB"/>
        </w:rPr>
        <w:t>S-158</w:t>
      </w:r>
      <w:r w:rsidR="00C131AE" w:rsidRPr="00C131AE">
        <w:rPr>
          <w:lang w:val="en-GB"/>
        </w:rPr>
        <w:t xml:space="preserve"> </w:t>
      </w:r>
      <w:r w:rsidR="00D2181D">
        <w:rPr>
          <w:lang w:val="en-GB"/>
        </w:rPr>
        <w:t>is</w:t>
      </w:r>
      <w:r w:rsidR="00C131AE" w:rsidRPr="00C131AE">
        <w:rPr>
          <w:lang w:val="en-GB"/>
        </w:rPr>
        <w:t xml:space="preserve"> not </w:t>
      </w:r>
      <w:r w:rsidR="00D2181D">
        <w:rPr>
          <w:lang w:val="en-GB"/>
        </w:rPr>
        <w:t>accompanied by</w:t>
      </w:r>
      <w:r w:rsidR="00C131AE" w:rsidRPr="00C131AE">
        <w:rPr>
          <w:lang w:val="en-GB"/>
        </w:rPr>
        <w:t xml:space="preserve"> separate artefacts </w:t>
      </w:r>
      <w:r w:rsidR="00D2181D">
        <w:rPr>
          <w:lang w:val="en-GB"/>
        </w:rPr>
        <w:t>such as</w:t>
      </w:r>
      <w:r w:rsidR="00C131AE" w:rsidRPr="00C131AE">
        <w:rPr>
          <w:lang w:val="en-GB"/>
        </w:rPr>
        <w:t xml:space="preserve"> an XML Schema, Feature or Portrayal Catalogue and therefore</w:t>
      </w:r>
      <w:r w:rsidR="009D629F">
        <w:rPr>
          <w:lang w:val="en-GB"/>
        </w:rPr>
        <w:t xml:space="preserve"> this clause</w:t>
      </w:r>
      <w:r w:rsidR="00C131AE" w:rsidRPr="00C131AE">
        <w:rPr>
          <w:lang w:val="en-GB"/>
        </w:rPr>
        <w:t xml:space="preserve"> does not address the question of changes to such derived artefacts.</w:t>
      </w:r>
    </w:p>
    <w:p w14:paraId="5287E8A0" w14:textId="2D627C0E"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New Edition</w:t>
      </w:r>
    </w:p>
    <w:p w14:paraId="7C71EBEF" w14:textId="142B461E" w:rsidR="00973152" w:rsidRPr="00CF30EA" w:rsidRDefault="00EC0C05" w:rsidP="00423EF0">
      <w:pPr>
        <w:spacing w:after="120" w:line="240" w:lineRule="auto"/>
        <w:rPr>
          <w:lang w:val="en-GB"/>
        </w:rPr>
      </w:pPr>
      <w:r w:rsidRPr="00423EF0">
        <w:rPr>
          <w:i/>
          <w:lang w:val="en-GB"/>
        </w:rPr>
        <w:t>New Editions</w:t>
      </w:r>
      <w:r w:rsidRPr="00CF30EA">
        <w:rPr>
          <w:lang w:val="en-GB"/>
        </w:rPr>
        <w:t xml:space="preserve"> of S-1</w:t>
      </w:r>
      <w:r w:rsidR="00113EC1">
        <w:rPr>
          <w:lang w:val="en-GB"/>
        </w:rPr>
        <w:t>58</w:t>
      </w:r>
      <w:r w:rsidRPr="00CF30EA">
        <w:rPr>
          <w:lang w:val="en-GB"/>
        </w:rPr>
        <w:t xml:space="preserve"> introduce significant changes. </w:t>
      </w:r>
      <w:r w:rsidRPr="00423EF0">
        <w:rPr>
          <w:i/>
          <w:lang w:val="en-GB"/>
        </w:rPr>
        <w:t>New Editions</w:t>
      </w:r>
      <w:r w:rsidRPr="00CF30EA">
        <w:rPr>
          <w:lang w:val="en-GB"/>
        </w:rPr>
        <w:t xml:space="preserve"> enable new concepts, such as the ability to support new functions or applications, or the introduction of new constructs or data types</w:t>
      </w:r>
      <w:r w:rsidR="00C131AE">
        <w:rPr>
          <w:lang w:val="en-GB"/>
        </w:rPr>
        <w:t xml:space="preserve">, or significant changes to the basic information or check structure required to be used by derived </w:t>
      </w:r>
      <w:r w:rsidR="00835384">
        <w:rPr>
          <w:lang w:val="en-GB"/>
        </w:rPr>
        <w:t>specifications</w:t>
      </w:r>
      <w:r w:rsidRPr="00CF30EA">
        <w:rPr>
          <w:lang w:val="en-GB"/>
        </w:rPr>
        <w:t xml:space="preserve">. </w:t>
      </w:r>
      <w:r w:rsidRPr="00423EF0">
        <w:rPr>
          <w:i/>
          <w:lang w:val="en-GB"/>
        </w:rPr>
        <w:t>New Editions</w:t>
      </w:r>
      <w:r w:rsidRPr="00CF30EA">
        <w:rPr>
          <w:lang w:val="en-GB"/>
        </w:rPr>
        <w:t xml:space="preserve"> are likely to have a significant impact on either existing users or future users of S-1</w:t>
      </w:r>
      <w:r w:rsidR="00113EC1">
        <w:rPr>
          <w:lang w:val="en-GB"/>
        </w:rPr>
        <w:t>58</w:t>
      </w:r>
      <w:r w:rsidR="00835384">
        <w:rPr>
          <w:lang w:val="en-GB"/>
        </w:rPr>
        <w:t xml:space="preserve"> and its derived specifications</w:t>
      </w:r>
      <w:r w:rsidRPr="00CF30EA">
        <w:rPr>
          <w:lang w:val="en-GB"/>
        </w:rPr>
        <w:t>.</w:t>
      </w:r>
      <w:r w:rsidR="00693639" w:rsidRPr="00CF30EA">
        <w:rPr>
          <w:lang w:val="en-GB"/>
        </w:rPr>
        <w:t xml:space="preserve"> All cumulative </w:t>
      </w:r>
      <w:r w:rsidR="00693639" w:rsidRPr="00CF30EA">
        <w:rPr>
          <w:i/>
          <w:lang w:val="en-GB"/>
        </w:rPr>
        <w:t>revisions</w:t>
      </w:r>
      <w:r w:rsidR="00693639" w:rsidRPr="00CF30EA">
        <w:rPr>
          <w:lang w:val="en-GB"/>
        </w:rPr>
        <w:t xml:space="preserve"> and </w:t>
      </w:r>
      <w:r w:rsidR="00693639" w:rsidRPr="00CF30EA">
        <w:rPr>
          <w:i/>
          <w:lang w:val="en-GB"/>
        </w:rPr>
        <w:t>clarifications</w:t>
      </w:r>
      <w:r w:rsidR="00693639" w:rsidRPr="00CF30EA">
        <w:rPr>
          <w:lang w:val="en-GB"/>
        </w:rPr>
        <w:t xml:space="preserve"> must be included with the release of approved New Editions.</w:t>
      </w:r>
    </w:p>
    <w:p w14:paraId="342C0F0B" w14:textId="5AE9861E" w:rsidR="00C916B0" w:rsidRPr="00CF30EA" w:rsidRDefault="00AB1767" w:rsidP="00423EF0">
      <w:pPr>
        <w:pStyle w:val="Heading4"/>
        <w:tabs>
          <w:tab w:val="clear" w:pos="900"/>
          <w:tab w:val="clear" w:pos="1140"/>
          <w:tab w:val="clear" w:pos="1360"/>
          <w:tab w:val="left" w:pos="993"/>
        </w:tabs>
        <w:spacing w:before="120" w:after="120" w:line="240" w:lineRule="auto"/>
        <w:ind w:left="992" w:hanging="992"/>
      </w:pPr>
      <w:r>
        <w:t>Revision</w:t>
      </w:r>
    </w:p>
    <w:p w14:paraId="5D170D03" w14:textId="581C4DB5" w:rsidR="00EC0C05" w:rsidRPr="00CF30EA" w:rsidRDefault="00EC0C05" w:rsidP="00423EF0">
      <w:pPr>
        <w:spacing w:after="120" w:line="240" w:lineRule="auto"/>
        <w:rPr>
          <w:lang w:val="en-GB"/>
        </w:rPr>
      </w:pPr>
      <w:r w:rsidRPr="00CF30EA">
        <w:rPr>
          <w:i/>
          <w:lang w:val="en-GB"/>
        </w:rPr>
        <w:t>Revisions</w:t>
      </w:r>
      <w:r w:rsidRPr="00CF30EA">
        <w:rPr>
          <w:lang w:val="en-GB"/>
        </w:rPr>
        <w:t xml:space="preserve"> are defined as substantive semantic changes to S-1</w:t>
      </w:r>
      <w:r w:rsidR="00113EC1">
        <w:rPr>
          <w:lang w:val="en-GB"/>
        </w:rPr>
        <w:t>58</w:t>
      </w:r>
      <w:r w:rsidRPr="00CF30EA">
        <w:rPr>
          <w:lang w:val="en-GB"/>
        </w:rPr>
        <w:t xml:space="preserve">. Typically, </w:t>
      </w:r>
      <w:r w:rsidRPr="00423EF0">
        <w:rPr>
          <w:i/>
          <w:lang w:val="en-GB"/>
        </w:rPr>
        <w:t>revision</w:t>
      </w:r>
      <w:r w:rsidRPr="00CF30EA">
        <w:rPr>
          <w:lang w:val="en-GB"/>
        </w:rPr>
        <w:t>s will change S-1</w:t>
      </w:r>
      <w:r w:rsidR="00113EC1">
        <w:rPr>
          <w:lang w:val="en-GB"/>
        </w:rPr>
        <w:t>58</w:t>
      </w:r>
      <w:r w:rsidRPr="00CF30EA">
        <w:rPr>
          <w:lang w:val="en-GB"/>
        </w:rPr>
        <w:t xml:space="preserve"> to correct factual errors</w:t>
      </w:r>
      <w:r w:rsidR="00A45A72">
        <w:rPr>
          <w:lang w:val="en-GB"/>
        </w:rPr>
        <w:t xml:space="preserve"> or</w:t>
      </w:r>
      <w:r w:rsidRPr="00CF30EA">
        <w:rPr>
          <w:lang w:val="en-GB"/>
        </w:rPr>
        <w:t xml:space="preserve"> introduce necessary changes that have become evident as a result of practical experience or changing circumstances. A </w:t>
      </w:r>
      <w:r w:rsidRPr="00CF30EA">
        <w:rPr>
          <w:i/>
          <w:lang w:val="en-GB"/>
        </w:rPr>
        <w:t>revision</w:t>
      </w:r>
      <w:r w:rsidRPr="00CF30EA">
        <w:rPr>
          <w:lang w:val="en-GB"/>
        </w:rPr>
        <w:t xml:space="preserve"> must not be classified as a clarification. </w:t>
      </w:r>
      <w:r w:rsidRPr="00CF30EA">
        <w:rPr>
          <w:i/>
          <w:lang w:val="en-GB"/>
        </w:rPr>
        <w:t>Revisions</w:t>
      </w:r>
      <w:r w:rsidRPr="00CF30EA">
        <w:rPr>
          <w:lang w:val="en-GB"/>
        </w:rPr>
        <w:t xml:space="preserve"> could have an impact on either exis</w:t>
      </w:r>
      <w:r w:rsidR="00B95D1E" w:rsidRPr="00CF30EA">
        <w:rPr>
          <w:lang w:val="en-GB"/>
        </w:rPr>
        <w:t>ting users or future users of S</w:t>
      </w:r>
      <w:r w:rsidR="00382962" w:rsidRPr="00CF30EA">
        <w:rPr>
          <w:lang w:val="en-GB"/>
        </w:rPr>
        <w:noBreakHyphen/>
      </w:r>
      <w:r w:rsidRPr="00CF30EA">
        <w:rPr>
          <w:lang w:val="en-GB"/>
        </w:rPr>
        <w:t>1</w:t>
      </w:r>
      <w:r w:rsidR="00113EC1">
        <w:rPr>
          <w:lang w:val="en-GB"/>
        </w:rPr>
        <w:t>58</w:t>
      </w:r>
      <w:r w:rsidR="00835384">
        <w:rPr>
          <w:lang w:val="en-GB"/>
        </w:rPr>
        <w:t xml:space="preserve"> or its derived specifications</w:t>
      </w:r>
      <w:r w:rsidRPr="00CF30EA">
        <w:rPr>
          <w:lang w:val="en-GB"/>
        </w:rPr>
        <w:t xml:space="preserve">. All cumulative </w:t>
      </w:r>
      <w:r w:rsidRPr="00CF30EA">
        <w:rPr>
          <w:i/>
          <w:lang w:val="en-GB"/>
        </w:rPr>
        <w:t>clarifications</w:t>
      </w:r>
      <w:r w:rsidRPr="00CF30EA">
        <w:rPr>
          <w:lang w:val="en-GB"/>
        </w:rPr>
        <w:t xml:space="preserve"> must be included with the release of approved revisions.</w:t>
      </w:r>
    </w:p>
    <w:p w14:paraId="573BEA62" w14:textId="4BAED4CC" w:rsidR="00C131AE" w:rsidRDefault="00EC0C05" w:rsidP="00423EF0">
      <w:pPr>
        <w:spacing w:after="120" w:line="240" w:lineRule="auto"/>
        <w:rPr>
          <w:lang w:val="en-GB"/>
        </w:rPr>
      </w:pPr>
      <w:r w:rsidRPr="00CF30EA">
        <w:rPr>
          <w:lang w:val="en-GB"/>
        </w:rPr>
        <w:t xml:space="preserve">Changes in a revision are minor and ensure backward compatibility </w:t>
      </w:r>
      <w:r w:rsidR="00113EC1">
        <w:rPr>
          <w:lang w:val="en-GB"/>
        </w:rPr>
        <w:t xml:space="preserve">of derived </w:t>
      </w:r>
      <w:r w:rsidR="00835384">
        <w:rPr>
          <w:lang w:val="en-GB"/>
        </w:rPr>
        <w:t>specifications</w:t>
      </w:r>
      <w:r w:rsidR="00113EC1">
        <w:rPr>
          <w:lang w:val="en-GB"/>
        </w:rPr>
        <w:t xml:space="preserve"> </w:t>
      </w:r>
      <w:r w:rsidRPr="00CF30EA">
        <w:rPr>
          <w:lang w:val="en-GB"/>
        </w:rPr>
        <w:t>with the</w:t>
      </w:r>
      <w:r w:rsidR="00C131AE">
        <w:rPr>
          <w:lang w:val="en-GB"/>
        </w:rPr>
        <w:t>ir</w:t>
      </w:r>
      <w:r w:rsidRPr="00CF30EA">
        <w:rPr>
          <w:lang w:val="en-GB"/>
        </w:rPr>
        <w:t xml:space="preserve"> previous versions within the same Edition.</w:t>
      </w:r>
      <w:r w:rsidR="00A45A72">
        <w:rPr>
          <w:lang w:val="en-GB"/>
        </w:rPr>
        <w:t xml:space="preserve"> New revisions, for example, introduce new optional structural elements or</w:t>
      </w:r>
      <w:r w:rsidR="00835384">
        <w:rPr>
          <w:lang w:val="en-GB"/>
        </w:rPr>
        <w:t xml:space="preserve"> additional</w:t>
      </w:r>
      <w:r w:rsidR="00A45A72">
        <w:rPr>
          <w:lang w:val="en-GB"/>
        </w:rPr>
        <w:t xml:space="preserve"> recommendations for derived documents.</w:t>
      </w:r>
    </w:p>
    <w:p w14:paraId="04F53B83" w14:textId="49324E79" w:rsidR="00C916B0" w:rsidRPr="00CF30EA" w:rsidRDefault="00C916B0" w:rsidP="00423EF0">
      <w:pPr>
        <w:pStyle w:val="Heading4"/>
        <w:tabs>
          <w:tab w:val="clear" w:pos="900"/>
          <w:tab w:val="clear" w:pos="1140"/>
          <w:tab w:val="clear" w:pos="1360"/>
          <w:tab w:val="left" w:pos="993"/>
        </w:tabs>
        <w:spacing w:before="120" w:after="120" w:line="240" w:lineRule="auto"/>
        <w:ind w:left="992" w:hanging="992"/>
      </w:pPr>
      <w:r w:rsidRPr="00CF30EA">
        <w:t>Clarificat</w:t>
      </w:r>
      <w:r w:rsidR="00AB1767">
        <w:t>ion</w:t>
      </w:r>
    </w:p>
    <w:p w14:paraId="10764D66" w14:textId="76A16C3E" w:rsidR="00A6513D" w:rsidRPr="00CF30EA" w:rsidRDefault="00A6513D" w:rsidP="00423EF0">
      <w:pPr>
        <w:spacing w:after="120" w:line="240" w:lineRule="auto"/>
        <w:rPr>
          <w:lang w:val="en-GB"/>
        </w:rPr>
      </w:pPr>
      <w:r w:rsidRPr="00CF30EA">
        <w:rPr>
          <w:i/>
          <w:lang w:val="en-GB"/>
        </w:rPr>
        <w:t>Clarifications</w:t>
      </w:r>
      <w:r w:rsidRPr="00CF30EA">
        <w:rPr>
          <w:lang w:val="en-GB"/>
        </w:rPr>
        <w:t xml:space="preserve"> are non-substantive changes to S-1</w:t>
      </w:r>
      <w:r w:rsidR="00835384">
        <w:rPr>
          <w:lang w:val="en-GB"/>
        </w:rPr>
        <w:t>58</w:t>
      </w:r>
      <w:r w:rsidRPr="00CF30EA">
        <w:rPr>
          <w:lang w:val="en-GB"/>
        </w:rPr>
        <w:t xml:space="preserve">. Typically, </w:t>
      </w:r>
      <w:r w:rsidRPr="00423EF0">
        <w:rPr>
          <w:i/>
          <w:lang w:val="en-GB"/>
        </w:rPr>
        <w:t>clarifications</w:t>
      </w:r>
      <w:r w:rsidRPr="00CF30EA">
        <w:rPr>
          <w:lang w:val="en-GB"/>
        </w:rPr>
        <w:t xml:space="preserve">: remove ambiguity; correct grammatical and spelling errors; amend or update cross references; </w:t>
      </w:r>
      <w:r w:rsidR="00423EF0">
        <w:rPr>
          <w:lang w:val="en-GB"/>
        </w:rPr>
        <w:t xml:space="preserve">and </w:t>
      </w:r>
      <w:r w:rsidRPr="00CF30EA">
        <w:rPr>
          <w:lang w:val="en-GB"/>
        </w:rPr>
        <w:t xml:space="preserve">insert improved graphics. A </w:t>
      </w:r>
      <w:r w:rsidRPr="00CF30EA">
        <w:rPr>
          <w:i/>
          <w:lang w:val="en-GB"/>
        </w:rPr>
        <w:t>clarification</w:t>
      </w:r>
      <w:r w:rsidRPr="00CF30EA">
        <w:rPr>
          <w:lang w:val="en-GB"/>
        </w:rPr>
        <w:t xml:space="preserve"> must not cause any substantive semantic change to S-1</w:t>
      </w:r>
      <w:r w:rsidR="00835384">
        <w:rPr>
          <w:lang w:val="en-GB"/>
        </w:rPr>
        <w:t>58 or its derived specifications</w:t>
      </w:r>
      <w:r w:rsidRPr="00CF30EA">
        <w:rPr>
          <w:lang w:val="en-GB"/>
        </w:rPr>
        <w:t>.</w:t>
      </w:r>
    </w:p>
    <w:p w14:paraId="5585B083" w14:textId="77777777" w:rsidR="00693639" w:rsidRPr="00CF30EA" w:rsidRDefault="00A6513D" w:rsidP="00423EF0">
      <w:pPr>
        <w:spacing w:after="120" w:line="240" w:lineRule="auto"/>
        <w:rPr>
          <w:lang w:val="en-GB"/>
        </w:rPr>
      </w:pPr>
      <w:r w:rsidRPr="00CF30EA">
        <w:rPr>
          <w:lang w:val="en-GB"/>
        </w:rPr>
        <w:t xml:space="preserve">Changes in a </w:t>
      </w:r>
      <w:r w:rsidRPr="00AB1767">
        <w:rPr>
          <w:i/>
          <w:lang w:val="en-GB"/>
        </w:rPr>
        <w:t>clarification</w:t>
      </w:r>
      <w:r w:rsidRPr="00CF30EA">
        <w:rPr>
          <w:lang w:val="en-GB"/>
        </w:rPr>
        <w:t xml:space="preserve"> are minor and ensure backward compatibility with the previous versions within the same </w:t>
      </w:r>
      <w:commentRangeStart w:id="111"/>
      <w:commentRangeStart w:id="112"/>
      <w:r w:rsidRPr="00CF30EA">
        <w:rPr>
          <w:lang w:val="en-GB"/>
        </w:rPr>
        <w:t>Edition</w:t>
      </w:r>
      <w:commentRangeEnd w:id="111"/>
      <w:r w:rsidR="00ED286C">
        <w:rPr>
          <w:rStyle w:val="CommentReference"/>
        </w:rPr>
        <w:commentReference w:id="111"/>
      </w:r>
      <w:commentRangeEnd w:id="112"/>
      <w:r w:rsidR="004B71B7">
        <w:rPr>
          <w:rStyle w:val="CommentReference"/>
        </w:rPr>
        <w:commentReference w:id="112"/>
      </w:r>
      <w:r w:rsidRPr="00CF30EA">
        <w:rPr>
          <w:lang w:val="en-GB"/>
        </w:rPr>
        <w:t xml:space="preserve">. </w:t>
      </w:r>
    </w:p>
    <w:p w14:paraId="4FD20258" w14:textId="55051F66" w:rsidR="00F7399D" w:rsidRPr="00CF30EA" w:rsidRDefault="00F7399D" w:rsidP="00AB1767">
      <w:pPr>
        <w:pStyle w:val="Heading4"/>
        <w:tabs>
          <w:tab w:val="clear" w:pos="900"/>
          <w:tab w:val="clear" w:pos="1140"/>
          <w:tab w:val="clear" w:pos="1360"/>
          <w:tab w:val="left" w:pos="993"/>
        </w:tabs>
        <w:spacing w:before="120" w:after="120" w:line="240" w:lineRule="auto"/>
        <w:ind w:left="992" w:hanging="992"/>
      </w:pPr>
      <w:r w:rsidRPr="00CF30EA">
        <w:t>Version numbers</w:t>
      </w:r>
    </w:p>
    <w:p w14:paraId="31200355" w14:textId="4E0473EF" w:rsidR="00973152" w:rsidRPr="00CF30EA" w:rsidRDefault="008F5A40" w:rsidP="00AB1767">
      <w:pPr>
        <w:spacing w:after="120" w:line="240" w:lineRule="auto"/>
        <w:rPr>
          <w:lang w:val="en-GB"/>
        </w:rPr>
      </w:pPr>
      <w:r w:rsidRPr="00CF30EA">
        <w:rPr>
          <w:lang w:val="en-GB"/>
        </w:rPr>
        <w:t>The associated version control numbering to identify changes (</w:t>
      </w:r>
      <w:r w:rsidRPr="00AB1767">
        <w:rPr>
          <w:lang w:val="en-GB"/>
        </w:rPr>
        <w:t>n</w:t>
      </w:r>
      <w:r w:rsidRPr="00CF30EA">
        <w:rPr>
          <w:lang w:val="en-GB"/>
        </w:rPr>
        <w:t>) to S-1</w:t>
      </w:r>
      <w:r w:rsidR="00835384">
        <w:rPr>
          <w:lang w:val="en-GB"/>
        </w:rPr>
        <w:t>58</w:t>
      </w:r>
      <w:r w:rsidRPr="00CF30EA">
        <w:rPr>
          <w:lang w:val="en-GB"/>
        </w:rPr>
        <w:t xml:space="preserve"> must be as follows:</w:t>
      </w:r>
    </w:p>
    <w:p w14:paraId="342CACBF" w14:textId="6DF9B3DA" w:rsidR="008F5A40" w:rsidRPr="00CF30EA" w:rsidRDefault="008F5A40" w:rsidP="00AB1767">
      <w:pPr>
        <w:spacing w:after="120" w:line="240" w:lineRule="auto"/>
        <w:rPr>
          <w:lang w:val="en-GB"/>
        </w:rPr>
      </w:pPr>
      <w:r w:rsidRPr="00CF30EA">
        <w:rPr>
          <w:lang w:val="en-GB"/>
        </w:rPr>
        <w:t xml:space="preserve">New Editions denoted as </w:t>
      </w:r>
      <w:r w:rsidRPr="00CF30EA">
        <w:rPr>
          <w:b/>
          <w:sz w:val="28"/>
          <w:szCs w:val="28"/>
          <w:lang w:val="en-GB"/>
        </w:rPr>
        <w:t>n</w:t>
      </w:r>
      <w:r w:rsidRPr="00CF30EA">
        <w:rPr>
          <w:lang w:val="en-GB"/>
        </w:rPr>
        <w:t>.0</w:t>
      </w:r>
      <w:r w:rsidR="00F7399D" w:rsidRPr="00CF30EA">
        <w:rPr>
          <w:lang w:val="en-GB"/>
        </w:rPr>
        <w:t>.0</w:t>
      </w:r>
    </w:p>
    <w:p w14:paraId="30EBDF33" w14:textId="18577394" w:rsidR="00973152" w:rsidRPr="00CF30EA" w:rsidRDefault="008F5A40" w:rsidP="00AB1767">
      <w:pPr>
        <w:spacing w:after="120" w:line="240" w:lineRule="auto"/>
        <w:rPr>
          <w:lang w:val="en-GB"/>
        </w:rPr>
      </w:pPr>
      <w:r w:rsidRPr="00CF30EA">
        <w:rPr>
          <w:lang w:val="en-GB"/>
        </w:rPr>
        <w:t>Revisions denoted as n.</w:t>
      </w:r>
      <w:r w:rsidRPr="00CF30EA">
        <w:rPr>
          <w:b/>
          <w:sz w:val="28"/>
          <w:szCs w:val="28"/>
          <w:lang w:val="en-GB"/>
        </w:rPr>
        <w:t>n</w:t>
      </w:r>
      <w:r w:rsidR="00F7399D" w:rsidRPr="00CF30EA">
        <w:rPr>
          <w:lang w:val="en-GB"/>
        </w:rPr>
        <w:t>.0</w:t>
      </w:r>
    </w:p>
    <w:p w14:paraId="16B11EEE" w14:textId="4C8AD9F2" w:rsidR="009D0122" w:rsidRPr="001E1971" w:rsidRDefault="008F5A40" w:rsidP="00AB1767">
      <w:pPr>
        <w:spacing w:after="120" w:line="240" w:lineRule="auto"/>
        <w:rPr>
          <w:b/>
          <w:lang w:val="en-GB"/>
        </w:rPr>
      </w:pPr>
      <w:r w:rsidRPr="00CF30EA">
        <w:rPr>
          <w:lang w:val="en-GB"/>
        </w:rPr>
        <w:t>Clarifications denoted as n.n.</w:t>
      </w:r>
      <w:r w:rsidRPr="00CF30EA">
        <w:rPr>
          <w:b/>
          <w:sz w:val="28"/>
          <w:szCs w:val="28"/>
          <w:lang w:val="en-GB"/>
        </w:rPr>
        <w:t>n</w:t>
      </w:r>
    </w:p>
    <w:p w14:paraId="0ACB05D6" w14:textId="45B449A3" w:rsidR="00861E96" w:rsidRDefault="00AF7EDC" w:rsidP="00611211">
      <w:pPr>
        <w:pStyle w:val="Heading1"/>
        <w:rPr>
          <w:lang w:val="en-GB"/>
        </w:rPr>
      </w:pPr>
      <w:bookmarkStart w:id="113" w:name="_Toc175522384"/>
      <w:r>
        <w:rPr>
          <w:lang w:val="en-GB"/>
        </w:rPr>
        <w:t xml:space="preserve">Structure of </w:t>
      </w:r>
      <w:r w:rsidR="001E1971">
        <w:rPr>
          <w:lang w:val="en-GB"/>
        </w:rPr>
        <w:t xml:space="preserve">S-158 </w:t>
      </w:r>
      <w:r w:rsidR="009C199D">
        <w:rPr>
          <w:lang w:val="en-GB"/>
        </w:rPr>
        <w:t>Publication</w:t>
      </w:r>
      <w:r>
        <w:rPr>
          <w:lang w:val="en-GB"/>
        </w:rPr>
        <w:t xml:space="preserve"> Series</w:t>
      </w:r>
      <w:bookmarkEnd w:id="113"/>
    </w:p>
    <w:p w14:paraId="4994AE91" w14:textId="76EACEDF" w:rsidR="001A7818" w:rsidRDefault="00420793" w:rsidP="00AB1767">
      <w:pPr>
        <w:tabs>
          <w:tab w:val="left" w:pos="1701"/>
        </w:tabs>
        <w:spacing w:after="120" w:line="240" w:lineRule="auto"/>
        <w:rPr>
          <w:lang w:val="en-GB"/>
        </w:rPr>
      </w:pPr>
      <w:r>
        <w:rPr>
          <w:lang w:val="en-GB"/>
        </w:rPr>
        <w:t xml:space="preserve">The S-158 series of </w:t>
      </w:r>
      <w:r w:rsidR="009C199D">
        <w:rPr>
          <w:lang w:val="en-GB"/>
        </w:rPr>
        <w:t>publications</w:t>
      </w:r>
      <w:r>
        <w:rPr>
          <w:lang w:val="en-GB"/>
        </w:rPr>
        <w:t xml:space="preserve"> </w:t>
      </w:r>
      <w:r w:rsidR="001A7818">
        <w:rPr>
          <w:lang w:val="en-GB"/>
        </w:rPr>
        <w:t>defines checks for verifying the correctness</w:t>
      </w:r>
      <w:r w:rsidR="007459B9">
        <w:rPr>
          <w:lang w:val="en-GB"/>
        </w:rPr>
        <w:t xml:space="preserve">, completeness and integrity </w:t>
      </w:r>
      <w:r w:rsidR="001A7818">
        <w:rPr>
          <w:lang w:val="en-GB"/>
        </w:rPr>
        <w:t>of S-100-based datasets and exchange sets. It consists of the following:</w:t>
      </w:r>
    </w:p>
    <w:p w14:paraId="6066E49C" w14:textId="1A201CB4" w:rsidR="00EB7019" w:rsidRPr="00EC57F1" w:rsidRDefault="001A7818" w:rsidP="00ED286C">
      <w:pPr>
        <w:pStyle w:val="ListParagraph"/>
        <w:numPr>
          <w:ilvl w:val="0"/>
          <w:numId w:val="37"/>
        </w:numPr>
        <w:tabs>
          <w:tab w:val="left" w:pos="1701"/>
        </w:tabs>
        <w:spacing w:line="240" w:lineRule="auto"/>
        <w:rPr>
          <w:lang w:val="en-GB"/>
        </w:rPr>
      </w:pPr>
      <w:r w:rsidRPr="00EC57F1">
        <w:rPr>
          <w:lang w:val="en-GB"/>
        </w:rPr>
        <w:t xml:space="preserve">A </w:t>
      </w:r>
      <w:r w:rsidR="001E1971" w:rsidRPr="00EC57F1">
        <w:rPr>
          <w:lang w:val="en-GB"/>
        </w:rPr>
        <w:t>framework</w:t>
      </w:r>
      <w:r w:rsidRPr="00EC57F1">
        <w:rPr>
          <w:lang w:val="en-GB"/>
        </w:rPr>
        <w:t xml:space="preserve"> </w:t>
      </w:r>
      <w:r w:rsidR="009C199D" w:rsidRPr="00EC57F1">
        <w:rPr>
          <w:lang w:val="en-GB"/>
        </w:rPr>
        <w:t>publication</w:t>
      </w:r>
      <w:r w:rsidRPr="00EC57F1">
        <w:rPr>
          <w:lang w:val="en-GB"/>
        </w:rPr>
        <w:t xml:space="preserve"> (S-158</w:t>
      </w:r>
      <w:r w:rsidR="000A1EEF" w:rsidRPr="00EC57F1">
        <w:rPr>
          <w:lang w:val="en-GB"/>
        </w:rPr>
        <w:t xml:space="preserve"> – this document</w:t>
      </w:r>
      <w:r w:rsidRPr="00EC57F1">
        <w:rPr>
          <w:lang w:val="en-GB"/>
        </w:rPr>
        <w:t xml:space="preserve">), which </w:t>
      </w:r>
      <w:r w:rsidR="00EB7019" w:rsidRPr="00EC57F1">
        <w:rPr>
          <w:lang w:val="en-GB"/>
        </w:rPr>
        <w:t xml:space="preserve">explains the roles of the different </w:t>
      </w:r>
      <w:r w:rsidR="009C199D" w:rsidRPr="00EC57F1">
        <w:rPr>
          <w:lang w:val="en-GB"/>
        </w:rPr>
        <w:t>publications</w:t>
      </w:r>
      <w:r w:rsidR="00EB7019" w:rsidRPr="00EC57F1">
        <w:rPr>
          <w:lang w:val="en-GB"/>
        </w:rPr>
        <w:t xml:space="preserve"> belonging to the S-158 series, </w:t>
      </w:r>
      <w:r w:rsidRPr="00EC57F1">
        <w:rPr>
          <w:lang w:val="en-GB"/>
        </w:rPr>
        <w:t>defi</w:t>
      </w:r>
      <w:r w:rsidR="001E1971" w:rsidRPr="00EC57F1">
        <w:rPr>
          <w:lang w:val="en-GB"/>
        </w:rPr>
        <w:t xml:space="preserve">nes </w:t>
      </w:r>
      <w:r w:rsidR="00EB7019" w:rsidRPr="00EC57F1">
        <w:rPr>
          <w:lang w:val="en-GB"/>
        </w:rPr>
        <w:t>a</w:t>
      </w:r>
      <w:r w:rsidR="001E1971" w:rsidRPr="00EC57F1">
        <w:rPr>
          <w:lang w:val="en-GB"/>
        </w:rPr>
        <w:t xml:space="preserve"> basic structure </w:t>
      </w:r>
      <w:r w:rsidR="00EB7019" w:rsidRPr="00EC57F1">
        <w:rPr>
          <w:lang w:val="en-GB"/>
        </w:rPr>
        <w:t>for specifying</w:t>
      </w:r>
      <w:r w:rsidR="001E1971" w:rsidRPr="00EC57F1">
        <w:rPr>
          <w:lang w:val="en-GB"/>
        </w:rPr>
        <w:t xml:space="preserve"> validation checks, </w:t>
      </w:r>
      <w:r w:rsidR="00EB7019" w:rsidRPr="00EC57F1">
        <w:rPr>
          <w:lang w:val="en-GB"/>
        </w:rPr>
        <w:t xml:space="preserve">and provides foundational material shared by </w:t>
      </w:r>
      <w:r w:rsidR="009C199D" w:rsidRPr="00EC57F1">
        <w:rPr>
          <w:lang w:val="en-GB"/>
        </w:rPr>
        <w:t>publications specifying</w:t>
      </w:r>
      <w:r w:rsidR="00EB7019" w:rsidRPr="00EC57F1">
        <w:rPr>
          <w:lang w:val="en-GB"/>
        </w:rPr>
        <w:t xml:space="preserve"> validation checks for different data products. </w:t>
      </w:r>
    </w:p>
    <w:p w14:paraId="5F432A79" w14:textId="40C41385" w:rsidR="001A7818" w:rsidRPr="00EC57F1" w:rsidRDefault="001A7818" w:rsidP="00ED286C">
      <w:pPr>
        <w:pStyle w:val="ListParagraph"/>
        <w:numPr>
          <w:ilvl w:val="0"/>
          <w:numId w:val="37"/>
        </w:numPr>
        <w:tabs>
          <w:tab w:val="left" w:pos="1701"/>
        </w:tabs>
        <w:spacing w:line="240" w:lineRule="auto"/>
        <w:rPr>
          <w:lang w:val="en-GB"/>
        </w:rPr>
      </w:pPr>
      <w:r w:rsidRPr="00EC57F1">
        <w:rPr>
          <w:lang w:val="en-GB"/>
        </w:rPr>
        <w:t xml:space="preserve">A </w:t>
      </w:r>
      <w:r w:rsidR="009C199D" w:rsidRPr="00EC57F1">
        <w:rPr>
          <w:lang w:val="en-GB"/>
        </w:rPr>
        <w:t xml:space="preserve">specification (S-158:100) containing a </w:t>
      </w:r>
      <w:r w:rsidRPr="00EC57F1">
        <w:rPr>
          <w:lang w:val="en-GB"/>
        </w:rPr>
        <w:t>set of common checks derived from the S-100 standard</w:t>
      </w:r>
      <w:r w:rsidR="009C199D" w:rsidRPr="00EC57F1">
        <w:rPr>
          <w:lang w:val="en-GB"/>
        </w:rPr>
        <w:t xml:space="preserve"> itself</w:t>
      </w:r>
      <w:r w:rsidRPr="00EC57F1">
        <w:rPr>
          <w:lang w:val="en-GB"/>
        </w:rPr>
        <w:t xml:space="preserve">, </w:t>
      </w:r>
      <w:r w:rsidR="009C199D" w:rsidRPr="00EC57F1">
        <w:rPr>
          <w:lang w:val="en-GB"/>
        </w:rPr>
        <w:t>defining a set of</w:t>
      </w:r>
      <w:r w:rsidRPr="00EC57F1">
        <w:rPr>
          <w:lang w:val="en-GB"/>
        </w:rPr>
        <w:t xml:space="preserve"> validation checks </w:t>
      </w:r>
      <w:r w:rsidR="009C199D" w:rsidRPr="00EC57F1">
        <w:rPr>
          <w:lang w:val="en-GB"/>
        </w:rPr>
        <w:t>which are</w:t>
      </w:r>
      <w:r w:rsidR="00EB7019" w:rsidRPr="00EC57F1">
        <w:rPr>
          <w:lang w:val="en-GB"/>
        </w:rPr>
        <w:t xml:space="preserve"> </w:t>
      </w:r>
      <w:commentRangeStart w:id="114"/>
      <w:commentRangeStart w:id="115"/>
      <w:r w:rsidR="00EB7019" w:rsidRPr="00EC57F1">
        <w:rPr>
          <w:lang w:val="en-GB"/>
        </w:rPr>
        <w:t xml:space="preserve">applicable to </w:t>
      </w:r>
      <w:r w:rsidR="009C199D" w:rsidRPr="00EC57F1">
        <w:rPr>
          <w:lang w:val="en-GB"/>
        </w:rPr>
        <w:t xml:space="preserve">all </w:t>
      </w:r>
      <w:r w:rsidR="00EB7019" w:rsidRPr="00EC57F1">
        <w:rPr>
          <w:lang w:val="en-GB"/>
        </w:rPr>
        <w:t xml:space="preserve">S-100 based data </w:t>
      </w:r>
      <w:r w:rsidR="00EB7019" w:rsidRPr="00EC57F1">
        <w:rPr>
          <w:lang w:val="en-GB"/>
        </w:rPr>
        <w:lastRenderedPageBreak/>
        <w:t>products</w:t>
      </w:r>
      <w:r w:rsidR="009C199D" w:rsidRPr="00EC57F1">
        <w:rPr>
          <w:lang w:val="en-GB"/>
        </w:rPr>
        <w:t xml:space="preserve"> </w:t>
      </w:r>
      <w:commentRangeEnd w:id="114"/>
      <w:r w:rsidR="00ED286C">
        <w:rPr>
          <w:rStyle w:val="CommentReference"/>
        </w:rPr>
        <w:commentReference w:id="114"/>
      </w:r>
      <w:commentRangeEnd w:id="115"/>
      <w:r w:rsidR="00607752">
        <w:rPr>
          <w:rStyle w:val="CommentReference"/>
        </w:rPr>
        <w:commentReference w:id="115"/>
      </w:r>
      <w:r w:rsidR="009C199D" w:rsidRPr="00EC57F1">
        <w:rPr>
          <w:lang w:val="en-GB"/>
        </w:rPr>
        <w:t>which conform to Product Specifications based on a particular version of the S-100 standard.</w:t>
      </w:r>
      <w:r w:rsidR="003F69BB">
        <w:rPr>
          <w:lang w:val="en-GB"/>
        </w:rPr>
        <w:t xml:space="preserve"> </w:t>
      </w:r>
      <w:ins w:id="116" w:author="Raphael Malyankar" w:date="2024-08-26T00:00:00Z" w16du:dateUtc="2024-08-26T07:00:00Z">
        <w:r w:rsidR="00C24CAE">
          <w:rPr>
            <w:lang w:val="en-GB"/>
          </w:rPr>
          <w:t>(</w:t>
        </w:r>
      </w:ins>
      <w:ins w:id="117" w:author="Raphael Malyankar" w:date="2024-08-26T00:02:00Z" w16du:dateUtc="2024-08-26T07:02:00Z">
        <w:r w:rsidR="00C24CAE" w:rsidRPr="00C24CAE">
          <w:rPr>
            <w:lang w:val="en-GB"/>
          </w:rPr>
          <w:t xml:space="preserve">Not all checks will apply to </w:t>
        </w:r>
        <w:r w:rsidR="00C24CAE">
          <w:rPr>
            <w:lang w:val="en-GB"/>
          </w:rPr>
          <w:t>every</w:t>
        </w:r>
        <w:r w:rsidR="00C24CAE" w:rsidRPr="00C24CAE">
          <w:rPr>
            <w:lang w:val="en-GB"/>
          </w:rPr>
          <w:t xml:space="preserve"> S-100 product, for example checks </w:t>
        </w:r>
        <w:r w:rsidR="00C24CAE">
          <w:rPr>
            <w:lang w:val="en-GB"/>
          </w:rPr>
          <w:t xml:space="preserve">relating to the GML data format </w:t>
        </w:r>
        <w:r w:rsidR="00C24CAE" w:rsidRPr="00C24CAE">
          <w:rPr>
            <w:lang w:val="en-GB"/>
          </w:rPr>
          <w:t xml:space="preserve">will not apply to </w:t>
        </w:r>
        <w:r w:rsidR="00C24CAE">
          <w:rPr>
            <w:lang w:val="en-GB"/>
          </w:rPr>
          <w:t xml:space="preserve">data products like </w:t>
        </w:r>
        <w:r w:rsidR="00C24CAE" w:rsidRPr="00C24CAE">
          <w:rPr>
            <w:lang w:val="en-GB"/>
          </w:rPr>
          <w:t>S-101</w:t>
        </w:r>
      </w:ins>
      <w:ins w:id="118" w:author="Raphael Malyankar" w:date="2024-08-26T00:03:00Z" w16du:dateUtc="2024-08-26T07:03:00Z">
        <w:r w:rsidR="00C24CAE">
          <w:rPr>
            <w:lang w:val="en-GB"/>
          </w:rPr>
          <w:t xml:space="preserve"> which use the ISO 8211 data format</w:t>
        </w:r>
      </w:ins>
      <w:ins w:id="119" w:author="Raphael Malyankar" w:date="2024-08-26T00:02:00Z" w16du:dateUtc="2024-08-26T07:02:00Z">
        <w:r w:rsidR="00C24CAE" w:rsidRPr="00C24CAE">
          <w:rPr>
            <w:lang w:val="en-GB"/>
          </w:rPr>
          <w:t>.</w:t>
        </w:r>
      </w:ins>
      <w:ins w:id="120" w:author="Raphael Malyankar" w:date="2024-08-26T00:00:00Z" w16du:dateUtc="2024-08-26T07:00:00Z">
        <w:r w:rsidR="00C24CAE">
          <w:rPr>
            <w:lang w:val="en-GB"/>
          </w:rPr>
          <w:t xml:space="preserve">) </w:t>
        </w:r>
      </w:ins>
      <w:r w:rsidR="003F69BB">
        <w:rPr>
          <w:lang w:val="en-GB"/>
        </w:rPr>
        <w:t>Generic checks for feature catalogues are defined in this document, except for product-specific checks deriving from constraints in individual Product Specifications</w:t>
      </w:r>
    </w:p>
    <w:p w14:paraId="3BDAB88B" w14:textId="77777777" w:rsidR="003F69BB" w:rsidRDefault="009C199D" w:rsidP="00ED286C">
      <w:pPr>
        <w:pStyle w:val="ListParagraph"/>
        <w:numPr>
          <w:ilvl w:val="0"/>
          <w:numId w:val="37"/>
        </w:numPr>
        <w:tabs>
          <w:tab w:val="left" w:pos="1701"/>
        </w:tabs>
        <w:spacing w:line="240" w:lineRule="auto"/>
        <w:rPr>
          <w:lang w:val="en-GB"/>
        </w:rPr>
      </w:pPr>
      <w:r w:rsidRPr="00EC57F1">
        <w:rPr>
          <w:lang w:val="en-GB"/>
        </w:rPr>
        <w:t>Specifications containing p</w:t>
      </w:r>
      <w:r w:rsidR="001A7818" w:rsidRPr="00EC57F1">
        <w:rPr>
          <w:lang w:val="en-GB"/>
        </w:rPr>
        <w:t>roduct-specific checks (</w:t>
      </w:r>
      <w:r w:rsidR="00EC57F1" w:rsidRPr="00EC57F1">
        <w:rPr>
          <w:lang w:val="en-GB"/>
        </w:rPr>
        <w:t xml:space="preserve">designated </w:t>
      </w:r>
      <w:r w:rsidR="001A7818" w:rsidRPr="00EC57F1">
        <w:rPr>
          <w:lang w:val="en-GB"/>
        </w:rPr>
        <w:t>S-158:1xx</w:t>
      </w:r>
      <w:r w:rsidR="007A00B6" w:rsidRPr="00EC57F1">
        <w:rPr>
          <w:lang w:val="en-GB"/>
        </w:rPr>
        <w:t>, where “1xx” denotes the data product according to the official number assigned by the IHO</w:t>
      </w:r>
      <w:r w:rsidR="001A7818" w:rsidRPr="00EC57F1">
        <w:rPr>
          <w:lang w:val="en-GB"/>
        </w:rPr>
        <w:t>). Each S-158:1xx specification defines validation checks for verifying conformance to constraints defined in individual Product Specifications.</w:t>
      </w:r>
      <w:r w:rsidRPr="00EC57F1">
        <w:rPr>
          <w:lang w:val="en-GB"/>
        </w:rPr>
        <w:t xml:space="preserve"> For example, S-158:101 specifies validation checks for the S-101 (ENC) Product Specification.</w:t>
      </w:r>
    </w:p>
    <w:p w14:paraId="48DBD7EE" w14:textId="0804D136" w:rsidR="00420793" w:rsidRDefault="00000E9B" w:rsidP="003F69BB">
      <w:pPr>
        <w:pStyle w:val="ListParagraph"/>
        <w:tabs>
          <w:tab w:val="left" w:pos="1701"/>
        </w:tabs>
        <w:spacing w:line="240" w:lineRule="auto"/>
        <w:rPr>
          <w:lang w:val="en-GB"/>
        </w:rPr>
      </w:pPr>
      <w:r w:rsidRPr="00000E9B">
        <w:rPr>
          <w:lang w:val="en-GB"/>
        </w:rPr>
        <w:t xml:space="preserve">The </w:t>
      </w:r>
      <w:r>
        <w:rPr>
          <w:lang w:val="en-GB"/>
        </w:rPr>
        <w:t>product-specific</w:t>
      </w:r>
      <w:r w:rsidRPr="00000E9B">
        <w:rPr>
          <w:lang w:val="en-GB"/>
        </w:rPr>
        <w:t xml:space="preserve"> validation check</w:t>
      </w:r>
      <w:r>
        <w:rPr>
          <w:lang w:val="en-GB"/>
        </w:rPr>
        <w:t xml:space="preserve"> specifications </w:t>
      </w:r>
      <w:r w:rsidRPr="00000E9B">
        <w:rPr>
          <w:lang w:val="en-GB"/>
        </w:rPr>
        <w:t xml:space="preserve">only contain checks that </w:t>
      </w:r>
      <w:r>
        <w:rPr>
          <w:lang w:val="en-GB"/>
        </w:rPr>
        <w:t>are not mandated by</w:t>
      </w:r>
      <w:r w:rsidRPr="00000E9B">
        <w:rPr>
          <w:lang w:val="en-GB"/>
        </w:rPr>
        <w:t xml:space="preserve"> S-100</w:t>
      </w:r>
      <w:r>
        <w:rPr>
          <w:lang w:val="en-GB"/>
        </w:rPr>
        <w:t>, for example, checks that</w:t>
      </w:r>
      <w:r w:rsidRPr="00000E9B">
        <w:rPr>
          <w:lang w:val="en-GB"/>
        </w:rPr>
        <w:t xml:space="preserve"> constrain </w:t>
      </w:r>
      <w:r w:rsidR="003F69BB">
        <w:rPr>
          <w:lang w:val="en-GB"/>
        </w:rPr>
        <w:t xml:space="preserve">application schemas and feature catalogues in ways not specified in S-100. </w:t>
      </w:r>
    </w:p>
    <w:p w14:paraId="592A6B2C" w14:textId="67FA577C" w:rsidR="00000E9B" w:rsidRPr="00EC57F1" w:rsidRDefault="00000E9B" w:rsidP="00ED286C">
      <w:pPr>
        <w:pStyle w:val="ListParagraph"/>
        <w:numPr>
          <w:ilvl w:val="0"/>
          <w:numId w:val="37"/>
        </w:numPr>
        <w:tabs>
          <w:tab w:val="left" w:pos="1701"/>
        </w:tabs>
        <w:spacing w:line="240" w:lineRule="auto"/>
        <w:rPr>
          <w:lang w:val="en-GB"/>
        </w:rPr>
      </w:pPr>
      <w:r>
        <w:rPr>
          <w:lang w:val="en-GB"/>
        </w:rPr>
        <w:t>Interoperability and cross-product validation checks (S-158:98). These checks are derived from considerations for interoperability of different S-100 data products as described in S-98.</w:t>
      </w:r>
    </w:p>
    <w:p w14:paraId="11BFB623" w14:textId="52D8CCE9" w:rsidR="007A00B6" w:rsidRDefault="009C199D" w:rsidP="00AB1767">
      <w:pPr>
        <w:tabs>
          <w:tab w:val="left" w:pos="1701"/>
        </w:tabs>
        <w:spacing w:after="120" w:line="240" w:lineRule="auto"/>
        <w:rPr>
          <w:lang w:val="en-GB"/>
        </w:rPr>
      </w:pPr>
      <w:r>
        <w:rPr>
          <w:lang w:val="en-GB"/>
        </w:rPr>
        <w:t xml:space="preserve">Each of the above specifications is a separate publication maintained by </w:t>
      </w:r>
      <w:r w:rsidR="00EC57F1">
        <w:rPr>
          <w:lang w:val="en-GB"/>
        </w:rPr>
        <w:t>the</w:t>
      </w:r>
      <w:r>
        <w:rPr>
          <w:lang w:val="en-GB"/>
        </w:rPr>
        <w:t xml:space="preserve"> appropriate responsible group</w:t>
      </w:r>
      <w:r w:rsidR="007A00B6">
        <w:rPr>
          <w:lang w:val="en-GB"/>
        </w:rPr>
        <w:t xml:space="preserve">. The S100WG maintains S-158 and S-158:100. Specifications for different S-1xx products are maintained by the </w:t>
      </w:r>
      <w:r w:rsidR="00EC57F1">
        <w:rPr>
          <w:lang w:val="en-GB"/>
        </w:rPr>
        <w:t xml:space="preserve">‘owner </w:t>
      </w:r>
      <w:r w:rsidR="007A00B6">
        <w:rPr>
          <w:lang w:val="en-GB"/>
        </w:rPr>
        <w:t>groups</w:t>
      </w:r>
      <w:r w:rsidR="00EC57F1">
        <w:rPr>
          <w:lang w:val="en-GB"/>
        </w:rPr>
        <w:t>’</w:t>
      </w:r>
      <w:r w:rsidR="007A00B6">
        <w:rPr>
          <w:lang w:val="en-GB"/>
        </w:rPr>
        <w:t xml:space="preserve"> responsible for the corresponding Product Specification.</w:t>
      </w:r>
    </w:p>
    <w:p w14:paraId="212EA14A" w14:textId="622FA5AE" w:rsidR="007A00B6" w:rsidRDefault="00EC57F1" w:rsidP="00AB1767">
      <w:pPr>
        <w:tabs>
          <w:tab w:val="left" w:pos="1701"/>
        </w:tabs>
        <w:spacing w:after="120" w:line="240" w:lineRule="auto"/>
        <w:rPr>
          <w:lang w:val="en-GB"/>
        </w:rPr>
      </w:pPr>
      <w:r>
        <w:rPr>
          <w:lang w:val="en-GB"/>
        </w:rPr>
        <w:t>S-158 and the S-158:1xx publications are published separately by the IHO. Each publication has its own maintenance and update regime.</w:t>
      </w:r>
    </w:p>
    <w:p w14:paraId="7AF51473" w14:textId="09F5C8EC" w:rsidR="003F69BB" w:rsidRDefault="00EC57F1" w:rsidP="00AB1767">
      <w:pPr>
        <w:tabs>
          <w:tab w:val="left" w:pos="1701"/>
        </w:tabs>
        <w:spacing w:after="120" w:line="240" w:lineRule="auto"/>
        <w:rPr>
          <w:ins w:id="121" w:author="Raphael Malyankar" w:date="2024-08-23T17:46:00Z" w16du:dateUtc="2024-08-24T00:46:00Z"/>
          <w:lang w:val="en-GB"/>
        </w:rPr>
      </w:pPr>
      <w:r>
        <w:rPr>
          <w:lang w:val="en-GB"/>
        </w:rPr>
        <w:t xml:space="preserve">S-158:1xx publications must be versioned so that the first two numbers agree with the parent S-158 </w:t>
      </w:r>
      <w:r w:rsidR="00637D65">
        <w:rPr>
          <w:lang w:val="en-GB"/>
        </w:rPr>
        <w:t>publication on which they are based. For example, any S-</w:t>
      </w:r>
      <w:r w:rsidR="004658C0">
        <w:rPr>
          <w:lang w:val="en-GB"/>
        </w:rPr>
        <w:t>158</w:t>
      </w:r>
      <w:r w:rsidR="00637D65">
        <w:rPr>
          <w:lang w:val="en-GB"/>
        </w:rPr>
        <w:t>:1xx Edition 2.1.x publication will be based on S-158 Edition 2.1.y.</w:t>
      </w:r>
      <w:r w:rsidR="003F69BB" w:rsidRPr="003F69BB">
        <w:rPr>
          <w:highlight w:val="yellow"/>
          <w:lang w:val="en-GB"/>
        </w:rPr>
        <w:t xml:space="preserve"> </w:t>
      </w:r>
      <w:r w:rsidR="003F69BB" w:rsidRPr="00637D65">
        <w:rPr>
          <w:highlight w:val="yellow"/>
          <w:lang w:val="en-GB"/>
        </w:rPr>
        <w:t>[Need to discuss at S-100 WG]</w:t>
      </w:r>
    </w:p>
    <w:p w14:paraId="7858959C" w14:textId="60928C53" w:rsidR="004658C0" w:rsidRDefault="004658C0" w:rsidP="00AB1767">
      <w:pPr>
        <w:tabs>
          <w:tab w:val="left" w:pos="1701"/>
        </w:tabs>
        <w:spacing w:after="120" w:line="240" w:lineRule="auto"/>
        <w:rPr>
          <w:lang w:val="en-GB"/>
        </w:rPr>
      </w:pPr>
      <w:ins w:id="122" w:author="Raphael Malyankar" w:date="2024-08-23T17:46:00Z" w16du:dateUtc="2024-08-24T00:46:00Z">
        <w:r w:rsidRPr="004658C0">
          <w:rPr>
            <w:lang w:val="en-GB"/>
          </w:rPr>
          <w:t>The title of each S-158:1xx publication must be of the form: “S-158:1xx (Name of Product as in PS title) Validation Checks”. It is not necessary that “(Name of Product)” replicate  the entire title of the Product Specification – the name of the product suffices</w:t>
        </w:r>
        <w:r>
          <w:rPr>
            <w:lang w:val="en-GB"/>
          </w:rPr>
          <w:t>.</w:t>
        </w:r>
      </w:ins>
    </w:p>
    <w:p w14:paraId="63455E40" w14:textId="120C9F8A" w:rsidR="00861E96" w:rsidRDefault="003F69BB" w:rsidP="00AB1767">
      <w:pPr>
        <w:tabs>
          <w:tab w:val="left" w:pos="1701"/>
        </w:tabs>
        <w:spacing w:after="120" w:line="240" w:lineRule="auto"/>
        <w:rPr>
          <w:ins w:id="123" w:author="Raphael Malyankar" w:date="2024-08-25T19:41:00Z" w16du:dateUtc="2024-08-26T02:41:00Z"/>
          <w:lang w:val="en-GB"/>
        </w:rPr>
      </w:pPr>
      <w:r w:rsidRPr="003F69BB">
        <w:rPr>
          <w:lang w:val="en-GB"/>
        </w:rPr>
        <w:t xml:space="preserve">The cover page of each validation check publication </w:t>
      </w:r>
      <w:r>
        <w:rPr>
          <w:lang w:val="en-GB"/>
        </w:rPr>
        <w:t>corresponding to a Product Specification must</w:t>
      </w:r>
      <w:r w:rsidRPr="003F69BB">
        <w:rPr>
          <w:lang w:val="en-GB"/>
        </w:rPr>
        <w:t xml:space="preserve"> contain the statement “Aligned to S-1xx Edition x.x.x”</w:t>
      </w:r>
      <w:r>
        <w:rPr>
          <w:lang w:val="en-GB"/>
        </w:rPr>
        <w:t>.</w:t>
      </w:r>
    </w:p>
    <w:p w14:paraId="35EA4ED6" w14:textId="4842443A" w:rsidR="007A3D68" w:rsidRDefault="007A3D68" w:rsidP="007A3D68">
      <w:pPr>
        <w:tabs>
          <w:tab w:val="left" w:pos="1701"/>
        </w:tabs>
        <w:spacing w:after="120" w:line="240" w:lineRule="auto"/>
        <w:rPr>
          <w:ins w:id="124" w:author="Raphael Malyankar" w:date="2024-08-25T19:49:00Z" w16du:dateUtc="2024-08-26T02:49:00Z"/>
          <w:lang w:val="en-GB"/>
        </w:rPr>
      </w:pPr>
      <w:commentRangeStart w:id="125"/>
      <w:ins w:id="126" w:author="Raphael Malyankar" w:date="2024-08-25T19:49:00Z" w16du:dateUtc="2024-08-26T02:49:00Z">
        <w:r w:rsidRPr="001367CE">
          <w:rPr>
            <w:lang w:val="en-GB"/>
          </w:rPr>
          <w:t xml:space="preserve">The S-158:1xx publications must </w:t>
        </w:r>
        <w:r>
          <w:rPr>
            <w:lang w:val="en-GB"/>
          </w:rPr>
          <w:t>use</w:t>
        </w:r>
        <w:r w:rsidRPr="001367CE">
          <w:rPr>
            <w:lang w:val="en-GB"/>
          </w:rPr>
          <w:t xml:space="preserve"> the criteria for new editions, revisions, and clarifications</w:t>
        </w:r>
        <w:r>
          <w:rPr>
            <w:lang w:val="en-GB"/>
          </w:rPr>
          <w:t xml:space="preserve"> described </w:t>
        </w:r>
      </w:ins>
      <w:ins w:id="127" w:author="Raphael Malyankar" w:date="2024-08-25T19:53:00Z" w16du:dateUtc="2024-08-26T02:53:00Z">
        <w:r>
          <w:rPr>
            <w:lang w:val="en-GB"/>
          </w:rPr>
          <w:t>according to</w:t>
        </w:r>
      </w:ins>
      <w:ins w:id="128" w:author="Raphael Malyankar" w:date="2024-08-25T19:49:00Z" w16du:dateUtc="2024-08-26T02:49:00Z">
        <w:r>
          <w:rPr>
            <w:lang w:val="en-GB"/>
          </w:rPr>
          <w:t xml:space="preserve"> the template below</w:t>
        </w:r>
      </w:ins>
      <w:ins w:id="129" w:author="Raphael Malyankar" w:date="2024-08-25T19:53:00Z" w16du:dateUtc="2024-08-26T02:53:00Z">
        <w:r>
          <w:rPr>
            <w:lang w:val="en-GB"/>
          </w:rPr>
          <w:t xml:space="preserve">. Additional product-specific details may be added where appropriate but the basic </w:t>
        </w:r>
      </w:ins>
      <w:ins w:id="130" w:author="Raphael Malyankar" w:date="2024-08-25T19:54:00Z" w16du:dateUtc="2024-08-26T02:54:00Z">
        <w:r>
          <w:rPr>
            <w:lang w:val="en-GB"/>
          </w:rPr>
          <w:t>principles for classifying releases as new editions, revisions, and clarifications must be followed.</w:t>
        </w:r>
      </w:ins>
      <w:commentRangeEnd w:id="125"/>
      <w:ins w:id="131" w:author="Raphael Malyankar" w:date="2024-08-25T19:55:00Z" w16du:dateUtc="2024-08-26T02:55:00Z">
        <w:r>
          <w:rPr>
            <w:rStyle w:val="CommentReference"/>
          </w:rPr>
          <w:commentReference w:id="125"/>
        </w:r>
      </w:ins>
    </w:p>
    <w:p w14:paraId="4D0E0055" w14:textId="2EA19EE4" w:rsidR="001367CE" w:rsidRPr="00F3360F" w:rsidRDefault="007A3D68" w:rsidP="00F3360F">
      <w:pPr>
        <w:tabs>
          <w:tab w:val="left" w:pos="1701"/>
        </w:tabs>
        <w:spacing w:after="120" w:line="240" w:lineRule="auto"/>
        <w:ind w:left="720" w:right="746"/>
        <w:rPr>
          <w:ins w:id="132" w:author="Raphael Malyankar" w:date="2024-08-25T19:46:00Z" w16du:dateUtc="2024-08-26T02:46:00Z"/>
          <w:b/>
          <w:bCs/>
          <w:lang w:val="en-GB"/>
        </w:rPr>
      </w:pPr>
      <w:ins w:id="133" w:author="Raphael Malyankar" w:date="2024-08-25T19:49:00Z" w16du:dateUtc="2024-08-26T02:49:00Z">
        <w:r w:rsidRPr="00F3360F">
          <w:rPr>
            <w:b/>
            <w:bCs/>
            <w:lang w:val="en-GB"/>
          </w:rPr>
          <w:t xml:space="preserve">X.Y.Z </w:t>
        </w:r>
      </w:ins>
      <w:ins w:id="134" w:author="Raphael Malyankar" w:date="2024-08-25T19:46:00Z" w16du:dateUtc="2024-08-26T02:46:00Z">
        <w:r w:rsidR="001367CE" w:rsidRPr="00F3360F">
          <w:rPr>
            <w:b/>
            <w:bCs/>
            <w:lang w:val="en-GB"/>
          </w:rPr>
          <w:t>Specific</w:t>
        </w:r>
      </w:ins>
      <w:ins w:id="135" w:author="Raphael Malyankar" w:date="2024-08-25T19:48:00Z" w16du:dateUtc="2024-08-26T02:48:00Z">
        <w:r w:rsidRPr="00F3360F">
          <w:rPr>
            <w:b/>
            <w:bCs/>
            <w:lang w:val="en-GB"/>
          </w:rPr>
          <w:t>ati</w:t>
        </w:r>
      </w:ins>
      <w:ins w:id="136" w:author="Raphael Malyankar" w:date="2024-08-25T19:46:00Z" w16du:dateUtc="2024-08-26T02:46:00Z">
        <w:r w:rsidR="001367CE" w:rsidRPr="00F3360F">
          <w:rPr>
            <w:b/>
            <w:bCs/>
            <w:lang w:val="en-GB"/>
          </w:rPr>
          <w:t>on maintenance</w:t>
        </w:r>
      </w:ins>
    </w:p>
    <w:p w14:paraId="2B31A7B0" w14:textId="78A5C8B4" w:rsidR="001367CE" w:rsidRPr="00F3360F" w:rsidRDefault="007A3D68" w:rsidP="00F3360F">
      <w:pPr>
        <w:tabs>
          <w:tab w:val="left" w:pos="1701"/>
        </w:tabs>
        <w:spacing w:after="120" w:line="240" w:lineRule="auto"/>
        <w:ind w:left="720" w:right="746"/>
        <w:rPr>
          <w:ins w:id="137" w:author="Raphael Malyankar" w:date="2024-08-25T19:46:00Z" w16du:dateUtc="2024-08-26T02:46:00Z"/>
          <w:b/>
          <w:bCs/>
          <w:lang w:val="en-GB"/>
        </w:rPr>
      </w:pPr>
      <w:ins w:id="138" w:author="Raphael Malyankar" w:date="2024-08-25T19:50:00Z" w16du:dateUtc="2024-08-26T02:50:00Z">
        <w:r w:rsidRPr="00F3360F">
          <w:rPr>
            <w:b/>
            <w:bCs/>
            <w:lang w:val="en-GB"/>
          </w:rPr>
          <w:t xml:space="preserve">X.Y.Z.1 </w:t>
        </w:r>
      </w:ins>
      <w:ins w:id="139" w:author="Raphael Malyankar" w:date="2024-08-25T19:48:00Z" w16du:dateUtc="2024-08-26T02:48:00Z">
        <w:r w:rsidRPr="00F3360F">
          <w:rPr>
            <w:b/>
            <w:bCs/>
            <w:lang w:val="en-GB"/>
          </w:rPr>
          <w:t>Introduction</w:t>
        </w:r>
      </w:ins>
    </w:p>
    <w:p w14:paraId="0DC7DE43" w14:textId="37009F65" w:rsidR="001367CE" w:rsidRPr="001367CE" w:rsidRDefault="001367CE" w:rsidP="00F3360F">
      <w:pPr>
        <w:tabs>
          <w:tab w:val="left" w:pos="1701"/>
        </w:tabs>
        <w:spacing w:after="120" w:line="240" w:lineRule="auto"/>
        <w:ind w:left="720" w:right="746"/>
        <w:rPr>
          <w:ins w:id="140" w:author="Raphael Malyankar" w:date="2024-08-25T19:43:00Z" w16du:dateUtc="2024-08-26T02:43:00Z"/>
          <w:lang w:val="en-GB"/>
        </w:rPr>
      </w:pPr>
      <w:ins w:id="141" w:author="Raphael Malyankar" w:date="2024-08-25T19:43:00Z" w16du:dateUtc="2024-08-26T02:43:00Z">
        <w:r w:rsidRPr="001367CE">
          <w:rPr>
            <w:lang w:val="en-GB"/>
          </w:rPr>
          <w:t>Changes to S-158:1</w:t>
        </w:r>
        <w:r>
          <w:rPr>
            <w:lang w:val="en-GB"/>
          </w:rPr>
          <w:t>xx</w:t>
        </w:r>
        <w:r w:rsidRPr="001367CE">
          <w:rPr>
            <w:lang w:val="en-GB"/>
          </w:rPr>
          <w:t xml:space="preserve"> will be released by the IHO as a New Edition, revision, or clarification.</w:t>
        </w:r>
      </w:ins>
    </w:p>
    <w:p w14:paraId="47A6707B" w14:textId="77777777" w:rsidR="001367CE" w:rsidRPr="001367CE" w:rsidRDefault="001367CE" w:rsidP="00F3360F">
      <w:pPr>
        <w:tabs>
          <w:tab w:val="left" w:pos="1701"/>
        </w:tabs>
        <w:spacing w:after="120" w:line="240" w:lineRule="auto"/>
        <w:ind w:left="720" w:right="746"/>
        <w:rPr>
          <w:ins w:id="142" w:author="Raphael Malyankar" w:date="2024-08-25T19:43:00Z" w16du:dateUtc="2024-08-26T02:43:00Z"/>
          <w:lang w:val="en-GB"/>
        </w:rPr>
      </w:pPr>
      <w:ins w:id="143" w:author="Raphael Malyankar" w:date="2024-08-25T19:43:00Z" w16du:dateUtc="2024-08-26T02:43:00Z">
        <w:r w:rsidRPr="001367CE">
          <w:rPr>
            <w:lang w:val="en-GB"/>
          </w:rPr>
          <w:t>The list of checks, which accompanies this document is considered part of this Specification and changes to it are considered changes to this Specification.</w:t>
        </w:r>
      </w:ins>
    </w:p>
    <w:p w14:paraId="0538E672" w14:textId="77777777" w:rsidR="001367CE" w:rsidRDefault="001367CE" w:rsidP="00F3360F">
      <w:pPr>
        <w:tabs>
          <w:tab w:val="left" w:pos="1701"/>
        </w:tabs>
        <w:spacing w:after="120" w:line="240" w:lineRule="auto"/>
        <w:ind w:left="720" w:right="746"/>
        <w:rPr>
          <w:ins w:id="144" w:author="Raphael Malyankar" w:date="2024-08-25T19:44:00Z" w16du:dateUtc="2024-08-26T02:44:00Z"/>
          <w:lang w:val="en-GB"/>
        </w:rPr>
      </w:pPr>
      <w:ins w:id="145" w:author="Raphael Malyankar" w:date="2024-08-25T19:43:00Z" w16du:dateUtc="2024-08-26T02:43:00Z">
        <w:r w:rsidRPr="001367CE">
          <w:rPr>
            <w:lang w:val="en-GB"/>
          </w:rPr>
          <w:t>S-158:1</w:t>
        </w:r>
        <w:r>
          <w:rPr>
            <w:lang w:val="en-GB"/>
          </w:rPr>
          <w:t>xx</w:t>
        </w:r>
        <w:r w:rsidRPr="001367CE">
          <w:rPr>
            <w:lang w:val="en-GB"/>
          </w:rPr>
          <w:t xml:space="preserve"> is not accompanied by separate artefacts such as an XML Schema, Feature or Portrayal Catalogue and therefore this clause does not address the question of changes to such derived artefacts.</w:t>
        </w:r>
      </w:ins>
    </w:p>
    <w:p w14:paraId="6283251C" w14:textId="77777777" w:rsidR="001367CE" w:rsidRDefault="001367CE" w:rsidP="00F3360F">
      <w:pPr>
        <w:tabs>
          <w:tab w:val="left" w:pos="1701"/>
        </w:tabs>
        <w:spacing w:after="120" w:line="240" w:lineRule="auto"/>
        <w:ind w:left="720" w:right="746"/>
        <w:rPr>
          <w:ins w:id="146" w:author="Raphael Malyankar" w:date="2024-08-25T19:44:00Z" w16du:dateUtc="2024-08-26T02:44:00Z"/>
          <w:lang w:val="en-GB"/>
        </w:rPr>
      </w:pPr>
      <w:ins w:id="147" w:author="Raphael Malyankar" w:date="2024-08-25T19:43:00Z" w16du:dateUtc="2024-08-26T02:43:00Z">
        <w:r>
          <w:rPr>
            <w:lang w:val="en-GB"/>
          </w:rPr>
          <w:t>[OR]</w:t>
        </w:r>
      </w:ins>
    </w:p>
    <w:p w14:paraId="307FAC1B" w14:textId="77777777" w:rsidR="00F3360F" w:rsidRDefault="001367CE" w:rsidP="00F3360F">
      <w:pPr>
        <w:tabs>
          <w:tab w:val="left" w:pos="1701"/>
        </w:tabs>
        <w:spacing w:after="120" w:line="240" w:lineRule="auto"/>
        <w:ind w:left="720" w:right="746"/>
        <w:rPr>
          <w:ins w:id="148" w:author="Raphael Malyankar" w:date="2024-08-25T20:03:00Z" w16du:dateUtc="2024-08-26T03:03:00Z"/>
          <w:lang w:val="en-GB"/>
        </w:rPr>
      </w:pPr>
      <w:ins w:id="149" w:author="Raphael Malyankar" w:date="2024-08-25T19:43:00Z" w16du:dateUtc="2024-08-26T02:43:00Z">
        <w:r>
          <w:rPr>
            <w:lang w:val="en-GB"/>
          </w:rPr>
          <w:t xml:space="preserve">S-158:1xx </w:t>
        </w:r>
      </w:ins>
      <w:ins w:id="150" w:author="Raphael Malyankar" w:date="2024-08-25T19:51:00Z" w16du:dateUtc="2024-08-26T02:51:00Z">
        <w:r w:rsidR="007A3D68">
          <w:rPr>
            <w:lang w:val="en-GB"/>
          </w:rPr>
          <w:t xml:space="preserve">includes </w:t>
        </w:r>
      </w:ins>
      <w:ins w:id="151" w:author="Raphael Malyankar" w:date="2024-08-25T19:43:00Z" w16du:dateUtc="2024-08-26T02:43:00Z">
        <w:r>
          <w:rPr>
            <w:lang w:val="en-GB"/>
          </w:rPr>
          <w:t xml:space="preserve">the following </w:t>
        </w:r>
      </w:ins>
      <w:ins w:id="152" w:author="Raphael Malyankar" w:date="2024-08-25T19:44:00Z" w16du:dateUtc="2024-08-26T02:44:00Z">
        <w:r>
          <w:rPr>
            <w:lang w:val="en-GB"/>
          </w:rPr>
          <w:t xml:space="preserve">separate </w:t>
        </w:r>
      </w:ins>
      <w:ins w:id="153" w:author="Raphael Malyankar" w:date="2024-08-25T19:51:00Z" w16du:dateUtc="2024-08-26T02:51:00Z">
        <w:r w:rsidR="007A3D68">
          <w:rPr>
            <w:lang w:val="en-GB"/>
          </w:rPr>
          <w:t>artifacts</w:t>
        </w:r>
      </w:ins>
      <w:ins w:id="154" w:author="Raphael Malyankar" w:date="2024-08-25T19:44:00Z" w16du:dateUtc="2024-08-26T02:44:00Z">
        <w:r>
          <w:rPr>
            <w:lang w:val="en-GB"/>
          </w:rPr>
          <w:t>, which form an integrated part of the Specification.</w:t>
        </w:r>
      </w:ins>
    </w:p>
    <w:p w14:paraId="4B814CF9" w14:textId="344B91B7" w:rsidR="00F3360F" w:rsidRPr="00F3360F" w:rsidRDefault="001367CE" w:rsidP="00F3360F">
      <w:pPr>
        <w:pStyle w:val="ListParagraph"/>
        <w:numPr>
          <w:ilvl w:val="0"/>
          <w:numId w:val="49"/>
        </w:numPr>
        <w:tabs>
          <w:tab w:val="left" w:pos="1701"/>
        </w:tabs>
        <w:spacing w:line="240" w:lineRule="auto"/>
        <w:ind w:right="746"/>
        <w:rPr>
          <w:ins w:id="155" w:author="Raphael Malyankar" w:date="2024-08-25T20:03:00Z" w16du:dateUtc="2024-08-26T03:03:00Z"/>
          <w:lang w:val="en-GB"/>
        </w:rPr>
      </w:pPr>
      <w:ins w:id="156" w:author="Raphael Malyankar" w:date="2024-08-25T19:45:00Z" w16du:dateUtc="2024-08-26T02:45:00Z">
        <w:r w:rsidRPr="00F3360F">
          <w:rPr>
            <w:lang w:val="en-GB"/>
          </w:rPr>
          <w:t>Artifact A</w:t>
        </w:r>
      </w:ins>
      <w:ins w:id="157" w:author="Raphael Malyankar" w:date="2024-08-25T19:51:00Z" w16du:dateUtc="2024-08-26T02:51:00Z">
        <w:r w:rsidR="007A3D68" w:rsidRPr="00F3360F">
          <w:rPr>
            <w:lang w:val="en-GB"/>
          </w:rPr>
          <w:t xml:space="preserve"> (describe)</w:t>
        </w:r>
      </w:ins>
    </w:p>
    <w:p w14:paraId="3E1C7F39" w14:textId="19E484B6" w:rsidR="001367CE" w:rsidRPr="00F3360F" w:rsidRDefault="001367CE" w:rsidP="00F3360F">
      <w:pPr>
        <w:pStyle w:val="ListParagraph"/>
        <w:numPr>
          <w:ilvl w:val="0"/>
          <w:numId w:val="49"/>
        </w:numPr>
        <w:tabs>
          <w:tab w:val="left" w:pos="1701"/>
        </w:tabs>
        <w:spacing w:line="240" w:lineRule="auto"/>
        <w:ind w:right="746"/>
        <w:rPr>
          <w:ins w:id="158" w:author="Raphael Malyankar" w:date="2024-08-25T19:43:00Z" w16du:dateUtc="2024-08-26T02:43:00Z"/>
          <w:lang w:val="en-GB"/>
        </w:rPr>
      </w:pPr>
      <w:ins w:id="159" w:author="Raphael Malyankar" w:date="2024-08-25T19:45:00Z" w16du:dateUtc="2024-08-26T02:45:00Z">
        <w:r w:rsidRPr="00F3360F">
          <w:rPr>
            <w:lang w:val="en-GB"/>
          </w:rPr>
          <w:t>Artifact B</w:t>
        </w:r>
      </w:ins>
      <w:ins w:id="160" w:author="Raphael Malyankar" w:date="2024-08-25T19:51:00Z" w16du:dateUtc="2024-08-26T02:51:00Z">
        <w:r w:rsidR="007A3D68" w:rsidRPr="00F3360F">
          <w:rPr>
            <w:lang w:val="en-GB"/>
          </w:rPr>
          <w:t xml:space="preserve"> (describe)</w:t>
        </w:r>
      </w:ins>
    </w:p>
    <w:p w14:paraId="4D0798CA" w14:textId="12CB8BE5" w:rsidR="001367CE" w:rsidRPr="00F3360F" w:rsidRDefault="007A3D68" w:rsidP="00F3360F">
      <w:pPr>
        <w:tabs>
          <w:tab w:val="left" w:pos="1701"/>
        </w:tabs>
        <w:spacing w:after="120" w:line="240" w:lineRule="auto"/>
        <w:ind w:left="720" w:right="746"/>
        <w:rPr>
          <w:ins w:id="161" w:author="Raphael Malyankar" w:date="2024-08-25T19:43:00Z" w16du:dateUtc="2024-08-26T02:43:00Z"/>
          <w:b/>
          <w:bCs/>
          <w:lang w:val="en-GB"/>
        </w:rPr>
      </w:pPr>
      <w:ins w:id="162" w:author="Raphael Malyankar" w:date="2024-08-25T19:50:00Z" w16du:dateUtc="2024-08-26T02:50:00Z">
        <w:r w:rsidRPr="00F3360F">
          <w:rPr>
            <w:b/>
            <w:bCs/>
            <w:lang w:val="en-GB"/>
          </w:rPr>
          <w:t xml:space="preserve">X.Y.Z.2 </w:t>
        </w:r>
      </w:ins>
      <w:ins w:id="163" w:author="Raphael Malyankar" w:date="2024-08-25T19:43:00Z" w16du:dateUtc="2024-08-26T02:43:00Z">
        <w:r w:rsidR="001367CE" w:rsidRPr="00F3360F">
          <w:rPr>
            <w:b/>
            <w:bCs/>
            <w:lang w:val="en-GB"/>
          </w:rPr>
          <w:t>New Edition</w:t>
        </w:r>
      </w:ins>
    </w:p>
    <w:p w14:paraId="377D6562" w14:textId="05BD7C69" w:rsidR="001367CE" w:rsidRPr="001367CE" w:rsidRDefault="001367CE" w:rsidP="00F3360F">
      <w:pPr>
        <w:tabs>
          <w:tab w:val="left" w:pos="1701"/>
        </w:tabs>
        <w:spacing w:after="120" w:line="240" w:lineRule="auto"/>
        <w:ind w:left="720" w:right="746"/>
        <w:rPr>
          <w:ins w:id="164" w:author="Raphael Malyankar" w:date="2024-08-25T19:43:00Z" w16du:dateUtc="2024-08-26T02:43:00Z"/>
          <w:lang w:val="en-GB"/>
        </w:rPr>
      </w:pPr>
      <w:ins w:id="165" w:author="Raphael Malyankar" w:date="2024-08-25T19:43:00Z" w16du:dateUtc="2024-08-26T02:43:00Z">
        <w:r w:rsidRPr="001367CE">
          <w:rPr>
            <w:lang w:val="en-GB"/>
          </w:rPr>
          <w:t>New Editions of S-158:1</w:t>
        </w:r>
      </w:ins>
      <w:ins w:id="166" w:author="Raphael Malyankar" w:date="2024-08-25T19:51:00Z" w16du:dateUtc="2024-08-26T02:51:00Z">
        <w:r w:rsidR="007A3D68">
          <w:rPr>
            <w:lang w:val="en-GB"/>
          </w:rPr>
          <w:t>xx</w:t>
        </w:r>
      </w:ins>
      <w:ins w:id="167" w:author="Raphael Malyankar" w:date="2024-08-25T19:43:00Z" w16du:dateUtc="2024-08-26T02:43:00Z">
        <w:r w:rsidRPr="001367CE">
          <w:rPr>
            <w:lang w:val="en-GB"/>
          </w:rPr>
          <w:t xml:space="preserve"> introduce significant changes. New Editions enable new concepts, such as the ability to support new functions or applications, the introduction of new constructs or data types, or significant changes to the basic information or check </w:t>
        </w:r>
        <w:r w:rsidRPr="001367CE">
          <w:rPr>
            <w:lang w:val="en-GB"/>
          </w:rPr>
          <w:lastRenderedPageBreak/>
          <w:t>structure arising from a new edition of S-158. New Editions are likely to have a significant impact on either existing users or future users of S-1</w:t>
        </w:r>
      </w:ins>
      <w:ins w:id="168" w:author="Raphael Malyankar" w:date="2024-08-25T19:52:00Z" w16du:dateUtc="2024-08-26T02:52:00Z">
        <w:r w:rsidR="007A3D68">
          <w:rPr>
            <w:lang w:val="en-GB"/>
          </w:rPr>
          <w:t>xx</w:t>
        </w:r>
      </w:ins>
      <w:ins w:id="169" w:author="Raphael Malyankar" w:date="2024-08-25T19:43:00Z" w16du:dateUtc="2024-08-26T02:43:00Z">
        <w:r w:rsidRPr="001367CE">
          <w:rPr>
            <w:lang w:val="en-GB"/>
          </w:rPr>
          <w:t xml:space="preserve"> and S-158:1</w:t>
        </w:r>
      </w:ins>
      <w:ins w:id="170" w:author="Raphael Malyankar" w:date="2024-08-25T19:52:00Z" w16du:dateUtc="2024-08-26T02:52:00Z">
        <w:r w:rsidR="007A3D68">
          <w:rPr>
            <w:lang w:val="en-GB"/>
          </w:rPr>
          <w:t>xx</w:t>
        </w:r>
      </w:ins>
      <w:ins w:id="171" w:author="Raphael Malyankar" w:date="2024-08-25T19:43:00Z" w16du:dateUtc="2024-08-26T02:43:00Z">
        <w:r w:rsidRPr="001367CE">
          <w:rPr>
            <w:lang w:val="en-GB"/>
          </w:rPr>
          <w:t>. All cumulative revisions and clarifications must be included with the release of approved New Editions.</w:t>
        </w:r>
      </w:ins>
    </w:p>
    <w:p w14:paraId="60A73EEF" w14:textId="29ECAD9E" w:rsidR="001367CE" w:rsidRPr="00F3360F" w:rsidRDefault="007A3D68" w:rsidP="00F3360F">
      <w:pPr>
        <w:tabs>
          <w:tab w:val="left" w:pos="1701"/>
        </w:tabs>
        <w:spacing w:after="120" w:line="240" w:lineRule="auto"/>
        <w:ind w:left="720" w:right="746"/>
        <w:rPr>
          <w:ins w:id="172" w:author="Raphael Malyankar" w:date="2024-08-25T19:43:00Z" w16du:dateUtc="2024-08-26T02:43:00Z"/>
          <w:b/>
          <w:bCs/>
          <w:lang w:val="en-GB"/>
        </w:rPr>
      </w:pPr>
      <w:ins w:id="173" w:author="Raphael Malyankar" w:date="2024-08-25T19:50:00Z" w16du:dateUtc="2024-08-26T02:50:00Z">
        <w:r w:rsidRPr="00F3360F">
          <w:rPr>
            <w:b/>
            <w:bCs/>
            <w:lang w:val="en-GB"/>
          </w:rPr>
          <w:t xml:space="preserve">X.Y.Z.3 </w:t>
        </w:r>
      </w:ins>
      <w:ins w:id="174" w:author="Raphael Malyankar" w:date="2024-08-25T19:43:00Z" w16du:dateUtc="2024-08-26T02:43:00Z">
        <w:r w:rsidR="001367CE" w:rsidRPr="00F3360F">
          <w:rPr>
            <w:b/>
            <w:bCs/>
            <w:lang w:val="en-GB"/>
          </w:rPr>
          <w:t>Revision</w:t>
        </w:r>
      </w:ins>
    </w:p>
    <w:p w14:paraId="0B264AF7" w14:textId="2A2F65FF" w:rsidR="001367CE" w:rsidRPr="001367CE" w:rsidRDefault="001367CE" w:rsidP="00F3360F">
      <w:pPr>
        <w:tabs>
          <w:tab w:val="left" w:pos="1701"/>
        </w:tabs>
        <w:spacing w:after="120" w:line="240" w:lineRule="auto"/>
        <w:ind w:left="720" w:right="746"/>
        <w:rPr>
          <w:ins w:id="175" w:author="Raphael Malyankar" w:date="2024-08-25T19:43:00Z" w16du:dateUtc="2024-08-26T02:43:00Z"/>
          <w:lang w:val="en-GB"/>
        </w:rPr>
      </w:pPr>
      <w:ins w:id="176" w:author="Raphael Malyankar" w:date="2024-08-25T19:43:00Z" w16du:dateUtc="2024-08-26T02:43:00Z">
        <w:r w:rsidRPr="001367CE">
          <w:rPr>
            <w:lang w:val="en-GB"/>
          </w:rPr>
          <w:t>Revisions are defined as substantive semantic changes to S-158:1</w:t>
        </w:r>
      </w:ins>
      <w:ins w:id="177" w:author="Raphael Malyankar" w:date="2024-08-25T19:52:00Z" w16du:dateUtc="2024-08-26T02:52:00Z">
        <w:r w:rsidR="007A3D68">
          <w:rPr>
            <w:lang w:val="en-GB"/>
          </w:rPr>
          <w:t>xx</w:t>
        </w:r>
      </w:ins>
      <w:ins w:id="178" w:author="Raphael Malyankar" w:date="2024-08-25T19:43:00Z" w16du:dateUtc="2024-08-26T02:43:00Z">
        <w:r w:rsidRPr="001367CE">
          <w:rPr>
            <w:lang w:val="en-GB"/>
          </w:rPr>
          <w:t>. Typically, revisions will change S-158:1</w:t>
        </w:r>
      </w:ins>
      <w:ins w:id="179" w:author="Raphael Malyankar" w:date="2024-08-25T19:52:00Z" w16du:dateUtc="2024-08-26T02:52:00Z">
        <w:r w:rsidR="007A3D68">
          <w:rPr>
            <w:lang w:val="en-GB"/>
          </w:rPr>
          <w:t>xx</w:t>
        </w:r>
      </w:ins>
      <w:ins w:id="180" w:author="Raphael Malyankar" w:date="2024-08-25T19:43:00Z" w16du:dateUtc="2024-08-26T02:43:00Z">
        <w:r w:rsidRPr="001367CE">
          <w:rPr>
            <w:lang w:val="en-GB"/>
          </w:rPr>
          <w:t xml:space="preserve"> to correct factual errors or introduce necessary changes that have become evident as a result of practical experience or changing circumstances, including support for new revisions of S-158. A revision must not be classified as a clarification. Revisions could have an impact on either existing users or future users of S 158:1</w:t>
        </w:r>
      </w:ins>
      <w:ins w:id="181" w:author="Raphael Malyankar" w:date="2024-08-25T19:52:00Z" w16du:dateUtc="2024-08-26T02:52:00Z">
        <w:r w:rsidR="007A3D68">
          <w:rPr>
            <w:lang w:val="en-GB"/>
          </w:rPr>
          <w:t>xx</w:t>
        </w:r>
      </w:ins>
      <w:ins w:id="182" w:author="Raphael Malyankar" w:date="2024-08-25T19:43:00Z" w16du:dateUtc="2024-08-26T02:43:00Z">
        <w:r w:rsidRPr="001367CE">
          <w:rPr>
            <w:lang w:val="en-GB"/>
          </w:rPr>
          <w:t>. All cumulative clarifications must be included with the release of approved revisions.</w:t>
        </w:r>
      </w:ins>
    </w:p>
    <w:p w14:paraId="5716AE09" w14:textId="360B681A" w:rsidR="001367CE" w:rsidRPr="001367CE" w:rsidRDefault="001367CE" w:rsidP="00F3360F">
      <w:pPr>
        <w:tabs>
          <w:tab w:val="left" w:pos="1701"/>
        </w:tabs>
        <w:spacing w:after="120" w:line="240" w:lineRule="auto"/>
        <w:ind w:left="720" w:right="746"/>
        <w:rPr>
          <w:ins w:id="183" w:author="Raphael Malyankar" w:date="2024-08-25T19:43:00Z" w16du:dateUtc="2024-08-26T02:43:00Z"/>
          <w:lang w:val="en-GB"/>
        </w:rPr>
      </w:pPr>
      <w:ins w:id="184" w:author="Raphael Malyankar" w:date="2024-08-25T19:43:00Z" w16du:dateUtc="2024-08-26T02:43:00Z">
        <w:r w:rsidRPr="001367CE">
          <w:rPr>
            <w:lang w:val="en-GB"/>
          </w:rPr>
          <w:t>Changes in a revision of S-158:1</w:t>
        </w:r>
      </w:ins>
      <w:ins w:id="185" w:author="Raphael Malyankar" w:date="2024-08-25T19:52:00Z" w16du:dateUtc="2024-08-26T02:52:00Z">
        <w:r w:rsidR="007A3D68">
          <w:rPr>
            <w:lang w:val="en-GB"/>
          </w:rPr>
          <w:t>xx</w:t>
        </w:r>
      </w:ins>
      <w:ins w:id="186" w:author="Raphael Malyankar" w:date="2024-08-25T19:43:00Z" w16du:dateUtc="2024-08-26T02:43:00Z">
        <w:r w:rsidRPr="001367CE">
          <w:rPr>
            <w:lang w:val="en-GB"/>
          </w:rPr>
          <w:t xml:space="preserve"> may or may not correspond to the same revision+edition number of S-1</w:t>
        </w:r>
      </w:ins>
      <w:ins w:id="187" w:author="Raphael Malyankar" w:date="2024-08-25T19:52:00Z" w16du:dateUtc="2024-08-26T02:52:00Z">
        <w:r w:rsidR="007A3D68">
          <w:rPr>
            <w:lang w:val="en-GB"/>
          </w:rPr>
          <w:t>xx</w:t>
        </w:r>
      </w:ins>
      <w:ins w:id="188" w:author="Raphael Malyankar" w:date="2024-08-25T19:43:00Z" w16du:dateUtc="2024-08-26T02:43:00Z">
        <w:r w:rsidRPr="001367CE">
          <w:rPr>
            <w:lang w:val="en-GB"/>
          </w:rPr>
          <w:t>.</w:t>
        </w:r>
      </w:ins>
    </w:p>
    <w:p w14:paraId="1C1F73FA" w14:textId="2BF5E0D3" w:rsidR="001367CE" w:rsidRPr="00F3360F" w:rsidRDefault="007A3D68" w:rsidP="00F3360F">
      <w:pPr>
        <w:tabs>
          <w:tab w:val="left" w:pos="1701"/>
        </w:tabs>
        <w:spacing w:after="120" w:line="240" w:lineRule="auto"/>
        <w:ind w:left="720" w:right="746"/>
        <w:rPr>
          <w:ins w:id="189" w:author="Raphael Malyankar" w:date="2024-08-25T19:43:00Z" w16du:dateUtc="2024-08-26T02:43:00Z"/>
          <w:b/>
          <w:bCs/>
          <w:lang w:val="en-GB"/>
        </w:rPr>
      </w:pPr>
      <w:ins w:id="190" w:author="Raphael Malyankar" w:date="2024-08-25T19:50:00Z" w16du:dateUtc="2024-08-26T02:50:00Z">
        <w:r w:rsidRPr="00F3360F">
          <w:rPr>
            <w:b/>
            <w:bCs/>
            <w:lang w:val="en-GB"/>
          </w:rPr>
          <w:t xml:space="preserve">X.Y.Z.3 </w:t>
        </w:r>
      </w:ins>
      <w:ins w:id="191" w:author="Raphael Malyankar" w:date="2024-08-25T19:43:00Z" w16du:dateUtc="2024-08-26T02:43:00Z">
        <w:r w:rsidR="001367CE" w:rsidRPr="00F3360F">
          <w:rPr>
            <w:b/>
            <w:bCs/>
            <w:lang w:val="en-GB"/>
          </w:rPr>
          <w:t>Clarification</w:t>
        </w:r>
      </w:ins>
    </w:p>
    <w:p w14:paraId="7DB0F617" w14:textId="78693BBE" w:rsidR="001367CE" w:rsidRPr="001367CE" w:rsidRDefault="001367CE" w:rsidP="00F3360F">
      <w:pPr>
        <w:tabs>
          <w:tab w:val="left" w:pos="1701"/>
        </w:tabs>
        <w:spacing w:after="120" w:line="240" w:lineRule="auto"/>
        <w:ind w:left="720" w:right="746"/>
        <w:rPr>
          <w:ins w:id="192" w:author="Raphael Malyankar" w:date="2024-08-25T19:43:00Z" w16du:dateUtc="2024-08-26T02:43:00Z"/>
          <w:lang w:val="en-GB"/>
        </w:rPr>
      </w:pPr>
      <w:ins w:id="193" w:author="Raphael Malyankar" w:date="2024-08-25T19:43:00Z" w16du:dateUtc="2024-08-26T02:43:00Z">
        <w:r w:rsidRPr="001367CE">
          <w:rPr>
            <w:lang w:val="en-GB"/>
          </w:rPr>
          <w:t>Clarifications are changes to S-158:1</w:t>
        </w:r>
      </w:ins>
      <w:ins w:id="194" w:author="Raphael Malyankar" w:date="2024-08-25T19:52:00Z" w16du:dateUtc="2024-08-26T02:52:00Z">
        <w:r w:rsidR="007A3D68">
          <w:rPr>
            <w:lang w:val="en-GB"/>
          </w:rPr>
          <w:t>xx</w:t>
        </w:r>
      </w:ins>
      <w:ins w:id="195" w:author="Raphael Malyankar" w:date="2024-08-25T19:43:00Z" w16du:dateUtc="2024-08-26T02:43:00Z">
        <w:r w:rsidRPr="001367CE">
          <w:rPr>
            <w:lang w:val="en-GB"/>
          </w:rPr>
          <w:t xml:space="preserve"> arising from non-substantive reasons or from introduction of a new edition or revision of S-1</w:t>
        </w:r>
      </w:ins>
      <w:ins w:id="196" w:author="Raphael Malyankar" w:date="2024-08-25T19:52:00Z" w16du:dateUtc="2024-08-26T02:52:00Z">
        <w:r w:rsidR="007A3D68">
          <w:rPr>
            <w:lang w:val="en-GB"/>
          </w:rPr>
          <w:t>xx</w:t>
        </w:r>
      </w:ins>
      <w:ins w:id="197" w:author="Raphael Malyankar" w:date="2024-08-25T19:43:00Z" w16du:dateUtc="2024-08-26T02:43:00Z">
        <w:r w:rsidRPr="001367CE">
          <w:rPr>
            <w:lang w:val="en-GB"/>
          </w:rPr>
          <w:t>.</w:t>
        </w:r>
      </w:ins>
    </w:p>
    <w:p w14:paraId="08DDBA02" w14:textId="7A7CD088" w:rsidR="001367CE" w:rsidRPr="001367CE" w:rsidRDefault="001367CE" w:rsidP="00F3360F">
      <w:pPr>
        <w:tabs>
          <w:tab w:val="left" w:pos="1701"/>
        </w:tabs>
        <w:spacing w:after="120" w:line="240" w:lineRule="auto"/>
        <w:ind w:left="720" w:right="746"/>
        <w:rPr>
          <w:ins w:id="198" w:author="Raphael Malyankar" w:date="2024-08-25T19:43:00Z" w16du:dateUtc="2024-08-26T02:43:00Z"/>
          <w:lang w:val="en-GB"/>
        </w:rPr>
      </w:pPr>
      <w:ins w:id="199" w:author="Raphael Malyankar" w:date="2024-08-25T19:43:00Z" w16du:dateUtc="2024-08-26T02:43:00Z">
        <w:r w:rsidRPr="001367CE">
          <w:rPr>
            <w:lang w:val="en-GB"/>
          </w:rPr>
          <w:t>Typically clarifications for non-substantive reasons remove ambiguity; correct grammatical and spelling errors; amend or update cross references; revise check messages or clarify check descriptions; or revise classifications of checks as critical/error/warning. A clarification must not cause any substantive semantic change to S-158:1</w:t>
        </w:r>
      </w:ins>
      <w:ins w:id="200" w:author="Raphael Malyankar" w:date="2024-08-25T19:52:00Z" w16du:dateUtc="2024-08-26T02:52:00Z">
        <w:r w:rsidR="007A3D68">
          <w:rPr>
            <w:lang w:val="en-GB"/>
          </w:rPr>
          <w:t>xx</w:t>
        </w:r>
      </w:ins>
      <w:ins w:id="201" w:author="Raphael Malyankar" w:date="2024-08-25T19:43:00Z" w16du:dateUtc="2024-08-26T02:43:00Z">
        <w:r w:rsidRPr="001367CE">
          <w:rPr>
            <w:lang w:val="en-GB"/>
          </w:rPr>
          <w:t>.</w:t>
        </w:r>
      </w:ins>
    </w:p>
    <w:p w14:paraId="0CD9B017" w14:textId="05A35F49" w:rsidR="001367CE" w:rsidRDefault="001367CE" w:rsidP="00F3360F">
      <w:pPr>
        <w:tabs>
          <w:tab w:val="left" w:pos="1701"/>
        </w:tabs>
        <w:spacing w:after="120" w:line="240" w:lineRule="auto"/>
        <w:ind w:left="720" w:right="746"/>
        <w:rPr>
          <w:ins w:id="202" w:author="Raphael Malyankar" w:date="2024-08-25T23:56:00Z" w16du:dateUtc="2024-08-26T06:56:00Z"/>
          <w:lang w:val="en-GB"/>
        </w:rPr>
      </w:pPr>
      <w:ins w:id="203" w:author="Raphael Malyankar" w:date="2024-08-25T19:43:00Z" w16du:dateUtc="2024-08-26T02:43:00Z">
        <w:r w:rsidRPr="001367CE">
          <w:rPr>
            <w:lang w:val="en-GB"/>
          </w:rPr>
          <w:t>Clarifications to S-158:1</w:t>
        </w:r>
      </w:ins>
      <w:ins w:id="204" w:author="Raphael Malyankar" w:date="2024-08-25T19:52:00Z" w16du:dateUtc="2024-08-26T02:52:00Z">
        <w:r w:rsidR="007A3D68">
          <w:rPr>
            <w:lang w:val="en-GB"/>
          </w:rPr>
          <w:t>xx</w:t>
        </w:r>
      </w:ins>
      <w:ins w:id="205" w:author="Raphael Malyankar" w:date="2024-08-25T19:43:00Z" w16du:dateUtc="2024-08-26T02:43:00Z">
        <w:r w:rsidRPr="001367CE">
          <w:rPr>
            <w:lang w:val="en-GB"/>
          </w:rPr>
          <w:t xml:space="preserve"> for alignment to a new edition or revision of S-1</w:t>
        </w:r>
      </w:ins>
      <w:ins w:id="206" w:author="Raphael Malyankar" w:date="2024-08-25T19:52:00Z" w16du:dateUtc="2024-08-26T02:52:00Z">
        <w:r w:rsidR="007A3D68">
          <w:rPr>
            <w:lang w:val="en-GB"/>
          </w:rPr>
          <w:t>xx</w:t>
        </w:r>
      </w:ins>
      <w:ins w:id="207" w:author="Raphael Malyankar" w:date="2024-08-25T19:43:00Z" w16du:dateUtc="2024-08-26T02:43:00Z">
        <w:r w:rsidRPr="001367CE">
          <w:rPr>
            <w:lang w:val="en-GB"/>
          </w:rPr>
          <w:t xml:space="preserve"> may update validation checks or add new validation checks. Validation checks for older but still active editions or revisions of S-1</w:t>
        </w:r>
      </w:ins>
      <w:ins w:id="208" w:author="Raphael Malyankar" w:date="2024-08-25T19:52:00Z" w16du:dateUtc="2024-08-26T02:52:00Z">
        <w:r w:rsidR="007A3D68">
          <w:rPr>
            <w:lang w:val="en-GB"/>
          </w:rPr>
          <w:t>xx</w:t>
        </w:r>
      </w:ins>
      <w:ins w:id="209" w:author="Raphael Malyankar" w:date="2024-08-25T19:43:00Z" w16du:dateUtc="2024-08-26T02:43:00Z">
        <w:r w:rsidRPr="001367CE">
          <w:rPr>
            <w:lang w:val="en-GB"/>
          </w:rPr>
          <w:t xml:space="preserve"> wil be retained but may be marked as Deleted for the new edition/revision of S-1</w:t>
        </w:r>
      </w:ins>
      <w:ins w:id="210" w:author="Raphael Malyankar" w:date="2024-08-25T19:52:00Z" w16du:dateUtc="2024-08-26T02:52:00Z">
        <w:r w:rsidR="007A3D68">
          <w:rPr>
            <w:lang w:val="en-GB"/>
          </w:rPr>
          <w:t>xx</w:t>
        </w:r>
      </w:ins>
      <w:ins w:id="211" w:author="Raphael Malyankar" w:date="2024-08-25T19:43:00Z" w16du:dateUtc="2024-08-26T02:43:00Z">
        <w:r w:rsidRPr="001367CE">
          <w:rPr>
            <w:lang w:val="en-GB"/>
          </w:rPr>
          <w:t>.</w:t>
        </w:r>
      </w:ins>
    </w:p>
    <w:p w14:paraId="74BDE77D" w14:textId="58DF4A8B" w:rsidR="003C4E63" w:rsidRDefault="003C4E63" w:rsidP="00F3360F">
      <w:pPr>
        <w:tabs>
          <w:tab w:val="left" w:pos="1701"/>
        </w:tabs>
        <w:spacing w:after="120" w:line="240" w:lineRule="auto"/>
        <w:ind w:left="720" w:right="746"/>
        <w:rPr>
          <w:ins w:id="212" w:author="Raphael Malyankar" w:date="2024-08-25T19:43:00Z" w16du:dateUtc="2024-08-26T02:43:00Z"/>
          <w:lang w:val="en-GB"/>
        </w:rPr>
      </w:pPr>
      <w:ins w:id="213" w:author="Raphael Malyankar" w:date="2024-08-25T23:56:00Z" w16du:dateUtc="2024-08-26T06:56:00Z">
        <w:r>
          <w:rPr>
            <w:lang w:val="en-GB"/>
          </w:rPr>
          <w:t xml:space="preserve">Cancellations of </w:t>
        </w:r>
      </w:ins>
      <w:ins w:id="214" w:author="Raphael Malyankar" w:date="2024-08-25T23:57:00Z" w16du:dateUtc="2024-08-26T06:57:00Z">
        <w:r>
          <w:rPr>
            <w:lang w:val="en-GB"/>
          </w:rPr>
          <w:t>validation checks not caused by a revision in S-158 are classified as clarifications.</w:t>
        </w:r>
      </w:ins>
    </w:p>
    <w:p w14:paraId="17D20DA1" w14:textId="77777777" w:rsidR="001367CE" w:rsidRDefault="001367CE" w:rsidP="00AB1767">
      <w:pPr>
        <w:tabs>
          <w:tab w:val="left" w:pos="1701"/>
        </w:tabs>
        <w:spacing w:after="120" w:line="240" w:lineRule="auto"/>
        <w:rPr>
          <w:ins w:id="215" w:author="Raphael Malyankar" w:date="2024-08-25T19:37:00Z" w16du:dateUtc="2024-08-26T02:37:00Z"/>
          <w:lang w:val="en-GB"/>
        </w:rPr>
      </w:pPr>
    </w:p>
    <w:p w14:paraId="499A1B80" w14:textId="77777777" w:rsidR="004B71B7" w:rsidRDefault="004B71B7" w:rsidP="00AB1767">
      <w:pPr>
        <w:tabs>
          <w:tab w:val="left" w:pos="1701"/>
        </w:tabs>
        <w:spacing w:after="120" w:line="240" w:lineRule="auto"/>
        <w:rPr>
          <w:lang w:val="en-GB"/>
        </w:rPr>
      </w:pPr>
    </w:p>
    <w:p w14:paraId="141E9966" w14:textId="5F01F6F1" w:rsidR="00861E96" w:rsidRDefault="00861E96" w:rsidP="00611211">
      <w:pPr>
        <w:pStyle w:val="Heading1"/>
        <w:rPr>
          <w:lang w:val="en-GB"/>
        </w:rPr>
      </w:pPr>
      <w:bookmarkStart w:id="216" w:name="_Toc175522385"/>
      <w:r>
        <w:rPr>
          <w:lang w:val="en-GB"/>
        </w:rPr>
        <w:t>Check Structure</w:t>
      </w:r>
      <w:bookmarkEnd w:id="216"/>
    </w:p>
    <w:p w14:paraId="3667EFDF" w14:textId="2E736CDA" w:rsidR="0089778F" w:rsidRDefault="0089778F" w:rsidP="00611211">
      <w:pPr>
        <w:tabs>
          <w:tab w:val="left" w:pos="1701"/>
        </w:tabs>
        <w:spacing w:after="120" w:line="240" w:lineRule="auto"/>
        <w:rPr>
          <w:lang w:val="en-GB"/>
        </w:rPr>
      </w:pPr>
      <w:r>
        <w:rPr>
          <w:lang w:val="en-GB"/>
        </w:rPr>
        <w:t xml:space="preserve">Validation checks are specified in a columnar format with at least the columns listed in Table </w:t>
      </w:r>
      <w:r w:rsidR="008D3A26">
        <w:rPr>
          <w:lang w:val="en-GB"/>
        </w:rPr>
        <w:t>3-1. A</w:t>
      </w:r>
      <w:r w:rsidR="00E75CFF">
        <w:rPr>
          <w:lang w:val="en-GB"/>
        </w:rPr>
        <w:t xml:space="preserve">ll S-158:... </w:t>
      </w:r>
      <w:r w:rsidR="008D3A26">
        <w:rPr>
          <w:lang w:val="en-GB"/>
        </w:rPr>
        <w:t>validation check</w:t>
      </w:r>
      <w:r w:rsidR="00E75CFF">
        <w:rPr>
          <w:lang w:val="en-GB"/>
        </w:rPr>
        <w:t>s</w:t>
      </w:r>
      <w:r w:rsidR="008D3A26">
        <w:rPr>
          <w:lang w:val="en-GB"/>
        </w:rPr>
        <w:t xml:space="preserve"> </w:t>
      </w:r>
      <w:r w:rsidR="00E75CFF">
        <w:rPr>
          <w:lang w:val="en-GB"/>
        </w:rPr>
        <w:t>publications</w:t>
      </w:r>
      <w:r w:rsidR="008D3A26">
        <w:rPr>
          <w:lang w:val="en-GB"/>
        </w:rPr>
        <w:t xml:space="preserve"> must include </w:t>
      </w:r>
      <w:commentRangeStart w:id="217"/>
      <w:del w:id="218" w:author="Raphael Malyankar" w:date="2024-08-23T17:46:00Z" w16du:dateUtc="2024-08-24T00:46:00Z">
        <w:r w:rsidR="008D3A26" w:rsidDel="0081229A">
          <w:rPr>
            <w:lang w:val="en-GB"/>
          </w:rPr>
          <w:delText xml:space="preserve">al </w:delText>
        </w:r>
      </w:del>
      <w:commentRangeEnd w:id="217"/>
      <w:ins w:id="219" w:author="Raphael Malyankar" w:date="2024-08-23T17:46:00Z" w16du:dateUtc="2024-08-24T00:46:00Z">
        <w:r w:rsidR="0081229A">
          <w:rPr>
            <w:lang w:val="en-GB"/>
          </w:rPr>
          <w:t xml:space="preserve">at </w:t>
        </w:r>
      </w:ins>
      <w:r w:rsidR="00ED286C">
        <w:rPr>
          <w:rStyle w:val="CommentReference"/>
        </w:rPr>
        <w:commentReference w:id="217"/>
      </w:r>
      <w:r w:rsidR="008D3A26">
        <w:rPr>
          <w:lang w:val="en-GB"/>
        </w:rPr>
        <w:t xml:space="preserve">least the columns specified in the table below. </w:t>
      </w:r>
      <w:r w:rsidR="00F3157E">
        <w:rPr>
          <w:lang w:val="en-GB"/>
        </w:rPr>
        <w:t xml:space="preserve">The columns must follow the order in Table 3-1. </w:t>
      </w:r>
      <w:r w:rsidR="008D3A26">
        <w:rPr>
          <w:lang w:val="en-GB"/>
        </w:rPr>
        <w:t>Additional columns may be added following these columns at the discretion of the responsible group or project team.</w:t>
      </w:r>
    </w:p>
    <w:p w14:paraId="1FF28A11" w14:textId="777ED984" w:rsidR="00F7792E" w:rsidRDefault="00F7792E" w:rsidP="00611211">
      <w:pPr>
        <w:tabs>
          <w:tab w:val="left" w:pos="1701"/>
        </w:tabs>
        <w:spacing w:after="120" w:line="240" w:lineRule="auto"/>
        <w:rPr>
          <w:lang w:val="en-GB"/>
        </w:rPr>
      </w:pPr>
      <w:r>
        <w:rPr>
          <w:lang w:val="en-GB"/>
        </w:rPr>
        <w:t>The first column in Table 3-1 also defines recommended XML tags for potential XML formulations of the validation checks.</w:t>
      </w:r>
    </w:p>
    <w:p w14:paraId="5FF8B6F9" w14:textId="3E82E0FE" w:rsidR="0089778F" w:rsidRDefault="0089778F" w:rsidP="0089778F">
      <w:pPr>
        <w:pStyle w:val="Caption"/>
        <w:keepNext/>
      </w:pPr>
      <w:r>
        <w:t xml:space="preserve">Table </w:t>
      </w:r>
      <w:r w:rsidR="00797CEF">
        <w:fldChar w:fldCharType="begin"/>
      </w:r>
      <w:r w:rsidR="00797CEF">
        <w:instrText xml:space="preserve"> STYLEREF 1 \s </w:instrText>
      </w:r>
      <w:r w:rsidR="00797CEF">
        <w:fldChar w:fldCharType="separate"/>
      </w:r>
      <w:r w:rsidR="00797CEF">
        <w:rPr>
          <w:noProof/>
        </w:rPr>
        <w:t>3</w:t>
      </w:r>
      <w:r w:rsidR="00797CEF">
        <w:fldChar w:fldCharType="end"/>
      </w:r>
      <w:r w:rsidR="00CF0160">
        <w:t>-</w:t>
      </w:r>
      <w:r w:rsidR="00797CEF">
        <w:fldChar w:fldCharType="begin"/>
      </w:r>
      <w:r w:rsidR="00797CEF">
        <w:instrText xml:space="preserve"> SEQ Table \* ARABIC \s 1 </w:instrText>
      </w:r>
      <w:r w:rsidR="00797CEF">
        <w:fldChar w:fldCharType="separate"/>
      </w:r>
      <w:r w:rsidR="00797CEF">
        <w:rPr>
          <w:noProof/>
        </w:rPr>
        <w:t>1</w:t>
      </w:r>
      <w:r w:rsidR="00797CEF">
        <w:fldChar w:fldCharType="end"/>
      </w:r>
      <w:r>
        <w:t xml:space="preserve"> - Structure of checks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4A0" w:firstRow="1" w:lastRow="0" w:firstColumn="1" w:lastColumn="0" w:noHBand="0" w:noVBand="1"/>
      </w:tblPr>
      <w:tblGrid>
        <w:gridCol w:w="2195"/>
        <w:gridCol w:w="6821"/>
      </w:tblGrid>
      <w:tr w:rsidR="00F7792E" w:rsidRPr="0089778F" w14:paraId="19203968" w14:textId="77777777" w:rsidTr="0089778F">
        <w:trPr>
          <w:cantSplit/>
          <w:tblHeader/>
        </w:trPr>
        <w:tc>
          <w:tcPr>
            <w:tcW w:w="0" w:type="auto"/>
            <w:shd w:val="clear" w:color="auto" w:fill="D9D9D9"/>
          </w:tcPr>
          <w:p w14:paraId="54061DFB" w14:textId="7B677858" w:rsidR="00F7792E" w:rsidRPr="0089778F" w:rsidRDefault="0089778F" w:rsidP="0089778F">
            <w:pPr>
              <w:tabs>
                <w:tab w:val="left" w:pos="1701"/>
              </w:tabs>
              <w:spacing w:after="120" w:line="240" w:lineRule="auto"/>
              <w:rPr>
                <w:b/>
                <w:bCs/>
              </w:rPr>
            </w:pPr>
            <w:r w:rsidRPr="0089778F">
              <w:rPr>
                <w:b/>
                <w:bCs/>
              </w:rPr>
              <w:t>Column</w:t>
            </w:r>
            <w:r w:rsidR="00F7792E">
              <w:rPr>
                <w:b/>
                <w:bCs/>
              </w:rPr>
              <w:t xml:space="preserve"> Name (Tag)</w:t>
            </w:r>
          </w:p>
        </w:tc>
        <w:tc>
          <w:tcPr>
            <w:tcW w:w="0" w:type="auto"/>
            <w:shd w:val="clear" w:color="auto" w:fill="D9D9D9"/>
          </w:tcPr>
          <w:p w14:paraId="09B8FF21" w14:textId="77777777" w:rsidR="0089778F" w:rsidRPr="0089778F" w:rsidRDefault="0089778F" w:rsidP="0089778F">
            <w:pPr>
              <w:tabs>
                <w:tab w:val="left" w:pos="1701"/>
              </w:tabs>
              <w:spacing w:after="120" w:line="240" w:lineRule="auto"/>
              <w:rPr>
                <w:b/>
                <w:bCs/>
              </w:rPr>
            </w:pPr>
            <w:r w:rsidRPr="0089778F">
              <w:rPr>
                <w:b/>
                <w:bCs/>
              </w:rPr>
              <w:t>Description</w:t>
            </w:r>
          </w:p>
        </w:tc>
      </w:tr>
      <w:tr w:rsidR="00F7792E" w:rsidRPr="0089778F" w14:paraId="0C236516" w14:textId="77777777" w:rsidTr="0089778F">
        <w:trPr>
          <w:cantSplit/>
        </w:trPr>
        <w:tc>
          <w:tcPr>
            <w:tcW w:w="0" w:type="auto"/>
          </w:tcPr>
          <w:p w14:paraId="4539B8AC" w14:textId="77777777" w:rsidR="008D3A26" w:rsidRDefault="008D3A26" w:rsidP="0089778F">
            <w:pPr>
              <w:tabs>
                <w:tab w:val="left" w:pos="1701"/>
              </w:tabs>
              <w:spacing w:after="120" w:line="240" w:lineRule="auto"/>
            </w:pPr>
            <w:r>
              <w:t>Dev ID</w:t>
            </w:r>
          </w:p>
          <w:p w14:paraId="3767735B" w14:textId="3A710931" w:rsidR="00F7792E" w:rsidRPr="0089778F" w:rsidRDefault="00F7792E" w:rsidP="0089778F">
            <w:pPr>
              <w:tabs>
                <w:tab w:val="left" w:pos="1701"/>
              </w:tabs>
              <w:spacing w:after="120" w:line="240" w:lineRule="auto"/>
            </w:pPr>
            <w:r>
              <w:t>(Dev_ID)</w:t>
            </w:r>
          </w:p>
        </w:tc>
        <w:tc>
          <w:tcPr>
            <w:tcW w:w="0" w:type="auto"/>
          </w:tcPr>
          <w:p w14:paraId="2972DED9" w14:textId="782F42BC" w:rsidR="008D3A26" w:rsidRDefault="008D3A26" w:rsidP="0089778F">
            <w:pPr>
              <w:tabs>
                <w:tab w:val="left" w:pos="1701"/>
              </w:tabs>
              <w:spacing w:after="120" w:line="240" w:lineRule="auto"/>
            </w:pPr>
            <w:r>
              <w:t xml:space="preserve">Temporary number for checks under development. This column may be included for tracking of checks under development but should be deleted from finalized </w:t>
            </w:r>
            <w:commentRangeStart w:id="220"/>
            <w:r>
              <w:t>documents</w:t>
            </w:r>
            <w:ins w:id="221" w:author="Raphael Malyankar" w:date="2024-08-23T17:46:00Z" w16du:dateUtc="2024-08-24T00:46:00Z">
              <w:r w:rsidR="0081229A">
                <w:t>, wh</w:t>
              </w:r>
            </w:ins>
            <w:ins w:id="222" w:author="Raphael Malyankar" w:date="2024-08-23T17:47:00Z" w16du:dateUtc="2024-08-24T00:47:00Z">
              <w:r w:rsidR="0081229A">
                <w:t>en no longer required</w:t>
              </w:r>
            </w:ins>
            <w:r>
              <w:t xml:space="preserve">. </w:t>
            </w:r>
            <w:commentRangeEnd w:id="220"/>
            <w:r w:rsidR="00ED286C">
              <w:rPr>
                <w:rStyle w:val="CommentReference"/>
              </w:rPr>
              <w:commentReference w:id="220"/>
            </w:r>
            <w:r>
              <w:t xml:space="preserve">May be structured as decided by the development team for the specification. Must consist only of alphanumeric characters in the </w:t>
            </w:r>
            <w:r w:rsidR="00B66B18">
              <w:t xml:space="preserve">ISO basic </w:t>
            </w:r>
            <w:r>
              <w:t>Latin alphabet</w:t>
            </w:r>
            <w:r w:rsidR="00B66B18">
              <w:t>, hyphen</w:t>
            </w:r>
            <w:r>
              <w:t xml:space="preserve"> and underscore</w:t>
            </w:r>
            <w:r w:rsidR="00B66B18">
              <w:t xml:space="preserve"> characters</w:t>
            </w:r>
            <w:r>
              <w:t xml:space="preserve"> (A-Z, a-z, 0-9, </w:t>
            </w:r>
            <w:r w:rsidR="00B66B18">
              <w:t xml:space="preserve">- </w:t>
            </w:r>
            <w:r>
              <w:t>and _</w:t>
            </w:r>
            <w:r w:rsidR="00B66B18">
              <w:t xml:space="preserve"> characters</w:t>
            </w:r>
            <w:r>
              <w:t>).</w:t>
            </w:r>
          </w:p>
          <w:p w14:paraId="16C12E8C" w14:textId="0C1E76B1" w:rsidR="008D3A26" w:rsidRPr="0089778F" w:rsidRDefault="008D3A26" w:rsidP="0089778F">
            <w:pPr>
              <w:tabs>
                <w:tab w:val="left" w:pos="1701"/>
              </w:tabs>
              <w:spacing w:after="120" w:line="240" w:lineRule="auto"/>
            </w:pPr>
            <w:r>
              <w:t>EXAMPLES: S101_Dev_0029</w:t>
            </w:r>
            <w:r w:rsidR="00B14B0E">
              <w:t xml:space="preserve">, </w:t>
            </w:r>
            <w:r w:rsidR="00B14B0E" w:rsidRPr="00B14B0E">
              <w:t>P1-4, 1,</w:t>
            </w:r>
            <w:r w:rsidR="00B14B0E">
              <w:t xml:space="preserve"> </w:t>
            </w:r>
            <w:r w:rsidR="00B14B0E" w:rsidRPr="00B14B0E">
              <w:t>S100_Dev0001</w:t>
            </w:r>
          </w:p>
        </w:tc>
      </w:tr>
      <w:tr w:rsidR="00F7792E" w:rsidRPr="0089778F" w14:paraId="3162ECD2" w14:textId="77777777" w:rsidTr="0089778F">
        <w:trPr>
          <w:cantSplit/>
        </w:trPr>
        <w:tc>
          <w:tcPr>
            <w:tcW w:w="0" w:type="auto"/>
          </w:tcPr>
          <w:p w14:paraId="7F9ED24E" w14:textId="77777777" w:rsidR="0089778F" w:rsidRDefault="0089778F" w:rsidP="0089778F">
            <w:pPr>
              <w:tabs>
                <w:tab w:val="left" w:pos="1701"/>
              </w:tabs>
              <w:spacing w:after="120" w:line="240" w:lineRule="auto"/>
            </w:pPr>
            <w:r w:rsidRPr="0089778F">
              <w:lastRenderedPageBreak/>
              <w:t>Check ID</w:t>
            </w:r>
          </w:p>
          <w:p w14:paraId="5EEE3FAE" w14:textId="0CFB419F" w:rsidR="00F7792E" w:rsidRPr="0089778F" w:rsidRDefault="00F7792E" w:rsidP="0089778F">
            <w:pPr>
              <w:tabs>
                <w:tab w:val="left" w:pos="1701"/>
              </w:tabs>
              <w:spacing w:after="120" w:line="240" w:lineRule="auto"/>
            </w:pPr>
            <w:r>
              <w:t>(Check_ID)</w:t>
            </w:r>
          </w:p>
        </w:tc>
        <w:tc>
          <w:tcPr>
            <w:tcW w:w="0" w:type="auto"/>
          </w:tcPr>
          <w:p w14:paraId="4746EFB4" w14:textId="57458200" w:rsidR="0089778F" w:rsidRDefault="0089778F" w:rsidP="0089778F">
            <w:pPr>
              <w:tabs>
                <w:tab w:val="left" w:pos="1701"/>
              </w:tabs>
              <w:spacing w:after="120" w:line="240" w:lineRule="auto"/>
            </w:pPr>
            <w:r w:rsidRPr="0089778F">
              <w:t>Identifier for check</w:t>
            </w:r>
            <w:r w:rsidR="008D3A26">
              <w:t>. Must be structure</w:t>
            </w:r>
            <w:r w:rsidR="00B66B18">
              <w:t>d</w:t>
            </w:r>
            <w:r w:rsidR="008D3A26">
              <w:t xml:space="preserve"> as S1XX_nnnn where “1XX” is the Product Specification number and “nnnn”</w:t>
            </w:r>
            <w:r w:rsidR="00B66B18">
              <w:t xml:space="preserve"> </w:t>
            </w:r>
            <w:r w:rsidR="008D3A26">
              <w:t>a four digit number assigned by the development team for the specification.</w:t>
            </w:r>
          </w:p>
          <w:p w14:paraId="750DE6FA" w14:textId="3EF75F4D" w:rsidR="008D3A26" w:rsidRPr="0089778F" w:rsidRDefault="008D3A26" w:rsidP="0089778F">
            <w:pPr>
              <w:tabs>
                <w:tab w:val="left" w:pos="1701"/>
              </w:tabs>
              <w:spacing w:after="120" w:line="240" w:lineRule="auto"/>
            </w:pPr>
            <w:r>
              <w:t>EXAMPLE: S101_1005</w:t>
            </w:r>
            <w:r w:rsidR="00B66B18">
              <w:t>, S102_</w:t>
            </w:r>
            <w:r w:rsidR="00B14B0E">
              <w:t>2</w:t>
            </w:r>
            <w:r w:rsidR="00B66B18">
              <w:t>0</w:t>
            </w:r>
            <w:r w:rsidR="00B14B0E">
              <w:t>12</w:t>
            </w:r>
          </w:p>
        </w:tc>
      </w:tr>
      <w:tr w:rsidR="00F7792E" w:rsidRPr="0089778F" w14:paraId="7AC8279E" w14:textId="77777777" w:rsidTr="0089778F">
        <w:trPr>
          <w:cantSplit/>
        </w:trPr>
        <w:tc>
          <w:tcPr>
            <w:tcW w:w="0" w:type="auto"/>
          </w:tcPr>
          <w:p w14:paraId="28637C86" w14:textId="77777777" w:rsidR="0089778F" w:rsidRDefault="0089778F" w:rsidP="0089778F">
            <w:pPr>
              <w:tabs>
                <w:tab w:val="left" w:pos="1701"/>
              </w:tabs>
              <w:spacing w:after="120" w:line="240" w:lineRule="auto"/>
            </w:pPr>
            <w:r w:rsidRPr="0089778F">
              <w:t>Classification</w:t>
            </w:r>
          </w:p>
          <w:p w14:paraId="516B8AD8" w14:textId="01A4C643" w:rsidR="00F7792E" w:rsidRPr="0089778F" w:rsidRDefault="00F7792E" w:rsidP="0089778F">
            <w:pPr>
              <w:tabs>
                <w:tab w:val="left" w:pos="1701"/>
              </w:tabs>
              <w:spacing w:after="120" w:line="240" w:lineRule="auto"/>
            </w:pPr>
            <w:r>
              <w:t>(Classification)</w:t>
            </w:r>
          </w:p>
        </w:tc>
        <w:tc>
          <w:tcPr>
            <w:tcW w:w="0" w:type="auto"/>
          </w:tcPr>
          <w:p w14:paraId="25BA652D" w14:textId="1327CAA4" w:rsidR="0089778F" w:rsidRPr="0089778F" w:rsidRDefault="0089778F" w:rsidP="0089778F">
            <w:pPr>
              <w:tabs>
                <w:tab w:val="left" w:pos="1701"/>
              </w:tabs>
              <w:spacing w:after="120" w:line="240" w:lineRule="auto"/>
            </w:pPr>
            <w:r w:rsidRPr="0089778F">
              <w:t>Whether check failure is a critical, error, or warning issue.</w:t>
            </w:r>
            <w:r w:rsidR="00901310">
              <w:t xml:space="preserve"> See clause</w:t>
            </w:r>
            <w:r w:rsidR="00B14B0E">
              <w:t xml:space="preserve"> </w:t>
            </w:r>
            <w:r w:rsidR="00B14B0E">
              <w:fldChar w:fldCharType="begin"/>
            </w:r>
            <w:r w:rsidR="00B14B0E">
              <w:instrText xml:space="preserve"> REF _Ref172572049 \r \h </w:instrText>
            </w:r>
            <w:r w:rsidR="00B14B0E">
              <w:fldChar w:fldCharType="separate"/>
            </w:r>
            <w:r w:rsidR="00CF0160">
              <w:t>7</w:t>
            </w:r>
            <w:r w:rsidR="00B14B0E">
              <w:fldChar w:fldCharType="end"/>
            </w:r>
          </w:p>
        </w:tc>
      </w:tr>
      <w:tr w:rsidR="00F7792E" w:rsidRPr="0089778F" w14:paraId="176C72AF" w14:textId="77777777" w:rsidTr="0089778F">
        <w:trPr>
          <w:cantSplit/>
        </w:trPr>
        <w:tc>
          <w:tcPr>
            <w:tcW w:w="0" w:type="auto"/>
          </w:tcPr>
          <w:p w14:paraId="7B2FF7EF" w14:textId="77777777" w:rsidR="0089778F" w:rsidRDefault="0089778F" w:rsidP="0089778F">
            <w:pPr>
              <w:tabs>
                <w:tab w:val="left" w:pos="1701"/>
              </w:tabs>
              <w:spacing w:after="120" w:line="240" w:lineRule="auto"/>
            </w:pPr>
            <w:r w:rsidRPr="0089778F">
              <w:t>Check message</w:t>
            </w:r>
          </w:p>
          <w:p w14:paraId="77F55DC9" w14:textId="306AFC75" w:rsidR="00F7792E" w:rsidRPr="0089778F" w:rsidRDefault="00F7792E" w:rsidP="0089778F">
            <w:pPr>
              <w:tabs>
                <w:tab w:val="left" w:pos="1701"/>
              </w:tabs>
              <w:spacing w:after="120" w:line="240" w:lineRule="auto"/>
            </w:pPr>
            <w:r>
              <w:t>(Check_Message)</w:t>
            </w:r>
          </w:p>
        </w:tc>
        <w:tc>
          <w:tcPr>
            <w:tcW w:w="0" w:type="auto"/>
          </w:tcPr>
          <w:p w14:paraId="1B1BDFFB" w14:textId="6D995F6A" w:rsidR="0089778F" w:rsidRPr="0089778F" w:rsidRDefault="0089778F" w:rsidP="0089778F">
            <w:pPr>
              <w:tabs>
                <w:tab w:val="left" w:pos="1701"/>
              </w:tabs>
              <w:spacing w:after="120" w:line="240" w:lineRule="auto"/>
            </w:pPr>
            <w:r w:rsidRPr="0089778F">
              <w:t xml:space="preserve">Message to emit </w:t>
            </w:r>
            <w:r w:rsidR="00B66B18">
              <w:t xml:space="preserve">if the dataset or exchange set fails the </w:t>
            </w:r>
            <w:r w:rsidRPr="0089778F">
              <w:t>check.</w:t>
            </w:r>
            <w:r w:rsidR="00B66B18">
              <w:t xml:space="preserve"> This must be a </w:t>
            </w:r>
            <w:r w:rsidR="00B66B18" w:rsidRPr="00B66B18">
              <w:t>message t</w:t>
            </w:r>
            <w:r w:rsidR="00B66B18">
              <w:t>hat</w:t>
            </w:r>
            <w:r w:rsidR="00B66B18" w:rsidRPr="00B66B18">
              <w:t xml:space="preserve"> provide</w:t>
            </w:r>
            <w:r w:rsidR="00B66B18">
              <w:t>s</w:t>
            </w:r>
            <w:r w:rsidR="00B66B18" w:rsidRPr="00B66B18">
              <w:t xml:space="preserve"> the user with meaningful information</w:t>
            </w:r>
            <w:r w:rsidR="00B66B18">
              <w:t>.</w:t>
            </w:r>
          </w:p>
        </w:tc>
      </w:tr>
      <w:tr w:rsidR="00F7792E" w:rsidRPr="0089778F" w14:paraId="2B67FCD5" w14:textId="77777777" w:rsidTr="0089778F">
        <w:trPr>
          <w:cantSplit/>
        </w:trPr>
        <w:tc>
          <w:tcPr>
            <w:tcW w:w="0" w:type="auto"/>
          </w:tcPr>
          <w:p w14:paraId="615F2491" w14:textId="77777777" w:rsidR="0089778F" w:rsidRDefault="0089778F" w:rsidP="0089778F">
            <w:pPr>
              <w:tabs>
                <w:tab w:val="left" w:pos="1701"/>
              </w:tabs>
              <w:spacing w:after="120" w:line="240" w:lineRule="auto"/>
            </w:pPr>
            <w:r w:rsidRPr="0089778F">
              <w:t>Check description</w:t>
            </w:r>
          </w:p>
          <w:p w14:paraId="3B2412A0" w14:textId="7837C01E" w:rsidR="00F7792E" w:rsidRPr="0089778F" w:rsidRDefault="00F7792E" w:rsidP="0089778F">
            <w:pPr>
              <w:tabs>
                <w:tab w:val="left" w:pos="1701"/>
              </w:tabs>
              <w:spacing w:after="120" w:line="240" w:lineRule="auto"/>
            </w:pPr>
            <w:r>
              <w:t>(Check_Description)</w:t>
            </w:r>
          </w:p>
        </w:tc>
        <w:tc>
          <w:tcPr>
            <w:tcW w:w="0" w:type="auto"/>
          </w:tcPr>
          <w:p w14:paraId="79CC3DB3" w14:textId="7B025341" w:rsidR="0089778F" w:rsidRPr="0089778F" w:rsidRDefault="00EC6C57" w:rsidP="0089778F">
            <w:pPr>
              <w:tabs>
                <w:tab w:val="left" w:pos="1701"/>
              </w:tabs>
              <w:spacing w:after="120" w:line="240" w:lineRule="auto"/>
            </w:pPr>
            <w:r>
              <w:t>Check d</w:t>
            </w:r>
            <w:r w:rsidRPr="00EC6C57">
              <w:t xml:space="preserve">escription written in a defined syntax (wherever feasible) as defined in this document (see </w:t>
            </w:r>
            <w:r>
              <w:t>clause</w:t>
            </w:r>
            <w:r w:rsidR="00B14B0E">
              <w:t xml:space="preserve"> </w:t>
            </w:r>
            <w:r w:rsidR="00B14B0E">
              <w:fldChar w:fldCharType="begin"/>
            </w:r>
            <w:r w:rsidR="00B14B0E">
              <w:instrText xml:space="preserve"> REF _Ref172572327 \r \h </w:instrText>
            </w:r>
            <w:r w:rsidR="00B14B0E">
              <w:fldChar w:fldCharType="separate"/>
            </w:r>
            <w:r w:rsidR="00B14B0E">
              <w:t>4</w:t>
            </w:r>
            <w:r w:rsidR="00B14B0E">
              <w:fldChar w:fldCharType="end"/>
            </w:r>
            <w:r w:rsidRPr="00EC6C57">
              <w:t>).</w:t>
            </w:r>
          </w:p>
        </w:tc>
      </w:tr>
      <w:tr w:rsidR="00F7792E" w:rsidRPr="0089778F" w14:paraId="03E4480B" w14:textId="77777777" w:rsidTr="0089778F">
        <w:trPr>
          <w:cantSplit/>
        </w:trPr>
        <w:tc>
          <w:tcPr>
            <w:tcW w:w="0" w:type="auto"/>
          </w:tcPr>
          <w:p w14:paraId="54DB77A4" w14:textId="77777777" w:rsidR="0089778F" w:rsidRDefault="0089778F" w:rsidP="0089778F">
            <w:pPr>
              <w:tabs>
                <w:tab w:val="left" w:pos="1701"/>
              </w:tabs>
              <w:spacing w:after="120" w:line="240" w:lineRule="auto"/>
            </w:pPr>
            <w:r w:rsidRPr="0089778F">
              <w:t>Check solution</w:t>
            </w:r>
          </w:p>
          <w:p w14:paraId="4BE80318" w14:textId="46E100AC" w:rsidR="00F7792E" w:rsidRPr="0089778F" w:rsidRDefault="00F7792E" w:rsidP="0089778F">
            <w:pPr>
              <w:tabs>
                <w:tab w:val="left" w:pos="1701"/>
              </w:tabs>
              <w:spacing w:after="120" w:line="240" w:lineRule="auto"/>
            </w:pPr>
            <w:r>
              <w:t>(Check_Solution)</w:t>
            </w:r>
          </w:p>
        </w:tc>
        <w:tc>
          <w:tcPr>
            <w:tcW w:w="0" w:type="auto"/>
          </w:tcPr>
          <w:p w14:paraId="1ECB9A1F" w14:textId="0B6B6480" w:rsidR="0089778F" w:rsidRPr="0089778F" w:rsidRDefault="00EC6C57" w:rsidP="0089778F">
            <w:pPr>
              <w:tabs>
                <w:tab w:val="left" w:pos="1701"/>
              </w:tabs>
              <w:spacing w:after="120" w:line="240" w:lineRule="auto"/>
            </w:pPr>
            <w:r>
              <w:t>S</w:t>
            </w:r>
            <w:r w:rsidRPr="00EC6C57">
              <w:t>uggested action to rectify a warning or error</w:t>
            </w:r>
          </w:p>
        </w:tc>
      </w:tr>
      <w:tr w:rsidR="00F7792E" w:rsidRPr="0089778F" w14:paraId="431211FE" w14:textId="77777777" w:rsidTr="0089778F">
        <w:trPr>
          <w:cantSplit/>
        </w:trPr>
        <w:tc>
          <w:tcPr>
            <w:tcW w:w="0" w:type="auto"/>
          </w:tcPr>
          <w:p w14:paraId="7642B090" w14:textId="77777777" w:rsidR="0089778F" w:rsidRDefault="0089778F" w:rsidP="0089778F">
            <w:pPr>
              <w:tabs>
                <w:tab w:val="left" w:pos="1701"/>
              </w:tabs>
              <w:spacing w:after="120" w:line="240" w:lineRule="auto"/>
            </w:pPr>
            <w:r>
              <w:t>Standards document reference</w:t>
            </w:r>
          </w:p>
          <w:p w14:paraId="67AC8AFC" w14:textId="627698E0" w:rsidR="00F7792E" w:rsidRPr="0089778F" w:rsidRDefault="00F7792E" w:rsidP="0089778F">
            <w:pPr>
              <w:tabs>
                <w:tab w:val="left" w:pos="1701"/>
              </w:tabs>
              <w:spacing w:after="120" w:line="240" w:lineRule="auto"/>
            </w:pPr>
            <w:r>
              <w:t>(</w:t>
            </w:r>
            <w:r w:rsidR="00102109">
              <w:t>Document</w:t>
            </w:r>
            <w:r>
              <w:t>)</w:t>
            </w:r>
          </w:p>
        </w:tc>
        <w:tc>
          <w:tcPr>
            <w:tcW w:w="0" w:type="auto"/>
          </w:tcPr>
          <w:p w14:paraId="53EE0B78" w14:textId="77777777" w:rsidR="0089778F" w:rsidRDefault="0089778F" w:rsidP="0089778F">
            <w:pPr>
              <w:tabs>
                <w:tab w:val="left" w:pos="1701"/>
              </w:tabs>
              <w:spacing w:after="120" w:line="240" w:lineRule="auto"/>
            </w:pPr>
            <w:r w:rsidRPr="0089778F">
              <w:t xml:space="preserve">Reference to </w:t>
            </w:r>
            <w:r w:rsidR="00EC6C57">
              <w:t>the S-100 standard or a Product Specification.</w:t>
            </w:r>
          </w:p>
          <w:p w14:paraId="385D8CBE" w14:textId="5B94CAED" w:rsidR="00EC6C57" w:rsidRDefault="00EC6C57" w:rsidP="0089778F">
            <w:pPr>
              <w:tabs>
                <w:tab w:val="left" w:pos="1701"/>
              </w:tabs>
              <w:spacing w:after="120" w:line="240" w:lineRule="auto"/>
            </w:pPr>
            <w:r>
              <w:t>Must include</w:t>
            </w:r>
            <w:r w:rsidR="006540F4">
              <w:t xml:space="preserve"> the </w:t>
            </w:r>
            <w:r>
              <w:t>Part</w:t>
            </w:r>
            <w:r w:rsidR="006540F4">
              <w:t>,</w:t>
            </w:r>
            <w:r>
              <w:t xml:space="preserve"> Annex</w:t>
            </w:r>
            <w:r w:rsidR="006540F4">
              <w:t xml:space="preserve"> or component,</w:t>
            </w:r>
            <w:r>
              <w:t xml:space="preserve"> if any.</w:t>
            </w:r>
          </w:p>
          <w:p w14:paraId="615CE034" w14:textId="1E5F329E" w:rsidR="006540F4" w:rsidRPr="0089778F" w:rsidRDefault="00EC6C57" w:rsidP="0089778F">
            <w:pPr>
              <w:tabs>
                <w:tab w:val="left" w:pos="1701"/>
              </w:tabs>
              <w:spacing w:after="120" w:line="240" w:lineRule="auto"/>
            </w:pPr>
            <w:r>
              <w:t xml:space="preserve">EXAMPLES: S-100 Part 10a; S-101 PS; S-101 </w:t>
            </w:r>
            <w:r w:rsidR="006540F4">
              <w:t>Annex A; S-129 DCEG</w:t>
            </w:r>
          </w:p>
        </w:tc>
      </w:tr>
      <w:tr w:rsidR="00F7792E" w:rsidRPr="0089778F" w14:paraId="2B1DDF25" w14:textId="77777777" w:rsidTr="0089778F">
        <w:trPr>
          <w:cantSplit/>
        </w:trPr>
        <w:tc>
          <w:tcPr>
            <w:tcW w:w="0" w:type="auto"/>
          </w:tcPr>
          <w:p w14:paraId="030ED335" w14:textId="77777777" w:rsidR="0089778F" w:rsidRDefault="0089778F" w:rsidP="0089778F">
            <w:pPr>
              <w:tabs>
                <w:tab w:val="left" w:pos="1701"/>
              </w:tabs>
              <w:spacing w:after="120" w:line="240" w:lineRule="auto"/>
            </w:pPr>
            <w:r>
              <w:t>Clause reference</w:t>
            </w:r>
          </w:p>
          <w:p w14:paraId="274914B7" w14:textId="202264F6" w:rsidR="00F7792E" w:rsidRPr="0089778F" w:rsidRDefault="00F7792E" w:rsidP="0089778F">
            <w:pPr>
              <w:tabs>
                <w:tab w:val="left" w:pos="1701"/>
              </w:tabs>
              <w:spacing w:after="120" w:line="240" w:lineRule="auto"/>
            </w:pPr>
            <w:r>
              <w:t>(</w:t>
            </w:r>
            <w:r w:rsidR="00102109">
              <w:t>Reference</w:t>
            </w:r>
            <w:r>
              <w:t>)</w:t>
            </w:r>
          </w:p>
        </w:tc>
        <w:tc>
          <w:tcPr>
            <w:tcW w:w="0" w:type="auto"/>
          </w:tcPr>
          <w:p w14:paraId="2232C40E" w14:textId="3105DC7A" w:rsidR="0089778F" w:rsidRDefault="00EC6C57" w:rsidP="0089778F">
            <w:pPr>
              <w:tabs>
                <w:tab w:val="left" w:pos="1701"/>
              </w:tabs>
              <w:spacing w:after="120" w:line="240" w:lineRule="auto"/>
            </w:pPr>
            <w:r>
              <w:t>The clause number in the cited document.</w:t>
            </w:r>
            <w:r w:rsidR="006540F4">
              <w:t xml:space="preserve"> If derived from a numbered table, the table number may be cited instead (with the “Table” prefix).</w:t>
            </w:r>
          </w:p>
          <w:p w14:paraId="39AC8959" w14:textId="7D2C21E2" w:rsidR="00EC6C57" w:rsidRPr="0089778F" w:rsidRDefault="00EC6C57" w:rsidP="0089778F">
            <w:pPr>
              <w:tabs>
                <w:tab w:val="left" w:pos="1701"/>
              </w:tabs>
              <w:spacing w:after="120" w:line="240" w:lineRule="auto"/>
            </w:pPr>
            <w:r>
              <w:t xml:space="preserve">Examples: </w:t>
            </w:r>
            <w:r w:rsidR="006540F4">
              <w:t>15.9.1; Table 10.2</w:t>
            </w:r>
          </w:p>
        </w:tc>
      </w:tr>
      <w:tr w:rsidR="00F7792E" w:rsidRPr="0089778F" w14:paraId="46601288" w14:textId="77777777" w:rsidTr="0089778F">
        <w:trPr>
          <w:cantSplit/>
        </w:trPr>
        <w:tc>
          <w:tcPr>
            <w:tcW w:w="0" w:type="auto"/>
          </w:tcPr>
          <w:p w14:paraId="241B3BF5" w14:textId="77777777" w:rsidR="008D3A26" w:rsidRDefault="008D3A26" w:rsidP="0089778F">
            <w:pPr>
              <w:tabs>
                <w:tab w:val="left" w:pos="1701"/>
              </w:tabs>
              <w:spacing w:after="120" w:line="240" w:lineRule="auto"/>
            </w:pPr>
            <w:r>
              <w:t>Data quality measure</w:t>
            </w:r>
          </w:p>
          <w:p w14:paraId="2FA9D284" w14:textId="5278380A" w:rsidR="00F7792E" w:rsidRDefault="00F7792E" w:rsidP="0089778F">
            <w:pPr>
              <w:tabs>
                <w:tab w:val="left" w:pos="1701"/>
              </w:tabs>
              <w:spacing w:after="120" w:line="240" w:lineRule="auto"/>
            </w:pPr>
            <w:r>
              <w:t>(DQMeasure)</w:t>
            </w:r>
          </w:p>
        </w:tc>
        <w:tc>
          <w:tcPr>
            <w:tcW w:w="0" w:type="auto"/>
          </w:tcPr>
          <w:p w14:paraId="65948545" w14:textId="77777777" w:rsidR="008D3A26" w:rsidRDefault="006540F4" w:rsidP="0089778F">
            <w:pPr>
              <w:tabs>
                <w:tab w:val="left" w:pos="1701"/>
              </w:tabs>
              <w:spacing w:after="120" w:line="240" w:lineRule="auto"/>
            </w:pPr>
            <w:r>
              <w:t>Quality measure from the Data Quality clause of the PS or S-97 Part C if not identified in the PS.</w:t>
            </w:r>
          </w:p>
          <w:p w14:paraId="20FDDEFB" w14:textId="1AFC40CC" w:rsidR="006540F4" w:rsidRPr="0089778F" w:rsidRDefault="006540F4" w:rsidP="0089778F">
            <w:pPr>
              <w:tabs>
                <w:tab w:val="left" w:pos="1701"/>
              </w:tabs>
              <w:spacing w:after="120" w:line="240" w:lineRule="auto"/>
            </w:pPr>
            <w:r>
              <w:t>EXAMPLES: “Thematic accuracy”; “Logical consistency/Format consistency”</w:t>
            </w:r>
          </w:p>
        </w:tc>
      </w:tr>
      <w:tr w:rsidR="00F7792E" w:rsidRPr="0089778F" w14:paraId="30150E8D" w14:textId="77777777" w:rsidTr="0089778F">
        <w:trPr>
          <w:cantSplit/>
        </w:trPr>
        <w:tc>
          <w:tcPr>
            <w:tcW w:w="0" w:type="auto"/>
          </w:tcPr>
          <w:p w14:paraId="58F9CFA1" w14:textId="77777777" w:rsidR="008D3A26" w:rsidRDefault="008D3A26" w:rsidP="0089778F">
            <w:pPr>
              <w:tabs>
                <w:tab w:val="left" w:pos="1701"/>
              </w:tabs>
              <w:spacing w:after="120" w:line="240" w:lineRule="auto"/>
            </w:pPr>
            <w:r>
              <w:t>Introduced</w:t>
            </w:r>
          </w:p>
          <w:p w14:paraId="32F0A068" w14:textId="4D10AE5A" w:rsidR="00F7792E" w:rsidRDefault="00F7792E" w:rsidP="0089778F">
            <w:pPr>
              <w:tabs>
                <w:tab w:val="left" w:pos="1701"/>
              </w:tabs>
              <w:spacing w:after="120" w:line="240" w:lineRule="auto"/>
            </w:pPr>
            <w:r>
              <w:t>(Introduced)</w:t>
            </w:r>
          </w:p>
        </w:tc>
        <w:tc>
          <w:tcPr>
            <w:tcW w:w="0" w:type="auto"/>
          </w:tcPr>
          <w:p w14:paraId="544682CE" w14:textId="30D42F2D" w:rsidR="008D3A26" w:rsidRPr="0089778F" w:rsidRDefault="006540F4" w:rsidP="0089778F">
            <w:pPr>
              <w:tabs>
                <w:tab w:val="left" w:pos="1701"/>
              </w:tabs>
              <w:spacing w:after="120" w:line="240" w:lineRule="auto"/>
            </w:pPr>
            <w:r>
              <w:t>The earliest edition of the cited standard or PS from which the check is derived.</w:t>
            </w:r>
          </w:p>
        </w:tc>
      </w:tr>
      <w:tr w:rsidR="00F7792E" w:rsidRPr="0089778F" w14:paraId="5626E45C" w14:textId="77777777" w:rsidTr="0089778F">
        <w:trPr>
          <w:cantSplit/>
        </w:trPr>
        <w:tc>
          <w:tcPr>
            <w:tcW w:w="0" w:type="auto"/>
          </w:tcPr>
          <w:p w14:paraId="7FA68537" w14:textId="77777777" w:rsidR="008D3A26" w:rsidRDefault="008D3A26" w:rsidP="0089778F">
            <w:pPr>
              <w:tabs>
                <w:tab w:val="left" w:pos="1701"/>
              </w:tabs>
              <w:spacing w:after="120" w:line="240" w:lineRule="auto"/>
            </w:pPr>
            <w:r>
              <w:t>Modified</w:t>
            </w:r>
          </w:p>
          <w:p w14:paraId="0FA8AC69" w14:textId="4D991F55" w:rsidR="00F7792E" w:rsidRDefault="00F7792E" w:rsidP="0089778F">
            <w:pPr>
              <w:tabs>
                <w:tab w:val="left" w:pos="1701"/>
              </w:tabs>
              <w:spacing w:after="120" w:line="240" w:lineRule="auto"/>
            </w:pPr>
            <w:r>
              <w:t>(Modified)</w:t>
            </w:r>
          </w:p>
        </w:tc>
        <w:tc>
          <w:tcPr>
            <w:tcW w:w="0" w:type="auto"/>
          </w:tcPr>
          <w:p w14:paraId="208180C9" w14:textId="6ED8F18D" w:rsidR="006540F4" w:rsidRDefault="006540F4" w:rsidP="0089778F">
            <w:pPr>
              <w:tabs>
                <w:tab w:val="left" w:pos="1701"/>
              </w:tabs>
              <w:spacing w:after="120" w:line="240" w:lineRule="auto"/>
            </w:pPr>
            <w:r w:rsidRPr="006540F4">
              <w:t xml:space="preserve">The </w:t>
            </w:r>
            <w:r w:rsidR="00455C0A">
              <w:t xml:space="preserve">latest </w:t>
            </w:r>
            <w:r w:rsidRPr="006540F4">
              <w:t xml:space="preserve">edition of the </w:t>
            </w:r>
            <w:r>
              <w:t xml:space="preserve">cited </w:t>
            </w:r>
            <w:r w:rsidRPr="006540F4">
              <w:t xml:space="preserve">standard </w:t>
            </w:r>
            <w:r>
              <w:t>or PS</w:t>
            </w:r>
            <w:r w:rsidRPr="006540F4">
              <w:t xml:space="preserve"> </w:t>
            </w:r>
            <w:r>
              <w:t>in</w:t>
            </w:r>
            <w:r w:rsidRPr="006540F4">
              <w:t xml:space="preserve"> which the </w:t>
            </w:r>
            <w:r w:rsidR="00455C0A">
              <w:t xml:space="preserve">requirement or recommendation on which the </w:t>
            </w:r>
            <w:r w:rsidRPr="006540F4">
              <w:t xml:space="preserve">check is </w:t>
            </w:r>
            <w:r w:rsidR="00455C0A">
              <w:t xml:space="preserve">based was </w:t>
            </w:r>
            <w:r>
              <w:t>modified</w:t>
            </w:r>
            <w:r w:rsidRPr="006540F4">
              <w:t>.</w:t>
            </w:r>
          </w:p>
          <w:p w14:paraId="54EAFE34" w14:textId="216D1678" w:rsidR="006540F4" w:rsidRPr="0089778F" w:rsidRDefault="006540F4" w:rsidP="0089778F">
            <w:pPr>
              <w:tabs>
                <w:tab w:val="left" w:pos="1701"/>
              </w:tabs>
              <w:spacing w:after="120" w:line="240" w:lineRule="auto"/>
            </w:pPr>
            <w:r>
              <w:t>Empty if no modifications.</w:t>
            </w:r>
          </w:p>
        </w:tc>
      </w:tr>
      <w:tr w:rsidR="00F7792E" w:rsidRPr="0089778F" w14:paraId="2FEA6114" w14:textId="77777777" w:rsidTr="0089778F">
        <w:trPr>
          <w:cantSplit/>
        </w:trPr>
        <w:tc>
          <w:tcPr>
            <w:tcW w:w="0" w:type="auto"/>
          </w:tcPr>
          <w:p w14:paraId="5855EAB7" w14:textId="77777777" w:rsidR="008D3A26" w:rsidRDefault="008D3A26" w:rsidP="0089778F">
            <w:pPr>
              <w:tabs>
                <w:tab w:val="left" w:pos="1701"/>
              </w:tabs>
              <w:spacing w:after="120" w:line="240" w:lineRule="auto"/>
            </w:pPr>
            <w:r>
              <w:t>Deleted</w:t>
            </w:r>
          </w:p>
          <w:p w14:paraId="101C4805" w14:textId="7758C1CA" w:rsidR="00F7792E" w:rsidRDefault="00F7792E" w:rsidP="0089778F">
            <w:pPr>
              <w:tabs>
                <w:tab w:val="left" w:pos="1701"/>
              </w:tabs>
              <w:spacing w:after="120" w:line="240" w:lineRule="auto"/>
            </w:pPr>
            <w:r>
              <w:t>(Deleted)</w:t>
            </w:r>
          </w:p>
        </w:tc>
        <w:tc>
          <w:tcPr>
            <w:tcW w:w="0" w:type="auto"/>
          </w:tcPr>
          <w:p w14:paraId="0C72114E" w14:textId="77777777" w:rsidR="008D3A26" w:rsidRDefault="006540F4" w:rsidP="0089778F">
            <w:pPr>
              <w:tabs>
                <w:tab w:val="left" w:pos="1701"/>
              </w:tabs>
              <w:spacing w:after="120" w:line="240" w:lineRule="auto"/>
            </w:pPr>
            <w:r>
              <w:t xml:space="preserve">The earliest edition of the cited standard or PS in which the </w:t>
            </w:r>
            <w:r w:rsidR="00455C0A" w:rsidRPr="00455C0A">
              <w:t xml:space="preserve">requirement or recommendation on which the check is based was </w:t>
            </w:r>
            <w:r w:rsidR="00455C0A">
              <w:t>removed or modified so as to no longer require the check</w:t>
            </w:r>
            <w:r>
              <w:t>.</w:t>
            </w:r>
          </w:p>
          <w:p w14:paraId="2803AC01" w14:textId="0E33AC84" w:rsidR="00455C0A" w:rsidRPr="0089778F" w:rsidRDefault="00455C0A" w:rsidP="0089778F">
            <w:pPr>
              <w:tabs>
                <w:tab w:val="left" w:pos="1701"/>
              </w:tabs>
              <w:spacing w:after="120" w:line="240" w:lineRule="auto"/>
            </w:pPr>
            <w:r>
              <w:t>Empty if the check is still applicable.</w:t>
            </w:r>
          </w:p>
        </w:tc>
      </w:tr>
    </w:tbl>
    <w:p w14:paraId="0BBAB844" w14:textId="77777777" w:rsidR="0089778F" w:rsidRDefault="0089778F" w:rsidP="00611211">
      <w:pPr>
        <w:tabs>
          <w:tab w:val="left" w:pos="1701"/>
        </w:tabs>
        <w:spacing w:after="120" w:line="240" w:lineRule="auto"/>
        <w:rPr>
          <w:lang w:val="en-GB"/>
        </w:rPr>
      </w:pPr>
    </w:p>
    <w:p w14:paraId="45E65866" w14:textId="10CA3577" w:rsidR="0089778F" w:rsidRDefault="00B14B0E" w:rsidP="00611211">
      <w:pPr>
        <w:tabs>
          <w:tab w:val="left" w:pos="1701"/>
        </w:tabs>
        <w:spacing w:after="120" w:line="240" w:lineRule="auto"/>
        <w:rPr>
          <w:lang w:val="en-GB"/>
        </w:rPr>
      </w:pPr>
      <w:r>
        <w:rPr>
          <w:lang w:val="en-GB"/>
        </w:rPr>
        <w:t xml:space="preserve">The columnar structure is designed to be “machine-readable” in the </w:t>
      </w:r>
      <w:r w:rsidR="00F55615">
        <w:rPr>
          <w:lang w:val="en-GB"/>
        </w:rPr>
        <w:t xml:space="preserve">limited </w:t>
      </w:r>
      <w:r>
        <w:rPr>
          <w:lang w:val="en-GB"/>
        </w:rPr>
        <w:t xml:space="preserve">sense that it can be </w:t>
      </w:r>
      <w:r w:rsidR="00F55615">
        <w:rPr>
          <w:lang w:val="en-GB"/>
        </w:rPr>
        <w:t>automatically transformed</w:t>
      </w:r>
      <w:r>
        <w:rPr>
          <w:lang w:val="en-GB"/>
        </w:rPr>
        <w:t xml:space="preserve"> into </w:t>
      </w:r>
      <w:r w:rsidR="00F55615">
        <w:rPr>
          <w:lang w:val="en-GB"/>
        </w:rPr>
        <w:t xml:space="preserve">other formats which distinguish between the elements of the validation checks set forth in Table 3-1. </w:t>
      </w:r>
      <w:del w:id="223" w:author="Raphael Malyankar" w:date="2024-08-23T17:47:00Z" w16du:dateUtc="2024-08-24T00:47:00Z">
        <w:r w:rsidR="00F55615" w:rsidDel="00EE1C3D">
          <w:rPr>
            <w:lang w:val="en-GB"/>
          </w:rPr>
          <w:delText>(</w:delText>
        </w:r>
      </w:del>
      <w:r w:rsidR="00F55615">
        <w:rPr>
          <w:lang w:val="en-GB"/>
        </w:rPr>
        <w:t xml:space="preserve">Note that a such transformation would require pre- or post-processing to </w:t>
      </w:r>
      <w:r w:rsidR="000C36DC">
        <w:rPr>
          <w:lang w:val="en-GB"/>
        </w:rPr>
        <w:t>restructure or rearrange multiple “Document/Reference” entries or combinations applying to the same validation check to produce correct results in the transformed artifact (for example, an XML document conforming to an XML schema or DTD devised by the implementer).</w:t>
      </w:r>
    </w:p>
    <w:p w14:paraId="0444892B" w14:textId="1716C14A" w:rsidR="00B14B0E" w:rsidRDefault="00B14B0E" w:rsidP="00611211">
      <w:pPr>
        <w:pStyle w:val="Heading1"/>
        <w:rPr>
          <w:lang w:val="en-GB"/>
        </w:rPr>
      </w:pPr>
      <w:bookmarkStart w:id="224" w:name="_Ref172572327"/>
      <w:bookmarkStart w:id="225" w:name="_Toc175522386"/>
      <w:commentRangeStart w:id="226"/>
      <w:r>
        <w:rPr>
          <w:lang w:val="en-GB"/>
        </w:rPr>
        <w:lastRenderedPageBreak/>
        <w:t>Check Syntax</w:t>
      </w:r>
      <w:bookmarkEnd w:id="224"/>
      <w:commentRangeEnd w:id="226"/>
      <w:r w:rsidR="002F562B">
        <w:rPr>
          <w:rStyle w:val="CommentReference"/>
          <w:b w:val="0"/>
          <w:bCs w:val="0"/>
        </w:rPr>
        <w:commentReference w:id="226"/>
      </w:r>
      <w:bookmarkEnd w:id="225"/>
    </w:p>
    <w:p w14:paraId="5311205B" w14:textId="2A46F71E" w:rsidR="00CA6798" w:rsidRPr="00CA6798" w:rsidRDefault="00CA6798" w:rsidP="00CA6798">
      <w:pPr>
        <w:rPr>
          <w:lang w:val="en-GB"/>
        </w:rPr>
      </w:pPr>
      <w:r w:rsidRPr="00FA515F">
        <w:rPr>
          <w:lang w:val="en-GB"/>
        </w:rPr>
        <w:t xml:space="preserve">In order to ensure that checks can be interpreted clearly and consistently a defined syntax </w:t>
      </w:r>
      <w:r>
        <w:rPr>
          <w:lang w:val="en-GB"/>
        </w:rPr>
        <w:t>must</w:t>
      </w:r>
      <w:r w:rsidRPr="00FA515F">
        <w:rPr>
          <w:lang w:val="en-GB"/>
        </w:rPr>
        <w:t xml:space="preserve"> be used wherever possible.</w:t>
      </w:r>
    </w:p>
    <w:p w14:paraId="13244792" w14:textId="76D40D5E" w:rsidR="00385249" w:rsidRDefault="00385249" w:rsidP="00385249">
      <w:pPr>
        <w:pStyle w:val="Heading2"/>
        <w:rPr>
          <w:lang w:val="en-GB"/>
        </w:rPr>
      </w:pPr>
      <w:bookmarkStart w:id="227" w:name="_Toc175522387"/>
      <w:r>
        <w:rPr>
          <w:lang w:val="en-GB"/>
        </w:rPr>
        <w:t>Syntax for generic S-100 checks</w:t>
      </w:r>
      <w:bookmarkEnd w:id="227"/>
    </w:p>
    <w:p w14:paraId="31FF688C" w14:textId="070A89F8" w:rsidR="00385249" w:rsidRDefault="00385249" w:rsidP="00B14B0E">
      <w:pPr>
        <w:rPr>
          <w:lang w:val="en-GB"/>
        </w:rPr>
      </w:pPr>
      <w:commentRangeStart w:id="228"/>
      <w:r>
        <w:rPr>
          <w:lang w:val="en-GB"/>
        </w:rPr>
        <w:t>Generic checks (S-158:100) have their descriptions stated as positive conditions which must be satisfied by the subject of the test; that is, the check generates a Critical Error, Error, or Warning if the statement in the check description is not satisfied by the dataset or exchange set.</w:t>
      </w:r>
      <w:commentRangeEnd w:id="228"/>
      <w:r>
        <w:rPr>
          <w:rStyle w:val="CommentReference"/>
        </w:rPr>
        <w:commentReference w:id="228"/>
      </w:r>
    </w:p>
    <w:p w14:paraId="25008BB9" w14:textId="24740D05" w:rsidR="00385249" w:rsidRDefault="00385249" w:rsidP="00385249">
      <w:pPr>
        <w:pStyle w:val="Heading2"/>
        <w:rPr>
          <w:lang w:val="en-GB"/>
        </w:rPr>
      </w:pPr>
      <w:bookmarkStart w:id="229" w:name="_Toc175522388"/>
      <w:r>
        <w:rPr>
          <w:lang w:val="en-GB"/>
        </w:rPr>
        <w:t>Syntax for product-specific checks</w:t>
      </w:r>
      <w:bookmarkEnd w:id="229"/>
    </w:p>
    <w:p w14:paraId="6D91A681" w14:textId="77777777" w:rsidR="00EF684E" w:rsidRDefault="00FA515F" w:rsidP="00B14B0E">
      <w:pPr>
        <w:rPr>
          <w:lang w:val="en-GB"/>
        </w:rPr>
      </w:pPr>
      <w:r w:rsidRPr="00FA515F">
        <w:rPr>
          <w:lang w:val="en-GB"/>
        </w:rPr>
        <w:t xml:space="preserve">Each check is a statement which generates a Critical Error, Error or Warning if the </w:t>
      </w:r>
      <w:r>
        <w:rPr>
          <w:lang w:val="en-GB"/>
        </w:rPr>
        <w:t>condition described in the check description</w:t>
      </w:r>
      <w:r w:rsidRPr="00FA515F">
        <w:rPr>
          <w:lang w:val="en-GB"/>
        </w:rPr>
        <w:t xml:space="preserve"> returns ‘true’.</w:t>
      </w:r>
    </w:p>
    <w:p w14:paraId="5B1B1BBB" w14:textId="07AD8F4A" w:rsidR="0052468E" w:rsidRPr="00EF684E" w:rsidRDefault="0052468E" w:rsidP="00B14B0E">
      <w:pPr>
        <w:rPr>
          <w:lang w:val="en-GB"/>
        </w:rPr>
      </w:pPr>
      <w:r w:rsidRPr="0052468E">
        <w:rPr>
          <w:lang w:val="en-GB"/>
        </w:rPr>
        <w:t xml:space="preserve">In the example </w:t>
      </w:r>
      <w:r>
        <w:rPr>
          <w:lang w:val="en-GB"/>
        </w:rPr>
        <w:t xml:space="preserve">below </w:t>
      </w:r>
      <w:r w:rsidRPr="0052468E">
        <w:rPr>
          <w:lang w:val="en-GB"/>
        </w:rPr>
        <w:t xml:space="preserve">the check would return true and give an error for each </w:t>
      </w:r>
      <w:r w:rsidR="00581231" w:rsidRPr="00581231">
        <w:rPr>
          <w:b/>
          <w:bCs/>
          <w:lang w:val="en-GB"/>
        </w:rPr>
        <w:t>Building</w:t>
      </w:r>
      <w:r w:rsidRPr="0052468E">
        <w:rPr>
          <w:lang w:val="en-GB"/>
        </w:rPr>
        <w:t xml:space="preserve"> feature </w:t>
      </w:r>
      <w:r w:rsidR="00581231">
        <w:rPr>
          <w:lang w:val="en-GB"/>
        </w:rPr>
        <w:t xml:space="preserve">instance that is in or overlaps a </w:t>
      </w:r>
      <w:r w:rsidR="00581231" w:rsidRPr="00581231">
        <w:rPr>
          <w:b/>
          <w:bCs/>
          <w:lang w:val="en-GB"/>
        </w:rPr>
        <w:t>DepthArea</w:t>
      </w:r>
      <w:r w:rsidR="00581231" w:rsidRPr="00581231">
        <w:rPr>
          <w:lang w:val="en-GB"/>
        </w:rPr>
        <w:t xml:space="preserve"> or </w:t>
      </w:r>
      <w:r w:rsidR="00581231" w:rsidRPr="00581231">
        <w:rPr>
          <w:b/>
          <w:bCs/>
          <w:lang w:val="en-GB"/>
        </w:rPr>
        <w:t>UnsurveyedArea</w:t>
      </w:r>
      <w:r w:rsidR="00581231" w:rsidRPr="00581231">
        <w:rPr>
          <w:lang w:val="en-GB"/>
        </w:rPr>
        <w:t xml:space="preserve"> </w:t>
      </w:r>
      <w:r w:rsidR="00581231">
        <w:rPr>
          <w:lang w:val="en-GB"/>
        </w:rPr>
        <w:t>feature instance</w:t>
      </w:r>
      <w:r w:rsidRPr="0052468E">
        <w:rPr>
          <w:lang w:val="en-GB"/>
        </w:rPr>
        <w:t xml:space="preserve"> </w:t>
      </w:r>
      <w:r w:rsidR="00581231">
        <w:rPr>
          <w:lang w:val="en-GB"/>
        </w:rPr>
        <w:t xml:space="preserve">and </w:t>
      </w:r>
      <w:r w:rsidRPr="0052468E">
        <w:rPr>
          <w:lang w:val="en-GB"/>
        </w:rPr>
        <w:t xml:space="preserve">which </w:t>
      </w:r>
      <w:r w:rsidR="00581231">
        <w:rPr>
          <w:lang w:val="en-GB"/>
        </w:rPr>
        <w:t>does not have</w:t>
      </w:r>
      <w:r w:rsidRPr="0052468E">
        <w:rPr>
          <w:lang w:val="en-GB"/>
        </w:rPr>
        <w:t xml:space="preserve"> the attribute</w:t>
      </w:r>
      <w:r w:rsidR="00581231">
        <w:rPr>
          <w:lang w:val="en-GB"/>
        </w:rPr>
        <w:t xml:space="preserve"> </w:t>
      </w:r>
      <w:r w:rsidR="00581231" w:rsidRPr="00581231">
        <w:rPr>
          <w:i/>
          <w:iCs/>
          <w:lang w:val="en-GB"/>
        </w:rPr>
        <w:t>inTheWater=true</w:t>
      </w:r>
      <w:r w:rsidR="00EF684E">
        <w:rPr>
          <w:lang w:val="en-GB"/>
        </w:rPr>
        <w:t>.</w:t>
      </w:r>
    </w:p>
    <w:p w14:paraId="2A9FD9DB" w14:textId="52E619D5" w:rsidR="00EF684E" w:rsidRDefault="00EF684E" w:rsidP="00EF684E">
      <w:pPr>
        <w:pStyle w:val="Caption"/>
        <w:keepNext/>
      </w:pPr>
      <w:r>
        <w:t xml:space="preserve">Table </w:t>
      </w:r>
      <w:r w:rsidR="00797CEF">
        <w:fldChar w:fldCharType="begin"/>
      </w:r>
      <w:r w:rsidR="00797CEF">
        <w:instrText xml:space="preserve"> STYLEREF 1 \s </w:instrText>
      </w:r>
      <w:r w:rsidR="00797CEF">
        <w:fldChar w:fldCharType="separate"/>
      </w:r>
      <w:r w:rsidR="00797CEF">
        <w:rPr>
          <w:noProof/>
        </w:rPr>
        <w:t>4</w:t>
      </w:r>
      <w:r w:rsidR="00797CEF">
        <w:fldChar w:fldCharType="end"/>
      </w:r>
      <w:r w:rsidR="00CF0160">
        <w:t>-</w:t>
      </w:r>
      <w:r w:rsidR="00797CEF">
        <w:fldChar w:fldCharType="begin"/>
      </w:r>
      <w:r w:rsidR="00797CEF">
        <w:instrText xml:space="preserve"> SEQ Table \* ARABIC \s 1 </w:instrText>
      </w:r>
      <w:r w:rsidR="00797CEF">
        <w:fldChar w:fldCharType="separate"/>
      </w:r>
      <w:r w:rsidR="00797CEF">
        <w:rPr>
          <w:noProof/>
        </w:rPr>
        <w:t>1</w:t>
      </w:r>
      <w:r w:rsidR="00797CEF">
        <w:fldChar w:fldCharType="end"/>
      </w:r>
      <w:r>
        <w:t xml:space="preserve"> - Example of check syntax</w:t>
      </w:r>
    </w:p>
    <w:tbl>
      <w:tblPr>
        <w:tblStyle w:val="TableGrid"/>
        <w:tblW w:w="0" w:type="auto"/>
        <w:tblCellMar>
          <w:top w:w="58" w:type="dxa"/>
          <w:left w:w="58" w:type="dxa"/>
          <w:bottom w:w="58" w:type="dxa"/>
          <w:right w:w="58" w:type="dxa"/>
        </w:tblCellMar>
        <w:tblLook w:val="04A0" w:firstRow="1" w:lastRow="0" w:firstColumn="1" w:lastColumn="0" w:noHBand="0" w:noVBand="1"/>
      </w:tblPr>
      <w:tblGrid>
        <w:gridCol w:w="2875"/>
        <w:gridCol w:w="3135"/>
        <w:gridCol w:w="3006"/>
      </w:tblGrid>
      <w:tr w:rsidR="0052468E" w:rsidRPr="0052468E" w14:paraId="7264E0E6" w14:textId="77777777" w:rsidTr="00CB3153">
        <w:trPr>
          <w:cantSplit/>
          <w:tblHeader/>
        </w:trPr>
        <w:tc>
          <w:tcPr>
            <w:tcW w:w="2875" w:type="dxa"/>
            <w:shd w:val="clear" w:color="auto" w:fill="D9D9D9" w:themeFill="background1" w:themeFillShade="D9"/>
          </w:tcPr>
          <w:p w14:paraId="20C4E60C" w14:textId="77777777" w:rsidR="0052468E" w:rsidRPr="00581231" w:rsidRDefault="0052468E" w:rsidP="008E6E63">
            <w:pPr>
              <w:rPr>
                <w:b/>
                <w:bCs/>
                <w:lang w:val="en-GB"/>
              </w:rPr>
            </w:pPr>
            <w:r w:rsidRPr="00581231">
              <w:rPr>
                <w:b/>
                <w:bCs/>
                <w:lang w:val="en-GB"/>
              </w:rPr>
              <w:t>Check message</w:t>
            </w:r>
          </w:p>
        </w:tc>
        <w:tc>
          <w:tcPr>
            <w:tcW w:w="3135" w:type="dxa"/>
            <w:shd w:val="clear" w:color="auto" w:fill="D9D9D9" w:themeFill="background1" w:themeFillShade="D9"/>
          </w:tcPr>
          <w:p w14:paraId="3CBA12A2" w14:textId="77777777" w:rsidR="0052468E" w:rsidRPr="00581231" w:rsidRDefault="0052468E" w:rsidP="008E6E63">
            <w:pPr>
              <w:rPr>
                <w:b/>
                <w:bCs/>
                <w:lang w:val="en-GB"/>
              </w:rPr>
            </w:pPr>
            <w:r w:rsidRPr="00581231">
              <w:rPr>
                <w:b/>
                <w:bCs/>
                <w:lang w:val="en-GB"/>
              </w:rPr>
              <w:t>Check description</w:t>
            </w:r>
          </w:p>
        </w:tc>
        <w:tc>
          <w:tcPr>
            <w:tcW w:w="3006" w:type="dxa"/>
            <w:shd w:val="clear" w:color="auto" w:fill="D9D9D9" w:themeFill="background1" w:themeFillShade="D9"/>
          </w:tcPr>
          <w:p w14:paraId="49699423" w14:textId="77777777" w:rsidR="0052468E" w:rsidRPr="00581231" w:rsidRDefault="0052468E" w:rsidP="008E6E63">
            <w:pPr>
              <w:rPr>
                <w:b/>
                <w:bCs/>
                <w:lang w:val="en-GB"/>
              </w:rPr>
            </w:pPr>
            <w:r w:rsidRPr="00581231">
              <w:rPr>
                <w:b/>
                <w:bCs/>
                <w:lang w:val="en-GB"/>
              </w:rPr>
              <w:t>Check solution</w:t>
            </w:r>
          </w:p>
        </w:tc>
      </w:tr>
      <w:tr w:rsidR="0052468E" w:rsidRPr="0052468E" w14:paraId="429A4C2E" w14:textId="77777777" w:rsidTr="00CB3153">
        <w:tc>
          <w:tcPr>
            <w:tcW w:w="2875" w:type="dxa"/>
          </w:tcPr>
          <w:p w14:paraId="2314BDC2" w14:textId="11202261" w:rsidR="0052468E" w:rsidRPr="0052468E" w:rsidRDefault="00581231" w:rsidP="00CB3153">
            <w:pPr>
              <w:spacing w:after="0" w:line="240" w:lineRule="auto"/>
              <w:jc w:val="left"/>
              <w:rPr>
                <w:lang w:val="en-GB"/>
              </w:rPr>
            </w:pPr>
            <w:r w:rsidRPr="00581231">
              <w:rPr>
                <w:b/>
                <w:bCs/>
                <w:lang w:val="en-GB"/>
              </w:rPr>
              <w:t>Building</w:t>
            </w:r>
            <w:r w:rsidRPr="00581231">
              <w:rPr>
                <w:lang w:val="en-GB"/>
              </w:rPr>
              <w:t xml:space="preserve"> over navigable water does not have attribute in the water equal to T</w:t>
            </w:r>
            <w:r>
              <w:rPr>
                <w:lang w:val="en-GB"/>
              </w:rPr>
              <w:t>RUE</w:t>
            </w:r>
            <w:r w:rsidRPr="00581231">
              <w:rPr>
                <w:lang w:val="en-GB"/>
              </w:rPr>
              <w:t>.</w:t>
            </w:r>
          </w:p>
        </w:tc>
        <w:tc>
          <w:tcPr>
            <w:tcW w:w="3135" w:type="dxa"/>
          </w:tcPr>
          <w:p w14:paraId="6DC08C06" w14:textId="126D797B" w:rsidR="0052468E" w:rsidRPr="0052468E" w:rsidRDefault="00581231" w:rsidP="00CB3153">
            <w:pPr>
              <w:spacing w:after="0" w:line="240" w:lineRule="auto"/>
              <w:jc w:val="left"/>
              <w:rPr>
                <w:lang w:val="en-GB"/>
              </w:rPr>
            </w:pPr>
            <w:r w:rsidRPr="00581231">
              <w:rPr>
                <w:lang w:val="en-GB"/>
              </w:rPr>
              <w:t xml:space="preserve">For each </w:t>
            </w:r>
            <w:r w:rsidRPr="00581231">
              <w:rPr>
                <w:b/>
                <w:bCs/>
                <w:lang w:val="en-GB"/>
              </w:rPr>
              <w:t>Building</w:t>
            </w:r>
            <w:r w:rsidRPr="00581231">
              <w:rPr>
                <w:lang w:val="en-GB"/>
              </w:rPr>
              <w:t xml:space="preserve"> feature object which OVERLAPS OR is COVERED_BY a </w:t>
            </w:r>
            <w:r w:rsidRPr="00581231">
              <w:rPr>
                <w:b/>
                <w:bCs/>
                <w:lang w:val="en-GB"/>
              </w:rPr>
              <w:t>DepthArea</w:t>
            </w:r>
            <w:r w:rsidRPr="00581231">
              <w:rPr>
                <w:lang w:val="en-GB"/>
              </w:rPr>
              <w:t xml:space="preserve"> or </w:t>
            </w:r>
            <w:r w:rsidRPr="00581231">
              <w:rPr>
                <w:b/>
                <w:bCs/>
                <w:lang w:val="en-GB"/>
              </w:rPr>
              <w:t>UnsurveyedArea</w:t>
            </w:r>
            <w:r w:rsidRPr="00581231">
              <w:rPr>
                <w:lang w:val="en-GB"/>
              </w:rPr>
              <w:t xml:space="preserve"> feature object and the attribute </w:t>
            </w:r>
            <w:r w:rsidRPr="00581231">
              <w:rPr>
                <w:b/>
                <w:bCs/>
                <w:lang w:val="en-GB"/>
              </w:rPr>
              <w:t>inTheWater</w:t>
            </w:r>
            <w:r w:rsidRPr="00581231">
              <w:rPr>
                <w:lang w:val="en-GB"/>
              </w:rPr>
              <w:t xml:space="preserve"> is Not equal to </w:t>
            </w:r>
            <w:r>
              <w:rPr>
                <w:lang w:val="en-GB"/>
              </w:rPr>
              <w:t>TRUE</w:t>
            </w:r>
            <w:r w:rsidRPr="00581231">
              <w:rPr>
                <w:lang w:val="en-GB"/>
              </w:rPr>
              <w:t>.</w:t>
            </w:r>
          </w:p>
        </w:tc>
        <w:tc>
          <w:tcPr>
            <w:tcW w:w="3006" w:type="dxa"/>
          </w:tcPr>
          <w:p w14:paraId="0EC8A623" w14:textId="750396D1" w:rsidR="0052468E" w:rsidRPr="0052468E" w:rsidRDefault="00581231" w:rsidP="00CB3153">
            <w:pPr>
              <w:spacing w:after="0" w:line="240" w:lineRule="auto"/>
              <w:jc w:val="left"/>
              <w:rPr>
                <w:lang w:val="en-GB"/>
              </w:rPr>
            </w:pPr>
            <w:r>
              <w:rPr>
                <w:lang w:val="en-GB"/>
              </w:rPr>
              <w:t>Set</w:t>
            </w:r>
            <w:r w:rsidRPr="00581231">
              <w:rPr>
                <w:lang w:val="en-GB"/>
              </w:rPr>
              <w:t xml:space="preserve"> attribute</w:t>
            </w:r>
            <w:r w:rsidR="00CB3153">
              <w:rPr>
                <w:lang w:val="en-GB"/>
              </w:rPr>
              <w:t xml:space="preserve"> </w:t>
            </w:r>
            <w:r w:rsidRPr="00581231">
              <w:rPr>
                <w:b/>
                <w:bCs/>
                <w:lang w:val="en-GB"/>
              </w:rPr>
              <w:t>inTheWater</w:t>
            </w:r>
            <w:r w:rsidR="00CB3153">
              <w:rPr>
                <w:b/>
                <w:bCs/>
                <w:lang w:val="en-GB"/>
              </w:rPr>
              <w:t> </w:t>
            </w:r>
            <w:r>
              <w:rPr>
                <w:lang w:val="en-GB"/>
              </w:rPr>
              <w:t>=</w:t>
            </w:r>
            <w:r w:rsidR="00CB3153">
              <w:rPr>
                <w:lang w:val="en-GB"/>
              </w:rPr>
              <w:t> </w:t>
            </w:r>
            <w:r w:rsidRPr="00581231">
              <w:rPr>
                <w:lang w:val="en-GB"/>
              </w:rPr>
              <w:t>T</w:t>
            </w:r>
            <w:r>
              <w:rPr>
                <w:lang w:val="en-GB"/>
              </w:rPr>
              <w:t>RUE</w:t>
            </w:r>
          </w:p>
        </w:tc>
      </w:tr>
    </w:tbl>
    <w:p w14:paraId="6F978F0A" w14:textId="77777777" w:rsidR="00581231" w:rsidRDefault="00581231" w:rsidP="00B14B0E">
      <w:pPr>
        <w:rPr>
          <w:lang w:val="en-GB"/>
        </w:rPr>
      </w:pPr>
    </w:p>
    <w:p w14:paraId="640FD4D8" w14:textId="31C5223D" w:rsidR="00F2647B" w:rsidRPr="00F2647B" w:rsidRDefault="00F2647B" w:rsidP="00F2647B">
      <w:pPr>
        <w:rPr>
          <w:lang w:val="en-GB"/>
        </w:rPr>
      </w:pPr>
      <w:r w:rsidRPr="00F2647B">
        <w:rPr>
          <w:lang w:val="en-GB"/>
        </w:rPr>
        <w:t xml:space="preserve">The elements of the syntax are defined </w:t>
      </w:r>
      <w:r>
        <w:rPr>
          <w:lang w:val="en-GB"/>
        </w:rPr>
        <w:t>next.</w:t>
      </w:r>
    </w:p>
    <w:p w14:paraId="4E65424D" w14:textId="0DB60CF8" w:rsidR="00F2647B" w:rsidRPr="00F2647B" w:rsidRDefault="00F2647B" w:rsidP="00F2647B">
      <w:pPr>
        <w:pStyle w:val="Heading3"/>
      </w:pPr>
      <w:bookmarkStart w:id="230" w:name="_Toc175522389"/>
      <w:r w:rsidRPr="00F2647B">
        <w:t>Comparison and Logical Operators</w:t>
      </w:r>
      <w:bookmarkEnd w:id="230"/>
    </w:p>
    <w:p w14:paraId="1DAD6A07" w14:textId="77777777" w:rsidR="00F2647B" w:rsidRPr="00F2647B" w:rsidRDefault="00F2647B" w:rsidP="00F2647B">
      <w:pPr>
        <w:rPr>
          <w:lang w:val="en-GB"/>
        </w:rPr>
      </w:pPr>
      <w:r w:rsidRPr="00F2647B">
        <w:rPr>
          <w:lang w:val="en-GB"/>
        </w:rPr>
        <w:t xml:space="preserve">The following comparison and logical operators are used: </w:t>
      </w:r>
    </w:p>
    <w:p w14:paraId="20C95128" w14:textId="77777777" w:rsidR="00F2647B" w:rsidRPr="00F2647B" w:rsidRDefault="00F2647B" w:rsidP="00394CCD">
      <w:pPr>
        <w:pStyle w:val="ListParagraph"/>
        <w:numPr>
          <w:ilvl w:val="0"/>
          <w:numId w:val="46"/>
        </w:numPr>
        <w:rPr>
          <w:lang w:val="en-GB"/>
        </w:rPr>
      </w:pPr>
      <w:r w:rsidRPr="00F2647B">
        <w:rPr>
          <w:lang w:val="en-GB"/>
        </w:rPr>
        <w:t xml:space="preserve">Equal  </w:t>
      </w:r>
    </w:p>
    <w:p w14:paraId="663B315D" w14:textId="77777777" w:rsidR="00F2647B" w:rsidRPr="00F2647B" w:rsidRDefault="00F2647B" w:rsidP="00394CCD">
      <w:pPr>
        <w:pStyle w:val="ListParagraph"/>
        <w:numPr>
          <w:ilvl w:val="0"/>
          <w:numId w:val="46"/>
        </w:numPr>
        <w:rPr>
          <w:lang w:val="en-GB"/>
        </w:rPr>
      </w:pPr>
      <w:r w:rsidRPr="00F2647B">
        <w:rPr>
          <w:lang w:val="en-GB"/>
        </w:rPr>
        <w:t xml:space="preserve">Not equal  </w:t>
      </w:r>
    </w:p>
    <w:p w14:paraId="07E1A1B8" w14:textId="77777777" w:rsidR="00F2647B" w:rsidRPr="00F2647B" w:rsidRDefault="00F2647B" w:rsidP="00394CCD">
      <w:pPr>
        <w:pStyle w:val="ListParagraph"/>
        <w:numPr>
          <w:ilvl w:val="0"/>
          <w:numId w:val="46"/>
        </w:numPr>
        <w:rPr>
          <w:lang w:val="en-GB"/>
        </w:rPr>
      </w:pPr>
      <w:r w:rsidRPr="00F2647B">
        <w:rPr>
          <w:lang w:val="en-GB"/>
        </w:rPr>
        <w:t>Less than</w:t>
      </w:r>
    </w:p>
    <w:p w14:paraId="7605B6A7" w14:textId="77777777" w:rsidR="00F2647B" w:rsidRPr="00F2647B" w:rsidRDefault="00F2647B" w:rsidP="00394CCD">
      <w:pPr>
        <w:pStyle w:val="ListParagraph"/>
        <w:numPr>
          <w:ilvl w:val="0"/>
          <w:numId w:val="46"/>
        </w:numPr>
        <w:rPr>
          <w:lang w:val="en-GB"/>
        </w:rPr>
      </w:pPr>
      <w:r w:rsidRPr="00F2647B">
        <w:rPr>
          <w:lang w:val="en-GB"/>
        </w:rPr>
        <w:t>Less than or equal to</w:t>
      </w:r>
    </w:p>
    <w:p w14:paraId="543D2851" w14:textId="77777777" w:rsidR="00F2647B" w:rsidRPr="00F2647B" w:rsidRDefault="00F2647B" w:rsidP="00394CCD">
      <w:pPr>
        <w:pStyle w:val="ListParagraph"/>
        <w:numPr>
          <w:ilvl w:val="0"/>
          <w:numId w:val="46"/>
        </w:numPr>
        <w:rPr>
          <w:lang w:val="en-GB"/>
        </w:rPr>
      </w:pPr>
      <w:r w:rsidRPr="00F2647B">
        <w:rPr>
          <w:lang w:val="en-GB"/>
        </w:rPr>
        <w:t>Greater than</w:t>
      </w:r>
    </w:p>
    <w:p w14:paraId="49408ACF" w14:textId="77777777" w:rsidR="00F2647B" w:rsidRPr="00F2647B" w:rsidRDefault="00F2647B" w:rsidP="00394CCD">
      <w:pPr>
        <w:pStyle w:val="ListParagraph"/>
        <w:numPr>
          <w:ilvl w:val="0"/>
          <w:numId w:val="46"/>
        </w:numPr>
        <w:rPr>
          <w:lang w:val="en-GB"/>
        </w:rPr>
      </w:pPr>
      <w:r w:rsidRPr="00F2647B">
        <w:rPr>
          <w:lang w:val="en-GB"/>
        </w:rPr>
        <w:t>Greater than or equal to</w:t>
      </w:r>
    </w:p>
    <w:p w14:paraId="4C1A09CE" w14:textId="77777777" w:rsidR="00F2647B" w:rsidRPr="00F2647B" w:rsidRDefault="00F2647B" w:rsidP="00394CCD">
      <w:pPr>
        <w:pStyle w:val="ListParagraph"/>
        <w:numPr>
          <w:ilvl w:val="0"/>
          <w:numId w:val="46"/>
        </w:numPr>
        <w:rPr>
          <w:lang w:val="en-GB"/>
        </w:rPr>
      </w:pPr>
      <w:r w:rsidRPr="00F2647B">
        <w:rPr>
          <w:lang w:val="en-GB"/>
        </w:rPr>
        <w:t xml:space="preserve">AND </w:t>
      </w:r>
    </w:p>
    <w:p w14:paraId="1DF6FF2D" w14:textId="77777777" w:rsidR="00F2647B" w:rsidRDefault="00F2647B" w:rsidP="00394CCD">
      <w:pPr>
        <w:pStyle w:val="ListParagraph"/>
        <w:numPr>
          <w:ilvl w:val="0"/>
          <w:numId w:val="46"/>
        </w:numPr>
        <w:rPr>
          <w:lang w:val="en-GB"/>
        </w:rPr>
      </w:pPr>
      <w:r w:rsidRPr="00F2647B">
        <w:rPr>
          <w:lang w:val="en-GB"/>
        </w:rPr>
        <w:t>OR (inclusive OR)</w:t>
      </w:r>
    </w:p>
    <w:p w14:paraId="2DD66682" w14:textId="77777777" w:rsidR="002F562B" w:rsidRPr="002F562B" w:rsidRDefault="002F562B" w:rsidP="002F562B">
      <w:pPr>
        <w:rPr>
          <w:lang w:val="en-GB"/>
        </w:rPr>
      </w:pPr>
    </w:p>
    <w:p w14:paraId="27A824EF" w14:textId="1620022E" w:rsidR="00F2647B" w:rsidRPr="00F2647B" w:rsidRDefault="00F2647B" w:rsidP="00F2647B">
      <w:pPr>
        <w:pStyle w:val="Heading3"/>
      </w:pPr>
      <w:bookmarkStart w:id="231" w:name="_Toc175522390"/>
      <w:r w:rsidRPr="00F2647B">
        <w:t>Spatial Operators</w:t>
      </w:r>
      <w:bookmarkEnd w:id="231"/>
    </w:p>
    <w:p w14:paraId="789DB884" w14:textId="0C4944C3" w:rsidR="00F2647B" w:rsidRPr="00F2647B" w:rsidRDefault="00F2647B" w:rsidP="00F2647B">
      <w:pPr>
        <w:rPr>
          <w:lang w:val="en-GB"/>
        </w:rPr>
      </w:pPr>
      <w:r w:rsidRPr="00F2647B">
        <w:rPr>
          <w:lang w:val="en-GB"/>
        </w:rPr>
        <w:t xml:space="preserve">Within this document the spatial operators (EQUALS, DISJOINT, TOUCHES, WITHIN, OVERLAPS, CROSSES, INTERSECTS, CONTAINS, and COINCIDENT), based on those laid out in the ISO standard 19125-1, are used to describe spatial relationships tested within the checks. They are described in </w:t>
      </w:r>
      <w:r>
        <w:rPr>
          <w:lang w:val="en-GB"/>
        </w:rPr>
        <w:t xml:space="preserve">clause </w:t>
      </w:r>
      <w:r>
        <w:rPr>
          <w:lang w:val="en-GB"/>
        </w:rPr>
        <w:fldChar w:fldCharType="begin"/>
      </w:r>
      <w:r>
        <w:rPr>
          <w:lang w:val="en-GB"/>
        </w:rPr>
        <w:instrText xml:space="preserve"> REF _Ref172575919 \r \h </w:instrText>
      </w:r>
      <w:r>
        <w:rPr>
          <w:lang w:val="en-GB"/>
        </w:rPr>
      </w:r>
      <w:r>
        <w:rPr>
          <w:lang w:val="en-GB"/>
        </w:rPr>
        <w:fldChar w:fldCharType="separate"/>
      </w:r>
      <w:r>
        <w:rPr>
          <w:lang w:val="en-GB"/>
        </w:rPr>
        <w:t>8</w:t>
      </w:r>
      <w:r>
        <w:rPr>
          <w:lang w:val="en-GB"/>
        </w:rPr>
        <w:fldChar w:fldCharType="end"/>
      </w:r>
      <w:r w:rsidRPr="00F2647B">
        <w:rPr>
          <w:lang w:val="en-GB"/>
        </w:rPr>
        <w:t>.</w:t>
      </w:r>
    </w:p>
    <w:p w14:paraId="55BC9C09" w14:textId="7119DB08" w:rsidR="00F2647B" w:rsidRPr="00F2647B" w:rsidRDefault="00F2647B" w:rsidP="00F2647B">
      <w:pPr>
        <w:rPr>
          <w:lang w:val="en-GB"/>
        </w:rPr>
      </w:pPr>
      <w:r w:rsidRPr="00F2647B">
        <w:rPr>
          <w:lang w:val="en-GB"/>
        </w:rPr>
        <w:lastRenderedPageBreak/>
        <w:t xml:space="preserve">For all spatial operators a </w:t>
      </w:r>
      <w:commentRangeStart w:id="232"/>
      <w:commentRangeStart w:id="233"/>
      <w:r w:rsidRPr="00F2647B">
        <w:rPr>
          <w:lang w:val="en-GB"/>
        </w:rPr>
        <w:t xml:space="preserve">default tolerance </w:t>
      </w:r>
      <w:r w:rsidR="004C4E75">
        <w:rPr>
          <w:lang w:val="en-GB"/>
        </w:rPr>
        <w:t xml:space="preserve">specified in the S-158:1xx document </w:t>
      </w:r>
      <w:r w:rsidRPr="00F2647B">
        <w:rPr>
          <w:lang w:val="en-GB"/>
        </w:rPr>
        <w:t>should be applied in validation software</w:t>
      </w:r>
      <w:commentRangeEnd w:id="232"/>
      <w:r w:rsidR="004C4E75">
        <w:rPr>
          <w:rStyle w:val="CommentReference"/>
        </w:rPr>
        <w:commentReference w:id="232"/>
      </w:r>
      <w:commentRangeEnd w:id="233"/>
      <w:r w:rsidR="00EE1C3D">
        <w:rPr>
          <w:rStyle w:val="CommentReference"/>
        </w:rPr>
        <w:commentReference w:id="233"/>
      </w:r>
      <w:r w:rsidRPr="00F2647B">
        <w:rPr>
          <w:lang w:val="en-GB"/>
        </w:rPr>
        <w:t>.</w:t>
      </w:r>
    </w:p>
    <w:p w14:paraId="3FBAD751" w14:textId="57BD4F7D" w:rsidR="00F2647B" w:rsidRPr="00F2647B" w:rsidRDefault="00F2647B" w:rsidP="00F2647B">
      <w:pPr>
        <w:pStyle w:val="Heading3"/>
      </w:pPr>
      <w:bookmarkStart w:id="234" w:name="_Toc175522391"/>
      <w:r w:rsidRPr="00F2647B">
        <w:t>Values</w:t>
      </w:r>
      <w:bookmarkEnd w:id="234"/>
    </w:p>
    <w:p w14:paraId="7DE3144A" w14:textId="77777777" w:rsidR="00F2647B" w:rsidRPr="00F2647B" w:rsidRDefault="00F2647B" w:rsidP="00F2647B">
      <w:pPr>
        <w:rPr>
          <w:lang w:val="en-GB"/>
        </w:rPr>
      </w:pPr>
      <w:commentRangeStart w:id="235"/>
      <w:commentRangeStart w:id="236"/>
      <w:r w:rsidRPr="00F2647B">
        <w:rPr>
          <w:lang w:val="en-GB"/>
        </w:rPr>
        <w:t>The following terms are used for types of values:</w:t>
      </w:r>
      <w:commentRangeEnd w:id="235"/>
      <w:r w:rsidR="00ED286C">
        <w:rPr>
          <w:rStyle w:val="CommentReference"/>
        </w:rPr>
        <w:commentReference w:id="235"/>
      </w:r>
      <w:commentRangeEnd w:id="236"/>
      <w:r w:rsidR="006F65ED">
        <w:rPr>
          <w:rStyle w:val="CommentReference"/>
        </w:rPr>
        <w:commentReference w:id="236"/>
      </w:r>
    </w:p>
    <w:p w14:paraId="0B8E613C" w14:textId="21F07816" w:rsidR="00F2647B" w:rsidRPr="003C3020" w:rsidRDefault="00F2647B" w:rsidP="00ED286C">
      <w:pPr>
        <w:pStyle w:val="ListParagraph"/>
        <w:numPr>
          <w:ilvl w:val="0"/>
          <w:numId w:val="38"/>
        </w:numPr>
        <w:rPr>
          <w:lang w:val="en-GB"/>
        </w:rPr>
      </w:pPr>
      <w:r w:rsidRPr="003C3020">
        <w:rPr>
          <w:lang w:val="en-GB"/>
        </w:rPr>
        <w:t>Present – The attribute is present and may or may not be populated with a value.</w:t>
      </w:r>
    </w:p>
    <w:p w14:paraId="7034E222" w14:textId="078D63FE" w:rsidR="00F2647B" w:rsidRPr="003C3020" w:rsidRDefault="00F2647B" w:rsidP="00ED286C">
      <w:pPr>
        <w:pStyle w:val="ListParagraph"/>
        <w:numPr>
          <w:ilvl w:val="0"/>
          <w:numId w:val="38"/>
        </w:numPr>
        <w:rPr>
          <w:lang w:val="en-GB"/>
        </w:rPr>
      </w:pPr>
      <w:r w:rsidRPr="003C3020">
        <w:rPr>
          <w:lang w:val="en-GB"/>
        </w:rPr>
        <w:t>Known – The attribute is Present and has been populated with a value.</w:t>
      </w:r>
    </w:p>
    <w:p w14:paraId="37D41A0E" w14:textId="342BA7E6" w:rsidR="00F2647B" w:rsidRPr="003C3020" w:rsidRDefault="00F2647B" w:rsidP="00ED286C">
      <w:pPr>
        <w:pStyle w:val="ListParagraph"/>
        <w:numPr>
          <w:ilvl w:val="0"/>
          <w:numId w:val="38"/>
        </w:numPr>
        <w:rPr>
          <w:lang w:val="en-GB"/>
        </w:rPr>
      </w:pPr>
      <w:r w:rsidRPr="003C3020">
        <w:rPr>
          <w:lang w:val="en-GB"/>
        </w:rPr>
        <w:t>Unknown – The attribute is Present, but has not been populated with a value.</w:t>
      </w:r>
    </w:p>
    <w:p w14:paraId="5EF84D8C" w14:textId="4A7EE4E4" w:rsidR="00F2647B" w:rsidRDefault="00F2647B" w:rsidP="00ED286C">
      <w:pPr>
        <w:pStyle w:val="ListParagraph"/>
        <w:numPr>
          <w:ilvl w:val="0"/>
          <w:numId w:val="38"/>
        </w:numPr>
        <w:rPr>
          <w:lang w:val="en-GB"/>
        </w:rPr>
      </w:pPr>
      <w:r w:rsidRPr="003C3020">
        <w:rPr>
          <w:lang w:val="en-GB"/>
        </w:rPr>
        <w:t>Optional – The encoding of the attribute is optional.  It may be Present or not Present.</w:t>
      </w:r>
    </w:p>
    <w:p w14:paraId="10744D15" w14:textId="3F55C7B1" w:rsidR="002F20A9" w:rsidRPr="002F20A9" w:rsidRDefault="002F20A9" w:rsidP="002F20A9">
      <w:pPr>
        <w:rPr>
          <w:lang w:val="en-GB"/>
        </w:rPr>
      </w:pPr>
      <w:r w:rsidRPr="002F20A9">
        <w:rPr>
          <w:lang w:val="en-GB"/>
        </w:rPr>
        <w:t xml:space="preserve">The following terms </w:t>
      </w:r>
      <w:r>
        <w:rPr>
          <w:lang w:val="en-GB"/>
        </w:rPr>
        <w:t>may be</w:t>
      </w:r>
      <w:r w:rsidRPr="002F20A9">
        <w:rPr>
          <w:lang w:val="en-GB"/>
        </w:rPr>
        <w:t xml:space="preserve"> used to combine the above terms for brevity:</w:t>
      </w:r>
    </w:p>
    <w:p w14:paraId="58BDE49C" w14:textId="792B87B0" w:rsidR="002F20A9" w:rsidRPr="002F20A9" w:rsidRDefault="002F20A9" w:rsidP="00ED286C">
      <w:pPr>
        <w:pStyle w:val="ListParagraph"/>
        <w:numPr>
          <w:ilvl w:val="0"/>
          <w:numId w:val="39"/>
        </w:numPr>
        <w:rPr>
          <w:lang w:val="en-GB"/>
        </w:rPr>
      </w:pPr>
      <w:r w:rsidRPr="002F20A9">
        <w:rPr>
          <w:lang w:val="en-GB"/>
        </w:rPr>
        <w:t>Missing: The attribute is either not present, or present and either null or nilled</w:t>
      </w:r>
      <w:r>
        <w:rPr>
          <w:lang w:val="en-GB"/>
        </w:rPr>
        <w:t xml:space="preserve"> (cf. clause </w:t>
      </w:r>
      <w:r>
        <w:rPr>
          <w:lang w:val="en-GB"/>
        </w:rPr>
        <w:fldChar w:fldCharType="begin"/>
      </w:r>
      <w:r>
        <w:rPr>
          <w:lang w:val="en-GB"/>
        </w:rPr>
        <w:instrText xml:space="preserve"> REF _Ref172577065 \r \h </w:instrText>
      </w:r>
      <w:r>
        <w:rPr>
          <w:lang w:val="en-GB"/>
        </w:rPr>
      </w:r>
      <w:r>
        <w:rPr>
          <w:lang w:val="en-GB"/>
        </w:rPr>
        <w:fldChar w:fldCharType="separate"/>
      </w:r>
      <w:r>
        <w:rPr>
          <w:lang w:val="en-GB"/>
        </w:rPr>
        <w:t>4.2.3.2</w:t>
      </w:r>
      <w:r>
        <w:rPr>
          <w:lang w:val="en-GB"/>
        </w:rPr>
        <w:fldChar w:fldCharType="end"/>
      </w:r>
      <w:r>
        <w:rPr>
          <w:lang w:val="en-GB"/>
        </w:rPr>
        <w:t>)</w:t>
      </w:r>
    </w:p>
    <w:p w14:paraId="4285025A" w14:textId="2791D1AC" w:rsidR="002F20A9" w:rsidRDefault="002F20A9" w:rsidP="00ED286C">
      <w:pPr>
        <w:pStyle w:val="ListParagraph"/>
        <w:numPr>
          <w:ilvl w:val="0"/>
          <w:numId w:val="39"/>
        </w:numPr>
        <w:rPr>
          <w:lang w:val="en-GB"/>
        </w:rPr>
      </w:pPr>
      <w:r w:rsidRPr="002F20A9">
        <w:rPr>
          <w:lang w:val="en-GB"/>
        </w:rPr>
        <w:t xml:space="preserve">Populated: The attribute is present and has been assigned a value conforming to its </w:t>
      </w:r>
      <w:ins w:id="237" w:author="Raphael Malyankar" w:date="2024-08-25T22:54:00Z" w16du:dateUtc="2024-08-26T05:54:00Z">
        <w:r w:rsidR="00287CBB">
          <w:rPr>
            <w:lang w:val="en-GB"/>
          </w:rPr>
          <w:t>datatype</w:t>
        </w:r>
      </w:ins>
      <w:del w:id="238" w:author="Raphael Malyankar" w:date="2024-08-25T22:54:00Z" w16du:dateUtc="2024-08-26T05:54:00Z">
        <w:r w:rsidRPr="002F20A9" w:rsidDel="00287CBB">
          <w:rPr>
            <w:lang w:val="en-GB"/>
          </w:rPr>
          <w:delText>constraints</w:delText>
        </w:r>
      </w:del>
      <w:r w:rsidRPr="002F20A9">
        <w:rPr>
          <w:lang w:val="en-GB"/>
        </w:rPr>
        <w:t>.</w:t>
      </w:r>
    </w:p>
    <w:p w14:paraId="4F8C34FE" w14:textId="77777777" w:rsidR="002F20A9" w:rsidRPr="002F20A9" w:rsidRDefault="002F20A9" w:rsidP="002F20A9">
      <w:pPr>
        <w:rPr>
          <w:lang w:val="en-GB"/>
        </w:rPr>
      </w:pPr>
    </w:p>
    <w:p w14:paraId="7B77DB50" w14:textId="7D609CBD" w:rsidR="00B31EB7" w:rsidRDefault="001123CF" w:rsidP="00B31EB7">
      <w:pPr>
        <w:pStyle w:val="Heading4"/>
      </w:pPr>
      <w:r>
        <w:t>Conventions for value descriptors</w:t>
      </w:r>
      <w:r w:rsidR="00B31EB7">
        <w:t xml:space="preserve"> in Part 10a formats</w:t>
      </w:r>
    </w:p>
    <w:p w14:paraId="76C3D21E" w14:textId="68F433E6" w:rsidR="00F2647B" w:rsidRPr="00F2647B" w:rsidRDefault="00F2647B" w:rsidP="00F2647B">
      <w:pPr>
        <w:rPr>
          <w:lang w:val="en-GB"/>
        </w:rPr>
      </w:pPr>
      <w:commentRangeStart w:id="239"/>
      <w:r w:rsidRPr="00F2647B">
        <w:rPr>
          <w:lang w:val="en-GB"/>
        </w:rPr>
        <w:t>The following terms are used in relation to ISO 8211 unsigned 8-bit integer sub-fields</w:t>
      </w:r>
      <w:r w:rsidR="00B31EB7">
        <w:rPr>
          <w:lang w:val="en-GB"/>
        </w:rPr>
        <w:t xml:space="preserve"> (i.e., </w:t>
      </w:r>
      <w:commentRangeStart w:id="240"/>
      <w:r w:rsidR="00B31EB7">
        <w:rPr>
          <w:lang w:val="en-GB"/>
        </w:rPr>
        <w:t xml:space="preserve">datasets </w:t>
      </w:r>
      <w:commentRangeEnd w:id="240"/>
      <w:r w:rsidR="00ED286C">
        <w:rPr>
          <w:rStyle w:val="CommentReference"/>
        </w:rPr>
        <w:commentReference w:id="240"/>
      </w:r>
      <w:r w:rsidR="00B31EB7">
        <w:rPr>
          <w:lang w:val="en-GB"/>
        </w:rPr>
        <w:t>using the S-100 Part 10a data format).</w:t>
      </w:r>
      <w:commentRangeEnd w:id="239"/>
      <w:r w:rsidR="00B31EB7">
        <w:rPr>
          <w:rStyle w:val="CommentReference"/>
        </w:rPr>
        <w:commentReference w:id="239"/>
      </w:r>
    </w:p>
    <w:p w14:paraId="5160B611" w14:textId="00E5FC25" w:rsidR="00F2647B" w:rsidRPr="00B31EB7" w:rsidRDefault="00F2647B" w:rsidP="00ED286C">
      <w:pPr>
        <w:pStyle w:val="ListParagraph"/>
        <w:numPr>
          <w:ilvl w:val="0"/>
          <w:numId w:val="40"/>
        </w:numPr>
        <w:rPr>
          <w:lang w:val="en-GB"/>
        </w:rPr>
      </w:pPr>
      <w:r w:rsidRPr="00B31EB7">
        <w:rPr>
          <w:lang w:val="en-GB"/>
        </w:rPr>
        <w:t>Null – The sub-field has a value of null (255).</w:t>
      </w:r>
    </w:p>
    <w:p w14:paraId="06359D0B" w14:textId="4DAA0FDD" w:rsidR="00F2647B" w:rsidRDefault="00F2647B" w:rsidP="00ED286C">
      <w:pPr>
        <w:pStyle w:val="ListParagraph"/>
        <w:numPr>
          <w:ilvl w:val="0"/>
          <w:numId w:val="40"/>
        </w:numPr>
        <w:rPr>
          <w:lang w:val="en-GB"/>
        </w:rPr>
      </w:pPr>
      <w:r w:rsidRPr="00B31EB7">
        <w:rPr>
          <w:lang w:val="en-GB"/>
        </w:rPr>
        <w:t>notNull – The sub-field value is not Null.</w:t>
      </w:r>
    </w:p>
    <w:p w14:paraId="69B5682D" w14:textId="4E9B147D" w:rsidR="002F20A9" w:rsidRPr="002F20A9" w:rsidRDefault="004B3D8D" w:rsidP="002F20A9">
      <w:pPr>
        <w:rPr>
          <w:lang w:val="en-GB"/>
        </w:rPr>
      </w:pPr>
      <w:ins w:id="241" w:author="Raphael Malyankar" w:date="2024-08-25T22:55:00Z" w16du:dateUtc="2024-08-26T05:55:00Z">
        <w:r>
          <w:rPr>
            <w:lang w:val="en-GB"/>
          </w:rPr>
          <w:t>Note that in the ISO 8211 format, “unknown” is distinguished from “Null”</w:t>
        </w:r>
      </w:ins>
      <w:ins w:id="242" w:author="Raphael Malyankar" w:date="2024-08-25T22:56:00Z" w16du:dateUtc="2024-08-26T05:56:00Z">
        <w:r>
          <w:rPr>
            <w:lang w:val="en-GB"/>
          </w:rPr>
          <w:t xml:space="preserve">. “Unknown” values for </w:t>
        </w:r>
      </w:ins>
      <w:ins w:id="243" w:author="Raphael Malyankar" w:date="2024-08-25T22:57:00Z" w16du:dateUtc="2024-08-26T05:57:00Z">
        <w:r>
          <w:rPr>
            <w:lang w:val="en-GB"/>
          </w:rPr>
          <w:t xml:space="preserve">thematic </w:t>
        </w:r>
      </w:ins>
      <w:ins w:id="244" w:author="Raphael Malyankar" w:date="2024-08-25T22:56:00Z" w16du:dateUtc="2024-08-26T05:56:00Z">
        <w:r>
          <w:rPr>
            <w:lang w:val="en-GB"/>
          </w:rPr>
          <w:t>attributes are represented by the empty string</w:t>
        </w:r>
      </w:ins>
      <w:ins w:id="245" w:author="Raphael Malyankar" w:date="2024-08-25T22:57:00Z" w16du:dateUtc="2024-08-26T05:57:00Z">
        <w:r>
          <w:rPr>
            <w:lang w:val="en-GB"/>
          </w:rPr>
          <w:t xml:space="preserve"> (S-100 10a-5.1.3).</w:t>
        </w:r>
      </w:ins>
    </w:p>
    <w:p w14:paraId="171FBDBE" w14:textId="123D87C0" w:rsidR="00B31EB7" w:rsidRDefault="001123CF" w:rsidP="00B31EB7">
      <w:pPr>
        <w:pStyle w:val="Heading4"/>
      </w:pPr>
      <w:bookmarkStart w:id="246" w:name="_Ref172577065"/>
      <w:r>
        <w:t xml:space="preserve">Conventions for </w:t>
      </w:r>
      <w:r w:rsidR="00B31EB7">
        <w:t xml:space="preserve">value </w:t>
      </w:r>
      <w:r>
        <w:t>descriptors</w:t>
      </w:r>
      <w:r w:rsidR="00B31EB7">
        <w:t xml:space="preserve"> in exchange catalogues and Part 10b </w:t>
      </w:r>
      <w:r>
        <w:t xml:space="preserve">(GML) </w:t>
      </w:r>
      <w:r w:rsidR="00B31EB7">
        <w:t>formats</w:t>
      </w:r>
      <w:bookmarkEnd w:id="246"/>
    </w:p>
    <w:p w14:paraId="04DDC4DD" w14:textId="6AAB3B8D" w:rsidR="00B31EB7" w:rsidRPr="00B31EB7" w:rsidRDefault="00B31EB7" w:rsidP="00B31EB7">
      <w:pPr>
        <w:rPr>
          <w:lang w:val="en-GB"/>
        </w:rPr>
      </w:pPr>
      <w:r w:rsidRPr="00B31EB7">
        <w:rPr>
          <w:lang w:val="en-GB"/>
        </w:rPr>
        <w:t xml:space="preserve">The following terms are used in relation to XML element content or for values of </w:t>
      </w:r>
      <w:r>
        <w:rPr>
          <w:lang w:val="en-GB"/>
        </w:rPr>
        <w:t xml:space="preserve">instance </w:t>
      </w:r>
      <w:r w:rsidRPr="00B31EB7">
        <w:rPr>
          <w:lang w:val="en-GB"/>
        </w:rPr>
        <w:t>attributes</w:t>
      </w:r>
      <w:r w:rsidR="002F20A9">
        <w:rPr>
          <w:lang w:val="en-GB"/>
        </w:rPr>
        <w:t xml:space="preserve"> in datasets</w:t>
      </w:r>
      <w:r>
        <w:rPr>
          <w:lang w:val="en-GB"/>
        </w:rPr>
        <w:t xml:space="preserve"> (</w:t>
      </w:r>
      <w:r w:rsidR="002F20A9">
        <w:rPr>
          <w:lang w:val="en-GB"/>
        </w:rPr>
        <w:t>thus</w:t>
      </w:r>
      <w:r>
        <w:rPr>
          <w:lang w:val="en-GB"/>
        </w:rPr>
        <w:t xml:space="preserve"> </w:t>
      </w:r>
      <w:r w:rsidR="002F20A9">
        <w:rPr>
          <w:lang w:val="en-GB"/>
        </w:rPr>
        <w:t>applying</w:t>
      </w:r>
      <w:r w:rsidRPr="00B31EB7">
        <w:rPr>
          <w:lang w:val="en-GB"/>
        </w:rPr>
        <w:t xml:space="preserve"> </w:t>
      </w:r>
      <w:r w:rsidR="002F20A9">
        <w:rPr>
          <w:lang w:val="en-GB"/>
        </w:rPr>
        <w:t>to both</w:t>
      </w:r>
      <w:r w:rsidRPr="00B31EB7">
        <w:rPr>
          <w:lang w:val="en-GB"/>
        </w:rPr>
        <w:t xml:space="preserve"> </w:t>
      </w:r>
      <w:r w:rsidR="002F20A9">
        <w:rPr>
          <w:lang w:val="en-GB"/>
        </w:rPr>
        <w:t xml:space="preserve">Part 10b </w:t>
      </w:r>
      <w:r w:rsidRPr="00B31EB7">
        <w:rPr>
          <w:lang w:val="en-GB"/>
        </w:rPr>
        <w:t>GML data format</w:t>
      </w:r>
      <w:r w:rsidR="002F20A9">
        <w:rPr>
          <w:lang w:val="en-GB"/>
        </w:rPr>
        <w:t>s</w:t>
      </w:r>
      <w:r w:rsidRPr="00B31EB7">
        <w:rPr>
          <w:lang w:val="en-GB"/>
        </w:rPr>
        <w:t xml:space="preserve"> and </w:t>
      </w:r>
      <w:r w:rsidR="002F20A9">
        <w:rPr>
          <w:lang w:val="en-GB"/>
        </w:rPr>
        <w:t xml:space="preserve">Part 17 </w:t>
      </w:r>
      <w:r w:rsidRPr="00B31EB7">
        <w:rPr>
          <w:lang w:val="en-GB"/>
        </w:rPr>
        <w:t>exchange catalogues):</w:t>
      </w:r>
    </w:p>
    <w:p w14:paraId="4AD614E5" w14:textId="7B3D4800" w:rsidR="00B31EB7" w:rsidRPr="00B31EB7" w:rsidRDefault="00B31EB7" w:rsidP="00ED286C">
      <w:pPr>
        <w:pStyle w:val="ListParagraph"/>
        <w:numPr>
          <w:ilvl w:val="0"/>
          <w:numId w:val="41"/>
        </w:numPr>
        <w:rPr>
          <w:lang w:val="en-GB"/>
        </w:rPr>
      </w:pPr>
      <w:r w:rsidRPr="00B31EB7">
        <w:rPr>
          <w:lang w:val="en-GB"/>
        </w:rPr>
        <w:t>Whitespace: One or more of the characters defined as white space in the W3C XML specification: space, tab, carriage return or line feed.</w:t>
      </w:r>
    </w:p>
    <w:p w14:paraId="11EC8164" w14:textId="143C0988" w:rsidR="00B31EB7" w:rsidRPr="00B31EB7" w:rsidRDefault="00B31EB7" w:rsidP="00ED286C">
      <w:pPr>
        <w:pStyle w:val="ListParagraph"/>
        <w:numPr>
          <w:ilvl w:val="0"/>
          <w:numId w:val="41"/>
        </w:numPr>
        <w:rPr>
          <w:lang w:val="en-GB"/>
        </w:rPr>
      </w:pPr>
      <w:r w:rsidRPr="00B31EB7">
        <w:rPr>
          <w:lang w:val="en-GB"/>
        </w:rPr>
        <w:t xml:space="preserve">Null: The XML element or </w:t>
      </w:r>
      <w:r w:rsidR="00A31007">
        <w:rPr>
          <w:lang w:val="en-GB"/>
        </w:rPr>
        <w:t xml:space="preserve">XML </w:t>
      </w:r>
      <w:r w:rsidRPr="00B31EB7">
        <w:rPr>
          <w:lang w:val="en-GB"/>
        </w:rPr>
        <w:t>attribute has no content</w:t>
      </w:r>
      <w:r w:rsidR="00523E71">
        <w:rPr>
          <w:lang w:val="en-GB"/>
        </w:rPr>
        <w:t xml:space="preserve"> or value,</w:t>
      </w:r>
      <w:r w:rsidRPr="00B31EB7">
        <w:rPr>
          <w:lang w:val="en-GB"/>
        </w:rPr>
        <w:t xml:space="preserve"> or the content</w:t>
      </w:r>
      <w:r w:rsidR="00523E71">
        <w:rPr>
          <w:lang w:val="en-GB"/>
        </w:rPr>
        <w:t>/value</w:t>
      </w:r>
      <w:r w:rsidRPr="00B31EB7">
        <w:rPr>
          <w:lang w:val="en-GB"/>
        </w:rPr>
        <w:t xml:space="preserve"> is the empty (0-length) string.</w:t>
      </w:r>
    </w:p>
    <w:p w14:paraId="392C97E5" w14:textId="454A3DC0" w:rsidR="00B31EB7" w:rsidRPr="00B31EB7" w:rsidRDefault="00B31EB7" w:rsidP="00ED286C">
      <w:pPr>
        <w:pStyle w:val="ListParagraph"/>
        <w:numPr>
          <w:ilvl w:val="1"/>
          <w:numId w:val="41"/>
        </w:numPr>
        <w:rPr>
          <w:lang w:val="en-GB"/>
        </w:rPr>
      </w:pPr>
      <w:r w:rsidRPr="00B31EB7">
        <w:rPr>
          <w:lang w:val="en-GB"/>
        </w:rPr>
        <w:t>String type attributes consisting of only whitespace characters are not considered to be empty.</w:t>
      </w:r>
    </w:p>
    <w:p w14:paraId="7ECBF95D" w14:textId="608B1663" w:rsidR="00B31EB7" w:rsidRPr="00B31EB7" w:rsidRDefault="00B31EB7" w:rsidP="00ED286C">
      <w:pPr>
        <w:pStyle w:val="ListParagraph"/>
        <w:numPr>
          <w:ilvl w:val="1"/>
          <w:numId w:val="41"/>
        </w:numPr>
        <w:rPr>
          <w:lang w:val="en-GB"/>
        </w:rPr>
      </w:pPr>
      <w:r w:rsidRPr="00B31EB7">
        <w:rPr>
          <w:lang w:val="en-GB"/>
        </w:rPr>
        <w:t>URI, URL, or URN type attributes consisting of only whitespace characters are considered to be empty.</w:t>
      </w:r>
    </w:p>
    <w:p w14:paraId="722A686E" w14:textId="79D12509" w:rsidR="00B31EB7" w:rsidRPr="00B31EB7" w:rsidRDefault="00B31EB7" w:rsidP="00ED286C">
      <w:pPr>
        <w:pStyle w:val="ListParagraph"/>
        <w:numPr>
          <w:ilvl w:val="1"/>
          <w:numId w:val="41"/>
        </w:numPr>
        <w:rPr>
          <w:lang w:val="en-GB"/>
        </w:rPr>
      </w:pPr>
      <w:r w:rsidRPr="00B31EB7">
        <w:rPr>
          <w:lang w:val="en-GB"/>
        </w:rPr>
        <w:t>Numeric, enumeration, date, time, dateTime, or Boolean types consisting of only whitespace characters are considered to be empty. This situation is an error (unless the attribute is declared nillable in the GML application schema). Such errors should be detected by XML validation software when the file is validated against its XML schema.</w:t>
      </w:r>
    </w:p>
    <w:p w14:paraId="5FF549B5" w14:textId="0FFD76A7" w:rsidR="00B31EB7" w:rsidRPr="00B31EB7" w:rsidRDefault="00B31EB7" w:rsidP="00ED286C">
      <w:pPr>
        <w:pStyle w:val="ListParagraph"/>
        <w:numPr>
          <w:ilvl w:val="0"/>
          <w:numId w:val="41"/>
        </w:numPr>
        <w:rPr>
          <w:lang w:val="en-GB"/>
        </w:rPr>
      </w:pPr>
      <w:r w:rsidRPr="00B31EB7">
        <w:rPr>
          <w:lang w:val="en-GB"/>
        </w:rPr>
        <w:t xml:space="preserve">Nilled: The </w:t>
      </w:r>
      <w:del w:id="247" w:author="Raphael Malyankar" w:date="2024-08-25T23:00:00Z" w16du:dateUtc="2024-08-26T06:00:00Z">
        <w:r w:rsidRPr="00B31EB7" w:rsidDel="00CA3E30">
          <w:rPr>
            <w:lang w:val="en-GB"/>
          </w:rPr>
          <w:delText xml:space="preserve">value of the </w:delText>
        </w:r>
      </w:del>
      <w:r w:rsidRPr="00B31EB7">
        <w:rPr>
          <w:lang w:val="en-GB"/>
        </w:rPr>
        <w:t xml:space="preserve">XML element </w:t>
      </w:r>
      <w:del w:id="248" w:author="Raphael Malyankar" w:date="2024-08-25T23:03:00Z" w16du:dateUtc="2024-08-26T06:03:00Z">
        <w:r w:rsidRPr="00B31EB7" w:rsidDel="00450F11">
          <w:rPr>
            <w:lang w:val="en-GB"/>
          </w:rPr>
          <w:delText xml:space="preserve">is </w:delText>
        </w:r>
      </w:del>
      <w:del w:id="249" w:author="Raphael Malyankar" w:date="2024-08-25T23:00:00Z" w16du:dateUtc="2024-08-26T06:00:00Z">
        <w:r w:rsidRPr="00B31EB7" w:rsidDel="00CA3E30">
          <w:rPr>
            <w:lang w:val="en-GB"/>
          </w:rPr>
          <w:delText xml:space="preserve">Null </w:delText>
        </w:r>
      </w:del>
      <w:ins w:id="250" w:author="Raphael Malyankar" w:date="2024-08-25T23:03:00Z" w16du:dateUtc="2024-08-26T06:03:00Z">
        <w:r w:rsidR="00450F11">
          <w:rPr>
            <w:lang w:val="en-GB"/>
          </w:rPr>
          <w:t>has n</w:t>
        </w:r>
      </w:ins>
      <w:ins w:id="251" w:author="Raphael Malyankar" w:date="2024-08-25T23:04:00Z" w16du:dateUtc="2024-08-26T06:04:00Z">
        <w:r w:rsidR="00450F11">
          <w:rPr>
            <w:lang w:val="en-GB"/>
          </w:rPr>
          <w:t>o content</w:t>
        </w:r>
      </w:ins>
      <w:ins w:id="252" w:author="Raphael Malyankar" w:date="2024-08-25T23:00:00Z" w16du:dateUtc="2024-08-26T06:00:00Z">
        <w:r w:rsidR="00CA3E30" w:rsidRPr="00B31EB7">
          <w:rPr>
            <w:lang w:val="en-GB"/>
          </w:rPr>
          <w:t xml:space="preserve"> </w:t>
        </w:r>
      </w:ins>
      <w:r w:rsidRPr="00B31EB7">
        <w:rPr>
          <w:lang w:val="en-GB"/>
        </w:rPr>
        <w:t xml:space="preserve">and the element has the XML attribute xsi:nil=”true”. A nillable attribute is one which the GML application schema or GML profile allows to be nilled.  </w:t>
      </w:r>
    </w:p>
    <w:p w14:paraId="1C4C6348" w14:textId="159B2EBE" w:rsidR="00B31EB7" w:rsidRDefault="00B31EB7" w:rsidP="00ED286C">
      <w:pPr>
        <w:pStyle w:val="ListParagraph"/>
        <w:numPr>
          <w:ilvl w:val="0"/>
          <w:numId w:val="41"/>
        </w:numPr>
        <w:rPr>
          <w:lang w:val="en-GB"/>
        </w:rPr>
      </w:pPr>
      <w:r w:rsidRPr="00B31EB7">
        <w:rPr>
          <w:lang w:val="en-GB"/>
        </w:rPr>
        <w:t xml:space="preserve">notNull: The </w:t>
      </w:r>
      <w:r w:rsidR="00A31007">
        <w:rPr>
          <w:lang w:val="en-GB"/>
        </w:rPr>
        <w:t>XML element content or XML attribute</w:t>
      </w:r>
      <w:r w:rsidRPr="00B31EB7">
        <w:rPr>
          <w:lang w:val="en-GB"/>
        </w:rPr>
        <w:t xml:space="preserve"> </w:t>
      </w:r>
      <w:r w:rsidR="00A31007">
        <w:rPr>
          <w:lang w:val="en-GB"/>
        </w:rPr>
        <w:t>value is not Whitespace</w:t>
      </w:r>
      <w:r w:rsidR="00523E71">
        <w:rPr>
          <w:lang w:val="en-GB"/>
        </w:rPr>
        <w:t xml:space="preserve"> or </w:t>
      </w:r>
      <w:r w:rsidR="00A31007">
        <w:rPr>
          <w:lang w:val="en-GB"/>
        </w:rPr>
        <w:t>Null</w:t>
      </w:r>
      <w:r w:rsidR="00523E71">
        <w:rPr>
          <w:lang w:val="en-GB"/>
        </w:rPr>
        <w:t>.</w:t>
      </w:r>
    </w:p>
    <w:p w14:paraId="066E7C4E" w14:textId="1454C15E" w:rsidR="002F20A9" w:rsidRDefault="001123CF">
      <w:pPr>
        <w:pStyle w:val="Heading4"/>
        <w:pPrChange w:id="253" w:author="Raphael Malyankar" w:date="2024-08-23T17:51:00Z" w16du:dateUtc="2024-08-24T00:51:00Z">
          <w:pPr>
            <w:pStyle w:val="Heading3"/>
          </w:pPr>
        </w:pPrChange>
      </w:pPr>
      <w:r>
        <w:lastRenderedPageBreak/>
        <w:t>Conventions for</w:t>
      </w:r>
      <w:r w:rsidR="002F20A9">
        <w:t xml:space="preserve"> value </w:t>
      </w:r>
      <w:r>
        <w:t>descriptors</w:t>
      </w:r>
      <w:r w:rsidR="002F20A9">
        <w:t xml:space="preserve"> in</w:t>
      </w:r>
      <w:r>
        <w:t xml:space="preserve"> Part 10c (</w:t>
      </w:r>
      <w:r w:rsidR="002F20A9">
        <w:t>HDF5</w:t>
      </w:r>
      <w:r>
        <w:t>)</w:t>
      </w:r>
      <w:r w:rsidR="002F20A9">
        <w:t xml:space="preserve"> formats</w:t>
      </w:r>
    </w:p>
    <w:p w14:paraId="40E84637" w14:textId="1EAC73ED" w:rsidR="00E12E1F" w:rsidRDefault="002F20A9" w:rsidP="002F20A9">
      <w:pPr>
        <w:rPr>
          <w:lang w:val="en-GB"/>
        </w:rPr>
      </w:pPr>
      <w:r>
        <w:rPr>
          <w:lang w:val="en-GB"/>
        </w:rPr>
        <w:t xml:space="preserve">HDF5 </w:t>
      </w:r>
      <w:r w:rsidR="00E12E1F">
        <w:rPr>
          <w:lang w:val="en-GB"/>
        </w:rPr>
        <w:t>array elements (used for coverage data in S-100 coverage products)</w:t>
      </w:r>
      <w:r w:rsidR="005C21FD">
        <w:rPr>
          <w:lang w:val="en-GB"/>
        </w:rPr>
        <w:t xml:space="preserve"> </w:t>
      </w:r>
      <w:r>
        <w:rPr>
          <w:lang w:val="en-GB"/>
        </w:rPr>
        <w:t>use “fill values</w:t>
      </w:r>
      <w:r w:rsidR="00E12E1F">
        <w:rPr>
          <w:lang w:val="en-GB"/>
        </w:rPr>
        <w:t>”</w:t>
      </w:r>
      <w:r w:rsidR="00E12E1F" w:rsidRPr="00E12E1F">
        <w:rPr>
          <w:lang w:val="en-GB"/>
        </w:rPr>
        <w:t xml:space="preserve"> </w:t>
      </w:r>
      <w:r w:rsidR="00E12E1F">
        <w:rPr>
          <w:lang w:val="en-GB"/>
        </w:rPr>
        <w:t>when the value is unknown or missing. Fill v</w:t>
      </w:r>
      <w:r>
        <w:rPr>
          <w:lang w:val="en-GB"/>
        </w:rPr>
        <w:t xml:space="preserve">alues </w:t>
      </w:r>
      <w:r w:rsidR="00E12E1F">
        <w:rPr>
          <w:lang w:val="en-GB"/>
        </w:rPr>
        <w:t xml:space="preserve">are values </w:t>
      </w:r>
      <w:r>
        <w:rPr>
          <w:lang w:val="en-GB"/>
        </w:rPr>
        <w:t>conforming to the basic datatype but specially designated as</w:t>
      </w:r>
      <w:r w:rsidR="00E12E1F">
        <w:rPr>
          <w:lang w:val="en-GB"/>
        </w:rPr>
        <w:t xml:space="preserve"> signifying</w:t>
      </w:r>
      <w:r>
        <w:rPr>
          <w:lang w:val="en-GB"/>
        </w:rPr>
        <w:t xml:space="preserve"> “no data”. Product Specifications using the HDF5 format </w:t>
      </w:r>
      <w:r w:rsidR="001123CF">
        <w:rPr>
          <w:lang w:val="en-GB"/>
        </w:rPr>
        <w:t>define</w:t>
      </w:r>
      <w:r>
        <w:rPr>
          <w:lang w:val="en-GB"/>
        </w:rPr>
        <w:t xml:space="preserve"> </w:t>
      </w:r>
      <w:r w:rsidR="001123CF">
        <w:rPr>
          <w:lang w:val="en-GB"/>
        </w:rPr>
        <w:t>the</w:t>
      </w:r>
      <w:r>
        <w:rPr>
          <w:lang w:val="en-GB"/>
        </w:rPr>
        <w:t xml:space="preserve"> fill values for attributes</w:t>
      </w:r>
      <w:r w:rsidR="001123CF">
        <w:rPr>
          <w:lang w:val="en-GB"/>
        </w:rPr>
        <w:t>.</w:t>
      </w:r>
      <w:r w:rsidR="00D26ADB">
        <w:rPr>
          <w:lang w:val="en-GB"/>
        </w:rPr>
        <w:t xml:space="preserve"> Different attributes may have different fill values.</w:t>
      </w:r>
    </w:p>
    <w:p w14:paraId="6847C1E0" w14:textId="51FED805" w:rsidR="001123CF" w:rsidRDefault="001123CF" w:rsidP="002F20A9">
      <w:pPr>
        <w:rPr>
          <w:lang w:val="en-GB"/>
        </w:rPr>
      </w:pPr>
      <w:r>
        <w:rPr>
          <w:lang w:val="en-GB"/>
        </w:rPr>
        <w:t>S-158:1xx publications for data products using the S-100 Part 10c format use the following conventions:</w:t>
      </w:r>
    </w:p>
    <w:p w14:paraId="10209F0F" w14:textId="5E2EB13B" w:rsidR="005C21FD" w:rsidRPr="005C21FD" w:rsidRDefault="005C21FD" w:rsidP="00ED286C">
      <w:pPr>
        <w:pStyle w:val="ListParagraph"/>
        <w:numPr>
          <w:ilvl w:val="0"/>
          <w:numId w:val="42"/>
        </w:numPr>
        <w:rPr>
          <w:lang w:val="en-GB"/>
        </w:rPr>
      </w:pPr>
      <w:r w:rsidRPr="005C21FD">
        <w:rPr>
          <w:lang w:val="en-GB"/>
        </w:rPr>
        <w:t>Null: The value of the field is the designated fill value</w:t>
      </w:r>
      <w:r w:rsidR="00D26ADB">
        <w:rPr>
          <w:lang w:val="en-GB"/>
        </w:rPr>
        <w:t>, or null/empty if allowed by the datatype</w:t>
      </w:r>
    </w:p>
    <w:p w14:paraId="614FBE62" w14:textId="5256EF15" w:rsidR="005C21FD" w:rsidRPr="005C21FD" w:rsidRDefault="005C21FD" w:rsidP="00ED286C">
      <w:pPr>
        <w:pStyle w:val="ListParagraph"/>
        <w:numPr>
          <w:ilvl w:val="0"/>
          <w:numId w:val="42"/>
        </w:numPr>
        <w:rPr>
          <w:lang w:val="en-GB"/>
        </w:rPr>
      </w:pPr>
      <w:r w:rsidRPr="005C21FD">
        <w:rPr>
          <w:lang w:val="en-GB"/>
        </w:rPr>
        <w:t xml:space="preserve">notNull: The value of the field </w:t>
      </w:r>
      <w:r w:rsidR="00E12E1F">
        <w:rPr>
          <w:lang w:val="en-GB"/>
        </w:rPr>
        <w:t xml:space="preserve">is not Null </w:t>
      </w:r>
      <w:r w:rsidRPr="005C21FD">
        <w:rPr>
          <w:lang w:val="en-GB"/>
        </w:rPr>
        <w:t>a</w:t>
      </w:r>
      <w:r w:rsidR="00AB0990">
        <w:rPr>
          <w:lang w:val="en-GB"/>
        </w:rPr>
        <w:t xml:space="preserve">nd </w:t>
      </w:r>
      <w:r w:rsidRPr="005C21FD">
        <w:rPr>
          <w:lang w:val="en-GB"/>
        </w:rPr>
        <w:t>is not equal to the fill value</w:t>
      </w:r>
      <w:r w:rsidR="00AB0990">
        <w:rPr>
          <w:lang w:val="en-GB"/>
        </w:rPr>
        <w:t xml:space="preserve"> designated for the field in the Product Specification.</w:t>
      </w:r>
    </w:p>
    <w:p w14:paraId="18C16581" w14:textId="77777777" w:rsidR="001123CF" w:rsidRPr="002F20A9" w:rsidRDefault="001123CF" w:rsidP="002F20A9">
      <w:pPr>
        <w:rPr>
          <w:lang w:val="en-GB"/>
        </w:rPr>
      </w:pPr>
    </w:p>
    <w:p w14:paraId="51D673EE" w14:textId="25E85B7D" w:rsidR="00F2647B" w:rsidRPr="00F2647B" w:rsidRDefault="00F2647B" w:rsidP="00F2647B">
      <w:pPr>
        <w:pStyle w:val="Heading3"/>
      </w:pPr>
      <w:bookmarkStart w:id="254" w:name="_Toc175522392"/>
      <w:r w:rsidRPr="00F2647B">
        <w:t>Statements</w:t>
      </w:r>
      <w:bookmarkEnd w:id="254"/>
    </w:p>
    <w:p w14:paraId="2B2A4F7F" w14:textId="77777777" w:rsidR="00F2647B" w:rsidRPr="00F2647B" w:rsidRDefault="00F2647B" w:rsidP="00F2647B">
      <w:pPr>
        <w:rPr>
          <w:lang w:val="en-GB"/>
        </w:rPr>
      </w:pPr>
      <w:r w:rsidRPr="00F2647B">
        <w:rPr>
          <w:lang w:val="en-GB"/>
        </w:rPr>
        <w:t>The checks must be structured using the following statements:</w:t>
      </w:r>
    </w:p>
    <w:p w14:paraId="11389368" w14:textId="7FD9300B" w:rsidR="00F2647B" w:rsidRPr="002F20A9" w:rsidRDefault="00F2647B" w:rsidP="00ED286C">
      <w:pPr>
        <w:pStyle w:val="ListParagraph"/>
        <w:numPr>
          <w:ilvl w:val="0"/>
          <w:numId w:val="43"/>
        </w:numPr>
        <w:rPr>
          <w:lang w:val="en-GB"/>
        </w:rPr>
      </w:pPr>
      <w:r w:rsidRPr="002F20A9">
        <w:rPr>
          <w:lang w:val="en-GB"/>
        </w:rPr>
        <w:t xml:space="preserve">If – A conditional statement which determines whether a further statement should be executed. </w:t>
      </w:r>
    </w:p>
    <w:p w14:paraId="1D76E03A" w14:textId="2E60B28E" w:rsidR="00F2647B" w:rsidRPr="00A31007" w:rsidRDefault="00F2647B" w:rsidP="00ED286C">
      <w:pPr>
        <w:pStyle w:val="ListParagraph"/>
        <w:numPr>
          <w:ilvl w:val="0"/>
          <w:numId w:val="43"/>
        </w:numPr>
        <w:rPr>
          <w:lang w:val="en-GB"/>
        </w:rPr>
      </w:pPr>
      <w:r w:rsidRPr="002F20A9">
        <w:rPr>
          <w:lang w:val="en-GB"/>
        </w:rPr>
        <w:t>For – Repeat a statement until a statement is met (evaluates to “true”). For the purposes of the checks the statement being met generates the error or warning specified.</w:t>
      </w:r>
    </w:p>
    <w:p w14:paraId="78A42593" w14:textId="48DD5F23" w:rsidR="00B14B0E" w:rsidRPr="00B14B0E" w:rsidRDefault="00B14B0E" w:rsidP="00B14B0E">
      <w:pPr>
        <w:rPr>
          <w:lang w:val="en-GB"/>
        </w:rPr>
      </w:pPr>
      <w:r w:rsidRPr="00B14B0E">
        <w:rPr>
          <w:lang w:val="en-GB"/>
        </w:rPr>
        <w:t>Conditions beginning with “For each &lt;item&gt;…” are applied to every instance of the designated item. Items may be features, information type, attributes, associations, roles, etc. Box brackets are used for grouping phrases where the interpretation may be ambiguous (for example, “X AND [Y OR Z]”).</w:t>
      </w:r>
    </w:p>
    <w:p w14:paraId="04FDC99E" w14:textId="330FE803" w:rsidR="00861E96" w:rsidRDefault="00861E96" w:rsidP="00611211">
      <w:pPr>
        <w:pStyle w:val="Heading1"/>
        <w:rPr>
          <w:lang w:val="en-GB"/>
        </w:rPr>
      </w:pPr>
      <w:bookmarkStart w:id="255" w:name="_Toc175522393"/>
      <w:r>
        <w:rPr>
          <w:lang w:val="en-GB"/>
        </w:rPr>
        <w:t>Outline of Validation</w:t>
      </w:r>
      <w:bookmarkEnd w:id="255"/>
    </w:p>
    <w:p w14:paraId="22409C6D" w14:textId="12788565" w:rsidR="00EE1C3D" w:rsidRPr="00EE1C3D" w:rsidRDefault="00EE1C3D" w:rsidP="00EE1C3D">
      <w:pPr>
        <w:tabs>
          <w:tab w:val="left" w:pos="1701"/>
        </w:tabs>
        <w:spacing w:after="120" w:line="240" w:lineRule="auto"/>
        <w:rPr>
          <w:ins w:id="256" w:author="Raphael Malyankar" w:date="2024-08-23T17:51:00Z" w16du:dateUtc="2024-08-24T00:51:00Z"/>
          <w:lang w:val="en-GB"/>
        </w:rPr>
      </w:pPr>
      <w:ins w:id="257" w:author="Raphael Malyankar" w:date="2024-08-23T17:51:00Z" w16du:dateUtc="2024-08-24T00:51:00Z">
        <w:r w:rsidRPr="00EE1C3D">
          <w:rPr>
            <w:lang w:val="en-GB"/>
          </w:rPr>
          <w:t xml:space="preserve">Validation consists of the following discrete </w:t>
        </w:r>
      </w:ins>
      <w:ins w:id="258" w:author="Raphael Malyankar" w:date="2024-08-25T18:28:00Z" w16du:dateUtc="2024-08-26T01:28:00Z">
        <w:r w:rsidR="004E3C8A">
          <w:rPr>
            <w:lang w:val="en-GB"/>
          </w:rPr>
          <w:t xml:space="preserve">groups of </w:t>
        </w:r>
      </w:ins>
      <w:ins w:id="259" w:author="Raphael Malyankar" w:date="2024-08-23T17:51:00Z" w16du:dateUtc="2024-08-24T00:51:00Z">
        <w:r w:rsidRPr="00EE1C3D">
          <w:rPr>
            <w:lang w:val="en-GB"/>
          </w:rPr>
          <w:t>activities.</w:t>
        </w:r>
      </w:ins>
    </w:p>
    <w:p w14:paraId="23BDD78B" w14:textId="7C005235" w:rsidR="00EE1C3D" w:rsidRPr="00EE1C3D" w:rsidRDefault="00EE1C3D" w:rsidP="00EE1C3D">
      <w:pPr>
        <w:pStyle w:val="ListParagraph"/>
        <w:numPr>
          <w:ilvl w:val="0"/>
          <w:numId w:val="47"/>
        </w:numPr>
        <w:tabs>
          <w:tab w:val="left" w:pos="1701"/>
        </w:tabs>
        <w:spacing w:line="240" w:lineRule="auto"/>
        <w:rPr>
          <w:ins w:id="260" w:author="Raphael Malyankar" w:date="2024-08-23T17:51:00Z" w16du:dateUtc="2024-08-24T00:51:00Z"/>
          <w:lang w:val="en-GB"/>
        </w:rPr>
      </w:pPr>
      <w:ins w:id="261" w:author="Raphael Malyankar" w:date="2024-08-23T17:51:00Z" w16du:dateUtc="2024-08-24T00:51:00Z">
        <w:r w:rsidRPr="00EE1C3D">
          <w:rPr>
            <w:lang w:val="en-GB"/>
          </w:rPr>
          <w:t>Intra-dataset validation – validation checks to ensure a dataset is intrinsically valid.</w:t>
        </w:r>
      </w:ins>
      <w:ins w:id="262" w:author="Raphael Malyankar" w:date="2024-08-25T18:32:00Z" w16du:dateUtc="2024-08-26T01:32:00Z">
        <w:r w:rsidR="00923B20">
          <w:rPr>
            <w:lang w:val="en-GB"/>
          </w:rPr>
          <w:t xml:space="preserve"> Validation for this group of activities consists of checking datasets in isolation.</w:t>
        </w:r>
      </w:ins>
    </w:p>
    <w:p w14:paraId="4502B016" w14:textId="122F1E35" w:rsidR="00EE1C3D" w:rsidRPr="00EE1C3D" w:rsidRDefault="00EE1C3D" w:rsidP="00EE1C3D">
      <w:pPr>
        <w:pStyle w:val="ListParagraph"/>
        <w:numPr>
          <w:ilvl w:val="0"/>
          <w:numId w:val="47"/>
        </w:numPr>
        <w:tabs>
          <w:tab w:val="left" w:pos="1701"/>
        </w:tabs>
        <w:spacing w:line="240" w:lineRule="auto"/>
        <w:rPr>
          <w:ins w:id="263" w:author="Raphael Malyankar" w:date="2024-08-23T17:51:00Z" w16du:dateUtc="2024-08-24T00:51:00Z"/>
          <w:lang w:val="en-GB"/>
        </w:rPr>
      </w:pPr>
      <w:ins w:id="264" w:author="Raphael Malyankar" w:date="2024-08-23T17:51:00Z" w16du:dateUtc="2024-08-24T00:51:00Z">
        <w:r w:rsidRPr="00EE1C3D">
          <w:rPr>
            <w:lang w:val="en-GB"/>
          </w:rPr>
          <w:t>Inter-dataset, intra-product validation – checks to ensure the dataset validates against those it spatially intersects, touches or joins with.</w:t>
        </w:r>
      </w:ins>
      <w:ins w:id="265" w:author="Raphael Malyankar" w:date="2024-08-25T18:32:00Z" w16du:dateUtc="2024-08-26T01:32:00Z">
        <w:r w:rsidR="00923B20">
          <w:rPr>
            <w:lang w:val="en-GB"/>
          </w:rPr>
          <w:t xml:space="preserve"> </w:t>
        </w:r>
      </w:ins>
      <w:ins w:id="266" w:author="Raphael Malyankar" w:date="2024-08-25T18:33:00Z" w16du:dateUtc="2024-08-26T01:33:00Z">
        <w:r w:rsidR="00923B20">
          <w:rPr>
            <w:lang w:val="en-GB"/>
          </w:rPr>
          <w:t>Validation for this group of activities consists of checking datasets against other datasets for the same data product.</w:t>
        </w:r>
      </w:ins>
    </w:p>
    <w:p w14:paraId="132A0580" w14:textId="17574D2E" w:rsidR="00EE1C3D" w:rsidRPr="00EE1C3D" w:rsidRDefault="00EE1C3D" w:rsidP="00EE1C3D">
      <w:pPr>
        <w:pStyle w:val="ListParagraph"/>
        <w:numPr>
          <w:ilvl w:val="0"/>
          <w:numId w:val="47"/>
        </w:numPr>
        <w:tabs>
          <w:tab w:val="left" w:pos="1701"/>
        </w:tabs>
        <w:spacing w:line="240" w:lineRule="auto"/>
        <w:rPr>
          <w:ins w:id="267" w:author="Raphael Malyankar" w:date="2024-08-23T17:51:00Z" w16du:dateUtc="2024-08-24T00:51:00Z"/>
          <w:lang w:val="en-GB"/>
        </w:rPr>
      </w:pPr>
      <w:ins w:id="268" w:author="Raphael Malyankar" w:date="2024-08-23T17:51:00Z" w16du:dateUtc="2024-08-24T00:51:00Z">
        <w:r w:rsidRPr="00EE1C3D">
          <w:rPr>
            <w:lang w:val="en-GB"/>
          </w:rPr>
          <w:t>Inter-product validation – checks to ensure the dataset is compatible with other products.</w:t>
        </w:r>
      </w:ins>
      <w:ins w:id="269" w:author="Raphael Malyankar" w:date="2024-08-25T18:33:00Z" w16du:dateUtc="2024-08-26T01:33:00Z">
        <w:r w:rsidR="00923B20">
          <w:rPr>
            <w:lang w:val="en-GB"/>
          </w:rPr>
          <w:t xml:space="preserve"> Validation for this </w:t>
        </w:r>
      </w:ins>
      <w:ins w:id="270" w:author="Raphael Malyankar" w:date="2024-08-25T18:34:00Z" w16du:dateUtc="2024-08-26T01:34:00Z">
        <w:r w:rsidR="00923B20">
          <w:rPr>
            <w:lang w:val="en-GB"/>
          </w:rPr>
          <w:t>group of activities will c</w:t>
        </w:r>
        <w:r w:rsidR="00464A67">
          <w:rPr>
            <w:lang w:val="en-GB"/>
          </w:rPr>
          <w:t>ompare datasets from different data products.</w:t>
        </w:r>
      </w:ins>
    </w:p>
    <w:p w14:paraId="3536C35C" w14:textId="537D2B6F" w:rsidR="00861E96" w:rsidRDefault="00EE1C3D" w:rsidP="00EE1C3D">
      <w:pPr>
        <w:pStyle w:val="ListParagraph"/>
        <w:numPr>
          <w:ilvl w:val="0"/>
          <w:numId w:val="47"/>
        </w:numPr>
        <w:tabs>
          <w:tab w:val="left" w:pos="1701"/>
        </w:tabs>
        <w:spacing w:line="240" w:lineRule="auto"/>
        <w:rPr>
          <w:ins w:id="271" w:author="Raphael Malyankar" w:date="2024-08-25T18:24:00Z" w16du:dateUtc="2024-08-26T01:24:00Z"/>
          <w:lang w:val="en-GB"/>
        </w:rPr>
      </w:pPr>
      <w:ins w:id="272" w:author="Raphael Malyankar" w:date="2024-08-23T17:51:00Z" w16du:dateUtc="2024-08-24T00:51:00Z">
        <w:r w:rsidRPr="00EE1C3D">
          <w:rPr>
            <w:lang w:val="en-GB"/>
          </w:rPr>
          <w:t>Package validation – checks to ensure the packaging is consistent with the dataset.</w:t>
        </w:r>
      </w:ins>
      <w:ins w:id="273" w:author="Raphael Malyankar" w:date="2024-08-25T18:34:00Z" w16du:dateUtc="2024-08-26T01:34:00Z">
        <w:r w:rsidR="00464A67">
          <w:rPr>
            <w:lang w:val="en-GB"/>
          </w:rPr>
          <w:t xml:space="preserve"> This group of activities checks the </w:t>
        </w:r>
      </w:ins>
      <w:ins w:id="274" w:author="Raphael Malyankar" w:date="2024-08-25T18:35:00Z" w16du:dateUtc="2024-08-26T01:35:00Z">
        <w:r w:rsidR="00464A67">
          <w:rPr>
            <w:lang w:val="en-GB"/>
          </w:rPr>
          <w:t xml:space="preserve">structure and </w:t>
        </w:r>
      </w:ins>
      <w:ins w:id="275" w:author="Raphael Malyankar" w:date="2024-08-25T18:34:00Z" w16du:dateUtc="2024-08-26T01:34:00Z">
        <w:r w:rsidR="00464A67">
          <w:rPr>
            <w:lang w:val="en-GB"/>
          </w:rPr>
          <w:t>integrity</w:t>
        </w:r>
      </w:ins>
      <w:ins w:id="276" w:author="Raphael Malyankar" w:date="2024-08-25T18:36:00Z" w16du:dateUtc="2024-08-26T01:36:00Z">
        <w:r w:rsidR="00464A67">
          <w:rPr>
            <w:lang w:val="en-GB"/>
          </w:rPr>
          <w:t xml:space="preserve"> </w:t>
        </w:r>
      </w:ins>
      <w:ins w:id="277" w:author="Raphael Malyankar" w:date="2024-08-25T18:35:00Z" w16du:dateUtc="2024-08-26T01:35:00Z">
        <w:r w:rsidR="00464A67">
          <w:rPr>
            <w:lang w:val="en-GB"/>
          </w:rPr>
          <w:t>of exchange sets</w:t>
        </w:r>
      </w:ins>
      <w:ins w:id="278" w:author="Raphael Malyankar" w:date="2024-08-25T18:36:00Z" w16du:dateUtc="2024-08-26T01:36:00Z">
        <w:r w:rsidR="00464A67">
          <w:rPr>
            <w:lang w:val="en-GB"/>
          </w:rPr>
          <w:t xml:space="preserve"> and discovery metadata in CATALOG.XML files.</w:t>
        </w:r>
      </w:ins>
    </w:p>
    <w:p w14:paraId="02361DDB" w14:textId="4025EC25" w:rsidR="00B347B3" w:rsidRPr="00B347B3" w:rsidRDefault="00B347B3" w:rsidP="00450F11">
      <w:pPr>
        <w:tabs>
          <w:tab w:val="left" w:pos="1701"/>
        </w:tabs>
        <w:spacing w:line="240" w:lineRule="auto"/>
        <w:rPr>
          <w:ins w:id="279" w:author="Raphael Malyankar" w:date="2024-08-25T01:12:00Z" w16du:dateUtc="2024-08-25T08:12:00Z"/>
          <w:lang w:val="en-GB"/>
        </w:rPr>
      </w:pPr>
      <w:ins w:id="280" w:author="Raphael Malyankar" w:date="2024-08-25T18:24:00Z" w16du:dateUtc="2024-08-26T01:24:00Z">
        <w:r>
          <w:rPr>
            <w:lang w:val="en-GB"/>
          </w:rPr>
          <w:t xml:space="preserve">In addition, the contents of </w:t>
        </w:r>
      </w:ins>
      <w:ins w:id="281" w:author="Raphael Malyankar" w:date="2024-08-25T18:36:00Z" w16du:dateUtc="2024-08-26T01:36:00Z">
        <w:r w:rsidR="00464A67">
          <w:rPr>
            <w:lang w:val="en-GB"/>
          </w:rPr>
          <w:t xml:space="preserve">product </w:t>
        </w:r>
      </w:ins>
      <w:ins w:id="282" w:author="Raphael Malyankar" w:date="2024-08-25T18:25:00Z" w16du:dateUtc="2024-08-26T01:25:00Z">
        <w:r>
          <w:rPr>
            <w:lang w:val="en-GB"/>
          </w:rPr>
          <w:t>catalogue datasets – specifically, S-128 (Catalogue of Nautical Products)</w:t>
        </w:r>
      </w:ins>
      <w:ins w:id="283" w:author="Raphael Malyankar" w:date="2024-08-25T18:26:00Z" w16du:dateUtc="2024-08-26T01:26:00Z">
        <w:r>
          <w:rPr>
            <w:lang w:val="en-GB"/>
          </w:rPr>
          <w:t xml:space="preserve"> datasets must match the datasets they describe.</w:t>
        </w:r>
      </w:ins>
    </w:p>
    <w:p w14:paraId="09B4563B" w14:textId="47549682" w:rsidR="00682C47" w:rsidRDefault="00682C47" w:rsidP="00682C47">
      <w:pPr>
        <w:tabs>
          <w:tab w:val="left" w:pos="1701"/>
        </w:tabs>
        <w:spacing w:line="240" w:lineRule="auto"/>
        <w:rPr>
          <w:ins w:id="284" w:author="Raphael Malyankar" w:date="2024-08-25T01:12:00Z" w16du:dateUtc="2024-08-25T08:12:00Z"/>
          <w:lang w:val="en-GB"/>
        </w:rPr>
      </w:pPr>
      <w:ins w:id="285" w:author="Raphael Malyankar" w:date="2024-08-25T01:17:00Z" w16du:dateUtc="2024-08-25T08:17:00Z">
        <w:r>
          <w:rPr>
            <w:lang w:val="en-GB"/>
          </w:rPr>
          <w:fldChar w:fldCharType="begin"/>
        </w:r>
        <w:r>
          <w:rPr>
            <w:lang w:val="en-GB"/>
          </w:rPr>
          <w:instrText xml:space="preserve"> REF _Ref175441068 \h </w:instrText>
        </w:r>
      </w:ins>
      <w:r>
        <w:rPr>
          <w:lang w:val="en-GB"/>
        </w:rPr>
      </w:r>
      <w:r>
        <w:rPr>
          <w:lang w:val="en-GB"/>
        </w:rPr>
        <w:fldChar w:fldCharType="separate"/>
      </w:r>
      <w:ins w:id="286" w:author="Raphael Malyankar" w:date="2024-08-25T01:56:00Z" w16du:dateUtc="2024-08-25T08:56:00Z">
        <w:r w:rsidR="00797CEF">
          <w:t xml:space="preserve">Figure </w:t>
        </w:r>
        <w:r w:rsidR="00797CEF">
          <w:rPr>
            <w:noProof/>
          </w:rPr>
          <w:t>5</w:t>
        </w:r>
        <w:r w:rsidR="00797CEF">
          <w:t>-</w:t>
        </w:r>
        <w:r w:rsidR="00797CEF">
          <w:rPr>
            <w:noProof/>
          </w:rPr>
          <w:t>1</w:t>
        </w:r>
      </w:ins>
      <w:ins w:id="287" w:author="Raphael Malyankar" w:date="2024-08-25T01:17:00Z" w16du:dateUtc="2024-08-25T08:17:00Z">
        <w:r>
          <w:rPr>
            <w:lang w:val="en-GB"/>
          </w:rPr>
          <w:fldChar w:fldCharType="end"/>
        </w:r>
        <w:r>
          <w:rPr>
            <w:lang w:val="en-GB"/>
          </w:rPr>
          <w:t xml:space="preserve"> depicts the vali</w:t>
        </w:r>
      </w:ins>
      <w:ins w:id="288" w:author="Raphael Malyankar" w:date="2024-08-25T01:18:00Z" w16du:dateUtc="2024-08-25T08:18:00Z">
        <w:r>
          <w:rPr>
            <w:lang w:val="en-GB"/>
          </w:rPr>
          <w:t xml:space="preserve">dation activities as connections between </w:t>
        </w:r>
      </w:ins>
      <w:ins w:id="289" w:author="Raphael Malyankar" w:date="2024-08-25T01:19:00Z" w16du:dateUtc="2024-08-25T08:19:00Z">
        <w:r>
          <w:rPr>
            <w:lang w:val="en-GB"/>
          </w:rPr>
          <w:t xml:space="preserve">data product components and the </w:t>
        </w:r>
      </w:ins>
      <w:ins w:id="290" w:author="Raphael Malyankar" w:date="2024-08-25T01:18:00Z" w16du:dateUtc="2024-08-25T08:18:00Z">
        <w:r>
          <w:rPr>
            <w:lang w:val="en-GB"/>
          </w:rPr>
          <w:t>specification</w:t>
        </w:r>
      </w:ins>
      <w:ins w:id="291" w:author="Raphael Malyankar" w:date="2024-08-25T01:19:00Z" w16du:dateUtc="2024-08-25T08:19:00Z">
        <w:r>
          <w:rPr>
            <w:lang w:val="en-GB"/>
          </w:rPr>
          <w:t xml:space="preserve"> or product components</w:t>
        </w:r>
      </w:ins>
      <w:ins w:id="292" w:author="Raphael Malyankar" w:date="2024-08-25T01:18:00Z" w16du:dateUtc="2024-08-25T08:18:00Z">
        <w:r>
          <w:rPr>
            <w:lang w:val="en-GB"/>
          </w:rPr>
          <w:t xml:space="preserve"> a</w:t>
        </w:r>
      </w:ins>
      <w:ins w:id="293" w:author="Raphael Malyankar" w:date="2024-08-25T01:20:00Z" w16du:dateUtc="2024-08-25T08:20:00Z">
        <w:r>
          <w:rPr>
            <w:lang w:val="en-GB"/>
          </w:rPr>
          <w:t>gainst which they are validated.</w:t>
        </w:r>
        <w:r w:rsidR="00AE08DD">
          <w:rPr>
            <w:lang w:val="en-GB"/>
          </w:rPr>
          <w:t xml:space="preserve"> Specifications are depicted </w:t>
        </w:r>
      </w:ins>
      <w:ins w:id="294" w:author="Raphael Malyankar" w:date="2024-08-25T01:21:00Z" w16du:dateUtc="2024-08-25T08:21:00Z">
        <w:r w:rsidR="00AE08DD">
          <w:rPr>
            <w:lang w:val="en-GB"/>
          </w:rPr>
          <w:t>in red; data product components in black.</w:t>
        </w:r>
        <w:r w:rsidR="00E910BC">
          <w:rPr>
            <w:lang w:val="en-GB"/>
          </w:rPr>
          <w:t xml:space="preserve"> The validation activities are labelled with </w:t>
        </w:r>
      </w:ins>
      <w:ins w:id="295" w:author="Raphael Malyankar" w:date="2024-08-25T01:22:00Z" w16du:dateUtc="2024-08-25T08:22:00Z">
        <w:r w:rsidR="00E910BC">
          <w:rPr>
            <w:lang w:val="en-GB"/>
          </w:rPr>
          <w:t xml:space="preserve">lower-case letters, and described in </w:t>
        </w:r>
      </w:ins>
      <w:ins w:id="296" w:author="Raphael Malyankar" w:date="2024-08-25T01:56:00Z" w16du:dateUtc="2024-08-25T08:56:00Z">
        <w:r w:rsidR="00797CEF">
          <w:rPr>
            <w:lang w:val="en-GB"/>
          </w:rPr>
          <w:fldChar w:fldCharType="begin"/>
        </w:r>
        <w:r w:rsidR="00797CEF">
          <w:rPr>
            <w:lang w:val="en-GB"/>
          </w:rPr>
          <w:instrText xml:space="preserve"> REF _Ref175443407 \h </w:instrText>
        </w:r>
      </w:ins>
      <w:r w:rsidR="00797CEF">
        <w:rPr>
          <w:lang w:val="en-GB"/>
        </w:rPr>
      </w:r>
      <w:r w:rsidR="00797CEF">
        <w:rPr>
          <w:lang w:val="en-GB"/>
        </w:rPr>
        <w:fldChar w:fldCharType="separate"/>
      </w:r>
      <w:ins w:id="297" w:author="Raphael Malyankar" w:date="2024-08-25T01:56:00Z" w16du:dateUtc="2024-08-25T08:56:00Z">
        <w:r w:rsidR="00797CEF">
          <w:t xml:space="preserve">Table </w:t>
        </w:r>
        <w:r w:rsidR="00797CEF">
          <w:rPr>
            <w:noProof/>
          </w:rPr>
          <w:t>5</w:t>
        </w:r>
        <w:r w:rsidR="00797CEF">
          <w:t>-</w:t>
        </w:r>
        <w:r w:rsidR="00797CEF">
          <w:rPr>
            <w:noProof/>
          </w:rPr>
          <w:t>1</w:t>
        </w:r>
        <w:r w:rsidR="00797CEF">
          <w:rPr>
            <w:lang w:val="en-GB"/>
          </w:rPr>
          <w:fldChar w:fldCharType="end"/>
        </w:r>
        <w:r w:rsidR="00797CEF">
          <w:rPr>
            <w:lang w:val="en-GB"/>
          </w:rPr>
          <w:t xml:space="preserve">. </w:t>
        </w:r>
      </w:ins>
      <w:ins w:id="298" w:author="Raphael Malyankar" w:date="2024-08-25T01:57:00Z" w16du:dateUtc="2024-08-25T08:57:00Z">
        <w:r w:rsidR="00797CEF">
          <w:rPr>
            <w:lang w:val="en-GB"/>
          </w:rPr>
          <w:t xml:space="preserve">The </w:t>
        </w:r>
      </w:ins>
      <w:ins w:id="299" w:author="Raphael Malyankar" w:date="2024-08-25T02:01:00Z" w16du:dateUtc="2024-08-25T09:01:00Z">
        <w:r w:rsidR="00A96BD1">
          <w:rPr>
            <w:lang w:val="en-GB"/>
          </w:rPr>
          <w:t xml:space="preserve">S-100 </w:t>
        </w:r>
      </w:ins>
      <w:ins w:id="300" w:author="Raphael Malyankar" w:date="2024-08-25T01:57:00Z" w16du:dateUtc="2024-08-25T08:57:00Z">
        <w:r w:rsidR="00797CEF">
          <w:rPr>
            <w:lang w:val="en-GB"/>
          </w:rPr>
          <w:t xml:space="preserve">feature catalogue </w:t>
        </w:r>
      </w:ins>
      <w:ins w:id="301" w:author="Raphael Malyankar" w:date="2024-08-25T02:01:00Z" w16du:dateUtc="2024-08-25T09:01:00Z">
        <w:r w:rsidR="00A96BD1">
          <w:rPr>
            <w:lang w:val="en-GB"/>
          </w:rPr>
          <w:t xml:space="preserve">and portrayal </w:t>
        </w:r>
      </w:ins>
      <w:ins w:id="302" w:author="Raphael Malyankar" w:date="2024-08-25T01:57:00Z" w16du:dateUtc="2024-08-25T08:57:00Z">
        <w:r w:rsidR="00797CEF">
          <w:rPr>
            <w:lang w:val="en-GB"/>
          </w:rPr>
          <w:t>schema</w:t>
        </w:r>
      </w:ins>
      <w:ins w:id="303" w:author="Raphael Malyankar" w:date="2024-08-25T02:01:00Z" w16du:dateUtc="2024-08-25T09:01:00Z">
        <w:r w:rsidR="00A96BD1">
          <w:rPr>
            <w:lang w:val="en-GB"/>
          </w:rPr>
          <w:t>s</w:t>
        </w:r>
      </w:ins>
      <w:ins w:id="304" w:author="Raphael Malyankar" w:date="2024-08-25T01:57:00Z" w16du:dateUtc="2024-08-25T08:57:00Z">
        <w:r w:rsidR="00797CEF">
          <w:rPr>
            <w:lang w:val="en-GB"/>
          </w:rPr>
          <w:t>, portrayal</w:t>
        </w:r>
      </w:ins>
      <w:ins w:id="305" w:author="Raphael Malyankar" w:date="2024-08-25T02:02:00Z" w16du:dateUtc="2024-08-25T09:02:00Z">
        <w:r w:rsidR="00A96BD1">
          <w:rPr>
            <w:lang w:val="en-GB"/>
          </w:rPr>
          <w:t xml:space="preserve"> specification</w:t>
        </w:r>
      </w:ins>
      <w:ins w:id="306" w:author="Raphael Malyankar" w:date="2024-08-25T01:57:00Z" w16du:dateUtc="2024-08-25T08:57:00Z">
        <w:r w:rsidR="00797CEF">
          <w:rPr>
            <w:lang w:val="en-GB"/>
          </w:rPr>
          <w:t xml:space="preserve">, </w:t>
        </w:r>
      </w:ins>
      <w:ins w:id="307" w:author="Raphael Malyankar" w:date="2024-08-25T02:02:00Z" w16du:dateUtc="2024-08-25T09:02:00Z">
        <w:r w:rsidR="00A96BD1">
          <w:rPr>
            <w:lang w:val="en-GB"/>
          </w:rPr>
          <w:t xml:space="preserve">S-98 </w:t>
        </w:r>
      </w:ins>
      <w:ins w:id="308" w:author="Raphael Malyankar" w:date="2024-08-25T01:57:00Z" w16du:dateUtc="2024-08-25T08:57:00Z">
        <w:r w:rsidR="00797CEF">
          <w:rPr>
            <w:lang w:val="en-GB"/>
          </w:rPr>
          <w:t>interoperability,</w:t>
        </w:r>
      </w:ins>
      <w:ins w:id="309" w:author="Raphael Malyankar" w:date="2024-08-25T02:02:00Z" w16du:dateUtc="2024-08-25T09:02:00Z">
        <w:r w:rsidR="00A96BD1">
          <w:rPr>
            <w:lang w:val="en-GB"/>
          </w:rPr>
          <w:t xml:space="preserve"> </w:t>
        </w:r>
      </w:ins>
      <w:ins w:id="310" w:author="Raphael Malyankar" w:date="2024-08-25T01:57:00Z" w16du:dateUtc="2024-08-25T08:57:00Z">
        <w:r w:rsidR="00797CEF">
          <w:rPr>
            <w:lang w:val="en-GB"/>
          </w:rPr>
          <w:t>user experience</w:t>
        </w:r>
      </w:ins>
      <w:ins w:id="311" w:author="Raphael Malyankar" w:date="2024-08-25T02:02:00Z" w16du:dateUtc="2024-08-25T09:02:00Z">
        <w:r w:rsidR="00A96BD1">
          <w:rPr>
            <w:lang w:val="en-GB"/>
          </w:rPr>
          <w:t xml:space="preserve"> guidelines</w:t>
        </w:r>
      </w:ins>
      <w:ins w:id="312" w:author="Raphael Malyankar" w:date="2024-08-25T01:57:00Z" w16du:dateUtc="2024-08-25T08:57:00Z">
        <w:r w:rsidR="00797CEF">
          <w:rPr>
            <w:lang w:val="en-GB"/>
          </w:rPr>
          <w:t xml:space="preserve"> and data management </w:t>
        </w:r>
      </w:ins>
      <w:ins w:id="313" w:author="Raphael Malyankar" w:date="2024-08-25T01:58:00Z" w16du:dateUtc="2024-08-25T08:58:00Z">
        <w:r w:rsidR="00797CEF">
          <w:rPr>
            <w:lang w:val="en-GB"/>
          </w:rPr>
          <w:t xml:space="preserve">influence validation checks indirectly, via requirements </w:t>
        </w:r>
      </w:ins>
      <w:ins w:id="314" w:author="Raphael Malyankar" w:date="2024-08-25T01:59:00Z" w16du:dateUtc="2024-08-25T08:59:00Z">
        <w:r w:rsidR="00797CEF">
          <w:rPr>
            <w:lang w:val="en-GB"/>
          </w:rPr>
          <w:t xml:space="preserve">which are </w:t>
        </w:r>
      </w:ins>
      <w:ins w:id="315" w:author="Raphael Malyankar" w:date="2024-08-25T01:58:00Z" w16du:dateUtc="2024-08-25T08:58:00Z">
        <w:r w:rsidR="00797CEF">
          <w:rPr>
            <w:lang w:val="en-GB"/>
          </w:rPr>
          <w:t xml:space="preserve">captured in </w:t>
        </w:r>
      </w:ins>
      <w:ins w:id="316" w:author="Raphael Malyankar" w:date="2024-08-25T01:59:00Z" w16du:dateUtc="2024-08-25T08:59:00Z">
        <w:r w:rsidR="00797CEF">
          <w:rPr>
            <w:lang w:val="en-GB"/>
          </w:rPr>
          <w:t>different components of the Product Specifications (feature catalogue, DCEG, and portrayal catalogue).</w:t>
        </w:r>
      </w:ins>
    </w:p>
    <w:p w14:paraId="26C557C8" w14:textId="77777777" w:rsidR="00682C47" w:rsidRDefault="00682C47" w:rsidP="00682C47">
      <w:pPr>
        <w:keepNext/>
        <w:tabs>
          <w:tab w:val="left" w:pos="1701"/>
        </w:tabs>
        <w:spacing w:line="240" w:lineRule="auto"/>
        <w:jc w:val="center"/>
        <w:rPr>
          <w:ins w:id="317" w:author="Raphael Malyankar" w:date="2024-08-25T01:16:00Z" w16du:dateUtc="2024-08-25T08:16:00Z"/>
        </w:rPr>
      </w:pPr>
      <w:r>
        <w:rPr>
          <w:noProof/>
          <w:lang w:val="en-GB"/>
        </w:rPr>
        <w:lastRenderedPageBreak/>
        <w:drawing>
          <wp:inline distT="0" distB="0" distL="0" distR="0" wp14:anchorId="768A8265" wp14:editId="52A8D124">
            <wp:extent cx="5378301" cy="3175230"/>
            <wp:effectExtent l="0" t="0" r="0" b="6350"/>
            <wp:docPr id="1909300840"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00840" name="Graphic 4"/>
                    <pic:cNvPicPr/>
                  </pic:nvPicPr>
                  <pic:blipFill>
                    <a:blip r:embed="rId25">
                      <a:extLst>
                        <a:ext uri="{96DAC541-7B7A-43D3-8B79-37D633B846F1}">
                          <asvg:svgBlip xmlns:asvg="http://schemas.microsoft.com/office/drawing/2016/SVG/main" r:embed="rId26"/>
                        </a:ext>
                      </a:extLst>
                    </a:blip>
                    <a:stretch>
                      <a:fillRect/>
                    </a:stretch>
                  </pic:blipFill>
                  <pic:spPr>
                    <a:xfrm>
                      <a:off x="0" y="0"/>
                      <a:ext cx="5378301" cy="3175230"/>
                    </a:xfrm>
                    <a:prstGeom prst="rect">
                      <a:avLst/>
                    </a:prstGeom>
                  </pic:spPr>
                </pic:pic>
              </a:graphicData>
            </a:graphic>
          </wp:inline>
        </w:drawing>
      </w:r>
    </w:p>
    <w:p w14:paraId="17ECAD23" w14:textId="0351696E" w:rsidR="00682C47" w:rsidRDefault="00682C47" w:rsidP="00682C47">
      <w:pPr>
        <w:pStyle w:val="Caption"/>
        <w:rPr>
          <w:ins w:id="318" w:author="Raphael Malyankar" w:date="2024-08-25T01:26:00Z" w16du:dateUtc="2024-08-25T08:26:00Z"/>
        </w:rPr>
      </w:pPr>
      <w:bookmarkStart w:id="319" w:name="_Ref175441068"/>
      <w:ins w:id="320" w:author="Raphael Malyankar" w:date="2024-08-25T01:16:00Z" w16du:dateUtc="2024-08-25T08:16:00Z">
        <w:r>
          <w:t xml:space="preserve">Figure </w:t>
        </w:r>
        <w:r>
          <w:fldChar w:fldCharType="begin"/>
        </w:r>
        <w:r>
          <w:instrText xml:space="preserve"> STYLEREF 1 \s </w:instrText>
        </w:r>
      </w:ins>
      <w:r>
        <w:fldChar w:fldCharType="separate"/>
      </w:r>
      <w:r>
        <w:rPr>
          <w:noProof/>
        </w:rPr>
        <w:t>5</w:t>
      </w:r>
      <w:ins w:id="321" w:author="Raphael Malyankar" w:date="2024-08-25T01:16:00Z" w16du:dateUtc="2024-08-25T08:16:00Z">
        <w:r>
          <w:fldChar w:fldCharType="end"/>
        </w:r>
        <w:r>
          <w:t>-</w:t>
        </w:r>
        <w:r>
          <w:fldChar w:fldCharType="begin"/>
        </w:r>
        <w:r>
          <w:instrText xml:space="preserve"> SEQ Figure \* ARABIC \s 1 </w:instrText>
        </w:r>
      </w:ins>
      <w:r>
        <w:fldChar w:fldCharType="separate"/>
      </w:r>
      <w:ins w:id="322" w:author="Raphael Malyankar" w:date="2024-08-25T01:16:00Z" w16du:dateUtc="2024-08-25T08:16:00Z">
        <w:r>
          <w:rPr>
            <w:noProof/>
          </w:rPr>
          <w:t>1</w:t>
        </w:r>
        <w:r>
          <w:fldChar w:fldCharType="end"/>
        </w:r>
        <w:bookmarkEnd w:id="319"/>
        <w:r>
          <w:t xml:space="preserve"> - Outline of Validation</w:t>
        </w:r>
      </w:ins>
    </w:p>
    <w:p w14:paraId="39B5679D" w14:textId="77777777" w:rsidR="00E910BC" w:rsidRPr="00E910BC" w:rsidRDefault="00E910BC" w:rsidP="00E910BC">
      <w:pPr>
        <w:rPr>
          <w:ins w:id="323" w:author="Raphael Malyankar" w:date="2024-08-25T01:12:00Z" w16du:dateUtc="2024-08-25T08:12:00Z"/>
          <w:lang w:val="en-GB"/>
        </w:rPr>
      </w:pPr>
    </w:p>
    <w:p w14:paraId="3C52890A" w14:textId="0DC3BD80" w:rsidR="00797CEF" w:rsidRDefault="00797CEF" w:rsidP="00797CEF">
      <w:pPr>
        <w:pStyle w:val="Caption"/>
        <w:keepNext/>
        <w:rPr>
          <w:ins w:id="324" w:author="Raphael Malyankar" w:date="2024-08-25T01:56:00Z" w16du:dateUtc="2024-08-25T08:56:00Z"/>
        </w:rPr>
      </w:pPr>
      <w:bookmarkStart w:id="325" w:name="_Ref175443407"/>
      <w:ins w:id="326" w:author="Raphael Malyankar" w:date="2024-08-25T01:56:00Z" w16du:dateUtc="2024-08-25T08:56:00Z">
        <w:r>
          <w:t xml:space="preserve">Table </w:t>
        </w:r>
        <w:r>
          <w:fldChar w:fldCharType="begin"/>
        </w:r>
        <w:r>
          <w:instrText xml:space="preserve"> STYLEREF 1 \s </w:instrText>
        </w:r>
      </w:ins>
      <w:r>
        <w:fldChar w:fldCharType="separate"/>
      </w:r>
      <w:r>
        <w:rPr>
          <w:noProof/>
        </w:rPr>
        <w:t>5</w:t>
      </w:r>
      <w:ins w:id="327" w:author="Raphael Malyankar" w:date="2024-08-25T01:56:00Z" w16du:dateUtc="2024-08-25T08:56:00Z">
        <w:r>
          <w:fldChar w:fldCharType="end"/>
        </w:r>
        <w:r>
          <w:t>-</w:t>
        </w:r>
        <w:r>
          <w:fldChar w:fldCharType="begin"/>
        </w:r>
        <w:r>
          <w:instrText xml:space="preserve"> SEQ Table \* ARABIC \s 1 </w:instrText>
        </w:r>
      </w:ins>
      <w:r>
        <w:fldChar w:fldCharType="separate"/>
      </w:r>
      <w:ins w:id="328" w:author="Raphael Malyankar" w:date="2024-08-25T01:56:00Z" w16du:dateUtc="2024-08-25T08:56:00Z">
        <w:r>
          <w:rPr>
            <w:noProof/>
          </w:rPr>
          <w:t>1</w:t>
        </w:r>
        <w:r>
          <w:fldChar w:fldCharType="end"/>
        </w:r>
        <w:bookmarkEnd w:id="325"/>
        <w:r>
          <w:t xml:space="preserve"> - Validation activities</w:t>
        </w:r>
      </w:ins>
    </w:p>
    <w:tbl>
      <w:tblPr>
        <w:tblStyle w:val="TableGrid"/>
        <w:tblW w:w="0" w:type="auto"/>
        <w:tblLook w:val="04A0" w:firstRow="1" w:lastRow="0" w:firstColumn="1" w:lastColumn="0" w:noHBand="0" w:noVBand="1"/>
      </w:tblPr>
      <w:tblGrid>
        <w:gridCol w:w="1215"/>
        <w:gridCol w:w="1731"/>
        <w:gridCol w:w="1700"/>
        <w:gridCol w:w="1492"/>
        <w:gridCol w:w="2878"/>
      </w:tblGrid>
      <w:tr w:rsidR="00CE4EAB" w:rsidRPr="00D5245D" w14:paraId="38A3C0E5" w14:textId="77777777" w:rsidTr="008C23C6">
        <w:trPr>
          <w:cantSplit/>
          <w:tblHeader/>
          <w:ins w:id="329" w:author="Raphael Malyankar" w:date="2024-08-25T01:25:00Z"/>
        </w:trPr>
        <w:tc>
          <w:tcPr>
            <w:tcW w:w="0" w:type="auto"/>
            <w:shd w:val="clear" w:color="auto" w:fill="D9D9D9" w:themeFill="background1" w:themeFillShade="D9"/>
          </w:tcPr>
          <w:p w14:paraId="56B9A1E1" w14:textId="00C1A842" w:rsidR="00956D1C" w:rsidRPr="008C23C6" w:rsidRDefault="00956D1C" w:rsidP="004E3C8A">
            <w:pPr>
              <w:spacing w:after="120" w:line="240" w:lineRule="auto"/>
              <w:rPr>
                <w:ins w:id="330" w:author="Raphael Malyankar" w:date="2024-08-25T01:25:00Z" w16du:dateUtc="2024-08-25T08:25:00Z"/>
                <w:b/>
                <w:bCs/>
                <w:lang w:val="en-GB"/>
              </w:rPr>
            </w:pPr>
            <w:ins w:id="331" w:author="Raphael Malyankar" w:date="2024-08-25T01:25:00Z" w16du:dateUtc="2024-08-25T08:25:00Z">
              <w:r w:rsidRPr="008C23C6">
                <w:rPr>
                  <w:b/>
                  <w:bCs/>
                  <w:lang w:val="en-GB"/>
                </w:rPr>
                <w:t>Validation</w:t>
              </w:r>
            </w:ins>
            <w:ins w:id="332" w:author="Raphael Malyankar" w:date="2024-08-25T17:57:00Z" w16du:dateUtc="2024-08-26T00:57:00Z">
              <w:r w:rsidRPr="008C23C6">
                <w:rPr>
                  <w:b/>
                  <w:bCs/>
                  <w:lang w:val="en-GB"/>
                </w:rPr>
                <w:t xml:space="preserve"> Activity</w:t>
              </w:r>
            </w:ins>
          </w:p>
        </w:tc>
        <w:tc>
          <w:tcPr>
            <w:tcW w:w="0" w:type="auto"/>
            <w:shd w:val="clear" w:color="auto" w:fill="D9D9D9" w:themeFill="background1" w:themeFillShade="D9"/>
          </w:tcPr>
          <w:p w14:paraId="2A841CD1" w14:textId="34D71093" w:rsidR="00956D1C" w:rsidRPr="008C23C6" w:rsidRDefault="008C23C6" w:rsidP="004E3C8A">
            <w:pPr>
              <w:spacing w:after="120" w:line="240" w:lineRule="auto"/>
              <w:rPr>
                <w:ins w:id="333" w:author="Raphael Malyankar" w:date="2024-08-25T01:25:00Z" w16du:dateUtc="2024-08-25T08:25:00Z"/>
                <w:b/>
                <w:bCs/>
                <w:lang w:val="en-GB"/>
              </w:rPr>
            </w:pPr>
            <w:ins w:id="334" w:author="Raphael Malyankar" w:date="2024-08-25T18:05:00Z" w16du:dateUtc="2024-08-26T01:05:00Z">
              <w:r>
                <w:rPr>
                  <w:b/>
                  <w:bCs/>
                  <w:lang w:val="en-GB"/>
                </w:rPr>
                <w:t xml:space="preserve">Thing </w:t>
              </w:r>
            </w:ins>
            <w:ins w:id="335" w:author="Raphael Malyankar" w:date="2024-08-25T18:18:00Z" w16du:dateUtc="2024-08-26T01:18:00Z">
              <w:r w:rsidR="00AF15D7">
                <w:rPr>
                  <w:b/>
                  <w:bCs/>
                  <w:lang w:val="en-GB"/>
                </w:rPr>
                <w:t>V</w:t>
              </w:r>
            </w:ins>
            <w:ins w:id="336" w:author="Raphael Malyankar" w:date="2024-08-25T18:05:00Z" w16du:dateUtc="2024-08-26T01:05:00Z">
              <w:r>
                <w:rPr>
                  <w:b/>
                  <w:bCs/>
                  <w:lang w:val="en-GB"/>
                </w:rPr>
                <w:t>alidated</w:t>
              </w:r>
            </w:ins>
          </w:p>
        </w:tc>
        <w:tc>
          <w:tcPr>
            <w:tcW w:w="0" w:type="auto"/>
            <w:shd w:val="clear" w:color="auto" w:fill="D9D9D9" w:themeFill="background1" w:themeFillShade="D9"/>
          </w:tcPr>
          <w:p w14:paraId="328AA188" w14:textId="06B4A33D" w:rsidR="00956D1C" w:rsidRPr="008C23C6" w:rsidRDefault="00956D1C" w:rsidP="004E3C8A">
            <w:pPr>
              <w:spacing w:after="120" w:line="240" w:lineRule="auto"/>
              <w:rPr>
                <w:ins w:id="337" w:author="Raphael Malyankar" w:date="2024-08-25T17:58:00Z" w16du:dateUtc="2024-08-26T00:58:00Z"/>
                <w:b/>
                <w:bCs/>
                <w:lang w:val="en-GB"/>
              </w:rPr>
            </w:pPr>
            <w:ins w:id="338" w:author="Raphael Malyankar" w:date="2024-08-25T17:58:00Z" w16du:dateUtc="2024-08-26T00:58:00Z">
              <w:r w:rsidRPr="008C23C6">
                <w:rPr>
                  <w:b/>
                  <w:bCs/>
                  <w:lang w:val="en-GB"/>
                </w:rPr>
                <w:t>Controlling</w:t>
              </w:r>
              <w:r w:rsidR="008C23C6" w:rsidRPr="008C23C6">
                <w:rPr>
                  <w:b/>
                  <w:bCs/>
                  <w:lang w:val="en-GB"/>
                </w:rPr>
                <w:t xml:space="preserve"> Specification</w:t>
              </w:r>
            </w:ins>
            <w:ins w:id="339" w:author="Raphael Malyankar" w:date="2024-08-25T18:03:00Z" w16du:dateUtc="2024-08-26T01:03:00Z">
              <w:r w:rsidR="008C23C6">
                <w:rPr>
                  <w:b/>
                  <w:bCs/>
                  <w:lang w:val="en-GB"/>
                </w:rPr>
                <w:t xml:space="preserve"> </w:t>
              </w:r>
            </w:ins>
            <w:ins w:id="340" w:author="Raphael Malyankar" w:date="2024-08-25T18:04:00Z" w16du:dateUtc="2024-08-26T01:04:00Z">
              <w:r w:rsidR="008C23C6">
                <w:rPr>
                  <w:b/>
                  <w:bCs/>
                  <w:lang w:val="en-GB"/>
                </w:rPr>
                <w:t>or</w:t>
              </w:r>
            </w:ins>
            <w:ins w:id="341" w:author="Raphael Malyankar" w:date="2024-08-25T18:03:00Z" w16du:dateUtc="2024-08-26T01:03:00Z">
              <w:r w:rsidR="008C23C6">
                <w:rPr>
                  <w:b/>
                  <w:bCs/>
                  <w:lang w:val="en-GB"/>
                </w:rPr>
                <w:t xml:space="preserve"> Artifact</w:t>
              </w:r>
            </w:ins>
          </w:p>
        </w:tc>
        <w:tc>
          <w:tcPr>
            <w:tcW w:w="0" w:type="auto"/>
            <w:shd w:val="clear" w:color="auto" w:fill="D9D9D9" w:themeFill="background1" w:themeFillShade="D9"/>
          </w:tcPr>
          <w:p w14:paraId="29523CDE" w14:textId="50ABC754" w:rsidR="00956D1C" w:rsidRPr="008C23C6" w:rsidRDefault="004E3C8A" w:rsidP="004E3C8A">
            <w:pPr>
              <w:spacing w:after="120" w:line="240" w:lineRule="auto"/>
              <w:rPr>
                <w:ins w:id="342" w:author="Raphael Malyankar" w:date="2024-08-25T01:25:00Z" w16du:dateUtc="2024-08-25T08:25:00Z"/>
                <w:b/>
                <w:bCs/>
                <w:lang w:val="en-GB"/>
              </w:rPr>
            </w:pPr>
            <w:ins w:id="343" w:author="Raphael Malyankar" w:date="2024-08-25T18:30:00Z" w16du:dateUtc="2024-08-26T01:30:00Z">
              <w:r>
                <w:rPr>
                  <w:b/>
                  <w:bCs/>
                  <w:lang w:val="en-GB"/>
                </w:rPr>
                <w:t>Validator(s)</w:t>
              </w:r>
            </w:ins>
          </w:p>
        </w:tc>
        <w:tc>
          <w:tcPr>
            <w:tcW w:w="0" w:type="auto"/>
            <w:shd w:val="clear" w:color="auto" w:fill="D9D9D9" w:themeFill="background1" w:themeFillShade="D9"/>
          </w:tcPr>
          <w:p w14:paraId="52F5DA4D" w14:textId="549D38D8" w:rsidR="00956D1C" w:rsidRPr="008C23C6" w:rsidRDefault="00956D1C" w:rsidP="004E3C8A">
            <w:pPr>
              <w:spacing w:after="120" w:line="240" w:lineRule="auto"/>
              <w:rPr>
                <w:ins w:id="344" w:author="Raphael Malyankar" w:date="2024-08-25T01:25:00Z" w16du:dateUtc="2024-08-25T08:25:00Z"/>
                <w:b/>
                <w:bCs/>
                <w:lang w:val="en-GB"/>
              </w:rPr>
            </w:pPr>
            <w:ins w:id="345" w:author="Raphael Malyankar" w:date="2024-08-25T01:25:00Z" w16du:dateUtc="2024-08-25T08:25:00Z">
              <w:r w:rsidRPr="008C23C6">
                <w:rPr>
                  <w:b/>
                  <w:bCs/>
                  <w:lang w:val="en-GB"/>
                </w:rPr>
                <w:t>Examples</w:t>
              </w:r>
            </w:ins>
          </w:p>
        </w:tc>
      </w:tr>
      <w:tr w:rsidR="004E3C8A" w:rsidRPr="00D5245D" w14:paraId="6DD60478" w14:textId="77777777" w:rsidTr="00956D1C">
        <w:trPr>
          <w:cantSplit/>
          <w:ins w:id="346" w:author="Raphael Malyankar" w:date="2024-08-25T01:25:00Z"/>
        </w:trPr>
        <w:tc>
          <w:tcPr>
            <w:tcW w:w="0" w:type="auto"/>
          </w:tcPr>
          <w:p w14:paraId="5FE199A2" w14:textId="77777777" w:rsidR="00956D1C" w:rsidRPr="00D5245D" w:rsidRDefault="00956D1C" w:rsidP="004E3C8A">
            <w:pPr>
              <w:spacing w:after="120" w:line="240" w:lineRule="auto"/>
              <w:rPr>
                <w:ins w:id="347" w:author="Raphael Malyankar" w:date="2024-08-25T01:25:00Z" w16du:dateUtc="2024-08-25T08:25:00Z"/>
                <w:lang w:val="en-GB"/>
              </w:rPr>
            </w:pPr>
            <w:ins w:id="348" w:author="Raphael Malyankar" w:date="2024-08-25T01:25:00Z" w16du:dateUtc="2024-08-25T08:25:00Z">
              <w:r w:rsidRPr="00D5245D">
                <w:rPr>
                  <w:lang w:val="en-GB"/>
                </w:rPr>
                <w:t>a</w:t>
              </w:r>
            </w:ins>
          </w:p>
        </w:tc>
        <w:tc>
          <w:tcPr>
            <w:tcW w:w="0" w:type="auto"/>
          </w:tcPr>
          <w:p w14:paraId="6CCFCC3E" w14:textId="352E3875" w:rsidR="00956D1C" w:rsidRPr="00D5245D" w:rsidRDefault="008C23C6" w:rsidP="004E3C8A">
            <w:pPr>
              <w:spacing w:after="120" w:line="240" w:lineRule="auto"/>
              <w:jc w:val="left"/>
              <w:rPr>
                <w:ins w:id="349" w:author="Raphael Malyankar" w:date="2024-08-25T01:25:00Z" w16du:dateUtc="2024-08-25T08:25:00Z"/>
                <w:lang w:val="en-GB"/>
              </w:rPr>
            </w:pPr>
            <w:ins w:id="350" w:author="Raphael Malyankar" w:date="2024-08-25T18:05:00Z" w16du:dateUtc="2024-08-26T01:05:00Z">
              <w:r w:rsidRPr="008C23C6">
                <w:rPr>
                  <w:lang w:val="en-GB"/>
                </w:rPr>
                <w:t>Dataset in isolation</w:t>
              </w:r>
            </w:ins>
          </w:p>
        </w:tc>
        <w:tc>
          <w:tcPr>
            <w:tcW w:w="0" w:type="auto"/>
          </w:tcPr>
          <w:p w14:paraId="0F16FE74" w14:textId="7D58697D" w:rsidR="00BF5488" w:rsidRDefault="008C23C6" w:rsidP="004E3C8A">
            <w:pPr>
              <w:spacing w:after="120" w:line="240" w:lineRule="auto"/>
              <w:jc w:val="left"/>
              <w:rPr>
                <w:ins w:id="351" w:author="Raphael Malyankar" w:date="2024-08-25T18:09:00Z" w16du:dateUtc="2024-08-26T01:09:00Z"/>
                <w:lang w:val="en-GB"/>
              </w:rPr>
            </w:pPr>
            <w:ins w:id="352" w:author="Raphael Malyankar" w:date="2024-08-25T17:59:00Z" w16du:dateUtc="2024-08-26T00:59:00Z">
              <w:r w:rsidRPr="008C23C6">
                <w:rPr>
                  <w:lang w:val="en-GB"/>
                </w:rPr>
                <w:t>S-1xx PS</w:t>
              </w:r>
            </w:ins>
          </w:p>
          <w:p w14:paraId="09E28E9C" w14:textId="0C66D98D" w:rsidR="00BF5488" w:rsidRPr="00E910BC" w:rsidRDefault="00BF5488" w:rsidP="004E3C8A">
            <w:pPr>
              <w:spacing w:after="120" w:line="240" w:lineRule="auto"/>
              <w:jc w:val="left"/>
              <w:rPr>
                <w:ins w:id="353" w:author="Raphael Malyankar" w:date="2024-08-25T17:58:00Z" w16du:dateUtc="2024-08-26T00:58:00Z"/>
                <w:lang w:val="en-GB"/>
              </w:rPr>
            </w:pPr>
            <w:ins w:id="354" w:author="Raphael Malyankar" w:date="2024-08-25T18:08:00Z" w16du:dateUtc="2024-08-26T01:08:00Z">
              <w:r>
                <w:rPr>
                  <w:lang w:val="en-GB"/>
                </w:rPr>
                <w:t xml:space="preserve">S-100 </w:t>
              </w:r>
            </w:ins>
            <w:ins w:id="355" w:author="Raphael Malyankar" w:date="2024-08-25T18:09:00Z" w16du:dateUtc="2024-08-26T01:09:00Z">
              <w:r>
                <w:rPr>
                  <w:lang w:val="en-GB"/>
                </w:rPr>
                <w:t>generic structur</w:t>
              </w:r>
            </w:ins>
            <w:ins w:id="356" w:author="Raphael Malyankar" w:date="2024-08-25T18:10:00Z" w16du:dateUtc="2024-08-26T01:10:00Z">
              <w:r>
                <w:rPr>
                  <w:lang w:val="en-GB"/>
                </w:rPr>
                <w:t>ing</w:t>
              </w:r>
            </w:ins>
            <w:ins w:id="357" w:author="Raphael Malyankar" w:date="2024-08-25T18:11:00Z" w16du:dateUtc="2024-08-26T01:11:00Z">
              <w:r w:rsidR="001E6BA7">
                <w:rPr>
                  <w:lang w:val="en-GB"/>
                </w:rPr>
                <w:t xml:space="preserve"> in Parts 10a, 10b, 10c</w:t>
              </w:r>
            </w:ins>
            <w:ins w:id="358" w:author="Raphael Malyankar" w:date="2024-08-25T18:10:00Z" w16du:dateUtc="2024-08-26T01:10:00Z">
              <w:r>
                <w:rPr>
                  <w:lang w:val="en-GB"/>
                </w:rPr>
                <w:t xml:space="preserve"> (</w:t>
              </w:r>
            </w:ins>
            <w:ins w:id="359" w:author="Raphael Malyankar" w:date="2024-08-25T18:09:00Z" w16du:dateUtc="2024-08-26T01:09:00Z">
              <w:r>
                <w:rPr>
                  <w:lang w:val="en-GB"/>
                </w:rPr>
                <w:t>e.g., 10a-4-7)</w:t>
              </w:r>
            </w:ins>
          </w:p>
        </w:tc>
        <w:tc>
          <w:tcPr>
            <w:tcW w:w="0" w:type="auto"/>
          </w:tcPr>
          <w:p w14:paraId="7ADB520B" w14:textId="0B63ACA3" w:rsidR="00956D1C" w:rsidRPr="00D5245D" w:rsidRDefault="00956D1C" w:rsidP="004E3C8A">
            <w:pPr>
              <w:spacing w:after="120" w:line="240" w:lineRule="auto"/>
              <w:jc w:val="left"/>
              <w:rPr>
                <w:ins w:id="360" w:author="Raphael Malyankar" w:date="2024-08-25T01:25:00Z" w16du:dateUtc="2024-08-25T08:25:00Z"/>
                <w:lang w:val="en-GB"/>
              </w:rPr>
            </w:pPr>
            <w:ins w:id="361" w:author="Raphael Malyankar" w:date="2024-08-25T01:27:00Z" w16du:dateUtc="2024-08-25T08:27:00Z">
              <w:r w:rsidRPr="00E910BC">
                <w:rPr>
                  <w:lang w:val="en-GB"/>
                </w:rPr>
                <w:t>dataset producer</w:t>
              </w:r>
            </w:ins>
          </w:p>
        </w:tc>
        <w:tc>
          <w:tcPr>
            <w:tcW w:w="0" w:type="auto"/>
          </w:tcPr>
          <w:p w14:paraId="4AE76303" w14:textId="5A326A8A" w:rsidR="00956D1C" w:rsidRPr="00D5245D" w:rsidRDefault="000974BE" w:rsidP="004E3C8A">
            <w:pPr>
              <w:spacing w:after="120" w:line="240" w:lineRule="auto"/>
              <w:jc w:val="left"/>
              <w:rPr>
                <w:ins w:id="362" w:author="Raphael Malyankar" w:date="2024-08-25T01:25:00Z" w16du:dateUtc="2024-08-25T08:25:00Z"/>
                <w:lang w:val="en-GB"/>
              </w:rPr>
            </w:pPr>
            <w:ins w:id="363" w:author="Raphael Malyankar" w:date="2024-08-25T18:14:00Z" w16du:dateUtc="2024-08-26T01:14:00Z">
              <w:r>
                <w:rPr>
                  <w:lang w:val="en-GB"/>
                </w:rPr>
                <w:t>Non-conformant file names, i</w:t>
              </w:r>
            </w:ins>
            <w:ins w:id="364" w:author="Raphael Malyankar" w:date="2024-08-25T01:27:00Z" w16du:dateUtc="2024-08-25T08:27:00Z">
              <w:r w:rsidR="00956D1C" w:rsidRPr="00E83609">
                <w:rPr>
                  <w:lang w:val="en-GB"/>
                </w:rPr>
                <w:t>ncorrect ordering of features</w:t>
              </w:r>
            </w:ins>
          </w:p>
        </w:tc>
      </w:tr>
      <w:tr w:rsidR="004E3C8A" w:rsidRPr="00D5245D" w14:paraId="04F92CB0" w14:textId="77777777" w:rsidTr="00956D1C">
        <w:trPr>
          <w:cantSplit/>
          <w:ins w:id="365" w:author="Raphael Malyankar" w:date="2024-08-25T01:25:00Z"/>
        </w:trPr>
        <w:tc>
          <w:tcPr>
            <w:tcW w:w="0" w:type="auto"/>
          </w:tcPr>
          <w:p w14:paraId="68085F07" w14:textId="77777777" w:rsidR="00956D1C" w:rsidRPr="00D5245D" w:rsidRDefault="00956D1C" w:rsidP="004E3C8A">
            <w:pPr>
              <w:spacing w:after="120" w:line="240" w:lineRule="auto"/>
              <w:rPr>
                <w:ins w:id="366" w:author="Raphael Malyankar" w:date="2024-08-25T01:25:00Z" w16du:dateUtc="2024-08-25T08:25:00Z"/>
                <w:lang w:val="en-GB"/>
              </w:rPr>
            </w:pPr>
            <w:ins w:id="367" w:author="Raphael Malyankar" w:date="2024-08-25T01:25:00Z" w16du:dateUtc="2024-08-25T08:25:00Z">
              <w:r w:rsidRPr="00D5245D">
                <w:rPr>
                  <w:lang w:val="en-GB"/>
                </w:rPr>
                <w:t>b</w:t>
              </w:r>
            </w:ins>
          </w:p>
        </w:tc>
        <w:tc>
          <w:tcPr>
            <w:tcW w:w="0" w:type="auto"/>
          </w:tcPr>
          <w:p w14:paraId="24328ACD" w14:textId="1BEB2985" w:rsidR="00956D1C" w:rsidRPr="00D5245D" w:rsidRDefault="00BF5488" w:rsidP="004E3C8A">
            <w:pPr>
              <w:spacing w:after="120" w:line="240" w:lineRule="auto"/>
              <w:jc w:val="left"/>
              <w:rPr>
                <w:ins w:id="368" w:author="Raphael Malyankar" w:date="2024-08-25T01:25:00Z" w16du:dateUtc="2024-08-25T08:25:00Z"/>
                <w:lang w:val="en-GB"/>
              </w:rPr>
            </w:pPr>
            <w:ins w:id="369" w:author="Raphael Malyankar" w:date="2024-08-25T18:06:00Z" w16du:dateUtc="2024-08-26T01:06:00Z">
              <w:r w:rsidRPr="00BF5488">
                <w:rPr>
                  <w:lang w:val="en-GB"/>
                </w:rPr>
                <w:t>Dataset in isolation</w:t>
              </w:r>
            </w:ins>
          </w:p>
        </w:tc>
        <w:tc>
          <w:tcPr>
            <w:tcW w:w="0" w:type="auto"/>
          </w:tcPr>
          <w:p w14:paraId="4BB870A4" w14:textId="0D85819E" w:rsidR="00956D1C" w:rsidRDefault="008C23C6" w:rsidP="004E3C8A">
            <w:pPr>
              <w:spacing w:after="120" w:line="240" w:lineRule="auto"/>
              <w:jc w:val="left"/>
              <w:rPr>
                <w:ins w:id="370" w:author="Raphael Malyankar" w:date="2024-08-25T18:11:00Z" w16du:dateUtc="2024-08-26T01:11:00Z"/>
                <w:lang w:val="en-GB"/>
              </w:rPr>
            </w:pPr>
            <w:ins w:id="371" w:author="Raphael Malyankar" w:date="2024-08-25T17:59:00Z" w16du:dateUtc="2024-08-26T00:59:00Z">
              <w:r>
                <w:rPr>
                  <w:lang w:val="en-GB"/>
                </w:rPr>
                <w:t>S-100 Part 7</w:t>
              </w:r>
            </w:ins>
          </w:p>
          <w:p w14:paraId="47C97D67" w14:textId="276A746F" w:rsidR="001E6BA7" w:rsidRPr="00E910BC" w:rsidRDefault="001E6BA7" w:rsidP="004E3C8A">
            <w:pPr>
              <w:spacing w:after="120" w:line="240" w:lineRule="auto"/>
              <w:jc w:val="left"/>
              <w:rPr>
                <w:ins w:id="372" w:author="Raphael Malyankar" w:date="2024-08-25T17:58:00Z" w16du:dateUtc="2024-08-26T00:58:00Z"/>
                <w:lang w:val="en-GB"/>
              </w:rPr>
            </w:pPr>
            <w:ins w:id="373" w:author="Raphael Malyankar" w:date="2024-08-25T18:11:00Z" w16du:dateUtc="2024-08-26T01:11:00Z">
              <w:r>
                <w:rPr>
                  <w:lang w:val="en-GB"/>
                </w:rPr>
                <w:t>S-100 Part 10c</w:t>
              </w:r>
            </w:ins>
          </w:p>
        </w:tc>
        <w:tc>
          <w:tcPr>
            <w:tcW w:w="0" w:type="auto"/>
          </w:tcPr>
          <w:p w14:paraId="4203AC98" w14:textId="53859C49" w:rsidR="00956D1C" w:rsidRPr="00D5245D" w:rsidRDefault="00956D1C" w:rsidP="004E3C8A">
            <w:pPr>
              <w:spacing w:after="120" w:line="240" w:lineRule="auto"/>
              <w:jc w:val="left"/>
              <w:rPr>
                <w:ins w:id="374" w:author="Raphael Malyankar" w:date="2024-08-25T01:25:00Z" w16du:dateUtc="2024-08-25T08:25:00Z"/>
                <w:lang w:val="en-GB"/>
              </w:rPr>
            </w:pPr>
            <w:ins w:id="375" w:author="Raphael Malyankar" w:date="2024-08-25T01:27:00Z" w16du:dateUtc="2024-08-25T08:27:00Z">
              <w:r w:rsidRPr="00E910BC">
                <w:rPr>
                  <w:lang w:val="en-GB"/>
                </w:rPr>
                <w:t>dataset producer</w:t>
              </w:r>
            </w:ins>
          </w:p>
        </w:tc>
        <w:tc>
          <w:tcPr>
            <w:tcW w:w="0" w:type="auto"/>
          </w:tcPr>
          <w:p w14:paraId="2201200F" w14:textId="699E8D88" w:rsidR="00956D1C" w:rsidRPr="00D5245D" w:rsidRDefault="00956D1C" w:rsidP="004E3C8A">
            <w:pPr>
              <w:spacing w:after="120" w:line="240" w:lineRule="auto"/>
              <w:jc w:val="left"/>
              <w:rPr>
                <w:ins w:id="376" w:author="Raphael Malyankar" w:date="2024-08-25T01:25:00Z" w16du:dateUtc="2024-08-25T08:25:00Z"/>
                <w:lang w:val="en-GB"/>
              </w:rPr>
            </w:pPr>
            <w:ins w:id="377" w:author="Raphael Malyankar" w:date="2024-08-25T01:28:00Z" w16du:dateUtc="2024-08-25T08:28:00Z">
              <w:r w:rsidRPr="00E83609">
                <w:rPr>
                  <w:lang w:val="en-GB"/>
                </w:rPr>
                <w:t>Things which contravene the geometry model, e.g., CCW exterior rings, unused curves</w:t>
              </w:r>
            </w:ins>
          </w:p>
        </w:tc>
      </w:tr>
      <w:tr w:rsidR="004E3C8A" w:rsidRPr="00D5245D" w14:paraId="2783416F" w14:textId="77777777" w:rsidTr="00956D1C">
        <w:trPr>
          <w:cantSplit/>
          <w:ins w:id="378" w:author="Raphael Malyankar" w:date="2024-08-25T01:25:00Z"/>
        </w:trPr>
        <w:tc>
          <w:tcPr>
            <w:tcW w:w="0" w:type="auto"/>
          </w:tcPr>
          <w:p w14:paraId="0F59FC48" w14:textId="77777777" w:rsidR="00956D1C" w:rsidRPr="00D5245D" w:rsidRDefault="00956D1C" w:rsidP="004E3C8A">
            <w:pPr>
              <w:spacing w:after="120" w:line="240" w:lineRule="auto"/>
              <w:rPr>
                <w:ins w:id="379" w:author="Raphael Malyankar" w:date="2024-08-25T01:25:00Z" w16du:dateUtc="2024-08-25T08:25:00Z"/>
                <w:lang w:val="en-GB"/>
              </w:rPr>
            </w:pPr>
            <w:ins w:id="380" w:author="Raphael Malyankar" w:date="2024-08-25T01:25:00Z" w16du:dateUtc="2024-08-25T08:25:00Z">
              <w:r w:rsidRPr="00D5245D">
                <w:rPr>
                  <w:lang w:val="en-GB"/>
                </w:rPr>
                <w:t>c</w:t>
              </w:r>
            </w:ins>
          </w:p>
        </w:tc>
        <w:tc>
          <w:tcPr>
            <w:tcW w:w="0" w:type="auto"/>
          </w:tcPr>
          <w:p w14:paraId="0A300D02" w14:textId="777451C9" w:rsidR="00956D1C" w:rsidRPr="00D5245D" w:rsidRDefault="008C23C6" w:rsidP="004E3C8A">
            <w:pPr>
              <w:spacing w:after="120" w:line="240" w:lineRule="auto"/>
              <w:jc w:val="left"/>
              <w:rPr>
                <w:ins w:id="381" w:author="Raphael Malyankar" w:date="2024-08-25T01:25:00Z" w16du:dateUtc="2024-08-25T08:25:00Z"/>
                <w:lang w:val="en-GB"/>
              </w:rPr>
            </w:pPr>
            <w:ins w:id="382" w:author="Raphael Malyankar" w:date="2024-08-25T18:00:00Z" w16du:dateUtc="2024-08-26T01:00:00Z">
              <w:r w:rsidRPr="008C23C6">
                <w:rPr>
                  <w:lang w:val="en-GB"/>
                </w:rPr>
                <w:t>Dataset in isolation</w:t>
              </w:r>
            </w:ins>
          </w:p>
        </w:tc>
        <w:tc>
          <w:tcPr>
            <w:tcW w:w="0" w:type="auto"/>
          </w:tcPr>
          <w:p w14:paraId="07E348D6" w14:textId="2382C833" w:rsidR="00956D1C" w:rsidRPr="00E910BC" w:rsidRDefault="008C23C6" w:rsidP="004E3C8A">
            <w:pPr>
              <w:spacing w:after="120" w:line="240" w:lineRule="auto"/>
              <w:jc w:val="left"/>
              <w:rPr>
                <w:ins w:id="383" w:author="Raphael Malyankar" w:date="2024-08-25T17:58:00Z" w16du:dateUtc="2024-08-26T00:58:00Z"/>
                <w:lang w:val="en-GB"/>
              </w:rPr>
            </w:pPr>
            <w:ins w:id="384" w:author="Raphael Malyankar" w:date="2024-08-25T17:59:00Z" w16du:dateUtc="2024-08-26T00:59:00Z">
              <w:r>
                <w:rPr>
                  <w:lang w:val="en-GB"/>
                </w:rPr>
                <w:t xml:space="preserve">S-100 Data </w:t>
              </w:r>
            </w:ins>
            <w:ins w:id="385" w:author="Raphael Malyankar" w:date="2024-08-25T18:07:00Z" w16du:dateUtc="2024-08-26T01:07:00Z">
              <w:r w:rsidR="00BF5488">
                <w:rPr>
                  <w:lang w:val="en-GB"/>
                </w:rPr>
                <w:t>F</w:t>
              </w:r>
            </w:ins>
            <w:ins w:id="386" w:author="Raphael Malyankar" w:date="2024-08-25T17:59:00Z" w16du:dateUtc="2024-08-26T00:59:00Z">
              <w:r>
                <w:rPr>
                  <w:lang w:val="en-GB"/>
                </w:rPr>
                <w:t>ormat (Part</w:t>
              </w:r>
            </w:ins>
            <w:ins w:id="387" w:author="Raphael Malyankar" w:date="2024-08-25T18:06:00Z" w16du:dateUtc="2024-08-26T01:06:00Z">
              <w:r w:rsidR="00BF5488">
                <w:rPr>
                  <w:lang w:val="en-GB"/>
                </w:rPr>
                <w:t>s</w:t>
              </w:r>
            </w:ins>
            <w:ins w:id="388" w:author="Raphael Malyankar" w:date="2024-08-25T17:59:00Z" w16du:dateUtc="2024-08-26T00:59:00Z">
              <w:r>
                <w:rPr>
                  <w:lang w:val="en-GB"/>
                </w:rPr>
                <w:t xml:space="preserve"> 10a</w:t>
              </w:r>
            </w:ins>
            <w:ins w:id="389" w:author="Raphael Malyankar" w:date="2024-08-25T18:07:00Z" w16du:dateUtc="2024-08-26T01:07:00Z">
              <w:r w:rsidR="00BF5488">
                <w:rPr>
                  <w:lang w:val="en-GB"/>
                </w:rPr>
                <w:t xml:space="preserve">, </w:t>
              </w:r>
            </w:ins>
            <w:ins w:id="390" w:author="Raphael Malyankar" w:date="2024-08-25T17:59:00Z" w16du:dateUtc="2024-08-26T00:59:00Z">
              <w:r>
                <w:rPr>
                  <w:lang w:val="en-GB"/>
                </w:rPr>
                <w:t>10b</w:t>
              </w:r>
            </w:ins>
            <w:ins w:id="391" w:author="Raphael Malyankar" w:date="2024-08-25T18:07:00Z" w16du:dateUtc="2024-08-26T01:07:00Z">
              <w:r w:rsidR="00BF5488">
                <w:rPr>
                  <w:lang w:val="en-GB"/>
                </w:rPr>
                <w:t xml:space="preserve">, </w:t>
              </w:r>
            </w:ins>
            <w:ins w:id="392" w:author="Raphael Malyankar" w:date="2024-08-25T17:59:00Z" w16du:dateUtc="2024-08-26T00:59:00Z">
              <w:r>
                <w:rPr>
                  <w:lang w:val="en-GB"/>
                </w:rPr>
                <w:t>10c</w:t>
              </w:r>
            </w:ins>
            <w:ins w:id="393" w:author="Raphael Malyankar" w:date="2024-08-25T18:00:00Z" w16du:dateUtc="2024-08-26T01:00:00Z">
              <w:r>
                <w:rPr>
                  <w:lang w:val="en-GB"/>
                </w:rPr>
                <w:t>)</w:t>
              </w:r>
            </w:ins>
          </w:p>
        </w:tc>
        <w:tc>
          <w:tcPr>
            <w:tcW w:w="0" w:type="auto"/>
          </w:tcPr>
          <w:p w14:paraId="706FB7B3" w14:textId="17DCACF1" w:rsidR="00956D1C" w:rsidRPr="00D5245D" w:rsidRDefault="00956D1C" w:rsidP="004E3C8A">
            <w:pPr>
              <w:spacing w:after="120" w:line="240" w:lineRule="auto"/>
              <w:jc w:val="left"/>
              <w:rPr>
                <w:ins w:id="394" w:author="Raphael Malyankar" w:date="2024-08-25T01:25:00Z" w16du:dateUtc="2024-08-25T08:25:00Z"/>
                <w:lang w:val="en-GB"/>
              </w:rPr>
            </w:pPr>
            <w:ins w:id="395" w:author="Raphael Malyankar" w:date="2024-08-25T01:27:00Z" w16du:dateUtc="2024-08-25T08:27:00Z">
              <w:r w:rsidRPr="00E910BC">
                <w:rPr>
                  <w:lang w:val="en-GB"/>
                </w:rPr>
                <w:t>dataset producer</w:t>
              </w:r>
            </w:ins>
          </w:p>
        </w:tc>
        <w:tc>
          <w:tcPr>
            <w:tcW w:w="0" w:type="auto"/>
          </w:tcPr>
          <w:p w14:paraId="08E75427" w14:textId="015411F4" w:rsidR="00956D1C" w:rsidRPr="00D5245D" w:rsidRDefault="00956D1C" w:rsidP="004E3C8A">
            <w:pPr>
              <w:spacing w:after="120" w:line="240" w:lineRule="auto"/>
              <w:jc w:val="left"/>
              <w:rPr>
                <w:ins w:id="396" w:author="Raphael Malyankar" w:date="2024-08-25T01:25:00Z" w16du:dateUtc="2024-08-25T08:25:00Z"/>
                <w:lang w:val="en-GB"/>
              </w:rPr>
            </w:pPr>
            <w:ins w:id="397" w:author="Raphael Malyankar" w:date="2024-08-25T01:28:00Z" w16du:dateUtc="2024-08-25T08:28:00Z">
              <w:r w:rsidRPr="00E83609">
                <w:rPr>
                  <w:lang w:val="en-GB"/>
                </w:rPr>
                <w:t>Formatting problems with encodings,</w:t>
              </w:r>
            </w:ins>
            <w:ins w:id="398" w:author="Raphael Malyankar" w:date="2024-08-25T17:54:00Z" w16du:dateUtc="2024-08-26T00:54:00Z">
              <w:r>
                <w:rPr>
                  <w:lang w:val="en-GB"/>
                </w:rPr>
                <w:t xml:space="preserve"> </w:t>
              </w:r>
            </w:ins>
            <w:ins w:id="399" w:author="Raphael Malyankar" w:date="2024-08-25T01:28:00Z" w16du:dateUtc="2024-08-25T08:28:00Z">
              <w:r w:rsidRPr="00E83609">
                <w:rPr>
                  <w:lang w:val="en-GB"/>
                </w:rPr>
                <w:t>non-conformant GML, incorrect HDF5 group names, incorrectly formatted attributes (e.g., dates, Booleans, unknowns)</w:t>
              </w:r>
            </w:ins>
          </w:p>
        </w:tc>
      </w:tr>
      <w:tr w:rsidR="004E3C8A" w:rsidRPr="00D5245D" w14:paraId="07910F2B" w14:textId="77777777" w:rsidTr="00956D1C">
        <w:trPr>
          <w:cantSplit/>
          <w:ins w:id="400" w:author="Raphael Malyankar" w:date="2024-08-25T01:25:00Z"/>
        </w:trPr>
        <w:tc>
          <w:tcPr>
            <w:tcW w:w="0" w:type="auto"/>
          </w:tcPr>
          <w:p w14:paraId="24F7F54E" w14:textId="77777777" w:rsidR="00956D1C" w:rsidRPr="00D5245D" w:rsidRDefault="00956D1C" w:rsidP="004E3C8A">
            <w:pPr>
              <w:spacing w:after="120" w:line="240" w:lineRule="auto"/>
              <w:rPr>
                <w:ins w:id="401" w:author="Raphael Malyankar" w:date="2024-08-25T01:25:00Z" w16du:dateUtc="2024-08-25T08:25:00Z"/>
                <w:lang w:val="en-GB"/>
              </w:rPr>
            </w:pPr>
            <w:ins w:id="402" w:author="Raphael Malyankar" w:date="2024-08-25T01:25:00Z" w16du:dateUtc="2024-08-25T08:25:00Z">
              <w:r w:rsidRPr="00D5245D">
                <w:rPr>
                  <w:lang w:val="en-GB"/>
                </w:rPr>
                <w:t>d</w:t>
              </w:r>
            </w:ins>
          </w:p>
        </w:tc>
        <w:tc>
          <w:tcPr>
            <w:tcW w:w="0" w:type="auto"/>
          </w:tcPr>
          <w:p w14:paraId="578A6E8D" w14:textId="33AFB72D" w:rsidR="00956D1C" w:rsidRPr="00D5245D" w:rsidRDefault="008C23C6" w:rsidP="004E3C8A">
            <w:pPr>
              <w:spacing w:after="120" w:line="240" w:lineRule="auto"/>
              <w:jc w:val="left"/>
              <w:rPr>
                <w:ins w:id="403" w:author="Raphael Malyankar" w:date="2024-08-25T01:25:00Z" w16du:dateUtc="2024-08-25T08:25:00Z"/>
                <w:lang w:val="en-GB"/>
              </w:rPr>
            </w:pPr>
            <w:ins w:id="404" w:author="Raphael Malyankar" w:date="2024-08-25T18:00:00Z" w16du:dateUtc="2024-08-26T01:00:00Z">
              <w:r w:rsidRPr="008C23C6">
                <w:rPr>
                  <w:lang w:val="en-GB"/>
                </w:rPr>
                <w:t>Dataset in isolation</w:t>
              </w:r>
            </w:ins>
          </w:p>
        </w:tc>
        <w:tc>
          <w:tcPr>
            <w:tcW w:w="0" w:type="auto"/>
          </w:tcPr>
          <w:p w14:paraId="52FC087E" w14:textId="3E602F20" w:rsidR="00956D1C" w:rsidRPr="00E910BC" w:rsidRDefault="008C23C6" w:rsidP="004E3C8A">
            <w:pPr>
              <w:spacing w:after="120" w:line="240" w:lineRule="auto"/>
              <w:jc w:val="left"/>
              <w:rPr>
                <w:ins w:id="405" w:author="Raphael Malyankar" w:date="2024-08-25T17:58:00Z" w16du:dateUtc="2024-08-26T00:58:00Z"/>
                <w:lang w:val="en-GB"/>
              </w:rPr>
            </w:pPr>
            <w:ins w:id="406" w:author="Raphael Malyankar" w:date="2024-08-25T18:00:00Z" w16du:dateUtc="2024-08-26T01:00:00Z">
              <w:r w:rsidRPr="008C23C6">
                <w:rPr>
                  <w:lang w:val="en-GB"/>
                </w:rPr>
                <w:t>S-1xx feature catalogue</w:t>
              </w:r>
            </w:ins>
          </w:p>
        </w:tc>
        <w:tc>
          <w:tcPr>
            <w:tcW w:w="0" w:type="auto"/>
          </w:tcPr>
          <w:p w14:paraId="74C0006B" w14:textId="356DDE75" w:rsidR="00956D1C" w:rsidRPr="00D5245D" w:rsidRDefault="00956D1C" w:rsidP="004E3C8A">
            <w:pPr>
              <w:spacing w:after="120" w:line="240" w:lineRule="auto"/>
              <w:jc w:val="left"/>
              <w:rPr>
                <w:ins w:id="407" w:author="Raphael Malyankar" w:date="2024-08-25T01:25:00Z" w16du:dateUtc="2024-08-25T08:25:00Z"/>
                <w:lang w:val="en-GB"/>
              </w:rPr>
            </w:pPr>
            <w:ins w:id="408" w:author="Raphael Malyankar" w:date="2024-08-25T01:27:00Z" w16du:dateUtc="2024-08-25T08:27:00Z">
              <w:r w:rsidRPr="00E910BC">
                <w:rPr>
                  <w:lang w:val="en-GB"/>
                </w:rPr>
                <w:t>dataset producer</w:t>
              </w:r>
            </w:ins>
          </w:p>
        </w:tc>
        <w:tc>
          <w:tcPr>
            <w:tcW w:w="0" w:type="auto"/>
          </w:tcPr>
          <w:p w14:paraId="04DD09FA" w14:textId="5E7FCE46" w:rsidR="00956D1C" w:rsidRPr="00D5245D" w:rsidRDefault="00956D1C" w:rsidP="004E3C8A">
            <w:pPr>
              <w:spacing w:after="120" w:line="240" w:lineRule="auto"/>
              <w:jc w:val="left"/>
              <w:rPr>
                <w:ins w:id="409" w:author="Raphael Malyankar" w:date="2024-08-25T01:25:00Z" w16du:dateUtc="2024-08-25T08:25:00Z"/>
                <w:lang w:val="en-GB"/>
              </w:rPr>
            </w:pPr>
            <w:ins w:id="410" w:author="Raphael Malyankar" w:date="2024-08-25T01:28:00Z" w16du:dateUtc="2024-08-25T08:28:00Z">
              <w:r w:rsidRPr="00E83609">
                <w:rPr>
                  <w:lang w:val="en-GB"/>
                </w:rPr>
                <w:t>Presence of attributes or features not defined in the FC, missing mandatory attributes</w:t>
              </w:r>
            </w:ins>
          </w:p>
        </w:tc>
      </w:tr>
      <w:tr w:rsidR="004E3C8A" w:rsidRPr="00D5245D" w14:paraId="6A5FB11E" w14:textId="77777777" w:rsidTr="00956D1C">
        <w:trPr>
          <w:cantSplit/>
          <w:ins w:id="411" w:author="Raphael Malyankar" w:date="2024-08-25T01:25:00Z"/>
        </w:trPr>
        <w:tc>
          <w:tcPr>
            <w:tcW w:w="0" w:type="auto"/>
          </w:tcPr>
          <w:p w14:paraId="26908A5A" w14:textId="77777777" w:rsidR="00956D1C" w:rsidRPr="00D5245D" w:rsidRDefault="00956D1C" w:rsidP="004E3C8A">
            <w:pPr>
              <w:spacing w:after="120" w:line="240" w:lineRule="auto"/>
              <w:rPr>
                <w:ins w:id="412" w:author="Raphael Malyankar" w:date="2024-08-25T01:25:00Z" w16du:dateUtc="2024-08-25T08:25:00Z"/>
                <w:lang w:val="en-GB"/>
              </w:rPr>
            </w:pPr>
            <w:ins w:id="413" w:author="Raphael Malyankar" w:date="2024-08-25T01:25:00Z" w16du:dateUtc="2024-08-25T08:25:00Z">
              <w:r w:rsidRPr="00D5245D">
                <w:rPr>
                  <w:lang w:val="en-GB"/>
                </w:rPr>
                <w:t>e</w:t>
              </w:r>
            </w:ins>
          </w:p>
        </w:tc>
        <w:tc>
          <w:tcPr>
            <w:tcW w:w="0" w:type="auto"/>
          </w:tcPr>
          <w:p w14:paraId="12186D4C" w14:textId="319852D2" w:rsidR="00956D1C" w:rsidRPr="00D5245D" w:rsidRDefault="008C23C6" w:rsidP="004E3C8A">
            <w:pPr>
              <w:spacing w:after="120" w:line="240" w:lineRule="auto"/>
              <w:jc w:val="left"/>
              <w:rPr>
                <w:ins w:id="414" w:author="Raphael Malyankar" w:date="2024-08-25T01:25:00Z" w16du:dateUtc="2024-08-25T08:25:00Z"/>
                <w:lang w:val="en-GB"/>
              </w:rPr>
            </w:pPr>
            <w:ins w:id="415" w:author="Raphael Malyankar" w:date="2024-08-25T18:00:00Z" w16du:dateUtc="2024-08-26T01:00:00Z">
              <w:r w:rsidRPr="008C23C6">
                <w:rPr>
                  <w:lang w:val="en-GB"/>
                </w:rPr>
                <w:t>Dataset in isolation</w:t>
              </w:r>
            </w:ins>
          </w:p>
        </w:tc>
        <w:tc>
          <w:tcPr>
            <w:tcW w:w="0" w:type="auto"/>
          </w:tcPr>
          <w:p w14:paraId="5E14E5BF" w14:textId="39E96C30" w:rsidR="00956D1C" w:rsidRPr="00E910BC" w:rsidRDefault="008C23C6" w:rsidP="004E3C8A">
            <w:pPr>
              <w:spacing w:after="120" w:line="240" w:lineRule="auto"/>
              <w:jc w:val="left"/>
              <w:rPr>
                <w:ins w:id="416" w:author="Raphael Malyankar" w:date="2024-08-25T17:58:00Z" w16du:dateUtc="2024-08-26T00:58:00Z"/>
                <w:lang w:val="en-GB"/>
              </w:rPr>
            </w:pPr>
            <w:ins w:id="417" w:author="Raphael Malyankar" w:date="2024-08-25T18:00:00Z" w16du:dateUtc="2024-08-26T01:00:00Z">
              <w:r w:rsidRPr="008C23C6">
                <w:rPr>
                  <w:lang w:val="en-GB"/>
                </w:rPr>
                <w:t>S-1xx DCEG</w:t>
              </w:r>
            </w:ins>
          </w:p>
        </w:tc>
        <w:tc>
          <w:tcPr>
            <w:tcW w:w="0" w:type="auto"/>
          </w:tcPr>
          <w:p w14:paraId="4E25C4D7" w14:textId="29DEA962" w:rsidR="00956D1C" w:rsidRPr="00D5245D" w:rsidRDefault="00956D1C" w:rsidP="004E3C8A">
            <w:pPr>
              <w:spacing w:after="120" w:line="240" w:lineRule="auto"/>
              <w:jc w:val="left"/>
              <w:rPr>
                <w:ins w:id="418" w:author="Raphael Malyankar" w:date="2024-08-25T01:25:00Z" w16du:dateUtc="2024-08-25T08:25:00Z"/>
                <w:lang w:val="en-GB"/>
              </w:rPr>
            </w:pPr>
            <w:ins w:id="419" w:author="Raphael Malyankar" w:date="2024-08-25T01:27:00Z" w16du:dateUtc="2024-08-25T08:27:00Z">
              <w:r w:rsidRPr="00E910BC">
                <w:rPr>
                  <w:lang w:val="en-GB"/>
                </w:rPr>
                <w:t>dataset producer</w:t>
              </w:r>
            </w:ins>
          </w:p>
        </w:tc>
        <w:tc>
          <w:tcPr>
            <w:tcW w:w="0" w:type="auto"/>
          </w:tcPr>
          <w:p w14:paraId="19FD49D8" w14:textId="08272890" w:rsidR="00956D1C" w:rsidRPr="00D5245D" w:rsidRDefault="00956D1C" w:rsidP="004E3C8A">
            <w:pPr>
              <w:spacing w:after="120" w:line="240" w:lineRule="auto"/>
              <w:jc w:val="left"/>
              <w:rPr>
                <w:ins w:id="420" w:author="Raphael Malyankar" w:date="2024-08-25T01:25:00Z" w16du:dateUtc="2024-08-25T08:25:00Z"/>
                <w:lang w:val="en-GB"/>
              </w:rPr>
            </w:pPr>
            <w:ins w:id="421" w:author="Raphael Malyankar" w:date="2024-08-25T01:28:00Z" w16du:dateUtc="2024-08-25T08:28:00Z">
              <w:r w:rsidRPr="00E83609">
                <w:rPr>
                  <w:lang w:val="en-GB"/>
                </w:rPr>
                <w:t>Bad combination of attributes</w:t>
              </w:r>
            </w:ins>
          </w:p>
        </w:tc>
      </w:tr>
      <w:tr w:rsidR="004E3C8A" w:rsidRPr="00D5245D" w14:paraId="10B40A31" w14:textId="77777777" w:rsidTr="00956D1C">
        <w:trPr>
          <w:cantSplit/>
          <w:ins w:id="422" w:author="Raphael Malyankar" w:date="2024-08-25T01:25:00Z"/>
        </w:trPr>
        <w:tc>
          <w:tcPr>
            <w:tcW w:w="0" w:type="auto"/>
          </w:tcPr>
          <w:p w14:paraId="0A2FA433" w14:textId="77777777" w:rsidR="00956D1C" w:rsidRPr="00D5245D" w:rsidRDefault="00956D1C" w:rsidP="004E3C8A">
            <w:pPr>
              <w:spacing w:after="120" w:line="240" w:lineRule="auto"/>
              <w:rPr>
                <w:ins w:id="423" w:author="Raphael Malyankar" w:date="2024-08-25T01:25:00Z" w16du:dateUtc="2024-08-25T08:25:00Z"/>
                <w:lang w:val="en-GB"/>
              </w:rPr>
            </w:pPr>
            <w:ins w:id="424" w:author="Raphael Malyankar" w:date="2024-08-25T01:25:00Z" w16du:dateUtc="2024-08-25T08:25:00Z">
              <w:r w:rsidRPr="00D5245D">
                <w:rPr>
                  <w:lang w:val="en-GB"/>
                </w:rPr>
                <w:t>f</w:t>
              </w:r>
            </w:ins>
          </w:p>
        </w:tc>
        <w:tc>
          <w:tcPr>
            <w:tcW w:w="0" w:type="auto"/>
          </w:tcPr>
          <w:p w14:paraId="60BAF3DE" w14:textId="7F836C43" w:rsidR="00956D1C" w:rsidRPr="00D5245D" w:rsidRDefault="00CE4EAB" w:rsidP="004E3C8A">
            <w:pPr>
              <w:spacing w:after="120" w:line="240" w:lineRule="auto"/>
              <w:jc w:val="left"/>
              <w:rPr>
                <w:ins w:id="425" w:author="Raphael Malyankar" w:date="2024-08-25T01:25:00Z" w16du:dateUtc="2024-08-25T08:25:00Z"/>
                <w:lang w:val="en-GB"/>
              </w:rPr>
            </w:pPr>
            <w:ins w:id="426" w:author="Raphael Malyankar" w:date="2024-08-25T18:21:00Z" w16du:dateUtc="2024-08-26T01:21:00Z">
              <w:r>
                <w:rPr>
                  <w:lang w:val="en-GB"/>
                </w:rPr>
                <w:t>Dataset against o</w:t>
              </w:r>
            </w:ins>
            <w:ins w:id="427" w:author="Raphael Malyankar" w:date="2024-08-25T17:45:00Z" w16du:dateUtc="2024-08-26T00:45:00Z">
              <w:r w:rsidR="00956D1C">
                <w:rPr>
                  <w:lang w:val="en-GB"/>
                </w:rPr>
                <w:t>ther datasets for same product</w:t>
              </w:r>
            </w:ins>
          </w:p>
        </w:tc>
        <w:tc>
          <w:tcPr>
            <w:tcW w:w="0" w:type="auto"/>
          </w:tcPr>
          <w:p w14:paraId="4BB43547" w14:textId="5049010A" w:rsidR="00956D1C" w:rsidRDefault="008C23C6" w:rsidP="004E3C8A">
            <w:pPr>
              <w:spacing w:after="120" w:line="240" w:lineRule="auto"/>
              <w:jc w:val="left"/>
              <w:rPr>
                <w:ins w:id="428" w:author="Raphael Malyankar" w:date="2024-08-25T17:58:00Z" w16du:dateUtc="2024-08-26T00:58:00Z"/>
                <w:lang w:val="en-GB"/>
              </w:rPr>
            </w:pPr>
            <w:ins w:id="429" w:author="Raphael Malyankar" w:date="2024-08-25T18:01:00Z" w16du:dateUtc="2024-08-26T01:01:00Z">
              <w:r>
                <w:rPr>
                  <w:lang w:val="en-GB"/>
                </w:rPr>
                <w:t>S-1xx PS</w:t>
              </w:r>
            </w:ins>
          </w:p>
        </w:tc>
        <w:tc>
          <w:tcPr>
            <w:tcW w:w="0" w:type="auto"/>
          </w:tcPr>
          <w:p w14:paraId="7F2A8674" w14:textId="62BEC5B9" w:rsidR="00956D1C" w:rsidRPr="00D5245D" w:rsidRDefault="00956D1C" w:rsidP="004E3C8A">
            <w:pPr>
              <w:spacing w:after="120" w:line="240" w:lineRule="auto"/>
              <w:jc w:val="left"/>
              <w:rPr>
                <w:ins w:id="430" w:author="Raphael Malyankar" w:date="2024-08-25T01:25:00Z" w16du:dateUtc="2024-08-25T08:25:00Z"/>
                <w:lang w:val="en-GB"/>
              </w:rPr>
            </w:pPr>
            <w:ins w:id="431" w:author="Raphael Malyankar" w:date="2024-08-25T17:54:00Z" w16du:dateUtc="2024-08-26T00:54:00Z">
              <w:r>
                <w:rPr>
                  <w:lang w:val="en-GB"/>
                </w:rPr>
                <w:t>dataset producer, aggrega</w:t>
              </w:r>
            </w:ins>
            <w:ins w:id="432" w:author="Raphael Malyankar" w:date="2024-08-25T17:55:00Z" w16du:dateUtc="2024-08-26T00:55:00Z">
              <w:r>
                <w:rPr>
                  <w:lang w:val="en-GB"/>
                </w:rPr>
                <w:t>tor</w:t>
              </w:r>
            </w:ins>
          </w:p>
        </w:tc>
        <w:tc>
          <w:tcPr>
            <w:tcW w:w="0" w:type="auto"/>
          </w:tcPr>
          <w:p w14:paraId="1D75052E" w14:textId="5DFF4AE0" w:rsidR="00956D1C" w:rsidRPr="00D5245D" w:rsidRDefault="00956D1C" w:rsidP="004E3C8A">
            <w:pPr>
              <w:spacing w:after="120" w:line="240" w:lineRule="auto"/>
              <w:jc w:val="left"/>
              <w:rPr>
                <w:ins w:id="433" w:author="Raphael Malyankar" w:date="2024-08-25T01:25:00Z" w16du:dateUtc="2024-08-25T08:25:00Z"/>
                <w:lang w:val="en-GB"/>
              </w:rPr>
            </w:pPr>
            <w:ins w:id="434" w:author="Raphael Malyankar" w:date="2024-08-25T01:29:00Z" w16du:dateUtc="2024-08-25T08:29:00Z">
              <w:r w:rsidRPr="00E83609">
                <w:rPr>
                  <w:lang w:val="en-GB"/>
                </w:rPr>
                <w:t>Horizontal/vertical datum consistency</w:t>
              </w:r>
            </w:ins>
            <w:ins w:id="435" w:author="Raphael Malyankar" w:date="2024-08-25T18:15:00Z" w16du:dateUtc="2024-08-26T01:15:00Z">
              <w:r w:rsidR="000974BE">
                <w:rPr>
                  <w:lang w:val="en-GB"/>
                </w:rPr>
                <w:t>, excessive overlap</w:t>
              </w:r>
            </w:ins>
          </w:p>
        </w:tc>
      </w:tr>
      <w:tr w:rsidR="004E3C8A" w:rsidRPr="00D5245D" w14:paraId="78336C48" w14:textId="77777777" w:rsidTr="00956D1C">
        <w:trPr>
          <w:cantSplit/>
          <w:ins w:id="436" w:author="Raphael Malyankar" w:date="2024-08-25T01:25:00Z"/>
        </w:trPr>
        <w:tc>
          <w:tcPr>
            <w:tcW w:w="0" w:type="auto"/>
          </w:tcPr>
          <w:p w14:paraId="1E817801" w14:textId="77777777" w:rsidR="00956D1C" w:rsidRPr="00D5245D" w:rsidRDefault="00956D1C" w:rsidP="004E3C8A">
            <w:pPr>
              <w:spacing w:after="120" w:line="240" w:lineRule="auto"/>
              <w:rPr>
                <w:ins w:id="437" w:author="Raphael Malyankar" w:date="2024-08-25T01:25:00Z" w16du:dateUtc="2024-08-25T08:25:00Z"/>
                <w:lang w:val="en-GB"/>
              </w:rPr>
            </w:pPr>
            <w:ins w:id="438" w:author="Raphael Malyankar" w:date="2024-08-25T01:25:00Z" w16du:dateUtc="2024-08-25T08:25:00Z">
              <w:r w:rsidRPr="00D5245D">
                <w:rPr>
                  <w:lang w:val="en-GB"/>
                </w:rPr>
                <w:lastRenderedPageBreak/>
                <w:t>g</w:t>
              </w:r>
            </w:ins>
          </w:p>
        </w:tc>
        <w:tc>
          <w:tcPr>
            <w:tcW w:w="0" w:type="auto"/>
          </w:tcPr>
          <w:p w14:paraId="67E572E3" w14:textId="061217BD" w:rsidR="00956D1C" w:rsidRPr="00D5245D" w:rsidRDefault="00956D1C" w:rsidP="004E3C8A">
            <w:pPr>
              <w:spacing w:after="120" w:line="240" w:lineRule="auto"/>
              <w:jc w:val="left"/>
              <w:rPr>
                <w:ins w:id="439" w:author="Raphael Malyankar" w:date="2024-08-25T01:25:00Z" w16du:dateUtc="2024-08-25T08:25:00Z"/>
                <w:lang w:val="en-GB"/>
              </w:rPr>
            </w:pPr>
            <w:ins w:id="440" w:author="Raphael Malyankar" w:date="2024-08-25T17:46:00Z" w16du:dateUtc="2024-08-26T00:46:00Z">
              <w:r>
                <w:rPr>
                  <w:lang w:val="en-GB"/>
                </w:rPr>
                <w:t>Datasets for different product</w:t>
              </w:r>
            </w:ins>
            <w:ins w:id="441" w:author="Raphael Malyankar" w:date="2024-08-25T18:21:00Z" w16du:dateUtc="2024-08-26T01:21:00Z">
              <w:r w:rsidR="00CE4EAB">
                <w:rPr>
                  <w:lang w:val="en-GB"/>
                </w:rPr>
                <w:t>s</w:t>
              </w:r>
            </w:ins>
          </w:p>
        </w:tc>
        <w:tc>
          <w:tcPr>
            <w:tcW w:w="0" w:type="auto"/>
          </w:tcPr>
          <w:p w14:paraId="7918D925" w14:textId="01DEB5C6" w:rsidR="00956D1C" w:rsidRDefault="008C23C6" w:rsidP="004E3C8A">
            <w:pPr>
              <w:spacing w:after="120" w:line="240" w:lineRule="auto"/>
              <w:jc w:val="left"/>
              <w:rPr>
                <w:ins w:id="442" w:author="Raphael Malyankar" w:date="2024-08-25T17:58:00Z" w16du:dateUtc="2024-08-26T00:58:00Z"/>
                <w:lang w:val="en-GB"/>
              </w:rPr>
            </w:pPr>
            <w:ins w:id="443" w:author="Raphael Malyankar" w:date="2024-08-25T18:01:00Z" w16du:dateUtc="2024-08-26T01:01:00Z">
              <w:r>
                <w:rPr>
                  <w:lang w:val="en-GB"/>
                </w:rPr>
                <w:t>S-98</w:t>
              </w:r>
            </w:ins>
          </w:p>
        </w:tc>
        <w:tc>
          <w:tcPr>
            <w:tcW w:w="0" w:type="auto"/>
          </w:tcPr>
          <w:p w14:paraId="687554F7" w14:textId="5B6CD449" w:rsidR="00956D1C" w:rsidRPr="00D5245D" w:rsidRDefault="00956D1C" w:rsidP="004E3C8A">
            <w:pPr>
              <w:spacing w:after="120" w:line="240" w:lineRule="auto"/>
              <w:jc w:val="left"/>
              <w:rPr>
                <w:ins w:id="444" w:author="Raphael Malyankar" w:date="2024-08-25T01:25:00Z" w16du:dateUtc="2024-08-25T08:25:00Z"/>
                <w:lang w:val="en-GB"/>
              </w:rPr>
            </w:pPr>
            <w:ins w:id="445" w:author="Raphael Malyankar" w:date="2024-08-25T17:55:00Z" w16du:dateUtc="2024-08-26T00:55:00Z">
              <w:r>
                <w:rPr>
                  <w:lang w:val="en-GB"/>
                </w:rPr>
                <w:t>dataset producer, aggregator, application</w:t>
              </w:r>
            </w:ins>
          </w:p>
        </w:tc>
        <w:tc>
          <w:tcPr>
            <w:tcW w:w="0" w:type="auto"/>
          </w:tcPr>
          <w:p w14:paraId="78497426" w14:textId="24AC4273" w:rsidR="00956D1C" w:rsidRPr="00D5245D" w:rsidRDefault="00956D1C" w:rsidP="004E3C8A">
            <w:pPr>
              <w:spacing w:after="120" w:line="240" w:lineRule="auto"/>
              <w:jc w:val="left"/>
              <w:rPr>
                <w:ins w:id="446" w:author="Raphael Malyankar" w:date="2024-08-25T01:25:00Z" w16du:dateUtc="2024-08-25T08:25:00Z"/>
                <w:lang w:val="en-GB"/>
              </w:rPr>
            </w:pPr>
            <w:ins w:id="447" w:author="Raphael Malyankar" w:date="2024-08-25T01:29:00Z" w16du:dateUtc="2024-08-25T08:29:00Z">
              <w:r w:rsidRPr="00E83609">
                <w:rPr>
                  <w:lang w:val="en-GB"/>
                </w:rPr>
                <w:t>Vertical datum compatibility between S-101, S-102, S-104 and S-129</w:t>
              </w:r>
            </w:ins>
            <w:ins w:id="448" w:author="Raphael Malyankar" w:date="2024-08-25T17:53:00Z" w16du:dateUtc="2024-08-26T00:53:00Z">
              <w:r>
                <w:rPr>
                  <w:lang w:val="en-GB"/>
                </w:rPr>
                <w:t xml:space="preserve">; </w:t>
              </w:r>
            </w:ins>
            <w:ins w:id="449" w:author="Raphael Malyankar" w:date="2024-08-25T01:29:00Z" w16du:dateUtc="2024-08-25T08:29:00Z">
              <w:r w:rsidRPr="00E83609">
                <w:rPr>
                  <w:lang w:val="en-GB"/>
                </w:rPr>
                <w:t>ENC land area features partially of wholly obscured by S-102 data</w:t>
              </w:r>
            </w:ins>
          </w:p>
        </w:tc>
      </w:tr>
      <w:tr w:rsidR="004E3C8A" w:rsidRPr="00D5245D" w14:paraId="2375DD50" w14:textId="77777777" w:rsidTr="00956D1C">
        <w:trPr>
          <w:cantSplit/>
          <w:ins w:id="450" w:author="Raphael Malyankar" w:date="2024-08-25T01:25:00Z"/>
        </w:trPr>
        <w:tc>
          <w:tcPr>
            <w:tcW w:w="0" w:type="auto"/>
          </w:tcPr>
          <w:p w14:paraId="6E9F878A" w14:textId="77777777" w:rsidR="00956D1C" w:rsidRPr="00D5245D" w:rsidRDefault="00956D1C" w:rsidP="004E3C8A">
            <w:pPr>
              <w:spacing w:after="120" w:line="240" w:lineRule="auto"/>
              <w:rPr>
                <w:ins w:id="451" w:author="Raphael Malyankar" w:date="2024-08-25T01:25:00Z" w16du:dateUtc="2024-08-25T08:25:00Z"/>
                <w:lang w:val="en-GB"/>
              </w:rPr>
            </w:pPr>
            <w:ins w:id="452" w:author="Raphael Malyankar" w:date="2024-08-25T01:25:00Z" w16du:dateUtc="2024-08-25T08:25:00Z">
              <w:r w:rsidRPr="00D5245D">
                <w:rPr>
                  <w:lang w:val="en-GB"/>
                </w:rPr>
                <w:t>h</w:t>
              </w:r>
            </w:ins>
          </w:p>
        </w:tc>
        <w:tc>
          <w:tcPr>
            <w:tcW w:w="0" w:type="auto"/>
          </w:tcPr>
          <w:p w14:paraId="791FA57A" w14:textId="37287FCD" w:rsidR="000974BE" w:rsidRPr="00D5245D" w:rsidRDefault="00AF15D7" w:rsidP="004E3C8A">
            <w:pPr>
              <w:spacing w:after="120" w:line="240" w:lineRule="auto"/>
              <w:jc w:val="left"/>
              <w:rPr>
                <w:ins w:id="453" w:author="Raphael Malyankar" w:date="2024-08-25T01:25:00Z" w16du:dateUtc="2024-08-25T08:25:00Z"/>
                <w:lang w:val="en-GB"/>
              </w:rPr>
            </w:pPr>
            <w:ins w:id="454" w:author="Raphael Malyankar" w:date="2024-08-25T18:19:00Z" w16du:dateUtc="2024-08-26T01:19:00Z">
              <w:r>
                <w:rPr>
                  <w:lang w:val="en-GB"/>
                </w:rPr>
                <w:t>Exchange catalogue</w:t>
              </w:r>
            </w:ins>
            <w:ins w:id="455" w:author="Raphael Malyankar" w:date="2024-08-25T18:02:00Z" w16du:dateUtc="2024-08-26T01:02:00Z">
              <w:r w:rsidR="008C23C6">
                <w:rPr>
                  <w:lang w:val="en-GB"/>
                </w:rPr>
                <w:t xml:space="preserve">, </w:t>
              </w:r>
            </w:ins>
            <w:ins w:id="456" w:author="Raphael Malyankar" w:date="2024-08-25T18:13:00Z" w16du:dateUtc="2024-08-26T01:13:00Z">
              <w:r w:rsidR="000974BE">
                <w:rPr>
                  <w:lang w:val="en-GB"/>
                </w:rPr>
                <w:t xml:space="preserve">exchange set structure, </w:t>
              </w:r>
            </w:ins>
            <w:ins w:id="457" w:author="Raphael Malyankar" w:date="2024-08-25T18:02:00Z" w16du:dateUtc="2024-08-26T01:02:00Z">
              <w:r w:rsidR="008C23C6">
                <w:rPr>
                  <w:lang w:val="en-GB"/>
                </w:rPr>
                <w:t>s</w:t>
              </w:r>
            </w:ins>
            <w:ins w:id="458" w:author="Raphael Malyankar" w:date="2024-08-25T17:46:00Z" w16du:dateUtc="2024-08-26T00:46:00Z">
              <w:r w:rsidR="00956D1C">
                <w:rPr>
                  <w:lang w:val="en-GB"/>
                </w:rPr>
                <w:t>ignatures</w:t>
              </w:r>
            </w:ins>
          </w:p>
        </w:tc>
        <w:tc>
          <w:tcPr>
            <w:tcW w:w="0" w:type="auto"/>
          </w:tcPr>
          <w:p w14:paraId="04E80F84" w14:textId="6BB54C83" w:rsidR="00956D1C" w:rsidRDefault="008C23C6" w:rsidP="004E3C8A">
            <w:pPr>
              <w:spacing w:after="120" w:line="240" w:lineRule="auto"/>
              <w:jc w:val="left"/>
              <w:rPr>
                <w:ins w:id="459" w:author="Raphael Malyankar" w:date="2024-08-25T17:58:00Z" w16du:dateUtc="2024-08-26T00:58:00Z"/>
                <w:lang w:val="en-GB"/>
              </w:rPr>
            </w:pPr>
            <w:ins w:id="460" w:author="Raphael Malyankar" w:date="2024-08-25T18:01:00Z" w16du:dateUtc="2024-08-26T01:01:00Z">
              <w:r>
                <w:rPr>
                  <w:lang w:val="en-GB"/>
                </w:rPr>
                <w:t>S-100 Part 17, S-100 Part 15</w:t>
              </w:r>
            </w:ins>
          </w:p>
        </w:tc>
        <w:tc>
          <w:tcPr>
            <w:tcW w:w="0" w:type="auto"/>
          </w:tcPr>
          <w:p w14:paraId="4E1C2C56" w14:textId="494F5E78" w:rsidR="00956D1C" w:rsidRPr="00D5245D" w:rsidRDefault="00956D1C" w:rsidP="004E3C8A">
            <w:pPr>
              <w:spacing w:after="120" w:line="240" w:lineRule="auto"/>
              <w:jc w:val="left"/>
              <w:rPr>
                <w:ins w:id="461" w:author="Raphael Malyankar" w:date="2024-08-25T01:25:00Z" w16du:dateUtc="2024-08-25T08:25:00Z"/>
                <w:lang w:val="en-GB"/>
              </w:rPr>
            </w:pPr>
            <w:ins w:id="462" w:author="Raphael Malyankar" w:date="2024-08-25T17:55:00Z" w16du:dateUtc="2024-08-26T00:55:00Z">
              <w:r>
                <w:rPr>
                  <w:lang w:val="en-GB"/>
                </w:rPr>
                <w:t>dataset producer, aggregator, application</w:t>
              </w:r>
            </w:ins>
          </w:p>
        </w:tc>
        <w:tc>
          <w:tcPr>
            <w:tcW w:w="0" w:type="auto"/>
          </w:tcPr>
          <w:p w14:paraId="29DDB231" w14:textId="7241B048" w:rsidR="00956D1C" w:rsidRPr="00D5245D" w:rsidRDefault="00956D1C" w:rsidP="004E3C8A">
            <w:pPr>
              <w:spacing w:after="120" w:line="240" w:lineRule="auto"/>
              <w:jc w:val="left"/>
              <w:rPr>
                <w:ins w:id="463" w:author="Raphael Malyankar" w:date="2024-08-25T01:25:00Z" w16du:dateUtc="2024-08-25T08:25:00Z"/>
                <w:lang w:val="en-GB"/>
              </w:rPr>
            </w:pPr>
            <w:ins w:id="464" w:author="Raphael Malyankar" w:date="2024-08-25T01:29:00Z" w16du:dateUtc="2024-08-25T08:29:00Z">
              <w:r w:rsidRPr="00E83609">
                <w:rPr>
                  <w:lang w:val="en-GB"/>
                </w:rPr>
                <w:t xml:space="preserve">Bad digital signatures, extent of dataset does not match </w:t>
              </w:r>
            </w:ins>
            <w:ins w:id="465" w:author="Raphael Malyankar" w:date="2024-08-25T18:20:00Z" w16du:dateUtc="2024-08-26T01:20:00Z">
              <w:r w:rsidR="00CE4EAB">
                <w:rPr>
                  <w:lang w:val="en-GB"/>
                </w:rPr>
                <w:t>bounding box or data coverage</w:t>
              </w:r>
            </w:ins>
            <w:ins w:id="466" w:author="Raphael Malyankar" w:date="2024-08-25T01:29:00Z" w16du:dateUtc="2024-08-25T08:29:00Z">
              <w:r w:rsidRPr="00E83609">
                <w:rPr>
                  <w:lang w:val="en-GB"/>
                </w:rPr>
                <w:t xml:space="preserve"> in exchange catalogue discovery metadata, incorrect encoding or mismatch of producer code</w:t>
              </w:r>
            </w:ins>
            <w:ins w:id="467" w:author="Raphael Malyankar" w:date="2024-08-25T18:16:00Z" w16du:dateUtc="2024-08-26T01:16:00Z">
              <w:r w:rsidR="000974BE">
                <w:rPr>
                  <w:lang w:val="en-GB"/>
                </w:rPr>
                <w:t xml:space="preserve">, missing support files, </w:t>
              </w:r>
            </w:ins>
            <w:ins w:id="468" w:author="Raphael Malyankar" w:date="2024-08-25T18:17:00Z" w16du:dateUtc="2024-08-26T01:17:00Z">
              <w:r w:rsidR="000974BE">
                <w:rPr>
                  <w:lang w:val="en-GB"/>
                </w:rPr>
                <w:t>mis-located file</w:t>
              </w:r>
            </w:ins>
            <w:ins w:id="469" w:author="Raphael Malyankar" w:date="2024-08-25T18:16:00Z" w16du:dateUtc="2024-08-26T01:16:00Z">
              <w:r w:rsidR="000974BE">
                <w:rPr>
                  <w:lang w:val="en-GB"/>
                </w:rPr>
                <w:t>s in exchange set</w:t>
              </w:r>
            </w:ins>
          </w:p>
        </w:tc>
      </w:tr>
      <w:tr w:rsidR="004E3C8A" w:rsidRPr="00D5245D" w14:paraId="04F64D46" w14:textId="77777777" w:rsidTr="00956D1C">
        <w:trPr>
          <w:cantSplit/>
          <w:ins w:id="470" w:author="Raphael Malyankar" w:date="2024-08-25T01:25:00Z"/>
        </w:trPr>
        <w:tc>
          <w:tcPr>
            <w:tcW w:w="0" w:type="auto"/>
          </w:tcPr>
          <w:p w14:paraId="44EC516C" w14:textId="77777777" w:rsidR="00956D1C" w:rsidRPr="00D5245D" w:rsidRDefault="00956D1C" w:rsidP="004E3C8A">
            <w:pPr>
              <w:spacing w:after="120" w:line="240" w:lineRule="auto"/>
              <w:rPr>
                <w:ins w:id="471" w:author="Raphael Malyankar" w:date="2024-08-25T01:25:00Z" w16du:dateUtc="2024-08-25T08:25:00Z"/>
                <w:lang w:val="en-GB"/>
              </w:rPr>
            </w:pPr>
            <w:ins w:id="472" w:author="Raphael Malyankar" w:date="2024-08-25T01:25:00Z" w16du:dateUtc="2024-08-25T08:25:00Z">
              <w:r w:rsidRPr="00D5245D">
                <w:rPr>
                  <w:lang w:val="en-GB"/>
                </w:rPr>
                <w:t>i</w:t>
              </w:r>
            </w:ins>
          </w:p>
        </w:tc>
        <w:tc>
          <w:tcPr>
            <w:tcW w:w="0" w:type="auto"/>
          </w:tcPr>
          <w:p w14:paraId="38FC6E5B" w14:textId="6A1F74AD" w:rsidR="00956D1C" w:rsidRPr="00D5245D" w:rsidRDefault="00956D1C" w:rsidP="004E3C8A">
            <w:pPr>
              <w:spacing w:after="120" w:line="240" w:lineRule="auto"/>
              <w:jc w:val="left"/>
              <w:rPr>
                <w:ins w:id="473" w:author="Raphael Malyankar" w:date="2024-08-25T01:25:00Z" w16du:dateUtc="2024-08-25T08:25:00Z"/>
                <w:lang w:val="en-GB"/>
              </w:rPr>
            </w:pPr>
            <w:ins w:id="474" w:author="Raphael Malyankar" w:date="2024-08-25T17:47:00Z" w16du:dateUtc="2024-08-26T00:47:00Z">
              <w:r>
                <w:rPr>
                  <w:lang w:val="en-GB"/>
                </w:rPr>
                <w:t>Corresponding S-128 dataset</w:t>
              </w:r>
            </w:ins>
          </w:p>
        </w:tc>
        <w:tc>
          <w:tcPr>
            <w:tcW w:w="0" w:type="auto"/>
          </w:tcPr>
          <w:p w14:paraId="2921C4BA" w14:textId="758C5AF2" w:rsidR="00956D1C" w:rsidRDefault="008C23C6" w:rsidP="004E3C8A">
            <w:pPr>
              <w:spacing w:after="120" w:line="240" w:lineRule="auto"/>
              <w:jc w:val="left"/>
              <w:rPr>
                <w:ins w:id="475" w:author="Raphael Malyankar" w:date="2024-08-25T17:58:00Z" w16du:dateUtc="2024-08-26T00:58:00Z"/>
                <w:lang w:val="en-GB"/>
              </w:rPr>
            </w:pPr>
            <w:ins w:id="476" w:author="Raphael Malyankar" w:date="2024-08-25T18:01:00Z" w16du:dateUtc="2024-08-26T01:01:00Z">
              <w:r>
                <w:rPr>
                  <w:lang w:val="en-GB"/>
                </w:rPr>
                <w:t>S-128</w:t>
              </w:r>
            </w:ins>
          </w:p>
        </w:tc>
        <w:tc>
          <w:tcPr>
            <w:tcW w:w="0" w:type="auto"/>
          </w:tcPr>
          <w:p w14:paraId="472275E5" w14:textId="55A80056" w:rsidR="00956D1C" w:rsidRPr="00D5245D" w:rsidRDefault="00956D1C" w:rsidP="004E3C8A">
            <w:pPr>
              <w:spacing w:after="120" w:line="240" w:lineRule="auto"/>
              <w:jc w:val="left"/>
              <w:rPr>
                <w:ins w:id="477" w:author="Raphael Malyankar" w:date="2024-08-25T01:25:00Z" w16du:dateUtc="2024-08-25T08:25:00Z"/>
                <w:lang w:val="en-GB"/>
              </w:rPr>
            </w:pPr>
            <w:ins w:id="478" w:author="Raphael Malyankar" w:date="2024-08-25T17:56:00Z" w16du:dateUtc="2024-08-26T00:56:00Z">
              <w:r>
                <w:rPr>
                  <w:lang w:val="en-GB"/>
                </w:rPr>
                <w:t>distributor, aggregator, producer of CNP dataset</w:t>
              </w:r>
            </w:ins>
          </w:p>
        </w:tc>
        <w:tc>
          <w:tcPr>
            <w:tcW w:w="0" w:type="auto"/>
          </w:tcPr>
          <w:p w14:paraId="1011AE0F" w14:textId="35571AF5" w:rsidR="00956D1C" w:rsidRPr="00D5245D" w:rsidRDefault="00956D1C" w:rsidP="004E3C8A">
            <w:pPr>
              <w:spacing w:after="120" w:line="240" w:lineRule="auto"/>
              <w:jc w:val="left"/>
              <w:rPr>
                <w:ins w:id="479" w:author="Raphael Malyankar" w:date="2024-08-25T01:25:00Z" w16du:dateUtc="2024-08-25T08:25:00Z"/>
                <w:lang w:val="en-GB"/>
              </w:rPr>
            </w:pPr>
            <w:ins w:id="480" w:author="Raphael Malyankar" w:date="2024-08-25T01:29:00Z" w16du:dateUtc="2024-08-25T08:29:00Z">
              <w:r w:rsidRPr="00E83609">
                <w:rPr>
                  <w:lang w:val="en-GB"/>
                </w:rPr>
                <w:t>Mismatch of coverage or dataset name.</w:t>
              </w:r>
            </w:ins>
          </w:p>
        </w:tc>
      </w:tr>
    </w:tbl>
    <w:p w14:paraId="1D12EA8C" w14:textId="77777777" w:rsidR="00E910BC" w:rsidRDefault="00E910BC" w:rsidP="00682C47">
      <w:pPr>
        <w:tabs>
          <w:tab w:val="left" w:pos="1701"/>
        </w:tabs>
        <w:spacing w:line="240" w:lineRule="auto"/>
        <w:rPr>
          <w:ins w:id="481" w:author="Raphael Malyankar" w:date="2024-08-25T01:22:00Z" w16du:dateUtc="2024-08-25T08:22:00Z"/>
          <w:lang w:val="en-GB"/>
        </w:rPr>
      </w:pPr>
    </w:p>
    <w:p w14:paraId="2C6B1CE3" w14:textId="77777777" w:rsidR="00E910BC" w:rsidRDefault="00E910BC" w:rsidP="00682C47">
      <w:pPr>
        <w:tabs>
          <w:tab w:val="left" w:pos="1701"/>
        </w:tabs>
        <w:spacing w:line="240" w:lineRule="auto"/>
        <w:rPr>
          <w:ins w:id="482" w:author="Raphael Malyankar" w:date="2024-08-25T01:22:00Z" w16du:dateUtc="2024-08-25T08:22:00Z"/>
          <w:lang w:val="en-GB"/>
        </w:rPr>
      </w:pPr>
    </w:p>
    <w:p w14:paraId="680D69C9" w14:textId="77777777" w:rsidR="00E910BC" w:rsidRPr="00682C47" w:rsidRDefault="00E910BC" w:rsidP="00682C47">
      <w:pPr>
        <w:tabs>
          <w:tab w:val="left" w:pos="1701"/>
        </w:tabs>
        <w:spacing w:line="240" w:lineRule="auto"/>
        <w:rPr>
          <w:lang w:val="en-GB"/>
        </w:rPr>
      </w:pPr>
    </w:p>
    <w:p w14:paraId="192042B5" w14:textId="40B51F02" w:rsidR="00861E96" w:rsidRDefault="00861E96" w:rsidP="00611211">
      <w:pPr>
        <w:pStyle w:val="Heading1"/>
        <w:rPr>
          <w:lang w:val="en-GB"/>
        </w:rPr>
      </w:pPr>
      <w:bookmarkStart w:id="483" w:name="_Toc175522394"/>
      <w:r>
        <w:rPr>
          <w:lang w:val="en-GB"/>
        </w:rPr>
        <w:t xml:space="preserve">Check </w:t>
      </w:r>
      <w:r w:rsidR="000C0A8B">
        <w:rPr>
          <w:lang w:val="en-GB"/>
        </w:rPr>
        <w:t xml:space="preserve">Application </w:t>
      </w:r>
      <w:r>
        <w:rPr>
          <w:lang w:val="en-GB"/>
        </w:rPr>
        <w:t>Sequence</w:t>
      </w:r>
      <w:bookmarkEnd w:id="483"/>
    </w:p>
    <w:p w14:paraId="4F930A01" w14:textId="51074BD7" w:rsidR="00861E96" w:rsidRDefault="000C0A8B" w:rsidP="00AB1767">
      <w:pPr>
        <w:tabs>
          <w:tab w:val="left" w:pos="1701"/>
        </w:tabs>
        <w:spacing w:after="120" w:line="240" w:lineRule="auto"/>
        <w:rPr>
          <w:lang w:val="en-GB"/>
        </w:rPr>
      </w:pPr>
      <w:r>
        <w:rPr>
          <w:lang w:val="en-GB"/>
        </w:rPr>
        <w:t>A dataset is validated using generic checks derived from S-100, product-specific checks derived from the relevant Product Specification, and interoperability checks derived from the interoperability specification S-98. Further, after datasets which pass validation are packaged into exchange sets, the structure of the exchange sets</w:t>
      </w:r>
      <w:r w:rsidR="00CC39F8">
        <w:rPr>
          <w:lang w:val="en-GB"/>
        </w:rPr>
        <w:t xml:space="preserve">, accompanying </w:t>
      </w:r>
      <w:r>
        <w:rPr>
          <w:lang w:val="en-GB"/>
        </w:rPr>
        <w:t>metadata</w:t>
      </w:r>
      <w:r w:rsidR="00CC39F8">
        <w:rPr>
          <w:lang w:val="en-GB"/>
        </w:rPr>
        <w:t>, and signatures</w:t>
      </w:r>
      <w:r>
        <w:rPr>
          <w:lang w:val="en-GB"/>
        </w:rPr>
        <w:t xml:space="preserve"> must also be validated. </w:t>
      </w:r>
      <w:commentRangeStart w:id="484"/>
      <w:r>
        <w:rPr>
          <w:lang w:val="en-GB"/>
        </w:rPr>
        <w:t>The following sequence of validation checks is therefore suggested</w:t>
      </w:r>
      <w:commentRangeEnd w:id="484"/>
      <w:r w:rsidR="00750522">
        <w:rPr>
          <w:rStyle w:val="CommentReference"/>
        </w:rPr>
        <w:commentReference w:id="484"/>
      </w:r>
      <w:r>
        <w:rPr>
          <w:lang w:val="en-GB"/>
        </w:rPr>
        <w:t>:</w:t>
      </w:r>
    </w:p>
    <w:p w14:paraId="03C9E3F0" w14:textId="49DECD07" w:rsidR="001B5F6E" w:rsidRDefault="001B5F6E" w:rsidP="001B5F6E">
      <w:pPr>
        <w:pStyle w:val="Caption"/>
        <w:keepNext/>
      </w:pPr>
      <w:r>
        <w:t xml:space="preserve">Table </w:t>
      </w:r>
      <w:r w:rsidR="00797CEF">
        <w:fldChar w:fldCharType="begin"/>
      </w:r>
      <w:r w:rsidR="00797CEF">
        <w:instrText xml:space="preserve"> STYLEREF 1 \s </w:instrText>
      </w:r>
      <w:r w:rsidR="00797CEF">
        <w:fldChar w:fldCharType="separate"/>
      </w:r>
      <w:r w:rsidR="00797CEF">
        <w:rPr>
          <w:noProof/>
        </w:rPr>
        <w:t>6</w:t>
      </w:r>
      <w:r w:rsidR="00797CEF">
        <w:fldChar w:fldCharType="end"/>
      </w:r>
      <w:r w:rsidR="005E4059">
        <w:t>-</w:t>
      </w:r>
      <w:r w:rsidR="00797CEF">
        <w:fldChar w:fldCharType="begin"/>
      </w:r>
      <w:r w:rsidR="00797CEF">
        <w:instrText xml:space="preserve"> SEQ Table \* ARABIC \s 1 </w:instrText>
      </w:r>
      <w:r w:rsidR="00797CEF">
        <w:fldChar w:fldCharType="separate"/>
      </w:r>
      <w:r w:rsidR="00797CEF">
        <w:rPr>
          <w:noProof/>
        </w:rPr>
        <w:t>1</w:t>
      </w:r>
      <w:r w:rsidR="00797CEF">
        <w:fldChar w:fldCharType="end"/>
      </w:r>
      <w:r>
        <w:t xml:space="preserve"> - </w:t>
      </w:r>
      <w:r w:rsidR="00750522">
        <w:t>Suggested</w:t>
      </w:r>
      <w:r>
        <w:t xml:space="preserve"> application order of validation checks</w:t>
      </w:r>
    </w:p>
    <w:tbl>
      <w:tblPr>
        <w:tblStyle w:val="TableGrid"/>
        <w:tblW w:w="5000" w:type="pct"/>
        <w:tblLook w:val="04A0" w:firstRow="1" w:lastRow="0" w:firstColumn="1" w:lastColumn="0" w:noHBand="0" w:noVBand="1"/>
      </w:tblPr>
      <w:tblGrid>
        <w:gridCol w:w="924"/>
        <w:gridCol w:w="4095"/>
        <w:gridCol w:w="1599"/>
        <w:gridCol w:w="2398"/>
      </w:tblGrid>
      <w:tr w:rsidR="00336B36" w:rsidRPr="001B5F6E" w14:paraId="4DC82CC9" w14:textId="4A5E1D16" w:rsidTr="00E401E3">
        <w:trPr>
          <w:cantSplit/>
          <w:tblHeader/>
        </w:trPr>
        <w:tc>
          <w:tcPr>
            <w:tcW w:w="512" w:type="pct"/>
            <w:shd w:val="clear" w:color="auto" w:fill="D9D9D9" w:themeFill="background1" w:themeFillShade="D9"/>
          </w:tcPr>
          <w:p w14:paraId="0EF7FBAE" w14:textId="77777777" w:rsidR="00336B36" w:rsidRPr="00E401E3" w:rsidRDefault="00336B36" w:rsidP="005E4059">
            <w:pPr>
              <w:spacing w:after="120" w:line="240" w:lineRule="auto"/>
              <w:rPr>
                <w:b/>
                <w:bCs/>
                <w:lang w:val="en-GB"/>
              </w:rPr>
            </w:pPr>
            <w:r w:rsidRPr="00E401E3">
              <w:rPr>
                <w:b/>
                <w:bCs/>
                <w:lang w:val="en-GB"/>
              </w:rPr>
              <w:t>Order</w:t>
            </w:r>
          </w:p>
        </w:tc>
        <w:tc>
          <w:tcPr>
            <w:tcW w:w="2271" w:type="pct"/>
            <w:shd w:val="clear" w:color="auto" w:fill="D9D9D9" w:themeFill="background1" w:themeFillShade="D9"/>
          </w:tcPr>
          <w:p w14:paraId="5A7EEC05" w14:textId="77777777" w:rsidR="00336B36" w:rsidRPr="00E401E3" w:rsidRDefault="00336B36" w:rsidP="005E4059">
            <w:pPr>
              <w:spacing w:after="120" w:line="240" w:lineRule="auto"/>
              <w:rPr>
                <w:b/>
                <w:bCs/>
                <w:lang w:val="en-GB"/>
              </w:rPr>
            </w:pPr>
            <w:r w:rsidRPr="00E401E3">
              <w:rPr>
                <w:b/>
                <w:bCs/>
                <w:lang w:val="en-GB"/>
              </w:rPr>
              <w:t>Check Collection</w:t>
            </w:r>
          </w:p>
        </w:tc>
        <w:tc>
          <w:tcPr>
            <w:tcW w:w="887" w:type="pct"/>
            <w:shd w:val="clear" w:color="auto" w:fill="D9D9D9" w:themeFill="background1" w:themeFillShade="D9"/>
          </w:tcPr>
          <w:p w14:paraId="5231634B" w14:textId="59081E92" w:rsidR="00336B36" w:rsidRPr="00E401E3" w:rsidRDefault="00336B36" w:rsidP="005E4059">
            <w:pPr>
              <w:spacing w:after="120" w:line="240" w:lineRule="auto"/>
              <w:rPr>
                <w:b/>
                <w:bCs/>
                <w:lang w:val="en-GB"/>
              </w:rPr>
            </w:pPr>
            <w:r w:rsidRPr="00E401E3">
              <w:rPr>
                <w:b/>
                <w:bCs/>
                <w:lang w:val="en-GB"/>
              </w:rPr>
              <w:t>Defined in</w:t>
            </w:r>
          </w:p>
        </w:tc>
        <w:tc>
          <w:tcPr>
            <w:tcW w:w="1330" w:type="pct"/>
            <w:shd w:val="clear" w:color="auto" w:fill="D9D9D9" w:themeFill="background1" w:themeFillShade="D9"/>
          </w:tcPr>
          <w:p w14:paraId="4BBB082A" w14:textId="2789B09D" w:rsidR="00336B36" w:rsidRPr="00E401E3" w:rsidRDefault="00336B36" w:rsidP="005E4059">
            <w:pPr>
              <w:spacing w:after="120" w:line="240" w:lineRule="auto"/>
              <w:rPr>
                <w:b/>
                <w:bCs/>
                <w:lang w:val="en-GB"/>
              </w:rPr>
            </w:pPr>
            <w:r w:rsidRPr="00E401E3">
              <w:rPr>
                <w:b/>
                <w:bCs/>
                <w:lang w:val="en-GB"/>
              </w:rPr>
              <w:t>Apply to</w:t>
            </w:r>
          </w:p>
        </w:tc>
      </w:tr>
      <w:tr w:rsidR="00336B36" w:rsidRPr="001B5F6E" w14:paraId="6D8C463B" w14:textId="591504B2" w:rsidTr="00336B36">
        <w:tc>
          <w:tcPr>
            <w:tcW w:w="512" w:type="pct"/>
          </w:tcPr>
          <w:p w14:paraId="136AF204" w14:textId="77777777" w:rsidR="00336B36" w:rsidRPr="001B5F6E" w:rsidRDefault="00336B36" w:rsidP="005E4059">
            <w:pPr>
              <w:spacing w:after="120" w:line="240" w:lineRule="auto"/>
              <w:rPr>
                <w:lang w:val="en-GB"/>
              </w:rPr>
            </w:pPr>
            <w:r w:rsidRPr="001B5F6E">
              <w:rPr>
                <w:lang w:val="en-GB"/>
              </w:rPr>
              <w:t>1</w:t>
            </w:r>
          </w:p>
        </w:tc>
        <w:tc>
          <w:tcPr>
            <w:tcW w:w="2271" w:type="pct"/>
          </w:tcPr>
          <w:p w14:paraId="08D33283" w14:textId="77777777" w:rsidR="00336B36" w:rsidRPr="001B5F6E" w:rsidRDefault="00336B36" w:rsidP="005E4059">
            <w:pPr>
              <w:spacing w:after="120" w:line="240" w:lineRule="auto"/>
              <w:jc w:val="left"/>
              <w:rPr>
                <w:lang w:val="en-GB"/>
              </w:rPr>
            </w:pPr>
            <w:r w:rsidRPr="001B5F6E">
              <w:rPr>
                <w:lang w:val="en-GB"/>
              </w:rPr>
              <w:t>S-100 generic checks for datasets</w:t>
            </w:r>
          </w:p>
        </w:tc>
        <w:tc>
          <w:tcPr>
            <w:tcW w:w="887" w:type="pct"/>
          </w:tcPr>
          <w:p w14:paraId="294581C4" w14:textId="77777777" w:rsidR="00336B36" w:rsidRPr="001B5F6E" w:rsidRDefault="00336B36" w:rsidP="005E4059">
            <w:pPr>
              <w:spacing w:after="120" w:line="240" w:lineRule="auto"/>
              <w:rPr>
                <w:lang w:val="en-GB"/>
              </w:rPr>
            </w:pPr>
            <w:r w:rsidRPr="001B5F6E">
              <w:rPr>
                <w:lang w:val="en-GB"/>
              </w:rPr>
              <w:t>S-158:100</w:t>
            </w:r>
          </w:p>
        </w:tc>
        <w:tc>
          <w:tcPr>
            <w:tcW w:w="1330" w:type="pct"/>
          </w:tcPr>
          <w:p w14:paraId="6A8FFC31" w14:textId="34B0334B" w:rsidR="00336B36" w:rsidRPr="001B5F6E" w:rsidRDefault="00336B36" w:rsidP="005E4059">
            <w:pPr>
              <w:spacing w:after="120" w:line="240" w:lineRule="auto"/>
              <w:jc w:val="left"/>
              <w:rPr>
                <w:lang w:val="en-GB"/>
              </w:rPr>
            </w:pPr>
            <w:r w:rsidRPr="001B5F6E">
              <w:rPr>
                <w:lang w:val="en-GB"/>
              </w:rPr>
              <w:t>Dataset</w:t>
            </w:r>
            <w:ins w:id="485" w:author="Raphael Malyankar" w:date="2024-08-25T22:28:00Z" w16du:dateUtc="2024-08-26T05:28:00Z">
              <w:r w:rsidR="005E4059" w:rsidRPr="005E4059">
                <w:rPr>
                  <w:lang w:val="en-GB"/>
                </w:rPr>
                <w:t>, in isolation</w:t>
              </w:r>
            </w:ins>
          </w:p>
        </w:tc>
      </w:tr>
      <w:tr w:rsidR="00336B36" w:rsidRPr="001B5F6E" w14:paraId="1210E465" w14:textId="4832D444" w:rsidTr="00336B36">
        <w:tc>
          <w:tcPr>
            <w:tcW w:w="512" w:type="pct"/>
          </w:tcPr>
          <w:p w14:paraId="396F2BDC" w14:textId="77777777" w:rsidR="00336B36" w:rsidRPr="001B5F6E" w:rsidRDefault="00336B36" w:rsidP="005E4059">
            <w:pPr>
              <w:spacing w:after="120" w:line="240" w:lineRule="auto"/>
              <w:rPr>
                <w:lang w:val="en-GB"/>
              </w:rPr>
            </w:pPr>
            <w:r w:rsidRPr="001B5F6E">
              <w:rPr>
                <w:lang w:val="en-GB"/>
              </w:rPr>
              <w:t>2</w:t>
            </w:r>
          </w:p>
        </w:tc>
        <w:tc>
          <w:tcPr>
            <w:tcW w:w="2271" w:type="pct"/>
          </w:tcPr>
          <w:p w14:paraId="78F27C72" w14:textId="77777777" w:rsidR="00336B36" w:rsidRPr="001B5F6E" w:rsidRDefault="00336B36" w:rsidP="005E4059">
            <w:pPr>
              <w:spacing w:after="120" w:line="240" w:lineRule="auto"/>
              <w:jc w:val="left"/>
              <w:rPr>
                <w:lang w:val="en-GB"/>
              </w:rPr>
            </w:pPr>
            <w:r w:rsidRPr="001B5F6E">
              <w:rPr>
                <w:lang w:val="en-GB"/>
              </w:rPr>
              <w:t>Product-specific checks for datasets</w:t>
            </w:r>
          </w:p>
        </w:tc>
        <w:tc>
          <w:tcPr>
            <w:tcW w:w="887" w:type="pct"/>
          </w:tcPr>
          <w:p w14:paraId="099D2657" w14:textId="77777777" w:rsidR="00336B36" w:rsidRPr="001B5F6E" w:rsidRDefault="00336B36" w:rsidP="005E4059">
            <w:pPr>
              <w:spacing w:after="120" w:line="240" w:lineRule="auto"/>
              <w:rPr>
                <w:lang w:val="en-GB"/>
              </w:rPr>
            </w:pPr>
            <w:r w:rsidRPr="001B5F6E">
              <w:rPr>
                <w:lang w:val="en-GB"/>
              </w:rPr>
              <w:t>S-158:1xx</w:t>
            </w:r>
          </w:p>
        </w:tc>
        <w:tc>
          <w:tcPr>
            <w:tcW w:w="1330" w:type="pct"/>
          </w:tcPr>
          <w:p w14:paraId="6CD49412" w14:textId="600B642A" w:rsidR="00336B36" w:rsidRPr="001B5F6E" w:rsidRDefault="00336B36" w:rsidP="005E4059">
            <w:pPr>
              <w:spacing w:after="120" w:line="240" w:lineRule="auto"/>
              <w:jc w:val="left"/>
              <w:rPr>
                <w:lang w:val="en-GB"/>
              </w:rPr>
            </w:pPr>
            <w:r w:rsidRPr="001B5F6E">
              <w:rPr>
                <w:lang w:val="en-GB"/>
              </w:rPr>
              <w:t>Dataset</w:t>
            </w:r>
            <w:ins w:id="486" w:author="Raphael Malyankar" w:date="2024-08-25T22:28:00Z" w16du:dateUtc="2024-08-26T05:28:00Z">
              <w:r w:rsidR="005E4059" w:rsidRPr="005E4059">
                <w:rPr>
                  <w:lang w:val="en-GB"/>
                </w:rPr>
                <w:t>, in isolation</w:t>
              </w:r>
            </w:ins>
          </w:p>
        </w:tc>
      </w:tr>
      <w:tr w:rsidR="00336B36" w:rsidRPr="001B5F6E" w14:paraId="2C48BC2D" w14:textId="42F53ED0" w:rsidTr="00336B36">
        <w:tc>
          <w:tcPr>
            <w:tcW w:w="512" w:type="pct"/>
          </w:tcPr>
          <w:p w14:paraId="6DC0698F" w14:textId="7D67DEDD" w:rsidR="00336B36" w:rsidRPr="001B5F6E" w:rsidRDefault="00336B36" w:rsidP="005E4059">
            <w:pPr>
              <w:spacing w:after="120" w:line="240" w:lineRule="auto"/>
              <w:rPr>
                <w:lang w:val="en-GB"/>
              </w:rPr>
            </w:pPr>
            <w:r>
              <w:rPr>
                <w:lang w:val="en-GB"/>
              </w:rPr>
              <w:t>3</w:t>
            </w:r>
          </w:p>
        </w:tc>
        <w:tc>
          <w:tcPr>
            <w:tcW w:w="2271" w:type="pct"/>
          </w:tcPr>
          <w:p w14:paraId="099E8931" w14:textId="0A71CFE6" w:rsidR="00336B36" w:rsidRPr="001B5F6E" w:rsidRDefault="00336B36" w:rsidP="005E4059">
            <w:pPr>
              <w:spacing w:after="120" w:line="240" w:lineRule="auto"/>
              <w:jc w:val="left"/>
              <w:rPr>
                <w:lang w:val="en-GB"/>
              </w:rPr>
            </w:pPr>
            <w:r>
              <w:rPr>
                <w:lang w:val="en-GB"/>
              </w:rPr>
              <w:t>Interoperability checks</w:t>
            </w:r>
            <w:r w:rsidR="009838AF">
              <w:rPr>
                <w:lang w:val="en-GB"/>
              </w:rPr>
              <w:t xml:space="preserve"> for single S-1xx dataset</w:t>
            </w:r>
          </w:p>
        </w:tc>
        <w:tc>
          <w:tcPr>
            <w:tcW w:w="887" w:type="pct"/>
          </w:tcPr>
          <w:p w14:paraId="2201C231" w14:textId="01309ED9" w:rsidR="00336B36" w:rsidRPr="001B5F6E" w:rsidRDefault="00336B36" w:rsidP="005E4059">
            <w:pPr>
              <w:spacing w:after="120" w:line="240" w:lineRule="auto"/>
              <w:rPr>
                <w:lang w:val="en-GB"/>
              </w:rPr>
            </w:pPr>
            <w:r>
              <w:rPr>
                <w:lang w:val="en-GB"/>
              </w:rPr>
              <w:t>S-158:98</w:t>
            </w:r>
          </w:p>
        </w:tc>
        <w:tc>
          <w:tcPr>
            <w:tcW w:w="1330" w:type="pct"/>
          </w:tcPr>
          <w:p w14:paraId="38839DC7" w14:textId="5DF3225E" w:rsidR="001E0E51" w:rsidRPr="001E0E51" w:rsidRDefault="00336B36" w:rsidP="005E4059">
            <w:pPr>
              <w:spacing w:after="120" w:line="240" w:lineRule="auto"/>
              <w:jc w:val="left"/>
              <w:rPr>
                <w:lang w:val="en-GB"/>
              </w:rPr>
            </w:pPr>
            <w:r w:rsidRPr="001E0E51">
              <w:rPr>
                <w:lang w:val="en-GB"/>
              </w:rPr>
              <w:t>Da</w:t>
            </w:r>
            <w:r w:rsidR="001E0E51">
              <w:rPr>
                <w:lang w:val="en-GB"/>
              </w:rPr>
              <w:t>taset, in isolation</w:t>
            </w:r>
          </w:p>
        </w:tc>
      </w:tr>
      <w:tr w:rsidR="005E4059" w:rsidRPr="001B5F6E" w14:paraId="758C7C7D" w14:textId="77777777" w:rsidTr="00336B36">
        <w:trPr>
          <w:ins w:id="487" w:author="Raphael Malyankar" w:date="2024-08-25T22:26:00Z"/>
        </w:trPr>
        <w:tc>
          <w:tcPr>
            <w:tcW w:w="512" w:type="pct"/>
          </w:tcPr>
          <w:p w14:paraId="7944D7A0" w14:textId="0ECFD2BF" w:rsidR="005E4059" w:rsidRDefault="005E4059" w:rsidP="005E4059">
            <w:pPr>
              <w:spacing w:after="120" w:line="240" w:lineRule="auto"/>
              <w:rPr>
                <w:ins w:id="488" w:author="Raphael Malyankar" w:date="2024-08-25T22:26:00Z" w16du:dateUtc="2024-08-26T05:26:00Z"/>
                <w:lang w:val="en-GB"/>
              </w:rPr>
            </w:pPr>
            <w:ins w:id="489" w:author="Raphael Malyankar" w:date="2024-08-25T22:26:00Z" w16du:dateUtc="2024-08-26T05:26:00Z">
              <w:r>
                <w:rPr>
                  <w:lang w:val="en-GB"/>
                </w:rPr>
                <w:t>4</w:t>
              </w:r>
            </w:ins>
          </w:p>
        </w:tc>
        <w:tc>
          <w:tcPr>
            <w:tcW w:w="2271" w:type="pct"/>
          </w:tcPr>
          <w:p w14:paraId="61110BCF" w14:textId="55D491EC" w:rsidR="005E4059" w:rsidRDefault="005E4059" w:rsidP="005E4059">
            <w:pPr>
              <w:spacing w:after="120" w:line="240" w:lineRule="auto"/>
              <w:jc w:val="left"/>
              <w:rPr>
                <w:ins w:id="490" w:author="Raphael Malyankar" w:date="2024-08-25T22:26:00Z" w16du:dateUtc="2024-08-26T05:26:00Z"/>
                <w:lang w:val="en-GB"/>
              </w:rPr>
            </w:pPr>
            <w:ins w:id="491" w:author="Raphael Malyankar" w:date="2024-08-25T22:26:00Z" w16du:dateUtc="2024-08-26T05:26:00Z">
              <w:r>
                <w:rPr>
                  <w:lang w:val="en-GB"/>
                </w:rPr>
                <w:t>Inter-dataset, intra-product checks</w:t>
              </w:r>
            </w:ins>
          </w:p>
        </w:tc>
        <w:tc>
          <w:tcPr>
            <w:tcW w:w="887" w:type="pct"/>
          </w:tcPr>
          <w:p w14:paraId="65FEF99C" w14:textId="56EEEED6" w:rsidR="005E4059" w:rsidRDefault="005E4059" w:rsidP="005E4059">
            <w:pPr>
              <w:spacing w:after="120" w:line="240" w:lineRule="auto"/>
              <w:rPr>
                <w:ins w:id="492" w:author="Raphael Malyankar" w:date="2024-08-25T22:26:00Z" w16du:dateUtc="2024-08-26T05:26:00Z"/>
                <w:lang w:val="en-GB"/>
              </w:rPr>
            </w:pPr>
            <w:ins w:id="493" w:author="Raphael Malyankar" w:date="2024-08-25T22:26:00Z" w16du:dateUtc="2024-08-26T05:26:00Z">
              <w:r>
                <w:rPr>
                  <w:lang w:val="en-GB"/>
                </w:rPr>
                <w:t>S-158:1xx</w:t>
              </w:r>
            </w:ins>
          </w:p>
        </w:tc>
        <w:tc>
          <w:tcPr>
            <w:tcW w:w="1330" w:type="pct"/>
          </w:tcPr>
          <w:p w14:paraId="01BAC7B8" w14:textId="274D7B5C" w:rsidR="005E4059" w:rsidRPr="001E0E51" w:rsidRDefault="005E4059" w:rsidP="005E4059">
            <w:pPr>
              <w:spacing w:after="120" w:line="240" w:lineRule="auto"/>
              <w:jc w:val="left"/>
              <w:rPr>
                <w:ins w:id="494" w:author="Raphael Malyankar" w:date="2024-08-25T22:26:00Z" w16du:dateUtc="2024-08-26T05:26:00Z"/>
                <w:lang w:val="en-GB"/>
              </w:rPr>
            </w:pPr>
            <w:ins w:id="495" w:author="Raphael Malyankar" w:date="2024-08-25T22:26:00Z" w16du:dateUtc="2024-08-26T05:26:00Z">
              <w:r>
                <w:rPr>
                  <w:lang w:val="en-GB"/>
                </w:rPr>
                <w:t>Adjacent or intersecting datasets for the same data product</w:t>
              </w:r>
            </w:ins>
          </w:p>
        </w:tc>
      </w:tr>
      <w:tr w:rsidR="005E4059" w:rsidRPr="001B5F6E" w14:paraId="2F976E4F" w14:textId="77777777" w:rsidTr="00336B36">
        <w:trPr>
          <w:ins w:id="496" w:author="Raphael Malyankar" w:date="2024-08-25T22:26:00Z"/>
        </w:trPr>
        <w:tc>
          <w:tcPr>
            <w:tcW w:w="512" w:type="pct"/>
          </w:tcPr>
          <w:p w14:paraId="37606CC1" w14:textId="57980AE2" w:rsidR="005E4059" w:rsidRDefault="005E4059" w:rsidP="005E4059">
            <w:pPr>
              <w:spacing w:after="120" w:line="240" w:lineRule="auto"/>
              <w:rPr>
                <w:ins w:id="497" w:author="Raphael Malyankar" w:date="2024-08-25T22:26:00Z" w16du:dateUtc="2024-08-26T05:26:00Z"/>
                <w:lang w:val="en-GB"/>
              </w:rPr>
            </w:pPr>
            <w:ins w:id="498" w:author="Raphael Malyankar" w:date="2024-08-25T22:30:00Z" w16du:dateUtc="2024-08-26T05:30:00Z">
              <w:r>
                <w:rPr>
                  <w:lang w:val="en-GB"/>
                </w:rPr>
                <w:t>5</w:t>
              </w:r>
            </w:ins>
          </w:p>
        </w:tc>
        <w:tc>
          <w:tcPr>
            <w:tcW w:w="2271" w:type="pct"/>
          </w:tcPr>
          <w:p w14:paraId="09390B2C" w14:textId="386A7640" w:rsidR="005E4059" w:rsidRDefault="005E4059" w:rsidP="005E4059">
            <w:pPr>
              <w:spacing w:after="120" w:line="240" w:lineRule="auto"/>
              <w:jc w:val="left"/>
              <w:rPr>
                <w:ins w:id="499" w:author="Raphael Malyankar" w:date="2024-08-25T22:26:00Z" w16du:dateUtc="2024-08-26T05:26:00Z"/>
                <w:lang w:val="en-GB"/>
              </w:rPr>
            </w:pPr>
            <w:ins w:id="500" w:author="Raphael Malyankar" w:date="2024-08-25T22:26:00Z" w16du:dateUtc="2024-08-26T05:26:00Z">
              <w:r>
                <w:rPr>
                  <w:lang w:val="en-GB"/>
                </w:rPr>
                <w:t>Inter-version checks(?)</w:t>
              </w:r>
            </w:ins>
          </w:p>
        </w:tc>
        <w:tc>
          <w:tcPr>
            <w:tcW w:w="887" w:type="pct"/>
          </w:tcPr>
          <w:p w14:paraId="6C6E4F67" w14:textId="67475143" w:rsidR="005E4059" w:rsidRDefault="005E4059" w:rsidP="005E4059">
            <w:pPr>
              <w:spacing w:after="120" w:line="240" w:lineRule="auto"/>
              <w:rPr>
                <w:ins w:id="501" w:author="Raphael Malyankar" w:date="2024-08-25T22:26:00Z" w16du:dateUtc="2024-08-26T05:26:00Z"/>
                <w:lang w:val="en-GB"/>
              </w:rPr>
            </w:pPr>
            <w:ins w:id="502" w:author="Raphael Malyankar" w:date="2024-08-25T22:26:00Z" w16du:dateUtc="2024-08-26T05:26:00Z">
              <w:r>
                <w:rPr>
                  <w:lang w:val="en-GB"/>
                </w:rPr>
                <w:t>S-158:1xx</w:t>
              </w:r>
            </w:ins>
          </w:p>
        </w:tc>
        <w:tc>
          <w:tcPr>
            <w:tcW w:w="1330" w:type="pct"/>
          </w:tcPr>
          <w:p w14:paraId="5EE91A01" w14:textId="36055347" w:rsidR="005E4059" w:rsidRPr="001E0E51" w:rsidRDefault="005E4059" w:rsidP="005E4059">
            <w:pPr>
              <w:spacing w:after="120" w:line="240" w:lineRule="auto"/>
              <w:jc w:val="left"/>
              <w:rPr>
                <w:ins w:id="503" w:author="Raphael Malyankar" w:date="2024-08-25T22:26:00Z" w16du:dateUtc="2024-08-26T05:26:00Z"/>
                <w:lang w:val="en-GB"/>
              </w:rPr>
            </w:pPr>
            <w:ins w:id="504" w:author="Raphael Malyankar" w:date="2024-08-25T22:26:00Z" w16du:dateUtc="2024-08-26T05:26:00Z">
              <w:r>
                <w:rPr>
                  <w:lang w:val="en-GB"/>
                </w:rPr>
                <w:t>Related datasets for different versions of the same Product Specification</w:t>
              </w:r>
            </w:ins>
          </w:p>
        </w:tc>
      </w:tr>
      <w:tr w:rsidR="001E0E51" w:rsidRPr="001B5F6E" w14:paraId="49144A3F" w14:textId="77777777" w:rsidTr="00336B36">
        <w:tc>
          <w:tcPr>
            <w:tcW w:w="512" w:type="pct"/>
          </w:tcPr>
          <w:p w14:paraId="4B23F9CD" w14:textId="52DF8331" w:rsidR="001E0E51" w:rsidRDefault="005E4059" w:rsidP="005E4059">
            <w:pPr>
              <w:spacing w:after="120" w:line="240" w:lineRule="auto"/>
              <w:rPr>
                <w:lang w:val="en-GB"/>
              </w:rPr>
            </w:pPr>
            <w:ins w:id="505" w:author="Raphael Malyankar" w:date="2024-08-25T22:30:00Z" w16du:dateUtc="2024-08-26T05:30:00Z">
              <w:r>
                <w:rPr>
                  <w:lang w:val="en-GB"/>
                </w:rPr>
                <w:t>6</w:t>
              </w:r>
            </w:ins>
            <w:del w:id="506" w:author="Raphael Malyankar" w:date="2024-08-25T22:30:00Z" w16du:dateUtc="2024-08-26T05:30:00Z">
              <w:r w:rsidR="001E0E51" w:rsidDel="005E4059">
                <w:rPr>
                  <w:lang w:val="en-GB"/>
                </w:rPr>
                <w:delText>4</w:delText>
              </w:r>
            </w:del>
          </w:p>
        </w:tc>
        <w:tc>
          <w:tcPr>
            <w:tcW w:w="2271" w:type="pct"/>
          </w:tcPr>
          <w:p w14:paraId="3E32F94D" w14:textId="4F14E1DC" w:rsidR="001E0E51" w:rsidRDefault="001E0E51" w:rsidP="005E4059">
            <w:pPr>
              <w:spacing w:after="120" w:line="240" w:lineRule="auto"/>
              <w:jc w:val="left"/>
              <w:rPr>
                <w:lang w:val="en-GB"/>
              </w:rPr>
            </w:pPr>
            <w:r>
              <w:rPr>
                <w:lang w:val="en-GB"/>
              </w:rPr>
              <w:t>Interoperability checks</w:t>
            </w:r>
            <w:r w:rsidR="009838AF">
              <w:rPr>
                <w:lang w:val="en-GB"/>
              </w:rPr>
              <w:t xml:space="preserve"> for combinations of datasets from different products</w:t>
            </w:r>
          </w:p>
        </w:tc>
        <w:tc>
          <w:tcPr>
            <w:tcW w:w="887" w:type="pct"/>
          </w:tcPr>
          <w:p w14:paraId="4492D1EB" w14:textId="0AB21A6E" w:rsidR="001E0E51" w:rsidRDefault="001E0E51" w:rsidP="005E4059">
            <w:pPr>
              <w:spacing w:after="120" w:line="240" w:lineRule="auto"/>
              <w:rPr>
                <w:lang w:val="en-GB"/>
              </w:rPr>
            </w:pPr>
            <w:r>
              <w:rPr>
                <w:lang w:val="en-GB"/>
              </w:rPr>
              <w:t>S-158:98</w:t>
            </w:r>
          </w:p>
        </w:tc>
        <w:tc>
          <w:tcPr>
            <w:tcW w:w="1330" w:type="pct"/>
          </w:tcPr>
          <w:p w14:paraId="4F8C0122" w14:textId="4D8B008E" w:rsidR="001E0E51" w:rsidRPr="001E0E51" w:rsidRDefault="001E0E51" w:rsidP="005E4059">
            <w:pPr>
              <w:spacing w:after="120" w:line="240" w:lineRule="auto"/>
              <w:jc w:val="left"/>
              <w:rPr>
                <w:lang w:val="en-GB"/>
              </w:rPr>
            </w:pPr>
            <w:r w:rsidRPr="001E0E51">
              <w:rPr>
                <w:lang w:val="en-GB"/>
              </w:rPr>
              <w:t>Dataset in combination with relevant datasets from other products</w:t>
            </w:r>
          </w:p>
        </w:tc>
      </w:tr>
      <w:tr w:rsidR="00336B36" w:rsidRPr="001B5F6E" w14:paraId="7C122CAD" w14:textId="63E43A57" w:rsidTr="00336B36">
        <w:tc>
          <w:tcPr>
            <w:tcW w:w="512" w:type="pct"/>
          </w:tcPr>
          <w:p w14:paraId="2D16B316" w14:textId="55826F0E" w:rsidR="00336B36" w:rsidRPr="001B5F6E" w:rsidRDefault="005E4059" w:rsidP="005E4059">
            <w:pPr>
              <w:spacing w:after="120" w:line="240" w:lineRule="auto"/>
              <w:rPr>
                <w:lang w:val="en-GB"/>
              </w:rPr>
            </w:pPr>
            <w:ins w:id="507" w:author="Raphael Malyankar" w:date="2024-08-25T22:30:00Z" w16du:dateUtc="2024-08-26T05:30:00Z">
              <w:r>
                <w:rPr>
                  <w:lang w:val="en-GB"/>
                </w:rPr>
                <w:t>7</w:t>
              </w:r>
            </w:ins>
            <w:del w:id="508" w:author="Raphael Malyankar" w:date="2024-08-25T22:30:00Z" w16du:dateUtc="2024-08-26T05:30:00Z">
              <w:r w:rsidR="001E0E51" w:rsidDel="005E4059">
                <w:rPr>
                  <w:lang w:val="en-GB"/>
                </w:rPr>
                <w:delText>5</w:delText>
              </w:r>
            </w:del>
          </w:p>
        </w:tc>
        <w:tc>
          <w:tcPr>
            <w:tcW w:w="2271" w:type="pct"/>
          </w:tcPr>
          <w:p w14:paraId="5AE115E7" w14:textId="6D19E54D" w:rsidR="00336B36" w:rsidRPr="001B5F6E" w:rsidRDefault="00336B36" w:rsidP="005E4059">
            <w:pPr>
              <w:spacing w:after="120" w:line="240" w:lineRule="auto"/>
              <w:jc w:val="left"/>
              <w:rPr>
                <w:lang w:val="en-GB"/>
              </w:rPr>
            </w:pPr>
            <w:r w:rsidRPr="001B5F6E">
              <w:rPr>
                <w:lang w:val="en-GB"/>
              </w:rPr>
              <w:t>S-100 generic checks for exchange sets</w:t>
            </w:r>
          </w:p>
        </w:tc>
        <w:tc>
          <w:tcPr>
            <w:tcW w:w="887" w:type="pct"/>
          </w:tcPr>
          <w:p w14:paraId="081220A1" w14:textId="77777777" w:rsidR="00336B36" w:rsidRPr="001B5F6E" w:rsidRDefault="00336B36" w:rsidP="005E4059">
            <w:pPr>
              <w:spacing w:after="120" w:line="240" w:lineRule="auto"/>
              <w:rPr>
                <w:lang w:val="en-GB"/>
              </w:rPr>
            </w:pPr>
            <w:r w:rsidRPr="001B5F6E">
              <w:rPr>
                <w:lang w:val="en-GB"/>
              </w:rPr>
              <w:t>S-158:100</w:t>
            </w:r>
          </w:p>
        </w:tc>
        <w:tc>
          <w:tcPr>
            <w:tcW w:w="1330" w:type="pct"/>
          </w:tcPr>
          <w:p w14:paraId="3A7A6E92" w14:textId="77777777" w:rsidR="00336B36" w:rsidRPr="001B5F6E" w:rsidRDefault="00336B36" w:rsidP="005E4059">
            <w:pPr>
              <w:spacing w:after="120" w:line="240" w:lineRule="auto"/>
              <w:jc w:val="left"/>
              <w:rPr>
                <w:lang w:val="en-GB"/>
              </w:rPr>
            </w:pPr>
            <w:r w:rsidRPr="001B5F6E">
              <w:rPr>
                <w:lang w:val="en-GB"/>
              </w:rPr>
              <w:t>Exchange set</w:t>
            </w:r>
          </w:p>
        </w:tc>
      </w:tr>
      <w:tr w:rsidR="00336B36" w:rsidRPr="001B5F6E" w14:paraId="66A47952" w14:textId="02CCD374" w:rsidTr="00336B36">
        <w:tc>
          <w:tcPr>
            <w:tcW w:w="512" w:type="pct"/>
          </w:tcPr>
          <w:p w14:paraId="6048E8D3" w14:textId="22DF2164" w:rsidR="00336B36" w:rsidRPr="001B5F6E" w:rsidRDefault="005E4059" w:rsidP="005E4059">
            <w:pPr>
              <w:spacing w:after="120" w:line="240" w:lineRule="auto"/>
              <w:rPr>
                <w:lang w:val="en-GB"/>
              </w:rPr>
            </w:pPr>
            <w:ins w:id="509" w:author="Raphael Malyankar" w:date="2024-08-25T22:30:00Z" w16du:dateUtc="2024-08-26T05:30:00Z">
              <w:r>
                <w:rPr>
                  <w:lang w:val="en-GB"/>
                </w:rPr>
                <w:lastRenderedPageBreak/>
                <w:t>8</w:t>
              </w:r>
            </w:ins>
            <w:commentRangeStart w:id="510"/>
            <w:del w:id="511" w:author="Raphael Malyankar" w:date="2024-08-25T22:30:00Z" w16du:dateUtc="2024-08-26T05:30:00Z">
              <w:r w:rsidR="001E0E51" w:rsidDel="005E4059">
                <w:rPr>
                  <w:lang w:val="en-GB"/>
                </w:rPr>
                <w:delText>6</w:delText>
              </w:r>
            </w:del>
          </w:p>
        </w:tc>
        <w:tc>
          <w:tcPr>
            <w:tcW w:w="2271" w:type="pct"/>
          </w:tcPr>
          <w:p w14:paraId="6818C9C8" w14:textId="77777777" w:rsidR="00336B36" w:rsidRPr="001B5F6E" w:rsidRDefault="00336B36" w:rsidP="005E4059">
            <w:pPr>
              <w:spacing w:after="120" w:line="240" w:lineRule="auto"/>
              <w:jc w:val="left"/>
              <w:rPr>
                <w:lang w:val="en-GB"/>
              </w:rPr>
            </w:pPr>
            <w:r w:rsidRPr="001B5F6E">
              <w:rPr>
                <w:lang w:val="en-GB"/>
              </w:rPr>
              <w:t>Product-specific checks for exchange sets</w:t>
            </w:r>
          </w:p>
        </w:tc>
        <w:tc>
          <w:tcPr>
            <w:tcW w:w="887" w:type="pct"/>
          </w:tcPr>
          <w:p w14:paraId="1A01E369" w14:textId="77777777" w:rsidR="00336B36" w:rsidRPr="001B5F6E" w:rsidRDefault="00336B36" w:rsidP="005E4059">
            <w:pPr>
              <w:spacing w:after="120" w:line="240" w:lineRule="auto"/>
              <w:rPr>
                <w:lang w:val="en-GB"/>
              </w:rPr>
            </w:pPr>
            <w:r w:rsidRPr="001B5F6E">
              <w:rPr>
                <w:lang w:val="en-GB"/>
              </w:rPr>
              <w:t>S-158:1xx</w:t>
            </w:r>
          </w:p>
        </w:tc>
        <w:tc>
          <w:tcPr>
            <w:tcW w:w="1330" w:type="pct"/>
          </w:tcPr>
          <w:p w14:paraId="557E003F" w14:textId="04E92052" w:rsidR="00336B36" w:rsidRPr="001B5F6E" w:rsidRDefault="00336B36" w:rsidP="005E4059">
            <w:pPr>
              <w:spacing w:after="120" w:line="240" w:lineRule="auto"/>
              <w:jc w:val="left"/>
              <w:rPr>
                <w:lang w:val="en-GB"/>
              </w:rPr>
            </w:pPr>
            <w:r>
              <w:rPr>
                <w:lang w:val="en-GB"/>
              </w:rPr>
              <w:t>E</w:t>
            </w:r>
            <w:r w:rsidRPr="001B5F6E">
              <w:rPr>
                <w:lang w:val="en-GB"/>
              </w:rPr>
              <w:t>xchange set</w:t>
            </w:r>
            <w:commentRangeEnd w:id="510"/>
            <w:r w:rsidR="00ED286C">
              <w:rPr>
                <w:rStyle w:val="CommentReference"/>
              </w:rPr>
              <w:commentReference w:id="510"/>
            </w:r>
          </w:p>
        </w:tc>
      </w:tr>
      <w:tr w:rsidR="005E4059" w:rsidRPr="001B5F6E" w14:paraId="407CE3A8" w14:textId="77777777" w:rsidTr="00336B36">
        <w:trPr>
          <w:ins w:id="512" w:author="Raphael Malyankar" w:date="2024-08-25T22:30:00Z"/>
        </w:trPr>
        <w:tc>
          <w:tcPr>
            <w:tcW w:w="512" w:type="pct"/>
          </w:tcPr>
          <w:p w14:paraId="443F9945" w14:textId="005CE2D5" w:rsidR="005E4059" w:rsidRDefault="005E4059" w:rsidP="005E4059">
            <w:pPr>
              <w:spacing w:after="120" w:line="240" w:lineRule="auto"/>
              <w:rPr>
                <w:ins w:id="513" w:author="Raphael Malyankar" w:date="2024-08-25T22:30:00Z" w16du:dateUtc="2024-08-26T05:30:00Z"/>
                <w:lang w:val="en-GB"/>
              </w:rPr>
            </w:pPr>
            <w:ins w:id="514" w:author="Raphael Malyankar" w:date="2024-08-25T22:30:00Z" w16du:dateUtc="2024-08-26T05:30:00Z">
              <w:r>
                <w:rPr>
                  <w:lang w:val="en-GB"/>
                </w:rPr>
                <w:t>9</w:t>
              </w:r>
            </w:ins>
          </w:p>
        </w:tc>
        <w:tc>
          <w:tcPr>
            <w:tcW w:w="2271" w:type="pct"/>
          </w:tcPr>
          <w:p w14:paraId="56E7C3E2" w14:textId="5D5F25C7" w:rsidR="005E4059" w:rsidRPr="001B5F6E" w:rsidRDefault="005E4059" w:rsidP="005E4059">
            <w:pPr>
              <w:spacing w:after="120" w:line="240" w:lineRule="auto"/>
              <w:jc w:val="left"/>
              <w:rPr>
                <w:ins w:id="515" w:author="Raphael Malyankar" w:date="2024-08-25T22:30:00Z" w16du:dateUtc="2024-08-26T05:30:00Z"/>
                <w:lang w:val="en-GB"/>
              </w:rPr>
            </w:pPr>
            <w:ins w:id="516" w:author="Raphael Malyankar" w:date="2024-08-25T22:30:00Z" w16du:dateUtc="2024-08-26T05:30:00Z">
              <w:r>
                <w:rPr>
                  <w:lang w:val="en-GB"/>
                </w:rPr>
                <w:t>Product catalogue checks</w:t>
              </w:r>
            </w:ins>
          </w:p>
        </w:tc>
        <w:tc>
          <w:tcPr>
            <w:tcW w:w="887" w:type="pct"/>
          </w:tcPr>
          <w:p w14:paraId="14528A73" w14:textId="26391F75" w:rsidR="005E4059" w:rsidRPr="001B5F6E" w:rsidRDefault="005E4059" w:rsidP="005E4059">
            <w:pPr>
              <w:spacing w:after="120" w:line="240" w:lineRule="auto"/>
              <w:rPr>
                <w:ins w:id="517" w:author="Raphael Malyankar" w:date="2024-08-25T22:30:00Z" w16du:dateUtc="2024-08-26T05:30:00Z"/>
                <w:lang w:val="en-GB"/>
              </w:rPr>
            </w:pPr>
            <w:ins w:id="518" w:author="Raphael Malyankar" w:date="2024-08-25T22:30:00Z" w16du:dateUtc="2024-08-26T05:30:00Z">
              <w:r>
                <w:rPr>
                  <w:lang w:val="en-GB"/>
                </w:rPr>
                <w:t>S-158:128</w:t>
              </w:r>
            </w:ins>
          </w:p>
        </w:tc>
        <w:tc>
          <w:tcPr>
            <w:tcW w:w="1330" w:type="pct"/>
          </w:tcPr>
          <w:p w14:paraId="3D960CFC" w14:textId="78788F03" w:rsidR="005E4059" w:rsidRDefault="005E4059" w:rsidP="005E4059">
            <w:pPr>
              <w:spacing w:after="120" w:line="240" w:lineRule="auto"/>
              <w:jc w:val="left"/>
              <w:rPr>
                <w:ins w:id="519" w:author="Raphael Malyankar" w:date="2024-08-25T22:30:00Z" w16du:dateUtc="2024-08-26T05:30:00Z"/>
                <w:lang w:val="en-GB"/>
              </w:rPr>
            </w:pPr>
            <w:ins w:id="520" w:author="Raphael Malyankar" w:date="2024-08-25T22:30:00Z" w16du:dateUtc="2024-08-26T05:30:00Z">
              <w:r>
                <w:rPr>
                  <w:lang w:val="en-GB"/>
                </w:rPr>
                <w:t>S-128 datasets with other S-1xx products</w:t>
              </w:r>
            </w:ins>
          </w:p>
        </w:tc>
      </w:tr>
    </w:tbl>
    <w:p w14:paraId="25902464" w14:textId="77777777" w:rsidR="001B5F6E" w:rsidRDefault="001B5F6E" w:rsidP="00AB1767">
      <w:pPr>
        <w:tabs>
          <w:tab w:val="left" w:pos="1701"/>
        </w:tabs>
        <w:spacing w:after="120" w:line="240" w:lineRule="auto"/>
        <w:rPr>
          <w:lang w:val="en-GB"/>
        </w:rPr>
      </w:pPr>
    </w:p>
    <w:p w14:paraId="38454A12" w14:textId="652FE890" w:rsidR="001B5F6E" w:rsidRDefault="001B5F6E" w:rsidP="00AB1767">
      <w:pPr>
        <w:tabs>
          <w:tab w:val="left" w:pos="1701"/>
        </w:tabs>
        <w:spacing w:after="120" w:line="240" w:lineRule="auto"/>
        <w:rPr>
          <w:lang w:val="en-GB"/>
        </w:rPr>
      </w:pPr>
      <w:r>
        <w:rPr>
          <w:lang w:val="en-GB"/>
        </w:rPr>
        <w:t xml:space="preserve">Note that </w:t>
      </w:r>
      <w:r w:rsidR="00750522">
        <w:rPr>
          <w:lang w:val="en-GB"/>
        </w:rPr>
        <w:t xml:space="preserve">there are </w:t>
      </w:r>
      <w:commentRangeStart w:id="521"/>
      <w:r w:rsidR="00750522">
        <w:rPr>
          <w:lang w:val="en-GB"/>
        </w:rPr>
        <w:t xml:space="preserve">no </w:t>
      </w:r>
      <w:r w:rsidR="00B5219F">
        <w:rPr>
          <w:lang w:val="en-GB"/>
        </w:rPr>
        <w:t>interoperability checks for exchange sets</w:t>
      </w:r>
      <w:commentRangeEnd w:id="521"/>
      <w:r w:rsidR="00B5219F">
        <w:rPr>
          <w:rStyle w:val="CommentReference"/>
        </w:rPr>
        <w:commentReference w:id="521"/>
      </w:r>
      <w:r w:rsidR="00B5219F">
        <w:rPr>
          <w:lang w:val="en-GB"/>
        </w:rPr>
        <w:t>.</w:t>
      </w:r>
    </w:p>
    <w:p w14:paraId="4CAD0E23" w14:textId="72448BB4" w:rsidR="009838AF" w:rsidRDefault="00BF1229" w:rsidP="00AB1767">
      <w:pPr>
        <w:tabs>
          <w:tab w:val="left" w:pos="1701"/>
        </w:tabs>
        <w:spacing w:after="120" w:line="240" w:lineRule="auto"/>
        <w:rPr>
          <w:lang w:val="en-GB"/>
        </w:rPr>
      </w:pPr>
      <w:r>
        <w:rPr>
          <w:lang w:val="en-GB"/>
        </w:rPr>
        <w:t>S-158:1xx publications may recommend a check application order for different subsets of product-specific checks.</w:t>
      </w:r>
    </w:p>
    <w:p w14:paraId="5D1B059F" w14:textId="2506BFF7" w:rsidR="00861E96" w:rsidRDefault="00861E96" w:rsidP="00611211">
      <w:pPr>
        <w:pStyle w:val="Heading1"/>
        <w:rPr>
          <w:lang w:val="en-GB"/>
        </w:rPr>
      </w:pPr>
      <w:bookmarkStart w:id="522" w:name="_Ref172572049"/>
      <w:bookmarkStart w:id="523" w:name="_Toc175522395"/>
      <w:r>
        <w:rPr>
          <w:lang w:val="en-GB"/>
        </w:rPr>
        <w:t>Check Classification</w:t>
      </w:r>
      <w:bookmarkEnd w:id="522"/>
      <w:bookmarkEnd w:id="523"/>
    </w:p>
    <w:p w14:paraId="6E05EE8A" w14:textId="72F8F2DB" w:rsidR="00102109" w:rsidRDefault="00102109" w:rsidP="00AB1767">
      <w:pPr>
        <w:tabs>
          <w:tab w:val="left" w:pos="1701"/>
        </w:tabs>
        <w:spacing w:after="120" w:line="240" w:lineRule="auto"/>
        <w:rPr>
          <w:lang w:val="en-GB"/>
        </w:rPr>
      </w:pPr>
      <w:r w:rsidRPr="00102109">
        <w:rPr>
          <w:lang w:val="en-GB"/>
        </w:rPr>
        <w:t>The check classification is intended to ensure that published data</w:t>
      </w:r>
      <w:r>
        <w:rPr>
          <w:lang w:val="en-GB"/>
        </w:rPr>
        <w:t>sets and exchange sets</w:t>
      </w:r>
      <w:r w:rsidRPr="00102109">
        <w:rPr>
          <w:lang w:val="en-GB"/>
        </w:rPr>
        <w:t xml:space="preserve"> </w:t>
      </w:r>
      <w:r>
        <w:rPr>
          <w:lang w:val="en-GB"/>
        </w:rPr>
        <w:t>are</w:t>
      </w:r>
      <w:r w:rsidRPr="00102109">
        <w:rPr>
          <w:lang w:val="en-GB"/>
        </w:rPr>
        <w:t xml:space="preserve"> free of errors which would affect the</w:t>
      </w:r>
      <w:r>
        <w:rPr>
          <w:lang w:val="en-GB"/>
        </w:rPr>
        <w:t>ir</w:t>
      </w:r>
      <w:r w:rsidRPr="00102109">
        <w:rPr>
          <w:lang w:val="en-GB"/>
        </w:rPr>
        <w:t xml:space="preserve"> use in </w:t>
      </w:r>
      <w:r>
        <w:rPr>
          <w:lang w:val="en-GB"/>
        </w:rPr>
        <w:t xml:space="preserve">an </w:t>
      </w:r>
      <w:r w:rsidRPr="00102109">
        <w:rPr>
          <w:lang w:val="en-GB"/>
        </w:rPr>
        <w:t xml:space="preserve">ECDIS. </w:t>
      </w:r>
      <w:r>
        <w:rPr>
          <w:lang w:val="en-GB"/>
        </w:rPr>
        <w:t>Checks are classfied according to the</w:t>
      </w:r>
      <w:r w:rsidRPr="00102109">
        <w:rPr>
          <w:lang w:val="en-GB"/>
        </w:rPr>
        <w:t xml:space="preserve"> impact</w:t>
      </w:r>
      <w:r>
        <w:rPr>
          <w:lang w:val="en-GB"/>
        </w:rPr>
        <w:t xml:space="preserve"> of check failure</w:t>
      </w:r>
      <w:r w:rsidRPr="00102109">
        <w:rPr>
          <w:lang w:val="en-GB"/>
        </w:rPr>
        <w:t xml:space="preserve"> on the user. The classifications have the following meanings:</w:t>
      </w:r>
    </w:p>
    <w:p w14:paraId="1F2632C2" w14:textId="188DFCE0" w:rsidR="00102109" w:rsidRDefault="00102109" w:rsidP="00102109">
      <w:pPr>
        <w:pStyle w:val="Caption"/>
        <w:keepNext/>
      </w:pPr>
      <w:r>
        <w:t xml:space="preserve">Table </w:t>
      </w:r>
      <w:r w:rsidR="00797CEF">
        <w:fldChar w:fldCharType="begin"/>
      </w:r>
      <w:r w:rsidR="00797CEF">
        <w:instrText xml:space="preserve"> STYLEREF 1 \s </w:instrText>
      </w:r>
      <w:r w:rsidR="00797CEF">
        <w:fldChar w:fldCharType="separate"/>
      </w:r>
      <w:r w:rsidR="00797CEF">
        <w:rPr>
          <w:noProof/>
        </w:rPr>
        <w:t>7</w:t>
      </w:r>
      <w:r w:rsidR="00797CEF">
        <w:fldChar w:fldCharType="end"/>
      </w:r>
      <w:r w:rsidR="005E4059">
        <w:t>-</w:t>
      </w:r>
      <w:r w:rsidR="00797CEF">
        <w:fldChar w:fldCharType="begin"/>
      </w:r>
      <w:r w:rsidR="00797CEF">
        <w:instrText xml:space="preserve"> SEQ Table \* ARABIC \s 1 </w:instrText>
      </w:r>
      <w:r w:rsidR="00797CEF">
        <w:fldChar w:fldCharType="separate"/>
      </w:r>
      <w:r w:rsidR="00797CEF">
        <w:rPr>
          <w:noProof/>
        </w:rPr>
        <w:t>1</w:t>
      </w:r>
      <w:r w:rsidR="00797CEF">
        <w:fldChar w:fldCharType="end"/>
      </w:r>
      <w:r>
        <w:t xml:space="preserve"> - Classification of checks</w:t>
      </w:r>
    </w:p>
    <w:tbl>
      <w:tblPr>
        <w:tblStyle w:val="TableGrid"/>
        <w:tblW w:w="0" w:type="auto"/>
        <w:tblLook w:val="04A0" w:firstRow="1" w:lastRow="0" w:firstColumn="1" w:lastColumn="0" w:noHBand="0" w:noVBand="1"/>
      </w:tblPr>
      <w:tblGrid>
        <w:gridCol w:w="1061"/>
        <w:gridCol w:w="1097"/>
        <w:gridCol w:w="6858"/>
      </w:tblGrid>
      <w:tr w:rsidR="00102109" w:rsidRPr="00102109" w14:paraId="04C0320B" w14:textId="77777777" w:rsidTr="00102109">
        <w:trPr>
          <w:cantSplit/>
          <w:tblHeader/>
        </w:trPr>
        <w:tc>
          <w:tcPr>
            <w:tcW w:w="0" w:type="auto"/>
            <w:shd w:val="clear" w:color="auto" w:fill="D9D9D9" w:themeFill="background1" w:themeFillShade="D9"/>
          </w:tcPr>
          <w:p w14:paraId="4F061F8E" w14:textId="51F18B27" w:rsidR="00102109" w:rsidRPr="00102109" w:rsidRDefault="00102109" w:rsidP="00BC767D">
            <w:pPr>
              <w:spacing w:after="120" w:line="240" w:lineRule="auto"/>
              <w:rPr>
                <w:b/>
                <w:bCs/>
                <w:lang w:val="en-GB"/>
              </w:rPr>
            </w:pPr>
            <w:r w:rsidRPr="00102109">
              <w:rPr>
                <w:b/>
                <w:bCs/>
                <w:lang w:val="en-GB"/>
              </w:rPr>
              <w:t>Indicator</w:t>
            </w:r>
          </w:p>
        </w:tc>
        <w:tc>
          <w:tcPr>
            <w:tcW w:w="0" w:type="auto"/>
            <w:shd w:val="clear" w:color="auto" w:fill="D9D9D9" w:themeFill="background1" w:themeFillShade="D9"/>
          </w:tcPr>
          <w:p w14:paraId="38F56EFE" w14:textId="246AE780" w:rsidR="00102109" w:rsidRPr="00102109" w:rsidRDefault="00102109" w:rsidP="00BC767D">
            <w:pPr>
              <w:spacing w:after="120" w:line="240" w:lineRule="auto"/>
              <w:rPr>
                <w:b/>
                <w:bCs/>
                <w:lang w:val="en-GB"/>
              </w:rPr>
            </w:pPr>
            <w:r w:rsidRPr="00102109">
              <w:rPr>
                <w:b/>
                <w:bCs/>
                <w:lang w:val="en-GB"/>
              </w:rPr>
              <w:t>Type</w:t>
            </w:r>
          </w:p>
        </w:tc>
        <w:tc>
          <w:tcPr>
            <w:tcW w:w="0" w:type="auto"/>
            <w:shd w:val="clear" w:color="auto" w:fill="D9D9D9" w:themeFill="background1" w:themeFillShade="D9"/>
          </w:tcPr>
          <w:p w14:paraId="3AAFC909" w14:textId="46D0B668" w:rsidR="00102109" w:rsidRPr="00102109" w:rsidRDefault="00102109" w:rsidP="00BC767D">
            <w:pPr>
              <w:spacing w:after="120" w:line="240" w:lineRule="auto"/>
              <w:rPr>
                <w:b/>
                <w:bCs/>
                <w:lang w:val="en-GB"/>
              </w:rPr>
            </w:pPr>
            <w:r w:rsidRPr="00102109">
              <w:rPr>
                <w:b/>
                <w:bCs/>
                <w:lang w:val="en-GB"/>
              </w:rPr>
              <w:t>Description</w:t>
            </w:r>
          </w:p>
        </w:tc>
      </w:tr>
      <w:tr w:rsidR="00102109" w:rsidRPr="00102109" w14:paraId="344E4D05" w14:textId="77777777" w:rsidTr="00102109">
        <w:tc>
          <w:tcPr>
            <w:tcW w:w="0" w:type="auto"/>
          </w:tcPr>
          <w:p w14:paraId="629E9089" w14:textId="77777777" w:rsidR="00102109" w:rsidRPr="00102109" w:rsidRDefault="00102109" w:rsidP="00BC767D">
            <w:pPr>
              <w:spacing w:after="120" w:line="240" w:lineRule="auto"/>
              <w:rPr>
                <w:lang w:val="en-GB"/>
              </w:rPr>
            </w:pPr>
            <w:r w:rsidRPr="00102109">
              <w:rPr>
                <w:lang w:val="en-GB"/>
              </w:rPr>
              <w:t>C</w:t>
            </w:r>
          </w:p>
        </w:tc>
        <w:tc>
          <w:tcPr>
            <w:tcW w:w="0" w:type="auto"/>
          </w:tcPr>
          <w:p w14:paraId="781BC72F" w14:textId="77777777" w:rsidR="00102109" w:rsidRPr="00102109" w:rsidRDefault="00102109" w:rsidP="00BC767D">
            <w:pPr>
              <w:spacing w:after="120" w:line="240" w:lineRule="auto"/>
              <w:rPr>
                <w:lang w:val="en-GB"/>
              </w:rPr>
            </w:pPr>
            <w:r w:rsidRPr="00102109">
              <w:rPr>
                <w:lang w:val="en-GB"/>
              </w:rPr>
              <w:t>Critical Error</w:t>
            </w:r>
          </w:p>
        </w:tc>
        <w:tc>
          <w:tcPr>
            <w:tcW w:w="0" w:type="auto"/>
          </w:tcPr>
          <w:p w14:paraId="5CB55A19" w14:textId="0B8F5903" w:rsidR="00102109" w:rsidRPr="00102109" w:rsidRDefault="00102109" w:rsidP="00BC767D">
            <w:pPr>
              <w:spacing w:after="120" w:line="240" w:lineRule="auto"/>
              <w:rPr>
                <w:lang w:val="en-GB"/>
              </w:rPr>
            </w:pPr>
            <w:r w:rsidRPr="00102109">
              <w:rPr>
                <w:lang w:val="en-GB"/>
              </w:rPr>
              <w:t xml:space="preserve">An error which would make an </w:t>
            </w:r>
            <w:r>
              <w:rPr>
                <w:lang w:val="en-GB"/>
              </w:rPr>
              <w:t>dataset or exchange set</w:t>
            </w:r>
            <w:r w:rsidRPr="00102109">
              <w:rPr>
                <w:lang w:val="en-GB"/>
              </w:rPr>
              <w:t xml:space="preserve"> unusable in ECDIS through not loading; or causing an ECDIS to crash; or presenting data which is unsafe for navigation.</w:t>
            </w:r>
          </w:p>
        </w:tc>
      </w:tr>
      <w:tr w:rsidR="00102109" w:rsidRPr="00102109" w14:paraId="017BFBB5" w14:textId="77777777" w:rsidTr="00102109">
        <w:tc>
          <w:tcPr>
            <w:tcW w:w="0" w:type="auto"/>
          </w:tcPr>
          <w:p w14:paraId="3AED8DC9" w14:textId="77777777" w:rsidR="00102109" w:rsidRPr="00102109" w:rsidRDefault="00102109" w:rsidP="00BC767D">
            <w:pPr>
              <w:spacing w:after="120" w:line="240" w:lineRule="auto"/>
              <w:rPr>
                <w:lang w:val="en-GB"/>
              </w:rPr>
            </w:pPr>
            <w:r w:rsidRPr="00102109">
              <w:rPr>
                <w:lang w:val="en-GB"/>
              </w:rPr>
              <w:t>E</w:t>
            </w:r>
          </w:p>
        </w:tc>
        <w:tc>
          <w:tcPr>
            <w:tcW w:w="0" w:type="auto"/>
          </w:tcPr>
          <w:p w14:paraId="4665311C" w14:textId="77777777" w:rsidR="00102109" w:rsidRPr="00102109" w:rsidRDefault="00102109" w:rsidP="00BC767D">
            <w:pPr>
              <w:spacing w:after="120" w:line="240" w:lineRule="auto"/>
              <w:rPr>
                <w:lang w:val="en-GB"/>
              </w:rPr>
            </w:pPr>
            <w:r w:rsidRPr="00102109">
              <w:rPr>
                <w:lang w:val="en-GB"/>
              </w:rPr>
              <w:t>Error</w:t>
            </w:r>
          </w:p>
        </w:tc>
        <w:tc>
          <w:tcPr>
            <w:tcW w:w="0" w:type="auto"/>
          </w:tcPr>
          <w:p w14:paraId="3319D7E3" w14:textId="158A6CBA" w:rsidR="00102109" w:rsidRPr="00102109" w:rsidRDefault="00102109" w:rsidP="00BC767D">
            <w:pPr>
              <w:spacing w:after="120" w:line="240" w:lineRule="auto"/>
              <w:rPr>
                <w:lang w:val="en-GB"/>
              </w:rPr>
            </w:pPr>
            <w:r w:rsidRPr="00102109">
              <w:rPr>
                <w:lang w:val="en-GB"/>
              </w:rPr>
              <w:t xml:space="preserve">An error which may degrade the quality of the </w:t>
            </w:r>
            <w:r>
              <w:rPr>
                <w:lang w:val="en-GB"/>
              </w:rPr>
              <w:t>dataset or exchange set</w:t>
            </w:r>
            <w:r w:rsidRPr="00102109">
              <w:rPr>
                <w:lang w:val="en-GB"/>
              </w:rPr>
              <w:t xml:space="preserve"> through appearance or usability but which will not pose a significant danger when used to support navigation.</w:t>
            </w:r>
          </w:p>
        </w:tc>
      </w:tr>
      <w:tr w:rsidR="00102109" w:rsidRPr="00102109" w14:paraId="2E6D614C" w14:textId="77777777" w:rsidTr="00102109">
        <w:tc>
          <w:tcPr>
            <w:tcW w:w="0" w:type="auto"/>
          </w:tcPr>
          <w:p w14:paraId="0C73F2DF" w14:textId="77777777" w:rsidR="00102109" w:rsidRPr="00102109" w:rsidRDefault="00102109" w:rsidP="00BC767D">
            <w:pPr>
              <w:spacing w:after="120" w:line="240" w:lineRule="auto"/>
              <w:rPr>
                <w:lang w:val="en-GB"/>
              </w:rPr>
            </w:pPr>
            <w:r w:rsidRPr="00102109">
              <w:rPr>
                <w:lang w:val="en-GB"/>
              </w:rPr>
              <w:t>W</w:t>
            </w:r>
          </w:p>
        </w:tc>
        <w:tc>
          <w:tcPr>
            <w:tcW w:w="0" w:type="auto"/>
          </w:tcPr>
          <w:p w14:paraId="57391D9E" w14:textId="77777777" w:rsidR="00102109" w:rsidRPr="00102109" w:rsidRDefault="00102109" w:rsidP="00BC767D">
            <w:pPr>
              <w:spacing w:after="120" w:line="240" w:lineRule="auto"/>
              <w:rPr>
                <w:lang w:val="en-GB"/>
              </w:rPr>
            </w:pPr>
            <w:r w:rsidRPr="00102109">
              <w:rPr>
                <w:lang w:val="en-GB"/>
              </w:rPr>
              <w:t>Warning</w:t>
            </w:r>
          </w:p>
        </w:tc>
        <w:tc>
          <w:tcPr>
            <w:tcW w:w="0" w:type="auto"/>
          </w:tcPr>
          <w:p w14:paraId="45321C1D" w14:textId="185CC55D" w:rsidR="00102109" w:rsidRPr="00102109" w:rsidRDefault="00102109" w:rsidP="00BC767D">
            <w:pPr>
              <w:spacing w:after="120" w:line="240" w:lineRule="auto"/>
              <w:rPr>
                <w:lang w:val="en-GB"/>
              </w:rPr>
            </w:pPr>
            <w:r w:rsidRPr="00102109">
              <w:rPr>
                <w:lang w:val="en-GB"/>
              </w:rPr>
              <w:t xml:space="preserve">An error which may be duplication or an inconsistency which will not noticeably degrade the usability of </w:t>
            </w:r>
            <w:r>
              <w:rPr>
                <w:lang w:val="en-GB"/>
              </w:rPr>
              <w:t xml:space="preserve">the dataset or exchange set </w:t>
            </w:r>
            <w:r w:rsidRPr="00102109">
              <w:rPr>
                <w:lang w:val="en-GB"/>
              </w:rPr>
              <w:t xml:space="preserve">in </w:t>
            </w:r>
            <w:r>
              <w:rPr>
                <w:lang w:val="en-GB"/>
              </w:rPr>
              <w:t xml:space="preserve">an </w:t>
            </w:r>
            <w:r w:rsidRPr="00102109">
              <w:rPr>
                <w:lang w:val="en-GB"/>
              </w:rPr>
              <w:t>ECDIS.</w:t>
            </w:r>
          </w:p>
        </w:tc>
      </w:tr>
    </w:tbl>
    <w:p w14:paraId="534DDE92" w14:textId="77777777" w:rsidR="00102109" w:rsidRDefault="00102109" w:rsidP="00102109">
      <w:pPr>
        <w:tabs>
          <w:tab w:val="left" w:pos="1701"/>
        </w:tabs>
        <w:spacing w:after="120" w:line="240" w:lineRule="auto"/>
        <w:rPr>
          <w:lang w:val="en-GB"/>
        </w:rPr>
      </w:pPr>
    </w:p>
    <w:p w14:paraId="775BA4A6" w14:textId="703A533A" w:rsidR="007A57FC" w:rsidRDefault="007A57FC" w:rsidP="00AB1767">
      <w:pPr>
        <w:tabs>
          <w:tab w:val="left" w:pos="1701"/>
        </w:tabs>
        <w:spacing w:after="120" w:line="240" w:lineRule="auto"/>
        <w:rPr>
          <w:lang w:val="en-GB"/>
        </w:rPr>
      </w:pPr>
      <w:r w:rsidRPr="007A57FC">
        <w:rPr>
          <w:lang w:val="en-GB"/>
        </w:rPr>
        <w:t>At a minimum validation software must group validation reports using these categories. They may also support sub-grouping of related checks such as those relating to geometric validity or attribute consistency. Software may allow checks of type Error or Warning to be deselected completely or by such categories.</w:t>
      </w:r>
    </w:p>
    <w:p w14:paraId="286679DC" w14:textId="7C7D8B73" w:rsidR="000E4451" w:rsidRDefault="000E4451" w:rsidP="00AB1767">
      <w:pPr>
        <w:tabs>
          <w:tab w:val="left" w:pos="1701"/>
        </w:tabs>
        <w:spacing w:after="120" w:line="240" w:lineRule="auto"/>
        <w:rPr>
          <w:lang w:val="en-GB"/>
        </w:rPr>
      </w:pPr>
      <w:commentRangeStart w:id="524"/>
      <w:r>
        <w:rPr>
          <w:lang w:val="en-GB"/>
        </w:rPr>
        <w:t xml:space="preserve">Developers of validations should note that transgression of a condition which the cited standard or PS states in terms of </w:t>
      </w:r>
      <w:r w:rsidRPr="000E4451">
        <w:rPr>
          <w:lang w:val="en-GB"/>
        </w:rPr>
        <w:t xml:space="preserve">a MUST </w:t>
      </w:r>
      <w:r>
        <w:rPr>
          <w:lang w:val="en-GB"/>
        </w:rPr>
        <w:t>must be classified as</w:t>
      </w:r>
      <w:r w:rsidRPr="000E4451">
        <w:rPr>
          <w:lang w:val="en-GB"/>
        </w:rPr>
        <w:t xml:space="preserve"> an </w:t>
      </w:r>
      <w:r>
        <w:rPr>
          <w:lang w:val="en-GB"/>
        </w:rPr>
        <w:t xml:space="preserve">(Critical?) </w:t>
      </w:r>
      <w:r w:rsidRPr="000E4451">
        <w:rPr>
          <w:lang w:val="en-GB"/>
        </w:rPr>
        <w:t>Error</w:t>
      </w:r>
      <w:r>
        <w:rPr>
          <w:lang w:val="en-GB"/>
        </w:rPr>
        <w:t xml:space="preserve"> </w:t>
      </w:r>
      <w:r w:rsidRPr="000E4451">
        <w:rPr>
          <w:lang w:val="en-GB"/>
        </w:rPr>
        <w:t xml:space="preserve">and </w:t>
      </w:r>
      <w:r>
        <w:rPr>
          <w:lang w:val="en-GB"/>
        </w:rPr>
        <w:t>one stated in terms of</w:t>
      </w:r>
      <w:r w:rsidRPr="000E4451">
        <w:rPr>
          <w:lang w:val="en-GB"/>
        </w:rPr>
        <w:t xml:space="preserve"> SHOULD/SHALL </w:t>
      </w:r>
      <w:r>
        <w:rPr>
          <w:lang w:val="en-GB"/>
        </w:rPr>
        <w:t>must be classfied as</w:t>
      </w:r>
      <w:r w:rsidRPr="000E4451">
        <w:rPr>
          <w:lang w:val="en-GB"/>
        </w:rPr>
        <w:t xml:space="preserve"> a Warning</w:t>
      </w:r>
      <w:commentRangeEnd w:id="524"/>
      <w:r w:rsidR="00BA1032">
        <w:rPr>
          <w:rStyle w:val="CommentReference"/>
        </w:rPr>
        <w:commentReference w:id="524"/>
      </w:r>
    </w:p>
    <w:p w14:paraId="70389C75" w14:textId="3D33A425" w:rsidR="00036D8E" w:rsidRPr="00036D8E" w:rsidRDefault="00861E96" w:rsidP="00036D8E">
      <w:pPr>
        <w:pStyle w:val="Heading1"/>
        <w:rPr>
          <w:lang w:val="en-GB"/>
        </w:rPr>
      </w:pPr>
      <w:bookmarkStart w:id="525" w:name="_Ref172575919"/>
      <w:bookmarkStart w:id="526" w:name="_Toc175522396"/>
      <w:r>
        <w:rPr>
          <w:lang w:val="en-GB"/>
        </w:rPr>
        <w:t>Geometry and Spatial Operators in Checks for Vector Products</w:t>
      </w:r>
      <w:bookmarkEnd w:id="525"/>
      <w:bookmarkEnd w:id="526"/>
    </w:p>
    <w:p w14:paraId="7EBEC11F" w14:textId="4793BE3F" w:rsidR="00036D8E" w:rsidRDefault="00036D8E" w:rsidP="00036D8E">
      <w:pPr>
        <w:pStyle w:val="Heading2"/>
      </w:pPr>
      <w:bookmarkStart w:id="527" w:name="_Toc96412531"/>
      <w:bookmarkStart w:id="528" w:name="_Toc175522397"/>
      <w:r>
        <w:t>Definitions for ISO 19125-1:2004 Geometry</w:t>
      </w:r>
      <w:bookmarkEnd w:id="527"/>
      <w:bookmarkEnd w:id="528"/>
    </w:p>
    <w:p w14:paraId="7703BAE5" w14:textId="77777777" w:rsidR="00036D8E" w:rsidRDefault="00036D8E" w:rsidP="00036D8E">
      <w:pPr>
        <w:spacing w:after="120"/>
        <w:rPr>
          <w:rFonts w:cs="Arial"/>
        </w:rPr>
      </w:pPr>
      <w:commentRangeStart w:id="529"/>
      <w:commentRangeStart w:id="530"/>
      <w:r>
        <w:rPr>
          <w:rFonts w:cs="Arial"/>
        </w:rPr>
        <w:t>This Section defines ISO 19125-1:2004 geometric terms used in this document.</w:t>
      </w:r>
    </w:p>
    <w:p w14:paraId="7661102A" w14:textId="77777777" w:rsidR="00036D8E" w:rsidRDefault="00036D8E" w:rsidP="00036D8E">
      <w:pPr>
        <w:spacing w:after="120"/>
        <w:rPr>
          <w:rFonts w:cs="Arial"/>
          <w:lang w:val="en-GB"/>
        </w:rPr>
      </w:pPr>
      <w:bookmarkStart w:id="531" w:name="_Toc464032180"/>
      <w:bookmarkStart w:id="532" w:name="_Toc467582438"/>
      <w:bookmarkStart w:id="533" w:name="_Toc467750166"/>
      <w:bookmarkStart w:id="534" w:name="_Toc467754284"/>
      <w:bookmarkStart w:id="535" w:name="_Toc467755565"/>
      <w:bookmarkStart w:id="536" w:name="_Toc467758917"/>
      <w:bookmarkEnd w:id="531"/>
      <w:bookmarkEnd w:id="532"/>
      <w:bookmarkEnd w:id="533"/>
      <w:bookmarkEnd w:id="534"/>
      <w:bookmarkEnd w:id="535"/>
      <w:bookmarkEnd w:id="536"/>
      <w:r>
        <w:rPr>
          <w:rFonts w:cs="Arial"/>
        </w:rPr>
        <w:t>Note that these definitions are for the primitives defined by ISO 19125-1:2004 which are single Point, single Line and single Area geometry objects.</w:t>
      </w:r>
    </w:p>
    <w:p w14:paraId="04B60F1A" w14:textId="20BC268E" w:rsidR="00036D8E" w:rsidRDefault="00036D8E" w:rsidP="00ED286C">
      <w:pPr>
        <w:pStyle w:val="CommentText"/>
        <w:numPr>
          <w:ilvl w:val="0"/>
          <w:numId w:val="24"/>
        </w:numPr>
        <w:spacing w:after="120"/>
        <w:rPr>
          <w:lang w:eastAsia="en-CA"/>
        </w:rPr>
      </w:pPr>
      <w:r>
        <w:rPr>
          <w:i/>
        </w:rPr>
        <w:t>Polygon</w:t>
      </w:r>
      <w:r>
        <w:t xml:space="preserve"> – A Polygon has a geometric dimension of 2. It consists of a boundary and its interior, not just a boundary on its own. It is a simple planar surface defined by 1 exterior boundary and 0 or more interior boundaries. The geometry used by an Area feature is equivalent to a Polygon. </w:t>
      </w:r>
      <w:r w:rsidR="00156A6C">
        <w:t xml:space="preserve">The ISO 19125-1 Polygon </w:t>
      </w:r>
      <w:r w:rsidR="006303A7">
        <w:t>corresponds to</w:t>
      </w:r>
      <w:r w:rsidR="00156A6C">
        <w:t xml:space="preserve"> the S-100 </w:t>
      </w:r>
      <w:r w:rsidR="006303A7" w:rsidRPr="006303A7">
        <w:rPr>
          <w:i/>
          <w:iCs/>
        </w:rPr>
        <w:t>s</w:t>
      </w:r>
      <w:r w:rsidR="00156A6C" w:rsidRPr="006303A7">
        <w:rPr>
          <w:i/>
          <w:iCs/>
        </w:rPr>
        <w:t>urface</w:t>
      </w:r>
      <w:r w:rsidR="00156A6C">
        <w:t xml:space="preserve"> spatial </w:t>
      </w:r>
      <w:r w:rsidR="006303A7">
        <w:t>primitive type in S-100 feature catalogues.</w:t>
      </w:r>
    </w:p>
    <w:p w14:paraId="576E0507" w14:textId="0285B977" w:rsidR="00036D8E" w:rsidRDefault="00036D8E" w:rsidP="00ED286C">
      <w:pPr>
        <w:pStyle w:val="CommentText"/>
        <w:numPr>
          <w:ilvl w:val="0"/>
          <w:numId w:val="24"/>
        </w:numPr>
        <w:spacing w:after="120"/>
        <w:rPr>
          <w:lang w:eastAsia="ar-SA"/>
        </w:rPr>
      </w:pPr>
      <w:r>
        <w:rPr>
          <w:i/>
        </w:rPr>
        <w:t>Polygon boundary</w:t>
      </w:r>
      <w:r>
        <w:t xml:space="preserve"> – A Polygon boundary has a geometric dimension of 1 and is equivalent to the outer and inner rings used by an S-</w:t>
      </w:r>
      <w:r w:rsidR="006303A7">
        <w:t xml:space="preserve">100 </w:t>
      </w:r>
      <w:r>
        <w:t>Area feature.</w:t>
      </w:r>
    </w:p>
    <w:p w14:paraId="32C3BA4E" w14:textId="45563E40" w:rsidR="00036D8E" w:rsidRDefault="00036D8E" w:rsidP="00ED286C">
      <w:pPr>
        <w:numPr>
          <w:ilvl w:val="0"/>
          <w:numId w:val="24"/>
        </w:numPr>
        <w:spacing w:after="120" w:line="240" w:lineRule="auto"/>
      </w:pPr>
      <w:r>
        <w:rPr>
          <w:i/>
        </w:rPr>
        <w:t>LineString</w:t>
      </w:r>
      <w:r>
        <w:t xml:space="preserve"> – </w:t>
      </w:r>
      <w:r>
        <w:rPr>
          <w:rFonts w:cs="Arial"/>
        </w:rPr>
        <w:t xml:space="preserve">A LineString is a Curve with linear interpolation between Points. </w:t>
      </w:r>
      <w:r>
        <w:t>A LineString has a geometric dimension of 1. It is composed of one or more segments – each segment is defined by a pair of points.  The geometry used by an S-</w:t>
      </w:r>
      <w:r w:rsidR="006303A7">
        <w:t>100</w:t>
      </w:r>
      <w:r>
        <w:t xml:space="preserve"> </w:t>
      </w:r>
      <w:r w:rsidR="006303A7">
        <w:t>Curve</w:t>
      </w:r>
      <w:r>
        <w:t xml:space="preserve"> feature is equivalent to a LineString. </w:t>
      </w:r>
    </w:p>
    <w:p w14:paraId="19CF173B" w14:textId="375691CF" w:rsidR="00036D8E" w:rsidRDefault="00036D8E" w:rsidP="00ED286C">
      <w:pPr>
        <w:numPr>
          <w:ilvl w:val="0"/>
          <w:numId w:val="24"/>
        </w:numPr>
        <w:spacing w:after="120" w:line="240" w:lineRule="auto"/>
      </w:pPr>
      <w:r>
        <w:rPr>
          <w:i/>
        </w:rPr>
        <w:lastRenderedPageBreak/>
        <w:t>Line</w:t>
      </w:r>
      <w:r>
        <w:t xml:space="preserve"> - An ISO 19125-1:2004 line is a LineString with exactly 2 points. Note that the geometry used by an S-</w:t>
      </w:r>
      <w:r w:rsidR="006303A7">
        <w:t>100</w:t>
      </w:r>
      <w:r>
        <w:t xml:space="preserve"> </w:t>
      </w:r>
      <w:r w:rsidR="006303A7">
        <w:t>Curve</w:t>
      </w:r>
      <w:r>
        <w:t xml:space="preserve"> feature is equivalent to a LineString, not a line in ISO 19125-1:2004 terms. In this document the term Line refers to an S-</w:t>
      </w:r>
      <w:r w:rsidR="006303A7">
        <w:t>100</w:t>
      </w:r>
      <w:r>
        <w:t xml:space="preserve"> </w:t>
      </w:r>
      <w:r w:rsidR="006303A7">
        <w:t>Curve</w:t>
      </w:r>
      <w:r>
        <w:t xml:space="preserve"> feature or a LineString which can have more than two points.</w:t>
      </w:r>
    </w:p>
    <w:p w14:paraId="38BB048E" w14:textId="3EB05874" w:rsidR="00036D8E" w:rsidRDefault="00036D8E" w:rsidP="00ED286C">
      <w:pPr>
        <w:numPr>
          <w:ilvl w:val="0"/>
          <w:numId w:val="24"/>
        </w:numPr>
        <w:spacing w:after="120" w:line="240" w:lineRule="auto"/>
      </w:pPr>
      <w:r>
        <w:rPr>
          <w:i/>
        </w:rPr>
        <w:t xml:space="preserve">Point </w:t>
      </w:r>
      <w:r>
        <w:t>– Points have a geometric dimension of 0. The geometry used by an S-</w:t>
      </w:r>
      <w:r w:rsidR="006303A7">
        <w:t>100</w:t>
      </w:r>
      <w:r>
        <w:t xml:space="preserve"> Point feature is equivalent to an ISO 19125-1:2004 point.  </w:t>
      </w:r>
    </w:p>
    <w:p w14:paraId="79AA986B" w14:textId="77777777" w:rsidR="00036D8E" w:rsidRDefault="00036D8E" w:rsidP="00ED286C">
      <w:pPr>
        <w:numPr>
          <w:ilvl w:val="0"/>
          <w:numId w:val="24"/>
        </w:numPr>
        <w:spacing w:after="120" w:line="240" w:lineRule="auto"/>
      </w:pPr>
      <w:r>
        <w:rPr>
          <w:i/>
        </w:rPr>
        <w:t>Reciprocal</w:t>
      </w:r>
      <w:r>
        <w:t xml:space="preserve"> – inversely related or opposite.</w:t>
      </w:r>
    </w:p>
    <w:p w14:paraId="20A64319" w14:textId="1A74DA43" w:rsidR="00036D8E" w:rsidRDefault="00036D8E" w:rsidP="00036D8E">
      <w:pPr>
        <w:spacing w:after="120"/>
      </w:pPr>
      <w:r>
        <w:t>The following table matches 19125-1:2004 geometric terms to S-</w:t>
      </w:r>
      <w:r w:rsidR="000F52BB">
        <w:t xml:space="preserve">100 geometry </w:t>
      </w:r>
      <w:r>
        <w:t>terms:</w:t>
      </w:r>
      <w:commentRangeEnd w:id="529"/>
      <w:r w:rsidR="00ED286C">
        <w:rPr>
          <w:rStyle w:val="CommentReference"/>
        </w:rPr>
        <w:commentReference w:id="529"/>
      </w:r>
      <w:commentRangeEnd w:id="530"/>
      <w:r w:rsidR="005E4059">
        <w:rPr>
          <w:rStyle w:val="CommentReference"/>
        </w:rPr>
        <w:commentReference w:id="530"/>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33"/>
        <w:gridCol w:w="4733"/>
      </w:tblGrid>
      <w:tr w:rsidR="00036D8E" w14:paraId="1885A23B" w14:textId="77777777" w:rsidTr="00036D8E">
        <w:tc>
          <w:tcPr>
            <w:tcW w:w="4733" w:type="dxa"/>
            <w:tcBorders>
              <w:top w:val="single" w:sz="4" w:space="0" w:color="auto"/>
              <w:left w:val="single" w:sz="4" w:space="0" w:color="auto"/>
              <w:bottom w:val="single" w:sz="4" w:space="0" w:color="auto"/>
              <w:right w:val="single" w:sz="4" w:space="0" w:color="auto"/>
            </w:tcBorders>
            <w:shd w:val="pct35" w:color="auto" w:fill="FFFFFF"/>
            <w:hideMark/>
          </w:tcPr>
          <w:p w14:paraId="2568E43C" w14:textId="77777777" w:rsidR="00036D8E" w:rsidRDefault="00036D8E">
            <w:r>
              <w:rPr>
                <w:b/>
              </w:rPr>
              <w:t>ISO 19125-1:2004</w:t>
            </w:r>
          </w:p>
        </w:tc>
        <w:tc>
          <w:tcPr>
            <w:tcW w:w="4733" w:type="dxa"/>
            <w:tcBorders>
              <w:top w:val="single" w:sz="4" w:space="0" w:color="auto"/>
              <w:left w:val="single" w:sz="4" w:space="0" w:color="auto"/>
              <w:bottom w:val="single" w:sz="4" w:space="0" w:color="auto"/>
              <w:right w:val="single" w:sz="4" w:space="0" w:color="auto"/>
            </w:tcBorders>
            <w:shd w:val="pct35" w:color="auto" w:fill="FFFFFF"/>
            <w:hideMark/>
          </w:tcPr>
          <w:p w14:paraId="44089695" w14:textId="261D0106" w:rsidR="00036D8E" w:rsidRDefault="00036D8E">
            <w:pPr>
              <w:pStyle w:val="CommentSubject"/>
            </w:pPr>
            <w:r>
              <w:t>S-100 dataset</w:t>
            </w:r>
          </w:p>
        </w:tc>
      </w:tr>
      <w:tr w:rsidR="00036D8E" w14:paraId="6FCA9D15" w14:textId="77777777" w:rsidTr="00036D8E">
        <w:tc>
          <w:tcPr>
            <w:tcW w:w="4733" w:type="dxa"/>
            <w:tcBorders>
              <w:top w:val="single" w:sz="4" w:space="0" w:color="auto"/>
              <w:left w:val="single" w:sz="4" w:space="0" w:color="auto"/>
              <w:bottom w:val="single" w:sz="4" w:space="0" w:color="auto"/>
              <w:right w:val="single" w:sz="4" w:space="0" w:color="auto"/>
            </w:tcBorders>
            <w:hideMark/>
          </w:tcPr>
          <w:p w14:paraId="59AD6B94" w14:textId="77777777" w:rsidR="00036D8E" w:rsidRDefault="00036D8E">
            <w:r>
              <w:t xml:space="preserve">Polygon </w:t>
            </w:r>
          </w:p>
        </w:tc>
        <w:tc>
          <w:tcPr>
            <w:tcW w:w="4733" w:type="dxa"/>
            <w:tcBorders>
              <w:top w:val="single" w:sz="4" w:space="0" w:color="auto"/>
              <w:left w:val="single" w:sz="4" w:space="0" w:color="auto"/>
              <w:bottom w:val="single" w:sz="4" w:space="0" w:color="auto"/>
              <w:right w:val="single" w:sz="4" w:space="0" w:color="auto"/>
            </w:tcBorders>
            <w:hideMark/>
          </w:tcPr>
          <w:p w14:paraId="6D04E4CE" w14:textId="17AE356C" w:rsidR="00036D8E" w:rsidRDefault="00036D8E">
            <w:r>
              <w:t>Area</w:t>
            </w:r>
            <w:r w:rsidR="00CE0600">
              <w:t xml:space="preserve"> </w:t>
            </w:r>
            <w:r>
              <w:t>feature geometry</w:t>
            </w:r>
            <w:r w:rsidR="00CE0600">
              <w:t xml:space="preserve"> OR Surface</w:t>
            </w:r>
          </w:p>
        </w:tc>
      </w:tr>
      <w:tr w:rsidR="00036D8E" w14:paraId="0078730B" w14:textId="77777777" w:rsidTr="00036D8E">
        <w:tc>
          <w:tcPr>
            <w:tcW w:w="4733" w:type="dxa"/>
            <w:tcBorders>
              <w:top w:val="single" w:sz="4" w:space="0" w:color="auto"/>
              <w:left w:val="single" w:sz="4" w:space="0" w:color="auto"/>
              <w:bottom w:val="single" w:sz="4" w:space="0" w:color="auto"/>
              <w:right w:val="single" w:sz="4" w:space="0" w:color="auto"/>
            </w:tcBorders>
            <w:hideMark/>
          </w:tcPr>
          <w:p w14:paraId="4AF91E59" w14:textId="77777777" w:rsidR="00036D8E" w:rsidRDefault="00036D8E">
            <w:r>
              <w:t>Polygon boundary</w:t>
            </w:r>
          </w:p>
        </w:tc>
        <w:tc>
          <w:tcPr>
            <w:tcW w:w="4733" w:type="dxa"/>
            <w:tcBorders>
              <w:top w:val="single" w:sz="4" w:space="0" w:color="auto"/>
              <w:left w:val="single" w:sz="4" w:space="0" w:color="auto"/>
              <w:bottom w:val="single" w:sz="4" w:space="0" w:color="auto"/>
              <w:right w:val="single" w:sz="4" w:space="0" w:color="auto"/>
            </w:tcBorders>
            <w:hideMark/>
          </w:tcPr>
          <w:p w14:paraId="520E0F94" w14:textId="77777777" w:rsidR="00036D8E" w:rsidRDefault="00036D8E">
            <w:r>
              <w:t>Exterior and interior boundaries</w:t>
            </w:r>
          </w:p>
        </w:tc>
      </w:tr>
      <w:tr w:rsidR="00036D8E" w14:paraId="7CF61FA5" w14:textId="77777777" w:rsidTr="00036D8E">
        <w:tc>
          <w:tcPr>
            <w:tcW w:w="4733" w:type="dxa"/>
            <w:tcBorders>
              <w:top w:val="single" w:sz="4" w:space="0" w:color="auto"/>
              <w:left w:val="single" w:sz="4" w:space="0" w:color="auto"/>
              <w:bottom w:val="single" w:sz="4" w:space="0" w:color="auto"/>
              <w:right w:val="single" w:sz="4" w:space="0" w:color="auto"/>
            </w:tcBorders>
            <w:hideMark/>
          </w:tcPr>
          <w:p w14:paraId="27E20B0B" w14:textId="77777777" w:rsidR="00036D8E" w:rsidRDefault="00036D8E">
            <w:r>
              <w:t>LineString</w:t>
            </w:r>
          </w:p>
        </w:tc>
        <w:tc>
          <w:tcPr>
            <w:tcW w:w="4733" w:type="dxa"/>
            <w:tcBorders>
              <w:top w:val="single" w:sz="4" w:space="0" w:color="auto"/>
              <w:left w:val="single" w:sz="4" w:space="0" w:color="auto"/>
              <w:bottom w:val="single" w:sz="4" w:space="0" w:color="auto"/>
              <w:right w:val="single" w:sz="4" w:space="0" w:color="auto"/>
            </w:tcBorders>
            <w:hideMark/>
          </w:tcPr>
          <w:p w14:paraId="25CE789F" w14:textId="7123D9AC" w:rsidR="00036D8E" w:rsidRDefault="00D82FC1">
            <w:r>
              <w:t>Curve OR Composite Curve</w:t>
            </w:r>
          </w:p>
        </w:tc>
      </w:tr>
      <w:tr w:rsidR="00036D8E" w14:paraId="7CCFA8D7" w14:textId="77777777" w:rsidTr="00036D8E">
        <w:tc>
          <w:tcPr>
            <w:tcW w:w="4733" w:type="dxa"/>
            <w:tcBorders>
              <w:top w:val="single" w:sz="4" w:space="0" w:color="auto"/>
              <w:left w:val="single" w:sz="4" w:space="0" w:color="auto"/>
              <w:bottom w:val="single" w:sz="4" w:space="0" w:color="auto"/>
              <w:right w:val="single" w:sz="4" w:space="0" w:color="auto"/>
            </w:tcBorders>
            <w:hideMark/>
          </w:tcPr>
          <w:p w14:paraId="09290820" w14:textId="77777777" w:rsidR="00036D8E" w:rsidRDefault="00036D8E">
            <w:r>
              <w:t>Point</w:t>
            </w:r>
          </w:p>
        </w:tc>
        <w:tc>
          <w:tcPr>
            <w:tcW w:w="4733" w:type="dxa"/>
            <w:tcBorders>
              <w:top w:val="single" w:sz="4" w:space="0" w:color="auto"/>
              <w:left w:val="single" w:sz="4" w:space="0" w:color="auto"/>
              <w:bottom w:val="single" w:sz="4" w:space="0" w:color="auto"/>
              <w:right w:val="single" w:sz="4" w:space="0" w:color="auto"/>
            </w:tcBorders>
            <w:hideMark/>
          </w:tcPr>
          <w:p w14:paraId="06296335" w14:textId="7F5FB9A5" w:rsidR="00036D8E" w:rsidRDefault="00036D8E">
            <w:r>
              <w:t>Point feature geometry</w:t>
            </w:r>
          </w:p>
        </w:tc>
      </w:tr>
    </w:tbl>
    <w:p w14:paraId="4C8BDE53" w14:textId="77777777" w:rsidR="00036D8E" w:rsidRDefault="00036D8E" w:rsidP="00036D8E">
      <w:pPr>
        <w:rPr>
          <w:lang w:val="en-GB" w:eastAsia="en-CA"/>
        </w:rPr>
      </w:pPr>
    </w:p>
    <w:p w14:paraId="52CF3F7D" w14:textId="77777777" w:rsidR="00036D8E" w:rsidRDefault="00036D8E" w:rsidP="00036D8E">
      <w:pPr>
        <w:pStyle w:val="Heading2"/>
      </w:pPr>
      <w:bookmarkStart w:id="537" w:name="_Toc96412534"/>
      <w:bookmarkStart w:id="538" w:name="_Toc175522398"/>
      <w:r>
        <w:t>ISO 19125-1:2004 Geometric Operator Relationships</w:t>
      </w:r>
      <w:bookmarkEnd w:id="537"/>
      <w:bookmarkEnd w:id="538"/>
    </w:p>
    <w:p w14:paraId="4455807A" w14:textId="5D90D3BA" w:rsidR="00036D8E" w:rsidRDefault="00036D8E" w:rsidP="00036D8E">
      <w:pPr>
        <w:rPr>
          <w:lang w:eastAsia="en-CA"/>
        </w:rPr>
      </w:pPr>
      <w:r>
        <w:t>For symbols used in the relationships, see clause 1.3.3 (Symbols).</w:t>
      </w:r>
    </w:p>
    <w:p w14:paraId="73C38403" w14:textId="51BEAA4D" w:rsidR="00036D8E" w:rsidRDefault="00036D8E" w:rsidP="00036D8E">
      <w:pPr>
        <w:pStyle w:val="Default"/>
        <w:spacing w:after="120"/>
        <w:jc w:val="both"/>
        <w:rPr>
          <w:color w:val="auto"/>
          <w:sz w:val="20"/>
          <w:szCs w:val="20"/>
        </w:rPr>
      </w:pPr>
      <w:r>
        <w:rPr>
          <w:color w:val="auto"/>
          <w:sz w:val="20"/>
        </w:rPr>
        <w:t>In ISO 19125-1:2004, the dimensionally extended nine-intersection model (DE-9IM) defines 5 mutually exclusive geometric relationships between two objects (Polygons, LineStrings and/or Points).  One and only one relationship will be true for any two given objects (see</w:t>
      </w:r>
      <w:r w:rsidR="00D82FC1">
        <w:rPr>
          <w:color w:val="auto"/>
          <w:sz w:val="20"/>
        </w:rPr>
        <w:t xml:space="preserve"> CLE93</w:t>
      </w:r>
      <w:r>
        <w:rPr>
          <w:color w:val="auto"/>
          <w:sz w:val="20"/>
        </w:rPr>
        <w:t>):</w:t>
      </w:r>
    </w:p>
    <w:p w14:paraId="4153A02E" w14:textId="224D8572" w:rsidR="00C2224A" w:rsidRDefault="00036D8E" w:rsidP="00C2224A">
      <w:pPr>
        <w:pStyle w:val="Default"/>
        <w:numPr>
          <w:ilvl w:val="0"/>
          <w:numId w:val="44"/>
        </w:numPr>
        <w:ind w:hanging="360"/>
        <w:jc w:val="both"/>
        <w:rPr>
          <w:snapToGrid w:val="0"/>
          <w:color w:val="auto"/>
          <w:sz w:val="20"/>
          <w:lang w:eastAsia="en-GB"/>
        </w:rPr>
      </w:pPr>
      <w:r>
        <w:rPr>
          <w:snapToGrid w:val="0"/>
          <w:color w:val="auto"/>
          <w:sz w:val="20"/>
        </w:rPr>
        <w:t xml:space="preserve">WITHIN </w:t>
      </w:r>
    </w:p>
    <w:p w14:paraId="5E690652" w14:textId="6EB50CC1" w:rsidR="00C2224A" w:rsidRPr="00C2224A" w:rsidRDefault="00036D8E" w:rsidP="00C2224A">
      <w:pPr>
        <w:pStyle w:val="Default"/>
        <w:numPr>
          <w:ilvl w:val="0"/>
          <w:numId w:val="44"/>
        </w:numPr>
        <w:ind w:hanging="360"/>
        <w:jc w:val="both"/>
        <w:rPr>
          <w:snapToGrid w:val="0"/>
          <w:color w:val="auto"/>
          <w:sz w:val="20"/>
        </w:rPr>
      </w:pPr>
      <w:r w:rsidRPr="00C2224A">
        <w:rPr>
          <w:snapToGrid w:val="0"/>
          <w:color w:val="auto"/>
          <w:sz w:val="20"/>
        </w:rPr>
        <w:t>CROSSES</w:t>
      </w:r>
    </w:p>
    <w:p w14:paraId="4384E813" w14:textId="3E132688" w:rsidR="00C2224A" w:rsidRPr="00C2224A" w:rsidRDefault="00036D8E" w:rsidP="00C2224A">
      <w:pPr>
        <w:pStyle w:val="Default"/>
        <w:numPr>
          <w:ilvl w:val="0"/>
          <w:numId w:val="44"/>
        </w:numPr>
        <w:ind w:hanging="360"/>
        <w:jc w:val="both"/>
        <w:rPr>
          <w:snapToGrid w:val="0"/>
          <w:color w:val="auto"/>
          <w:sz w:val="20"/>
        </w:rPr>
      </w:pPr>
      <w:r w:rsidRPr="00C2224A">
        <w:rPr>
          <w:snapToGrid w:val="0"/>
          <w:color w:val="auto"/>
          <w:sz w:val="20"/>
        </w:rPr>
        <w:t>TOUCHES</w:t>
      </w:r>
    </w:p>
    <w:p w14:paraId="7CAB7437" w14:textId="26194998" w:rsidR="00C2224A" w:rsidRPr="00C2224A" w:rsidRDefault="00036D8E" w:rsidP="00C2224A">
      <w:pPr>
        <w:pStyle w:val="Default"/>
        <w:numPr>
          <w:ilvl w:val="0"/>
          <w:numId w:val="44"/>
        </w:numPr>
        <w:ind w:hanging="360"/>
        <w:jc w:val="both"/>
        <w:rPr>
          <w:snapToGrid w:val="0"/>
          <w:color w:val="auto"/>
          <w:sz w:val="20"/>
        </w:rPr>
      </w:pPr>
      <w:r w:rsidRPr="00C2224A">
        <w:rPr>
          <w:snapToGrid w:val="0"/>
          <w:color w:val="auto"/>
          <w:sz w:val="20"/>
        </w:rPr>
        <w:t>DISJOINT</w:t>
      </w:r>
    </w:p>
    <w:p w14:paraId="7B24A0D7" w14:textId="21872204" w:rsidR="00036D8E" w:rsidRPr="00C2224A" w:rsidRDefault="00036D8E" w:rsidP="00A5217A">
      <w:pPr>
        <w:pStyle w:val="Default"/>
        <w:numPr>
          <w:ilvl w:val="0"/>
          <w:numId w:val="44"/>
        </w:numPr>
        <w:ind w:hanging="360"/>
        <w:jc w:val="both"/>
        <w:rPr>
          <w:snapToGrid w:val="0"/>
          <w:color w:val="auto"/>
          <w:sz w:val="20"/>
        </w:rPr>
      </w:pPr>
      <w:r w:rsidRPr="00C2224A">
        <w:rPr>
          <w:snapToGrid w:val="0"/>
          <w:color w:val="auto"/>
          <w:sz w:val="20"/>
        </w:rPr>
        <w:t>OVERLAPS</w:t>
      </w:r>
    </w:p>
    <w:p w14:paraId="473B560F" w14:textId="4DF05F1C" w:rsidR="00036D8E" w:rsidRDefault="00036D8E" w:rsidP="00A5217A">
      <w:pPr>
        <w:pStyle w:val="Default"/>
        <w:spacing w:before="120" w:after="120"/>
        <w:jc w:val="both"/>
        <w:rPr>
          <w:snapToGrid w:val="0"/>
          <w:color w:val="auto"/>
          <w:sz w:val="20"/>
        </w:rPr>
      </w:pPr>
      <w:r>
        <w:rPr>
          <w:snapToGrid w:val="0"/>
          <w:color w:val="auto"/>
          <w:sz w:val="20"/>
        </w:rPr>
        <w:t>There are others that help further define the relationship:</w:t>
      </w:r>
    </w:p>
    <w:p w14:paraId="4A616453" w14:textId="6BA0C9DE" w:rsidR="00036D8E" w:rsidRDefault="00036D8E" w:rsidP="00A5217A">
      <w:pPr>
        <w:pStyle w:val="Default"/>
        <w:numPr>
          <w:ilvl w:val="0"/>
          <w:numId w:val="44"/>
        </w:numPr>
        <w:ind w:hanging="360"/>
        <w:jc w:val="both"/>
        <w:rPr>
          <w:snapToGrid w:val="0"/>
          <w:color w:val="auto"/>
          <w:sz w:val="20"/>
        </w:rPr>
      </w:pPr>
      <w:r>
        <w:rPr>
          <w:snapToGrid w:val="0"/>
          <w:color w:val="auto"/>
          <w:sz w:val="20"/>
        </w:rPr>
        <w:t xml:space="preserve">CONTAINS </w:t>
      </w:r>
    </w:p>
    <w:p w14:paraId="1552AD0E" w14:textId="0ADDDA2F" w:rsidR="00036D8E" w:rsidRDefault="00036D8E" w:rsidP="00ED286C">
      <w:pPr>
        <w:pStyle w:val="Default"/>
        <w:widowControl w:val="0"/>
        <w:numPr>
          <w:ilvl w:val="0"/>
          <w:numId w:val="29"/>
        </w:numPr>
        <w:autoSpaceDE/>
        <w:adjustRightInd/>
        <w:jc w:val="both"/>
        <w:rPr>
          <w:snapToGrid w:val="0"/>
          <w:color w:val="auto"/>
          <w:sz w:val="20"/>
        </w:rPr>
      </w:pPr>
      <w:r>
        <w:rPr>
          <w:snapToGrid w:val="0"/>
          <w:color w:val="auto"/>
          <w:sz w:val="20"/>
        </w:rPr>
        <w:t>the reciprocal of WITHIN</w:t>
      </w:r>
    </w:p>
    <w:p w14:paraId="1FC5B0F4" w14:textId="73F562D0" w:rsidR="00036D8E" w:rsidRDefault="00036D8E" w:rsidP="00ED286C">
      <w:pPr>
        <w:pStyle w:val="Default"/>
        <w:widowControl w:val="0"/>
        <w:numPr>
          <w:ilvl w:val="0"/>
          <w:numId w:val="29"/>
        </w:numPr>
        <w:autoSpaceDE/>
        <w:adjustRightInd/>
        <w:jc w:val="both"/>
        <w:rPr>
          <w:snapToGrid w:val="0"/>
          <w:color w:val="auto"/>
          <w:sz w:val="20"/>
        </w:rPr>
      </w:pPr>
      <w:r>
        <w:rPr>
          <w:snapToGrid w:val="0"/>
          <w:color w:val="auto"/>
          <w:sz w:val="20"/>
        </w:rPr>
        <w:t xml:space="preserve">within is the primary operator; however, if </w:t>
      </w:r>
      <w:r>
        <w:rPr>
          <w:b/>
          <w:snapToGrid w:val="0"/>
          <w:color w:val="auto"/>
          <w:sz w:val="20"/>
        </w:rPr>
        <w:t>a</w:t>
      </w:r>
      <w:r>
        <w:rPr>
          <w:snapToGrid w:val="0"/>
          <w:color w:val="auto"/>
          <w:sz w:val="20"/>
        </w:rPr>
        <w:t xml:space="preserve"> is not within </w:t>
      </w:r>
      <w:r>
        <w:rPr>
          <w:b/>
          <w:snapToGrid w:val="0"/>
          <w:color w:val="auto"/>
          <w:sz w:val="20"/>
        </w:rPr>
        <w:t>b</w:t>
      </w:r>
      <w:r>
        <w:rPr>
          <w:snapToGrid w:val="0"/>
          <w:color w:val="auto"/>
          <w:sz w:val="20"/>
        </w:rPr>
        <w:t xml:space="preserve"> then </w:t>
      </w:r>
      <w:r>
        <w:rPr>
          <w:b/>
          <w:snapToGrid w:val="0"/>
          <w:color w:val="auto"/>
          <w:sz w:val="20"/>
        </w:rPr>
        <w:t>a</w:t>
      </w:r>
      <w:r>
        <w:rPr>
          <w:snapToGrid w:val="0"/>
          <w:color w:val="auto"/>
          <w:sz w:val="20"/>
        </w:rPr>
        <w:t xml:space="preserve"> may contain</w:t>
      </w:r>
      <w:r>
        <w:rPr>
          <w:b/>
          <w:snapToGrid w:val="0"/>
          <w:color w:val="auto"/>
          <w:sz w:val="20"/>
        </w:rPr>
        <w:t xml:space="preserve"> b</w:t>
      </w:r>
      <w:r>
        <w:rPr>
          <w:snapToGrid w:val="0"/>
          <w:color w:val="auto"/>
          <w:sz w:val="20"/>
        </w:rPr>
        <w:t xml:space="preserve"> so CONTAINS may be the unique relationship between the objects</w:t>
      </w:r>
    </w:p>
    <w:p w14:paraId="7E224353" w14:textId="18779A8B" w:rsidR="00036D8E" w:rsidRDefault="00036D8E" w:rsidP="00A5217A">
      <w:pPr>
        <w:pStyle w:val="Default"/>
        <w:numPr>
          <w:ilvl w:val="0"/>
          <w:numId w:val="44"/>
        </w:numPr>
        <w:ind w:hanging="360"/>
        <w:jc w:val="both"/>
        <w:rPr>
          <w:snapToGrid w:val="0"/>
          <w:color w:val="auto"/>
          <w:sz w:val="20"/>
        </w:rPr>
      </w:pPr>
      <w:r>
        <w:rPr>
          <w:snapToGrid w:val="0"/>
          <w:color w:val="auto"/>
          <w:sz w:val="20"/>
        </w:rPr>
        <w:t xml:space="preserve">EQUALS </w:t>
      </w:r>
    </w:p>
    <w:p w14:paraId="037DBA52" w14:textId="21159CAC" w:rsidR="00036D8E" w:rsidRDefault="00036D8E" w:rsidP="008276BF">
      <w:pPr>
        <w:pStyle w:val="Default"/>
        <w:widowControl w:val="0"/>
        <w:numPr>
          <w:ilvl w:val="0"/>
          <w:numId w:val="29"/>
        </w:numPr>
        <w:autoSpaceDE/>
        <w:adjustRightInd/>
        <w:jc w:val="both"/>
        <w:rPr>
          <w:snapToGrid w:val="0"/>
          <w:color w:val="auto"/>
          <w:sz w:val="20"/>
        </w:rPr>
      </w:pPr>
      <w:r>
        <w:rPr>
          <w:snapToGrid w:val="0"/>
          <w:color w:val="auto"/>
          <w:sz w:val="20"/>
        </w:rPr>
        <w:t>a special case of WITHIN / CONTAINS</w:t>
      </w:r>
    </w:p>
    <w:p w14:paraId="09619650" w14:textId="3D603F37" w:rsidR="00036D8E" w:rsidRDefault="00036D8E" w:rsidP="00A5217A">
      <w:pPr>
        <w:pStyle w:val="Default"/>
        <w:numPr>
          <w:ilvl w:val="0"/>
          <w:numId w:val="44"/>
        </w:numPr>
        <w:ind w:hanging="360"/>
        <w:jc w:val="both"/>
        <w:rPr>
          <w:snapToGrid w:val="0"/>
          <w:color w:val="auto"/>
          <w:sz w:val="20"/>
        </w:rPr>
      </w:pPr>
      <w:r>
        <w:rPr>
          <w:snapToGrid w:val="0"/>
          <w:color w:val="auto"/>
          <w:sz w:val="20"/>
        </w:rPr>
        <w:t xml:space="preserve">INTERSECTS </w:t>
      </w:r>
    </w:p>
    <w:p w14:paraId="7FD02937" w14:textId="1DB4DF88" w:rsidR="00036D8E" w:rsidRDefault="00036D8E" w:rsidP="008276BF">
      <w:pPr>
        <w:pStyle w:val="Default"/>
        <w:widowControl w:val="0"/>
        <w:numPr>
          <w:ilvl w:val="0"/>
          <w:numId w:val="29"/>
        </w:numPr>
        <w:autoSpaceDE/>
        <w:adjustRightInd/>
        <w:jc w:val="both"/>
        <w:rPr>
          <w:snapToGrid w:val="0"/>
          <w:color w:val="auto"/>
          <w:sz w:val="20"/>
        </w:rPr>
      </w:pPr>
      <w:r>
        <w:rPr>
          <w:snapToGrid w:val="0"/>
          <w:color w:val="auto"/>
          <w:sz w:val="20"/>
        </w:rPr>
        <w:t>reciprocal of DISJOINT</w:t>
      </w:r>
    </w:p>
    <w:p w14:paraId="6FCA1EFC" w14:textId="103140A1" w:rsidR="00036D8E" w:rsidRDefault="00036D8E" w:rsidP="008276BF">
      <w:pPr>
        <w:pStyle w:val="Default"/>
        <w:widowControl w:val="0"/>
        <w:numPr>
          <w:ilvl w:val="0"/>
          <w:numId w:val="29"/>
        </w:numPr>
        <w:autoSpaceDE/>
        <w:adjustRightInd/>
        <w:jc w:val="both"/>
        <w:rPr>
          <w:snapToGrid w:val="0"/>
          <w:color w:val="auto"/>
          <w:sz w:val="20"/>
        </w:rPr>
      </w:pPr>
      <w:r>
        <w:rPr>
          <w:snapToGrid w:val="0"/>
          <w:color w:val="auto"/>
          <w:sz w:val="20"/>
        </w:rPr>
        <w:t>have at least one point in common</w:t>
      </w:r>
    </w:p>
    <w:p w14:paraId="38139B10" w14:textId="1C4A8828" w:rsidR="00036D8E" w:rsidRDefault="00036D8E" w:rsidP="00A5217A">
      <w:pPr>
        <w:pStyle w:val="Default"/>
        <w:numPr>
          <w:ilvl w:val="0"/>
          <w:numId w:val="44"/>
        </w:numPr>
        <w:ind w:hanging="360"/>
        <w:jc w:val="both"/>
        <w:rPr>
          <w:snapToGrid w:val="0"/>
          <w:color w:val="auto"/>
          <w:sz w:val="20"/>
        </w:rPr>
      </w:pPr>
      <w:r>
        <w:rPr>
          <w:snapToGrid w:val="0"/>
          <w:color w:val="auto"/>
          <w:sz w:val="20"/>
        </w:rPr>
        <w:t>COVERS and is COVERED_BY</w:t>
      </w:r>
    </w:p>
    <w:p w14:paraId="633095D8" w14:textId="3B8D6297" w:rsidR="00036D8E" w:rsidRDefault="00036D8E" w:rsidP="008276BF">
      <w:pPr>
        <w:pStyle w:val="Default"/>
        <w:widowControl w:val="0"/>
        <w:numPr>
          <w:ilvl w:val="0"/>
          <w:numId w:val="29"/>
        </w:numPr>
        <w:autoSpaceDE/>
        <w:adjustRightInd/>
        <w:jc w:val="both"/>
        <w:rPr>
          <w:snapToGrid w:val="0"/>
          <w:color w:val="auto"/>
          <w:sz w:val="20"/>
        </w:rPr>
      </w:pPr>
      <w:r>
        <w:rPr>
          <w:snapToGrid w:val="0"/>
          <w:color w:val="auto"/>
          <w:sz w:val="20"/>
        </w:rPr>
        <w:t>reciprocal operators</w:t>
      </w:r>
    </w:p>
    <w:p w14:paraId="59F161EC" w14:textId="580B5DBE" w:rsidR="00036D8E" w:rsidRDefault="00036D8E" w:rsidP="008276BF">
      <w:pPr>
        <w:pStyle w:val="Default"/>
        <w:widowControl w:val="0"/>
        <w:numPr>
          <w:ilvl w:val="0"/>
          <w:numId w:val="29"/>
        </w:numPr>
        <w:autoSpaceDE/>
        <w:adjustRightInd/>
        <w:jc w:val="both"/>
        <w:rPr>
          <w:snapToGrid w:val="0"/>
          <w:color w:val="auto"/>
          <w:sz w:val="20"/>
        </w:rPr>
      </w:pPr>
      <w:r>
        <w:rPr>
          <w:snapToGrid w:val="0"/>
          <w:color w:val="auto"/>
          <w:sz w:val="20"/>
        </w:rPr>
        <w:t>extends CONTAINS and WITHIN respectively</w:t>
      </w:r>
    </w:p>
    <w:p w14:paraId="1C468E80" w14:textId="3DA6B981" w:rsidR="00036D8E" w:rsidRDefault="00036D8E" w:rsidP="00A5217A">
      <w:pPr>
        <w:pStyle w:val="Default"/>
        <w:numPr>
          <w:ilvl w:val="0"/>
          <w:numId w:val="44"/>
        </w:numPr>
        <w:spacing w:after="120"/>
        <w:ind w:hanging="360"/>
        <w:jc w:val="both"/>
        <w:rPr>
          <w:snapToGrid w:val="0"/>
          <w:color w:val="auto"/>
          <w:sz w:val="20"/>
        </w:rPr>
      </w:pPr>
      <w:r>
        <w:rPr>
          <w:snapToGrid w:val="0"/>
          <w:color w:val="auto"/>
          <w:sz w:val="20"/>
        </w:rPr>
        <w:t>COINCIDENT</w:t>
      </w:r>
    </w:p>
    <w:p w14:paraId="59D59054" w14:textId="77777777" w:rsidR="00036D8E" w:rsidRDefault="00036D8E" w:rsidP="00036D8E">
      <w:pPr>
        <w:pStyle w:val="Default"/>
        <w:spacing w:after="120"/>
        <w:jc w:val="both"/>
        <w:rPr>
          <w:snapToGrid w:val="0"/>
          <w:color w:val="auto"/>
          <w:sz w:val="20"/>
        </w:rPr>
      </w:pPr>
      <w:r>
        <w:rPr>
          <w:snapToGrid w:val="0"/>
          <w:color w:val="auto"/>
          <w:sz w:val="20"/>
        </w:rPr>
        <w:t>Note that COVERS, COVERED_BY and COINCIDENT</w:t>
      </w:r>
      <w:r>
        <w:rPr>
          <w:color w:val="auto"/>
          <w:sz w:val="20"/>
        </w:rPr>
        <w:t xml:space="preserve"> relational operators are not described in the </w:t>
      </w:r>
      <w:r>
        <w:rPr>
          <w:snapToGrid w:val="0"/>
          <w:color w:val="auto"/>
          <w:sz w:val="20"/>
        </w:rPr>
        <w:t xml:space="preserve">ISO </w:t>
      </w:r>
      <w:r>
        <w:rPr>
          <w:color w:val="auto"/>
          <w:sz w:val="20"/>
        </w:rPr>
        <w:t>19125-1:2004 document.</w:t>
      </w:r>
    </w:p>
    <w:p w14:paraId="710EB975" w14:textId="19E0CDEE" w:rsidR="00036D8E" w:rsidRDefault="00036D8E" w:rsidP="00036D8E">
      <w:pPr>
        <w:pStyle w:val="BodyText"/>
        <w:rPr>
          <w:rFonts w:ascii="Arial" w:hAnsi="Arial" w:cs="Arial"/>
          <w:sz w:val="20"/>
          <w:lang w:eastAsia="en-US"/>
        </w:rPr>
      </w:pPr>
      <w:r>
        <w:rPr>
          <w:rFonts w:ascii="Arial" w:hAnsi="Arial" w:cs="Arial"/>
          <w:sz w:val="20"/>
        </w:rPr>
        <w:t xml:space="preserve">The formulas given in this Section (for example a.Disjoint(b) </w:t>
      </w:r>
      <w:r>
        <w:rPr>
          <w:rFonts w:ascii="Symbol" w:hAnsi="Symbol"/>
          <w:sz w:val="21"/>
        </w:rPr>
        <w:t></w:t>
      </w:r>
      <w:r>
        <w:rPr>
          <w:rFonts w:ascii="Symbol" w:hAnsi="Symbol"/>
          <w:sz w:val="21"/>
        </w:rPr>
        <w:t></w:t>
      </w:r>
      <w:r>
        <w:t xml:space="preserve">a </w:t>
      </w:r>
      <w:r>
        <w:rPr>
          <w:rFonts w:ascii="Symbol" w:hAnsi="Symbol"/>
          <w:sz w:val="21"/>
        </w:rPr>
        <w:t></w:t>
      </w:r>
      <w:r>
        <w:rPr>
          <w:rFonts w:ascii="Symbol" w:hAnsi="Symbol"/>
          <w:sz w:val="21"/>
        </w:rPr>
        <w:t></w:t>
      </w:r>
      <w:r>
        <w:t xml:space="preserve">b </w:t>
      </w:r>
      <w:r>
        <w:rPr>
          <w:i/>
        </w:rPr>
        <w:t xml:space="preserve">= </w:t>
      </w:r>
      <w:r>
        <w:rPr>
          <w:rFonts w:ascii="Symbol" w:hAnsi="Symbol"/>
          <w:sz w:val="21"/>
        </w:rPr>
        <w:t></w:t>
      </w:r>
      <w:r>
        <w:t xml:space="preserve">) </w:t>
      </w:r>
      <w:r>
        <w:rPr>
          <w:rFonts w:ascii="Arial" w:hAnsi="Arial" w:cs="Arial"/>
          <w:sz w:val="20"/>
        </w:rPr>
        <w:t xml:space="preserve"> are the generalized ones given for ISO 19125-1:2004, not the more specific DE-9IM formulas (that is, DE-9IM predicates). The generalized formulas use topologically closed notation (that is, geometry includes the interior and boundary unless otherwise stated), whereas the DE-91M formulas refer to the interior and boundary of geometry separately. Note that different versions of documents describing ISO 19125-1 give different generalized formulas – this Section is using the formulas that are the most consistent with the DE-9IM predicates. If a generalized formula appears to contradict a DE-9IM predicate as defined in ISO </w:t>
      </w:r>
      <w:r>
        <w:rPr>
          <w:rFonts w:ascii="Arial" w:hAnsi="Arial" w:cs="Arial"/>
          <w:sz w:val="20"/>
        </w:rPr>
        <w:lastRenderedPageBreak/>
        <w:t>19125</w:t>
      </w:r>
      <w:ins w:id="539" w:author="Raphael Malyankar" w:date="2024-08-26T00:10:00Z" w16du:dateUtc="2024-08-26T07:10:00Z">
        <w:r w:rsidR="00EF11B3">
          <w:rPr>
            <w:rFonts w:ascii="Arial" w:hAnsi="Arial" w:cs="Arial"/>
            <w:sz w:val="20"/>
          </w:rPr>
          <w:noBreakHyphen/>
        </w:r>
      </w:ins>
      <w:r>
        <w:rPr>
          <w:rFonts w:ascii="Arial" w:hAnsi="Arial" w:cs="Arial"/>
          <w:sz w:val="20"/>
        </w:rPr>
        <w:t>1:2004, the DE-9IM predicate takes precedence. Software is expected to be consistent with DE-9IM predicates.</w:t>
      </w:r>
    </w:p>
    <w:p w14:paraId="5CEDC0A1" w14:textId="644ACC07" w:rsidR="00036D8E" w:rsidRDefault="00036D8E" w:rsidP="00036D8E">
      <w:pPr>
        <w:pStyle w:val="Heading2"/>
        <w:rPr>
          <w:lang w:eastAsia="ar-SA"/>
        </w:rPr>
      </w:pPr>
      <w:bookmarkStart w:id="540" w:name="_Toc464032185"/>
      <w:bookmarkStart w:id="541" w:name="_Toc96412535"/>
      <w:bookmarkStart w:id="542" w:name="_Toc175522399"/>
      <w:bookmarkEnd w:id="540"/>
      <w:r>
        <w:t>How the Relationships Apply to S-</w:t>
      </w:r>
      <w:r w:rsidR="00D82FC1">
        <w:t>100</w:t>
      </w:r>
      <w:r>
        <w:t xml:space="preserve"> Feature</w:t>
      </w:r>
      <w:bookmarkEnd w:id="541"/>
      <w:r w:rsidR="00D82FC1">
        <w:t xml:space="preserve"> Geometry</w:t>
      </w:r>
      <w:bookmarkEnd w:id="542"/>
    </w:p>
    <w:p w14:paraId="2803B589" w14:textId="1B07CFFE" w:rsidR="00036D8E" w:rsidRDefault="00036D8E" w:rsidP="00036D8E">
      <w:pPr>
        <w:spacing w:after="120"/>
        <w:rPr>
          <w:lang w:eastAsia="en-CA"/>
        </w:rPr>
      </w:pPr>
      <w:r>
        <w:rPr>
          <w:snapToGrid w:val="0"/>
        </w:rPr>
        <w:t xml:space="preserve">Geometric relationships will be tested on an entire feature object as a single geometric entity. </w:t>
      </w:r>
      <w:r>
        <w:t xml:space="preserve">Note that Point, </w:t>
      </w:r>
      <w:r w:rsidR="00D82FC1">
        <w:t>Curve</w:t>
      </w:r>
      <w:r>
        <w:t xml:space="preserve"> and Area feature geometry is equivalent in ISO 19125-1:2004 terms to Point, LineString and Polygon geometry respectively.</w:t>
      </w:r>
    </w:p>
    <w:p w14:paraId="31580277" w14:textId="08AFBF3D" w:rsidR="00036D8E" w:rsidRDefault="00036D8E" w:rsidP="00036D8E">
      <w:pPr>
        <w:spacing w:after="120"/>
        <w:rPr>
          <w:snapToGrid w:val="0"/>
          <w:lang w:eastAsia="ar-SA"/>
        </w:rPr>
      </w:pPr>
      <w:r>
        <w:rPr>
          <w:snapToGrid w:val="0"/>
        </w:rPr>
        <w:t xml:space="preserve">A </w:t>
      </w:r>
      <w:r w:rsidR="00D82FC1">
        <w:rPr>
          <w:snapToGrid w:val="0"/>
        </w:rPr>
        <w:t>Curve</w:t>
      </w:r>
      <w:r>
        <w:rPr>
          <w:snapToGrid w:val="0"/>
        </w:rPr>
        <w:t xml:space="preserve"> feature in S-</w:t>
      </w:r>
      <w:r w:rsidR="00D82FC1">
        <w:rPr>
          <w:snapToGrid w:val="0"/>
        </w:rPr>
        <w:t>100 datasets</w:t>
      </w:r>
      <w:r>
        <w:rPr>
          <w:snapToGrid w:val="0"/>
        </w:rPr>
        <w:t xml:space="preserve"> may be made up of several individual </w:t>
      </w:r>
      <w:r w:rsidR="00D82FC1">
        <w:rPr>
          <w:snapToGrid w:val="0"/>
        </w:rPr>
        <w:t>curves</w:t>
      </w:r>
      <w:r>
        <w:rPr>
          <w:snapToGrid w:val="0"/>
        </w:rPr>
        <w:t xml:space="preserve">. The geometric relationship operators used with a </w:t>
      </w:r>
      <w:r w:rsidR="00D82FC1">
        <w:rPr>
          <w:snapToGrid w:val="0"/>
        </w:rPr>
        <w:t>curve</w:t>
      </w:r>
      <w:r>
        <w:rPr>
          <w:snapToGrid w:val="0"/>
        </w:rPr>
        <w:t xml:space="preserve"> feature will consider the sequence of edges as a single geometry (LineString).</w:t>
      </w:r>
    </w:p>
    <w:p w14:paraId="186363D4" w14:textId="31FBAC0F" w:rsidR="00036D8E" w:rsidRDefault="00036D8E" w:rsidP="00036D8E">
      <w:pPr>
        <w:spacing w:after="120"/>
        <w:rPr>
          <w:snapToGrid w:val="0"/>
        </w:rPr>
      </w:pPr>
      <w:r>
        <w:rPr>
          <w:snapToGrid w:val="0"/>
        </w:rPr>
        <w:t>A test on an Area feature will operate on the entire Polygon</w:t>
      </w:r>
      <w:r w:rsidR="00BE47FB">
        <w:rPr>
          <w:snapToGrid w:val="0"/>
        </w:rPr>
        <w:t xml:space="preserve"> (Surface)</w:t>
      </w:r>
      <w:r>
        <w:rPr>
          <w:snapToGrid w:val="0"/>
        </w:rPr>
        <w:t xml:space="preserve">. </w:t>
      </w:r>
    </w:p>
    <w:p w14:paraId="37F97244" w14:textId="7A029D82" w:rsidR="00036D8E" w:rsidRDefault="00036D8E" w:rsidP="00036D8E">
      <w:pPr>
        <w:spacing w:after="120"/>
        <w:rPr>
          <w:snapToGrid w:val="0"/>
        </w:rPr>
      </w:pPr>
      <w:r>
        <w:rPr>
          <w:snapToGrid w:val="0"/>
        </w:rPr>
        <w:t>In an S-</w:t>
      </w:r>
      <w:r w:rsidR="00D82FC1">
        <w:rPr>
          <w:snapToGrid w:val="0"/>
        </w:rPr>
        <w:t>100</w:t>
      </w:r>
      <w:r>
        <w:rPr>
          <w:snapToGrid w:val="0"/>
        </w:rPr>
        <w:t xml:space="preserve"> </w:t>
      </w:r>
      <w:r w:rsidR="00D82FC1">
        <w:rPr>
          <w:snapToGrid w:val="0"/>
        </w:rPr>
        <w:t>dataset</w:t>
      </w:r>
      <w:r>
        <w:rPr>
          <w:snapToGrid w:val="0"/>
        </w:rPr>
        <w:t xml:space="preserve"> a </w:t>
      </w:r>
      <w:r w:rsidR="00D82FC1">
        <w:rPr>
          <w:snapToGrid w:val="0"/>
        </w:rPr>
        <w:t>Curve</w:t>
      </w:r>
      <w:r>
        <w:rPr>
          <w:snapToGrid w:val="0"/>
        </w:rPr>
        <w:t xml:space="preserve"> or </w:t>
      </w:r>
      <w:r w:rsidR="00D82FC1">
        <w:rPr>
          <w:snapToGrid w:val="0"/>
        </w:rPr>
        <w:t>Surface</w:t>
      </w:r>
      <w:r>
        <w:rPr>
          <w:snapToGrid w:val="0"/>
        </w:rPr>
        <w:t xml:space="preserve"> feature may be split into pieces as a result of a cutting operation from a data source. In that case each feature record in the dataset is treated as a separate </w:t>
      </w:r>
      <w:r w:rsidR="00D82FC1">
        <w:rPr>
          <w:snapToGrid w:val="0"/>
        </w:rPr>
        <w:t>Curve (</w:t>
      </w:r>
      <w:r>
        <w:rPr>
          <w:snapToGrid w:val="0"/>
        </w:rPr>
        <w:t>LineString</w:t>
      </w:r>
      <w:r w:rsidR="00D82FC1">
        <w:rPr>
          <w:snapToGrid w:val="0"/>
        </w:rPr>
        <w:t>)</w:t>
      </w:r>
      <w:r>
        <w:rPr>
          <w:snapToGrid w:val="0"/>
        </w:rPr>
        <w:t xml:space="preserve"> or </w:t>
      </w:r>
      <w:r w:rsidR="00D82FC1">
        <w:rPr>
          <w:snapToGrid w:val="0"/>
        </w:rPr>
        <w:t>Surface (</w:t>
      </w:r>
      <w:r>
        <w:rPr>
          <w:snapToGrid w:val="0"/>
        </w:rPr>
        <w:t>Polygon</w:t>
      </w:r>
      <w:r w:rsidR="00D82FC1">
        <w:rPr>
          <w:snapToGrid w:val="0"/>
        </w:rPr>
        <w:t>)</w:t>
      </w:r>
      <w:r>
        <w:rPr>
          <w:snapToGrid w:val="0"/>
        </w:rPr>
        <w:t xml:space="preserve"> when testing geometric relationships.</w:t>
      </w:r>
    </w:p>
    <w:p w14:paraId="77A161A8" w14:textId="07BE19F1" w:rsidR="00036D8E" w:rsidRDefault="00036D8E" w:rsidP="00036D8E">
      <w:pPr>
        <w:spacing w:after="120"/>
        <w:rPr>
          <w:snapToGrid w:val="0"/>
        </w:rPr>
      </w:pPr>
      <w:r>
        <w:rPr>
          <w:snapToGrid w:val="0"/>
        </w:rPr>
        <w:t xml:space="preserve">If a test intends to operate only on a feature’s specific components (Polygon boundary (all rings), Polygon outer ring, Polygon inner rings, edges, vertexes or nodes) then it must make this explicit in the description of the test. When a specific linear portion is specified in a test (Polygon boundary, edge) then it is treated as a </w:t>
      </w:r>
      <w:r w:rsidR="00D82FC1">
        <w:rPr>
          <w:snapToGrid w:val="0"/>
        </w:rPr>
        <w:t>Curve</w:t>
      </w:r>
      <w:r>
        <w:rPr>
          <w:snapToGrid w:val="0"/>
        </w:rPr>
        <w:t xml:space="preserve"> while individual vertexes or points will be treated as points.</w:t>
      </w:r>
    </w:p>
    <w:p w14:paraId="052C6AC3" w14:textId="77777777" w:rsidR="00036D8E" w:rsidRDefault="00036D8E" w:rsidP="00036D8E">
      <w:pPr>
        <w:spacing w:after="120"/>
        <w:rPr>
          <w:snapToGrid w:val="0"/>
        </w:rPr>
      </w:pPr>
      <w:r>
        <w:rPr>
          <w:snapToGrid w:val="0"/>
        </w:rPr>
        <w:t>For example a test to look for cases where object class A OVERLAPS object class B would operate on the entire geometry.  While a test to see if boundary of Area object class A OVERLAPS an edge of Line class B will be comparing Area boundaries to edges using Line to Line comparisons.</w:t>
      </w:r>
    </w:p>
    <w:p w14:paraId="140870B7" w14:textId="77777777" w:rsidR="00036D8E" w:rsidRDefault="00036D8E" w:rsidP="00D82FC1">
      <w:pPr>
        <w:pStyle w:val="Heading2"/>
      </w:pPr>
      <w:bookmarkStart w:id="543" w:name="_Toc96412536"/>
      <w:bookmarkStart w:id="544" w:name="_Toc175522400"/>
      <w:r>
        <w:t>Geometric Operator Definitions</w:t>
      </w:r>
      <w:bookmarkEnd w:id="543"/>
      <w:bookmarkEnd w:id="544"/>
    </w:p>
    <w:p w14:paraId="22D8E6F6" w14:textId="77777777" w:rsidR="00036D8E" w:rsidRDefault="00036D8E" w:rsidP="00036D8E">
      <w:pPr>
        <w:spacing w:after="120"/>
        <w:rPr>
          <w:rFonts w:cs="Arial"/>
          <w:lang w:eastAsia="en-CA"/>
        </w:rPr>
      </w:pPr>
      <w:r>
        <w:rPr>
          <w:rFonts w:cs="Arial"/>
        </w:rPr>
        <w:t xml:space="preserve">The ISO 19125-1:2004 definitions referenced in this section, refer to section </w:t>
      </w:r>
      <w:r>
        <w:rPr>
          <w:rFonts w:cs="Arial"/>
          <w:snapToGrid w:val="0"/>
        </w:rPr>
        <w:t xml:space="preserve">6.1.14.3 entitled “Named spatial relationship predicates based on the DE-9IM” in the </w:t>
      </w:r>
      <w:r>
        <w:rPr>
          <w:rFonts w:cs="Arial"/>
        </w:rPr>
        <w:t>ISO 19125-1:2004 document.</w:t>
      </w:r>
    </w:p>
    <w:p w14:paraId="762133F8" w14:textId="0F7761FE" w:rsidR="00036D8E" w:rsidRDefault="00036D8E" w:rsidP="00036D8E">
      <w:pPr>
        <w:pStyle w:val="BodyText"/>
        <w:spacing w:before="120"/>
        <w:rPr>
          <w:rFonts w:ascii="Arial" w:hAnsi="Arial" w:cs="Arial"/>
          <w:sz w:val="20"/>
          <w:lang w:eastAsia="ar-SA"/>
        </w:rPr>
      </w:pPr>
      <w:r>
        <w:rPr>
          <w:rFonts w:ascii="Arial" w:hAnsi="Arial" w:cs="Arial"/>
          <w:spacing w:val="-1"/>
          <w:sz w:val="20"/>
        </w:rPr>
        <w:t xml:space="preserve"> (In </w:t>
      </w:r>
      <w:r>
        <w:rPr>
          <w:rFonts w:ascii="Arial" w:hAnsi="Arial" w:cs="Arial"/>
          <w:sz w:val="20"/>
        </w:rPr>
        <w:t>the</w:t>
      </w:r>
      <w:r>
        <w:rPr>
          <w:rFonts w:ascii="Arial" w:hAnsi="Arial" w:cs="Arial"/>
          <w:spacing w:val="-1"/>
          <w:sz w:val="20"/>
        </w:rPr>
        <w:t xml:space="preserve"> </w:t>
      </w:r>
      <w:r>
        <w:rPr>
          <w:rFonts w:ascii="Arial" w:hAnsi="Arial" w:cs="Arial"/>
          <w:spacing w:val="-2"/>
          <w:sz w:val="20"/>
        </w:rPr>
        <w:t>diagrams</w:t>
      </w:r>
      <w:r>
        <w:rPr>
          <w:rFonts w:ascii="Arial" w:hAnsi="Arial" w:cs="Arial"/>
          <w:spacing w:val="-1"/>
          <w:sz w:val="20"/>
        </w:rPr>
        <w:t xml:space="preserve"> within this Section LineString corresponds </w:t>
      </w:r>
      <w:r>
        <w:rPr>
          <w:rFonts w:ascii="Arial" w:hAnsi="Arial" w:cs="Arial"/>
          <w:sz w:val="20"/>
        </w:rPr>
        <w:t>to</w:t>
      </w:r>
      <w:r>
        <w:rPr>
          <w:rFonts w:ascii="Arial" w:hAnsi="Arial" w:cs="Arial"/>
          <w:spacing w:val="-1"/>
          <w:sz w:val="20"/>
        </w:rPr>
        <w:t xml:space="preserve"> </w:t>
      </w:r>
      <w:r>
        <w:rPr>
          <w:rFonts w:ascii="Arial" w:hAnsi="Arial" w:cs="Arial"/>
          <w:sz w:val="20"/>
        </w:rPr>
        <w:t>the</w:t>
      </w:r>
      <w:r>
        <w:rPr>
          <w:rFonts w:ascii="Arial" w:hAnsi="Arial" w:cs="Arial"/>
          <w:spacing w:val="-1"/>
          <w:sz w:val="20"/>
        </w:rPr>
        <w:t xml:space="preserve"> </w:t>
      </w:r>
      <w:r>
        <w:rPr>
          <w:rFonts w:ascii="Arial" w:hAnsi="Arial" w:cs="Arial"/>
          <w:sz w:val="20"/>
        </w:rPr>
        <w:t>S-</w:t>
      </w:r>
      <w:r w:rsidR="000F52BB">
        <w:rPr>
          <w:rFonts w:ascii="Arial" w:hAnsi="Arial" w:cs="Arial"/>
          <w:sz w:val="20"/>
        </w:rPr>
        <w:t xml:space="preserve">100 </w:t>
      </w:r>
      <w:r w:rsidR="000F52BB" w:rsidRPr="000F52BB">
        <w:rPr>
          <w:rFonts w:ascii="Arial" w:hAnsi="Arial" w:cs="Arial"/>
          <w:i/>
          <w:iCs/>
          <w:sz w:val="20"/>
        </w:rPr>
        <w:t>curve</w:t>
      </w:r>
      <w:r>
        <w:rPr>
          <w:rFonts w:ascii="Arial" w:hAnsi="Arial" w:cs="Arial"/>
          <w:spacing w:val="-1"/>
          <w:sz w:val="20"/>
        </w:rPr>
        <w:t xml:space="preserve"> </w:t>
      </w:r>
      <w:r w:rsidR="000F52BB">
        <w:rPr>
          <w:rFonts w:ascii="Arial" w:hAnsi="Arial" w:cs="Arial"/>
          <w:spacing w:val="-2"/>
          <w:sz w:val="20"/>
        </w:rPr>
        <w:t>spatial</w:t>
      </w:r>
      <w:r>
        <w:rPr>
          <w:rFonts w:ascii="Arial" w:hAnsi="Arial" w:cs="Arial"/>
          <w:spacing w:val="-1"/>
          <w:sz w:val="20"/>
        </w:rPr>
        <w:t xml:space="preserve"> primitive.)</w:t>
      </w:r>
    </w:p>
    <w:p w14:paraId="72D3B1AB" w14:textId="77777777" w:rsidR="00036D8E" w:rsidRDefault="00036D8E" w:rsidP="00036D8E">
      <w:pPr>
        <w:pStyle w:val="BodyText"/>
        <w:spacing w:before="240"/>
        <w:rPr>
          <w:rFonts w:ascii="Arial" w:hAnsi="Arial" w:cs="Arial"/>
          <w:sz w:val="20"/>
        </w:rPr>
      </w:pPr>
      <w:r>
        <w:rPr>
          <w:rFonts w:ascii="Arial" w:hAnsi="Arial" w:cs="Arial"/>
          <w:b/>
          <w:spacing w:val="-1"/>
          <w:sz w:val="20"/>
        </w:rPr>
        <w:t>EQUALS</w:t>
      </w:r>
      <w:r>
        <w:rPr>
          <w:rFonts w:ascii="Arial" w:hAnsi="Arial" w:cs="Arial"/>
          <w:b/>
          <w:sz w:val="20"/>
        </w:rPr>
        <w:t xml:space="preserve"> –</w:t>
      </w:r>
      <w:r>
        <w:rPr>
          <w:rFonts w:ascii="Arial" w:hAnsi="Arial" w:cs="Arial"/>
          <w:b/>
          <w:spacing w:val="1"/>
          <w:sz w:val="20"/>
        </w:rPr>
        <w:t xml:space="preserve"> </w:t>
      </w:r>
      <w:r>
        <w:rPr>
          <w:rFonts w:ascii="Arial" w:hAnsi="Arial" w:cs="Arial"/>
          <w:spacing w:val="-2"/>
          <w:sz w:val="20"/>
        </w:rPr>
        <w:t>Geometric</w:t>
      </w:r>
      <w:r>
        <w:rPr>
          <w:rFonts w:ascii="Arial" w:hAnsi="Arial" w:cs="Arial"/>
          <w:sz w:val="20"/>
        </w:rPr>
        <w:t xml:space="preserve"> </w:t>
      </w:r>
      <w:r>
        <w:rPr>
          <w:rFonts w:ascii="Arial" w:hAnsi="Arial" w:cs="Arial"/>
          <w:spacing w:val="-1"/>
          <w:sz w:val="20"/>
        </w:rPr>
        <w:t xml:space="preserve">object </w:t>
      </w:r>
      <w:r>
        <w:rPr>
          <w:rFonts w:ascii="Arial" w:hAnsi="Arial" w:cs="Arial"/>
          <w:b/>
          <w:sz w:val="20"/>
        </w:rPr>
        <w:t>a</w:t>
      </w:r>
      <w:r>
        <w:rPr>
          <w:rFonts w:ascii="Arial" w:hAnsi="Arial" w:cs="Arial"/>
          <w:spacing w:val="-1"/>
          <w:sz w:val="20"/>
        </w:rPr>
        <w:t xml:space="preserve"> is spatially equal </w:t>
      </w:r>
      <w:r>
        <w:rPr>
          <w:rFonts w:ascii="Arial" w:hAnsi="Arial" w:cs="Arial"/>
          <w:sz w:val="20"/>
        </w:rPr>
        <w:t>to</w:t>
      </w:r>
      <w:r>
        <w:rPr>
          <w:rFonts w:ascii="Arial" w:hAnsi="Arial" w:cs="Arial"/>
          <w:spacing w:val="-1"/>
          <w:sz w:val="20"/>
        </w:rPr>
        <w:t xml:space="preserve"> </w:t>
      </w:r>
      <w:r>
        <w:rPr>
          <w:rFonts w:ascii="Arial" w:hAnsi="Arial" w:cs="Arial"/>
          <w:spacing w:val="-2"/>
          <w:sz w:val="20"/>
        </w:rPr>
        <w:t>geometric</w:t>
      </w:r>
      <w:r>
        <w:rPr>
          <w:rFonts w:ascii="Arial" w:hAnsi="Arial" w:cs="Arial"/>
          <w:spacing w:val="-1"/>
          <w:sz w:val="20"/>
        </w:rPr>
        <w:t xml:space="preserve"> object </w:t>
      </w:r>
      <w:r>
        <w:rPr>
          <w:rFonts w:ascii="Arial" w:hAnsi="Arial" w:cs="Arial"/>
          <w:b/>
          <w:sz w:val="20"/>
        </w:rPr>
        <w:t>b</w:t>
      </w:r>
      <w:r>
        <w:rPr>
          <w:rFonts w:ascii="Arial" w:hAnsi="Arial" w:cs="Arial"/>
          <w:sz w:val="20"/>
        </w:rPr>
        <w:t>.</w:t>
      </w:r>
    </w:p>
    <w:p w14:paraId="3E53E1A3" w14:textId="77777777" w:rsidR="00036D8E" w:rsidRDefault="00036D8E" w:rsidP="00036D8E">
      <w:pPr>
        <w:pStyle w:val="BodyText"/>
        <w:rPr>
          <w:rFonts w:ascii="Arial" w:hAnsi="Arial" w:cs="Arial"/>
          <w:i/>
          <w:spacing w:val="-1"/>
          <w:sz w:val="20"/>
        </w:rPr>
      </w:pPr>
      <w:r>
        <w:rPr>
          <w:rFonts w:ascii="Arial" w:hAnsi="Arial" w:cs="Arial"/>
          <w:i/>
          <w:sz w:val="20"/>
        </w:rPr>
        <w:t>The</w:t>
      </w:r>
      <w:r>
        <w:rPr>
          <w:rFonts w:ascii="Arial" w:hAnsi="Arial" w:cs="Arial"/>
          <w:i/>
          <w:spacing w:val="-1"/>
          <w:sz w:val="20"/>
        </w:rPr>
        <w:t xml:space="preserve"> </w:t>
      </w:r>
      <w:r>
        <w:rPr>
          <w:rFonts w:ascii="Arial" w:hAnsi="Arial" w:cs="Arial"/>
          <w:i/>
          <w:sz w:val="20"/>
        </w:rPr>
        <w:t>two</w:t>
      </w:r>
      <w:r>
        <w:rPr>
          <w:rFonts w:ascii="Arial" w:hAnsi="Arial" w:cs="Arial"/>
          <w:i/>
          <w:spacing w:val="-1"/>
          <w:sz w:val="20"/>
        </w:rPr>
        <w:t xml:space="preserve"> geometric objects </w:t>
      </w:r>
      <w:r>
        <w:rPr>
          <w:rFonts w:ascii="Arial" w:hAnsi="Arial" w:cs="Arial"/>
          <w:i/>
          <w:sz w:val="20"/>
        </w:rPr>
        <w:t>are</w:t>
      </w:r>
      <w:r>
        <w:rPr>
          <w:rFonts w:ascii="Arial" w:hAnsi="Arial" w:cs="Arial"/>
          <w:i/>
          <w:spacing w:val="-1"/>
          <w:sz w:val="20"/>
        </w:rPr>
        <w:t xml:space="preserve"> the same. This is a special case of WITHIN.</w:t>
      </w:r>
    </w:p>
    <w:p w14:paraId="6203B3E2" w14:textId="77777777" w:rsidR="00D82FC1" w:rsidRDefault="00036D8E" w:rsidP="00D82FC1">
      <w:pPr>
        <w:keepNext/>
        <w:widowControl w:val="0"/>
        <w:snapToGrid w:val="0"/>
        <w:spacing w:before="3"/>
        <w:ind w:left="720" w:firstLine="720"/>
        <w:jc w:val="center"/>
      </w:pPr>
      <w:r>
        <w:rPr>
          <w:noProof/>
          <w:lang w:val="fr-FR" w:eastAsia="fr-FR"/>
        </w:rPr>
        <w:drawing>
          <wp:inline distT="0" distB="0" distL="0" distR="0" wp14:anchorId="56327486" wp14:editId="673EDB22">
            <wp:extent cx="4325620" cy="922655"/>
            <wp:effectExtent l="0" t="0" r="0" b="0"/>
            <wp:docPr id="17860171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25620" cy="922655"/>
                    </a:xfrm>
                    <a:prstGeom prst="rect">
                      <a:avLst/>
                    </a:prstGeom>
                    <a:noFill/>
                    <a:ln>
                      <a:noFill/>
                    </a:ln>
                  </pic:spPr>
                </pic:pic>
              </a:graphicData>
            </a:graphic>
          </wp:inline>
        </w:drawing>
      </w:r>
    </w:p>
    <w:p w14:paraId="0A68407C" w14:textId="6D1919BF" w:rsidR="00036D8E" w:rsidRPr="00D82FC1" w:rsidRDefault="00D82FC1" w:rsidP="00D82FC1">
      <w:pPr>
        <w:pStyle w:val="Caption"/>
        <w:rPr>
          <w:spacing w:val="-1"/>
          <w:sz w:val="20"/>
          <w:lang w:eastAsia="en-US"/>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1</w:t>
      </w:r>
      <w:r w:rsidR="00682C47">
        <w:fldChar w:fldCharType="end"/>
      </w:r>
      <w:r>
        <w:t xml:space="preserve"> - Examples of the Equals relationship</w:t>
      </w:r>
    </w:p>
    <w:p w14:paraId="5C7E8719" w14:textId="77777777" w:rsidR="00036D8E" w:rsidRDefault="00036D8E" w:rsidP="00036D8E">
      <w:pPr>
        <w:spacing w:after="120"/>
        <w:rPr>
          <w:rFonts w:cs="Arial"/>
          <w:lang w:eastAsia="en-CA"/>
        </w:rPr>
      </w:pPr>
      <w:r>
        <w:rPr>
          <w:rFonts w:cs="Arial"/>
        </w:rPr>
        <w:t>Note: ISO 19107:2003 describes equality more formally as:</w:t>
      </w:r>
    </w:p>
    <w:p w14:paraId="7D11B0CE" w14:textId="77777777" w:rsidR="00036D8E" w:rsidRDefault="00036D8E" w:rsidP="00036D8E">
      <w:pPr>
        <w:spacing w:after="120"/>
        <w:ind w:left="720" w:right="610"/>
        <w:rPr>
          <w:rFonts w:cs="Arial"/>
          <w:lang w:eastAsia="ar-SA"/>
        </w:rPr>
      </w:pPr>
      <w:r>
        <w:rPr>
          <w:rFonts w:cs="Arial"/>
        </w:rPr>
        <w:t>Two different GM_Objects are equal if they return the same Boolean value for the operation GM_Object::contains for every tested DirectPosition within the valid range of the coordinate reference system associated to the object.</w:t>
      </w:r>
    </w:p>
    <w:p w14:paraId="2AB8D02A" w14:textId="77777777" w:rsidR="00036D8E" w:rsidRDefault="00036D8E" w:rsidP="00036D8E">
      <w:pPr>
        <w:spacing w:after="120"/>
        <w:ind w:left="720" w:right="610"/>
        <w:rPr>
          <w:rFonts w:cs="Arial"/>
        </w:rPr>
      </w:pPr>
      <w:r>
        <w:rPr>
          <w:rFonts w:cs="Arial"/>
        </w:rPr>
        <w:t>NOTE: Since an infinite set of direct positions cannot be tested, the internal implementation of equal must test for equivalence between two, possibly quite different, representations. This test may be limited to the resolution of the coordinate system or the accuracy of the data. Application schemas may define a tolerance that returns true if the two GM_Objects have the same dimension and each direct position in this GM_Object is within a tolerance distance of a direct position in the passed GM_Object and vice versa.</w:t>
      </w:r>
    </w:p>
    <w:p w14:paraId="0F16A285" w14:textId="25B15092" w:rsidR="00036D8E" w:rsidRDefault="00036D8E" w:rsidP="00036D8E">
      <w:pPr>
        <w:spacing w:after="120"/>
        <w:rPr>
          <w:rFonts w:cs="Arial"/>
        </w:rPr>
      </w:pPr>
      <w:r>
        <w:rPr>
          <w:rFonts w:cs="Arial"/>
        </w:rPr>
        <w:t xml:space="preserve">For the purposes of </w:t>
      </w:r>
      <w:r w:rsidR="000F52BB">
        <w:rPr>
          <w:rFonts w:cs="Arial"/>
        </w:rPr>
        <w:t xml:space="preserve">geometric operators in </w:t>
      </w:r>
      <w:r>
        <w:rPr>
          <w:rFonts w:cs="Arial"/>
        </w:rPr>
        <w:t>S-</w:t>
      </w:r>
      <w:r w:rsidR="00D82FC1">
        <w:rPr>
          <w:rFonts w:cs="Arial"/>
        </w:rPr>
        <w:t>1</w:t>
      </w:r>
      <w:r>
        <w:rPr>
          <w:rFonts w:cs="Arial"/>
        </w:rPr>
        <w:t xml:space="preserve">58, a GM_Object is any </w:t>
      </w:r>
      <w:r w:rsidR="000F52BB">
        <w:rPr>
          <w:rFonts w:cs="Arial"/>
        </w:rPr>
        <w:t xml:space="preserve">vector </w:t>
      </w:r>
      <w:r>
        <w:rPr>
          <w:rFonts w:cs="Arial"/>
        </w:rPr>
        <w:t xml:space="preserve">spatial object as described in </w:t>
      </w:r>
      <w:r w:rsidR="00D82FC1">
        <w:rPr>
          <w:rFonts w:cs="Arial"/>
        </w:rPr>
        <w:t>S-100 Part 7</w:t>
      </w:r>
      <w:r>
        <w:rPr>
          <w:rFonts w:cs="Arial"/>
        </w:rPr>
        <w:t xml:space="preserve"> (Polygons, </w:t>
      </w:r>
      <w:r w:rsidR="00D82FC1">
        <w:rPr>
          <w:snapToGrid w:val="0"/>
        </w:rPr>
        <w:t>Curves</w:t>
      </w:r>
      <w:r>
        <w:rPr>
          <w:rFonts w:cs="Arial"/>
        </w:rPr>
        <w:t>, and Points</w:t>
      </w:r>
      <w:r w:rsidR="000F52BB">
        <w:rPr>
          <w:rFonts w:cs="Arial"/>
        </w:rPr>
        <w:t xml:space="preserve"> – coverages and multipoints are not considered for the purposes of these geometric operators</w:t>
      </w:r>
      <w:r>
        <w:rPr>
          <w:rFonts w:cs="Arial"/>
        </w:rPr>
        <w:t xml:space="preserve">). A spatial object is always equal to itself; that is, </w:t>
      </w:r>
      <w:r>
        <w:rPr>
          <w:rFonts w:cs="Arial"/>
          <w:b/>
        </w:rPr>
        <w:t>a</w:t>
      </w:r>
      <w:r>
        <w:rPr>
          <w:rFonts w:cs="Arial"/>
        </w:rPr>
        <w:t xml:space="preserve"> EQUALS </w:t>
      </w:r>
      <w:r>
        <w:rPr>
          <w:rFonts w:cs="Arial"/>
          <w:b/>
        </w:rPr>
        <w:t>a</w:t>
      </w:r>
      <w:r>
        <w:rPr>
          <w:rFonts w:cs="Arial"/>
        </w:rPr>
        <w:t xml:space="preserve"> is always true. </w:t>
      </w:r>
    </w:p>
    <w:p w14:paraId="726571D3" w14:textId="77777777" w:rsidR="00036D8E" w:rsidRDefault="00036D8E" w:rsidP="00036D8E">
      <w:pPr>
        <w:pStyle w:val="BodyText"/>
        <w:spacing w:before="240"/>
        <w:rPr>
          <w:rFonts w:ascii="Arial" w:hAnsi="Arial" w:cs="Arial"/>
          <w:sz w:val="20"/>
          <w:lang w:eastAsia="en-US"/>
        </w:rPr>
      </w:pPr>
      <w:r>
        <w:rPr>
          <w:rFonts w:ascii="Arial" w:hAnsi="Arial" w:cs="Arial"/>
          <w:b/>
          <w:spacing w:val="-1"/>
          <w:sz w:val="20"/>
        </w:rPr>
        <w:lastRenderedPageBreak/>
        <w:t>DISJOINT</w:t>
      </w:r>
      <w:r>
        <w:rPr>
          <w:rFonts w:ascii="Arial" w:hAnsi="Arial" w:cs="Arial"/>
          <w:b/>
          <w:sz w:val="20"/>
        </w:rPr>
        <w:t xml:space="preserve"> – </w:t>
      </w:r>
      <w:r>
        <w:rPr>
          <w:rFonts w:ascii="Arial" w:hAnsi="Arial" w:cs="Arial"/>
          <w:spacing w:val="-1"/>
          <w:sz w:val="20"/>
        </w:rPr>
        <w:t xml:space="preserve"> Geometric object</w:t>
      </w:r>
      <w:r>
        <w:rPr>
          <w:rFonts w:ascii="Arial" w:hAnsi="Arial" w:cs="Arial"/>
          <w:spacing w:val="-2"/>
          <w:sz w:val="20"/>
        </w:rPr>
        <w:t xml:space="preserve"> </w:t>
      </w:r>
      <w:r>
        <w:rPr>
          <w:rFonts w:ascii="Arial" w:hAnsi="Arial" w:cs="Arial"/>
          <w:b/>
          <w:sz w:val="20"/>
        </w:rPr>
        <w:t>a</w:t>
      </w:r>
      <w:r>
        <w:rPr>
          <w:rFonts w:ascii="Arial" w:hAnsi="Arial" w:cs="Arial"/>
          <w:spacing w:val="-1"/>
          <w:sz w:val="20"/>
        </w:rPr>
        <w:t xml:space="preserve"> and geometric object </w:t>
      </w:r>
      <w:r>
        <w:rPr>
          <w:rFonts w:ascii="Arial" w:hAnsi="Arial" w:cs="Arial"/>
          <w:b/>
          <w:sz w:val="20"/>
        </w:rPr>
        <w:t>b</w:t>
      </w:r>
      <w:r>
        <w:rPr>
          <w:rFonts w:ascii="Arial" w:hAnsi="Arial" w:cs="Arial"/>
          <w:spacing w:val="-1"/>
          <w:sz w:val="20"/>
        </w:rPr>
        <w:t xml:space="preserve"> do not </w:t>
      </w:r>
      <w:r>
        <w:rPr>
          <w:rFonts w:ascii="Arial" w:hAnsi="Arial" w:cs="Arial"/>
          <w:sz w:val="20"/>
        </w:rPr>
        <w:t>intersect.</w:t>
      </w:r>
    </w:p>
    <w:p w14:paraId="38CC9D9E" w14:textId="77777777" w:rsidR="00036D8E" w:rsidRDefault="00036D8E" w:rsidP="00036D8E">
      <w:pPr>
        <w:pStyle w:val="BodyText"/>
        <w:rPr>
          <w:rFonts w:ascii="Arial" w:hAnsi="Arial" w:cs="Arial"/>
          <w:i/>
          <w:sz w:val="20"/>
          <w:lang w:eastAsia="ar-SA"/>
        </w:rPr>
      </w:pPr>
      <w:r>
        <w:rPr>
          <w:rFonts w:ascii="Arial" w:hAnsi="Arial" w:cs="Arial"/>
          <w:i/>
          <w:sz w:val="20"/>
        </w:rPr>
        <w:t>The</w:t>
      </w:r>
      <w:r>
        <w:rPr>
          <w:rFonts w:ascii="Arial" w:hAnsi="Arial" w:cs="Arial"/>
          <w:i/>
          <w:spacing w:val="-1"/>
          <w:sz w:val="20"/>
        </w:rPr>
        <w:t xml:space="preserve"> </w:t>
      </w:r>
      <w:r>
        <w:rPr>
          <w:rFonts w:ascii="Arial" w:hAnsi="Arial" w:cs="Arial"/>
          <w:i/>
          <w:sz w:val="20"/>
        </w:rPr>
        <w:t>two geometric objects have no common points.</w:t>
      </w:r>
    </w:p>
    <w:p w14:paraId="1CC79AE1" w14:textId="77777777" w:rsidR="00036D8E" w:rsidRDefault="00036D8E" w:rsidP="00036D8E">
      <w:pPr>
        <w:pStyle w:val="BodyText"/>
        <w:rPr>
          <w:rFonts w:ascii="Arial" w:hAnsi="Arial" w:cs="Arial"/>
          <w:sz w:val="20"/>
        </w:rPr>
      </w:pPr>
      <w:r>
        <w:rPr>
          <w:rFonts w:ascii="Arial" w:hAnsi="Arial" w:cs="Arial"/>
          <w:sz w:val="20"/>
        </w:rPr>
        <w:t xml:space="preserve">The ISO 19125-1:2004 definition of DISJOINT is: </w:t>
      </w:r>
    </w:p>
    <w:p w14:paraId="308D7378" w14:textId="77777777" w:rsidR="00036D8E" w:rsidRDefault="00036D8E" w:rsidP="00036D8E">
      <w:pPr>
        <w:pStyle w:val="BodyText"/>
        <w:ind w:firstLine="720"/>
        <w:rPr>
          <w:rFonts w:ascii="Symbol" w:hAnsi="Symbol" w:hint="eastAsia"/>
          <w:sz w:val="21"/>
          <w:lang w:eastAsia="en-US"/>
        </w:rPr>
      </w:pPr>
      <w:r>
        <w:rPr>
          <w:b/>
          <w:i/>
        </w:rPr>
        <w:t>a</w:t>
      </w:r>
      <w:r>
        <w:rPr>
          <w:i/>
        </w:rPr>
        <w:t>.Disjoint(</w:t>
      </w:r>
      <w:r>
        <w:rPr>
          <w:b/>
          <w:i/>
        </w:rPr>
        <w:t>b</w:t>
      </w:r>
      <w:r>
        <w:rPr>
          <w:i/>
        </w:rPr>
        <w:t xml:space="preserve">) </w:t>
      </w:r>
      <w:r>
        <w:rPr>
          <w:rFonts w:ascii="Symbol" w:hAnsi="Symbol"/>
          <w:sz w:val="21"/>
        </w:rPr>
        <w:t></w:t>
      </w:r>
      <w:r>
        <w:rPr>
          <w:rFonts w:ascii="Symbol" w:hAnsi="Symbol"/>
          <w:sz w:val="21"/>
        </w:rPr>
        <w:t></w:t>
      </w:r>
      <w:r>
        <w:rPr>
          <w:b/>
          <w:i/>
        </w:rPr>
        <w:t>a</w:t>
      </w:r>
      <w:r>
        <w:rPr>
          <w:i/>
        </w:rPr>
        <w:t xml:space="preserve"> </w:t>
      </w:r>
      <w:r>
        <w:rPr>
          <w:rFonts w:ascii="Symbol" w:hAnsi="Symbol"/>
          <w:sz w:val="21"/>
        </w:rPr>
        <w:t></w:t>
      </w:r>
      <w:r>
        <w:rPr>
          <w:rFonts w:ascii="Symbol" w:hAnsi="Symbol"/>
          <w:sz w:val="21"/>
        </w:rPr>
        <w:t></w:t>
      </w:r>
      <w:r>
        <w:rPr>
          <w:b/>
          <w:i/>
        </w:rPr>
        <w:t>b</w:t>
      </w:r>
      <w:r>
        <w:rPr>
          <w:i/>
        </w:rPr>
        <w:t xml:space="preserve"> = </w:t>
      </w:r>
      <w:r>
        <w:rPr>
          <w:rFonts w:ascii="Symbol" w:hAnsi="Symbol"/>
          <w:sz w:val="21"/>
        </w:rPr>
        <w:t></w:t>
      </w:r>
    </w:p>
    <w:p w14:paraId="3D93923E" w14:textId="77777777" w:rsidR="00036D8E" w:rsidRDefault="00036D8E" w:rsidP="00036D8E">
      <w:pPr>
        <w:pStyle w:val="BodyText"/>
        <w:rPr>
          <w:rFonts w:ascii="Arial" w:hAnsi="Arial" w:cs="Arial"/>
          <w:sz w:val="20"/>
          <w:lang w:eastAsia="en-US"/>
        </w:rPr>
      </w:pPr>
      <w:r>
        <w:rPr>
          <w:rFonts w:ascii="Arial" w:hAnsi="Arial" w:cs="Arial"/>
          <w:sz w:val="20"/>
        </w:rPr>
        <w:t xml:space="preserve">This translates to: </w:t>
      </w:r>
      <w:r>
        <w:rPr>
          <w:rFonts w:ascii="Arial" w:hAnsi="Arial" w:cs="Arial"/>
          <w:b/>
          <w:sz w:val="20"/>
        </w:rPr>
        <w:t>a</w:t>
      </w:r>
      <w:r>
        <w:rPr>
          <w:rFonts w:ascii="Arial" w:hAnsi="Arial" w:cs="Arial"/>
          <w:sz w:val="20"/>
        </w:rPr>
        <w:t xml:space="preserve"> is disjoint from </w:t>
      </w:r>
      <w:r>
        <w:rPr>
          <w:rFonts w:ascii="Arial" w:hAnsi="Arial" w:cs="Arial"/>
          <w:b/>
          <w:sz w:val="20"/>
        </w:rPr>
        <w:t>b</w:t>
      </w:r>
      <w:r>
        <w:rPr>
          <w:rFonts w:ascii="Arial" w:hAnsi="Arial" w:cs="Arial"/>
          <w:sz w:val="20"/>
        </w:rPr>
        <w:t xml:space="preserve"> if the intersection of </w:t>
      </w:r>
      <w:r>
        <w:rPr>
          <w:rFonts w:ascii="Arial" w:hAnsi="Arial" w:cs="Arial"/>
          <w:b/>
          <w:sz w:val="20"/>
        </w:rPr>
        <w:t>a</w:t>
      </w:r>
      <w:r>
        <w:rPr>
          <w:rFonts w:ascii="Arial" w:hAnsi="Arial" w:cs="Arial"/>
          <w:sz w:val="20"/>
        </w:rPr>
        <w:t xml:space="preserve"> and </w:t>
      </w:r>
      <w:r>
        <w:rPr>
          <w:rFonts w:ascii="Arial" w:hAnsi="Arial" w:cs="Arial"/>
          <w:b/>
          <w:sz w:val="20"/>
        </w:rPr>
        <w:t>b</w:t>
      </w:r>
      <w:r>
        <w:rPr>
          <w:rFonts w:ascii="Arial" w:hAnsi="Arial" w:cs="Arial"/>
          <w:sz w:val="20"/>
        </w:rPr>
        <w:t xml:space="preserve"> is the empty set.</w:t>
      </w:r>
    </w:p>
    <w:p w14:paraId="58483971" w14:textId="77777777" w:rsidR="00D82FC1" w:rsidRDefault="00036D8E" w:rsidP="00D82FC1">
      <w:pPr>
        <w:keepNext/>
        <w:widowControl w:val="0"/>
        <w:snapToGrid w:val="0"/>
        <w:jc w:val="center"/>
      </w:pPr>
      <w:r>
        <w:rPr>
          <w:noProof/>
          <w:lang w:val="fr-FR" w:eastAsia="fr-FR"/>
        </w:rPr>
        <w:drawing>
          <wp:inline distT="0" distB="0" distL="0" distR="0" wp14:anchorId="68AD2480" wp14:editId="5B4E9B18">
            <wp:extent cx="4842510" cy="2035810"/>
            <wp:effectExtent l="0" t="0" r="0" b="2540"/>
            <wp:docPr id="3138438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2510" cy="2035810"/>
                    </a:xfrm>
                    <a:prstGeom prst="rect">
                      <a:avLst/>
                    </a:prstGeom>
                    <a:noFill/>
                    <a:ln>
                      <a:noFill/>
                    </a:ln>
                  </pic:spPr>
                </pic:pic>
              </a:graphicData>
            </a:graphic>
          </wp:inline>
        </w:drawing>
      </w:r>
    </w:p>
    <w:p w14:paraId="615E3195" w14:textId="254306C3" w:rsidR="00036D8E" w:rsidRDefault="00D82FC1" w:rsidP="00D82FC1">
      <w:pPr>
        <w:pStyle w:val="Caption"/>
        <w:rPr>
          <w:sz w:val="16"/>
          <w:lang w:eastAsia="en-US"/>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D33724">
        <w:t>-</w:t>
      </w:r>
      <w:r w:rsidR="00682C47">
        <w:fldChar w:fldCharType="begin"/>
      </w:r>
      <w:r w:rsidR="00682C47">
        <w:instrText xml:space="preserve"> SEQ Figure \* ARABIC \s 1 </w:instrText>
      </w:r>
      <w:r w:rsidR="00682C47">
        <w:fldChar w:fldCharType="separate"/>
      </w:r>
      <w:r w:rsidR="00682C47">
        <w:rPr>
          <w:noProof/>
        </w:rPr>
        <w:t>2</w:t>
      </w:r>
      <w:r w:rsidR="00682C47">
        <w:fldChar w:fldCharType="end"/>
      </w:r>
      <w:r>
        <w:t xml:space="preserve"> - Examples of the DISJOINT relationship</w:t>
      </w:r>
    </w:p>
    <w:p w14:paraId="3F386631" w14:textId="77777777" w:rsidR="00036D8E" w:rsidRDefault="00036D8E" w:rsidP="00036D8E">
      <w:pPr>
        <w:widowControl w:val="0"/>
        <w:snapToGrid w:val="0"/>
        <w:spacing w:before="240"/>
        <w:rPr>
          <w:lang w:eastAsia="en-US"/>
        </w:rPr>
      </w:pPr>
      <w:r>
        <w:rPr>
          <w:b/>
          <w:spacing w:val="-1"/>
          <w:lang w:eastAsia="en-US"/>
        </w:rPr>
        <w:t>TOUCHES</w:t>
      </w:r>
      <w:r>
        <w:rPr>
          <w:b/>
          <w:spacing w:val="1"/>
          <w:lang w:eastAsia="en-US"/>
        </w:rPr>
        <w:t xml:space="preserve"> </w:t>
      </w:r>
      <w:r>
        <w:rPr>
          <w:b/>
          <w:lang w:eastAsia="en-US"/>
        </w:rPr>
        <w:t xml:space="preserve">– </w:t>
      </w:r>
      <w:r>
        <w:rPr>
          <w:spacing w:val="-1"/>
          <w:lang w:eastAsia="en-US"/>
        </w:rPr>
        <w:t>Geometric</w:t>
      </w:r>
      <w:r>
        <w:rPr>
          <w:spacing w:val="-2"/>
          <w:lang w:eastAsia="en-US"/>
        </w:rPr>
        <w:t xml:space="preserve"> </w:t>
      </w:r>
      <w:r>
        <w:rPr>
          <w:spacing w:val="-1"/>
          <w:lang w:eastAsia="en-US"/>
        </w:rPr>
        <w:t xml:space="preserve">object </w:t>
      </w:r>
      <w:r>
        <w:rPr>
          <w:b/>
          <w:lang w:eastAsia="en-US"/>
        </w:rPr>
        <w:t>a</w:t>
      </w:r>
      <w:r>
        <w:rPr>
          <w:spacing w:val="-1"/>
          <w:lang w:eastAsia="en-US"/>
        </w:rPr>
        <w:t xml:space="preserve"> intersects </w:t>
      </w:r>
      <w:r>
        <w:rPr>
          <w:lang w:eastAsia="en-US"/>
        </w:rPr>
        <w:t>with</w:t>
      </w:r>
      <w:r>
        <w:rPr>
          <w:spacing w:val="-1"/>
          <w:lang w:eastAsia="en-US"/>
        </w:rPr>
        <w:t xml:space="preserve"> geometric object </w:t>
      </w:r>
      <w:r>
        <w:rPr>
          <w:b/>
          <w:lang w:eastAsia="en-US"/>
        </w:rPr>
        <w:t>b</w:t>
      </w:r>
      <w:r>
        <w:rPr>
          <w:lang w:eastAsia="en-US"/>
        </w:rPr>
        <w:t xml:space="preserve"> but they do not share interior points.</w:t>
      </w:r>
    </w:p>
    <w:p w14:paraId="71B54422" w14:textId="77777777" w:rsidR="00036D8E" w:rsidRDefault="00036D8E" w:rsidP="00036D8E">
      <w:pPr>
        <w:widowControl w:val="0"/>
        <w:snapToGrid w:val="0"/>
        <w:rPr>
          <w:i/>
          <w:lang w:eastAsia="en-US"/>
        </w:rPr>
      </w:pPr>
      <w:r>
        <w:rPr>
          <w:i/>
          <w:lang w:eastAsia="en-US"/>
        </w:rPr>
        <w:t>Only the boundary of one geometry intersects with the boundary of another geometry.</w:t>
      </w:r>
    </w:p>
    <w:p w14:paraId="5203C07D" w14:textId="77777777" w:rsidR="00036D8E" w:rsidRDefault="00036D8E" w:rsidP="00036D8E">
      <w:pPr>
        <w:widowControl w:val="0"/>
        <w:snapToGrid w:val="0"/>
        <w:spacing w:after="120"/>
        <w:rPr>
          <w:i/>
          <w:lang w:eastAsia="en-US"/>
        </w:rPr>
      </w:pPr>
      <w:r>
        <w:rPr>
          <w:i/>
          <w:lang w:eastAsia="en-US"/>
        </w:rPr>
        <w:t>The only thing the geometric objects have in common is contained in the union of their boundaries.</w:t>
      </w:r>
    </w:p>
    <w:p w14:paraId="74FC6A3A" w14:textId="77777777" w:rsidR="00036D8E" w:rsidRDefault="00036D8E" w:rsidP="00036D8E">
      <w:pPr>
        <w:widowControl w:val="0"/>
        <w:snapToGrid w:val="0"/>
        <w:spacing w:after="120"/>
        <w:rPr>
          <w:lang w:eastAsia="en-US"/>
        </w:rPr>
      </w:pPr>
      <w:r>
        <w:rPr>
          <w:lang w:eastAsia="en-US"/>
        </w:rPr>
        <w:t>The ISO 19125-1:2004 definition of TOUCHES is:</w:t>
      </w:r>
    </w:p>
    <w:p w14:paraId="128425B7" w14:textId="77777777" w:rsidR="00036D8E" w:rsidRDefault="00036D8E" w:rsidP="00036D8E">
      <w:pPr>
        <w:pStyle w:val="BodyText"/>
        <w:ind w:firstLine="720"/>
        <w:rPr>
          <w:rFonts w:ascii="Symbol" w:hAnsi="Symbol" w:hint="eastAsia"/>
          <w:sz w:val="21"/>
          <w:lang w:eastAsia="en-US"/>
        </w:rPr>
      </w:pPr>
      <w:r>
        <w:rPr>
          <w:b/>
          <w:i/>
        </w:rPr>
        <w:t>a</w:t>
      </w:r>
      <w:r>
        <w:rPr>
          <w:i/>
        </w:rPr>
        <w:t>.Touch(</w:t>
      </w:r>
      <w:r>
        <w:rPr>
          <w:b/>
          <w:i/>
        </w:rPr>
        <w:t>b</w:t>
      </w:r>
      <w:r>
        <w:rPr>
          <w:i/>
        </w:rPr>
        <w:t xml:space="preserve">) </w:t>
      </w:r>
      <w:r>
        <w:rPr>
          <w:rFonts w:ascii="Symbol" w:hAnsi="Symbol"/>
          <w:sz w:val="21"/>
        </w:rPr>
        <w:t></w:t>
      </w:r>
      <w:r>
        <w:rPr>
          <w:rFonts w:ascii="Symbol" w:hAnsi="Symbol"/>
          <w:sz w:val="21"/>
        </w:rPr>
        <w:t></w:t>
      </w:r>
      <w:r>
        <w:rPr>
          <w:i/>
        </w:rPr>
        <w:t>(I(</w:t>
      </w:r>
      <w:r>
        <w:rPr>
          <w:b/>
          <w:i/>
        </w:rPr>
        <w:t>a</w:t>
      </w:r>
      <w:r>
        <w:rPr>
          <w:i/>
        </w:rPr>
        <w:t>)</w:t>
      </w:r>
      <w:r>
        <w:rPr>
          <w:rFonts w:ascii="Symbol" w:hAnsi="Symbol"/>
          <w:sz w:val="21"/>
        </w:rPr>
        <w:t></w:t>
      </w:r>
      <w:r>
        <w:rPr>
          <w:i/>
        </w:rPr>
        <w:t>I(</w:t>
      </w:r>
      <w:r>
        <w:rPr>
          <w:b/>
          <w:i/>
        </w:rPr>
        <w:t>b</w:t>
      </w:r>
      <w:r>
        <w:rPr>
          <w:i/>
        </w:rPr>
        <w:t xml:space="preserve">) = </w:t>
      </w:r>
      <w:r>
        <w:rPr>
          <w:rFonts w:ascii="Symbol" w:hAnsi="Symbol"/>
          <w:sz w:val="21"/>
        </w:rPr>
        <w:t></w:t>
      </w:r>
      <w:r>
        <w:rPr>
          <w:i/>
        </w:rPr>
        <w:t xml:space="preserve">) </w:t>
      </w:r>
      <w:r>
        <w:rPr>
          <w:rFonts w:ascii="Symbol" w:hAnsi="Symbol"/>
          <w:sz w:val="21"/>
        </w:rPr>
        <w:t></w:t>
      </w:r>
      <w:r>
        <w:rPr>
          <w:rFonts w:ascii="Symbol" w:hAnsi="Symbol"/>
          <w:sz w:val="21"/>
        </w:rPr>
        <w:t></w:t>
      </w:r>
      <w:r>
        <w:rPr>
          <w:i/>
        </w:rPr>
        <w:t>(</w:t>
      </w:r>
      <w:r>
        <w:rPr>
          <w:b/>
          <w:i/>
        </w:rPr>
        <w:t>a</w:t>
      </w:r>
      <w:r>
        <w:rPr>
          <w:i/>
        </w:rPr>
        <w:t xml:space="preserve"> </w:t>
      </w:r>
      <w:r>
        <w:rPr>
          <w:rFonts w:ascii="Symbol" w:hAnsi="Symbol"/>
          <w:sz w:val="21"/>
        </w:rPr>
        <w:t></w:t>
      </w:r>
      <w:r>
        <w:rPr>
          <w:rFonts w:ascii="Symbol" w:hAnsi="Symbol"/>
          <w:sz w:val="21"/>
        </w:rPr>
        <w:t></w:t>
      </w:r>
      <w:r>
        <w:rPr>
          <w:b/>
          <w:i/>
        </w:rPr>
        <w:t>b</w:t>
      </w:r>
      <w:r>
        <w:rPr>
          <w:i/>
        </w:rPr>
        <w:t xml:space="preserve">) </w:t>
      </w:r>
      <w:r>
        <w:rPr>
          <w:rFonts w:ascii="Symbol" w:hAnsi="Symbol"/>
          <w:sz w:val="21"/>
        </w:rPr>
        <w:t></w:t>
      </w:r>
      <w:r>
        <w:rPr>
          <w:rFonts w:ascii="Symbol" w:hAnsi="Symbol"/>
          <w:sz w:val="21"/>
        </w:rPr>
        <w:t></w:t>
      </w:r>
    </w:p>
    <w:p w14:paraId="72A78DA8" w14:textId="77777777" w:rsidR="00036D8E" w:rsidRDefault="00036D8E" w:rsidP="00036D8E">
      <w:pPr>
        <w:widowControl w:val="0"/>
        <w:snapToGrid w:val="0"/>
        <w:spacing w:after="120"/>
        <w:rPr>
          <w:lang w:eastAsia="en-US"/>
        </w:rPr>
      </w:pPr>
      <w:r>
        <w:rPr>
          <w:lang w:eastAsia="en-US"/>
        </w:rPr>
        <w:t xml:space="preserve">This translates to: </w:t>
      </w:r>
      <w:r>
        <w:rPr>
          <w:b/>
          <w:lang w:eastAsia="en-US"/>
        </w:rPr>
        <w:t>a</w:t>
      </w:r>
      <w:r>
        <w:rPr>
          <w:lang w:eastAsia="en-US"/>
        </w:rPr>
        <w:t xml:space="preserve"> touches </w:t>
      </w:r>
      <w:r>
        <w:rPr>
          <w:b/>
          <w:lang w:eastAsia="en-US"/>
        </w:rPr>
        <w:t>b</w:t>
      </w:r>
      <w:r>
        <w:rPr>
          <w:lang w:eastAsia="en-US"/>
        </w:rPr>
        <w:t xml:space="preserve"> if the intersection of the interior of </w:t>
      </w:r>
      <w:r>
        <w:rPr>
          <w:b/>
          <w:lang w:eastAsia="en-US"/>
        </w:rPr>
        <w:t>a</w:t>
      </w:r>
      <w:r>
        <w:rPr>
          <w:lang w:eastAsia="en-US"/>
        </w:rPr>
        <w:t xml:space="preserve"> and the interior of </w:t>
      </w:r>
      <w:r>
        <w:rPr>
          <w:b/>
          <w:lang w:eastAsia="en-US"/>
        </w:rPr>
        <w:t xml:space="preserve">b </w:t>
      </w:r>
      <w:r>
        <w:rPr>
          <w:lang w:eastAsia="en-US"/>
        </w:rPr>
        <w:t xml:space="preserve">is the empty set AND the intersection of </w:t>
      </w:r>
      <w:r>
        <w:rPr>
          <w:b/>
          <w:lang w:eastAsia="en-US"/>
        </w:rPr>
        <w:t>a</w:t>
      </w:r>
      <w:r>
        <w:rPr>
          <w:lang w:eastAsia="en-US"/>
        </w:rPr>
        <w:t xml:space="preserve"> and </w:t>
      </w:r>
      <w:r>
        <w:rPr>
          <w:b/>
          <w:lang w:eastAsia="en-US"/>
        </w:rPr>
        <w:t>b</w:t>
      </w:r>
      <w:r>
        <w:rPr>
          <w:lang w:eastAsia="en-US"/>
        </w:rPr>
        <w:t xml:space="preserve"> is not the empty set.</w:t>
      </w:r>
    </w:p>
    <w:p w14:paraId="61896F34" w14:textId="1FCC8B00" w:rsidR="00036D8E" w:rsidRPr="00BA41BD" w:rsidRDefault="00036D8E" w:rsidP="00BA41BD">
      <w:pPr>
        <w:rPr>
          <w:lang w:eastAsia="en-US"/>
        </w:rPr>
      </w:pPr>
      <w:r>
        <w:rPr>
          <w:lang w:eastAsia="en-US"/>
        </w:rPr>
        <w:t>Note: This operator applies to the Area/Area, Line/Line, Line/Area, Point/Area and Point/Line relationships. It does not apply to a Point/Point relationship since points do not have a boundary.</w:t>
      </w:r>
    </w:p>
    <w:p w14:paraId="7DD9C52B" w14:textId="77777777" w:rsidR="00D82FC1" w:rsidRDefault="00036D8E" w:rsidP="00D82FC1">
      <w:pPr>
        <w:pStyle w:val="BodyText"/>
        <w:keepNext/>
        <w:spacing w:before="1"/>
        <w:jc w:val="center"/>
      </w:pPr>
      <w:r>
        <w:rPr>
          <w:noProof/>
          <w:lang w:val="fr-FR" w:eastAsia="fr-FR"/>
        </w:rPr>
        <w:lastRenderedPageBreak/>
        <w:drawing>
          <wp:inline distT="0" distB="0" distL="0" distR="0" wp14:anchorId="555E2AF3" wp14:editId="280C1959">
            <wp:extent cx="5184140" cy="3156585"/>
            <wp:effectExtent l="0" t="0" r="0" b="5715"/>
            <wp:docPr id="4249645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84140" cy="3156585"/>
                    </a:xfrm>
                    <a:prstGeom prst="rect">
                      <a:avLst/>
                    </a:prstGeom>
                    <a:noFill/>
                    <a:ln>
                      <a:noFill/>
                    </a:ln>
                  </pic:spPr>
                </pic:pic>
              </a:graphicData>
            </a:graphic>
          </wp:inline>
        </w:drawing>
      </w:r>
    </w:p>
    <w:p w14:paraId="707C0943" w14:textId="23A17628" w:rsidR="00036D8E" w:rsidRDefault="00D82FC1" w:rsidP="00D82FC1">
      <w:pPr>
        <w:pStyle w:val="Caption"/>
        <w:rPr>
          <w:i/>
          <w:sz w:val="24"/>
          <w:szCs w:val="24"/>
          <w:lang w:eastAsia="ar-SA"/>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3</w:t>
      </w:r>
      <w:r w:rsidR="00682C47">
        <w:fldChar w:fldCharType="end"/>
      </w:r>
      <w:r>
        <w:t xml:space="preserve"> - Examples of the TOUCHES relationship</w:t>
      </w:r>
    </w:p>
    <w:p w14:paraId="74F0E81C" w14:textId="77777777" w:rsidR="00036D8E" w:rsidRDefault="00036D8E" w:rsidP="00036D8E">
      <w:pPr>
        <w:spacing w:after="120"/>
        <w:rPr>
          <w:rFonts w:cs="Arial"/>
          <w:i/>
        </w:rPr>
      </w:pPr>
      <w:r>
        <w:rPr>
          <w:rFonts w:cs="Arial"/>
          <w:i/>
        </w:rPr>
        <w:t>Note the Polygon touches Polygon example (a) is also a case where the Polygon boundaries are COINCIDENT.  In the Polygon/LineString example two of the LineStrings that share a linear portion of the Polygon boundary are also COINCIDENT with the Polygon boundary.</w:t>
      </w:r>
    </w:p>
    <w:p w14:paraId="590579B3" w14:textId="77777777" w:rsidR="00036D8E" w:rsidRDefault="00036D8E" w:rsidP="00036D8E">
      <w:pPr>
        <w:widowControl w:val="0"/>
        <w:snapToGrid w:val="0"/>
        <w:spacing w:before="240" w:after="120"/>
        <w:rPr>
          <w:lang w:eastAsia="en-US"/>
        </w:rPr>
      </w:pPr>
      <w:r>
        <w:rPr>
          <w:b/>
          <w:lang w:eastAsia="en-US"/>
        </w:rPr>
        <w:t xml:space="preserve">WITHIN </w:t>
      </w:r>
      <w:r>
        <w:rPr>
          <w:spacing w:val="-1"/>
          <w:lang w:eastAsia="en-US"/>
        </w:rPr>
        <w:t xml:space="preserve">– Geometric object </w:t>
      </w:r>
      <w:r>
        <w:rPr>
          <w:b/>
          <w:spacing w:val="-1"/>
          <w:lang w:eastAsia="en-US"/>
        </w:rPr>
        <w:t>a</w:t>
      </w:r>
      <w:r>
        <w:rPr>
          <w:spacing w:val="-1"/>
          <w:lang w:eastAsia="en-US"/>
        </w:rPr>
        <w:t xml:space="preserve"> is completely contained in geometric object </w:t>
      </w:r>
      <w:r>
        <w:rPr>
          <w:b/>
          <w:lang w:eastAsia="en-US"/>
        </w:rPr>
        <w:t>b</w:t>
      </w:r>
      <w:r>
        <w:rPr>
          <w:lang w:eastAsia="en-US"/>
        </w:rPr>
        <w:t>.</w:t>
      </w:r>
    </w:p>
    <w:p w14:paraId="421AA7DC" w14:textId="77777777" w:rsidR="00036D8E" w:rsidRDefault="00036D8E" w:rsidP="00036D8E">
      <w:pPr>
        <w:widowControl w:val="0"/>
        <w:snapToGrid w:val="0"/>
        <w:spacing w:after="120"/>
        <w:rPr>
          <w:i/>
          <w:lang w:eastAsia="en-US"/>
        </w:rPr>
      </w:pPr>
      <w:r>
        <w:rPr>
          <w:i/>
          <w:lang w:eastAsia="en-US"/>
        </w:rPr>
        <w:t>WITHIN includes EQUALS.</w:t>
      </w:r>
    </w:p>
    <w:p w14:paraId="13A688FA" w14:textId="77777777" w:rsidR="00036D8E" w:rsidRDefault="00036D8E" w:rsidP="00036D8E">
      <w:pPr>
        <w:spacing w:after="120"/>
        <w:rPr>
          <w:snapToGrid w:val="0"/>
          <w:lang w:eastAsia="en-CA"/>
        </w:rPr>
      </w:pPr>
      <w:r>
        <w:rPr>
          <w:lang w:eastAsia="en-CA"/>
        </w:rPr>
        <w:t xml:space="preserve">The </w:t>
      </w:r>
      <w:r>
        <w:rPr>
          <w:snapToGrid w:val="0"/>
          <w:lang w:eastAsia="en-CA"/>
        </w:rPr>
        <w:t>definition of WITHIN is:</w:t>
      </w:r>
    </w:p>
    <w:p w14:paraId="76E1A16E" w14:textId="77777777" w:rsidR="00036D8E" w:rsidRDefault="00036D8E" w:rsidP="00036D8E">
      <w:pPr>
        <w:spacing w:after="120"/>
        <w:ind w:firstLine="720"/>
        <w:rPr>
          <w:snapToGrid w:val="0"/>
          <w:lang w:eastAsia="en-CA"/>
        </w:rPr>
      </w:pPr>
      <w:r>
        <w:rPr>
          <w:b/>
          <w:snapToGrid w:val="0"/>
          <w:lang w:eastAsia="en-CA"/>
        </w:rPr>
        <w:t>a</w:t>
      </w:r>
      <w:r>
        <w:rPr>
          <w:snapToGrid w:val="0"/>
          <w:lang w:eastAsia="en-CA"/>
        </w:rPr>
        <w:t>. Within(</w:t>
      </w:r>
      <w:r>
        <w:rPr>
          <w:b/>
          <w:snapToGrid w:val="0"/>
          <w:lang w:eastAsia="en-CA"/>
        </w:rPr>
        <w:t>b</w:t>
      </w:r>
      <w:r>
        <w:rPr>
          <w:snapToGrid w:val="0"/>
          <w:lang w:eastAsia="en-CA"/>
        </w:rPr>
        <w:t xml:space="preserve">) </w:t>
      </w:r>
      <w:r>
        <w:rPr>
          <w:rFonts w:ascii="Cambria Math" w:hAnsi="Cambria Math" w:cs="Cambria Math"/>
          <w:snapToGrid w:val="0"/>
          <w:lang w:eastAsia="en-CA"/>
        </w:rPr>
        <w:t>⇔</w:t>
      </w:r>
      <w:r>
        <w:rPr>
          <w:snapToGrid w:val="0"/>
          <w:lang w:eastAsia="en-CA"/>
        </w:rPr>
        <w:t xml:space="preserve"> (</w:t>
      </w:r>
      <w:r>
        <w:rPr>
          <w:b/>
          <w:snapToGrid w:val="0"/>
          <w:lang w:eastAsia="en-CA"/>
        </w:rPr>
        <w:t>a</w:t>
      </w:r>
      <w:r>
        <w:rPr>
          <w:snapToGrid w:val="0"/>
          <w:lang w:eastAsia="en-CA"/>
        </w:rPr>
        <w:t xml:space="preserve"> ∩ </w:t>
      </w:r>
      <w:r>
        <w:rPr>
          <w:b/>
          <w:snapToGrid w:val="0"/>
          <w:lang w:eastAsia="en-CA"/>
        </w:rPr>
        <w:t>b</w:t>
      </w:r>
      <w:r>
        <w:rPr>
          <w:snapToGrid w:val="0"/>
          <w:lang w:eastAsia="en-CA"/>
        </w:rPr>
        <w:t xml:space="preserve"> = </w:t>
      </w:r>
      <w:r>
        <w:rPr>
          <w:b/>
          <w:snapToGrid w:val="0"/>
          <w:lang w:eastAsia="en-CA"/>
        </w:rPr>
        <w:t>a</w:t>
      </w:r>
      <w:r>
        <w:rPr>
          <w:snapToGrid w:val="0"/>
          <w:lang w:eastAsia="en-CA"/>
        </w:rPr>
        <w:t xml:space="preserve">) </w:t>
      </w:r>
      <w:r>
        <w:rPr>
          <w:rFonts w:ascii="Cambria Math" w:hAnsi="Cambria Math" w:cs="Cambria Math"/>
          <w:snapToGrid w:val="0"/>
          <w:lang w:eastAsia="en-CA"/>
        </w:rPr>
        <w:t>∧</w:t>
      </w:r>
      <w:r>
        <w:rPr>
          <w:snapToGrid w:val="0"/>
          <w:lang w:eastAsia="en-CA"/>
        </w:rPr>
        <w:t xml:space="preserve"> (I(</w:t>
      </w:r>
      <w:r>
        <w:rPr>
          <w:b/>
          <w:snapToGrid w:val="0"/>
          <w:lang w:eastAsia="en-CA"/>
        </w:rPr>
        <w:t>a</w:t>
      </w:r>
      <w:r>
        <w:rPr>
          <w:snapToGrid w:val="0"/>
          <w:lang w:eastAsia="en-CA"/>
        </w:rPr>
        <w:t>) ∩ I(</w:t>
      </w:r>
      <w:r>
        <w:rPr>
          <w:b/>
          <w:snapToGrid w:val="0"/>
          <w:lang w:eastAsia="en-CA"/>
        </w:rPr>
        <w:t>b</w:t>
      </w:r>
      <w:r>
        <w:rPr>
          <w:snapToGrid w:val="0"/>
          <w:lang w:eastAsia="en-CA"/>
        </w:rPr>
        <w:t xml:space="preserve">) ≠ </w:t>
      </w:r>
      <w:r>
        <w:rPr>
          <w:rFonts w:ascii="Symbol" w:hAnsi="Symbol"/>
          <w:snapToGrid w:val="0"/>
          <w:sz w:val="21"/>
          <w:lang w:eastAsia="en-CA"/>
        </w:rPr>
        <w:t></w:t>
      </w:r>
      <w:r>
        <w:rPr>
          <w:snapToGrid w:val="0"/>
          <w:lang w:eastAsia="en-CA"/>
        </w:rPr>
        <w:t>)</w:t>
      </w:r>
    </w:p>
    <w:p w14:paraId="48FAE528" w14:textId="77777777" w:rsidR="00036D8E" w:rsidRDefault="00036D8E" w:rsidP="00036D8E">
      <w:pPr>
        <w:spacing w:after="120"/>
        <w:rPr>
          <w:rFonts w:cs="Arial"/>
          <w:snapToGrid w:val="0"/>
          <w:lang w:eastAsia="en-CA"/>
        </w:rPr>
      </w:pPr>
      <w:r>
        <w:rPr>
          <w:rFonts w:cs="Arial"/>
          <w:snapToGrid w:val="0"/>
          <w:lang w:eastAsia="en-CA"/>
        </w:rPr>
        <w:t xml:space="preserve">This translates to: </w:t>
      </w:r>
      <w:r>
        <w:rPr>
          <w:rFonts w:cs="Arial"/>
          <w:b/>
          <w:snapToGrid w:val="0"/>
          <w:lang w:eastAsia="en-CA"/>
        </w:rPr>
        <w:t>a</w:t>
      </w:r>
      <w:r>
        <w:rPr>
          <w:rFonts w:cs="Arial"/>
          <w:snapToGrid w:val="0"/>
          <w:lang w:eastAsia="en-CA"/>
        </w:rPr>
        <w:t xml:space="preserve"> is within </w:t>
      </w:r>
      <w:r>
        <w:rPr>
          <w:rFonts w:cs="Arial"/>
          <w:b/>
          <w:snapToGrid w:val="0"/>
          <w:lang w:eastAsia="en-CA"/>
        </w:rPr>
        <w:t>b</w:t>
      </w:r>
      <w:r>
        <w:rPr>
          <w:rFonts w:cs="Arial"/>
          <w:snapToGrid w:val="0"/>
          <w:lang w:eastAsia="en-CA"/>
        </w:rPr>
        <w:t xml:space="preserve"> if the intersection of </w:t>
      </w:r>
      <w:r>
        <w:rPr>
          <w:rFonts w:cs="Arial"/>
          <w:b/>
          <w:snapToGrid w:val="0"/>
          <w:lang w:eastAsia="en-CA"/>
        </w:rPr>
        <w:t>a</w:t>
      </w:r>
      <w:r>
        <w:rPr>
          <w:rFonts w:cs="Arial"/>
          <w:snapToGrid w:val="0"/>
          <w:lang w:eastAsia="en-CA"/>
        </w:rPr>
        <w:t xml:space="preserve"> and </w:t>
      </w:r>
      <w:r>
        <w:rPr>
          <w:rFonts w:cs="Arial"/>
          <w:b/>
          <w:snapToGrid w:val="0"/>
          <w:lang w:eastAsia="en-CA"/>
        </w:rPr>
        <w:t>b</w:t>
      </w:r>
      <w:r>
        <w:rPr>
          <w:rFonts w:cs="Arial"/>
          <w:snapToGrid w:val="0"/>
          <w:lang w:eastAsia="en-CA"/>
        </w:rPr>
        <w:t xml:space="preserve"> equals </w:t>
      </w:r>
      <w:r>
        <w:rPr>
          <w:rFonts w:cs="Arial"/>
          <w:b/>
          <w:snapToGrid w:val="0"/>
          <w:lang w:eastAsia="en-CA"/>
        </w:rPr>
        <w:t>a</w:t>
      </w:r>
      <w:r>
        <w:rPr>
          <w:rFonts w:cs="Arial"/>
          <w:snapToGrid w:val="0"/>
          <w:lang w:eastAsia="en-CA"/>
        </w:rPr>
        <w:t xml:space="preserve"> AND the intersection of the interior of </w:t>
      </w:r>
      <w:r>
        <w:rPr>
          <w:rFonts w:cs="Arial"/>
          <w:b/>
          <w:snapToGrid w:val="0"/>
          <w:lang w:eastAsia="en-CA"/>
        </w:rPr>
        <w:t>a</w:t>
      </w:r>
      <w:r>
        <w:rPr>
          <w:rFonts w:cs="Arial"/>
          <w:snapToGrid w:val="0"/>
          <w:lang w:eastAsia="en-CA"/>
        </w:rPr>
        <w:t xml:space="preserve"> and the interior of </w:t>
      </w:r>
      <w:r>
        <w:rPr>
          <w:rFonts w:cs="Arial"/>
          <w:b/>
          <w:snapToGrid w:val="0"/>
          <w:lang w:eastAsia="en-CA"/>
        </w:rPr>
        <w:t>b</w:t>
      </w:r>
      <w:r>
        <w:rPr>
          <w:rFonts w:cs="Arial"/>
          <w:snapToGrid w:val="0"/>
          <w:lang w:eastAsia="en-CA"/>
        </w:rPr>
        <w:t xml:space="preserve"> is not the empty set.</w:t>
      </w:r>
    </w:p>
    <w:p w14:paraId="5C361475" w14:textId="77777777" w:rsidR="00036D8E" w:rsidRDefault="00036D8E" w:rsidP="00036D8E">
      <w:pPr>
        <w:spacing w:after="120"/>
        <w:rPr>
          <w:lang w:eastAsia="en-CA"/>
        </w:rPr>
      </w:pPr>
      <w:r>
        <w:rPr>
          <w:snapToGrid w:val="0"/>
          <w:lang w:eastAsia="en-CA"/>
        </w:rPr>
        <w:t xml:space="preserve">Note that this formula </w:t>
      </w:r>
      <w:r>
        <w:rPr>
          <w:lang w:eastAsia="en-CA"/>
        </w:rPr>
        <w:t xml:space="preserve">matches the one given in </w:t>
      </w:r>
      <w:r>
        <w:rPr>
          <w:b/>
          <w:lang w:eastAsia="en-CA"/>
        </w:rPr>
        <w:t>the OpenGIS Simple Features Specification for SQL, Revision 1.1 (OpenGIS Project Document 99-049, Release Date: May 5, 1999</w:t>
      </w:r>
      <w:r>
        <w:rPr>
          <w:lang w:eastAsia="en-CA"/>
        </w:rPr>
        <w:t>) which is the precursor to ISO 19125-1:2004.</w:t>
      </w:r>
    </w:p>
    <w:p w14:paraId="198B26B4" w14:textId="77777777" w:rsidR="00D82FC1" w:rsidRDefault="00036D8E" w:rsidP="00D82FC1">
      <w:pPr>
        <w:keepNext/>
        <w:ind w:left="720" w:hanging="720"/>
        <w:jc w:val="center"/>
      </w:pPr>
      <w:r>
        <w:rPr>
          <w:noProof/>
          <w:lang w:val="fr-FR" w:eastAsia="fr-FR"/>
        </w:rPr>
        <w:drawing>
          <wp:inline distT="0" distB="0" distL="0" distR="0" wp14:anchorId="18A28E10" wp14:editId="760C91E0">
            <wp:extent cx="3530600" cy="2115185"/>
            <wp:effectExtent l="0" t="0" r="0" b="0"/>
            <wp:docPr id="15769706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0600" cy="2115185"/>
                    </a:xfrm>
                    <a:prstGeom prst="rect">
                      <a:avLst/>
                    </a:prstGeom>
                    <a:noFill/>
                    <a:ln>
                      <a:noFill/>
                    </a:ln>
                  </pic:spPr>
                </pic:pic>
              </a:graphicData>
            </a:graphic>
          </wp:inline>
        </w:drawing>
      </w:r>
    </w:p>
    <w:p w14:paraId="21BBC00C" w14:textId="155F9121" w:rsidR="00036D8E" w:rsidRDefault="00D82FC1" w:rsidP="00D82FC1">
      <w:pPr>
        <w:pStyle w:val="Caption"/>
        <w:rPr>
          <w:rFonts w:cs="Arial"/>
          <w:sz w:val="20"/>
          <w:lang w:eastAsia="ar-SA"/>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4</w:t>
      </w:r>
      <w:r w:rsidR="00682C47">
        <w:fldChar w:fldCharType="end"/>
      </w:r>
      <w:r>
        <w:t xml:space="preserve"> - </w:t>
      </w:r>
      <w:r w:rsidRPr="00BF36B1">
        <w:t xml:space="preserve">Examples of the WITHIN relationship </w:t>
      </w:r>
      <w:r w:rsidRPr="00BF36B1">
        <w:rPr>
          <w:rFonts w:hint="eastAsia"/>
        </w:rPr>
        <w:t>—</w:t>
      </w:r>
      <w:r w:rsidRPr="00BF36B1">
        <w:t xml:space="preserve"> Polygon/Polygon (a), Polygon/LineString (b), LineString/LineString (c), Polygon/Point (d), and LineString/Point (e)</w:t>
      </w:r>
    </w:p>
    <w:p w14:paraId="3E93B0DE" w14:textId="77777777" w:rsidR="00036D8E" w:rsidRDefault="00036D8E" w:rsidP="00036D8E">
      <w:pPr>
        <w:spacing w:after="120"/>
        <w:rPr>
          <w:i/>
          <w:snapToGrid w:val="0"/>
        </w:rPr>
      </w:pPr>
      <w:r>
        <w:rPr>
          <w:i/>
          <w:snapToGrid w:val="0"/>
        </w:rPr>
        <w:lastRenderedPageBreak/>
        <w:t>Note that a Line that completely falls on a Polygon boundary is not WITHIN the Polygon, it TOUCHES it. In that case it would also be COINCIDENT with the Polygon boundary and COVERED_BY the Polygon.</w:t>
      </w:r>
    </w:p>
    <w:p w14:paraId="42F5142F" w14:textId="77777777" w:rsidR="00036D8E" w:rsidRDefault="00036D8E" w:rsidP="00036D8E">
      <w:pPr>
        <w:widowControl w:val="0"/>
        <w:snapToGrid w:val="0"/>
        <w:spacing w:before="240" w:after="120"/>
        <w:ind w:right="102"/>
        <w:rPr>
          <w:spacing w:val="-1"/>
          <w:lang w:eastAsia="en-US"/>
        </w:rPr>
      </w:pPr>
      <w:r>
        <w:rPr>
          <w:b/>
          <w:lang w:eastAsia="en-US"/>
        </w:rPr>
        <w:t>OVERLAPS -</w:t>
      </w:r>
      <w:r>
        <w:rPr>
          <w:b/>
          <w:spacing w:val="-1"/>
          <w:lang w:eastAsia="en-US"/>
        </w:rPr>
        <w:t xml:space="preserve"> </w:t>
      </w:r>
      <w:r>
        <w:rPr>
          <w:spacing w:val="-1"/>
          <w:lang w:eastAsia="en-US"/>
        </w:rPr>
        <w:t>The intersection of two geometric objects with the same dimension results in an object of the same dimension but is different from both of them.</w:t>
      </w:r>
    </w:p>
    <w:p w14:paraId="4F141941" w14:textId="77777777" w:rsidR="00036D8E" w:rsidRDefault="00036D8E" w:rsidP="00036D8E">
      <w:pPr>
        <w:widowControl w:val="0"/>
        <w:snapToGrid w:val="0"/>
        <w:spacing w:after="120"/>
        <w:ind w:right="102"/>
        <w:rPr>
          <w:i/>
          <w:spacing w:val="-1"/>
          <w:lang w:eastAsia="en-US"/>
        </w:rPr>
      </w:pPr>
      <w:r>
        <w:rPr>
          <w:spacing w:val="-1"/>
          <w:lang w:eastAsia="en-US"/>
        </w:rPr>
        <w:t xml:space="preserve">  </w:t>
      </w:r>
      <w:r>
        <w:rPr>
          <w:i/>
          <w:spacing w:val="-1"/>
          <w:lang w:eastAsia="en-US"/>
        </w:rPr>
        <w:t>For two Polygons or two LineStrings, part of each geometry, but not all, is shared with the other.</w:t>
      </w:r>
    </w:p>
    <w:p w14:paraId="5119A5B5" w14:textId="77777777" w:rsidR="00036D8E" w:rsidRDefault="00036D8E" w:rsidP="00036D8E">
      <w:pPr>
        <w:widowControl w:val="0"/>
        <w:snapToGrid w:val="0"/>
        <w:spacing w:after="120"/>
        <w:ind w:right="102"/>
        <w:rPr>
          <w:i/>
          <w:spacing w:val="-1"/>
          <w:lang w:eastAsia="en-US"/>
        </w:rPr>
      </w:pPr>
      <w:r>
        <w:rPr>
          <w:rFonts w:cs="Arial"/>
          <w:lang w:eastAsia="en-US"/>
        </w:rPr>
        <w:t>The OVERLAPS relationship is defined for Area/Area and Line/Line relationships. Points are either equal or disjoint.</w:t>
      </w:r>
    </w:p>
    <w:p w14:paraId="5FF6FB73" w14:textId="77777777" w:rsidR="00036D8E" w:rsidRDefault="00036D8E" w:rsidP="00036D8E">
      <w:pPr>
        <w:widowControl w:val="0"/>
        <w:snapToGrid w:val="0"/>
        <w:spacing w:after="120"/>
        <w:ind w:right="102"/>
        <w:rPr>
          <w:i/>
          <w:spacing w:val="-1"/>
          <w:lang w:eastAsia="en-US"/>
        </w:rPr>
      </w:pPr>
      <w:r>
        <w:rPr>
          <w:i/>
          <w:spacing w:val="-1"/>
          <w:lang w:eastAsia="en-US"/>
        </w:rPr>
        <w:t>Note that this does not include lines that cross.</w:t>
      </w:r>
    </w:p>
    <w:p w14:paraId="21195DCB" w14:textId="77777777" w:rsidR="00036D8E" w:rsidRDefault="00036D8E" w:rsidP="00036D8E">
      <w:pPr>
        <w:widowControl w:val="0"/>
        <w:snapToGrid w:val="0"/>
        <w:spacing w:after="120"/>
        <w:rPr>
          <w:lang w:eastAsia="en-US"/>
        </w:rPr>
      </w:pPr>
      <w:r>
        <w:rPr>
          <w:lang w:eastAsia="en-US"/>
        </w:rPr>
        <w:t>The ISO 19125-1:2004 definition of OVERLAPS is:</w:t>
      </w:r>
    </w:p>
    <w:p w14:paraId="6530079D" w14:textId="77777777" w:rsidR="00036D8E" w:rsidRDefault="00036D8E" w:rsidP="00036D8E">
      <w:pPr>
        <w:widowControl w:val="0"/>
        <w:snapToGrid w:val="0"/>
        <w:spacing w:after="120"/>
        <w:ind w:firstLine="720"/>
        <w:rPr>
          <w:i/>
          <w:lang w:eastAsia="en-US"/>
        </w:rPr>
      </w:pPr>
      <w:r>
        <w:rPr>
          <w:b/>
          <w:i/>
          <w:lang w:eastAsia="en-US"/>
        </w:rPr>
        <w:t>a</w:t>
      </w:r>
      <w:r>
        <w:rPr>
          <w:i/>
          <w:lang w:eastAsia="en-US"/>
        </w:rPr>
        <w:t>.Overlaps(</w:t>
      </w:r>
      <w:r>
        <w:rPr>
          <w:b/>
          <w:i/>
          <w:lang w:eastAsia="en-US"/>
        </w:rPr>
        <w:t>b</w:t>
      </w:r>
      <w:r>
        <w:rPr>
          <w:i/>
          <w:lang w:eastAsia="en-US"/>
        </w:rPr>
        <w:t xml:space="preserve">) </w:t>
      </w:r>
      <w:r>
        <w:rPr>
          <w:rFonts w:ascii="Symbol" w:hAnsi="Symbol"/>
          <w:sz w:val="21"/>
          <w:lang w:eastAsia="en-US"/>
        </w:rPr>
        <w:t></w:t>
      </w:r>
      <w:r>
        <w:rPr>
          <w:rFonts w:ascii="Symbol" w:hAnsi="Symbol"/>
          <w:sz w:val="21"/>
          <w:lang w:eastAsia="en-US"/>
        </w:rPr>
        <w:t></w:t>
      </w:r>
      <w:r>
        <w:rPr>
          <w:i/>
          <w:lang w:eastAsia="en-US"/>
        </w:rPr>
        <w:t>(dim(I(</w:t>
      </w:r>
      <w:r>
        <w:rPr>
          <w:b/>
          <w:i/>
          <w:lang w:eastAsia="en-US"/>
        </w:rPr>
        <w:t>a</w:t>
      </w:r>
      <w:r>
        <w:rPr>
          <w:i/>
          <w:lang w:eastAsia="en-US"/>
        </w:rPr>
        <w:t>)) = dim(I(</w:t>
      </w:r>
      <w:r>
        <w:rPr>
          <w:b/>
          <w:i/>
          <w:lang w:eastAsia="en-US"/>
        </w:rPr>
        <w:t>b</w:t>
      </w:r>
      <w:r>
        <w:rPr>
          <w:i/>
          <w:lang w:eastAsia="en-US"/>
        </w:rPr>
        <w:t>)) = dim(I(</w:t>
      </w:r>
      <w:r>
        <w:rPr>
          <w:b/>
          <w:i/>
          <w:lang w:eastAsia="en-US"/>
        </w:rPr>
        <w:t>a</w:t>
      </w:r>
      <w:r>
        <w:rPr>
          <w:i/>
          <w:lang w:eastAsia="en-US"/>
        </w:rPr>
        <w:t xml:space="preserve">) </w:t>
      </w:r>
      <w:r>
        <w:rPr>
          <w:rFonts w:ascii="Symbol" w:hAnsi="Symbol"/>
          <w:sz w:val="21"/>
          <w:lang w:eastAsia="en-US"/>
        </w:rPr>
        <w:t></w:t>
      </w:r>
      <w:r>
        <w:rPr>
          <w:rFonts w:ascii="Symbol" w:hAnsi="Symbol"/>
          <w:sz w:val="21"/>
          <w:lang w:eastAsia="en-US"/>
        </w:rPr>
        <w:t></w:t>
      </w:r>
      <w:r>
        <w:rPr>
          <w:i/>
          <w:lang w:eastAsia="en-US"/>
        </w:rPr>
        <w:t>I(</w:t>
      </w:r>
      <w:r>
        <w:rPr>
          <w:b/>
          <w:i/>
          <w:lang w:eastAsia="en-US"/>
        </w:rPr>
        <w:t>b</w:t>
      </w:r>
      <w:r>
        <w:rPr>
          <w:i/>
          <w:lang w:eastAsia="en-US"/>
        </w:rPr>
        <w:t xml:space="preserve">))) </w:t>
      </w:r>
      <w:r>
        <w:rPr>
          <w:rFonts w:ascii="Symbol" w:hAnsi="Symbol"/>
          <w:sz w:val="21"/>
          <w:lang w:eastAsia="en-US"/>
        </w:rPr>
        <w:t></w:t>
      </w:r>
      <w:r>
        <w:rPr>
          <w:rFonts w:ascii="Symbol" w:hAnsi="Symbol"/>
          <w:sz w:val="21"/>
          <w:lang w:eastAsia="en-US"/>
        </w:rPr>
        <w:t></w:t>
      </w:r>
      <w:r>
        <w:rPr>
          <w:i/>
          <w:lang w:eastAsia="en-US"/>
        </w:rPr>
        <w:t>(</w:t>
      </w:r>
      <w:r>
        <w:rPr>
          <w:b/>
          <w:i/>
          <w:lang w:eastAsia="en-US"/>
        </w:rPr>
        <w:t>a</w:t>
      </w:r>
      <w:r>
        <w:rPr>
          <w:i/>
          <w:lang w:eastAsia="en-US"/>
        </w:rPr>
        <w:t xml:space="preserve"> </w:t>
      </w:r>
      <w:r>
        <w:rPr>
          <w:rFonts w:ascii="Symbol" w:hAnsi="Symbol"/>
          <w:sz w:val="21"/>
          <w:lang w:eastAsia="en-US"/>
        </w:rPr>
        <w:t></w:t>
      </w:r>
      <w:r>
        <w:rPr>
          <w:rFonts w:ascii="Symbol" w:hAnsi="Symbol"/>
          <w:sz w:val="21"/>
          <w:lang w:eastAsia="en-US"/>
        </w:rPr>
        <w:t></w:t>
      </w:r>
      <w:r>
        <w:rPr>
          <w:b/>
          <w:i/>
          <w:lang w:eastAsia="en-US"/>
        </w:rPr>
        <w:t>b</w:t>
      </w:r>
      <w:r>
        <w:rPr>
          <w:i/>
          <w:lang w:eastAsia="en-US"/>
        </w:rPr>
        <w:t xml:space="preserve"> </w:t>
      </w:r>
      <w:r>
        <w:rPr>
          <w:rFonts w:ascii="Symbol" w:hAnsi="Symbol"/>
          <w:sz w:val="21"/>
          <w:lang w:eastAsia="en-US"/>
        </w:rPr>
        <w:t></w:t>
      </w:r>
      <w:r>
        <w:rPr>
          <w:rFonts w:ascii="Symbol" w:hAnsi="Symbol"/>
          <w:sz w:val="21"/>
          <w:lang w:eastAsia="en-US"/>
        </w:rPr>
        <w:t></w:t>
      </w:r>
      <w:r>
        <w:rPr>
          <w:b/>
          <w:i/>
          <w:lang w:eastAsia="en-US"/>
        </w:rPr>
        <w:t>a</w:t>
      </w:r>
      <w:r>
        <w:rPr>
          <w:i/>
          <w:lang w:eastAsia="en-US"/>
        </w:rPr>
        <w:t xml:space="preserve">) </w:t>
      </w:r>
      <w:r>
        <w:rPr>
          <w:rFonts w:ascii="Symbol" w:hAnsi="Symbol"/>
          <w:sz w:val="21"/>
          <w:lang w:eastAsia="en-US"/>
        </w:rPr>
        <w:t></w:t>
      </w:r>
      <w:r>
        <w:rPr>
          <w:rFonts w:ascii="Symbol" w:hAnsi="Symbol"/>
          <w:sz w:val="21"/>
          <w:lang w:eastAsia="en-US"/>
        </w:rPr>
        <w:t></w:t>
      </w:r>
      <w:r>
        <w:rPr>
          <w:i/>
          <w:lang w:eastAsia="en-US"/>
        </w:rPr>
        <w:t>(</w:t>
      </w:r>
      <w:r>
        <w:rPr>
          <w:b/>
          <w:i/>
          <w:lang w:eastAsia="en-US"/>
        </w:rPr>
        <w:t>a</w:t>
      </w:r>
      <w:r>
        <w:rPr>
          <w:i/>
          <w:lang w:eastAsia="en-US"/>
        </w:rPr>
        <w:t xml:space="preserve"> </w:t>
      </w:r>
      <w:r>
        <w:rPr>
          <w:rFonts w:ascii="Symbol" w:hAnsi="Symbol"/>
          <w:sz w:val="21"/>
          <w:lang w:eastAsia="en-US"/>
        </w:rPr>
        <w:t></w:t>
      </w:r>
      <w:r>
        <w:rPr>
          <w:rFonts w:ascii="Symbol" w:hAnsi="Symbol"/>
          <w:sz w:val="21"/>
          <w:lang w:eastAsia="en-US"/>
        </w:rPr>
        <w:t></w:t>
      </w:r>
      <w:r>
        <w:rPr>
          <w:b/>
          <w:i/>
          <w:lang w:eastAsia="en-US"/>
        </w:rPr>
        <w:t>b</w:t>
      </w:r>
      <w:r>
        <w:rPr>
          <w:i/>
          <w:lang w:eastAsia="en-US"/>
        </w:rPr>
        <w:t xml:space="preserve"> </w:t>
      </w:r>
      <w:r>
        <w:rPr>
          <w:rFonts w:ascii="Symbol" w:hAnsi="Symbol"/>
          <w:sz w:val="21"/>
          <w:lang w:eastAsia="en-US"/>
        </w:rPr>
        <w:t></w:t>
      </w:r>
      <w:r>
        <w:rPr>
          <w:rFonts w:ascii="Symbol" w:hAnsi="Symbol"/>
          <w:sz w:val="21"/>
          <w:lang w:eastAsia="en-US"/>
        </w:rPr>
        <w:t></w:t>
      </w:r>
      <w:r>
        <w:rPr>
          <w:b/>
          <w:i/>
          <w:lang w:eastAsia="en-US"/>
        </w:rPr>
        <w:t>b</w:t>
      </w:r>
      <w:r>
        <w:rPr>
          <w:i/>
          <w:lang w:eastAsia="en-US"/>
        </w:rPr>
        <w:t>)</w:t>
      </w:r>
    </w:p>
    <w:p w14:paraId="7EA10E30" w14:textId="77777777" w:rsidR="00036D8E" w:rsidRDefault="00036D8E" w:rsidP="00036D8E">
      <w:pPr>
        <w:widowControl w:val="0"/>
        <w:snapToGrid w:val="0"/>
        <w:rPr>
          <w:lang w:eastAsia="en-US"/>
        </w:rPr>
      </w:pPr>
      <w:r>
        <w:rPr>
          <w:lang w:eastAsia="en-US"/>
        </w:rPr>
        <w:t xml:space="preserve">This translates to: </w:t>
      </w:r>
      <w:r>
        <w:rPr>
          <w:b/>
          <w:lang w:eastAsia="en-US"/>
        </w:rPr>
        <w:t>a</w:t>
      </w:r>
      <w:r>
        <w:rPr>
          <w:lang w:eastAsia="en-US"/>
        </w:rPr>
        <w:t xml:space="preserve"> overlaps </w:t>
      </w:r>
      <w:r>
        <w:rPr>
          <w:b/>
          <w:lang w:eastAsia="en-US"/>
        </w:rPr>
        <w:t>b</w:t>
      </w:r>
      <w:r>
        <w:rPr>
          <w:lang w:eastAsia="en-US"/>
        </w:rPr>
        <w:t xml:space="preserve"> if the geometric dimension of:</w:t>
      </w:r>
    </w:p>
    <w:p w14:paraId="03AA46D2" w14:textId="77777777" w:rsidR="00036D8E" w:rsidRDefault="00036D8E" w:rsidP="00D33724">
      <w:pPr>
        <w:widowControl w:val="0"/>
        <w:numPr>
          <w:ilvl w:val="0"/>
          <w:numId w:val="25"/>
        </w:numPr>
        <w:snapToGrid w:val="0"/>
        <w:spacing w:after="0" w:line="240" w:lineRule="auto"/>
        <w:rPr>
          <w:lang w:eastAsia="en-US"/>
        </w:rPr>
      </w:pPr>
      <w:r>
        <w:rPr>
          <w:lang w:eastAsia="en-US"/>
        </w:rPr>
        <w:t xml:space="preserve">the interior of </w:t>
      </w:r>
      <w:r>
        <w:rPr>
          <w:b/>
          <w:lang w:eastAsia="en-US"/>
        </w:rPr>
        <w:t>a</w:t>
      </w:r>
    </w:p>
    <w:p w14:paraId="366B91AC" w14:textId="77777777" w:rsidR="00036D8E" w:rsidRDefault="00036D8E" w:rsidP="00D33724">
      <w:pPr>
        <w:widowControl w:val="0"/>
        <w:numPr>
          <w:ilvl w:val="0"/>
          <w:numId w:val="25"/>
        </w:numPr>
        <w:snapToGrid w:val="0"/>
        <w:spacing w:after="0" w:line="240" w:lineRule="auto"/>
        <w:rPr>
          <w:lang w:eastAsia="en-US"/>
        </w:rPr>
      </w:pPr>
      <w:r>
        <w:rPr>
          <w:lang w:eastAsia="en-US"/>
        </w:rPr>
        <w:t xml:space="preserve">the interior of </w:t>
      </w:r>
      <w:r>
        <w:rPr>
          <w:b/>
          <w:lang w:eastAsia="en-US"/>
        </w:rPr>
        <w:t>b</w:t>
      </w:r>
    </w:p>
    <w:p w14:paraId="57C053D7" w14:textId="77777777" w:rsidR="00036D8E" w:rsidRDefault="00036D8E" w:rsidP="00D33724">
      <w:pPr>
        <w:widowControl w:val="0"/>
        <w:numPr>
          <w:ilvl w:val="0"/>
          <w:numId w:val="25"/>
        </w:numPr>
        <w:snapToGrid w:val="0"/>
        <w:spacing w:after="0" w:line="240" w:lineRule="auto"/>
        <w:rPr>
          <w:lang w:eastAsia="en-US"/>
        </w:rPr>
      </w:pPr>
      <w:r>
        <w:rPr>
          <w:lang w:eastAsia="en-US"/>
        </w:rPr>
        <w:t xml:space="preserve">the intersection of the interiors of </w:t>
      </w:r>
      <w:r>
        <w:rPr>
          <w:b/>
          <w:lang w:eastAsia="en-US"/>
        </w:rPr>
        <w:t>a</w:t>
      </w:r>
      <w:r>
        <w:rPr>
          <w:lang w:eastAsia="en-US"/>
        </w:rPr>
        <w:t xml:space="preserve"> and </w:t>
      </w:r>
      <w:r>
        <w:rPr>
          <w:b/>
          <w:lang w:eastAsia="en-US"/>
        </w:rPr>
        <w:t>b</w:t>
      </w:r>
    </w:p>
    <w:p w14:paraId="085D4F94" w14:textId="77777777" w:rsidR="00036D8E" w:rsidRDefault="00036D8E" w:rsidP="00036D8E">
      <w:pPr>
        <w:widowControl w:val="0"/>
        <w:snapToGrid w:val="0"/>
        <w:spacing w:after="120"/>
        <w:rPr>
          <w:lang w:eastAsia="en-US"/>
        </w:rPr>
      </w:pPr>
      <w:r>
        <w:rPr>
          <w:lang w:eastAsia="en-US"/>
        </w:rPr>
        <w:t xml:space="preserve">are all equal AND the intersection of </w:t>
      </w:r>
      <w:r>
        <w:rPr>
          <w:b/>
          <w:lang w:eastAsia="en-US"/>
        </w:rPr>
        <w:t>a</w:t>
      </w:r>
      <w:r>
        <w:rPr>
          <w:lang w:eastAsia="en-US"/>
        </w:rPr>
        <w:t xml:space="preserve"> and </w:t>
      </w:r>
      <w:r>
        <w:rPr>
          <w:b/>
          <w:lang w:eastAsia="en-US"/>
        </w:rPr>
        <w:t>b</w:t>
      </w:r>
      <w:r>
        <w:rPr>
          <w:lang w:eastAsia="en-US"/>
        </w:rPr>
        <w:t xml:space="preserve"> does not equal either </w:t>
      </w:r>
      <w:r>
        <w:rPr>
          <w:b/>
          <w:lang w:eastAsia="en-US"/>
        </w:rPr>
        <w:t>a</w:t>
      </w:r>
      <w:r>
        <w:rPr>
          <w:lang w:eastAsia="en-US"/>
        </w:rPr>
        <w:t xml:space="preserve"> or </w:t>
      </w:r>
      <w:r>
        <w:rPr>
          <w:b/>
          <w:lang w:eastAsia="en-US"/>
        </w:rPr>
        <w:t>b</w:t>
      </w:r>
      <w:r>
        <w:rPr>
          <w:lang w:eastAsia="en-US"/>
        </w:rPr>
        <w:t>.</w:t>
      </w:r>
    </w:p>
    <w:p w14:paraId="2EF5C20C" w14:textId="77777777" w:rsidR="00D82FC1" w:rsidRDefault="00036D8E" w:rsidP="00D82FC1">
      <w:pPr>
        <w:keepNext/>
        <w:jc w:val="center"/>
      </w:pPr>
      <w:r>
        <w:rPr>
          <w:noProof/>
          <w:lang w:val="fr-FR" w:eastAsia="fr-FR"/>
        </w:rPr>
        <w:drawing>
          <wp:inline distT="0" distB="0" distL="0" distR="0" wp14:anchorId="2F30B0DD" wp14:editId="4C2B5952">
            <wp:extent cx="3220085" cy="1311910"/>
            <wp:effectExtent l="0" t="0" r="0" b="2540"/>
            <wp:docPr id="3177507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20085" cy="1311910"/>
                    </a:xfrm>
                    <a:prstGeom prst="rect">
                      <a:avLst/>
                    </a:prstGeom>
                    <a:noFill/>
                    <a:ln>
                      <a:noFill/>
                    </a:ln>
                  </pic:spPr>
                </pic:pic>
              </a:graphicData>
            </a:graphic>
          </wp:inline>
        </w:drawing>
      </w:r>
    </w:p>
    <w:p w14:paraId="07AFD7DE" w14:textId="5C0C9563" w:rsidR="00036D8E" w:rsidRDefault="00D82FC1" w:rsidP="00D82FC1">
      <w:pPr>
        <w:pStyle w:val="Caption"/>
        <w:rPr>
          <w:rFonts w:cs="Arial"/>
          <w:sz w:val="20"/>
          <w:lang w:eastAsia="ar-SA"/>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5</w:t>
      </w:r>
      <w:r w:rsidR="00682C47">
        <w:fldChar w:fldCharType="end"/>
      </w:r>
      <w:r>
        <w:t xml:space="preserve"> - </w:t>
      </w:r>
      <w:r w:rsidRPr="00C25694">
        <w:t>Examples of the OVERLAPS relationship</w:t>
      </w:r>
    </w:p>
    <w:p w14:paraId="0F5A1B94" w14:textId="77777777" w:rsidR="00036D8E" w:rsidRDefault="00036D8E" w:rsidP="00036D8E">
      <w:pPr>
        <w:widowControl w:val="0"/>
        <w:snapToGrid w:val="0"/>
        <w:spacing w:after="120"/>
        <w:ind w:right="102"/>
        <w:rPr>
          <w:spacing w:val="-1"/>
          <w:lang w:eastAsia="en-US"/>
        </w:rPr>
      </w:pPr>
      <w:r>
        <w:rPr>
          <w:spacing w:val="-1"/>
          <w:lang w:eastAsia="en-US"/>
        </w:rPr>
        <w:t>Note Lines that OVERLAP are also COINCIDENT.</w:t>
      </w:r>
    </w:p>
    <w:p w14:paraId="0EE0BCD5" w14:textId="77777777" w:rsidR="00036D8E" w:rsidRDefault="00036D8E" w:rsidP="00036D8E">
      <w:pPr>
        <w:widowControl w:val="0"/>
        <w:spacing w:before="240" w:after="120"/>
        <w:rPr>
          <w:snapToGrid w:val="0"/>
          <w:spacing w:val="-1"/>
          <w:lang w:eastAsia="en-US"/>
        </w:rPr>
      </w:pPr>
      <w:r>
        <w:rPr>
          <w:b/>
          <w:snapToGrid w:val="0"/>
          <w:lang w:eastAsia="en-US"/>
        </w:rPr>
        <w:t>CROSSES –</w:t>
      </w:r>
      <w:r>
        <w:rPr>
          <w:b/>
          <w:snapToGrid w:val="0"/>
          <w:spacing w:val="-1"/>
          <w:lang w:eastAsia="en-US"/>
        </w:rPr>
        <w:t xml:space="preserve"> </w:t>
      </w:r>
      <w:r>
        <w:rPr>
          <w:snapToGrid w:val="0"/>
          <w:lang w:eastAsia="en-US"/>
        </w:rPr>
        <w:t>The</w:t>
      </w:r>
      <w:r>
        <w:rPr>
          <w:snapToGrid w:val="0"/>
          <w:spacing w:val="-1"/>
          <w:lang w:eastAsia="en-US"/>
        </w:rPr>
        <w:t xml:space="preserve"> intersection </w:t>
      </w:r>
      <w:r>
        <w:rPr>
          <w:snapToGrid w:val="0"/>
          <w:lang w:eastAsia="en-US"/>
        </w:rPr>
        <w:t>of</w:t>
      </w:r>
      <w:r>
        <w:rPr>
          <w:snapToGrid w:val="0"/>
          <w:spacing w:val="-1"/>
          <w:lang w:eastAsia="en-US"/>
        </w:rPr>
        <w:t xml:space="preserve"> geometric object </w:t>
      </w:r>
      <w:r>
        <w:rPr>
          <w:b/>
          <w:snapToGrid w:val="0"/>
          <w:lang w:eastAsia="en-US"/>
        </w:rPr>
        <w:t>a</w:t>
      </w:r>
      <w:r>
        <w:rPr>
          <w:snapToGrid w:val="0"/>
          <w:spacing w:val="-1"/>
          <w:lang w:eastAsia="en-US"/>
        </w:rPr>
        <w:t xml:space="preserve"> </w:t>
      </w:r>
      <w:r>
        <w:rPr>
          <w:snapToGrid w:val="0"/>
          <w:lang w:eastAsia="en-US"/>
        </w:rPr>
        <w:t>and</w:t>
      </w:r>
      <w:r>
        <w:rPr>
          <w:snapToGrid w:val="0"/>
          <w:spacing w:val="-1"/>
          <w:lang w:eastAsia="en-US"/>
        </w:rPr>
        <w:t xml:space="preserve"> geometric object </w:t>
      </w:r>
      <w:r>
        <w:rPr>
          <w:b/>
          <w:snapToGrid w:val="0"/>
          <w:lang w:eastAsia="en-US"/>
        </w:rPr>
        <w:t>b</w:t>
      </w:r>
      <w:r>
        <w:rPr>
          <w:snapToGrid w:val="0"/>
          <w:spacing w:val="-1"/>
          <w:lang w:eastAsia="en-US"/>
        </w:rPr>
        <w:t xml:space="preserve"> returns </w:t>
      </w:r>
      <w:r>
        <w:rPr>
          <w:snapToGrid w:val="0"/>
          <w:lang w:eastAsia="en-US"/>
        </w:rPr>
        <w:t>geometry</w:t>
      </w:r>
      <w:r>
        <w:rPr>
          <w:snapToGrid w:val="0"/>
          <w:spacing w:val="-1"/>
          <w:lang w:eastAsia="en-US"/>
        </w:rPr>
        <w:t xml:space="preserve"> </w:t>
      </w:r>
      <w:r>
        <w:rPr>
          <w:snapToGrid w:val="0"/>
          <w:lang w:eastAsia="en-US"/>
        </w:rPr>
        <w:t xml:space="preserve">with a dimension less than the largest dimension between </w:t>
      </w:r>
      <w:r>
        <w:rPr>
          <w:b/>
          <w:snapToGrid w:val="0"/>
          <w:lang w:eastAsia="en-US"/>
        </w:rPr>
        <w:t>a</w:t>
      </w:r>
      <w:r>
        <w:rPr>
          <w:snapToGrid w:val="0"/>
          <w:lang w:eastAsia="en-US"/>
        </w:rPr>
        <w:t xml:space="preserve"> and </w:t>
      </w:r>
      <w:r>
        <w:rPr>
          <w:b/>
          <w:snapToGrid w:val="0"/>
          <w:lang w:eastAsia="en-US"/>
        </w:rPr>
        <w:t>b</w:t>
      </w:r>
      <w:r>
        <w:rPr>
          <w:snapToGrid w:val="0"/>
          <w:lang w:eastAsia="en-US"/>
        </w:rPr>
        <w:t xml:space="preserve"> </w:t>
      </w:r>
      <w:r>
        <w:rPr>
          <w:snapToGrid w:val="0"/>
          <w:spacing w:val="-1"/>
          <w:lang w:eastAsia="en-US"/>
        </w:rPr>
        <w:t xml:space="preserve">but is not the </w:t>
      </w:r>
      <w:r>
        <w:rPr>
          <w:snapToGrid w:val="0"/>
          <w:lang w:eastAsia="en-US"/>
        </w:rPr>
        <w:t xml:space="preserve">same </w:t>
      </w:r>
      <w:r>
        <w:rPr>
          <w:snapToGrid w:val="0"/>
          <w:spacing w:val="-1"/>
          <w:lang w:eastAsia="en-US"/>
        </w:rPr>
        <w:t>as geometric</w:t>
      </w:r>
      <w:r>
        <w:rPr>
          <w:snapToGrid w:val="0"/>
          <w:spacing w:val="-2"/>
          <w:lang w:eastAsia="en-US"/>
        </w:rPr>
        <w:t xml:space="preserve"> </w:t>
      </w:r>
      <w:r>
        <w:rPr>
          <w:snapToGrid w:val="0"/>
          <w:spacing w:val="-1"/>
          <w:lang w:eastAsia="en-US"/>
        </w:rPr>
        <w:t xml:space="preserve">object </w:t>
      </w:r>
      <w:r>
        <w:rPr>
          <w:b/>
          <w:snapToGrid w:val="0"/>
          <w:lang w:eastAsia="en-US"/>
        </w:rPr>
        <w:t>a</w:t>
      </w:r>
      <w:r>
        <w:rPr>
          <w:snapToGrid w:val="0"/>
          <w:spacing w:val="-1"/>
          <w:lang w:eastAsia="en-US"/>
        </w:rPr>
        <w:t xml:space="preserve"> or </w:t>
      </w:r>
      <w:r>
        <w:rPr>
          <w:b/>
          <w:snapToGrid w:val="0"/>
          <w:spacing w:val="-1"/>
          <w:lang w:eastAsia="en-US"/>
        </w:rPr>
        <w:t>b</w:t>
      </w:r>
      <w:r>
        <w:rPr>
          <w:snapToGrid w:val="0"/>
          <w:spacing w:val="-1"/>
          <w:lang w:eastAsia="en-US"/>
        </w:rPr>
        <w:t>.</w:t>
      </w:r>
    </w:p>
    <w:p w14:paraId="5EB8F678" w14:textId="77777777" w:rsidR="00036D8E" w:rsidRDefault="00036D8E" w:rsidP="00036D8E">
      <w:pPr>
        <w:widowControl w:val="0"/>
        <w:spacing w:before="125" w:after="120"/>
        <w:rPr>
          <w:i/>
          <w:snapToGrid w:val="0"/>
          <w:spacing w:val="-1"/>
          <w:lang w:eastAsia="en-US"/>
        </w:rPr>
      </w:pPr>
      <w:r>
        <w:rPr>
          <w:i/>
          <w:snapToGrid w:val="0"/>
          <w:spacing w:val="-1"/>
          <w:lang w:eastAsia="en-US"/>
        </w:rPr>
        <w:t>Two LineStrings cross each other if they meet on an interior point. A LineString crosses a Polygon if the LineString is partly inside the Polygon and partly outside.</w:t>
      </w:r>
    </w:p>
    <w:p w14:paraId="78D4312F" w14:textId="77777777" w:rsidR="00036D8E" w:rsidRDefault="00036D8E" w:rsidP="00036D8E">
      <w:pPr>
        <w:widowControl w:val="0"/>
        <w:spacing w:after="120"/>
        <w:rPr>
          <w:snapToGrid w:val="0"/>
          <w:lang w:eastAsia="en-US"/>
        </w:rPr>
      </w:pPr>
      <w:r>
        <w:rPr>
          <w:snapToGrid w:val="0"/>
          <w:lang w:eastAsia="en-US"/>
        </w:rPr>
        <w:t>The definition of CROSSES is:</w:t>
      </w:r>
    </w:p>
    <w:p w14:paraId="7F6FBEDF" w14:textId="77777777" w:rsidR="00036D8E" w:rsidRDefault="00036D8E" w:rsidP="00036D8E">
      <w:pPr>
        <w:widowControl w:val="0"/>
        <w:spacing w:before="2" w:after="120"/>
        <w:ind w:firstLine="720"/>
        <w:rPr>
          <w:i/>
          <w:snapToGrid w:val="0"/>
          <w:lang w:eastAsia="en-US"/>
        </w:rPr>
      </w:pPr>
      <w:r>
        <w:rPr>
          <w:b/>
          <w:i/>
          <w:snapToGrid w:val="0"/>
          <w:lang w:eastAsia="en-US"/>
        </w:rPr>
        <w:t>a</w:t>
      </w:r>
      <w:r>
        <w:rPr>
          <w:i/>
          <w:snapToGrid w:val="0"/>
          <w:lang w:eastAsia="en-US"/>
        </w:rPr>
        <w:t>.Cross(</w:t>
      </w:r>
      <w:r>
        <w:rPr>
          <w:b/>
          <w:i/>
          <w:snapToGrid w:val="0"/>
          <w:lang w:eastAsia="en-US"/>
        </w:rPr>
        <w:t>b</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i/>
          <w:snapToGrid w:val="0"/>
          <w:lang w:eastAsia="en-US"/>
        </w:rPr>
        <w:t xml:space="preserve"> (I(</w:t>
      </w:r>
      <w:r>
        <w:rPr>
          <w:b/>
          <w:i/>
          <w:snapToGrid w:val="0"/>
          <w:lang w:eastAsia="en-US"/>
        </w:rPr>
        <w:t>a</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i/>
          <w:snapToGrid w:val="0"/>
          <w:lang w:eastAsia="en-US"/>
        </w:rPr>
        <w:t>I(</w:t>
      </w:r>
      <w:r>
        <w:rPr>
          <w:b/>
          <w:i/>
          <w:snapToGrid w:val="0"/>
          <w:lang w:eastAsia="en-US"/>
        </w:rPr>
        <w:t>b</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i/>
          <w:snapToGrid w:val="0"/>
          <w:lang w:eastAsia="en-US"/>
        </w:rPr>
        <w:t xml:space="preserve">) </w:t>
      </w:r>
      <w:r>
        <w:rPr>
          <w:rFonts w:ascii="Symbol" w:hAnsi="Symbol"/>
          <w:snapToGrid w:val="0"/>
          <w:sz w:val="21"/>
          <w:lang w:eastAsia="en-US"/>
        </w:rPr>
        <w:t></w:t>
      </w:r>
      <w:r>
        <w:rPr>
          <w:i/>
          <w:snapToGrid w:val="0"/>
          <w:lang w:eastAsia="en-US"/>
        </w:rPr>
        <w:t xml:space="preserve"> (dim(I(</w:t>
      </w:r>
      <w:r>
        <w:rPr>
          <w:b/>
          <w:i/>
          <w:snapToGrid w:val="0"/>
          <w:lang w:eastAsia="en-US"/>
        </w:rPr>
        <w:t>a</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i/>
          <w:snapToGrid w:val="0"/>
          <w:lang w:eastAsia="en-US"/>
        </w:rPr>
        <w:t>I(</w:t>
      </w:r>
      <w:r>
        <w:rPr>
          <w:b/>
          <w:i/>
          <w:snapToGrid w:val="0"/>
          <w:lang w:eastAsia="en-US"/>
        </w:rPr>
        <w:t>b</w:t>
      </w:r>
      <w:r>
        <w:rPr>
          <w:i/>
          <w:snapToGrid w:val="0"/>
          <w:lang w:eastAsia="en-US"/>
        </w:rPr>
        <w:t>)) &lt; max(dim(I(</w:t>
      </w:r>
      <w:r>
        <w:rPr>
          <w:b/>
          <w:i/>
          <w:snapToGrid w:val="0"/>
          <w:lang w:eastAsia="en-US"/>
        </w:rPr>
        <w:t>a</w:t>
      </w:r>
      <w:r>
        <w:rPr>
          <w:i/>
          <w:snapToGrid w:val="0"/>
          <w:lang w:eastAsia="en-US"/>
        </w:rPr>
        <w:t>)), dim(I(</w:t>
      </w:r>
      <w:r>
        <w:rPr>
          <w:b/>
          <w:i/>
          <w:snapToGrid w:val="0"/>
          <w:lang w:eastAsia="en-US"/>
        </w:rPr>
        <w:t>b</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i/>
          <w:snapToGrid w:val="0"/>
          <w:lang w:eastAsia="en-US"/>
        </w:rPr>
        <w:t>(</w:t>
      </w:r>
      <w:r>
        <w:rPr>
          <w:b/>
          <w:i/>
          <w:snapToGrid w:val="0"/>
          <w:lang w:eastAsia="en-US"/>
        </w:rPr>
        <w:t>a</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b/>
          <w:i/>
          <w:snapToGrid w:val="0"/>
          <w:lang w:eastAsia="en-US"/>
        </w:rPr>
        <w:t>b</w:t>
      </w:r>
      <w:r>
        <w:rPr>
          <w:i/>
          <w:snapToGrid w:val="0"/>
          <w:lang w:eastAsia="en-US"/>
        </w:rPr>
        <w:t xml:space="preserve"> </w:t>
      </w:r>
      <w:r>
        <w:rPr>
          <w:rFonts w:ascii="Symbol" w:hAnsi="Symbol"/>
          <w:snapToGrid w:val="0"/>
          <w:sz w:val="21"/>
          <w:lang w:eastAsia="en-US"/>
        </w:rPr>
        <w:t></w:t>
      </w:r>
      <w:r>
        <w:rPr>
          <w:b/>
          <w:i/>
          <w:snapToGrid w:val="0"/>
          <w:lang w:eastAsia="en-US"/>
        </w:rPr>
        <w:t>a</w:t>
      </w:r>
      <w:r>
        <w:rPr>
          <w:i/>
          <w:snapToGrid w:val="0"/>
          <w:lang w:eastAsia="en-US"/>
        </w:rPr>
        <w:t xml:space="preserve"> ) </w:t>
      </w:r>
      <w:r>
        <w:rPr>
          <w:rFonts w:ascii="Symbol" w:hAnsi="Symbol"/>
          <w:snapToGrid w:val="0"/>
          <w:sz w:val="21"/>
          <w:lang w:eastAsia="en-US"/>
        </w:rPr>
        <w:t></w:t>
      </w:r>
      <w:r>
        <w:rPr>
          <w:rFonts w:ascii="Symbol" w:hAnsi="Symbol"/>
          <w:snapToGrid w:val="0"/>
          <w:sz w:val="21"/>
          <w:lang w:eastAsia="en-US"/>
        </w:rPr>
        <w:t></w:t>
      </w:r>
      <w:r>
        <w:rPr>
          <w:i/>
          <w:snapToGrid w:val="0"/>
          <w:lang w:eastAsia="en-US"/>
        </w:rPr>
        <w:t>(</w:t>
      </w:r>
      <w:r>
        <w:rPr>
          <w:b/>
          <w:i/>
          <w:snapToGrid w:val="0"/>
          <w:lang w:eastAsia="en-US"/>
        </w:rPr>
        <w:t>a</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b/>
          <w:i/>
          <w:snapToGrid w:val="0"/>
          <w:lang w:eastAsia="en-US"/>
        </w:rPr>
        <w:t>b</w:t>
      </w:r>
      <w:r>
        <w:rPr>
          <w:i/>
          <w:snapToGrid w:val="0"/>
          <w:lang w:eastAsia="en-US"/>
        </w:rPr>
        <w:t xml:space="preserve"> </w:t>
      </w:r>
      <w:r>
        <w:rPr>
          <w:rFonts w:ascii="Symbol" w:hAnsi="Symbol"/>
          <w:snapToGrid w:val="0"/>
          <w:sz w:val="21"/>
          <w:lang w:eastAsia="en-US"/>
        </w:rPr>
        <w:t></w:t>
      </w:r>
      <w:r>
        <w:rPr>
          <w:b/>
          <w:i/>
          <w:snapToGrid w:val="0"/>
          <w:lang w:eastAsia="en-US"/>
        </w:rPr>
        <w:t>b</w:t>
      </w:r>
      <w:r>
        <w:rPr>
          <w:i/>
          <w:snapToGrid w:val="0"/>
          <w:lang w:eastAsia="en-US"/>
        </w:rPr>
        <w:t>)</w:t>
      </w:r>
    </w:p>
    <w:p w14:paraId="7CFA794E" w14:textId="77777777" w:rsidR="00036D8E" w:rsidRDefault="00036D8E" w:rsidP="00036D8E">
      <w:pPr>
        <w:widowControl w:val="0"/>
        <w:spacing w:after="120"/>
        <w:rPr>
          <w:snapToGrid w:val="0"/>
          <w:lang w:eastAsia="en-US"/>
        </w:rPr>
      </w:pPr>
      <w:r>
        <w:rPr>
          <w:snapToGrid w:val="0"/>
          <w:lang w:eastAsia="en-US"/>
        </w:rPr>
        <w:t xml:space="preserve">This translates to: </w:t>
      </w:r>
      <w:r>
        <w:rPr>
          <w:b/>
          <w:snapToGrid w:val="0"/>
          <w:lang w:eastAsia="en-US"/>
        </w:rPr>
        <w:t xml:space="preserve">a </w:t>
      </w:r>
      <w:r>
        <w:rPr>
          <w:snapToGrid w:val="0"/>
          <w:lang w:eastAsia="en-US"/>
        </w:rPr>
        <w:t xml:space="preserve">crosses </w:t>
      </w:r>
      <w:r>
        <w:rPr>
          <w:b/>
          <w:snapToGrid w:val="0"/>
          <w:lang w:eastAsia="en-US"/>
        </w:rPr>
        <w:t xml:space="preserve">b </w:t>
      </w:r>
      <w:r>
        <w:rPr>
          <w:snapToGrid w:val="0"/>
          <w:lang w:eastAsia="en-US"/>
        </w:rPr>
        <w:t xml:space="preserve">if the intersection of the interiors of </w:t>
      </w:r>
      <w:r>
        <w:rPr>
          <w:b/>
          <w:snapToGrid w:val="0"/>
          <w:lang w:eastAsia="en-US"/>
        </w:rPr>
        <w:t>a</w:t>
      </w:r>
      <w:r>
        <w:rPr>
          <w:snapToGrid w:val="0"/>
          <w:lang w:eastAsia="en-US"/>
        </w:rPr>
        <w:t xml:space="preserve"> and </w:t>
      </w:r>
      <w:r>
        <w:rPr>
          <w:b/>
          <w:snapToGrid w:val="0"/>
          <w:lang w:eastAsia="en-US"/>
        </w:rPr>
        <w:t>b</w:t>
      </w:r>
      <w:r>
        <w:rPr>
          <w:snapToGrid w:val="0"/>
          <w:lang w:eastAsia="en-US"/>
        </w:rPr>
        <w:t xml:space="preserve"> is not the empty set AND the dimension of the result of the intersection of the interiors of </w:t>
      </w:r>
      <w:r>
        <w:rPr>
          <w:b/>
          <w:snapToGrid w:val="0"/>
          <w:lang w:eastAsia="en-US"/>
        </w:rPr>
        <w:t>a</w:t>
      </w:r>
      <w:r>
        <w:rPr>
          <w:snapToGrid w:val="0"/>
          <w:lang w:eastAsia="en-US"/>
        </w:rPr>
        <w:t xml:space="preserve"> and </w:t>
      </w:r>
      <w:r>
        <w:rPr>
          <w:b/>
          <w:snapToGrid w:val="0"/>
          <w:lang w:eastAsia="en-US"/>
        </w:rPr>
        <w:t>b</w:t>
      </w:r>
      <w:r>
        <w:rPr>
          <w:snapToGrid w:val="0"/>
          <w:lang w:eastAsia="en-US"/>
        </w:rPr>
        <w:t xml:space="preserve"> is less than the largest dimension between the interiors of </w:t>
      </w:r>
      <w:r>
        <w:rPr>
          <w:b/>
          <w:snapToGrid w:val="0"/>
          <w:lang w:eastAsia="en-US"/>
        </w:rPr>
        <w:t>a</w:t>
      </w:r>
      <w:r>
        <w:rPr>
          <w:snapToGrid w:val="0"/>
          <w:lang w:eastAsia="en-US"/>
        </w:rPr>
        <w:t xml:space="preserve"> and </w:t>
      </w:r>
      <w:r>
        <w:rPr>
          <w:b/>
          <w:snapToGrid w:val="0"/>
          <w:lang w:eastAsia="en-US"/>
        </w:rPr>
        <w:t>b</w:t>
      </w:r>
      <w:r>
        <w:rPr>
          <w:snapToGrid w:val="0"/>
          <w:lang w:eastAsia="en-US"/>
        </w:rPr>
        <w:t xml:space="preserve"> AND the intersection of </w:t>
      </w:r>
      <w:r>
        <w:rPr>
          <w:b/>
          <w:snapToGrid w:val="0"/>
          <w:lang w:eastAsia="en-US"/>
        </w:rPr>
        <w:t>a</w:t>
      </w:r>
      <w:r>
        <w:rPr>
          <w:snapToGrid w:val="0"/>
          <w:lang w:eastAsia="en-US"/>
        </w:rPr>
        <w:t xml:space="preserve"> and</w:t>
      </w:r>
      <w:r>
        <w:rPr>
          <w:b/>
          <w:snapToGrid w:val="0"/>
          <w:lang w:eastAsia="en-US"/>
        </w:rPr>
        <w:t xml:space="preserve"> b</w:t>
      </w:r>
      <w:r>
        <w:rPr>
          <w:snapToGrid w:val="0"/>
          <w:lang w:eastAsia="en-US"/>
        </w:rPr>
        <w:t xml:space="preserve"> does not equal either </w:t>
      </w:r>
      <w:r>
        <w:rPr>
          <w:b/>
          <w:snapToGrid w:val="0"/>
          <w:lang w:eastAsia="en-US"/>
        </w:rPr>
        <w:t>a</w:t>
      </w:r>
      <w:r>
        <w:rPr>
          <w:snapToGrid w:val="0"/>
          <w:lang w:eastAsia="en-US"/>
        </w:rPr>
        <w:t xml:space="preserve"> or </w:t>
      </w:r>
      <w:r>
        <w:rPr>
          <w:b/>
          <w:snapToGrid w:val="0"/>
          <w:lang w:eastAsia="en-US"/>
        </w:rPr>
        <w:t>b</w:t>
      </w:r>
      <w:r>
        <w:rPr>
          <w:snapToGrid w:val="0"/>
          <w:lang w:eastAsia="en-US"/>
        </w:rPr>
        <w:t xml:space="preserve">. </w:t>
      </w:r>
    </w:p>
    <w:p w14:paraId="300C8EC3" w14:textId="77777777" w:rsidR="00036D8E" w:rsidRDefault="00036D8E" w:rsidP="00036D8E">
      <w:pPr>
        <w:widowControl w:val="0"/>
        <w:snapToGrid w:val="0"/>
        <w:spacing w:after="120"/>
        <w:ind w:right="102"/>
        <w:rPr>
          <w:rFonts w:cs="Arial"/>
          <w:lang w:eastAsia="en-CA"/>
        </w:rPr>
      </w:pPr>
      <w:r>
        <w:rPr>
          <w:rFonts w:cs="Arial"/>
          <w:lang w:eastAsia="en-CA"/>
        </w:rPr>
        <w:t>Note that “</w:t>
      </w:r>
      <w:r>
        <w:rPr>
          <w:i/>
          <w:snapToGrid w:val="0"/>
          <w:lang w:eastAsia="en-US"/>
        </w:rPr>
        <w:t>(I(</w:t>
      </w:r>
      <w:r>
        <w:rPr>
          <w:b/>
          <w:i/>
          <w:snapToGrid w:val="0"/>
          <w:lang w:eastAsia="en-US"/>
        </w:rPr>
        <w:t>a</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i/>
          <w:snapToGrid w:val="0"/>
          <w:lang w:eastAsia="en-US"/>
        </w:rPr>
        <w:t>I(</w:t>
      </w:r>
      <w:r>
        <w:rPr>
          <w:b/>
          <w:i/>
          <w:snapToGrid w:val="0"/>
          <w:lang w:eastAsia="en-US"/>
        </w:rPr>
        <w:t>b</w:t>
      </w:r>
      <w:r>
        <w:rPr>
          <w:i/>
          <w:snapToGrid w:val="0"/>
          <w:lang w:eastAsia="en-US"/>
        </w:rPr>
        <w:t xml:space="preserve">) </w:t>
      </w:r>
      <w:r>
        <w:rPr>
          <w:rFonts w:ascii="Symbol" w:hAnsi="Symbol"/>
          <w:snapToGrid w:val="0"/>
          <w:sz w:val="21"/>
          <w:lang w:eastAsia="en-US"/>
        </w:rPr>
        <w:t></w:t>
      </w:r>
      <w:r>
        <w:rPr>
          <w:rFonts w:ascii="Symbol" w:hAnsi="Symbol"/>
          <w:snapToGrid w:val="0"/>
          <w:sz w:val="21"/>
          <w:lang w:eastAsia="en-US"/>
        </w:rPr>
        <w:t></w:t>
      </w:r>
      <w:r>
        <w:rPr>
          <w:i/>
          <w:snapToGrid w:val="0"/>
          <w:lang w:eastAsia="en-US"/>
        </w:rPr>
        <w:t xml:space="preserve">) </w:t>
      </w:r>
      <w:r>
        <w:rPr>
          <w:rFonts w:ascii="Symbol" w:hAnsi="Symbol"/>
          <w:snapToGrid w:val="0"/>
          <w:sz w:val="21"/>
          <w:lang w:eastAsia="en-US"/>
        </w:rPr>
        <w:t></w:t>
      </w:r>
      <w:r>
        <w:rPr>
          <w:rFonts w:cs="Arial"/>
          <w:lang w:eastAsia="en-CA"/>
        </w:rPr>
        <w:t>“</w:t>
      </w:r>
      <w:r>
        <w:rPr>
          <w:i/>
          <w:snapToGrid w:val="0"/>
          <w:lang w:eastAsia="en-US"/>
        </w:rPr>
        <w:t xml:space="preserve"> </w:t>
      </w:r>
      <w:r>
        <w:rPr>
          <w:rFonts w:cs="Arial"/>
          <w:lang w:eastAsia="en-CA"/>
        </w:rPr>
        <w:t>was added to the beginning of the ISO 19125-1:2004 formula so that it would not be true for disjoint geometry.</w:t>
      </w:r>
    </w:p>
    <w:p w14:paraId="6CCD9831" w14:textId="77777777" w:rsidR="00036D8E" w:rsidRDefault="00036D8E" w:rsidP="00036D8E">
      <w:pPr>
        <w:widowControl w:val="0"/>
        <w:snapToGrid w:val="0"/>
        <w:spacing w:after="120"/>
        <w:ind w:right="102"/>
        <w:rPr>
          <w:rFonts w:cs="Arial"/>
          <w:lang w:eastAsia="en-CA"/>
        </w:rPr>
      </w:pPr>
      <w:r>
        <w:rPr>
          <w:rFonts w:cs="Arial"/>
          <w:lang w:eastAsia="en-CA"/>
        </w:rPr>
        <w:t>The CROSSES operator only applies to Line/Line and Line/Area relationships.</w:t>
      </w:r>
    </w:p>
    <w:p w14:paraId="5B15F911" w14:textId="77777777" w:rsidR="00D82FC1" w:rsidRDefault="00036D8E" w:rsidP="00D82FC1">
      <w:pPr>
        <w:keepNext/>
        <w:widowControl w:val="0"/>
        <w:snapToGrid w:val="0"/>
        <w:ind w:right="102"/>
        <w:jc w:val="center"/>
      </w:pPr>
      <w:r>
        <w:rPr>
          <w:noProof/>
          <w:lang w:val="fr-FR" w:eastAsia="fr-FR"/>
        </w:rPr>
        <w:lastRenderedPageBreak/>
        <w:drawing>
          <wp:inline distT="0" distB="0" distL="0" distR="0" wp14:anchorId="79FDD8D6" wp14:editId="5DAF821F">
            <wp:extent cx="3697605" cy="2369185"/>
            <wp:effectExtent l="0" t="0" r="0" b="0"/>
            <wp:docPr id="139228219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97605" cy="2369185"/>
                    </a:xfrm>
                    <a:prstGeom prst="rect">
                      <a:avLst/>
                    </a:prstGeom>
                    <a:noFill/>
                    <a:ln>
                      <a:noFill/>
                    </a:ln>
                  </pic:spPr>
                </pic:pic>
              </a:graphicData>
            </a:graphic>
          </wp:inline>
        </w:drawing>
      </w:r>
    </w:p>
    <w:p w14:paraId="142573B3" w14:textId="0EF554B3" w:rsidR="00036D8E" w:rsidRPr="00D82FC1" w:rsidRDefault="00D82FC1" w:rsidP="00D82FC1">
      <w:pPr>
        <w:pStyle w:val="Caption"/>
        <w:rPr>
          <w:spacing w:val="-1"/>
          <w:sz w:val="20"/>
          <w:lang w:eastAsia="en-US"/>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6</w:t>
      </w:r>
      <w:r w:rsidR="00682C47">
        <w:fldChar w:fldCharType="end"/>
      </w:r>
      <w:r>
        <w:t xml:space="preserve"> - </w:t>
      </w:r>
      <w:r w:rsidRPr="003B046E">
        <w:t>Examples of the CROSSES relationship</w:t>
      </w:r>
      <w:r w:rsidR="00036D8E">
        <w:rPr>
          <w:b w:val="0"/>
          <w:snapToGrid w:val="0"/>
          <w:spacing w:val="-1"/>
          <w:sz w:val="20"/>
          <w:lang w:eastAsia="en-US"/>
        </w:rPr>
        <w:t xml:space="preserve">                </w:t>
      </w:r>
    </w:p>
    <w:p w14:paraId="1A2CC55C" w14:textId="77777777" w:rsidR="00036D8E" w:rsidRDefault="00036D8E" w:rsidP="00036D8E">
      <w:pPr>
        <w:widowControl w:val="0"/>
        <w:spacing w:after="120"/>
        <w:rPr>
          <w:i/>
          <w:snapToGrid w:val="0"/>
          <w:lang w:eastAsia="en-US"/>
        </w:rPr>
      </w:pPr>
      <w:r>
        <w:rPr>
          <w:i/>
          <w:snapToGrid w:val="0"/>
          <w:lang w:eastAsia="en-US"/>
        </w:rPr>
        <w:t>Note that example c) shows one solid line and one dashed line – their interiors intersect. If any Line were split into two separate Line features at the intersection point then the relationship would be TOUCHES because a boundary would be involved.</w:t>
      </w:r>
    </w:p>
    <w:p w14:paraId="429C0727" w14:textId="77777777" w:rsidR="00036D8E" w:rsidRDefault="00036D8E" w:rsidP="00036D8E">
      <w:pPr>
        <w:widowControl w:val="0"/>
        <w:spacing w:before="240" w:after="120"/>
        <w:rPr>
          <w:snapToGrid w:val="0"/>
          <w:spacing w:val="-1"/>
          <w:lang w:eastAsia="en-US"/>
        </w:rPr>
      </w:pPr>
      <w:r>
        <w:rPr>
          <w:b/>
          <w:snapToGrid w:val="0"/>
          <w:lang w:eastAsia="en-US"/>
        </w:rPr>
        <w:t>INTERSECTS</w:t>
      </w:r>
      <w:r>
        <w:rPr>
          <w:snapToGrid w:val="0"/>
          <w:lang w:eastAsia="en-US"/>
        </w:rPr>
        <w:t xml:space="preserve"> is the</w:t>
      </w:r>
      <w:r>
        <w:rPr>
          <w:snapToGrid w:val="0"/>
          <w:spacing w:val="-1"/>
          <w:lang w:eastAsia="en-US"/>
        </w:rPr>
        <w:t xml:space="preserve"> reciprocal of DISJOINT.</w:t>
      </w:r>
    </w:p>
    <w:p w14:paraId="76CB4DDD" w14:textId="77777777" w:rsidR="00036D8E" w:rsidRDefault="00036D8E" w:rsidP="00036D8E">
      <w:pPr>
        <w:widowControl w:val="0"/>
        <w:spacing w:after="120"/>
        <w:rPr>
          <w:snapToGrid w:val="0"/>
          <w:lang w:eastAsia="en-US"/>
        </w:rPr>
      </w:pPr>
      <w:r>
        <w:rPr>
          <w:i/>
          <w:snapToGrid w:val="0"/>
          <w:spacing w:val="-1"/>
          <w:lang w:eastAsia="en-US"/>
        </w:rPr>
        <w:t xml:space="preserve">The two </w:t>
      </w:r>
      <w:r>
        <w:rPr>
          <w:i/>
          <w:snapToGrid w:val="0"/>
          <w:spacing w:val="-2"/>
          <w:lang w:eastAsia="en-US"/>
        </w:rPr>
        <w:t>geometric objects</w:t>
      </w:r>
      <w:r>
        <w:rPr>
          <w:i/>
          <w:snapToGrid w:val="0"/>
          <w:spacing w:val="-1"/>
          <w:lang w:eastAsia="en-US"/>
        </w:rPr>
        <w:t xml:space="preserve"> </w:t>
      </w:r>
      <w:r>
        <w:rPr>
          <w:i/>
          <w:snapToGrid w:val="0"/>
          <w:spacing w:val="-2"/>
          <w:lang w:eastAsia="en-US"/>
        </w:rPr>
        <w:t xml:space="preserve">cross, overlap or touch, or one is within (or is contained by) the other. </w:t>
      </w:r>
      <w:r>
        <w:rPr>
          <w:i/>
          <w:snapToGrid w:val="0"/>
          <w:lang w:eastAsia="en-US"/>
        </w:rPr>
        <w:t>They have at least one common point.</w:t>
      </w:r>
    </w:p>
    <w:p w14:paraId="70770A4C" w14:textId="77777777" w:rsidR="00036D8E" w:rsidRDefault="00036D8E" w:rsidP="00036D8E">
      <w:pPr>
        <w:widowControl w:val="0"/>
        <w:spacing w:before="240" w:after="120"/>
        <w:rPr>
          <w:snapToGrid w:val="0"/>
          <w:spacing w:val="-1"/>
          <w:lang w:eastAsia="en-US"/>
        </w:rPr>
      </w:pPr>
      <w:r>
        <w:rPr>
          <w:b/>
          <w:snapToGrid w:val="0"/>
          <w:spacing w:val="-1"/>
          <w:lang w:eastAsia="en-US"/>
        </w:rPr>
        <w:t>CONTAINS</w:t>
      </w:r>
      <w:r>
        <w:rPr>
          <w:snapToGrid w:val="0"/>
          <w:spacing w:val="-1"/>
          <w:lang w:eastAsia="en-US"/>
        </w:rPr>
        <w:t xml:space="preserve"> is</w:t>
      </w:r>
      <w:r>
        <w:rPr>
          <w:snapToGrid w:val="0"/>
          <w:lang w:eastAsia="en-US"/>
        </w:rPr>
        <w:t xml:space="preserve"> </w:t>
      </w:r>
      <w:r>
        <w:rPr>
          <w:snapToGrid w:val="0"/>
          <w:spacing w:val="-1"/>
          <w:lang w:eastAsia="en-US"/>
        </w:rPr>
        <w:t>the reciprocal of WITHIN.</w:t>
      </w:r>
    </w:p>
    <w:p w14:paraId="21D2FEEC" w14:textId="77777777" w:rsidR="00036D8E" w:rsidRDefault="00036D8E" w:rsidP="00036D8E">
      <w:pPr>
        <w:widowControl w:val="0"/>
        <w:spacing w:after="120"/>
        <w:rPr>
          <w:i/>
          <w:snapToGrid w:val="0"/>
          <w:spacing w:val="-1"/>
          <w:lang w:eastAsia="en-US"/>
        </w:rPr>
      </w:pPr>
      <w:r>
        <w:rPr>
          <w:i/>
          <w:snapToGrid w:val="0"/>
          <w:spacing w:val="-1"/>
          <w:lang w:eastAsia="en-US"/>
        </w:rPr>
        <w:t xml:space="preserve">Given two geometric objects, </w:t>
      </w:r>
      <w:r>
        <w:rPr>
          <w:b/>
          <w:i/>
          <w:snapToGrid w:val="0"/>
          <w:spacing w:val="-1"/>
          <w:lang w:eastAsia="en-US"/>
        </w:rPr>
        <w:t>a</w:t>
      </w:r>
      <w:r>
        <w:rPr>
          <w:i/>
          <w:snapToGrid w:val="0"/>
          <w:spacing w:val="-1"/>
          <w:lang w:eastAsia="en-US"/>
        </w:rPr>
        <w:t xml:space="preserve"> and </w:t>
      </w:r>
      <w:r>
        <w:rPr>
          <w:b/>
          <w:i/>
          <w:snapToGrid w:val="0"/>
          <w:spacing w:val="-1"/>
          <w:lang w:eastAsia="en-US"/>
        </w:rPr>
        <w:t>b</w:t>
      </w:r>
      <w:r>
        <w:rPr>
          <w:i/>
          <w:snapToGrid w:val="0"/>
          <w:spacing w:val="-1"/>
          <w:lang w:eastAsia="en-US"/>
        </w:rPr>
        <w:t xml:space="preserve">, if </w:t>
      </w:r>
      <w:r>
        <w:rPr>
          <w:b/>
          <w:i/>
          <w:snapToGrid w:val="0"/>
          <w:spacing w:val="-1"/>
          <w:lang w:eastAsia="en-US"/>
        </w:rPr>
        <w:t>a</w:t>
      </w:r>
      <w:r>
        <w:rPr>
          <w:i/>
          <w:snapToGrid w:val="0"/>
          <w:spacing w:val="-1"/>
          <w:lang w:eastAsia="en-US"/>
        </w:rPr>
        <w:t xml:space="preserve"> is within </w:t>
      </w:r>
      <w:r>
        <w:rPr>
          <w:b/>
          <w:i/>
          <w:snapToGrid w:val="0"/>
          <w:spacing w:val="-1"/>
          <w:lang w:eastAsia="en-US"/>
        </w:rPr>
        <w:t>b</w:t>
      </w:r>
      <w:r>
        <w:rPr>
          <w:i/>
          <w:snapToGrid w:val="0"/>
          <w:spacing w:val="-1"/>
          <w:lang w:eastAsia="en-US"/>
        </w:rPr>
        <w:t xml:space="preserve"> then </w:t>
      </w:r>
      <w:r>
        <w:rPr>
          <w:b/>
          <w:i/>
          <w:snapToGrid w:val="0"/>
          <w:spacing w:val="-1"/>
          <w:lang w:eastAsia="en-US"/>
        </w:rPr>
        <w:t>b</w:t>
      </w:r>
      <w:r>
        <w:rPr>
          <w:i/>
          <w:snapToGrid w:val="0"/>
          <w:spacing w:val="-1"/>
          <w:lang w:eastAsia="en-US"/>
        </w:rPr>
        <w:t xml:space="preserve"> must contain </w:t>
      </w:r>
      <w:r>
        <w:rPr>
          <w:b/>
          <w:i/>
          <w:snapToGrid w:val="0"/>
          <w:spacing w:val="-1"/>
          <w:lang w:eastAsia="en-US"/>
        </w:rPr>
        <w:t>a</w:t>
      </w:r>
      <w:r>
        <w:rPr>
          <w:i/>
          <w:snapToGrid w:val="0"/>
          <w:spacing w:val="-1"/>
          <w:lang w:eastAsia="en-US"/>
        </w:rPr>
        <w:t>.</w:t>
      </w:r>
    </w:p>
    <w:p w14:paraId="368A5A35" w14:textId="77777777" w:rsidR="00036D8E" w:rsidRDefault="00036D8E" w:rsidP="00036D8E">
      <w:pPr>
        <w:widowControl w:val="0"/>
        <w:spacing w:before="240" w:after="120"/>
        <w:rPr>
          <w:snapToGrid w:val="0"/>
          <w:spacing w:val="-1"/>
          <w:lang w:eastAsia="en-US"/>
        </w:rPr>
      </w:pPr>
      <w:r>
        <w:rPr>
          <w:b/>
          <w:snapToGrid w:val="0"/>
          <w:spacing w:val="-1"/>
          <w:lang w:eastAsia="en-US"/>
        </w:rPr>
        <w:t xml:space="preserve">COVERED_BY </w:t>
      </w:r>
      <w:r>
        <w:rPr>
          <w:snapToGrid w:val="0"/>
          <w:lang w:eastAsia="en-US"/>
        </w:rPr>
        <w:t>(not</w:t>
      </w:r>
      <w:r>
        <w:rPr>
          <w:snapToGrid w:val="0"/>
          <w:spacing w:val="-1"/>
          <w:lang w:eastAsia="en-US"/>
        </w:rPr>
        <w:t xml:space="preserve"> a standard </w:t>
      </w:r>
      <w:r>
        <w:rPr>
          <w:snapToGrid w:val="0"/>
          <w:lang w:eastAsia="en-US"/>
        </w:rPr>
        <w:t>ISO</w:t>
      </w:r>
      <w:r>
        <w:rPr>
          <w:snapToGrid w:val="0"/>
          <w:spacing w:val="-1"/>
          <w:lang w:eastAsia="en-US"/>
        </w:rPr>
        <w:t xml:space="preserve"> 19125-1:2004 operator)</w:t>
      </w:r>
    </w:p>
    <w:p w14:paraId="74B37F1D" w14:textId="77777777" w:rsidR="00036D8E" w:rsidRDefault="00036D8E" w:rsidP="00036D8E">
      <w:pPr>
        <w:spacing w:after="120"/>
        <w:rPr>
          <w:lang w:eastAsia="en-CA"/>
        </w:rPr>
      </w:pPr>
      <w:r>
        <w:rPr>
          <w:lang w:eastAsia="en-CA"/>
        </w:rPr>
        <w:t xml:space="preserve">No point of geometry </w:t>
      </w:r>
      <w:r>
        <w:rPr>
          <w:b/>
          <w:lang w:eastAsia="en-CA"/>
        </w:rPr>
        <w:t>a</w:t>
      </w:r>
      <w:r>
        <w:rPr>
          <w:lang w:eastAsia="en-CA"/>
        </w:rPr>
        <w:t xml:space="preserve"> is outside geometry </w:t>
      </w:r>
      <w:r>
        <w:rPr>
          <w:b/>
          <w:lang w:eastAsia="en-CA"/>
        </w:rPr>
        <w:t>b</w:t>
      </w:r>
      <w:r>
        <w:rPr>
          <w:lang w:eastAsia="en-CA"/>
        </w:rPr>
        <w:t>.</w:t>
      </w:r>
    </w:p>
    <w:p w14:paraId="25206FE7" w14:textId="77777777" w:rsidR="00036D8E" w:rsidRDefault="00036D8E" w:rsidP="00036D8E">
      <w:pPr>
        <w:widowControl w:val="0"/>
        <w:spacing w:after="120"/>
        <w:rPr>
          <w:snapToGrid w:val="0"/>
          <w:lang w:eastAsia="en-US"/>
        </w:rPr>
      </w:pPr>
      <w:r>
        <w:rPr>
          <w:snapToGrid w:val="0"/>
          <w:lang w:eastAsia="en-US"/>
        </w:rPr>
        <w:t>The definition of COVERED_BY is:</w:t>
      </w:r>
    </w:p>
    <w:p w14:paraId="6871A7D7" w14:textId="77777777" w:rsidR="00036D8E" w:rsidRDefault="00036D8E" w:rsidP="00036D8E">
      <w:pPr>
        <w:widowControl w:val="0"/>
        <w:spacing w:after="120"/>
        <w:ind w:firstLine="720"/>
        <w:rPr>
          <w:snapToGrid w:val="0"/>
          <w:lang w:eastAsia="en-US"/>
        </w:rPr>
      </w:pPr>
      <w:r>
        <w:rPr>
          <w:b/>
          <w:snapToGrid w:val="0"/>
          <w:lang w:eastAsia="en-US"/>
        </w:rPr>
        <w:t>a</w:t>
      </w:r>
      <w:r>
        <w:rPr>
          <w:snapToGrid w:val="0"/>
          <w:lang w:eastAsia="en-US"/>
        </w:rPr>
        <w:t>. Covered_by (</w:t>
      </w:r>
      <w:r>
        <w:rPr>
          <w:b/>
          <w:snapToGrid w:val="0"/>
          <w:lang w:eastAsia="en-US"/>
        </w:rPr>
        <w:t>b</w:t>
      </w:r>
      <w:r>
        <w:rPr>
          <w:snapToGrid w:val="0"/>
          <w:lang w:eastAsia="en-US"/>
        </w:rPr>
        <w:t xml:space="preserve">) </w:t>
      </w:r>
      <w:r>
        <w:rPr>
          <w:rFonts w:ascii="Cambria Math" w:hAnsi="Cambria Math" w:cs="Cambria Math"/>
          <w:snapToGrid w:val="0"/>
          <w:lang w:eastAsia="en-US"/>
        </w:rPr>
        <w:t>⇔</w:t>
      </w:r>
      <w:r>
        <w:rPr>
          <w:snapToGrid w:val="0"/>
          <w:lang w:eastAsia="en-US"/>
        </w:rPr>
        <w:t xml:space="preserve"> (</w:t>
      </w:r>
      <w:r>
        <w:rPr>
          <w:b/>
          <w:snapToGrid w:val="0"/>
          <w:lang w:eastAsia="en-US"/>
        </w:rPr>
        <w:t>a</w:t>
      </w:r>
      <w:r>
        <w:rPr>
          <w:snapToGrid w:val="0"/>
          <w:lang w:eastAsia="en-US"/>
        </w:rPr>
        <w:t xml:space="preserve"> ∩ </w:t>
      </w:r>
      <w:r>
        <w:rPr>
          <w:b/>
          <w:snapToGrid w:val="0"/>
          <w:lang w:eastAsia="en-US"/>
        </w:rPr>
        <w:t>b</w:t>
      </w:r>
      <w:r>
        <w:rPr>
          <w:snapToGrid w:val="0"/>
          <w:lang w:eastAsia="en-US"/>
        </w:rPr>
        <w:t xml:space="preserve"> = </w:t>
      </w:r>
      <w:r>
        <w:rPr>
          <w:b/>
          <w:snapToGrid w:val="0"/>
          <w:lang w:eastAsia="en-US"/>
        </w:rPr>
        <w:t>a</w:t>
      </w:r>
      <w:r>
        <w:rPr>
          <w:snapToGrid w:val="0"/>
          <w:lang w:eastAsia="en-US"/>
        </w:rPr>
        <w:t>)</w:t>
      </w:r>
    </w:p>
    <w:p w14:paraId="6B40C269" w14:textId="77777777" w:rsidR="00036D8E" w:rsidRDefault="00036D8E" w:rsidP="00036D8E">
      <w:pPr>
        <w:widowControl w:val="0"/>
        <w:spacing w:after="120"/>
        <w:rPr>
          <w:snapToGrid w:val="0"/>
          <w:lang w:eastAsia="en-US"/>
        </w:rPr>
      </w:pPr>
      <w:r>
        <w:rPr>
          <w:snapToGrid w:val="0"/>
          <w:lang w:eastAsia="en-US"/>
        </w:rPr>
        <w:t xml:space="preserve">This translates to: </w:t>
      </w:r>
      <w:r>
        <w:rPr>
          <w:b/>
          <w:snapToGrid w:val="0"/>
          <w:lang w:eastAsia="en-US"/>
        </w:rPr>
        <w:t>a</w:t>
      </w:r>
      <w:r>
        <w:rPr>
          <w:snapToGrid w:val="0"/>
          <w:lang w:eastAsia="en-US"/>
        </w:rPr>
        <w:t xml:space="preserve"> is covered_by </w:t>
      </w:r>
      <w:r>
        <w:rPr>
          <w:b/>
          <w:snapToGrid w:val="0"/>
          <w:lang w:eastAsia="en-US"/>
        </w:rPr>
        <w:t>b</w:t>
      </w:r>
      <w:r>
        <w:rPr>
          <w:snapToGrid w:val="0"/>
          <w:lang w:eastAsia="en-US"/>
        </w:rPr>
        <w:t xml:space="preserve"> if the intersection of </w:t>
      </w:r>
      <w:r>
        <w:rPr>
          <w:b/>
          <w:snapToGrid w:val="0"/>
          <w:lang w:eastAsia="en-US"/>
        </w:rPr>
        <w:t>a</w:t>
      </w:r>
      <w:r>
        <w:rPr>
          <w:snapToGrid w:val="0"/>
          <w:lang w:eastAsia="en-US"/>
        </w:rPr>
        <w:t xml:space="preserve"> and </w:t>
      </w:r>
      <w:r>
        <w:rPr>
          <w:b/>
          <w:snapToGrid w:val="0"/>
          <w:lang w:eastAsia="en-US"/>
        </w:rPr>
        <w:t>b</w:t>
      </w:r>
      <w:r>
        <w:rPr>
          <w:snapToGrid w:val="0"/>
          <w:lang w:eastAsia="en-US"/>
        </w:rPr>
        <w:t xml:space="preserve"> equals </w:t>
      </w:r>
      <w:r>
        <w:rPr>
          <w:b/>
          <w:snapToGrid w:val="0"/>
          <w:lang w:eastAsia="en-US"/>
        </w:rPr>
        <w:t>a</w:t>
      </w:r>
      <w:r>
        <w:rPr>
          <w:snapToGrid w:val="0"/>
          <w:lang w:eastAsia="en-US"/>
        </w:rPr>
        <w:t>.</w:t>
      </w:r>
    </w:p>
    <w:p w14:paraId="2E6F3826" w14:textId="77777777" w:rsidR="00036D8E" w:rsidRDefault="00036D8E" w:rsidP="00036D8E">
      <w:pPr>
        <w:spacing w:after="120"/>
        <w:rPr>
          <w:lang w:eastAsia="en-CA"/>
        </w:rPr>
      </w:pPr>
      <w:r>
        <w:rPr>
          <w:lang w:eastAsia="en-CA"/>
        </w:rPr>
        <w:t xml:space="preserve">The following expressions are equivalent to </w:t>
      </w:r>
      <w:r>
        <w:rPr>
          <w:b/>
          <w:lang w:eastAsia="en-CA"/>
        </w:rPr>
        <w:t>a</w:t>
      </w:r>
      <w:r>
        <w:rPr>
          <w:lang w:eastAsia="en-CA"/>
        </w:rPr>
        <w:t xml:space="preserve"> is COVERED_BY </w:t>
      </w:r>
      <w:r>
        <w:rPr>
          <w:b/>
          <w:lang w:eastAsia="en-CA"/>
        </w:rPr>
        <w:t>b</w:t>
      </w:r>
      <w:r>
        <w:rPr>
          <w:lang w:eastAsia="en-CA"/>
        </w:rPr>
        <w:t>:</w:t>
      </w:r>
    </w:p>
    <w:p w14:paraId="7BC9C2F9" w14:textId="77777777" w:rsidR="00036D8E" w:rsidRDefault="00036D8E" w:rsidP="00ED286C">
      <w:pPr>
        <w:numPr>
          <w:ilvl w:val="0"/>
          <w:numId w:val="26"/>
        </w:numPr>
        <w:spacing w:after="0" w:line="240" w:lineRule="auto"/>
        <w:rPr>
          <w:lang w:eastAsia="en-CA"/>
        </w:rPr>
      </w:pPr>
      <w:r>
        <w:rPr>
          <w:lang w:eastAsia="en-CA"/>
        </w:rPr>
        <w:t>Polygon (</w:t>
      </w:r>
      <w:r>
        <w:rPr>
          <w:b/>
          <w:lang w:eastAsia="en-CA"/>
        </w:rPr>
        <w:t>a</w:t>
      </w:r>
      <w:r>
        <w:rPr>
          <w:lang w:eastAsia="en-CA"/>
        </w:rPr>
        <w:t>) is COVERED_BY Polygon (</w:t>
      </w:r>
      <w:r>
        <w:rPr>
          <w:b/>
          <w:lang w:eastAsia="en-CA"/>
        </w:rPr>
        <w:t>b</w:t>
      </w:r>
      <w:r>
        <w:rPr>
          <w:lang w:eastAsia="en-CA"/>
        </w:rPr>
        <w:t xml:space="preserve">): Polygon </w:t>
      </w:r>
      <w:r>
        <w:rPr>
          <w:b/>
          <w:lang w:eastAsia="en-CA"/>
        </w:rPr>
        <w:t>a</w:t>
      </w:r>
      <w:r>
        <w:rPr>
          <w:lang w:eastAsia="en-CA"/>
        </w:rPr>
        <w:t xml:space="preserve"> is WITHIN a polygon </w:t>
      </w:r>
      <w:r>
        <w:rPr>
          <w:b/>
          <w:lang w:eastAsia="en-CA"/>
        </w:rPr>
        <w:t>b</w:t>
      </w:r>
      <w:r>
        <w:rPr>
          <w:lang w:eastAsia="en-CA"/>
        </w:rPr>
        <w:t xml:space="preserve"> (WITHIN includes EQUALS)</w:t>
      </w:r>
    </w:p>
    <w:p w14:paraId="0649BB01" w14:textId="77777777" w:rsidR="00036D8E" w:rsidRDefault="00036D8E" w:rsidP="00ED286C">
      <w:pPr>
        <w:numPr>
          <w:ilvl w:val="0"/>
          <w:numId w:val="26"/>
        </w:numPr>
        <w:spacing w:after="0" w:line="240" w:lineRule="auto"/>
        <w:rPr>
          <w:lang w:eastAsia="en-CA"/>
        </w:rPr>
      </w:pPr>
      <w:r>
        <w:rPr>
          <w:lang w:eastAsia="en-CA"/>
        </w:rPr>
        <w:t>Point (</w:t>
      </w:r>
      <w:r>
        <w:rPr>
          <w:b/>
          <w:lang w:eastAsia="en-CA"/>
        </w:rPr>
        <w:t>a</w:t>
      </w:r>
      <w:r>
        <w:rPr>
          <w:lang w:eastAsia="en-CA"/>
        </w:rPr>
        <w:t>) is COVERED_BY Polygon (</w:t>
      </w:r>
      <w:r>
        <w:rPr>
          <w:b/>
          <w:lang w:eastAsia="en-CA"/>
        </w:rPr>
        <w:t>b</w:t>
      </w:r>
      <w:r>
        <w:rPr>
          <w:lang w:eastAsia="en-CA"/>
        </w:rPr>
        <w:t xml:space="preserve">): Point </w:t>
      </w:r>
      <w:r>
        <w:rPr>
          <w:b/>
          <w:lang w:eastAsia="en-CA"/>
        </w:rPr>
        <w:t xml:space="preserve">a </w:t>
      </w:r>
      <w:r>
        <w:rPr>
          <w:lang w:eastAsia="en-CA"/>
        </w:rPr>
        <w:t xml:space="preserve">is WITHIN or TOUCHES polygon </w:t>
      </w:r>
      <w:r>
        <w:rPr>
          <w:b/>
          <w:lang w:eastAsia="en-CA"/>
        </w:rPr>
        <w:t>b</w:t>
      </w:r>
    </w:p>
    <w:p w14:paraId="5597C23F" w14:textId="77777777" w:rsidR="00036D8E" w:rsidRDefault="00036D8E" w:rsidP="00ED286C">
      <w:pPr>
        <w:numPr>
          <w:ilvl w:val="0"/>
          <w:numId w:val="26"/>
        </w:numPr>
        <w:spacing w:after="0" w:line="240" w:lineRule="auto"/>
        <w:rPr>
          <w:lang w:eastAsia="en-CA"/>
        </w:rPr>
      </w:pPr>
      <w:r>
        <w:rPr>
          <w:lang w:eastAsia="en-CA"/>
        </w:rPr>
        <w:t>Line (</w:t>
      </w:r>
      <w:r>
        <w:rPr>
          <w:b/>
          <w:lang w:eastAsia="en-CA"/>
        </w:rPr>
        <w:t>a</w:t>
      </w:r>
      <w:r>
        <w:rPr>
          <w:lang w:eastAsia="en-CA"/>
        </w:rPr>
        <w:t>) is COVERED_BY Polygon (</w:t>
      </w:r>
      <w:r>
        <w:rPr>
          <w:b/>
          <w:lang w:eastAsia="en-CA"/>
        </w:rPr>
        <w:t>b</w:t>
      </w:r>
      <w:r>
        <w:rPr>
          <w:lang w:eastAsia="en-CA"/>
        </w:rPr>
        <w:t xml:space="preserve">): Line </w:t>
      </w:r>
      <w:r>
        <w:rPr>
          <w:b/>
          <w:lang w:eastAsia="en-CA"/>
        </w:rPr>
        <w:t>a</w:t>
      </w:r>
      <w:r>
        <w:rPr>
          <w:lang w:eastAsia="en-CA"/>
        </w:rPr>
        <w:t xml:space="preserve"> is WITHIN polygon </w:t>
      </w:r>
      <w:r>
        <w:rPr>
          <w:b/>
          <w:lang w:eastAsia="en-CA"/>
        </w:rPr>
        <w:t xml:space="preserve">b </w:t>
      </w:r>
      <w:r>
        <w:rPr>
          <w:lang w:eastAsia="en-CA"/>
        </w:rPr>
        <w:t xml:space="preserve">or WITHIN the boundary of Polygon </w:t>
      </w:r>
      <w:r>
        <w:rPr>
          <w:b/>
          <w:lang w:eastAsia="en-CA"/>
        </w:rPr>
        <w:t>b</w:t>
      </w:r>
    </w:p>
    <w:p w14:paraId="3A03BD29" w14:textId="77777777" w:rsidR="00036D8E" w:rsidRDefault="00036D8E" w:rsidP="00ED286C">
      <w:pPr>
        <w:numPr>
          <w:ilvl w:val="0"/>
          <w:numId w:val="26"/>
        </w:numPr>
        <w:spacing w:after="0" w:line="240" w:lineRule="auto"/>
        <w:rPr>
          <w:lang w:eastAsia="en-CA"/>
        </w:rPr>
      </w:pPr>
      <w:r>
        <w:rPr>
          <w:lang w:eastAsia="en-CA"/>
        </w:rPr>
        <w:t>Line (</w:t>
      </w:r>
      <w:r>
        <w:rPr>
          <w:b/>
          <w:lang w:eastAsia="en-CA"/>
        </w:rPr>
        <w:t>a</w:t>
      </w:r>
      <w:r>
        <w:rPr>
          <w:lang w:eastAsia="en-CA"/>
        </w:rPr>
        <w:t>) is COVERED_BY Line (</w:t>
      </w:r>
      <w:r>
        <w:rPr>
          <w:b/>
          <w:lang w:eastAsia="en-CA"/>
        </w:rPr>
        <w:t>b</w:t>
      </w:r>
      <w:r>
        <w:rPr>
          <w:lang w:eastAsia="en-CA"/>
        </w:rPr>
        <w:t xml:space="preserve">): Line </w:t>
      </w:r>
      <w:r>
        <w:rPr>
          <w:b/>
          <w:lang w:eastAsia="en-CA"/>
        </w:rPr>
        <w:t>a</w:t>
      </w:r>
      <w:r>
        <w:rPr>
          <w:lang w:eastAsia="en-CA"/>
        </w:rPr>
        <w:t xml:space="preserve"> is WITHIN Line </w:t>
      </w:r>
      <w:r>
        <w:rPr>
          <w:b/>
          <w:lang w:eastAsia="en-CA"/>
        </w:rPr>
        <w:t>b</w:t>
      </w:r>
      <w:r>
        <w:rPr>
          <w:lang w:eastAsia="en-CA"/>
        </w:rPr>
        <w:t xml:space="preserve"> (WITHIN includes EQUALS)</w:t>
      </w:r>
    </w:p>
    <w:p w14:paraId="3C7C924E" w14:textId="77777777" w:rsidR="00036D8E" w:rsidRDefault="00036D8E" w:rsidP="00ED286C">
      <w:pPr>
        <w:numPr>
          <w:ilvl w:val="0"/>
          <w:numId w:val="26"/>
        </w:numPr>
        <w:spacing w:after="0" w:line="240" w:lineRule="auto"/>
        <w:rPr>
          <w:lang w:eastAsia="en-CA"/>
        </w:rPr>
      </w:pPr>
      <w:r>
        <w:rPr>
          <w:lang w:eastAsia="en-CA"/>
        </w:rPr>
        <w:t>Point (</w:t>
      </w:r>
      <w:r>
        <w:rPr>
          <w:b/>
          <w:lang w:eastAsia="en-CA"/>
        </w:rPr>
        <w:t>a</w:t>
      </w:r>
      <w:r>
        <w:rPr>
          <w:lang w:eastAsia="en-CA"/>
        </w:rPr>
        <w:t>) is COVERED_BY Line (</w:t>
      </w:r>
      <w:r>
        <w:rPr>
          <w:b/>
          <w:lang w:eastAsia="en-CA"/>
        </w:rPr>
        <w:t>b</w:t>
      </w:r>
      <w:r>
        <w:rPr>
          <w:lang w:eastAsia="en-CA"/>
        </w:rPr>
        <w:t xml:space="preserve">): Point </w:t>
      </w:r>
      <w:r>
        <w:rPr>
          <w:b/>
          <w:lang w:eastAsia="en-CA"/>
        </w:rPr>
        <w:t>a</w:t>
      </w:r>
      <w:r>
        <w:rPr>
          <w:lang w:eastAsia="en-CA"/>
        </w:rPr>
        <w:t xml:space="preserve"> is WITHIN or TOUCHES Line </w:t>
      </w:r>
      <w:r>
        <w:rPr>
          <w:b/>
          <w:lang w:eastAsia="en-CA"/>
        </w:rPr>
        <w:t>b</w:t>
      </w:r>
    </w:p>
    <w:p w14:paraId="12058DF6" w14:textId="77777777" w:rsidR="00036D8E" w:rsidRDefault="00036D8E" w:rsidP="00ED286C">
      <w:pPr>
        <w:numPr>
          <w:ilvl w:val="0"/>
          <w:numId w:val="26"/>
        </w:numPr>
        <w:spacing w:after="120" w:line="240" w:lineRule="auto"/>
        <w:rPr>
          <w:lang w:eastAsia="en-CA"/>
        </w:rPr>
      </w:pPr>
      <w:r>
        <w:rPr>
          <w:lang w:eastAsia="en-CA"/>
        </w:rPr>
        <w:t>Point (</w:t>
      </w:r>
      <w:r>
        <w:rPr>
          <w:b/>
          <w:lang w:eastAsia="en-CA"/>
        </w:rPr>
        <w:t>a</w:t>
      </w:r>
      <w:r>
        <w:rPr>
          <w:lang w:eastAsia="en-CA"/>
        </w:rPr>
        <w:t>) is COVERED_BY Point (</w:t>
      </w:r>
      <w:r>
        <w:rPr>
          <w:b/>
          <w:lang w:eastAsia="en-CA"/>
        </w:rPr>
        <w:t>b</w:t>
      </w:r>
      <w:r>
        <w:rPr>
          <w:lang w:eastAsia="en-CA"/>
        </w:rPr>
        <w:t xml:space="preserve">): Point </w:t>
      </w:r>
      <w:r>
        <w:rPr>
          <w:b/>
          <w:lang w:eastAsia="en-CA"/>
        </w:rPr>
        <w:t>a</w:t>
      </w:r>
      <w:r>
        <w:rPr>
          <w:lang w:eastAsia="en-CA"/>
        </w:rPr>
        <w:t xml:space="preserve"> EQUALS Point </w:t>
      </w:r>
      <w:r>
        <w:rPr>
          <w:b/>
          <w:lang w:eastAsia="en-CA"/>
        </w:rPr>
        <w:t>b</w:t>
      </w:r>
    </w:p>
    <w:p w14:paraId="7A23BEC0" w14:textId="77777777" w:rsidR="00036D8E" w:rsidRDefault="00036D8E" w:rsidP="00036D8E">
      <w:pPr>
        <w:spacing w:after="120"/>
        <w:rPr>
          <w:i/>
          <w:lang w:eastAsia="en-CA"/>
        </w:rPr>
      </w:pPr>
      <w:r>
        <w:rPr>
          <w:i/>
          <w:lang w:eastAsia="en-CA"/>
        </w:rPr>
        <w:t>Note that the figure below on the left is an example of Lines that are COVERED_BY a polygon.</w:t>
      </w:r>
    </w:p>
    <w:p w14:paraId="4859C848" w14:textId="77777777" w:rsidR="00036D8E" w:rsidRDefault="00036D8E" w:rsidP="00036D8E">
      <w:pPr>
        <w:spacing w:after="120"/>
        <w:rPr>
          <w:i/>
          <w:lang w:eastAsia="en-CA"/>
        </w:rPr>
      </w:pPr>
      <w:r>
        <w:rPr>
          <w:i/>
          <w:lang w:eastAsia="en-CA"/>
        </w:rPr>
        <w:t xml:space="preserve">The figure on the right is </w:t>
      </w:r>
      <w:r>
        <w:rPr>
          <w:i/>
          <w:u w:val="single"/>
          <w:lang w:eastAsia="en-CA"/>
        </w:rPr>
        <w:t>not</w:t>
      </w:r>
      <w:r>
        <w:rPr>
          <w:i/>
          <w:lang w:eastAsia="en-CA"/>
        </w:rPr>
        <w:t xml:space="preserve"> an example of a Line that is covered by a Polygon – it is an example of a Line that TOUCHES a Polygon. In both cases the Lines are COINCIDENT with the Polygon boundary.</w:t>
      </w:r>
    </w:p>
    <w:p w14:paraId="0EE37A61" w14:textId="77777777" w:rsidR="00BE47FB" w:rsidRDefault="00036D8E" w:rsidP="00BE47FB">
      <w:pPr>
        <w:keepNext/>
        <w:widowControl w:val="0"/>
        <w:jc w:val="center"/>
      </w:pPr>
      <w:r>
        <w:rPr>
          <w:noProof/>
          <w:lang w:val="fr-FR" w:eastAsia="fr-FR"/>
        </w:rPr>
        <w:lastRenderedPageBreak/>
        <w:drawing>
          <wp:inline distT="0" distB="0" distL="0" distR="0" wp14:anchorId="1A747FAF" wp14:editId="747142FC">
            <wp:extent cx="3928110" cy="1685925"/>
            <wp:effectExtent l="0" t="0" r="0" b="9525"/>
            <wp:docPr id="18876605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28110" cy="1685925"/>
                    </a:xfrm>
                    <a:prstGeom prst="rect">
                      <a:avLst/>
                    </a:prstGeom>
                    <a:noFill/>
                    <a:ln>
                      <a:noFill/>
                    </a:ln>
                  </pic:spPr>
                </pic:pic>
              </a:graphicData>
            </a:graphic>
          </wp:inline>
        </w:drawing>
      </w:r>
    </w:p>
    <w:p w14:paraId="376547CD" w14:textId="4695C5CD" w:rsidR="00036D8E" w:rsidRDefault="00BE47FB" w:rsidP="00BE47FB">
      <w:pPr>
        <w:pStyle w:val="Caption"/>
        <w:rPr>
          <w:snapToGrid w:val="0"/>
          <w:sz w:val="20"/>
          <w:lang w:eastAsia="en-US"/>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7</w:t>
      </w:r>
      <w:r w:rsidR="00682C47">
        <w:fldChar w:fldCharType="end"/>
      </w:r>
      <w:r>
        <w:t xml:space="preserve"> - Example and counterexample of the COVERED_BY relationship</w:t>
      </w:r>
    </w:p>
    <w:p w14:paraId="43804E8D" w14:textId="77777777" w:rsidR="00036D8E" w:rsidRDefault="00036D8E" w:rsidP="00036D8E">
      <w:pPr>
        <w:widowControl w:val="0"/>
        <w:spacing w:before="240" w:after="120"/>
        <w:rPr>
          <w:snapToGrid w:val="0"/>
          <w:spacing w:val="-1"/>
          <w:lang w:eastAsia="en-US"/>
        </w:rPr>
      </w:pPr>
      <w:r>
        <w:rPr>
          <w:b/>
          <w:snapToGrid w:val="0"/>
          <w:spacing w:val="-1"/>
          <w:lang w:eastAsia="en-US"/>
        </w:rPr>
        <w:t xml:space="preserve">COVERS </w:t>
      </w:r>
      <w:r>
        <w:rPr>
          <w:snapToGrid w:val="0"/>
          <w:lang w:eastAsia="en-US"/>
        </w:rPr>
        <w:t>(not</w:t>
      </w:r>
      <w:r>
        <w:rPr>
          <w:snapToGrid w:val="0"/>
          <w:spacing w:val="-1"/>
          <w:lang w:eastAsia="en-US"/>
        </w:rPr>
        <w:t xml:space="preserve"> a standard </w:t>
      </w:r>
      <w:r>
        <w:rPr>
          <w:snapToGrid w:val="0"/>
          <w:lang w:eastAsia="en-US"/>
        </w:rPr>
        <w:t>ISO</w:t>
      </w:r>
      <w:r>
        <w:rPr>
          <w:snapToGrid w:val="0"/>
          <w:spacing w:val="-1"/>
          <w:lang w:eastAsia="en-US"/>
        </w:rPr>
        <w:t xml:space="preserve"> 19125-1:2004 operator)</w:t>
      </w:r>
    </w:p>
    <w:p w14:paraId="2C525137" w14:textId="77777777" w:rsidR="00036D8E" w:rsidRDefault="00036D8E" w:rsidP="00036D8E">
      <w:pPr>
        <w:widowControl w:val="0"/>
        <w:spacing w:after="120"/>
        <w:rPr>
          <w:snapToGrid w:val="0"/>
          <w:spacing w:val="-1"/>
          <w:lang w:eastAsia="en-US"/>
        </w:rPr>
      </w:pPr>
      <w:r>
        <w:rPr>
          <w:snapToGrid w:val="0"/>
          <w:spacing w:val="-1"/>
          <w:lang w:eastAsia="en-US"/>
        </w:rPr>
        <w:t>COVERS is</w:t>
      </w:r>
      <w:r>
        <w:rPr>
          <w:snapToGrid w:val="0"/>
          <w:lang w:eastAsia="en-US"/>
        </w:rPr>
        <w:t xml:space="preserve"> </w:t>
      </w:r>
      <w:r>
        <w:rPr>
          <w:snapToGrid w:val="0"/>
          <w:spacing w:val="-1"/>
          <w:lang w:eastAsia="en-US"/>
        </w:rPr>
        <w:t>the reciprocal of COVERED_BY.</w:t>
      </w:r>
    </w:p>
    <w:p w14:paraId="6D026439" w14:textId="77777777" w:rsidR="00036D8E" w:rsidRDefault="00036D8E" w:rsidP="00036D8E">
      <w:pPr>
        <w:widowControl w:val="0"/>
        <w:spacing w:after="120"/>
        <w:rPr>
          <w:i/>
          <w:snapToGrid w:val="0"/>
          <w:spacing w:val="-1"/>
          <w:lang w:eastAsia="en-US"/>
        </w:rPr>
      </w:pPr>
      <w:r>
        <w:rPr>
          <w:i/>
          <w:snapToGrid w:val="0"/>
          <w:spacing w:val="-1"/>
          <w:lang w:eastAsia="en-US"/>
        </w:rPr>
        <w:t xml:space="preserve">Given two geometric objects, </w:t>
      </w:r>
      <w:r>
        <w:rPr>
          <w:b/>
          <w:i/>
          <w:snapToGrid w:val="0"/>
          <w:spacing w:val="-1"/>
          <w:lang w:eastAsia="en-US"/>
        </w:rPr>
        <w:t>a</w:t>
      </w:r>
      <w:r>
        <w:rPr>
          <w:i/>
          <w:snapToGrid w:val="0"/>
          <w:spacing w:val="-1"/>
          <w:lang w:eastAsia="en-US"/>
        </w:rPr>
        <w:t xml:space="preserve"> and </w:t>
      </w:r>
      <w:r>
        <w:rPr>
          <w:b/>
          <w:i/>
          <w:snapToGrid w:val="0"/>
          <w:spacing w:val="-1"/>
          <w:lang w:eastAsia="en-US"/>
        </w:rPr>
        <w:t>b</w:t>
      </w:r>
      <w:r>
        <w:rPr>
          <w:i/>
          <w:snapToGrid w:val="0"/>
          <w:spacing w:val="-1"/>
          <w:lang w:eastAsia="en-US"/>
        </w:rPr>
        <w:t xml:space="preserve">, if </w:t>
      </w:r>
      <w:r>
        <w:rPr>
          <w:b/>
          <w:i/>
          <w:snapToGrid w:val="0"/>
          <w:spacing w:val="-1"/>
          <w:lang w:eastAsia="en-US"/>
        </w:rPr>
        <w:t>a</w:t>
      </w:r>
      <w:r>
        <w:rPr>
          <w:i/>
          <w:snapToGrid w:val="0"/>
          <w:spacing w:val="-1"/>
          <w:lang w:eastAsia="en-US"/>
        </w:rPr>
        <w:t xml:space="preserve"> is </w:t>
      </w:r>
      <w:r>
        <w:rPr>
          <w:snapToGrid w:val="0"/>
          <w:lang w:eastAsia="en-US"/>
        </w:rPr>
        <w:t xml:space="preserve">COVERED_BY </w:t>
      </w:r>
      <w:r>
        <w:rPr>
          <w:b/>
          <w:i/>
          <w:snapToGrid w:val="0"/>
          <w:spacing w:val="-1"/>
          <w:lang w:eastAsia="en-US"/>
        </w:rPr>
        <w:t>b</w:t>
      </w:r>
      <w:r>
        <w:rPr>
          <w:i/>
          <w:snapToGrid w:val="0"/>
          <w:spacing w:val="-1"/>
          <w:lang w:eastAsia="en-US"/>
        </w:rPr>
        <w:t xml:space="preserve"> then </w:t>
      </w:r>
      <w:r>
        <w:rPr>
          <w:b/>
          <w:i/>
          <w:snapToGrid w:val="0"/>
          <w:spacing w:val="-1"/>
          <w:lang w:eastAsia="en-US"/>
        </w:rPr>
        <w:t>b</w:t>
      </w:r>
      <w:r>
        <w:rPr>
          <w:i/>
          <w:snapToGrid w:val="0"/>
          <w:spacing w:val="-1"/>
          <w:lang w:eastAsia="en-US"/>
        </w:rPr>
        <w:t xml:space="preserve"> must cover </w:t>
      </w:r>
      <w:r>
        <w:rPr>
          <w:b/>
          <w:i/>
          <w:snapToGrid w:val="0"/>
          <w:spacing w:val="-1"/>
          <w:lang w:eastAsia="en-US"/>
        </w:rPr>
        <w:t>a</w:t>
      </w:r>
      <w:r>
        <w:rPr>
          <w:i/>
          <w:snapToGrid w:val="0"/>
          <w:spacing w:val="-1"/>
          <w:lang w:eastAsia="en-US"/>
        </w:rPr>
        <w:t xml:space="preserve">. </w:t>
      </w:r>
    </w:p>
    <w:p w14:paraId="0FCBD639" w14:textId="77777777" w:rsidR="00036D8E" w:rsidRDefault="00036D8E" w:rsidP="00036D8E">
      <w:pPr>
        <w:widowControl w:val="0"/>
        <w:spacing w:before="240" w:after="120"/>
        <w:rPr>
          <w:snapToGrid w:val="0"/>
          <w:spacing w:val="-1"/>
          <w:lang w:eastAsia="en-US"/>
        </w:rPr>
      </w:pPr>
      <w:r>
        <w:rPr>
          <w:b/>
          <w:snapToGrid w:val="0"/>
          <w:spacing w:val="-1"/>
          <w:lang w:eastAsia="en-US"/>
        </w:rPr>
        <w:t>COINCIDENT</w:t>
      </w:r>
      <w:r>
        <w:rPr>
          <w:b/>
          <w:snapToGrid w:val="0"/>
          <w:lang w:eastAsia="en-US"/>
        </w:rPr>
        <w:t xml:space="preserve"> </w:t>
      </w:r>
      <w:r>
        <w:rPr>
          <w:snapToGrid w:val="0"/>
          <w:lang w:eastAsia="en-US"/>
        </w:rPr>
        <w:t>(not</w:t>
      </w:r>
      <w:r>
        <w:rPr>
          <w:snapToGrid w:val="0"/>
          <w:spacing w:val="-1"/>
          <w:lang w:eastAsia="en-US"/>
        </w:rPr>
        <w:t xml:space="preserve"> an </w:t>
      </w:r>
      <w:r>
        <w:rPr>
          <w:snapToGrid w:val="0"/>
          <w:lang w:eastAsia="en-US"/>
        </w:rPr>
        <w:t>ISO</w:t>
      </w:r>
      <w:r>
        <w:rPr>
          <w:snapToGrid w:val="0"/>
          <w:spacing w:val="-1"/>
          <w:lang w:eastAsia="en-US"/>
        </w:rPr>
        <w:t xml:space="preserve"> 19125-1:2004 operator)</w:t>
      </w:r>
    </w:p>
    <w:p w14:paraId="19E5F165" w14:textId="77777777" w:rsidR="00036D8E" w:rsidRDefault="00036D8E" w:rsidP="00036D8E">
      <w:pPr>
        <w:widowControl w:val="0"/>
        <w:spacing w:after="120"/>
        <w:rPr>
          <w:snapToGrid w:val="0"/>
          <w:spacing w:val="-1"/>
          <w:lang w:eastAsia="en-US"/>
        </w:rPr>
      </w:pPr>
      <w:r>
        <w:rPr>
          <w:snapToGrid w:val="0"/>
          <w:spacing w:val="-1"/>
          <w:lang w:eastAsia="en-US"/>
        </w:rPr>
        <w:t xml:space="preserve">Two geometric Lines OVERLAP or one geometric Line is WITHIN the other. </w:t>
      </w:r>
      <w:r>
        <w:rPr>
          <w:snapToGrid w:val="0"/>
          <w:lang w:eastAsia="en-US"/>
        </w:rPr>
        <w:t>Note that EQUAL Lines are also COINCIDENT by this definition.</w:t>
      </w:r>
    </w:p>
    <w:p w14:paraId="256A7B5F" w14:textId="77777777" w:rsidR="00036D8E" w:rsidRDefault="00036D8E" w:rsidP="00036D8E">
      <w:pPr>
        <w:widowControl w:val="0"/>
        <w:spacing w:after="120"/>
        <w:rPr>
          <w:i/>
          <w:snapToGrid w:val="0"/>
          <w:spacing w:val="-1"/>
          <w:lang w:eastAsia="en-US"/>
        </w:rPr>
      </w:pPr>
      <w:r>
        <w:rPr>
          <w:i/>
          <w:snapToGrid w:val="0"/>
          <w:spacing w:val="-1"/>
          <w:lang w:eastAsia="en-US"/>
        </w:rPr>
        <w:t>The intersection of two geometric Lines results in one or more Lines.</w:t>
      </w:r>
    </w:p>
    <w:p w14:paraId="010BB086" w14:textId="77777777" w:rsidR="00036D8E" w:rsidRDefault="00036D8E" w:rsidP="00036D8E">
      <w:pPr>
        <w:widowControl w:val="0"/>
        <w:spacing w:after="120"/>
        <w:rPr>
          <w:snapToGrid w:val="0"/>
          <w:spacing w:val="-1"/>
          <w:lang w:eastAsia="en-US"/>
        </w:rPr>
      </w:pPr>
      <w:r>
        <w:rPr>
          <w:snapToGrid w:val="0"/>
          <w:spacing w:val="-1"/>
          <w:lang w:eastAsia="en-US"/>
        </w:rPr>
        <w:t>This operator is only to be used to compare a Line with another Line. Note that normally the boundary of a Polygon is not the same as a Line but for this operation the boundary of a Polygon, exterior and interior rings, is treated as Lines for the COINCIDENT test.</w:t>
      </w:r>
    </w:p>
    <w:p w14:paraId="387FC352" w14:textId="77777777" w:rsidR="00036D8E" w:rsidRDefault="00036D8E" w:rsidP="00036D8E">
      <w:pPr>
        <w:widowControl w:val="0"/>
        <w:spacing w:after="120"/>
        <w:rPr>
          <w:snapToGrid w:val="0"/>
          <w:spacing w:val="-1"/>
          <w:lang w:eastAsia="en-US"/>
        </w:rPr>
      </w:pPr>
      <w:r>
        <w:rPr>
          <w:snapToGrid w:val="0"/>
          <w:spacing w:val="-1"/>
          <w:lang w:eastAsia="en-US"/>
        </w:rPr>
        <w:t xml:space="preserve">The following expressions are equivalent to </w:t>
      </w:r>
      <w:r>
        <w:rPr>
          <w:b/>
          <w:snapToGrid w:val="0"/>
          <w:spacing w:val="-1"/>
          <w:lang w:eastAsia="en-US"/>
        </w:rPr>
        <w:t>a</w:t>
      </w:r>
      <w:r>
        <w:rPr>
          <w:snapToGrid w:val="0"/>
          <w:spacing w:val="-1"/>
          <w:lang w:eastAsia="en-US"/>
        </w:rPr>
        <w:t xml:space="preserve"> is COINCIDENT with </w:t>
      </w:r>
      <w:r>
        <w:rPr>
          <w:b/>
          <w:snapToGrid w:val="0"/>
          <w:spacing w:val="-1"/>
          <w:lang w:eastAsia="en-US"/>
        </w:rPr>
        <w:t>b</w:t>
      </w:r>
      <w:r>
        <w:rPr>
          <w:snapToGrid w:val="0"/>
          <w:spacing w:val="-1"/>
          <w:lang w:eastAsia="en-US"/>
        </w:rPr>
        <w:t>:</w:t>
      </w:r>
    </w:p>
    <w:p w14:paraId="1874F4F0" w14:textId="66B97673" w:rsidR="00036D8E" w:rsidRPr="00BE47FB" w:rsidRDefault="00036D8E" w:rsidP="00ED286C">
      <w:pPr>
        <w:pStyle w:val="ListParagraph"/>
        <w:widowControl w:val="0"/>
        <w:numPr>
          <w:ilvl w:val="0"/>
          <w:numId w:val="28"/>
        </w:numPr>
        <w:rPr>
          <w:snapToGrid w:val="0"/>
          <w:spacing w:val="-1"/>
          <w:lang w:eastAsia="en-US"/>
        </w:rPr>
      </w:pPr>
      <w:r w:rsidRPr="00BE47FB">
        <w:rPr>
          <w:snapToGrid w:val="0"/>
          <w:spacing w:val="-1"/>
          <w:lang w:eastAsia="en-US"/>
        </w:rPr>
        <w:t>Polygon (</w:t>
      </w:r>
      <w:r w:rsidRPr="00BE47FB">
        <w:rPr>
          <w:b/>
          <w:snapToGrid w:val="0"/>
          <w:spacing w:val="-1"/>
          <w:lang w:eastAsia="en-US"/>
        </w:rPr>
        <w:t>a</w:t>
      </w:r>
      <w:r w:rsidRPr="00BE47FB">
        <w:rPr>
          <w:snapToGrid w:val="0"/>
          <w:spacing w:val="-1"/>
          <w:lang w:eastAsia="en-US"/>
        </w:rPr>
        <w:t>) is COINCIDENT with Polygon (</w:t>
      </w:r>
      <w:r w:rsidRPr="00BE47FB">
        <w:rPr>
          <w:b/>
          <w:snapToGrid w:val="0"/>
          <w:spacing w:val="-1"/>
          <w:lang w:eastAsia="en-US"/>
        </w:rPr>
        <w:t>b</w:t>
      </w:r>
      <w:r w:rsidRPr="00BE47FB">
        <w:rPr>
          <w:snapToGrid w:val="0"/>
          <w:spacing w:val="-1"/>
          <w:lang w:eastAsia="en-US"/>
        </w:rPr>
        <w:t xml:space="preserve">): The boundary of Polygon </w:t>
      </w:r>
      <w:r w:rsidRPr="00BE47FB">
        <w:rPr>
          <w:b/>
          <w:snapToGrid w:val="0"/>
          <w:spacing w:val="-1"/>
          <w:lang w:eastAsia="en-US"/>
        </w:rPr>
        <w:t>a</w:t>
      </w:r>
      <w:r w:rsidRPr="00BE47FB">
        <w:rPr>
          <w:snapToGrid w:val="0"/>
          <w:spacing w:val="-1"/>
          <w:lang w:eastAsia="en-US"/>
        </w:rPr>
        <w:t xml:space="preserve"> OVERLAPS or is WITHIN the boundary of Polygon </w:t>
      </w:r>
      <w:r w:rsidRPr="00BE47FB">
        <w:rPr>
          <w:b/>
          <w:snapToGrid w:val="0"/>
          <w:spacing w:val="-1"/>
          <w:lang w:eastAsia="en-US"/>
        </w:rPr>
        <w:t>b</w:t>
      </w:r>
      <w:r w:rsidRPr="00BE47FB">
        <w:rPr>
          <w:snapToGrid w:val="0"/>
          <w:spacing w:val="-1"/>
          <w:lang w:eastAsia="en-US"/>
        </w:rPr>
        <w:t>.</w:t>
      </w:r>
    </w:p>
    <w:p w14:paraId="59E55974" w14:textId="22871839" w:rsidR="00036D8E" w:rsidRPr="00BE47FB" w:rsidRDefault="00036D8E" w:rsidP="00ED286C">
      <w:pPr>
        <w:pStyle w:val="ListParagraph"/>
        <w:widowControl w:val="0"/>
        <w:numPr>
          <w:ilvl w:val="0"/>
          <w:numId w:val="28"/>
        </w:numPr>
        <w:rPr>
          <w:snapToGrid w:val="0"/>
          <w:spacing w:val="-1"/>
          <w:lang w:eastAsia="en-US"/>
        </w:rPr>
      </w:pPr>
      <w:r w:rsidRPr="00BE47FB">
        <w:rPr>
          <w:snapToGrid w:val="0"/>
          <w:spacing w:val="-1"/>
          <w:lang w:eastAsia="en-US"/>
        </w:rPr>
        <w:t>Line (</w:t>
      </w:r>
      <w:r w:rsidRPr="00BE47FB">
        <w:rPr>
          <w:b/>
          <w:snapToGrid w:val="0"/>
          <w:spacing w:val="-1"/>
          <w:lang w:eastAsia="en-US"/>
        </w:rPr>
        <w:t>a</w:t>
      </w:r>
      <w:r w:rsidRPr="00BE47FB">
        <w:rPr>
          <w:snapToGrid w:val="0"/>
          <w:spacing w:val="-1"/>
          <w:lang w:eastAsia="en-US"/>
        </w:rPr>
        <w:t>) is COINCIDENT WITH Polygon (</w:t>
      </w:r>
      <w:r w:rsidRPr="00BE47FB">
        <w:rPr>
          <w:b/>
          <w:snapToGrid w:val="0"/>
          <w:spacing w:val="-1"/>
          <w:lang w:eastAsia="en-US"/>
        </w:rPr>
        <w:t>b</w:t>
      </w:r>
      <w:r w:rsidRPr="00BE47FB">
        <w:rPr>
          <w:snapToGrid w:val="0"/>
          <w:spacing w:val="-1"/>
          <w:lang w:eastAsia="en-US"/>
        </w:rPr>
        <w:t xml:space="preserve">): Line </w:t>
      </w:r>
      <w:r w:rsidRPr="00BE47FB">
        <w:rPr>
          <w:b/>
          <w:snapToGrid w:val="0"/>
          <w:spacing w:val="-1"/>
          <w:lang w:eastAsia="en-US"/>
        </w:rPr>
        <w:t>a</w:t>
      </w:r>
      <w:r w:rsidRPr="00BE47FB">
        <w:rPr>
          <w:snapToGrid w:val="0"/>
          <w:spacing w:val="-1"/>
          <w:lang w:eastAsia="en-US"/>
        </w:rPr>
        <w:t xml:space="preserve"> OVERLAPS or is WITHIN the boundary of Polygon </w:t>
      </w:r>
      <w:r w:rsidRPr="00BE47FB">
        <w:rPr>
          <w:b/>
          <w:snapToGrid w:val="0"/>
          <w:spacing w:val="-1"/>
          <w:lang w:eastAsia="en-US"/>
        </w:rPr>
        <w:t>b</w:t>
      </w:r>
      <w:r w:rsidRPr="00BE47FB">
        <w:rPr>
          <w:snapToGrid w:val="0"/>
          <w:spacing w:val="-1"/>
          <w:lang w:eastAsia="en-US"/>
        </w:rPr>
        <w:t>.</w:t>
      </w:r>
    </w:p>
    <w:p w14:paraId="4EA58ECE" w14:textId="62365405" w:rsidR="00036D8E" w:rsidRPr="00BE47FB" w:rsidRDefault="00036D8E" w:rsidP="00ED286C">
      <w:pPr>
        <w:pStyle w:val="ListParagraph"/>
        <w:widowControl w:val="0"/>
        <w:numPr>
          <w:ilvl w:val="0"/>
          <w:numId w:val="28"/>
        </w:numPr>
        <w:rPr>
          <w:snapToGrid w:val="0"/>
          <w:spacing w:val="-1"/>
          <w:lang w:eastAsia="en-US"/>
        </w:rPr>
      </w:pPr>
      <w:r w:rsidRPr="00BE47FB">
        <w:rPr>
          <w:snapToGrid w:val="0"/>
          <w:spacing w:val="-1"/>
          <w:lang w:eastAsia="en-US"/>
        </w:rPr>
        <w:t>Line (</w:t>
      </w:r>
      <w:r w:rsidRPr="00BE47FB">
        <w:rPr>
          <w:b/>
          <w:snapToGrid w:val="0"/>
          <w:spacing w:val="-1"/>
          <w:lang w:eastAsia="en-US"/>
        </w:rPr>
        <w:t>a</w:t>
      </w:r>
      <w:r w:rsidRPr="00BE47FB">
        <w:rPr>
          <w:snapToGrid w:val="0"/>
          <w:spacing w:val="-1"/>
          <w:lang w:eastAsia="en-US"/>
        </w:rPr>
        <w:t>) is COINCIDENT WITH Line (</w:t>
      </w:r>
      <w:r w:rsidRPr="00BE47FB">
        <w:rPr>
          <w:b/>
          <w:snapToGrid w:val="0"/>
          <w:spacing w:val="-1"/>
          <w:lang w:eastAsia="en-US"/>
        </w:rPr>
        <w:t>b</w:t>
      </w:r>
      <w:r w:rsidRPr="00BE47FB">
        <w:rPr>
          <w:snapToGrid w:val="0"/>
          <w:spacing w:val="-1"/>
          <w:lang w:eastAsia="en-US"/>
        </w:rPr>
        <w:t xml:space="preserve">): Line </w:t>
      </w:r>
      <w:r w:rsidRPr="00BE47FB">
        <w:rPr>
          <w:b/>
          <w:snapToGrid w:val="0"/>
          <w:spacing w:val="-1"/>
          <w:lang w:eastAsia="en-US"/>
        </w:rPr>
        <w:t>a</w:t>
      </w:r>
      <w:r w:rsidRPr="00BE47FB">
        <w:rPr>
          <w:snapToGrid w:val="0"/>
          <w:spacing w:val="-1"/>
          <w:lang w:eastAsia="en-US"/>
        </w:rPr>
        <w:t xml:space="preserve"> OVERLAPS or is WITHIN Line </w:t>
      </w:r>
      <w:r w:rsidRPr="00BE47FB">
        <w:rPr>
          <w:b/>
          <w:snapToGrid w:val="0"/>
          <w:spacing w:val="-1"/>
          <w:lang w:eastAsia="en-US"/>
        </w:rPr>
        <w:t>b</w:t>
      </w:r>
      <w:r w:rsidRPr="00BE47FB">
        <w:rPr>
          <w:snapToGrid w:val="0"/>
          <w:spacing w:val="-1"/>
          <w:lang w:eastAsia="en-US"/>
        </w:rPr>
        <w:t>.</w:t>
      </w:r>
    </w:p>
    <w:p w14:paraId="4064629B" w14:textId="77777777" w:rsidR="00036D8E" w:rsidRDefault="00036D8E" w:rsidP="00036D8E">
      <w:pPr>
        <w:widowControl w:val="0"/>
        <w:rPr>
          <w:snapToGrid w:val="0"/>
          <w:lang w:eastAsia="en-US"/>
        </w:rPr>
      </w:pPr>
    </w:p>
    <w:p w14:paraId="3324514E" w14:textId="77777777" w:rsidR="00BE47FB" w:rsidRDefault="00036D8E" w:rsidP="00BE47FB">
      <w:pPr>
        <w:keepNext/>
        <w:widowControl w:val="0"/>
        <w:jc w:val="center"/>
      </w:pPr>
      <w:r>
        <w:rPr>
          <w:noProof/>
          <w:lang w:val="fr-FR" w:eastAsia="fr-FR"/>
        </w:rPr>
        <w:drawing>
          <wp:inline distT="0" distB="0" distL="0" distR="0" wp14:anchorId="02530C75" wp14:editId="27C38F1C">
            <wp:extent cx="3450590" cy="1772920"/>
            <wp:effectExtent l="0" t="0" r="0" b="0"/>
            <wp:docPr id="1096188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50590" cy="1772920"/>
                    </a:xfrm>
                    <a:prstGeom prst="rect">
                      <a:avLst/>
                    </a:prstGeom>
                    <a:noFill/>
                    <a:ln>
                      <a:noFill/>
                    </a:ln>
                  </pic:spPr>
                </pic:pic>
              </a:graphicData>
            </a:graphic>
          </wp:inline>
        </w:drawing>
      </w:r>
    </w:p>
    <w:p w14:paraId="6627B21E" w14:textId="04317E23" w:rsidR="00036D8E" w:rsidRDefault="00BE47FB" w:rsidP="00BE47FB">
      <w:pPr>
        <w:pStyle w:val="Caption"/>
        <w:rPr>
          <w:snapToGrid w:val="0"/>
          <w:sz w:val="20"/>
          <w:lang w:eastAsia="en-US"/>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8</w:t>
      </w:r>
      <w:r w:rsidR="00682C47">
        <w:fldChar w:fldCharType="end"/>
      </w:r>
      <w:r>
        <w:t xml:space="preserve"> - Example of the COINCIDENT relationship</w:t>
      </w:r>
    </w:p>
    <w:p w14:paraId="1BE912A0" w14:textId="77777777" w:rsidR="00036D8E" w:rsidRDefault="00036D8E" w:rsidP="00036D8E">
      <w:pPr>
        <w:widowControl w:val="0"/>
        <w:jc w:val="center"/>
        <w:rPr>
          <w:snapToGrid w:val="0"/>
          <w:lang w:eastAsia="en-US"/>
        </w:rPr>
      </w:pPr>
    </w:p>
    <w:p w14:paraId="551FED17" w14:textId="77777777" w:rsidR="00036D8E" w:rsidRDefault="00036D8E" w:rsidP="00036D8E">
      <w:pPr>
        <w:pStyle w:val="BodyText"/>
        <w:spacing w:line="200" w:lineRule="atLeast"/>
        <w:rPr>
          <w:rFonts w:ascii="Arial" w:hAnsi="Arial"/>
          <w:snapToGrid w:val="0"/>
          <w:sz w:val="20"/>
          <w:lang w:eastAsia="en-US"/>
        </w:rPr>
      </w:pPr>
    </w:p>
    <w:p w14:paraId="0C425B12" w14:textId="77777777" w:rsidR="00BE47FB" w:rsidRDefault="00036D8E" w:rsidP="00BE47FB">
      <w:pPr>
        <w:pStyle w:val="BodyText"/>
        <w:keepNext/>
        <w:spacing w:line="200" w:lineRule="atLeast"/>
        <w:jc w:val="center"/>
      </w:pPr>
      <w:r>
        <w:rPr>
          <w:noProof/>
          <w:lang w:val="fr-FR" w:eastAsia="fr-FR"/>
        </w:rPr>
        <w:lastRenderedPageBreak/>
        <w:drawing>
          <wp:inline distT="0" distB="0" distL="0" distR="0" wp14:anchorId="47119A9A" wp14:editId="24B2B465">
            <wp:extent cx="3474720" cy="2106930"/>
            <wp:effectExtent l="0" t="0" r="0" b="7620"/>
            <wp:docPr id="8020294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74720" cy="2106930"/>
                    </a:xfrm>
                    <a:prstGeom prst="rect">
                      <a:avLst/>
                    </a:prstGeom>
                    <a:noFill/>
                    <a:ln>
                      <a:noFill/>
                    </a:ln>
                  </pic:spPr>
                </pic:pic>
              </a:graphicData>
            </a:graphic>
          </wp:inline>
        </w:drawing>
      </w:r>
    </w:p>
    <w:p w14:paraId="44D75C47" w14:textId="5965A5ED" w:rsidR="00036D8E" w:rsidRDefault="00BE47FB" w:rsidP="00BE47FB">
      <w:pPr>
        <w:pStyle w:val="Caption"/>
        <w:rPr>
          <w:snapToGrid w:val="0"/>
          <w:sz w:val="20"/>
          <w:lang w:eastAsia="en-US"/>
        </w:rPr>
      </w:pPr>
      <w:r>
        <w:t xml:space="preserve">Figure </w:t>
      </w:r>
      <w:r w:rsidR="00682C47">
        <w:fldChar w:fldCharType="begin"/>
      </w:r>
      <w:r w:rsidR="00682C47">
        <w:instrText xml:space="preserve"> STYLEREF 1 \s </w:instrText>
      </w:r>
      <w:r w:rsidR="00682C47">
        <w:fldChar w:fldCharType="separate"/>
      </w:r>
      <w:r w:rsidR="00682C47">
        <w:rPr>
          <w:noProof/>
        </w:rPr>
        <w:t>8</w:t>
      </w:r>
      <w:r w:rsidR="00682C47">
        <w:fldChar w:fldCharType="end"/>
      </w:r>
      <w:r w:rsidR="00342727">
        <w:t>-</w:t>
      </w:r>
      <w:r w:rsidR="00682C47">
        <w:fldChar w:fldCharType="begin"/>
      </w:r>
      <w:r w:rsidR="00682C47">
        <w:instrText xml:space="preserve"> SEQ Figure \* ARABIC \s 1 </w:instrText>
      </w:r>
      <w:r w:rsidR="00682C47">
        <w:fldChar w:fldCharType="separate"/>
      </w:r>
      <w:r w:rsidR="00682C47">
        <w:rPr>
          <w:noProof/>
        </w:rPr>
        <w:t>9</w:t>
      </w:r>
      <w:r w:rsidR="00682C47">
        <w:fldChar w:fldCharType="end"/>
      </w:r>
      <w:r>
        <w:t xml:space="preserve"> - Additional examples of COINCIDENT objects</w:t>
      </w:r>
    </w:p>
    <w:p w14:paraId="14FBF03B" w14:textId="77777777" w:rsidR="00036D8E" w:rsidRDefault="00036D8E" w:rsidP="00036D8E">
      <w:pPr>
        <w:widowControl w:val="0"/>
        <w:rPr>
          <w:snapToGrid w:val="0"/>
          <w:lang w:eastAsia="en-US"/>
        </w:rPr>
      </w:pPr>
    </w:p>
    <w:p w14:paraId="203BB225" w14:textId="77777777" w:rsidR="00036D8E" w:rsidRDefault="00036D8E" w:rsidP="00036D8E">
      <w:pPr>
        <w:widowControl w:val="0"/>
        <w:spacing w:after="120" w:line="200" w:lineRule="atLeast"/>
        <w:rPr>
          <w:snapToGrid w:val="0"/>
          <w:lang w:eastAsia="en-US"/>
        </w:rPr>
      </w:pPr>
      <w:r>
        <w:rPr>
          <w:snapToGrid w:val="0"/>
          <w:lang w:eastAsia="en-US"/>
        </w:rPr>
        <w:t>Above are other examples of objects COINCIDENT with the boundary of a Polygon. LineStrings following a portion of a Polygon boundary or Polygons sharing a boundary portion.</w:t>
      </w:r>
    </w:p>
    <w:p w14:paraId="2D2DFD73" w14:textId="77777777" w:rsidR="00036D8E" w:rsidRDefault="00036D8E" w:rsidP="00036D8E">
      <w:pPr>
        <w:widowControl w:val="0"/>
        <w:spacing w:after="120" w:line="200" w:lineRule="atLeast"/>
        <w:rPr>
          <w:snapToGrid w:val="0"/>
          <w:lang w:eastAsia="en-US"/>
        </w:rPr>
      </w:pPr>
      <w:r>
        <w:rPr>
          <w:i/>
          <w:snapToGrid w:val="0"/>
          <w:lang w:eastAsia="en-US"/>
        </w:rPr>
        <w:t>Note that by definition a Line can be COINCIDENT with an interior boundary of a Polygon</w:t>
      </w:r>
      <w:r>
        <w:rPr>
          <w:snapToGrid w:val="0"/>
          <w:lang w:eastAsia="en-US"/>
        </w:rPr>
        <w:t>.</w:t>
      </w:r>
    </w:p>
    <w:p w14:paraId="5860ED9B" w14:textId="77777777" w:rsidR="00036D8E" w:rsidRDefault="00036D8E" w:rsidP="00036D8E">
      <w:pPr>
        <w:widowControl w:val="0"/>
        <w:spacing w:after="120" w:line="200" w:lineRule="atLeast"/>
        <w:rPr>
          <w:i/>
          <w:snapToGrid w:val="0"/>
          <w:lang w:eastAsia="en-US"/>
        </w:rPr>
      </w:pPr>
      <w:r>
        <w:rPr>
          <w:i/>
          <w:snapToGrid w:val="0"/>
          <w:lang w:eastAsia="en-US"/>
        </w:rPr>
        <w:t>Note that other relationships may also be true such as COVERED_BY or TOUCHES since COINCIDENT is not mutually exclusive.</w:t>
      </w:r>
    </w:p>
    <w:p w14:paraId="1988426E" w14:textId="59A0BB8A" w:rsidR="00036D8E" w:rsidRDefault="00036D8E" w:rsidP="00036D8E">
      <w:pPr>
        <w:rPr>
          <w:rFonts w:ascii="Cambria" w:hAnsi="Cambria"/>
          <w:b/>
          <w:bCs/>
          <w:i/>
          <w:iCs/>
          <w:lang w:eastAsia="en-CA"/>
        </w:rPr>
      </w:pPr>
    </w:p>
    <w:sectPr w:rsidR="00036D8E" w:rsidSect="00301BD2">
      <w:headerReference w:type="even" r:id="rId36"/>
      <w:headerReference w:type="default" r:id="rId37"/>
      <w:footerReference w:type="even" r:id="rId38"/>
      <w:footerReference w:type="default" r:id="rId39"/>
      <w:pgSz w:w="11906" w:h="16838" w:code="9"/>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4" w:author="Elizabeth Helen Hahessy" w:date="2024-08-07T14:50:00Z" w:initials="EHH">
    <w:p w14:paraId="439CFA55" w14:textId="3E14A8D7" w:rsidR="00ED286C" w:rsidRDefault="00ED286C">
      <w:pPr>
        <w:pStyle w:val="CommentText"/>
      </w:pPr>
      <w:r>
        <w:rPr>
          <w:rStyle w:val="CommentReference"/>
        </w:rPr>
        <w:annotationRef/>
      </w:r>
      <w:r>
        <w:t>Change to S-100 WG. Can use Maintenance section on page 6 for details.</w:t>
      </w:r>
    </w:p>
  </w:comment>
  <w:comment w:id="76" w:author="Raphael Malyankar" w:date="2024-08-26T00:15:00Z" w:initials="rmm">
    <w:p w14:paraId="67F2F083" w14:textId="543E348B" w:rsidR="00607752" w:rsidRDefault="00607752">
      <w:pPr>
        <w:pStyle w:val="CommentText"/>
      </w:pPr>
      <w:r>
        <w:rPr>
          <w:rStyle w:val="CommentReference"/>
        </w:rPr>
        <w:annotationRef/>
      </w:r>
      <w:r>
        <w:t>updated 8/23</w:t>
      </w:r>
    </w:p>
  </w:comment>
  <w:comment w:id="85" w:author="Raphael Malyankar" w:date="2024-07-16T18:45:00Z" w:initials="rmm">
    <w:p w14:paraId="0FE9E36F" w14:textId="2D207B66" w:rsidR="00265A81" w:rsidRDefault="00265A81">
      <w:pPr>
        <w:pStyle w:val="CommentText"/>
      </w:pPr>
      <w:r>
        <w:rPr>
          <w:rStyle w:val="CommentReference"/>
        </w:rPr>
        <w:annotationRef/>
      </w:r>
      <w:r w:rsidR="007C62BA">
        <w:t>Revisit before finalization</w:t>
      </w:r>
      <w:r>
        <w:t xml:space="preserve">. The initial list is just </w:t>
      </w:r>
      <w:r w:rsidR="00AD59F4">
        <w:t xml:space="preserve">a </w:t>
      </w:r>
      <w:r w:rsidR="00611211">
        <w:t>collection</w:t>
      </w:r>
      <w:r w:rsidR="00AD59F4">
        <w:t xml:space="preserve"> of </w:t>
      </w:r>
      <w:r w:rsidR="007C62BA">
        <w:t xml:space="preserve">likely </w:t>
      </w:r>
      <w:r w:rsidR="00AD59F4">
        <w:t>terms</w:t>
      </w:r>
    </w:p>
  </w:comment>
  <w:comment w:id="94" w:author="Raphael Malyankar" w:date="2024-07-16T19:05:00Z" w:initials="rmm">
    <w:p w14:paraId="0C6ED61B" w14:textId="61305FBE" w:rsidR="000D1551" w:rsidRDefault="000D1551">
      <w:pPr>
        <w:pStyle w:val="CommentText"/>
      </w:pPr>
      <w:r>
        <w:rPr>
          <w:rStyle w:val="CommentReference"/>
        </w:rPr>
        <w:annotationRef/>
      </w:r>
      <w:r>
        <w:t>Revisit before document is finalized, the initial list just contains likely abbreviations</w:t>
      </w:r>
    </w:p>
  </w:comment>
  <w:comment w:id="96" w:author="Raphael Malyankar" w:date="2024-07-19T10:33:00Z" w:initials="rmm">
    <w:p w14:paraId="1D99376A" w14:textId="64D14EF1" w:rsidR="000032F1" w:rsidRDefault="000032F1">
      <w:pPr>
        <w:pStyle w:val="CommentText"/>
      </w:pPr>
      <w:r>
        <w:rPr>
          <w:rStyle w:val="CommentReference"/>
        </w:rPr>
        <w:annotationRef/>
      </w:r>
      <w:r>
        <w:t xml:space="preserve">Note to IHO Sec. – </w:t>
      </w:r>
      <w:r w:rsidR="00A8001D">
        <w:t>Check</w:t>
      </w:r>
      <w:r>
        <w:t xml:space="preserve"> that these symbols are reproduced correctly here and in the text of the document before release</w:t>
      </w:r>
      <w:r w:rsidR="00A8001D">
        <w:t xml:space="preserve"> of the PDF</w:t>
      </w:r>
      <w:r>
        <w:t>. E.g., “</w:t>
      </w:r>
      <w:r w:rsidR="00D35328">
        <w:t xml:space="preserve">logical </w:t>
      </w:r>
      <w:r>
        <w:t xml:space="preserve">OR” should be </w:t>
      </w:r>
      <w:r w:rsidR="00D35328">
        <w:t>the vee synbol (</w:t>
      </w:r>
      <w:r w:rsidR="00D35328" w:rsidRPr="00D35328">
        <w:t>U+2228</w:t>
      </w:r>
      <w:r w:rsidR="00D35328">
        <w:t xml:space="preserve"> / &amp;or / &amp;vee; in Unicode, HTM 4/5 respectively) not “U acute” as it appears in S-58 7.0.0.</w:t>
      </w:r>
    </w:p>
  </w:comment>
  <w:comment w:id="97" w:author="Raphael Malyankar" w:date="2024-07-19T11:00:00Z" w:initials="rmm">
    <w:p w14:paraId="29119351" w14:textId="01DBEC70" w:rsidR="000A5081" w:rsidRPr="000A5081" w:rsidRDefault="000A5081">
      <w:pPr>
        <w:pStyle w:val="CommentText"/>
        <w:rPr>
          <w:rFonts w:cs="Arial"/>
        </w:rPr>
      </w:pPr>
      <w:r>
        <w:rPr>
          <w:rStyle w:val="CommentReference"/>
        </w:rPr>
        <w:annotationRef/>
      </w:r>
      <w:r>
        <w:t xml:space="preserve">For later – consider using italics and/or a distinguished font for symbols and spatial/logical expressions, e.g., </w:t>
      </w:r>
      <w:r w:rsidRPr="000A5081">
        <w:rPr>
          <w:rFonts w:ascii="Cambria Math" w:hAnsi="Cambria Math"/>
          <w:i/>
          <w:iCs/>
          <w:sz w:val="24"/>
          <w:szCs w:val="24"/>
        </w:rPr>
        <w:t>E</w:t>
      </w:r>
      <w:r>
        <w:rPr>
          <w:rFonts w:ascii="Cambria Math" w:hAnsi="Cambria Math"/>
          <w:i/>
          <w:iCs/>
          <w:sz w:val="24"/>
          <w:szCs w:val="24"/>
        </w:rPr>
        <w:t xml:space="preserve">  </w:t>
      </w:r>
      <w:r w:rsidRPr="000A5081">
        <w:rPr>
          <w:rFonts w:cs="Arial"/>
          <w:sz w:val="24"/>
          <w:szCs w:val="24"/>
        </w:rPr>
        <w:t xml:space="preserve">(Cambria Math Italic) or </w:t>
      </w:r>
      <w:r w:rsidRPr="000A5081">
        <w:rPr>
          <w:rFonts w:ascii="Courier New" w:hAnsi="Courier New" w:cs="Courier New"/>
          <w:sz w:val="24"/>
          <w:szCs w:val="24"/>
        </w:rPr>
        <w:t>E</w:t>
      </w:r>
      <w:r>
        <w:rPr>
          <w:rFonts w:cs="Arial"/>
          <w:sz w:val="24"/>
          <w:szCs w:val="24"/>
        </w:rPr>
        <w:t xml:space="preserve"> (</w:t>
      </w:r>
      <w:r w:rsidRPr="000A5081">
        <w:rPr>
          <w:rFonts w:cs="Arial"/>
          <w:sz w:val="24"/>
          <w:szCs w:val="24"/>
        </w:rPr>
        <w:t>Courier New</w:t>
      </w:r>
      <w:r>
        <w:rPr>
          <w:rFonts w:cs="Arial"/>
          <w:sz w:val="24"/>
          <w:szCs w:val="24"/>
        </w:rPr>
        <w:t>)</w:t>
      </w:r>
    </w:p>
  </w:comment>
  <w:comment w:id="98" w:author="Raphael Malyankar" w:date="2024-07-19T11:06:00Z" w:initials="rmm">
    <w:p w14:paraId="6D0A329E" w14:textId="1C1015BB" w:rsidR="000A5081" w:rsidRDefault="000A5081">
      <w:pPr>
        <w:pStyle w:val="CommentText"/>
      </w:pPr>
      <w:r>
        <w:rPr>
          <w:rStyle w:val="CommentReference"/>
        </w:rPr>
        <w:annotationRef/>
      </w:r>
      <w:r>
        <w:t xml:space="preserve">Initial list taken from S-58 </w:t>
      </w:r>
      <w:r w:rsidR="00431E62">
        <w:t xml:space="preserve">Ed. </w:t>
      </w:r>
      <w:r>
        <w:t xml:space="preserve">7.0.0 </w:t>
      </w:r>
      <w:r w:rsidR="00431E62">
        <w:t xml:space="preserve">clause </w:t>
      </w:r>
      <w:r>
        <w:t>2.1.2</w:t>
      </w:r>
      <w:r w:rsidR="00027186">
        <w:t xml:space="preserve"> with LineString -&gt; Curve/Composite Curve and Polygon -&gt; Polygon/Surface. (S-100 Part 7 has Polygon but not LineString.)</w:t>
      </w:r>
    </w:p>
  </w:comment>
  <w:comment w:id="108" w:author="Raphael Malyankar" w:date="2024-07-16T14:15:00Z" w:initials="rmm">
    <w:p w14:paraId="2E7EA6FF" w14:textId="34C6AA44" w:rsidR="00C131AE" w:rsidRDefault="00C131AE">
      <w:pPr>
        <w:pStyle w:val="CommentText"/>
      </w:pPr>
      <w:r>
        <w:rPr>
          <w:rStyle w:val="CommentReference"/>
        </w:rPr>
        <w:annotationRef/>
      </w:r>
      <w:r w:rsidR="00B46BD0">
        <w:t>C</w:t>
      </w:r>
      <w:r w:rsidR="00A45A72">
        <w:t>ontent taken from S-101 and adapted to the purposes and circumstances of S-158.</w:t>
      </w:r>
    </w:p>
    <w:p w14:paraId="7AB1BB86" w14:textId="4AA9E96E" w:rsidR="009F231C" w:rsidRDefault="009F231C">
      <w:pPr>
        <w:pStyle w:val="CommentText"/>
      </w:pPr>
      <w:r>
        <w:t xml:space="preserve">This clause pertains to S-158 itself. </w:t>
      </w:r>
      <w:r w:rsidR="00B46BD0">
        <w:t>Mainenance</w:t>
      </w:r>
      <w:r>
        <w:t xml:space="preserve"> of S-158:1xx specifications should be addressed elsewhere</w:t>
      </w:r>
      <w:r w:rsidR="00B46BD0">
        <w:t xml:space="preserve"> in this document</w:t>
      </w:r>
    </w:p>
  </w:comment>
  <w:comment w:id="109" w:author="Elizabeth Helen Hahessy" w:date="2024-08-07T14:52:00Z" w:initials="EHH">
    <w:p w14:paraId="417567CE" w14:textId="3B5B2C58" w:rsidR="00ED286C" w:rsidRDefault="00ED286C">
      <w:pPr>
        <w:pStyle w:val="CommentText"/>
      </w:pPr>
      <w:r>
        <w:rPr>
          <w:rStyle w:val="CommentReference"/>
        </w:rPr>
        <w:annotationRef/>
      </w:r>
      <w:r>
        <w:t>Containing checks for S-100 level, cross product validation and for individual Product Specifications.</w:t>
      </w:r>
    </w:p>
  </w:comment>
  <w:comment w:id="110" w:author="Raphael Malyankar" w:date="2024-08-26T00:16:00Z" w:initials="rmm">
    <w:p w14:paraId="537141F7" w14:textId="2F223367" w:rsidR="00607752" w:rsidRDefault="00607752">
      <w:pPr>
        <w:pStyle w:val="CommentText"/>
      </w:pPr>
      <w:r>
        <w:rPr>
          <w:rStyle w:val="CommentReference"/>
        </w:rPr>
        <w:annotationRef/>
      </w:r>
      <w:r>
        <w:t>Added</w:t>
      </w:r>
    </w:p>
  </w:comment>
  <w:comment w:id="111" w:author="Elizabeth Helen Hahessy" w:date="2024-08-07T14:54:00Z" w:initials="EHH">
    <w:p w14:paraId="33C0FED7" w14:textId="4D104EC2" w:rsidR="00ED286C" w:rsidRDefault="00ED286C">
      <w:pPr>
        <w:pStyle w:val="CommentText"/>
      </w:pPr>
      <w:r>
        <w:rPr>
          <w:rStyle w:val="CommentReference"/>
        </w:rPr>
        <w:annotationRef/>
      </w:r>
      <w:r>
        <w:t>We may need to explain which section a cancelled check would fall under.</w:t>
      </w:r>
    </w:p>
  </w:comment>
  <w:comment w:id="112" w:author="Raphael Malyankar" w:date="2024-08-25T19:23:00Z" w:initials="rmm">
    <w:p w14:paraId="48713582" w14:textId="2A50310A" w:rsidR="004B71B7" w:rsidRDefault="004B71B7">
      <w:pPr>
        <w:pStyle w:val="CommentText"/>
      </w:pPr>
      <w:r>
        <w:rPr>
          <w:rStyle w:val="CommentReference"/>
        </w:rPr>
        <w:annotationRef/>
      </w:r>
      <w:r>
        <w:t>Belongs in clause 2 “Structure…” I think</w:t>
      </w:r>
    </w:p>
  </w:comment>
  <w:comment w:id="114" w:author="Elizabeth Helen Hahessy" w:date="2024-08-07T14:54:00Z" w:initials="EHH">
    <w:p w14:paraId="05AA4278" w14:textId="61D78329" w:rsidR="00ED286C" w:rsidRDefault="00ED286C">
      <w:pPr>
        <w:pStyle w:val="CommentText"/>
      </w:pPr>
      <w:r>
        <w:rPr>
          <w:rStyle w:val="CommentReference"/>
        </w:rPr>
        <w:annotationRef/>
      </w:r>
      <w:r>
        <w:t>Not all checks will apply to all S-100 products, for example GML checks will not apply to S-101.  We may need to think of new wording for this section.</w:t>
      </w:r>
    </w:p>
  </w:comment>
  <w:comment w:id="115" w:author="Raphael Malyankar" w:date="2024-08-26T00:16:00Z" w:initials="rmm">
    <w:p w14:paraId="262EBBCF" w14:textId="48137D0A" w:rsidR="00607752" w:rsidRDefault="00607752">
      <w:pPr>
        <w:pStyle w:val="CommentText"/>
      </w:pPr>
      <w:r>
        <w:rPr>
          <w:rStyle w:val="CommentReference"/>
        </w:rPr>
        <w:annotationRef/>
      </w:r>
      <w:r>
        <w:t>Added as parenthetical note</w:t>
      </w:r>
    </w:p>
  </w:comment>
  <w:comment w:id="125" w:author="Raphael Malyankar" w:date="2024-08-25T19:55:00Z" w:initials="rmm">
    <w:p w14:paraId="0ECF2786" w14:textId="77777777" w:rsidR="005069BE" w:rsidRDefault="007A3D68" w:rsidP="005069BE">
      <w:pPr>
        <w:pStyle w:val="CommentText"/>
      </w:pPr>
      <w:r>
        <w:rPr>
          <w:rStyle w:val="CommentReference"/>
        </w:rPr>
        <w:annotationRef/>
      </w:r>
      <w:r>
        <w:t xml:space="preserve">See comment above, about discussing the </w:t>
      </w:r>
      <w:r w:rsidR="005069BE">
        <w:t>versioning scheme. This scheme is the logical consequence  the requirement that the E.R component of version numbering go by the parent S-158.</w:t>
      </w:r>
    </w:p>
    <w:p w14:paraId="59D2EB5A" w14:textId="60C7ACF8" w:rsidR="007A3D68" w:rsidRDefault="005069BE" w:rsidP="005069BE">
      <w:pPr>
        <w:pStyle w:val="CommentText"/>
      </w:pPr>
      <w:r>
        <w:t>I think this will become more and more inconvenient and difficult to understand as more S-1xx and S-158:1xx releases occur. Recommend rethinking version numbering and classification as new editions, revisions, or clarification for the S-158:1xx series and updating the template accordingly.</w:t>
      </w:r>
    </w:p>
  </w:comment>
  <w:comment w:id="217" w:author="Elizabeth Helen Hahessy" w:date="2024-08-07T14:51:00Z" w:initials="EHH">
    <w:p w14:paraId="2F794B24" w14:textId="189F7083" w:rsidR="00ED286C" w:rsidRDefault="00ED286C">
      <w:pPr>
        <w:pStyle w:val="CommentText"/>
      </w:pPr>
      <w:r>
        <w:rPr>
          <w:rStyle w:val="CommentReference"/>
        </w:rPr>
        <w:annotationRef/>
      </w:r>
      <w:r>
        <w:t>At</w:t>
      </w:r>
    </w:p>
  </w:comment>
  <w:comment w:id="220" w:author="Elizabeth Helen Hahessy" w:date="2024-08-07T14:51:00Z" w:initials="EHH">
    <w:p w14:paraId="37AC14E0" w14:textId="164DCB1A" w:rsidR="00ED286C" w:rsidRDefault="00ED286C">
      <w:pPr>
        <w:pStyle w:val="CommentText"/>
      </w:pPr>
      <w:r>
        <w:rPr>
          <w:rStyle w:val="CommentReference"/>
        </w:rPr>
        <w:annotationRef/>
      </w:r>
      <w:r>
        <w:t>, when no longer required</w:t>
      </w:r>
    </w:p>
  </w:comment>
  <w:comment w:id="226" w:author="Raphael Malyankar" w:date="2024-07-22T22:36:00Z" w:initials="rmm">
    <w:p w14:paraId="696B6B31" w14:textId="03456D41" w:rsidR="002F562B" w:rsidRDefault="002F562B">
      <w:pPr>
        <w:pStyle w:val="CommentText"/>
      </w:pPr>
      <w:r>
        <w:rPr>
          <w:rStyle w:val="CommentReference"/>
        </w:rPr>
        <w:annotationRef/>
      </w:r>
      <w:r>
        <w:t>Largely from S-58 Ed. 7.0.0, extended for the GML and HDF5 formats</w:t>
      </w:r>
    </w:p>
  </w:comment>
  <w:comment w:id="228" w:author="Raphael Malyankar" w:date="2024-07-22T20:37:00Z" w:initials="rmm">
    <w:p w14:paraId="4805FBDA" w14:textId="77777777" w:rsidR="00CA6798" w:rsidRDefault="00385249">
      <w:pPr>
        <w:pStyle w:val="CommentText"/>
      </w:pPr>
      <w:r>
        <w:rPr>
          <w:rStyle w:val="CommentReference"/>
        </w:rPr>
        <w:annotationRef/>
      </w:r>
      <w:r>
        <w:t>This is the current situation as of June 2024. However, it is the opposite of customary syntax for current product specific checks.</w:t>
      </w:r>
    </w:p>
    <w:p w14:paraId="2D61349B" w14:textId="638A8FBD" w:rsidR="00385249" w:rsidRDefault="00385249">
      <w:pPr>
        <w:pStyle w:val="CommentText"/>
      </w:pPr>
      <w:r>
        <w:t xml:space="preserve">Recommend revising the generic checks to use the same approach as the product-specific checks, and then </w:t>
      </w:r>
      <w:r w:rsidR="00CA6798">
        <w:t>deleting</w:t>
      </w:r>
      <w:r>
        <w:t xml:space="preserve"> this exceptional clause which applies only to generic checks.</w:t>
      </w:r>
    </w:p>
  </w:comment>
  <w:comment w:id="232" w:author="Raphael Malyankar" w:date="2024-07-22T21:29:00Z" w:initials="rmm">
    <w:p w14:paraId="436A6908" w14:textId="0779677A" w:rsidR="004C4E75" w:rsidRDefault="004C4E75">
      <w:pPr>
        <w:pStyle w:val="CommentText"/>
      </w:pPr>
      <w:r>
        <w:rPr>
          <w:rStyle w:val="CommentReference"/>
        </w:rPr>
        <w:annotationRef/>
      </w:r>
      <w:r>
        <w:t xml:space="preserve">S-58 says 1/COMF but </w:t>
      </w:r>
      <w:r w:rsidR="00C25410">
        <w:t xml:space="preserve">many S-100 product specs do not use </w:t>
      </w:r>
      <w:r w:rsidR="006C49DF">
        <w:t>COMF</w:t>
      </w:r>
    </w:p>
  </w:comment>
  <w:comment w:id="233" w:author="Raphael Malyankar" w:date="2024-08-23T17:48:00Z" w:initials="rmm">
    <w:p w14:paraId="0CA65844" w14:textId="486A3612" w:rsidR="00EE1C3D" w:rsidRDefault="00EE1C3D">
      <w:pPr>
        <w:pStyle w:val="CommentText"/>
      </w:pPr>
      <w:r>
        <w:rPr>
          <w:rStyle w:val="CommentReference"/>
        </w:rPr>
        <w:annotationRef/>
      </w:r>
      <w:r>
        <w:t>To be addressed in individual S-158:1xx documents.</w:t>
      </w:r>
    </w:p>
  </w:comment>
  <w:comment w:id="235" w:author="Elizabeth Helen Hahessy" w:date="2024-08-07T14:56:00Z" w:initials="EHH">
    <w:p w14:paraId="23CF9716" w14:textId="2B50150B" w:rsidR="00ED286C" w:rsidRDefault="00ED286C">
      <w:pPr>
        <w:pStyle w:val="CommentText"/>
      </w:pPr>
      <w:r>
        <w:rPr>
          <w:rStyle w:val="CommentReference"/>
        </w:rPr>
        <w:annotationRef/>
      </w:r>
      <w:r>
        <w:t>We will need to check that people are using these terms in their checks</w:t>
      </w:r>
    </w:p>
  </w:comment>
  <w:comment w:id="236" w:author="Raphael Malyankar" w:date="2024-08-25T22:41:00Z" w:initials="rmm">
    <w:p w14:paraId="72748F5F" w14:textId="6CEBCFF9" w:rsidR="006F65ED" w:rsidRDefault="006F65ED">
      <w:pPr>
        <w:pStyle w:val="CommentText"/>
      </w:pPr>
      <w:r>
        <w:rPr>
          <w:rStyle w:val="CommentReference"/>
        </w:rPr>
        <w:annotationRef/>
      </w:r>
      <w:r w:rsidR="00A5217A">
        <w:t>I believe</w:t>
      </w:r>
      <w:r>
        <w:t xml:space="preserve"> validation checks for some product specifications</w:t>
      </w:r>
      <w:r w:rsidR="00A5217A">
        <w:t xml:space="preserve"> are</w:t>
      </w:r>
      <w:r>
        <w:t xml:space="preserve"> using them, I got them from S-131, which isn’t a Phase 1 product, so revisit after more S-158:1xx checks are finalized.</w:t>
      </w:r>
    </w:p>
  </w:comment>
  <w:comment w:id="240" w:author="Elizabeth Helen Hahessy" w:date="2024-08-07T15:00:00Z" w:initials="EHH">
    <w:p w14:paraId="53B0DA5A" w14:textId="3EB21A6E" w:rsidR="00ED286C" w:rsidRDefault="00ED286C">
      <w:pPr>
        <w:pStyle w:val="CommentText"/>
      </w:pPr>
      <w:r>
        <w:rPr>
          <w:rStyle w:val="CommentReference"/>
        </w:rPr>
        <w:annotationRef/>
      </w:r>
      <w:r>
        <w:t>Need to check if data sets or datasets is commonly used.  Liz will check with Jeff.</w:t>
      </w:r>
    </w:p>
  </w:comment>
  <w:comment w:id="239" w:author="Raphael Malyankar" w:date="2024-07-22T21:34:00Z" w:initials="rmm">
    <w:p w14:paraId="4FEB0A3E" w14:textId="3F59530C" w:rsidR="00B31EB7" w:rsidRDefault="00B31EB7">
      <w:pPr>
        <w:pStyle w:val="CommentText"/>
      </w:pPr>
      <w:r>
        <w:rPr>
          <w:rStyle w:val="CommentReference"/>
        </w:rPr>
        <w:annotationRef/>
      </w:r>
      <w:r>
        <w:t>Verify what S-101 is doing</w:t>
      </w:r>
    </w:p>
  </w:comment>
  <w:comment w:id="484" w:author="Raphael Malyankar" w:date="2024-07-22T19:54:00Z" w:initials="rmm">
    <w:p w14:paraId="65C3799B" w14:textId="46D39405" w:rsidR="00750522" w:rsidRDefault="00750522">
      <w:pPr>
        <w:pStyle w:val="CommentText"/>
      </w:pPr>
      <w:r>
        <w:rPr>
          <w:rStyle w:val="CommentReference"/>
        </w:rPr>
        <w:annotationRef/>
      </w:r>
      <w:r>
        <w:t>To be agreed</w:t>
      </w:r>
    </w:p>
  </w:comment>
  <w:comment w:id="510" w:author="Elizabeth Helen Hahessy" w:date="2024-08-07T15:01:00Z" w:initials="EHH">
    <w:p w14:paraId="51ACB4C4" w14:textId="2A81BACA" w:rsidR="00ED286C" w:rsidRDefault="00ED286C">
      <w:pPr>
        <w:pStyle w:val="CommentText"/>
      </w:pPr>
      <w:r>
        <w:rPr>
          <w:rStyle w:val="CommentReference"/>
        </w:rPr>
        <w:annotationRef/>
      </w:r>
      <w:r>
        <w:t>We need to approve this order of checks with the wider sub group and then approve at S-100 WG.  Liz to raise.</w:t>
      </w:r>
    </w:p>
  </w:comment>
  <w:comment w:id="521" w:author="Raphael Malyankar" w:date="2024-07-22T20:11:00Z" w:initials="rmm">
    <w:p w14:paraId="79F9BF5E" w14:textId="1E857C41" w:rsidR="00B5219F" w:rsidRDefault="00B5219F">
      <w:pPr>
        <w:pStyle w:val="CommentText"/>
      </w:pPr>
      <w:r>
        <w:rPr>
          <w:rStyle w:val="CommentReference"/>
        </w:rPr>
        <w:annotationRef/>
      </w:r>
      <w:r>
        <w:t>Verify after the S-98 checks are prepared</w:t>
      </w:r>
    </w:p>
  </w:comment>
  <w:comment w:id="524" w:author="Raphael Malyankar" w:date="2024-08-25T23:19:00Z" w:initials="rmm">
    <w:p w14:paraId="6831EC93" w14:textId="6E206CC8" w:rsidR="00BA1032" w:rsidRDefault="00BA1032">
      <w:pPr>
        <w:pStyle w:val="CommentText"/>
      </w:pPr>
      <w:r>
        <w:rPr>
          <w:rStyle w:val="CommentReference"/>
        </w:rPr>
        <w:annotationRef/>
      </w:r>
      <w:r>
        <w:t>To be discussed. This is different from S-58, which states “</w:t>
      </w:r>
      <w:r w:rsidRPr="00BA1032">
        <w:t>In some cases it has been necessary to diverge from the strength of wording used in the S-57 ENC Product Specification or the Use of the Object Catalogue for ENC. In such cases the impact on the user has been the overriding factor for consideration</w:t>
      </w:r>
      <w:r>
        <w:t>.”</w:t>
      </w:r>
    </w:p>
  </w:comment>
  <w:comment w:id="529" w:author="Elizabeth Helen Hahessy" w:date="2024-08-07T15:02:00Z" w:initials="EHH">
    <w:p w14:paraId="660E66E5" w14:textId="79342BF8" w:rsidR="00ED286C" w:rsidRDefault="00ED286C">
      <w:pPr>
        <w:pStyle w:val="CommentText"/>
      </w:pPr>
      <w:r>
        <w:rPr>
          <w:rStyle w:val="CommentReference"/>
        </w:rPr>
        <w:annotationRef/>
      </w:r>
      <w:r>
        <w:t>Do we need this section or can we link to ISO 19125-1:2004 document?</w:t>
      </w:r>
    </w:p>
  </w:comment>
  <w:comment w:id="530" w:author="Raphael Malyankar" w:date="2024-08-25T22:33:00Z" w:initials="rmm">
    <w:p w14:paraId="07DB7582" w14:textId="4EBDBD83" w:rsidR="005E4059" w:rsidRDefault="005E4059">
      <w:pPr>
        <w:pStyle w:val="CommentText"/>
      </w:pPr>
      <w:r>
        <w:rPr>
          <w:rStyle w:val="CommentReference"/>
        </w:rPr>
        <w:annotationRef/>
      </w:r>
      <w:r w:rsidR="00A30EDD">
        <w:t>Recommend retention, the</w:t>
      </w:r>
      <w:r w:rsidR="00C2224A">
        <w:t xml:space="preserve"> original is in S-58</w:t>
      </w:r>
      <w:r w:rsidR="0084596F">
        <w:t xml:space="preserve"> and the terms are used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39CFA55" w15:done="1"/>
  <w15:commentEx w15:paraId="67F2F083" w15:done="1"/>
  <w15:commentEx w15:paraId="0FE9E36F" w15:done="0"/>
  <w15:commentEx w15:paraId="0C6ED61B" w15:done="0"/>
  <w15:commentEx w15:paraId="1D99376A" w15:done="0"/>
  <w15:commentEx w15:paraId="29119351" w15:done="0"/>
  <w15:commentEx w15:paraId="6D0A329E" w15:done="0"/>
  <w15:commentEx w15:paraId="7AB1BB86" w15:done="0"/>
  <w15:commentEx w15:paraId="417567CE" w15:done="1"/>
  <w15:commentEx w15:paraId="537141F7" w15:paraIdParent="417567CE" w15:done="1"/>
  <w15:commentEx w15:paraId="33C0FED7" w15:done="0"/>
  <w15:commentEx w15:paraId="48713582" w15:paraIdParent="33C0FED7" w15:done="0"/>
  <w15:commentEx w15:paraId="05AA4278" w15:done="0"/>
  <w15:commentEx w15:paraId="262EBBCF" w15:paraIdParent="05AA4278" w15:done="0"/>
  <w15:commentEx w15:paraId="59D2EB5A" w15:done="0"/>
  <w15:commentEx w15:paraId="2F794B24" w15:done="0"/>
  <w15:commentEx w15:paraId="37AC14E0" w15:done="1"/>
  <w15:commentEx w15:paraId="696B6B31" w15:done="0"/>
  <w15:commentEx w15:paraId="2D61349B" w15:done="0"/>
  <w15:commentEx w15:paraId="436A6908" w15:done="1"/>
  <w15:commentEx w15:paraId="0CA65844" w15:paraIdParent="436A6908" w15:done="1"/>
  <w15:commentEx w15:paraId="23CF9716" w15:done="0"/>
  <w15:commentEx w15:paraId="72748F5F" w15:paraIdParent="23CF9716" w15:done="0"/>
  <w15:commentEx w15:paraId="53B0DA5A" w15:done="0"/>
  <w15:commentEx w15:paraId="4FEB0A3E" w15:done="1"/>
  <w15:commentEx w15:paraId="65C3799B" w15:done="0"/>
  <w15:commentEx w15:paraId="51ACB4C4" w15:done="0"/>
  <w15:commentEx w15:paraId="79F9BF5E" w15:done="0"/>
  <w15:commentEx w15:paraId="6831EC93" w15:done="0"/>
  <w15:commentEx w15:paraId="660E66E5" w15:done="0"/>
  <w15:commentEx w15:paraId="07DB7582" w15:paraIdParent="660E66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4D63FA" w16cex:dateUtc="2024-08-26T07:15:00Z"/>
  <w16cex:commentExtensible w16cex:durableId="30C0E924" w16cex:dateUtc="2024-07-17T01:45:00Z"/>
  <w16cex:commentExtensible w16cex:durableId="1A54F607" w16cex:dateUtc="2024-07-17T02:05:00Z"/>
  <w16cex:commentExtensible w16cex:durableId="29F7BB58" w16cex:dateUtc="2024-07-19T17:33:00Z"/>
  <w16cex:commentExtensible w16cex:durableId="6864582A" w16cex:dateUtc="2024-07-19T18:00:00Z"/>
  <w16cex:commentExtensible w16cex:durableId="467486FF" w16cex:dateUtc="2024-07-19T18:06:00Z"/>
  <w16cex:commentExtensible w16cex:durableId="23CD5F95" w16cex:dateUtc="2024-07-16T21:15:00Z"/>
  <w16cex:commentExtensible w16cex:durableId="63B4C506" w16cex:dateUtc="2024-08-26T07:16:00Z"/>
  <w16cex:commentExtensible w16cex:durableId="5B367A66" w16cex:dateUtc="2024-08-26T02:23:00Z"/>
  <w16cex:commentExtensible w16cex:durableId="261B8247" w16cex:dateUtc="2024-08-26T07:16:00Z"/>
  <w16cex:commentExtensible w16cex:durableId="6A2B6402" w16cex:dateUtc="2024-08-26T02:55:00Z"/>
  <w16cex:commentExtensible w16cex:durableId="53018CAC" w16cex:dateUtc="2024-07-23T05:36:00Z"/>
  <w16cex:commentExtensible w16cex:durableId="7EE01C5F" w16cex:dateUtc="2024-07-23T03:37:00Z"/>
  <w16cex:commentExtensible w16cex:durableId="109D5AF3" w16cex:dateUtc="2024-07-23T04:29:00Z"/>
  <w16cex:commentExtensible w16cex:durableId="3F41AE83" w16cex:dateUtc="2024-08-24T00:48:00Z"/>
  <w16cex:commentExtensible w16cex:durableId="305CB2D7" w16cex:dateUtc="2024-08-26T05:41:00Z"/>
  <w16cex:commentExtensible w16cex:durableId="3208641A" w16cex:dateUtc="2024-07-23T04:34:00Z"/>
  <w16cex:commentExtensible w16cex:durableId="7B84F569" w16cex:dateUtc="2024-07-23T02:54:00Z"/>
  <w16cex:commentExtensible w16cex:durableId="5EEF75DB" w16cex:dateUtc="2024-07-23T03:11:00Z"/>
  <w16cex:commentExtensible w16cex:durableId="046D1EDF" w16cex:dateUtc="2024-08-26T06:19:00Z"/>
  <w16cex:commentExtensible w16cex:durableId="51E0C94F" w16cex:dateUtc="2024-08-26T05: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39CFA55" w16cid:durableId="2A5E082E"/>
  <w16cid:commentId w16cid:paraId="67F2F083" w16cid:durableId="104D63FA"/>
  <w16cid:commentId w16cid:paraId="0FE9E36F" w16cid:durableId="30C0E924"/>
  <w16cid:commentId w16cid:paraId="0C6ED61B" w16cid:durableId="1A54F607"/>
  <w16cid:commentId w16cid:paraId="1D99376A" w16cid:durableId="29F7BB58"/>
  <w16cid:commentId w16cid:paraId="29119351" w16cid:durableId="6864582A"/>
  <w16cid:commentId w16cid:paraId="6D0A329E" w16cid:durableId="467486FF"/>
  <w16cid:commentId w16cid:paraId="7AB1BB86" w16cid:durableId="23CD5F95"/>
  <w16cid:commentId w16cid:paraId="417567CE" w16cid:durableId="2A5E08C5"/>
  <w16cid:commentId w16cid:paraId="537141F7" w16cid:durableId="63B4C506"/>
  <w16cid:commentId w16cid:paraId="33C0FED7" w16cid:durableId="2A5E090F"/>
  <w16cid:commentId w16cid:paraId="48713582" w16cid:durableId="5B367A66"/>
  <w16cid:commentId w16cid:paraId="05AA4278" w16cid:durableId="2A5E093D"/>
  <w16cid:commentId w16cid:paraId="262EBBCF" w16cid:durableId="261B8247"/>
  <w16cid:commentId w16cid:paraId="59D2EB5A" w16cid:durableId="6A2B6402"/>
  <w16cid:commentId w16cid:paraId="2F794B24" w16cid:durableId="2A5E085B"/>
  <w16cid:commentId w16cid:paraId="37AC14E0" w16cid:durableId="2A5E0868"/>
  <w16cid:commentId w16cid:paraId="696B6B31" w16cid:durableId="53018CAC"/>
  <w16cid:commentId w16cid:paraId="2D61349B" w16cid:durableId="7EE01C5F"/>
  <w16cid:commentId w16cid:paraId="436A6908" w16cid:durableId="109D5AF3"/>
  <w16cid:commentId w16cid:paraId="0CA65844" w16cid:durableId="3F41AE83"/>
  <w16cid:commentId w16cid:paraId="23CF9716" w16cid:durableId="2A5E09AF"/>
  <w16cid:commentId w16cid:paraId="72748F5F" w16cid:durableId="305CB2D7"/>
  <w16cid:commentId w16cid:paraId="53B0DA5A" w16cid:durableId="2A5E0A84"/>
  <w16cid:commentId w16cid:paraId="4FEB0A3E" w16cid:durableId="3208641A"/>
  <w16cid:commentId w16cid:paraId="65C3799B" w16cid:durableId="7B84F569"/>
  <w16cid:commentId w16cid:paraId="51ACB4C4" w16cid:durableId="2A5E0AB2"/>
  <w16cid:commentId w16cid:paraId="79F9BF5E" w16cid:durableId="5EEF75DB"/>
  <w16cid:commentId w16cid:paraId="6831EC93" w16cid:durableId="046D1EDF"/>
  <w16cid:commentId w16cid:paraId="660E66E5" w16cid:durableId="2A5E0AFD"/>
  <w16cid:commentId w16cid:paraId="07DB7582" w16cid:durableId="51E0C9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26A4A" w14:textId="77777777" w:rsidR="00873A60" w:rsidRDefault="00873A60" w:rsidP="003B41C3">
      <w:pPr>
        <w:spacing w:line="240" w:lineRule="auto"/>
      </w:pPr>
      <w:r>
        <w:separator/>
      </w:r>
    </w:p>
  </w:endnote>
  <w:endnote w:type="continuationSeparator" w:id="0">
    <w:p w14:paraId="1F3CE16E" w14:textId="77777777" w:rsidR="00873A60" w:rsidRDefault="00873A60" w:rsidP="003B4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RMTMI">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299DC5" w14:textId="30861A6F" w:rsidR="009D0E32" w:rsidRPr="00B90C51" w:rsidRDefault="009D0E32" w:rsidP="00343120">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Pr>
        <w:rFonts w:ascii="Arial" w:hAnsi="Arial" w:cs="Arial"/>
        <w:sz w:val="16"/>
      </w:rPr>
      <w:ptab w:relativeTo="margin" w:alignment="center" w:leader="none"/>
    </w:r>
    <w:r w:rsidR="00061989">
      <w:rPr>
        <w:rFonts w:ascii="Arial" w:hAnsi="Arial" w:cs="Arial"/>
        <w:sz w:val="16"/>
      </w:rPr>
      <w:t>August</w:t>
    </w:r>
    <w:r w:rsidR="002D2E7B">
      <w:rPr>
        <w:rFonts w:ascii="Arial" w:hAnsi="Arial" w:cs="Arial"/>
        <w:sz w:val="16"/>
      </w:rPr>
      <w:t xml:space="preserve"> 2024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8E796" w14:textId="2F3409FA" w:rsidR="009D0E32" w:rsidRPr="00B90C51" w:rsidRDefault="009D0E32" w:rsidP="00B943EE">
    <w:pPr>
      <w:pStyle w:val="Footer"/>
      <w:tabs>
        <w:tab w:val="center" w:pos="4395"/>
        <w:tab w:val="right" w:pos="8931"/>
      </w:tabs>
      <w:spacing w:after="0"/>
      <w:jc w:val="center"/>
      <w:rPr>
        <w:rFonts w:ascii="Arial" w:hAnsi="Arial" w:cs="Arial"/>
        <w:sz w:val="16"/>
      </w:rPr>
    </w:pPr>
    <w:r w:rsidRPr="00B90C51">
      <w:rPr>
        <w:rFonts w:ascii="Arial" w:hAnsi="Arial" w:cs="Arial"/>
        <w:sz w:val="16"/>
      </w:rPr>
      <w:t>S-1</w:t>
    </w:r>
    <w:r w:rsidR="00723E95">
      <w:rPr>
        <w:rFonts w:ascii="Arial" w:hAnsi="Arial" w:cs="Arial"/>
        <w:sz w:val="16"/>
      </w:rPr>
      <w:t>58</w:t>
    </w:r>
    <w:r>
      <w:rPr>
        <w:rFonts w:ascii="Arial" w:hAnsi="Arial" w:cs="Arial"/>
        <w:sz w:val="16"/>
      </w:rPr>
      <w:ptab w:relativeTo="margin" w:alignment="center" w:leader="none"/>
    </w:r>
    <w:r w:rsidR="00061989">
      <w:rPr>
        <w:rFonts w:ascii="Arial" w:hAnsi="Arial" w:cs="Arial"/>
        <w:sz w:val="16"/>
      </w:rPr>
      <w:t>August</w:t>
    </w:r>
    <w:r>
      <w:rPr>
        <w:rFonts w:ascii="Arial" w:hAnsi="Arial" w:cs="Arial"/>
        <w:sz w:val="16"/>
      </w:rPr>
      <w:t xml:space="preserve"> 202</w:t>
    </w:r>
    <w:r w:rsidR="009A634F">
      <w:rPr>
        <w:rFonts w:ascii="Arial" w:hAnsi="Arial" w:cs="Arial"/>
        <w:sz w:val="16"/>
      </w:rPr>
      <w:t>4</w:t>
    </w:r>
    <w:r>
      <w:rPr>
        <w:rFonts w:ascii="Arial" w:hAnsi="Arial" w:cs="Arial"/>
        <w:sz w:val="16"/>
      </w:rPr>
      <w:ptab w:relativeTo="margin" w:alignment="right" w:leader="none"/>
    </w:r>
    <w:r w:rsidRPr="00B90C51">
      <w:rPr>
        <w:rFonts w:ascii="Arial" w:hAnsi="Arial" w:cs="Arial"/>
        <w:sz w:val="16"/>
      </w:rPr>
      <w:t xml:space="preserve">Edition </w:t>
    </w:r>
    <w:r w:rsidR="00723E95">
      <w:rPr>
        <w:rFonts w:ascii="Arial" w:hAnsi="Arial" w:cs="Arial"/>
        <w:sz w:val="16"/>
      </w:rPr>
      <w:t>0.1</w:t>
    </w:r>
    <w:r w:rsidR="00A1344B">
      <w:rPr>
        <w:rFonts w:ascii="Arial" w:hAnsi="Arial" w:cs="Arial"/>
        <w:sz w:val="16"/>
      </w:rPr>
      <w:t>.0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9350E" w14:textId="68EC9F07" w:rsidR="009D0E32" w:rsidRPr="003C4461" w:rsidRDefault="009D0E32" w:rsidP="00E04BD2">
    <w:pPr>
      <w:tabs>
        <w:tab w:val="center" w:pos="4536"/>
        <w:tab w:val="right" w:pos="9072"/>
      </w:tabs>
      <w:spacing w:after="0" w:line="220" w:lineRule="exact"/>
      <w:rPr>
        <w:rFonts w:cs="Arial"/>
        <w:sz w:val="16"/>
      </w:rPr>
    </w:pPr>
    <w:r w:rsidRPr="003C4461">
      <w:rPr>
        <w:rFonts w:cs="Arial"/>
        <w:sz w:val="16"/>
      </w:rPr>
      <w:t>S-1</w:t>
    </w:r>
    <w:r w:rsidR="00723E95">
      <w:rPr>
        <w:rFonts w:cs="Arial"/>
        <w:sz w:val="16"/>
      </w:rPr>
      <w:t>58</w:t>
    </w:r>
    <w:r w:rsidRPr="003C4461">
      <w:rPr>
        <w:rFonts w:cs="Arial"/>
        <w:sz w:val="16"/>
      </w:rPr>
      <w:tab/>
    </w:r>
    <w:r w:rsidR="00061989">
      <w:rPr>
        <w:rFonts w:cs="Arial"/>
        <w:sz w:val="16"/>
      </w:rPr>
      <w:t>August</w:t>
    </w:r>
    <w:r w:rsidR="00E87670">
      <w:rPr>
        <w:rFonts w:cs="Arial"/>
        <w:sz w:val="16"/>
      </w:rPr>
      <w:t xml:space="preserve"> </w:t>
    </w:r>
    <w:r w:rsidR="002D2E7B">
      <w:rPr>
        <w:rFonts w:cs="Arial"/>
        <w:sz w:val="16"/>
      </w:rPr>
      <w:t>2024</w:t>
    </w:r>
    <w:r w:rsidRPr="003C4461">
      <w:rPr>
        <w:rFonts w:cs="Arial"/>
        <w:sz w:val="16"/>
      </w:rPr>
      <w:tab/>
      <w:t xml:space="preserve">Edition </w:t>
    </w:r>
    <w:r w:rsidR="00723E95">
      <w:rPr>
        <w:rFonts w:cs="Arial"/>
        <w:sz w:val="16"/>
      </w:rPr>
      <w:t>0.1.</w:t>
    </w:r>
    <w:r w:rsidR="002D2E7B">
      <w:rPr>
        <w:rFonts w:cs="Arial"/>
        <w:sz w:val="16"/>
      </w:rPr>
      <w:t>0</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50833" w14:textId="7F11490B" w:rsidR="009D0E32" w:rsidRPr="004115CF" w:rsidRDefault="009D0E32" w:rsidP="00E04BD2">
    <w:pPr>
      <w:tabs>
        <w:tab w:val="center" w:pos="4536"/>
        <w:tab w:val="right" w:pos="9072"/>
      </w:tabs>
      <w:spacing w:after="0" w:line="220" w:lineRule="exact"/>
      <w:rPr>
        <w:rFonts w:cs="Arial"/>
        <w:sz w:val="16"/>
      </w:rPr>
    </w:pPr>
    <w:r w:rsidRPr="004115CF">
      <w:rPr>
        <w:rFonts w:cs="Arial"/>
        <w:sz w:val="16"/>
      </w:rPr>
      <w:t>S-1</w:t>
    </w:r>
    <w:r w:rsidR="00723E95">
      <w:rPr>
        <w:rFonts w:cs="Arial"/>
        <w:sz w:val="16"/>
      </w:rPr>
      <w:t>58</w:t>
    </w:r>
    <w:r w:rsidRPr="004115CF">
      <w:rPr>
        <w:rFonts w:cs="Arial"/>
        <w:sz w:val="16"/>
      </w:rPr>
      <w:tab/>
    </w:r>
    <w:r w:rsidR="00061989">
      <w:rPr>
        <w:rFonts w:cs="Arial"/>
        <w:sz w:val="16"/>
      </w:rPr>
      <w:t>August</w:t>
    </w:r>
    <w:r w:rsidR="002D2E7B">
      <w:rPr>
        <w:rFonts w:cs="Arial"/>
        <w:sz w:val="16"/>
      </w:rPr>
      <w:t xml:space="preserve"> 2024</w:t>
    </w:r>
    <w:r w:rsidRPr="004115CF">
      <w:rPr>
        <w:rFonts w:cs="Arial"/>
        <w:sz w:val="16"/>
      </w:rPr>
      <w:tab/>
      <w:t xml:space="preserve">Edition </w:t>
    </w:r>
    <w:r w:rsidR="00723E95">
      <w:rPr>
        <w:rFonts w:cs="Arial"/>
        <w:sz w:val="16"/>
      </w:rPr>
      <w:t>0.1</w:t>
    </w:r>
    <w:r w:rsidR="002D2E7B">
      <w:rPr>
        <w:rFonts w:cs="Arial"/>
        <w:sz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1AD783" w14:textId="77777777" w:rsidR="00873A60" w:rsidRDefault="00873A60" w:rsidP="003B41C3">
      <w:pPr>
        <w:spacing w:line="240" w:lineRule="auto"/>
      </w:pPr>
      <w:r>
        <w:separator/>
      </w:r>
    </w:p>
  </w:footnote>
  <w:footnote w:type="continuationSeparator" w:id="0">
    <w:p w14:paraId="221F80F9" w14:textId="77777777" w:rsidR="00873A60" w:rsidRDefault="00873A60" w:rsidP="003B4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69B7C0" w14:textId="5B3D14B3" w:rsidR="009D0E32" w:rsidRPr="00343120" w:rsidRDefault="009D0E32" w:rsidP="00343120">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58</w:t>
    </w:r>
    <w:r>
      <w:rPr>
        <w:rFonts w:eastAsia="Times New Roman" w:cs="Arial"/>
        <w:sz w:val="16"/>
        <w:szCs w:val="16"/>
        <w:lang w:val="en-US" w:eastAsia="en-US"/>
      </w:rPr>
      <w:fldChar w:fldCharType="end"/>
    </w:r>
    <w:r>
      <w:rPr>
        <w:rFonts w:eastAsia="Times New Roman" w:cs="Arial"/>
        <w:sz w:val="16"/>
        <w:szCs w:val="16"/>
        <w:lang w:val="en-US" w:eastAsia="en-US"/>
      </w:rPr>
      <w:tab/>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995FD1" w14:textId="7DAB4EAE" w:rsidR="009D0E32" w:rsidRPr="00B943EE" w:rsidRDefault="009D0E32" w:rsidP="00B943EE">
    <w:pPr>
      <w:tabs>
        <w:tab w:val="center" w:pos="4536"/>
        <w:tab w:val="right" w:pos="9072"/>
      </w:tabs>
      <w:spacing w:after="0" w:line="240" w:lineRule="auto"/>
      <w:ind w:right="34"/>
      <w:rPr>
        <w:rFonts w:eastAsia="Times New Roman" w:cs="Arial"/>
        <w:sz w:val="16"/>
        <w:szCs w:val="16"/>
        <w:lang w:val="en-US" w:eastAsia="en-US"/>
      </w:rPr>
    </w:pPr>
    <w:r w:rsidRPr="009A425D">
      <w:rPr>
        <w:rStyle w:val="PageNumber"/>
        <w:sz w:val="16"/>
        <w:szCs w:val="16"/>
        <w:lang w:val="en-US"/>
      </w:rPr>
      <w:tab/>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ix</w:t>
    </w:r>
    <w:r w:rsidRPr="009A425D">
      <w:rPr>
        <w:rFonts w:eastAsia="Times New Roman" w:cs="Arial"/>
        <w:sz w:val="16"/>
        <w:szCs w:val="16"/>
        <w:lang w:val="en-US" w:eastAsia="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9FDF0" w14:textId="6177DB4E" w:rsidR="009D0E32" w:rsidRPr="003C4461" w:rsidRDefault="009D0E32" w:rsidP="00E04BD2">
    <w:pPr>
      <w:tabs>
        <w:tab w:val="center" w:pos="4536"/>
        <w:tab w:val="right" w:pos="9072"/>
      </w:tabs>
      <w:spacing w:after="0" w:line="240" w:lineRule="auto"/>
      <w:jc w:val="left"/>
      <w:rPr>
        <w:rFonts w:eastAsia="Times New Roman" w:cs="Arial"/>
        <w:sz w:val="16"/>
        <w:szCs w:val="16"/>
        <w:lang w:val="en-US" w:eastAsia="en-US"/>
      </w:rPr>
    </w:pPr>
    <w:r>
      <w:rPr>
        <w:rFonts w:eastAsia="Times New Roman" w:cs="Arial"/>
        <w:sz w:val="16"/>
        <w:szCs w:val="16"/>
        <w:lang w:val="en-US" w:eastAsia="en-US"/>
      </w:rPr>
      <w:fldChar w:fldCharType="begin"/>
    </w:r>
    <w:r>
      <w:rPr>
        <w:rFonts w:eastAsia="Times New Roman" w:cs="Arial"/>
        <w:sz w:val="16"/>
        <w:szCs w:val="16"/>
        <w:lang w:val="en-US" w:eastAsia="en-US"/>
      </w:rPr>
      <w:instrText xml:space="preserve"> PAGE </w:instrText>
    </w:r>
    <w:r>
      <w:rPr>
        <w:rFonts w:eastAsia="Times New Roman" w:cs="Arial"/>
        <w:sz w:val="16"/>
        <w:szCs w:val="16"/>
        <w:lang w:val="en-US" w:eastAsia="en-US"/>
      </w:rPr>
      <w:fldChar w:fldCharType="separate"/>
    </w:r>
    <w:r w:rsidR="00D33763">
      <w:rPr>
        <w:rFonts w:eastAsia="Times New Roman" w:cs="Arial"/>
        <w:noProof/>
        <w:sz w:val="16"/>
        <w:szCs w:val="16"/>
        <w:lang w:val="en-US" w:eastAsia="en-US"/>
      </w:rPr>
      <w:t>138</w:t>
    </w:r>
    <w:r>
      <w:rPr>
        <w:rFonts w:eastAsia="Times New Roman" w:cs="Arial"/>
        <w:sz w:val="16"/>
        <w:szCs w:val="16"/>
        <w:lang w:val="en-US" w:eastAsia="en-US"/>
      </w:rPr>
      <w:fldChar w:fldCharType="end"/>
    </w:r>
    <w:r>
      <w:rPr>
        <w:rFonts w:eastAsia="Times New Roman" w:cs="Arial"/>
        <w:sz w:val="16"/>
        <w:szCs w:val="16"/>
        <w:lang w:val="en-US" w:eastAsia="en-US"/>
      </w:rPr>
      <w:tab/>
    </w:r>
    <w:r w:rsidR="00723E95">
      <w:rPr>
        <w:rFonts w:eastAsia="Times New Roman" w:cs="Arial"/>
        <w:sz w:val="16"/>
        <w:szCs w:val="16"/>
        <w:lang w:val="en-US" w:eastAsia="en-US"/>
      </w:rPr>
      <w:t>Validation Checks</w:t>
    </w:r>
    <w:r>
      <w:rPr>
        <w:rFonts w:eastAsia="Times New Roman" w:cs="Arial"/>
        <w:sz w:val="16"/>
        <w:szCs w:val="16"/>
        <w:lang w:val="en-US" w:eastAsia="en-US"/>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F9107A" w14:textId="4EAA761E" w:rsidR="009D0E32" w:rsidRPr="003C4461" w:rsidRDefault="009D0E32" w:rsidP="004407F3">
    <w:pPr>
      <w:tabs>
        <w:tab w:val="center" w:pos="4536"/>
        <w:tab w:val="right" w:pos="9072"/>
      </w:tabs>
      <w:spacing w:after="0" w:line="240" w:lineRule="auto"/>
      <w:ind w:right="34"/>
      <w:jc w:val="left"/>
      <w:rPr>
        <w:rFonts w:eastAsia="Times New Roman" w:cs="Arial"/>
        <w:sz w:val="16"/>
        <w:szCs w:val="16"/>
        <w:lang w:val="en-US" w:eastAsia="en-US"/>
      </w:rPr>
    </w:pPr>
    <w:r>
      <w:rPr>
        <w:rStyle w:val="PageNumber"/>
        <w:sz w:val="16"/>
        <w:szCs w:val="16"/>
      </w:rPr>
      <w:tab/>
    </w:r>
    <w:r w:rsidR="00723E95">
      <w:rPr>
        <w:rFonts w:eastAsia="Times New Roman" w:cs="Arial"/>
        <w:sz w:val="16"/>
        <w:szCs w:val="16"/>
        <w:lang w:val="en-US" w:eastAsia="en-US"/>
      </w:rPr>
      <w:t>Validation Checks</w:t>
    </w:r>
    <w:r w:rsidRPr="009A425D">
      <w:rPr>
        <w:rFonts w:eastAsia="Times New Roman" w:cs="Arial"/>
        <w:sz w:val="16"/>
        <w:szCs w:val="16"/>
        <w:lang w:val="en-US" w:eastAsia="en-US"/>
      </w:rPr>
      <w:tab/>
    </w:r>
    <w:r w:rsidRPr="009A425D">
      <w:rPr>
        <w:rFonts w:eastAsia="Times New Roman" w:cs="Arial"/>
        <w:sz w:val="16"/>
        <w:szCs w:val="16"/>
        <w:lang w:val="en-US" w:eastAsia="en-US"/>
      </w:rPr>
      <w:fldChar w:fldCharType="begin"/>
    </w:r>
    <w:r w:rsidRPr="009A425D">
      <w:rPr>
        <w:rFonts w:eastAsia="Times New Roman" w:cs="Arial"/>
        <w:sz w:val="16"/>
        <w:szCs w:val="16"/>
        <w:lang w:val="en-US" w:eastAsia="en-US"/>
      </w:rPr>
      <w:instrText xml:space="preserve"> PAGE </w:instrText>
    </w:r>
    <w:r w:rsidRPr="009A425D">
      <w:rPr>
        <w:rFonts w:eastAsia="Times New Roman" w:cs="Arial"/>
        <w:sz w:val="16"/>
        <w:szCs w:val="16"/>
        <w:lang w:val="en-US" w:eastAsia="en-US"/>
      </w:rPr>
      <w:fldChar w:fldCharType="separate"/>
    </w:r>
    <w:r w:rsidR="00D33763">
      <w:rPr>
        <w:rFonts w:eastAsia="Times New Roman" w:cs="Arial"/>
        <w:noProof/>
        <w:sz w:val="16"/>
        <w:szCs w:val="16"/>
        <w:lang w:val="en-US" w:eastAsia="en-US"/>
      </w:rPr>
      <w:t>137</w:t>
    </w:r>
    <w:r w:rsidRPr="009A425D">
      <w:rPr>
        <w:rFonts w:eastAsia="Times New Roman" w:cs="Arial"/>
        <w:sz w:val="16"/>
        <w:szCs w:val="16"/>
        <w:lang w:val="en-US" w:eastAsia="en-US"/>
      </w:rPr>
      <w:fldChar w:fldCharType="end"/>
    </w:r>
  </w:p>
  <w:p w14:paraId="567F5AD5" w14:textId="06C07945" w:rsidR="009D0E32" w:rsidRPr="004407F3" w:rsidRDefault="009D0E32" w:rsidP="00440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5BEAAE5C"/>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6" w15:restartNumberingAfterBreak="0">
    <w:nsid w:val="0985657D"/>
    <w:multiLevelType w:val="hybridMultilevel"/>
    <w:tmpl w:val="846A53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8A5B1C"/>
    <w:multiLevelType w:val="hybridMultilevel"/>
    <w:tmpl w:val="23D4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1C278A"/>
    <w:multiLevelType w:val="hybridMultilevel"/>
    <w:tmpl w:val="621088A8"/>
    <w:styleLink w:val="Styl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40EA9"/>
    <w:multiLevelType w:val="hybridMultilevel"/>
    <w:tmpl w:val="3D96243E"/>
    <w:lvl w:ilvl="0" w:tplc="FD4CCF6E">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6D178DC"/>
    <w:multiLevelType w:val="multilevel"/>
    <w:tmpl w:val="C4965DD0"/>
    <w:styleLink w:val="Style4"/>
    <w:lvl w:ilvl="0">
      <w:start w:val="1"/>
      <w:numFmt w:val="decimal"/>
      <w:lvlText w:val="E %1."/>
      <w:lvlJc w:val="right"/>
      <w:pPr>
        <w:ind w:left="2482" w:hanging="360"/>
      </w:pPr>
      <w:rPr>
        <w:rFonts w:hint="default"/>
      </w:rPr>
    </w:lvl>
    <w:lvl w:ilvl="1">
      <w:start w:val="1"/>
      <w:numFmt w:val="decimal"/>
      <w:lvlText w:val="E .%2."/>
      <w:lvlJc w:val="left"/>
      <w:pPr>
        <w:ind w:left="3202" w:hanging="360"/>
      </w:pPr>
      <w:rPr>
        <w:rFonts w:hint="default"/>
      </w:rPr>
    </w:lvl>
    <w:lvl w:ilvl="2">
      <w:start w:val="1"/>
      <w:numFmt w:val="decimal"/>
      <w:lvlText w:val="%3."/>
      <w:lvlJc w:val="right"/>
      <w:pPr>
        <w:ind w:left="3922" w:hanging="180"/>
      </w:pPr>
      <w:rPr>
        <w:rFonts w:hint="default"/>
      </w:rPr>
    </w:lvl>
    <w:lvl w:ilvl="3">
      <w:start w:val="1"/>
      <w:numFmt w:val="decimal"/>
      <w:lvlText w:val="%4."/>
      <w:lvlJc w:val="left"/>
      <w:pPr>
        <w:ind w:left="4642" w:hanging="360"/>
      </w:pPr>
      <w:rPr>
        <w:rFonts w:hint="default"/>
      </w:rPr>
    </w:lvl>
    <w:lvl w:ilvl="4">
      <w:start w:val="1"/>
      <w:numFmt w:val="lowerLetter"/>
      <w:lvlText w:val="%5."/>
      <w:lvlJc w:val="left"/>
      <w:pPr>
        <w:ind w:left="5362" w:hanging="360"/>
      </w:pPr>
      <w:rPr>
        <w:rFonts w:hint="default"/>
      </w:rPr>
    </w:lvl>
    <w:lvl w:ilvl="5">
      <w:start w:val="1"/>
      <w:numFmt w:val="lowerRoman"/>
      <w:lvlText w:val="%6."/>
      <w:lvlJc w:val="right"/>
      <w:pPr>
        <w:ind w:left="6082" w:hanging="180"/>
      </w:pPr>
      <w:rPr>
        <w:rFonts w:hint="default"/>
      </w:rPr>
    </w:lvl>
    <w:lvl w:ilvl="6">
      <w:start w:val="1"/>
      <w:numFmt w:val="decimal"/>
      <w:lvlText w:val="%7."/>
      <w:lvlJc w:val="left"/>
      <w:pPr>
        <w:ind w:left="6802" w:hanging="360"/>
      </w:pPr>
      <w:rPr>
        <w:rFonts w:hint="default"/>
      </w:rPr>
    </w:lvl>
    <w:lvl w:ilvl="7">
      <w:start w:val="1"/>
      <w:numFmt w:val="lowerLetter"/>
      <w:lvlText w:val="%8."/>
      <w:lvlJc w:val="left"/>
      <w:pPr>
        <w:ind w:left="7522" w:hanging="360"/>
      </w:pPr>
      <w:rPr>
        <w:rFonts w:hint="default"/>
      </w:rPr>
    </w:lvl>
    <w:lvl w:ilvl="8">
      <w:start w:val="1"/>
      <w:numFmt w:val="lowerRoman"/>
      <w:lvlText w:val="%9."/>
      <w:lvlJc w:val="right"/>
      <w:pPr>
        <w:ind w:left="8242" w:hanging="180"/>
      </w:pPr>
      <w:rPr>
        <w:rFonts w:hint="default"/>
      </w:rPr>
    </w:lvl>
  </w:abstractNum>
  <w:abstractNum w:abstractNumId="11" w15:restartNumberingAfterBreak="0">
    <w:nsid w:val="182904C2"/>
    <w:multiLevelType w:val="hybridMultilevel"/>
    <w:tmpl w:val="82965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14466D"/>
    <w:multiLevelType w:val="hybridMultilevel"/>
    <w:tmpl w:val="299E0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E11BC8"/>
    <w:multiLevelType w:val="multilevel"/>
    <w:tmpl w:val="D37614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26E0DCC"/>
    <w:multiLevelType w:val="multilevel"/>
    <w:tmpl w:val="490E0BD4"/>
    <w:lvl w:ilvl="0">
      <w:start w:val="3"/>
      <w:numFmt w:val="upperLetter"/>
      <w:pStyle w:val="Style3"/>
      <w:lvlText w:val="Annex %1"/>
      <w:lvlJc w:val="left"/>
      <w:pPr>
        <w:tabs>
          <w:tab w:val="num" w:pos="0"/>
        </w:tabs>
        <w:ind w:left="0" w:firstLine="0"/>
      </w:pPr>
      <w:rPr>
        <w:rFonts w:ascii="Arial" w:hAnsi="Arial" w:hint="default"/>
        <w:b/>
        <w:i w:val="0"/>
        <w:sz w:val="28"/>
        <w:lang w:val="fr-CA"/>
      </w:rPr>
    </w:lvl>
    <w:lvl w:ilvl="1">
      <w:start w:val="1"/>
      <w:numFmt w:val="decimal"/>
      <w:lvlText w:val="%1.%2"/>
      <w:lvlJc w:val="left"/>
      <w:pPr>
        <w:tabs>
          <w:tab w:val="num" w:pos="360"/>
        </w:tabs>
        <w:ind w:left="0" w:firstLine="0"/>
      </w:pPr>
      <w:rPr>
        <w:rFonts w:hint="default"/>
        <w:b/>
        <w:i w:val="0"/>
        <w:lang w:val="fr-CA"/>
      </w:rPr>
    </w:lvl>
    <w:lvl w:ilvl="2">
      <w:start w:val="1"/>
      <w:numFmt w:val="decimal"/>
      <w:pStyle w:val="Style3"/>
      <w:lvlText w:val="%1.%2.%3"/>
      <w:lvlJc w:val="left"/>
      <w:pPr>
        <w:tabs>
          <w:tab w:val="num" w:pos="720"/>
        </w:tabs>
        <w:ind w:left="0" w:firstLine="0"/>
      </w:pPr>
      <w:rPr>
        <w:rFonts w:hint="default"/>
        <w:b/>
        <w:i w:val="0"/>
        <w:lang w:val="fr-CA"/>
      </w:rPr>
    </w:lvl>
    <w:lvl w:ilvl="3">
      <w:start w:val="1"/>
      <w:numFmt w:val="decimal"/>
      <w:lvlText w:val="%1.%2.%3.%4"/>
      <w:lvlJc w:val="left"/>
      <w:pPr>
        <w:tabs>
          <w:tab w:val="num" w:pos="1080"/>
        </w:tabs>
        <w:ind w:left="0" w:firstLine="0"/>
      </w:pPr>
      <w:rPr>
        <w:rFonts w:hint="default"/>
        <w:b/>
        <w:i w:val="0"/>
      </w:rPr>
    </w:lvl>
    <w:lvl w:ilvl="4">
      <w:start w:val="1"/>
      <w:numFmt w:val="decimal"/>
      <w:lvlText w:val="%1.%2.%3.%4.%5"/>
      <w:lvlJc w:val="left"/>
      <w:pPr>
        <w:tabs>
          <w:tab w:val="num" w:pos="1080"/>
        </w:tabs>
        <w:ind w:left="0" w:firstLine="0"/>
      </w:pPr>
      <w:rPr>
        <w:rFonts w:hint="default"/>
        <w:b/>
        <w:i w:val="0"/>
      </w:rPr>
    </w:lvl>
    <w:lvl w:ilvl="5">
      <w:start w:val="1"/>
      <w:numFmt w:val="decimal"/>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5" w15:restartNumberingAfterBreak="0">
    <w:nsid w:val="293A5307"/>
    <w:multiLevelType w:val="multilevel"/>
    <w:tmpl w:val="C034056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170" w:hanging="720"/>
      </w:pPr>
      <w:rPr>
        <w:strike w:val="0"/>
      </w:rPr>
    </w:lvl>
    <w:lvl w:ilvl="3">
      <w:start w:val="1"/>
      <w:numFmt w:val="decimal"/>
      <w:pStyle w:val="Heading4"/>
      <w:lvlText w:val="%1.%2.%3.%4"/>
      <w:lvlJc w:val="left"/>
      <w:pPr>
        <w:ind w:left="239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D2D642E"/>
    <w:multiLevelType w:val="hybridMultilevel"/>
    <w:tmpl w:val="827A0288"/>
    <w:lvl w:ilvl="0" w:tplc="09D6B454">
      <w:start w:val="1"/>
      <w:numFmt w:val="upperLetter"/>
      <w:pStyle w:val="ANNEX"/>
      <w:lvlText w:val="ANNEX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90019">
      <w:start w:val="1"/>
      <w:numFmt w:val="lowerLetter"/>
      <w:lvlText w:val="%2."/>
      <w:lvlJc w:val="left"/>
      <w:pPr>
        <w:ind w:left="1082" w:hanging="360"/>
      </w:pPr>
    </w:lvl>
    <w:lvl w:ilvl="2" w:tplc="1009001B">
      <w:start w:val="1"/>
      <w:numFmt w:val="lowerRoman"/>
      <w:pStyle w:val="ANNEX"/>
      <w:lvlText w:val="%3."/>
      <w:lvlJc w:val="right"/>
      <w:pPr>
        <w:ind w:left="1802" w:hanging="180"/>
      </w:pPr>
    </w:lvl>
    <w:lvl w:ilvl="3" w:tplc="1009000F" w:tentative="1">
      <w:start w:val="1"/>
      <w:numFmt w:val="decimal"/>
      <w:lvlText w:val="%4."/>
      <w:lvlJc w:val="left"/>
      <w:pPr>
        <w:ind w:left="2522" w:hanging="360"/>
      </w:pPr>
    </w:lvl>
    <w:lvl w:ilvl="4" w:tplc="10090019" w:tentative="1">
      <w:start w:val="1"/>
      <w:numFmt w:val="lowerLetter"/>
      <w:lvlText w:val="%5."/>
      <w:lvlJc w:val="left"/>
      <w:pPr>
        <w:ind w:left="3242" w:hanging="360"/>
      </w:pPr>
    </w:lvl>
    <w:lvl w:ilvl="5" w:tplc="1009001B" w:tentative="1">
      <w:start w:val="1"/>
      <w:numFmt w:val="lowerRoman"/>
      <w:lvlText w:val="%6."/>
      <w:lvlJc w:val="right"/>
      <w:pPr>
        <w:ind w:left="3962" w:hanging="180"/>
      </w:pPr>
    </w:lvl>
    <w:lvl w:ilvl="6" w:tplc="1009000F" w:tentative="1">
      <w:start w:val="1"/>
      <w:numFmt w:val="decimal"/>
      <w:lvlText w:val="%7."/>
      <w:lvlJc w:val="left"/>
      <w:pPr>
        <w:ind w:left="4682" w:hanging="360"/>
      </w:pPr>
    </w:lvl>
    <w:lvl w:ilvl="7" w:tplc="10090019" w:tentative="1">
      <w:start w:val="1"/>
      <w:numFmt w:val="lowerLetter"/>
      <w:lvlText w:val="%8."/>
      <w:lvlJc w:val="left"/>
      <w:pPr>
        <w:ind w:left="5402" w:hanging="360"/>
      </w:pPr>
    </w:lvl>
    <w:lvl w:ilvl="8" w:tplc="1009001B" w:tentative="1">
      <w:start w:val="1"/>
      <w:numFmt w:val="lowerRoman"/>
      <w:lvlText w:val="%9."/>
      <w:lvlJc w:val="right"/>
      <w:pPr>
        <w:ind w:left="6122" w:hanging="180"/>
      </w:pPr>
    </w:lvl>
  </w:abstractNum>
  <w:abstractNum w:abstractNumId="17" w15:restartNumberingAfterBreak="0">
    <w:nsid w:val="2DDA44D8"/>
    <w:multiLevelType w:val="hybridMultilevel"/>
    <w:tmpl w:val="A67209A4"/>
    <w:lvl w:ilvl="0" w:tplc="82F80C3A">
      <w:start w:val="1"/>
      <w:numFmt w:val="decimal"/>
      <w:lvlText w:val="%1."/>
      <w:lvlJc w:val="left"/>
      <w:pPr>
        <w:ind w:left="1080" w:hanging="360"/>
      </w:pPr>
    </w:lvl>
    <w:lvl w:ilvl="1" w:tplc="775475D8">
      <w:start w:val="1"/>
      <w:numFmt w:val="lowerLetter"/>
      <w:lvlText w:val="%2."/>
      <w:lvlJc w:val="left"/>
      <w:pPr>
        <w:ind w:left="1800" w:hanging="360"/>
      </w:pPr>
    </w:lvl>
    <w:lvl w:ilvl="2" w:tplc="6CE87FAA">
      <w:start w:val="1"/>
      <w:numFmt w:val="lowerRoman"/>
      <w:lvlText w:val="%3."/>
      <w:lvlJc w:val="right"/>
      <w:pPr>
        <w:ind w:left="2520" w:hanging="180"/>
      </w:pPr>
    </w:lvl>
    <w:lvl w:ilvl="3" w:tplc="FE04A9AE">
      <w:start w:val="1"/>
      <w:numFmt w:val="decimal"/>
      <w:lvlText w:val="%4."/>
      <w:lvlJc w:val="left"/>
      <w:pPr>
        <w:ind w:left="3240" w:hanging="360"/>
      </w:pPr>
    </w:lvl>
    <w:lvl w:ilvl="4" w:tplc="0532B80E">
      <w:start w:val="1"/>
      <w:numFmt w:val="lowerLetter"/>
      <w:lvlText w:val="%5."/>
      <w:lvlJc w:val="left"/>
      <w:pPr>
        <w:ind w:left="3960" w:hanging="360"/>
      </w:pPr>
    </w:lvl>
    <w:lvl w:ilvl="5" w:tplc="A7C8584C">
      <w:start w:val="1"/>
      <w:numFmt w:val="lowerRoman"/>
      <w:lvlText w:val="%6."/>
      <w:lvlJc w:val="right"/>
      <w:pPr>
        <w:ind w:left="4680" w:hanging="180"/>
      </w:pPr>
    </w:lvl>
    <w:lvl w:ilvl="6" w:tplc="C930D95E">
      <w:start w:val="1"/>
      <w:numFmt w:val="decimal"/>
      <w:lvlText w:val="%7."/>
      <w:lvlJc w:val="left"/>
      <w:pPr>
        <w:ind w:left="5400" w:hanging="360"/>
      </w:pPr>
    </w:lvl>
    <w:lvl w:ilvl="7" w:tplc="94167916">
      <w:start w:val="1"/>
      <w:numFmt w:val="lowerLetter"/>
      <w:lvlText w:val="%8."/>
      <w:lvlJc w:val="left"/>
      <w:pPr>
        <w:ind w:left="6120" w:hanging="360"/>
      </w:pPr>
    </w:lvl>
    <w:lvl w:ilvl="8" w:tplc="E5381D14">
      <w:start w:val="1"/>
      <w:numFmt w:val="lowerRoman"/>
      <w:lvlText w:val="%9."/>
      <w:lvlJc w:val="right"/>
      <w:pPr>
        <w:ind w:left="6840" w:hanging="180"/>
      </w:pPr>
    </w:lvl>
  </w:abstractNum>
  <w:abstractNum w:abstractNumId="18" w15:restartNumberingAfterBreak="0">
    <w:nsid w:val="2F5F0F5A"/>
    <w:multiLevelType w:val="hybridMultilevel"/>
    <w:tmpl w:val="036ED686"/>
    <w:lvl w:ilvl="0" w:tplc="C9F8B908">
      <w:start w:val="1"/>
      <w:numFmt w:val="decimal"/>
      <w:pStyle w:val="ANNEXE-LEVEL2"/>
      <w:lvlText w:val="E.%1"/>
      <w:lvlJc w:val="left"/>
      <w:pPr>
        <w:ind w:left="720" w:hanging="360"/>
      </w:pPr>
      <w:rPr>
        <w:rFonts w:hint="default"/>
        <w:b/>
        <w:bCs w:val="0"/>
        <w:i w:val="0"/>
        <w:iCs w:val="0"/>
        <w:caps w:val="0"/>
        <w:smallCaps w:val="0"/>
        <w:strike w:val="0"/>
        <w:dstrike w:val="0"/>
        <w:vanish w:val="0"/>
        <w:color w:val="000000"/>
        <w:spacing w:val="0"/>
        <w:kern w:val="0"/>
        <w:position w:val="0"/>
        <w:u w:val="none"/>
        <w:effect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pStyle w:val="ANNEXE-LEVEL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AC7EB8"/>
    <w:multiLevelType w:val="multilevel"/>
    <w:tmpl w:val="AC64227E"/>
    <w:lvl w:ilvl="0">
      <w:start w:val="1"/>
      <w:numFmt w:val="decimal"/>
      <w:pStyle w:val="Bibliography1"/>
      <w:lvlText w:val="B%1"/>
      <w:lvlJc w:val="left"/>
      <w:pPr>
        <w:tabs>
          <w:tab w:val="num" w:pos="432"/>
        </w:tabs>
        <w:ind w:left="432" w:hanging="432"/>
      </w:pPr>
      <w:rPr>
        <w:rFonts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Continue2"/>
      <w:lvlText w:val="B%1.%2"/>
      <w:lvlJc w:val="left"/>
      <w:pPr>
        <w:tabs>
          <w:tab w:val="num" w:pos="450"/>
        </w:tabs>
        <w:ind w:left="90" w:hanging="9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ListContinue3"/>
      <w:lvlText w:val="B%1.%2.%3"/>
      <w:lvlJc w:val="left"/>
      <w:pPr>
        <w:tabs>
          <w:tab w:val="num" w:pos="720"/>
        </w:tabs>
        <w:ind w:left="0" w:firstLine="0"/>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B%1.%2.%3.%4"/>
      <w:lvlJc w:val="left"/>
      <w:pPr>
        <w:tabs>
          <w:tab w:val="num" w:pos="1080"/>
        </w:tabs>
        <w:ind w:left="0" w:firstLine="0"/>
      </w:pPr>
      <w:rPr>
        <w:rFonts w:hint="default"/>
        <w:b/>
        <w:i w:val="0"/>
      </w:rPr>
    </w:lvl>
    <w:lvl w:ilvl="4">
      <w:start w:val="1"/>
      <w:numFmt w:val="decimal"/>
      <w:lvlText w:val="B%1.%2.%3.%4.%5"/>
      <w:lvlJc w:val="left"/>
      <w:pPr>
        <w:tabs>
          <w:tab w:val="num" w:pos="1901"/>
        </w:tabs>
        <w:ind w:left="1900" w:hanging="1900"/>
      </w:pPr>
      <w:rPr>
        <w:rFonts w:hint="default"/>
        <w:b/>
        <w:i w:val="0"/>
      </w:rPr>
    </w:lvl>
    <w:lvl w:ilvl="5">
      <w:start w:val="1"/>
      <w:numFmt w:val="decimal"/>
      <w:lvlText w:val="B%1.%2.%3.%4.%5.%6"/>
      <w:lvlJc w:val="left"/>
      <w:pPr>
        <w:tabs>
          <w:tab w:val="num" w:pos="1440"/>
        </w:tabs>
        <w:ind w:left="0" w:firstLine="0"/>
      </w:pPr>
      <w:rPr>
        <w:rFonts w:hint="default"/>
        <w:b/>
        <w:i w:val="0"/>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20" w15:restartNumberingAfterBreak="0">
    <w:nsid w:val="3639584E"/>
    <w:multiLevelType w:val="singleLevel"/>
    <w:tmpl w:val="0054D796"/>
    <w:lvl w:ilvl="0">
      <w:start w:val="1"/>
      <w:numFmt w:val="decimal"/>
      <w:lvlText w:val="(%1)"/>
      <w:lvlJc w:val="left"/>
      <w:pPr>
        <w:tabs>
          <w:tab w:val="num" w:pos="360"/>
        </w:tabs>
        <w:ind w:left="360" w:hanging="360"/>
      </w:pPr>
    </w:lvl>
  </w:abstractNum>
  <w:abstractNum w:abstractNumId="21" w15:restartNumberingAfterBreak="0">
    <w:nsid w:val="385B37D8"/>
    <w:multiLevelType w:val="multilevel"/>
    <w:tmpl w:val="C4464E32"/>
    <w:lvl w:ilvl="0">
      <w:start w:val="1"/>
      <w:numFmt w:val="upperLetter"/>
      <w:pStyle w:val="na2"/>
      <w:suff w:val="nothing"/>
      <w:lvlText w:val="Annex N%1"/>
      <w:lvlJc w:val="left"/>
      <w:pPr>
        <w:ind w:left="0" w:firstLine="0"/>
      </w:pPr>
      <w:rPr>
        <w:b/>
        <w:i w:val="0"/>
      </w:rPr>
    </w:lvl>
    <w:lvl w:ilvl="1">
      <w:start w:val="1"/>
      <w:numFmt w:val="decimal"/>
      <w:pStyle w:val="na2"/>
      <w:suff w:val="nothing"/>
      <w:lvlText w:val="N%1.%2"/>
      <w:lvlJc w:val="left"/>
      <w:pPr>
        <w:ind w:left="0" w:firstLine="0"/>
      </w:pPr>
    </w:lvl>
    <w:lvl w:ilvl="2">
      <w:start w:val="1"/>
      <w:numFmt w:val="decimal"/>
      <w:pStyle w:val="na3"/>
      <w:suff w:val="nothing"/>
      <w:lvlText w:val="N%1.%2.%3"/>
      <w:lvlJc w:val="left"/>
      <w:pPr>
        <w:ind w:left="0" w:firstLine="0"/>
      </w:pPr>
    </w:lvl>
    <w:lvl w:ilvl="3">
      <w:start w:val="1"/>
      <w:numFmt w:val="decimal"/>
      <w:suff w:val="nothing"/>
      <w:lvlText w:val="N%1.%2.%3.%4"/>
      <w:lvlJc w:val="left"/>
      <w:pPr>
        <w:ind w:left="0" w:firstLine="0"/>
      </w:pPr>
    </w:lvl>
    <w:lvl w:ilvl="4">
      <w:start w:val="1"/>
      <w:numFmt w:val="decimal"/>
      <w:pStyle w:val="na5"/>
      <w:suff w:val="nothing"/>
      <w:lvlText w:val="N%1.%2.%3.%4.%5"/>
      <w:lvlJc w:val="left"/>
      <w:pPr>
        <w:ind w:left="0" w:firstLine="0"/>
      </w:pPr>
    </w:lvl>
    <w:lvl w:ilvl="5">
      <w:start w:val="1"/>
      <w:numFmt w:val="decimal"/>
      <w:pStyle w:val="na6"/>
      <w:suff w:val="nothing"/>
      <w:lvlText w:val="N%1.%2.%3.%4.%5.%6"/>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387D4433"/>
    <w:multiLevelType w:val="multilevel"/>
    <w:tmpl w:val="EF029DE6"/>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3FA43E56"/>
    <w:multiLevelType w:val="hybridMultilevel"/>
    <w:tmpl w:val="4644E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6E22A2"/>
    <w:multiLevelType w:val="hybridMultilevel"/>
    <w:tmpl w:val="B066AEF6"/>
    <w:lvl w:ilvl="0" w:tplc="04090001">
      <w:start w:val="1"/>
      <w:numFmt w:val="bullet"/>
      <w:lvlText w:val=""/>
      <w:lvlJc w:val="left"/>
      <w:pPr>
        <w:ind w:left="921" w:hanging="360"/>
      </w:pPr>
      <w:rPr>
        <w:rFonts w:ascii="Symbol" w:hAnsi="Symbol"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25" w15:restartNumberingAfterBreak="0">
    <w:nsid w:val="494821EB"/>
    <w:multiLevelType w:val="hybridMultilevel"/>
    <w:tmpl w:val="F73AF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9633B1"/>
    <w:multiLevelType w:val="multilevel"/>
    <w:tmpl w:val="F33C0BB0"/>
    <w:lvl w:ilvl="0">
      <w:start w:val="1"/>
      <w:numFmt w:val="decimal"/>
      <w:pStyle w:val="AppH-E"/>
      <w:lvlText w:val="C %1."/>
      <w:lvlJc w:val="right"/>
      <w:pPr>
        <w:ind w:left="1080" w:hanging="360"/>
      </w:pPr>
      <w:rPr>
        <w:rFonts w:hint="default"/>
      </w:rPr>
    </w:lvl>
    <w:lvl w:ilvl="1">
      <w:start w:val="1"/>
      <w:numFmt w:val="decimal"/>
      <w:pStyle w:val="AppH-E"/>
      <w:lvlText w:val="C .%1.%2."/>
      <w:lvlJc w:val="left"/>
      <w:pPr>
        <w:ind w:left="1800" w:hanging="360"/>
      </w:pPr>
      <w:rPr>
        <w:rFonts w:hint="default"/>
      </w:rPr>
    </w:lvl>
    <w:lvl w:ilvl="2">
      <w:start w:val="1"/>
      <w:numFmt w:val="decimal"/>
      <w:lvlText w:val="C %1.%2.%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7" w15:restartNumberingAfterBreak="0">
    <w:nsid w:val="4E69643B"/>
    <w:multiLevelType w:val="hybridMultilevel"/>
    <w:tmpl w:val="DFEC0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084735"/>
    <w:multiLevelType w:val="hybridMultilevel"/>
    <w:tmpl w:val="011A8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27704B"/>
    <w:multiLevelType w:val="hybridMultilevel"/>
    <w:tmpl w:val="718C9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4C751A"/>
    <w:multiLevelType w:val="hybridMultilevel"/>
    <w:tmpl w:val="60B43688"/>
    <w:lvl w:ilvl="0" w:tplc="98823B62">
      <w:start w:val="1"/>
      <w:numFmt w:val="decimal"/>
      <w:pStyle w:val="ANNEXE-level20"/>
      <w:lvlText w:val="E.%1."/>
      <w:lvlJc w:val="left"/>
      <w:pPr>
        <w:ind w:left="1080" w:hanging="360"/>
      </w:pPr>
      <w:rPr>
        <w:rFonts w:hint="default"/>
      </w:rPr>
    </w:lvl>
    <w:lvl w:ilvl="1" w:tplc="04090019" w:tentative="1">
      <w:start w:val="1"/>
      <w:numFmt w:val="lowerLetter"/>
      <w:pStyle w:val="ANNEXE-level20"/>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ACE5F89"/>
    <w:multiLevelType w:val="hybridMultilevel"/>
    <w:tmpl w:val="275423A2"/>
    <w:lvl w:ilvl="0" w:tplc="49FCB700">
      <w:start w:val="1"/>
      <w:numFmt w:val="bullet"/>
      <w:pStyle w:val="OList1"/>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B73219A"/>
    <w:multiLevelType w:val="hybridMultilevel"/>
    <w:tmpl w:val="9A14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8F1C23"/>
    <w:multiLevelType w:val="hybridMultilevel"/>
    <w:tmpl w:val="F0F6954E"/>
    <w:lvl w:ilvl="0" w:tplc="4AD4FD66">
      <w:start w:val="1"/>
      <w:numFmt w:val="decimal"/>
      <w:pStyle w:val="Style6"/>
      <w:lvlText w:val="G.%1"/>
      <w:lvlJc w:val="left"/>
      <w:pPr>
        <w:ind w:left="810" w:hanging="360"/>
      </w:pPr>
      <w:rPr>
        <w:rFonts w:hint="default"/>
      </w:rPr>
    </w:lvl>
    <w:lvl w:ilvl="1" w:tplc="08090019" w:tentative="1">
      <w:start w:val="1"/>
      <w:numFmt w:val="lowerLetter"/>
      <w:pStyle w:val="Style6"/>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pStyle w:val="ANNEXZ"/>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35" w15:restartNumberingAfterBreak="0">
    <w:nsid w:val="5F1445EC"/>
    <w:multiLevelType w:val="hybridMultilevel"/>
    <w:tmpl w:val="818AEA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2313304"/>
    <w:multiLevelType w:val="hybridMultilevel"/>
    <w:tmpl w:val="3270549E"/>
    <w:lvl w:ilvl="0" w:tplc="14461A46">
      <w:start w:val="19"/>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6615B9F"/>
    <w:multiLevelType w:val="hybridMultilevel"/>
    <w:tmpl w:val="71BA68B0"/>
    <w:lvl w:ilvl="0" w:tplc="D7BCE8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C601BB"/>
    <w:multiLevelType w:val="singleLevel"/>
    <w:tmpl w:val="F85A4B64"/>
    <w:lvl w:ilvl="0">
      <w:start w:val="1"/>
      <w:numFmt w:val="bullet"/>
      <w:lvlText w:val=""/>
      <w:lvlJc w:val="left"/>
      <w:pPr>
        <w:tabs>
          <w:tab w:val="num" w:pos="360"/>
        </w:tabs>
        <w:ind w:left="360" w:hanging="360"/>
      </w:pPr>
      <w:rPr>
        <w:rFonts w:ascii="Symbol" w:hAnsi="Symbol" w:hint="default"/>
        <w:i w:val="0"/>
      </w:rPr>
    </w:lvl>
  </w:abstractNum>
  <w:abstractNum w:abstractNumId="39" w15:restartNumberingAfterBreak="0">
    <w:nsid w:val="727F320A"/>
    <w:multiLevelType w:val="multilevel"/>
    <w:tmpl w:val="B1E8C8E0"/>
    <w:lvl w:ilvl="0">
      <w:start w:val="1"/>
      <w:numFmt w:val="decimal"/>
      <w:lvlText w:val="%1."/>
      <w:lvlJc w:val="left"/>
      <w:pPr>
        <w:tabs>
          <w:tab w:val="num" w:pos="720"/>
        </w:tabs>
        <w:ind w:left="720" w:hanging="720"/>
      </w:pPr>
      <w:rPr>
        <w:rFonts w:ascii="Arial" w:eastAsia="Calibri" w:hAnsi="Arial" w:cs="Arial"/>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72880A28"/>
    <w:multiLevelType w:val="multilevel"/>
    <w:tmpl w:val="9F5AB1AE"/>
    <w:name w:val="numbered list"/>
    <w:lvl w:ilvl="0">
      <w:start w:val="1"/>
      <w:numFmt w:val="lowerLetter"/>
      <w:lvlText w:val="%1)"/>
      <w:lvlJc w:val="left"/>
      <w:pPr>
        <w:tabs>
          <w:tab w:val="num" w:pos="360"/>
        </w:tabs>
        <w:ind w:left="400" w:hanging="400"/>
      </w:pPr>
    </w:lvl>
    <w:lvl w:ilvl="1">
      <w:start w:val="1"/>
      <w:numFmt w:val="decimal"/>
      <w:lvlText w:val="%2)"/>
      <w:lvlJc w:val="left"/>
      <w:pPr>
        <w:tabs>
          <w:tab w:val="num" w:pos="1080"/>
        </w:tabs>
        <w:ind w:left="800" w:hanging="400"/>
      </w:pPr>
    </w:lvl>
    <w:lvl w:ilvl="2">
      <w:start w:val="1"/>
      <w:numFmt w:val="lowerRoman"/>
      <w:lvlText w:val="%3)"/>
      <w:lvlJc w:val="left"/>
      <w:pPr>
        <w:tabs>
          <w:tab w:val="num" w:pos="1800"/>
        </w:tabs>
        <w:ind w:left="1200" w:hanging="400"/>
      </w:pPr>
    </w:lvl>
    <w:lvl w:ilvl="3">
      <w:start w:val="1"/>
      <w:numFmt w:val="upperRoman"/>
      <w:lvlText w:val="%4)"/>
      <w:lvlJc w:val="left"/>
      <w:pPr>
        <w:tabs>
          <w:tab w:val="num" w:pos="2520"/>
        </w:tabs>
        <w:ind w:left="1600" w:hanging="40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1" w15:restartNumberingAfterBreak="0">
    <w:nsid w:val="77B118EA"/>
    <w:multiLevelType w:val="multilevel"/>
    <w:tmpl w:val="AFFE1ABC"/>
    <w:lvl w:ilvl="0">
      <w:start w:val="3"/>
      <w:numFmt w:val="upperLetter"/>
      <w:pStyle w:val="Style2"/>
      <w:suff w:val="nothing"/>
      <w:lvlText w:val="Annex %1"/>
      <w:lvlJc w:val="left"/>
      <w:pPr>
        <w:ind w:left="0" w:firstLine="0"/>
      </w:pPr>
      <w:rPr>
        <w:rFonts w:ascii="Arial" w:hAnsi="Arial" w:hint="default"/>
        <w:b/>
        <w:i w:val="0"/>
        <w:sz w:val="28"/>
      </w:rPr>
    </w:lvl>
    <w:lvl w:ilvl="1">
      <w:start w:val="1"/>
      <w:numFmt w:val="decimal"/>
      <w:lvlText w:val="%1.%2"/>
      <w:lvlJc w:val="left"/>
      <w:pPr>
        <w:tabs>
          <w:tab w:val="num" w:pos="644"/>
        </w:tabs>
        <w:ind w:left="284" w:firstLine="0"/>
      </w:pPr>
      <w:rPr>
        <w:rFonts w:hint="default"/>
        <w:b/>
        <w:i w:val="0"/>
      </w:rPr>
    </w:lvl>
    <w:lvl w:ilvl="2">
      <w:start w:val="1"/>
      <w:numFmt w:val="decimal"/>
      <w:pStyle w:val="Style2"/>
      <w:lvlText w:val="%1.%2.%3"/>
      <w:lvlJc w:val="left"/>
      <w:pPr>
        <w:tabs>
          <w:tab w:val="num" w:pos="862"/>
        </w:tabs>
        <w:ind w:left="142" w:firstLine="0"/>
      </w:pPr>
      <w:rPr>
        <w:rFonts w:hint="default"/>
        <w:b/>
        <w:i w:val="0"/>
      </w:rPr>
    </w:lvl>
    <w:lvl w:ilvl="3">
      <w:start w:val="1"/>
      <w:numFmt w:val="decimal"/>
      <w:lvlText w:val="%1.%2.%3.%4"/>
      <w:lvlJc w:val="left"/>
      <w:pPr>
        <w:tabs>
          <w:tab w:val="num" w:pos="1080"/>
        </w:tabs>
        <w:ind w:left="0" w:firstLine="0"/>
      </w:pPr>
      <w:rPr>
        <w:rFonts w:hint="default"/>
        <w:b/>
        <w:i w:val="0"/>
      </w:rPr>
    </w:lvl>
    <w:lvl w:ilvl="4">
      <w:start w:val="1"/>
      <w:numFmt w:val="decimal"/>
      <w:pStyle w:val="a5"/>
      <w:lvlText w:val="%1.%2.%3.%4.%5"/>
      <w:lvlJc w:val="left"/>
      <w:pPr>
        <w:tabs>
          <w:tab w:val="num" w:pos="1080"/>
        </w:tabs>
        <w:ind w:left="0" w:firstLine="0"/>
      </w:pPr>
      <w:rPr>
        <w:rFonts w:hint="default"/>
        <w:b/>
        <w:i w:val="0"/>
      </w:rPr>
    </w:lvl>
    <w:lvl w:ilvl="5">
      <w:start w:val="1"/>
      <w:numFmt w:val="decimal"/>
      <w:pStyle w:val="a6"/>
      <w:lvlText w:val="%1.%2.%3.%4.%5.%6"/>
      <w:lvlJc w:val="left"/>
      <w:pPr>
        <w:tabs>
          <w:tab w:val="num" w:pos="1440"/>
        </w:tabs>
        <w:ind w:left="0" w:firstLine="0"/>
      </w:pPr>
      <w:rPr>
        <w:rFonts w:hint="default"/>
        <w:b/>
        <w:i w:val="0"/>
      </w:rPr>
    </w:lvl>
    <w:lvl w:ilvl="6">
      <w:start w:val="1"/>
      <w:numFmt w:val="lowerRoman"/>
      <w:lvlText w:val="(%7)"/>
      <w:lvlJc w:val="left"/>
      <w:pPr>
        <w:tabs>
          <w:tab w:val="num" w:pos="504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num w:numId="1" w16cid:durableId="1997218298">
    <w:abstractNumId w:val="14"/>
  </w:num>
  <w:num w:numId="2" w16cid:durableId="2072457486">
    <w:abstractNumId w:val="41"/>
  </w:num>
  <w:num w:numId="3" w16cid:durableId="1159493140">
    <w:abstractNumId w:val="31"/>
  </w:num>
  <w:num w:numId="4" w16cid:durableId="1920670904">
    <w:abstractNumId w:val="16"/>
  </w:num>
  <w:num w:numId="5" w16cid:durableId="1067610407">
    <w:abstractNumId w:val="10"/>
  </w:num>
  <w:num w:numId="6" w16cid:durableId="313072573">
    <w:abstractNumId w:val="26"/>
  </w:num>
  <w:num w:numId="7" w16cid:durableId="1419330385">
    <w:abstractNumId w:val="18"/>
  </w:num>
  <w:num w:numId="8" w16cid:durableId="2012439697">
    <w:abstractNumId w:val="30"/>
  </w:num>
  <w:num w:numId="9" w16cid:durableId="1446656745">
    <w:abstractNumId w:val="33"/>
  </w:num>
  <w:num w:numId="10" w16cid:durableId="1578323279">
    <w:abstractNumId w:val="34"/>
  </w:num>
  <w:num w:numId="11" w16cid:durableId="1398550542">
    <w:abstractNumId w:val="21"/>
  </w:num>
  <w:num w:numId="12" w16cid:durableId="1937513114">
    <w:abstractNumId w:val="8"/>
  </w:num>
  <w:num w:numId="13" w16cid:durableId="80183248">
    <w:abstractNumId w:val="35"/>
  </w:num>
  <w:num w:numId="14" w16cid:durableId="1649438781">
    <w:abstractNumId w:val="15"/>
  </w:num>
  <w:num w:numId="15" w16cid:durableId="533467903">
    <w:abstractNumId w:val="5"/>
  </w:num>
  <w:num w:numId="16" w16cid:durableId="704064190">
    <w:abstractNumId w:val="19"/>
  </w:num>
  <w:num w:numId="17" w16cid:durableId="315719123">
    <w:abstractNumId w:val="4"/>
  </w:num>
  <w:num w:numId="18" w16cid:durableId="22287491">
    <w:abstractNumId w:val="3"/>
  </w:num>
  <w:num w:numId="19" w16cid:durableId="669403707">
    <w:abstractNumId w:val="2"/>
  </w:num>
  <w:num w:numId="20" w16cid:durableId="1411389104">
    <w:abstractNumId w:val="1"/>
  </w:num>
  <w:num w:numId="21" w16cid:durableId="1334533088">
    <w:abstractNumId w:val="0"/>
  </w:num>
  <w:num w:numId="22" w16cid:durableId="668169375">
    <w:abstractNumId w:val="6"/>
  </w:num>
  <w:num w:numId="23" w16cid:durableId="913008417">
    <w:abstractNumId w:val="25"/>
  </w:num>
  <w:num w:numId="24" w16cid:durableId="595015458">
    <w:abstractNumId w:val="38"/>
  </w:num>
  <w:num w:numId="25" w16cid:durableId="393354138">
    <w:abstractNumId w:val="20"/>
    <w:lvlOverride w:ilvl="0">
      <w:startOverride w:val="1"/>
    </w:lvlOverride>
  </w:num>
  <w:num w:numId="26" w16cid:durableId="4530647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76911264">
    <w:abstractNumId w:val="37"/>
  </w:num>
  <w:num w:numId="28" w16cid:durableId="702755821">
    <w:abstractNumId w:val="29"/>
  </w:num>
  <w:num w:numId="29" w16cid:durableId="811287187">
    <w:abstractNumId w:val="9"/>
  </w:num>
  <w:num w:numId="30" w16cid:durableId="357901663">
    <w:abstractNumId w:val="7"/>
  </w:num>
  <w:num w:numId="31" w16cid:durableId="258413526">
    <w:abstractNumId w:val="32"/>
  </w:num>
  <w:num w:numId="32" w16cid:durableId="845905765">
    <w:abstractNumId w:val="23"/>
  </w:num>
  <w:num w:numId="33" w16cid:durableId="1022708368">
    <w:abstractNumId w:val="28"/>
  </w:num>
  <w:num w:numId="34" w16cid:durableId="193273497">
    <w:abstractNumId w:val="27"/>
  </w:num>
  <w:num w:numId="35" w16cid:durableId="1045642593">
    <w:abstractNumId w:val="11"/>
  </w:num>
  <w:num w:numId="36" w16cid:durableId="459612236">
    <w:abstractNumId w:val="39"/>
  </w:num>
  <w:num w:numId="37" w16cid:durableId="83619081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9345263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9646472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1577778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5298620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348895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6576995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6675247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69557349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71129581">
    <w:abstractNumId w:val="13"/>
  </w:num>
  <w:num w:numId="47" w16cid:durableId="2016415021">
    <w:abstractNumId w:val="12"/>
  </w:num>
  <w:num w:numId="48" w16cid:durableId="1851871121">
    <w:abstractNumId w:val="24"/>
  </w:num>
  <w:num w:numId="49" w16cid:durableId="73628700">
    <w:abstractNumId w:val="36"/>
  </w:num>
  <w:numIdMacAtCleanup w:val="3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lizabeth Helen Hahessy">
    <w15:presenceInfo w15:providerId="AD" w15:userId="S-1-5-21-2100284113-1573851820-878952375-182662"/>
  </w15:person>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activeWritingStyle w:appName="MSWord" w:lang="fr-MC" w:vendorID="64" w:dllVersion="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AU"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fr-FR" w:vendorID="64" w:dllVersion="4096" w:nlCheck="1" w:checkStyle="0"/>
  <w:activeWritingStyle w:appName="MSWord" w:lang="fr-MC" w:vendorID="64" w:dllVersion="4096" w:nlCheck="1" w:checkStyle="0"/>
  <w:activeWritingStyle w:appName="MSWord" w:lang="en-CA"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trackRevisions/>
  <w:documentProtection w:edit="readOnly" w:enforcement="0"/>
  <w:defaultTabStop w:val="561"/>
  <w:hyphenationZone w:val="425"/>
  <w:evenAndOddHeaders/>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75A"/>
    <w:rsid w:val="00000E9B"/>
    <w:rsid w:val="00002576"/>
    <w:rsid w:val="00002F39"/>
    <w:rsid w:val="0000307B"/>
    <w:rsid w:val="000032F1"/>
    <w:rsid w:val="00003451"/>
    <w:rsid w:val="00004769"/>
    <w:rsid w:val="00004C1A"/>
    <w:rsid w:val="00004D44"/>
    <w:rsid w:val="00004F06"/>
    <w:rsid w:val="00005188"/>
    <w:rsid w:val="00005A3B"/>
    <w:rsid w:val="00005E65"/>
    <w:rsid w:val="000061FC"/>
    <w:rsid w:val="00007029"/>
    <w:rsid w:val="000077F1"/>
    <w:rsid w:val="000079E5"/>
    <w:rsid w:val="00007A62"/>
    <w:rsid w:val="0001088B"/>
    <w:rsid w:val="0001160F"/>
    <w:rsid w:val="0001179B"/>
    <w:rsid w:val="00011D63"/>
    <w:rsid w:val="00012AE1"/>
    <w:rsid w:val="00012FC0"/>
    <w:rsid w:val="000130DA"/>
    <w:rsid w:val="000134CD"/>
    <w:rsid w:val="000134F1"/>
    <w:rsid w:val="00013D77"/>
    <w:rsid w:val="00014EE4"/>
    <w:rsid w:val="00016098"/>
    <w:rsid w:val="00016234"/>
    <w:rsid w:val="00016467"/>
    <w:rsid w:val="000176CA"/>
    <w:rsid w:val="00017A67"/>
    <w:rsid w:val="00017C24"/>
    <w:rsid w:val="00021515"/>
    <w:rsid w:val="000215AF"/>
    <w:rsid w:val="000218DB"/>
    <w:rsid w:val="00023017"/>
    <w:rsid w:val="000235A8"/>
    <w:rsid w:val="000239D0"/>
    <w:rsid w:val="00023B75"/>
    <w:rsid w:val="00023C72"/>
    <w:rsid w:val="0002433B"/>
    <w:rsid w:val="00024FD3"/>
    <w:rsid w:val="00025AC9"/>
    <w:rsid w:val="00025EE3"/>
    <w:rsid w:val="000265E2"/>
    <w:rsid w:val="00027186"/>
    <w:rsid w:val="000273C4"/>
    <w:rsid w:val="0002747C"/>
    <w:rsid w:val="0003060F"/>
    <w:rsid w:val="000314E0"/>
    <w:rsid w:val="00032604"/>
    <w:rsid w:val="00032CB9"/>
    <w:rsid w:val="00032CE6"/>
    <w:rsid w:val="00032E5F"/>
    <w:rsid w:val="00034A56"/>
    <w:rsid w:val="00034A98"/>
    <w:rsid w:val="00035454"/>
    <w:rsid w:val="000355A6"/>
    <w:rsid w:val="00035DBA"/>
    <w:rsid w:val="000360B5"/>
    <w:rsid w:val="000361EB"/>
    <w:rsid w:val="0003637B"/>
    <w:rsid w:val="000368BF"/>
    <w:rsid w:val="00036A5E"/>
    <w:rsid w:val="00036D8E"/>
    <w:rsid w:val="00036FF8"/>
    <w:rsid w:val="0003705B"/>
    <w:rsid w:val="00037060"/>
    <w:rsid w:val="000371DA"/>
    <w:rsid w:val="00037B86"/>
    <w:rsid w:val="000403F9"/>
    <w:rsid w:val="00040AF8"/>
    <w:rsid w:val="00040D85"/>
    <w:rsid w:val="00040F42"/>
    <w:rsid w:val="0004124C"/>
    <w:rsid w:val="0004290B"/>
    <w:rsid w:val="00043511"/>
    <w:rsid w:val="00043AD4"/>
    <w:rsid w:val="00043E51"/>
    <w:rsid w:val="000446A5"/>
    <w:rsid w:val="00044704"/>
    <w:rsid w:val="00044B18"/>
    <w:rsid w:val="00045C5C"/>
    <w:rsid w:val="000460BE"/>
    <w:rsid w:val="00046139"/>
    <w:rsid w:val="000465DA"/>
    <w:rsid w:val="00047646"/>
    <w:rsid w:val="000509EF"/>
    <w:rsid w:val="00051365"/>
    <w:rsid w:val="00051754"/>
    <w:rsid w:val="00051E7C"/>
    <w:rsid w:val="0005218D"/>
    <w:rsid w:val="00052545"/>
    <w:rsid w:val="00052FE4"/>
    <w:rsid w:val="000530C1"/>
    <w:rsid w:val="000531BD"/>
    <w:rsid w:val="00054492"/>
    <w:rsid w:val="00054C19"/>
    <w:rsid w:val="00055748"/>
    <w:rsid w:val="00055A53"/>
    <w:rsid w:val="0005604C"/>
    <w:rsid w:val="00056098"/>
    <w:rsid w:val="00056930"/>
    <w:rsid w:val="00056D98"/>
    <w:rsid w:val="000574BF"/>
    <w:rsid w:val="00057649"/>
    <w:rsid w:val="00057DDE"/>
    <w:rsid w:val="00057E3E"/>
    <w:rsid w:val="00060003"/>
    <w:rsid w:val="0006066D"/>
    <w:rsid w:val="000607B4"/>
    <w:rsid w:val="00060CB2"/>
    <w:rsid w:val="00060E12"/>
    <w:rsid w:val="00061989"/>
    <w:rsid w:val="000623C3"/>
    <w:rsid w:val="0006246B"/>
    <w:rsid w:val="0006320A"/>
    <w:rsid w:val="00063D66"/>
    <w:rsid w:val="00063F1A"/>
    <w:rsid w:val="000649D1"/>
    <w:rsid w:val="00064BF6"/>
    <w:rsid w:val="00064F15"/>
    <w:rsid w:val="00065241"/>
    <w:rsid w:val="0006554D"/>
    <w:rsid w:val="00065678"/>
    <w:rsid w:val="00065B05"/>
    <w:rsid w:val="00065E54"/>
    <w:rsid w:val="0006627E"/>
    <w:rsid w:val="000664F0"/>
    <w:rsid w:val="00066566"/>
    <w:rsid w:val="00066E31"/>
    <w:rsid w:val="00067365"/>
    <w:rsid w:val="00067439"/>
    <w:rsid w:val="00067E3B"/>
    <w:rsid w:val="000702BF"/>
    <w:rsid w:val="000703E5"/>
    <w:rsid w:val="000705A2"/>
    <w:rsid w:val="00070C91"/>
    <w:rsid w:val="000716FA"/>
    <w:rsid w:val="000719A5"/>
    <w:rsid w:val="00072023"/>
    <w:rsid w:val="00072686"/>
    <w:rsid w:val="00072798"/>
    <w:rsid w:val="00072B43"/>
    <w:rsid w:val="00072FE4"/>
    <w:rsid w:val="000753B4"/>
    <w:rsid w:val="000753E0"/>
    <w:rsid w:val="000754D9"/>
    <w:rsid w:val="000757B8"/>
    <w:rsid w:val="00075AEF"/>
    <w:rsid w:val="000760DB"/>
    <w:rsid w:val="00076576"/>
    <w:rsid w:val="000765E1"/>
    <w:rsid w:val="00076A29"/>
    <w:rsid w:val="000771D9"/>
    <w:rsid w:val="0007739D"/>
    <w:rsid w:val="000774F8"/>
    <w:rsid w:val="00077572"/>
    <w:rsid w:val="000776BB"/>
    <w:rsid w:val="00080B66"/>
    <w:rsid w:val="00080E9C"/>
    <w:rsid w:val="000815CD"/>
    <w:rsid w:val="0008202B"/>
    <w:rsid w:val="000822C2"/>
    <w:rsid w:val="00082446"/>
    <w:rsid w:val="00082AB6"/>
    <w:rsid w:val="00082E6B"/>
    <w:rsid w:val="00083082"/>
    <w:rsid w:val="000832FA"/>
    <w:rsid w:val="00083D9E"/>
    <w:rsid w:val="00083E71"/>
    <w:rsid w:val="00083EB2"/>
    <w:rsid w:val="00084883"/>
    <w:rsid w:val="00085539"/>
    <w:rsid w:val="000858ED"/>
    <w:rsid w:val="00085D2E"/>
    <w:rsid w:val="00085F62"/>
    <w:rsid w:val="00086396"/>
    <w:rsid w:val="00086B9C"/>
    <w:rsid w:val="00086F26"/>
    <w:rsid w:val="00087C0F"/>
    <w:rsid w:val="00087D96"/>
    <w:rsid w:val="00090473"/>
    <w:rsid w:val="00090D42"/>
    <w:rsid w:val="00090D73"/>
    <w:rsid w:val="0009103C"/>
    <w:rsid w:val="000916E9"/>
    <w:rsid w:val="00091EED"/>
    <w:rsid w:val="00093013"/>
    <w:rsid w:val="00093274"/>
    <w:rsid w:val="000935CE"/>
    <w:rsid w:val="00093BE2"/>
    <w:rsid w:val="000941F0"/>
    <w:rsid w:val="000942E8"/>
    <w:rsid w:val="0009430D"/>
    <w:rsid w:val="00094705"/>
    <w:rsid w:val="0009470C"/>
    <w:rsid w:val="00095041"/>
    <w:rsid w:val="000957F2"/>
    <w:rsid w:val="000965D5"/>
    <w:rsid w:val="00096836"/>
    <w:rsid w:val="0009683B"/>
    <w:rsid w:val="00096C56"/>
    <w:rsid w:val="00096CE0"/>
    <w:rsid w:val="000974BE"/>
    <w:rsid w:val="00097634"/>
    <w:rsid w:val="00097CB8"/>
    <w:rsid w:val="00097E4A"/>
    <w:rsid w:val="000A0A82"/>
    <w:rsid w:val="000A10C5"/>
    <w:rsid w:val="000A11EC"/>
    <w:rsid w:val="000A1EEF"/>
    <w:rsid w:val="000A26C4"/>
    <w:rsid w:val="000A2EE3"/>
    <w:rsid w:val="000A33D8"/>
    <w:rsid w:val="000A3565"/>
    <w:rsid w:val="000A3AF0"/>
    <w:rsid w:val="000A3C2D"/>
    <w:rsid w:val="000A5081"/>
    <w:rsid w:val="000A5420"/>
    <w:rsid w:val="000A5CFF"/>
    <w:rsid w:val="000A5DEC"/>
    <w:rsid w:val="000A5EAC"/>
    <w:rsid w:val="000A603D"/>
    <w:rsid w:val="000A6379"/>
    <w:rsid w:val="000A69E3"/>
    <w:rsid w:val="000A76E1"/>
    <w:rsid w:val="000A7CB8"/>
    <w:rsid w:val="000B054A"/>
    <w:rsid w:val="000B0610"/>
    <w:rsid w:val="000B072A"/>
    <w:rsid w:val="000B08E4"/>
    <w:rsid w:val="000B1087"/>
    <w:rsid w:val="000B121E"/>
    <w:rsid w:val="000B168D"/>
    <w:rsid w:val="000B209B"/>
    <w:rsid w:val="000B210C"/>
    <w:rsid w:val="000B2240"/>
    <w:rsid w:val="000B2663"/>
    <w:rsid w:val="000B272A"/>
    <w:rsid w:val="000B33DA"/>
    <w:rsid w:val="000B3A82"/>
    <w:rsid w:val="000B48C6"/>
    <w:rsid w:val="000B4EED"/>
    <w:rsid w:val="000B571C"/>
    <w:rsid w:val="000B57C0"/>
    <w:rsid w:val="000B62F6"/>
    <w:rsid w:val="000B6526"/>
    <w:rsid w:val="000B7296"/>
    <w:rsid w:val="000B759A"/>
    <w:rsid w:val="000B7C9D"/>
    <w:rsid w:val="000B7DB4"/>
    <w:rsid w:val="000B7F2A"/>
    <w:rsid w:val="000C0082"/>
    <w:rsid w:val="000C0520"/>
    <w:rsid w:val="000C0A8B"/>
    <w:rsid w:val="000C2057"/>
    <w:rsid w:val="000C2278"/>
    <w:rsid w:val="000C2286"/>
    <w:rsid w:val="000C2365"/>
    <w:rsid w:val="000C36DC"/>
    <w:rsid w:val="000C390F"/>
    <w:rsid w:val="000C40A5"/>
    <w:rsid w:val="000C4417"/>
    <w:rsid w:val="000C4425"/>
    <w:rsid w:val="000C4912"/>
    <w:rsid w:val="000C5236"/>
    <w:rsid w:val="000C541E"/>
    <w:rsid w:val="000C58C0"/>
    <w:rsid w:val="000C5E80"/>
    <w:rsid w:val="000C5FD5"/>
    <w:rsid w:val="000C6EC5"/>
    <w:rsid w:val="000C77B6"/>
    <w:rsid w:val="000C7A11"/>
    <w:rsid w:val="000C7C65"/>
    <w:rsid w:val="000C7EED"/>
    <w:rsid w:val="000D0CD9"/>
    <w:rsid w:val="000D1551"/>
    <w:rsid w:val="000D15D0"/>
    <w:rsid w:val="000D1B04"/>
    <w:rsid w:val="000D1CD2"/>
    <w:rsid w:val="000D2104"/>
    <w:rsid w:val="000D21C7"/>
    <w:rsid w:val="000D28AF"/>
    <w:rsid w:val="000D2E87"/>
    <w:rsid w:val="000D4430"/>
    <w:rsid w:val="000D5055"/>
    <w:rsid w:val="000D5692"/>
    <w:rsid w:val="000D6497"/>
    <w:rsid w:val="000D6D0D"/>
    <w:rsid w:val="000D6FAC"/>
    <w:rsid w:val="000D76F0"/>
    <w:rsid w:val="000D7EAD"/>
    <w:rsid w:val="000E0368"/>
    <w:rsid w:val="000E04C5"/>
    <w:rsid w:val="000E0E30"/>
    <w:rsid w:val="000E1501"/>
    <w:rsid w:val="000E191C"/>
    <w:rsid w:val="000E1D0C"/>
    <w:rsid w:val="000E24F0"/>
    <w:rsid w:val="000E28CC"/>
    <w:rsid w:val="000E3A31"/>
    <w:rsid w:val="000E4044"/>
    <w:rsid w:val="000E4081"/>
    <w:rsid w:val="000E4451"/>
    <w:rsid w:val="000E47F7"/>
    <w:rsid w:val="000E53F3"/>
    <w:rsid w:val="000E622B"/>
    <w:rsid w:val="000E66B8"/>
    <w:rsid w:val="000E68B3"/>
    <w:rsid w:val="000E6A0E"/>
    <w:rsid w:val="000E6AC1"/>
    <w:rsid w:val="000E7279"/>
    <w:rsid w:val="000F02B5"/>
    <w:rsid w:val="000F120E"/>
    <w:rsid w:val="000F251B"/>
    <w:rsid w:val="000F2BEE"/>
    <w:rsid w:val="000F2C98"/>
    <w:rsid w:val="000F3D5C"/>
    <w:rsid w:val="000F52BB"/>
    <w:rsid w:val="000F6354"/>
    <w:rsid w:val="000F6E33"/>
    <w:rsid w:val="00100B61"/>
    <w:rsid w:val="00100EF4"/>
    <w:rsid w:val="001015FC"/>
    <w:rsid w:val="00101BB7"/>
    <w:rsid w:val="00101F6E"/>
    <w:rsid w:val="00102109"/>
    <w:rsid w:val="001023CF"/>
    <w:rsid w:val="00102830"/>
    <w:rsid w:val="00102A78"/>
    <w:rsid w:val="00102C6D"/>
    <w:rsid w:val="00102F00"/>
    <w:rsid w:val="001037E6"/>
    <w:rsid w:val="00104776"/>
    <w:rsid w:val="0010497E"/>
    <w:rsid w:val="001053A4"/>
    <w:rsid w:val="00105508"/>
    <w:rsid w:val="001057B8"/>
    <w:rsid w:val="00105C28"/>
    <w:rsid w:val="00105C40"/>
    <w:rsid w:val="00105F54"/>
    <w:rsid w:val="0010690B"/>
    <w:rsid w:val="00106DDD"/>
    <w:rsid w:val="001070C7"/>
    <w:rsid w:val="00107348"/>
    <w:rsid w:val="00107FAC"/>
    <w:rsid w:val="0011101B"/>
    <w:rsid w:val="001112C9"/>
    <w:rsid w:val="00111D3E"/>
    <w:rsid w:val="00111FBA"/>
    <w:rsid w:val="001123CF"/>
    <w:rsid w:val="0011256B"/>
    <w:rsid w:val="00112BD8"/>
    <w:rsid w:val="001131C8"/>
    <w:rsid w:val="00113715"/>
    <w:rsid w:val="001139AA"/>
    <w:rsid w:val="00113EC1"/>
    <w:rsid w:val="0011421D"/>
    <w:rsid w:val="001142CF"/>
    <w:rsid w:val="00114619"/>
    <w:rsid w:val="00114AF9"/>
    <w:rsid w:val="00114E75"/>
    <w:rsid w:val="00115363"/>
    <w:rsid w:val="00115D89"/>
    <w:rsid w:val="00115DAD"/>
    <w:rsid w:val="00115FF6"/>
    <w:rsid w:val="00116CDC"/>
    <w:rsid w:val="00117570"/>
    <w:rsid w:val="00117C70"/>
    <w:rsid w:val="00117E11"/>
    <w:rsid w:val="00120725"/>
    <w:rsid w:val="00120768"/>
    <w:rsid w:val="00120852"/>
    <w:rsid w:val="00121344"/>
    <w:rsid w:val="001213BE"/>
    <w:rsid w:val="00121A56"/>
    <w:rsid w:val="00121B2A"/>
    <w:rsid w:val="00121B72"/>
    <w:rsid w:val="00122B63"/>
    <w:rsid w:val="00122D59"/>
    <w:rsid w:val="00122E72"/>
    <w:rsid w:val="00123250"/>
    <w:rsid w:val="0012338F"/>
    <w:rsid w:val="001251CE"/>
    <w:rsid w:val="0012525E"/>
    <w:rsid w:val="00125605"/>
    <w:rsid w:val="00125861"/>
    <w:rsid w:val="00125B37"/>
    <w:rsid w:val="0012627A"/>
    <w:rsid w:val="0012677F"/>
    <w:rsid w:val="00126A1B"/>
    <w:rsid w:val="00126F4C"/>
    <w:rsid w:val="0012707B"/>
    <w:rsid w:val="001273F9"/>
    <w:rsid w:val="00127897"/>
    <w:rsid w:val="00127AE3"/>
    <w:rsid w:val="001305EF"/>
    <w:rsid w:val="00131120"/>
    <w:rsid w:val="001316D5"/>
    <w:rsid w:val="001318B6"/>
    <w:rsid w:val="0013354F"/>
    <w:rsid w:val="001335A7"/>
    <w:rsid w:val="00133CCC"/>
    <w:rsid w:val="00133E08"/>
    <w:rsid w:val="00134EDD"/>
    <w:rsid w:val="0013526B"/>
    <w:rsid w:val="001361BC"/>
    <w:rsid w:val="0013657D"/>
    <w:rsid w:val="001367CE"/>
    <w:rsid w:val="0013695E"/>
    <w:rsid w:val="00136E9E"/>
    <w:rsid w:val="00136EDE"/>
    <w:rsid w:val="00137483"/>
    <w:rsid w:val="001375A1"/>
    <w:rsid w:val="00137725"/>
    <w:rsid w:val="00137931"/>
    <w:rsid w:val="00137FD4"/>
    <w:rsid w:val="00141247"/>
    <w:rsid w:val="00141324"/>
    <w:rsid w:val="00141D9E"/>
    <w:rsid w:val="00141F28"/>
    <w:rsid w:val="001425A5"/>
    <w:rsid w:val="00142A9D"/>
    <w:rsid w:val="00142D5F"/>
    <w:rsid w:val="00142DED"/>
    <w:rsid w:val="001430BE"/>
    <w:rsid w:val="00143B14"/>
    <w:rsid w:val="0014416E"/>
    <w:rsid w:val="0014456D"/>
    <w:rsid w:val="00145191"/>
    <w:rsid w:val="00145D23"/>
    <w:rsid w:val="00145DCE"/>
    <w:rsid w:val="00147308"/>
    <w:rsid w:val="001474A9"/>
    <w:rsid w:val="00147622"/>
    <w:rsid w:val="001478FF"/>
    <w:rsid w:val="00147B4B"/>
    <w:rsid w:val="00150F7B"/>
    <w:rsid w:val="0015102D"/>
    <w:rsid w:val="00151072"/>
    <w:rsid w:val="0015265A"/>
    <w:rsid w:val="001527E3"/>
    <w:rsid w:val="001535E8"/>
    <w:rsid w:val="00153C12"/>
    <w:rsid w:val="00153D74"/>
    <w:rsid w:val="00154768"/>
    <w:rsid w:val="001547A5"/>
    <w:rsid w:val="00155431"/>
    <w:rsid w:val="0015663A"/>
    <w:rsid w:val="001568CF"/>
    <w:rsid w:val="00156A6C"/>
    <w:rsid w:val="00156BEA"/>
    <w:rsid w:val="00157025"/>
    <w:rsid w:val="00157181"/>
    <w:rsid w:val="00157D93"/>
    <w:rsid w:val="001600B9"/>
    <w:rsid w:val="0016091F"/>
    <w:rsid w:val="001611F0"/>
    <w:rsid w:val="0016253A"/>
    <w:rsid w:val="00162AD9"/>
    <w:rsid w:val="00162B2B"/>
    <w:rsid w:val="00162BD6"/>
    <w:rsid w:val="00162D95"/>
    <w:rsid w:val="00162F7A"/>
    <w:rsid w:val="0016310D"/>
    <w:rsid w:val="00163699"/>
    <w:rsid w:val="00163B12"/>
    <w:rsid w:val="00164425"/>
    <w:rsid w:val="00164564"/>
    <w:rsid w:val="00164948"/>
    <w:rsid w:val="00164A48"/>
    <w:rsid w:val="00165025"/>
    <w:rsid w:val="001656F6"/>
    <w:rsid w:val="00165CA6"/>
    <w:rsid w:val="00165EA7"/>
    <w:rsid w:val="0016618A"/>
    <w:rsid w:val="00166251"/>
    <w:rsid w:val="00166422"/>
    <w:rsid w:val="0016647F"/>
    <w:rsid w:val="001666F2"/>
    <w:rsid w:val="00166AA8"/>
    <w:rsid w:val="00166DB9"/>
    <w:rsid w:val="001676C9"/>
    <w:rsid w:val="00167807"/>
    <w:rsid w:val="001678D4"/>
    <w:rsid w:val="00170333"/>
    <w:rsid w:val="00170CB8"/>
    <w:rsid w:val="00170DD1"/>
    <w:rsid w:val="00170E20"/>
    <w:rsid w:val="00170F7A"/>
    <w:rsid w:val="00171979"/>
    <w:rsid w:val="00171E4A"/>
    <w:rsid w:val="00172AE9"/>
    <w:rsid w:val="00172DC8"/>
    <w:rsid w:val="00172E94"/>
    <w:rsid w:val="0017303A"/>
    <w:rsid w:val="00173280"/>
    <w:rsid w:val="00173CFD"/>
    <w:rsid w:val="00173E63"/>
    <w:rsid w:val="00173F10"/>
    <w:rsid w:val="00174074"/>
    <w:rsid w:val="00174C74"/>
    <w:rsid w:val="00175180"/>
    <w:rsid w:val="00175871"/>
    <w:rsid w:val="001759BB"/>
    <w:rsid w:val="00175D44"/>
    <w:rsid w:val="00176A85"/>
    <w:rsid w:val="00176D90"/>
    <w:rsid w:val="00176DD7"/>
    <w:rsid w:val="00176E56"/>
    <w:rsid w:val="00176FD1"/>
    <w:rsid w:val="001771FE"/>
    <w:rsid w:val="0017740A"/>
    <w:rsid w:val="00177F6F"/>
    <w:rsid w:val="00180511"/>
    <w:rsid w:val="001805C6"/>
    <w:rsid w:val="00180816"/>
    <w:rsid w:val="00180C7C"/>
    <w:rsid w:val="001816BE"/>
    <w:rsid w:val="001817DD"/>
    <w:rsid w:val="00181C31"/>
    <w:rsid w:val="00182103"/>
    <w:rsid w:val="00182E73"/>
    <w:rsid w:val="00182F88"/>
    <w:rsid w:val="0018329A"/>
    <w:rsid w:val="001837F4"/>
    <w:rsid w:val="00183A67"/>
    <w:rsid w:val="0018410D"/>
    <w:rsid w:val="0018493E"/>
    <w:rsid w:val="0018498C"/>
    <w:rsid w:val="00184E7E"/>
    <w:rsid w:val="00185514"/>
    <w:rsid w:val="00185AB3"/>
    <w:rsid w:val="00185FC6"/>
    <w:rsid w:val="001862DC"/>
    <w:rsid w:val="00186B45"/>
    <w:rsid w:val="00187565"/>
    <w:rsid w:val="001876C0"/>
    <w:rsid w:val="00187DFC"/>
    <w:rsid w:val="00190DB1"/>
    <w:rsid w:val="00192032"/>
    <w:rsid w:val="00192856"/>
    <w:rsid w:val="001930B8"/>
    <w:rsid w:val="00193C63"/>
    <w:rsid w:val="00195075"/>
    <w:rsid w:val="00195645"/>
    <w:rsid w:val="00195F6D"/>
    <w:rsid w:val="00196AAC"/>
    <w:rsid w:val="00197429"/>
    <w:rsid w:val="00197531"/>
    <w:rsid w:val="001A0098"/>
    <w:rsid w:val="001A018D"/>
    <w:rsid w:val="001A0AED"/>
    <w:rsid w:val="001A1779"/>
    <w:rsid w:val="001A2CF7"/>
    <w:rsid w:val="001A30C1"/>
    <w:rsid w:val="001A3DA0"/>
    <w:rsid w:val="001A458B"/>
    <w:rsid w:val="001A49F9"/>
    <w:rsid w:val="001A4A29"/>
    <w:rsid w:val="001A5304"/>
    <w:rsid w:val="001A5E7F"/>
    <w:rsid w:val="001A6333"/>
    <w:rsid w:val="001A6A80"/>
    <w:rsid w:val="001A6B5B"/>
    <w:rsid w:val="001A6D65"/>
    <w:rsid w:val="001A72F5"/>
    <w:rsid w:val="001A74EF"/>
    <w:rsid w:val="001A774B"/>
    <w:rsid w:val="001A7818"/>
    <w:rsid w:val="001A7E31"/>
    <w:rsid w:val="001B0C3D"/>
    <w:rsid w:val="001B158B"/>
    <w:rsid w:val="001B1680"/>
    <w:rsid w:val="001B190F"/>
    <w:rsid w:val="001B1C18"/>
    <w:rsid w:val="001B20C3"/>
    <w:rsid w:val="001B2256"/>
    <w:rsid w:val="001B274F"/>
    <w:rsid w:val="001B30F8"/>
    <w:rsid w:val="001B3184"/>
    <w:rsid w:val="001B3302"/>
    <w:rsid w:val="001B34AC"/>
    <w:rsid w:val="001B37B7"/>
    <w:rsid w:val="001B429C"/>
    <w:rsid w:val="001B4C1E"/>
    <w:rsid w:val="001B59ED"/>
    <w:rsid w:val="001B5F6E"/>
    <w:rsid w:val="001B6136"/>
    <w:rsid w:val="001B6554"/>
    <w:rsid w:val="001B69B0"/>
    <w:rsid w:val="001B6A8A"/>
    <w:rsid w:val="001C0F51"/>
    <w:rsid w:val="001C1118"/>
    <w:rsid w:val="001C1CF5"/>
    <w:rsid w:val="001C1E8A"/>
    <w:rsid w:val="001C269F"/>
    <w:rsid w:val="001C29A5"/>
    <w:rsid w:val="001C2FD1"/>
    <w:rsid w:val="001C3ED7"/>
    <w:rsid w:val="001C4090"/>
    <w:rsid w:val="001C4261"/>
    <w:rsid w:val="001C4D88"/>
    <w:rsid w:val="001C638F"/>
    <w:rsid w:val="001C70E6"/>
    <w:rsid w:val="001D0000"/>
    <w:rsid w:val="001D00B3"/>
    <w:rsid w:val="001D021C"/>
    <w:rsid w:val="001D05C5"/>
    <w:rsid w:val="001D0722"/>
    <w:rsid w:val="001D0B58"/>
    <w:rsid w:val="001D0EFC"/>
    <w:rsid w:val="001D1309"/>
    <w:rsid w:val="001D1A4C"/>
    <w:rsid w:val="001D1EF6"/>
    <w:rsid w:val="001D27BB"/>
    <w:rsid w:val="001D2CB5"/>
    <w:rsid w:val="001D5605"/>
    <w:rsid w:val="001D5C23"/>
    <w:rsid w:val="001D5FE2"/>
    <w:rsid w:val="001D62CC"/>
    <w:rsid w:val="001D65A5"/>
    <w:rsid w:val="001D6E81"/>
    <w:rsid w:val="001D7564"/>
    <w:rsid w:val="001D7A15"/>
    <w:rsid w:val="001E004D"/>
    <w:rsid w:val="001E039C"/>
    <w:rsid w:val="001E0C52"/>
    <w:rsid w:val="001E0E51"/>
    <w:rsid w:val="001E0F11"/>
    <w:rsid w:val="001E1971"/>
    <w:rsid w:val="001E2F35"/>
    <w:rsid w:val="001E327F"/>
    <w:rsid w:val="001E3408"/>
    <w:rsid w:val="001E3772"/>
    <w:rsid w:val="001E48F4"/>
    <w:rsid w:val="001E51BF"/>
    <w:rsid w:val="001E5261"/>
    <w:rsid w:val="001E58BC"/>
    <w:rsid w:val="001E5CA8"/>
    <w:rsid w:val="001E6201"/>
    <w:rsid w:val="001E6BA7"/>
    <w:rsid w:val="001E7208"/>
    <w:rsid w:val="001E771D"/>
    <w:rsid w:val="001E7A8F"/>
    <w:rsid w:val="001F10B6"/>
    <w:rsid w:val="001F10EB"/>
    <w:rsid w:val="001F1328"/>
    <w:rsid w:val="001F1338"/>
    <w:rsid w:val="001F13BC"/>
    <w:rsid w:val="001F1417"/>
    <w:rsid w:val="001F1AA1"/>
    <w:rsid w:val="001F1E78"/>
    <w:rsid w:val="001F22C7"/>
    <w:rsid w:val="001F25AD"/>
    <w:rsid w:val="001F2C33"/>
    <w:rsid w:val="001F2CAE"/>
    <w:rsid w:val="001F2D12"/>
    <w:rsid w:val="001F2DBE"/>
    <w:rsid w:val="001F3B0B"/>
    <w:rsid w:val="001F3EEB"/>
    <w:rsid w:val="001F4950"/>
    <w:rsid w:val="001F4AC7"/>
    <w:rsid w:val="001F59D1"/>
    <w:rsid w:val="001F5EBC"/>
    <w:rsid w:val="001F7DFF"/>
    <w:rsid w:val="001F7FA8"/>
    <w:rsid w:val="002013F7"/>
    <w:rsid w:val="00202879"/>
    <w:rsid w:val="00202EF7"/>
    <w:rsid w:val="002035B2"/>
    <w:rsid w:val="0020395B"/>
    <w:rsid w:val="00203AA4"/>
    <w:rsid w:val="00203BA4"/>
    <w:rsid w:val="00203C8E"/>
    <w:rsid w:val="002047F4"/>
    <w:rsid w:val="00205078"/>
    <w:rsid w:val="00205DE5"/>
    <w:rsid w:val="00206D4F"/>
    <w:rsid w:val="0020703A"/>
    <w:rsid w:val="002110E9"/>
    <w:rsid w:val="002111BB"/>
    <w:rsid w:val="002119E6"/>
    <w:rsid w:val="00211BE7"/>
    <w:rsid w:val="002121E7"/>
    <w:rsid w:val="00212DC7"/>
    <w:rsid w:val="00212EA1"/>
    <w:rsid w:val="00212F67"/>
    <w:rsid w:val="00213756"/>
    <w:rsid w:val="0021401E"/>
    <w:rsid w:val="00214122"/>
    <w:rsid w:val="002141BA"/>
    <w:rsid w:val="00214D0B"/>
    <w:rsid w:val="0021587D"/>
    <w:rsid w:val="00216186"/>
    <w:rsid w:val="00217B71"/>
    <w:rsid w:val="002202D7"/>
    <w:rsid w:val="00220E08"/>
    <w:rsid w:val="0022131F"/>
    <w:rsid w:val="00221517"/>
    <w:rsid w:val="00221ACC"/>
    <w:rsid w:val="002237E7"/>
    <w:rsid w:val="002238B6"/>
    <w:rsid w:val="00223C8F"/>
    <w:rsid w:val="002243D5"/>
    <w:rsid w:val="00225874"/>
    <w:rsid w:val="002264BE"/>
    <w:rsid w:val="00226661"/>
    <w:rsid w:val="00226A70"/>
    <w:rsid w:val="00226C7F"/>
    <w:rsid w:val="00227637"/>
    <w:rsid w:val="0023016B"/>
    <w:rsid w:val="00230228"/>
    <w:rsid w:val="0023074D"/>
    <w:rsid w:val="00230C74"/>
    <w:rsid w:val="00230F9A"/>
    <w:rsid w:val="0023140B"/>
    <w:rsid w:val="00232AA6"/>
    <w:rsid w:val="00233A28"/>
    <w:rsid w:val="00233EC9"/>
    <w:rsid w:val="00233FCA"/>
    <w:rsid w:val="00234165"/>
    <w:rsid w:val="00235153"/>
    <w:rsid w:val="00235177"/>
    <w:rsid w:val="00235BBA"/>
    <w:rsid w:val="00236E4C"/>
    <w:rsid w:val="00236FCC"/>
    <w:rsid w:val="00237041"/>
    <w:rsid w:val="002370E0"/>
    <w:rsid w:val="002402B0"/>
    <w:rsid w:val="0024145F"/>
    <w:rsid w:val="00241DF2"/>
    <w:rsid w:val="00242064"/>
    <w:rsid w:val="00242632"/>
    <w:rsid w:val="002426DF"/>
    <w:rsid w:val="00242D65"/>
    <w:rsid w:val="002440DB"/>
    <w:rsid w:val="002443B3"/>
    <w:rsid w:val="002443CF"/>
    <w:rsid w:val="002451D3"/>
    <w:rsid w:val="002466AA"/>
    <w:rsid w:val="00246DD9"/>
    <w:rsid w:val="00247852"/>
    <w:rsid w:val="00247B1A"/>
    <w:rsid w:val="00247C18"/>
    <w:rsid w:val="00247CB7"/>
    <w:rsid w:val="0025085F"/>
    <w:rsid w:val="0025099B"/>
    <w:rsid w:val="002509B4"/>
    <w:rsid w:val="00250C80"/>
    <w:rsid w:val="00250F4B"/>
    <w:rsid w:val="00251AC8"/>
    <w:rsid w:val="00252155"/>
    <w:rsid w:val="00252FBA"/>
    <w:rsid w:val="002537D7"/>
    <w:rsid w:val="00253AD0"/>
    <w:rsid w:val="00253B20"/>
    <w:rsid w:val="00253FAE"/>
    <w:rsid w:val="0025452F"/>
    <w:rsid w:val="00254B35"/>
    <w:rsid w:val="0025574A"/>
    <w:rsid w:val="002560C1"/>
    <w:rsid w:val="00256446"/>
    <w:rsid w:val="00256F19"/>
    <w:rsid w:val="00257BEF"/>
    <w:rsid w:val="00260558"/>
    <w:rsid w:val="00260EFB"/>
    <w:rsid w:val="002614ED"/>
    <w:rsid w:val="00261577"/>
    <w:rsid w:val="002619E9"/>
    <w:rsid w:val="00262681"/>
    <w:rsid w:val="002626E6"/>
    <w:rsid w:val="00262A77"/>
    <w:rsid w:val="00262B67"/>
    <w:rsid w:val="00262F65"/>
    <w:rsid w:val="002631DD"/>
    <w:rsid w:val="00263A77"/>
    <w:rsid w:val="00264B7A"/>
    <w:rsid w:val="00265A81"/>
    <w:rsid w:val="00265E6A"/>
    <w:rsid w:val="002660DB"/>
    <w:rsid w:val="00266183"/>
    <w:rsid w:val="002662A9"/>
    <w:rsid w:val="0026650A"/>
    <w:rsid w:val="00266692"/>
    <w:rsid w:val="00267594"/>
    <w:rsid w:val="00270550"/>
    <w:rsid w:val="00270958"/>
    <w:rsid w:val="00270B9A"/>
    <w:rsid w:val="0027154D"/>
    <w:rsid w:val="00271907"/>
    <w:rsid w:val="00271A58"/>
    <w:rsid w:val="00272B7A"/>
    <w:rsid w:val="00272D35"/>
    <w:rsid w:val="00272F95"/>
    <w:rsid w:val="002732C0"/>
    <w:rsid w:val="0027431B"/>
    <w:rsid w:val="00274591"/>
    <w:rsid w:val="00274BCD"/>
    <w:rsid w:val="00274C26"/>
    <w:rsid w:val="00274CAD"/>
    <w:rsid w:val="00274D11"/>
    <w:rsid w:val="002758ED"/>
    <w:rsid w:val="0027632B"/>
    <w:rsid w:val="00276436"/>
    <w:rsid w:val="00276A84"/>
    <w:rsid w:val="0027723C"/>
    <w:rsid w:val="002773E6"/>
    <w:rsid w:val="002777D3"/>
    <w:rsid w:val="002778DA"/>
    <w:rsid w:val="00280D77"/>
    <w:rsid w:val="00280E15"/>
    <w:rsid w:val="00282037"/>
    <w:rsid w:val="00282124"/>
    <w:rsid w:val="002824CE"/>
    <w:rsid w:val="00282A54"/>
    <w:rsid w:val="00282D97"/>
    <w:rsid w:val="002846F7"/>
    <w:rsid w:val="00284D2A"/>
    <w:rsid w:val="00284D60"/>
    <w:rsid w:val="0028557B"/>
    <w:rsid w:val="00285E18"/>
    <w:rsid w:val="00287006"/>
    <w:rsid w:val="002871F2"/>
    <w:rsid w:val="00287BCF"/>
    <w:rsid w:val="00287CBB"/>
    <w:rsid w:val="00287FDD"/>
    <w:rsid w:val="00290291"/>
    <w:rsid w:val="00290328"/>
    <w:rsid w:val="00290708"/>
    <w:rsid w:val="00290712"/>
    <w:rsid w:val="002909E5"/>
    <w:rsid w:val="00290C3E"/>
    <w:rsid w:val="00290F34"/>
    <w:rsid w:val="00291101"/>
    <w:rsid w:val="00292450"/>
    <w:rsid w:val="00292CB5"/>
    <w:rsid w:val="00292E61"/>
    <w:rsid w:val="0029329C"/>
    <w:rsid w:val="002947E6"/>
    <w:rsid w:val="00294C3A"/>
    <w:rsid w:val="002959B9"/>
    <w:rsid w:val="00295FA8"/>
    <w:rsid w:val="0029649B"/>
    <w:rsid w:val="00297CAB"/>
    <w:rsid w:val="00297D2C"/>
    <w:rsid w:val="00297D4B"/>
    <w:rsid w:val="00297F20"/>
    <w:rsid w:val="002A0066"/>
    <w:rsid w:val="002A0A49"/>
    <w:rsid w:val="002A13FC"/>
    <w:rsid w:val="002A15B7"/>
    <w:rsid w:val="002A19F8"/>
    <w:rsid w:val="002A20DA"/>
    <w:rsid w:val="002A2B2E"/>
    <w:rsid w:val="002A375F"/>
    <w:rsid w:val="002A391A"/>
    <w:rsid w:val="002A3CD0"/>
    <w:rsid w:val="002A513E"/>
    <w:rsid w:val="002A5590"/>
    <w:rsid w:val="002A57B1"/>
    <w:rsid w:val="002A5F59"/>
    <w:rsid w:val="002A61C4"/>
    <w:rsid w:val="002A6366"/>
    <w:rsid w:val="002A696C"/>
    <w:rsid w:val="002A6C00"/>
    <w:rsid w:val="002A6FAA"/>
    <w:rsid w:val="002A7ACA"/>
    <w:rsid w:val="002A7D8B"/>
    <w:rsid w:val="002A7F1A"/>
    <w:rsid w:val="002B03B9"/>
    <w:rsid w:val="002B10E1"/>
    <w:rsid w:val="002B1C41"/>
    <w:rsid w:val="002B26A7"/>
    <w:rsid w:val="002B2C29"/>
    <w:rsid w:val="002B303B"/>
    <w:rsid w:val="002B3552"/>
    <w:rsid w:val="002B4250"/>
    <w:rsid w:val="002B4501"/>
    <w:rsid w:val="002B4ACD"/>
    <w:rsid w:val="002B514A"/>
    <w:rsid w:val="002B6122"/>
    <w:rsid w:val="002B6DCA"/>
    <w:rsid w:val="002B6DD1"/>
    <w:rsid w:val="002B6FE2"/>
    <w:rsid w:val="002B6FEF"/>
    <w:rsid w:val="002B7587"/>
    <w:rsid w:val="002B766C"/>
    <w:rsid w:val="002B767F"/>
    <w:rsid w:val="002B770F"/>
    <w:rsid w:val="002B7CCB"/>
    <w:rsid w:val="002C0252"/>
    <w:rsid w:val="002C0A1B"/>
    <w:rsid w:val="002C1335"/>
    <w:rsid w:val="002C1BE9"/>
    <w:rsid w:val="002C1D41"/>
    <w:rsid w:val="002C22C3"/>
    <w:rsid w:val="002C2654"/>
    <w:rsid w:val="002C2B99"/>
    <w:rsid w:val="002C30B0"/>
    <w:rsid w:val="002C3160"/>
    <w:rsid w:val="002C41E9"/>
    <w:rsid w:val="002C440D"/>
    <w:rsid w:val="002C4C61"/>
    <w:rsid w:val="002C4FF9"/>
    <w:rsid w:val="002C5290"/>
    <w:rsid w:val="002C52F6"/>
    <w:rsid w:val="002C56B5"/>
    <w:rsid w:val="002C5EE4"/>
    <w:rsid w:val="002C64AD"/>
    <w:rsid w:val="002C6C96"/>
    <w:rsid w:val="002C7236"/>
    <w:rsid w:val="002C72E3"/>
    <w:rsid w:val="002C771C"/>
    <w:rsid w:val="002C775A"/>
    <w:rsid w:val="002C7AFA"/>
    <w:rsid w:val="002C7C5A"/>
    <w:rsid w:val="002C7CAF"/>
    <w:rsid w:val="002C7F0D"/>
    <w:rsid w:val="002D0307"/>
    <w:rsid w:val="002D0601"/>
    <w:rsid w:val="002D0CE8"/>
    <w:rsid w:val="002D0EE3"/>
    <w:rsid w:val="002D142D"/>
    <w:rsid w:val="002D153F"/>
    <w:rsid w:val="002D1FDF"/>
    <w:rsid w:val="002D2968"/>
    <w:rsid w:val="002D2E7B"/>
    <w:rsid w:val="002D35FB"/>
    <w:rsid w:val="002D3C15"/>
    <w:rsid w:val="002D434B"/>
    <w:rsid w:val="002D4586"/>
    <w:rsid w:val="002D52A4"/>
    <w:rsid w:val="002D55AE"/>
    <w:rsid w:val="002D65BC"/>
    <w:rsid w:val="002D7012"/>
    <w:rsid w:val="002D7469"/>
    <w:rsid w:val="002D7E2F"/>
    <w:rsid w:val="002E0174"/>
    <w:rsid w:val="002E01C3"/>
    <w:rsid w:val="002E0231"/>
    <w:rsid w:val="002E0858"/>
    <w:rsid w:val="002E1D14"/>
    <w:rsid w:val="002E1D80"/>
    <w:rsid w:val="002E2928"/>
    <w:rsid w:val="002E292B"/>
    <w:rsid w:val="002E3A1F"/>
    <w:rsid w:val="002E3BE8"/>
    <w:rsid w:val="002E460A"/>
    <w:rsid w:val="002E47FD"/>
    <w:rsid w:val="002E4874"/>
    <w:rsid w:val="002E48C7"/>
    <w:rsid w:val="002E4FB9"/>
    <w:rsid w:val="002E52C2"/>
    <w:rsid w:val="002E5660"/>
    <w:rsid w:val="002E56CC"/>
    <w:rsid w:val="002E5AE6"/>
    <w:rsid w:val="002E62A5"/>
    <w:rsid w:val="002E6A5C"/>
    <w:rsid w:val="002E7240"/>
    <w:rsid w:val="002E7650"/>
    <w:rsid w:val="002E7A34"/>
    <w:rsid w:val="002F0684"/>
    <w:rsid w:val="002F0A38"/>
    <w:rsid w:val="002F0B66"/>
    <w:rsid w:val="002F125C"/>
    <w:rsid w:val="002F1531"/>
    <w:rsid w:val="002F1800"/>
    <w:rsid w:val="002F18CB"/>
    <w:rsid w:val="002F1F3E"/>
    <w:rsid w:val="002F1F86"/>
    <w:rsid w:val="002F20A9"/>
    <w:rsid w:val="002F2490"/>
    <w:rsid w:val="002F2B57"/>
    <w:rsid w:val="002F2E22"/>
    <w:rsid w:val="002F3F00"/>
    <w:rsid w:val="002F43E4"/>
    <w:rsid w:val="002F4771"/>
    <w:rsid w:val="002F54B0"/>
    <w:rsid w:val="002F562B"/>
    <w:rsid w:val="002F5A19"/>
    <w:rsid w:val="002F5ADF"/>
    <w:rsid w:val="002F65E3"/>
    <w:rsid w:val="002F6EC7"/>
    <w:rsid w:val="002F762D"/>
    <w:rsid w:val="002F7AF8"/>
    <w:rsid w:val="002F7F59"/>
    <w:rsid w:val="00300052"/>
    <w:rsid w:val="0030105E"/>
    <w:rsid w:val="0030166A"/>
    <w:rsid w:val="00301BD2"/>
    <w:rsid w:val="0030229E"/>
    <w:rsid w:val="003025EB"/>
    <w:rsid w:val="00302CE7"/>
    <w:rsid w:val="003032A6"/>
    <w:rsid w:val="003034E9"/>
    <w:rsid w:val="00303876"/>
    <w:rsid w:val="00303BB1"/>
    <w:rsid w:val="003043CD"/>
    <w:rsid w:val="00304656"/>
    <w:rsid w:val="00304A92"/>
    <w:rsid w:val="00304D6D"/>
    <w:rsid w:val="00305E1A"/>
    <w:rsid w:val="00305F09"/>
    <w:rsid w:val="0030680D"/>
    <w:rsid w:val="0030767B"/>
    <w:rsid w:val="00307D0A"/>
    <w:rsid w:val="003103C1"/>
    <w:rsid w:val="00310CE3"/>
    <w:rsid w:val="00311178"/>
    <w:rsid w:val="003115EE"/>
    <w:rsid w:val="003118C0"/>
    <w:rsid w:val="00312A44"/>
    <w:rsid w:val="00312D00"/>
    <w:rsid w:val="00313748"/>
    <w:rsid w:val="00313964"/>
    <w:rsid w:val="00313F26"/>
    <w:rsid w:val="003150AA"/>
    <w:rsid w:val="00315902"/>
    <w:rsid w:val="00316186"/>
    <w:rsid w:val="003166CF"/>
    <w:rsid w:val="00317628"/>
    <w:rsid w:val="00317B31"/>
    <w:rsid w:val="00317BE3"/>
    <w:rsid w:val="003203A4"/>
    <w:rsid w:val="003204D6"/>
    <w:rsid w:val="00320C50"/>
    <w:rsid w:val="00320DE8"/>
    <w:rsid w:val="00321E89"/>
    <w:rsid w:val="00322029"/>
    <w:rsid w:val="00322358"/>
    <w:rsid w:val="003223A2"/>
    <w:rsid w:val="003225A0"/>
    <w:rsid w:val="00322C57"/>
    <w:rsid w:val="00323177"/>
    <w:rsid w:val="00323468"/>
    <w:rsid w:val="003239B3"/>
    <w:rsid w:val="00323AF9"/>
    <w:rsid w:val="00324438"/>
    <w:rsid w:val="0032449F"/>
    <w:rsid w:val="00324A39"/>
    <w:rsid w:val="00324D4F"/>
    <w:rsid w:val="003250EF"/>
    <w:rsid w:val="003257C2"/>
    <w:rsid w:val="00325C6E"/>
    <w:rsid w:val="003271AC"/>
    <w:rsid w:val="00327B39"/>
    <w:rsid w:val="00327BD5"/>
    <w:rsid w:val="003313C9"/>
    <w:rsid w:val="003315C5"/>
    <w:rsid w:val="00331E45"/>
    <w:rsid w:val="003325AF"/>
    <w:rsid w:val="003326C6"/>
    <w:rsid w:val="00332C7C"/>
    <w:rsid w:val="00333711"/>
    <w:rsid w:val="003337B6"/>
    <w:rsid w:val="0033389A"/>
    <w:rsid w:val="00334268"/>
    <w:rsid w:val="0033483C"/>
    <w:rsid w:val="00334A8A"/>
    <w:rsid w:val="0033659E"/>
    <w:rsid w:val="00336B36"/>
    <w:rsid w:val="00336DE7"/>
    <w:rsid w:val="00340500"/>
    <w:rsid w:val="0034077C"/>
    <w:rsid w:val="003407BB"/>
    <w:rsid w:val="00340CC8"/>
    <w:rsid w:val="0034123B"/>
    <w:rsid w:val="0034181B"/>
    <w:rsid w:val="00341BE6"/>
    <w:rsid w:val="00341DAF"/>
    <w:rsid w:val="00342380"/>
    <w:rsid w:val="00342727"/>
    <w:rsid w:val="00343062"/>
    <w:rsid w:val="00343120"/>
    <w:rsid w:val="00345307"/>
    <w:rsid w:val="003465DA"/>
    <w:rsid w:val="00346A72"/>
    <w:rsid w:val="00346DA1"/>
    <w:rsid w:val="00346E0B"/>
    <w:rsid w:val="0034782A"/>
    <w:rsid w:val="00347A63"/>
    <w:rsid w:val="00347B8E"/>
    <w:rsid w:val="00347F4C"/>
    <w:rsid w:val="00350FE8"/>
    <w:rsid w:val="00351113"/>
    <w:rsid w:val="00352269"/>
    <w:rsid w:val="00352C8F"/>
    <w:rsid w:val="00353202"/>
    <w:rsid w:val="0035341D"/>
    <w:rsid w:val="00353535"/>
    <w:rsid w:val="00353F60"/>
    <w:rsid w:val="00354C21"/>
    <w:rsid w:val="00354DAD"/>
    <w:rsid w:val="00354ED8"/>
    <w:rsid w:val="00354EF0"/>
    <w:rsid w:val="00355CDA"/>
    <w:rsid w:val="003560BF"/>
    <w:rsid w:val="00357142"/>
    <w:rsid w:val="003577BC"/>
    <w:rsid w:val="0035790A"/>
    <w:rsid w:val="00357C7E"/>
    <w:rsid w:val="00360F9E"/>
    <w:rsid w:val="00361099"/>
    <w:rsid w:val="00361685"/>
    <w:rsid w:val="003619B8"/>
    <w:rsid w:val="00362146"/>
    <w:rsid w:val="00362B0F"/>
    <w:rsid w:val="00362DC2"/>
    <w:rsid w:val="00362FE8"/>
    <w:rsid w:val="003640E2"/>
    <w:rsid w:val="0036415B"/>
    <w:rsid w:val="003643CE"/>
    <w:rsid w:val="00365608"/>
    <w:rsid w:val="00365A2F"/>
    <w:rsid w:val="00365AAA"/>
    <w:rsid w:val="00365B33"/>
    <w:rsid w:val="00365FC6"/>
    <w:rsid w:val="00366322"/>
    <w:rsid w:val="0036683B"/>
    <w:rsid w:val="00366F48"/>
    <w:rsid w:val="00367689"/>
    <w:rsid w:val="003677C6"/>
    <w:rsid w:val="00367BDB"/>
    <w:rsid w:val="00370232"/>
    <w:rsid w:val="00370563"/>
    <w:rsid w:val="00370FB1"/>
    <w:rsid w:val="003711F8"/>
    <w:rsid w:val="003712E7"/>
    <w:rsid w:val="003716BE"/>
    <w:rsid w:val="0037179B"/>
    <w:rsid w:val="00371E19"/>
    <w:rsid w:val="00372694"/>
    <w:rsid w:val="00374018"/>
    <w:rsid w:val="0037429E"/>
    <w:rsid w:val="003743DF"/>
    <w:rsid w:val="003747EC"/>
    <w:rsid w:val="00374817"/>
    <w:rsid w:val="00374DFC"/>
    <w:rsid w:val="0037514D"/>
    <w:rsid w:val="0037538A"/>
    <w:rsid w:val="003754C1"/>
    <w:rsid w:val="00375DB5"/>
    <w:rsid w:val="00375EFD"/>
    <w:rsid w:val="003764EA"/>
    <w:rsid w:val="003765CB"/>
    <w:rsid w:val="003765DB"/>
    <w:rsid w:val="00376CC1"/>
    <w:rsid w:val="0037752E"/>
    <w:rsid w:val="00377ED1"/>
    <w:rsid w:val="003803D9"/>
    <w:rsid w:val="00380845"/>
    <w:rsid w:val="00380A3F"/>
    <w:rsid w:val="00380AD7"/>
    <w:rsid w:val="00380FFC"/>
    <w:rsid w:val="003825CA"/>
    <w:rsid w:val="00382962"/>
    <w:rsid w:val="00382C7C"/>
    <w:rsid w:val="00383959"/>
    <w:rsid w:val="003844C6"/>
    <w:rsid w:val="00385249"/>
    <w:rsid w:val="0038548B"/>
    <w:rsid w:val="003854E4"/>
    <w:rsid w:val="00385DBD"/>
    <w:rsid w:val="0038607B"/>
    <w:rsid w:val="003863DF"/>
    <w:rsid w:val="00386BAF"/>
    <w:rsid w:val="003871F3"/>
    <w:rsid w:val="00387350"/>
    <w:rsid w:val="00387395"/>
    <w:rsid w:val="003901FA"/>
    <w:rsid w:val="0039075C"/>
    <w:rsid w:val="00390853"/>
    <w:rsid w:val="00391056"/>
    <w:rsid w:val="00391334"/>
    <w:rsid w:val="0039164C"/>
    <w:rsid w:val="00391755"/>
    <w:rsid w:val="0039289D"/>
    <w:rsid w:val="003937B6"/>
    <w:rsid w:val="003937FE"/>
    <w:rsid w:val="00393F05"/>
    <w:rsid w:val="00393F5A"/>
    <w:rsid w:val="003948CF"/>
    <w:rsid w:val="00394CCD"/>
    <w:rsid w:val="00394DE9"/>
    <w:rsid w:val="00396957"/>
    <w:rsid w:val="00397084"/>
    <w:rsid w:val="0039797C"/>
    <w:rsid w:val="00397DEE"/>
    <w:rsid w:val="003A0683"/>
    <w:rsid w:val="003A1535"/>
    <w:rsid w:val="003A1E25"/>
    <w:rsid w:val="003A1F0F"/>
    <w:rsid w:val="003A2137"/>
    <w:rsid w:val="003A24E4"/>
    <w:rsid w:val="003A2C56"/>
    <w:rsid w:val="003A30A8"/>
    <w:rsid w:val="003A3406"/>
    <w:rsid w:val="003A381C"/>
    <w:rsid w:val="003A3DDD"/>
    <w:rsid w:val="003A4FDD"/>
    <w:rsid w:val="003A547F"/>
    <w:rsid w:val="003A5978"/>
    <w:rsid w:val="003A5E9A"/>
    <w:rsid w:val="003A5F92"/>
    <w:rsid w:val="003A69C9"/>
    <w:rsid w:val="003A6BD6"/>
    <w:rsid w:val="003A78D8"/>
    <w:rsid w:val="003A7C10"/>
    <w:rsid w:val="003B01FD"/>
    <w:rsid w:val="003B02BA"/>
    <w:rsid w:val="003B0C33"/>
    <w:rsid w:val="003B104B"/>
    <w:rsid w:val="003B13B1"/>
    <w:rsid w:val="003B1FB3"/>
    <w:rsid w:val="003B2112"/>
    <w:rsid w:val="003B24EA"/>
    <w:rsid w:val="003B32FA"/>
    <w:rsid w:val="003B337D"/>
    <w:rsid w:val="003B33F1"/>
    <w:rsid w:val="003B3804"/>
    <w:rsid w:val="003B41C3"/>
    <w:rsid w:val="003B45B7"/>
    <w:rsid w:val="003B4998"/>
    <w:rsid w:val="003B5146"/>
    <w:rsid w:val="003B51F6"/>
    <w:rsid w:val="003B56AC"/>
    <w:rsid w:val="003B5C98"/>
    <w:rsid w:val="003B6F6B"/>
    <w:rsid w:val="003B755B"/>
    <w:rsid w:val="003B7B3E"/>
    <w:rsid w:val="003B7FE0"/>
    <w:rsid w:val="003C0482"/>
    <w:rsid w:val="003C07E1"/>
    <w:rsid w:val="003C118C"/>
    <w:rsid w:val="003C11C8"/>
    <w:rsid w:val="003C124B"/>
    <w:rsid w:val="003C12AF"/>
    <w:rsid w:val="003C2A6E"/>
    <w:rsid w:val="003C3020"/>
    <w:rsid w:val="003C3E0D"/>
    <w:rsid w:val="003C4461"/>
    <w:rsid w:val="003C456F"/>
    <w:rsid w:val="003C49E0"/>
    <w:rsid w:val="003C4E63"/>
    <w:rsid w:val="003C55F2"/>
    <w:rsid w:val="003C57C4"/>
    <w:rsid w:val="003C5CFE"/>
    <w:rsid w:val="003C5D8C"/>
    <w:rsid w:val="003C6680"/>
    <w:rsid w:val="003C6854"/>
    <w:rsid w:val="003C6E1C"/>
    <w:rsid w:val="003C6ECF"/>
    <w:rsid w:val="003C7AFB"/>
    <w:rsid w:val="003D05F6"/>
    <w:rsid w:val="003D0627"/>
    <w:rsid w:val="003D093F"/>
    <w:rsid w:val="003D0C37"/>
    <w:rsid w:val="003D0F23"/>
    <w:rsid w:val="003D1690"/>
    <w:rsid w:val="003D188A"/>
    <w:rsid w:val="003D1A96"/>
    <w:rsid w:val="003D2193"/>
    <w:rsid w:val="003D2406"/>
    <w:rsid w:val="003D33B8"/>
    <w:rsid w:val="003D364F"/>
    <w:rsid w:val="003D3CA7"/>
    <w:rsid w:val="003D4317"/>
    <w:rsid w:val="003D5D8F"/>
    <w:rsid w:val="003D5DF0"/>
    <w:rsid w:val="003D5FF4"/>
    <w:rsid w:val="003D60D0"/>
    <w:rsid w:val="003D61C7"/>
    <w:rsid w:val="003D6E30"/>
    <w:rsid w:val="003E0052"/>
    <w:rsid w:val="003E03BA"/>
    <w:rsid w:val="003E08EE"/>
    <w:rsid w:val="003E104E"/>
    <w:rsid w:val="003E17A3"/>
    <w:rsid w:val="003E1E5B"/>
    <w:rsid w:val="003E2EDE"/>
    <w:rsid w:val="003E34E2"/>
    <w:rsid w:val="003E4357"/>
    <w:rsid w:val="003E47FB"/>
    <w:rsid w:val="003E4C8C"/>
    <w:rsid w:val="003E4DE4"/>
    <w:rsid w:val="003E4FCB"/>
    <w:rsid w:val="003E5BE8"/>
    <w:rsid w:val="003E5D54"/>
    <w:rsid w:val="003E5ECA"/>
    <w:rsid w:val="003E70D8"/>
    <w:rsid w:val="003E795C"/>
    <w:rsid w:val="003F07FA"/>
    <w:rsid w:val="003F10D5"/>
    <w:rsid w:val="003F1CB9"/>
    <w:rsid w:val="003F34ED"/>
    <w:rsid w:val="003F3F90"/>
    <w:rsid w:val="003F40EE"/>
    <w:rsid w:val="003F4894"/>
    <w:rsid w:val="003F4970"/>
    <w:rsid w:val="003F4FEF"/>
    <w:rsid w:val="003F58A7"/>
    <w:rsid w:val="003F59DB"/>
    <w:rsid w:val="003F5B44"/>
    <w:rsid w:val="003F5E47"/>
    <w:rsid w:val="003F6872"/>
    <w:rsid w:val="003F694A"/>
    <w:rsid w:val="003F69BB"/>
    <w:rsid w:val="003F6A00"/>
    <w:rsid w:val="003F76ED"/>
    <w:rsid w:val="003F7D0F"/>
    <w:rsid w:val="004001AB"/>
    <w:rsid w:val="0040092F"/>
    <w:rsid w:val="004019EE"/>
    <w:rsid w:val="00401FB3"/>
    <w:rsid w:val="004026FE"/>
    <w:rsid w:val="0040283D"/>
    <w:rsid w:val="004028A2"/>
    <w:rsid w:val="00403DDA"/>
    <w:rsid w:val="00404039"/>
    <w:rsid w:val="00404207"/>
    <w:rsid w:val="00404A62"/>
    <w:rsid w:val="00404D89"/>
    <w:rsid w:val="0040576E"/>
    <w:rsid w:val="004058B3"/>
    <w:rsid w:val="00405FBB"/>
    <w:rsid w:val="00406054"/>
    <w:rsid w:val="00407445"/>
    <w:rsid w:val="004076AD"/>
    <w:rsid w:val="004104E6"/>
    <w:rsid w:val="00410B2A"/>
    <w:rsid w:val="00410FD6"/>
    <w:rsid w:val="004115CF"/>
    <w:rsid w:val="004116D5"/>
    <w:rsid w:val="00411A17"/>
    <w:rsid w:val="00411CAF"/>
    <w:rsid w:val="004123F6"/>
    <w:rsid w:val="0041292C"/>
    <w:rsid w:val="00412B60"/>
    <w:rsid w:val="00414D01"/>
    <w:rsid w:val="0041501C"/>
    <w:rsid w:val="00415C99"/>
    <w:rsid w:val="00415F59"/>
    <w:rsid w:val="00416115"/>
    <w:rsid w:val="00417A63"/>
    <w:rsid w:val="00417C81"/>
    <w:rsid w:val="00417D52"/>
    <w:rsid w:val="00420663"/>
    <w:rsid w:val="00420793"/>
    <w:rsid w:val="0042157C"/>
    <w:rsid w:val="004215DF"/>
    <w:rsid w:val="00421B45"/>
    <w:rsid w:val="00421E01"/>
    <w:rsid w:val="00422045"/>
    <w:rsid w:val="004227DA"/>
    <w:rsid w:val="0042286E"/>
    <w:rsid w:val="00422A67"/>
    <w:rsid w:val="004231E8"/>
    <w:rsid w:val="00423EF0"/>
    <w:rsid w:val="00424200"/>
    <w:rsid w:val="00424519"/>
    <w:rsid w:val="00424D6A"/>
    <w:rsid w:val="00425854"/>
    <w:rsid w:val="00426613"/>
    <w:rsid w:val="00426B3D"/>
    <w:rsid w:val="00426F62"/>
    <w:rsid w:val="0042729D"/>
    <w:rsid w:val="00427C30"/>
    <w:rsid w:val="00427E2A"/>
    <w:rsid w:val="0043016D"/>
    <w:rsid w:val="00430951"/>
    <w:rsid w:val="00431257"/>
    <w:rsid w:val="00431E62"/>
    <w:rsid w:val="0043250F"/>
    <w:rsid w:val="00432873"/>
    <w:rsid w:val="00432C27"/>
    <w:rsid w:val="00433395"/>
    <w:rsid w:val="004335BE"/>
    <w:rsid w:val="0043441C"/>
    <w:rsid w:val="00435030"/>
    <w:rsid w:val="00435CF5"/>
    <w:rsid w:val="004364DA"/>
    <w:rsid w:val="0043667C"/>
    <w:rsid w:val="00436E35"/>
    <w:rsid w:val="00437582"/>
    <w:rsid w:val="00437753"/>
    <w:rsid w:val="004401AB"/>
    <w:rsid w:val="00440313"/>
    <w:rsid w:val="0044035E"/>
    <w:rsid w:val="00440569"/>
    <w:rsid w:val="004407F3"/>
    <w:rsid w:val="00440A82"/>
    <w:rsid w:val="0044135B"/>
    <w:rsid w:val="00441555"/>
    <w:rsid w:val="00441588"/>
    <w:rsid w:val="004417C9"/>
    <w:rsid w:val="00441BC4"/>
    <w:rsid w:val="00441FE8"/>
    <w:rsid w:val="004425E4"/>
    <w:rsid w:val="00442C50"/>
    <w:rsid w:val="00442E25"/>
    <w:rsid w:val="004441F5"/>
    <w:rsid w:val="0044441C"/>
    <w:rsid w:val="00444724"/>
    <w:rsid w:val="00444A19"/>
    <w:rsid w:val="00444B15"/>
    <w:rsid w:val="00444FF5"/>
    <w:rsid w:val="00445462"/>
    <w:rsid w:val="004457FD"/>
    <w:rsid w:val="004461E4"/>
    <w:rsid w:val="004462F4"/>
    <w:rsid w:val="00446605"/>
    <w:rsid w:val="00446680"/>
    <w:rsid w:val="00446C44"/>
    <w:rsid w:val="004472AF"/>
    <w:rsid w:val="00447705"/>
    <w:rsid w:val="0044780D"/>
    <w:rsid w:val="00447AE2"/>
    <w:rsid w:val="00450645"/>
    <w:rsid w:val="00450F11"/>
    <w:rsid w:val="00451268"/>
    <w:rsid w:val="0045176E"/>
    <w:rsid w:val="004519ED"/>
    <w:rsid w:val="0045246A"/>
    <w:rsid w:val="00452F0A"/>
    <w:rsid w:val="004531D8"/>
    <w:rsid w:val="00454B13"/>
    <w:rsid w:val="00454BAF"/>
    <w:rsid w:val="004552B8"/>
    <w:rsid w:val="004552E2"/>
    <w:rsid w:val="00455C0A"/>
    <w:rsid w:val="00455DB4"/>
    <w:rsid w:val="00456943"/>
    <w:rsid w:val="00456C88"/>
    <w:rsid w:val="0045727D"/>
    <w:rsid w:val="00457F14"/>
    <w:rsid w:val="00460706"/>
    <w:rsid w:val="00460AE5"/>
    <w:rsid w:val="00460D8F"/>
    <w:rsid w:val="00460EE2"/>
    <w:rsid w:val="004610D6"/>
    <w:rsid w:val="004614F4"/>
    <w:rsid w:val="00462C61"/>
    <w:rsid w:val="00462E57"/>
    <w:rsid w:val="00463563"/>
    <w:rsid w:val="00463653"/>
    <w:rsid w:val="00463B50"/>
    <w:rsid w:val="00463BE2"/>
    <w:rsid w:val="00464136"/>
    <w:rsid w:val="0046494D"/>
    <w:rsid w:val="00464A67"/>
    <w:rsid w:val="004652BC"/>
    <w:rsid w:val="004658C0"/>
    <w:rsid w:val="00465D40"/>
    <w:rsid w:val="00465E97"/>
    <w:rsid w:val="004673A6"/>
    <w:rsid w:val="00470100"/>
    <w:rsid w:val="004708E8"/>
    <w:rsid w:val="0047094F"/>
    <w:rsid w:val="004722CC"/>
    <w:rsid w:val="00473949"/>
    <w:rsid w:val="00474BE2"/>
    <w:rsid w:val="00474D29"/>
    <w:rsid w:val="00475A26"/>
    <w:rsid w:val="00475A39"/>
    <w:rsid w:val="00475EEC"/>
    <w:rsid w:val="00476DAE"/>
    <w:rsid w:val="00477CD9"/>
    <w:rsid w:val="0048017D"/>
    <w:rsid w:val="004805CD"/>
    <w:rsid w:val="00481350"/>
    <w:rsid w:val="0048147E"/>
    <w:rsid w:val="00481A19"/>
    <w:rsid w:val="00481BAB"/>
    <w:rsid w:val="004821B3"/>
    <w:rsid w:val="0048276E"/>
    <w:rsid w:val="00483969"/>
    <w:rsid w:val="00483BD7"/>
    <w:rsid w:val="00485635"/>
    <w:rsid w:val="00485D02"/>
    <w:rsid w:val="0048637D"/>
    <w:rsid w:val="0048661E"/>
    <w:rsid w:val="004868B9"/>
    <w:rsid w:val="004873D6"/>
    <w:rsid w:val="00487FFC"/>
    <w:rsid w:val="00490669"/>
    <w:rsid w:val="0049076F"/>
    <w:rsid w:val="004912D0"/>
    <w:rsid w:val="00491446"/>
    <w:rsid w:val="00491ACA"/>
    <w:rsid w:val="00491AFF"/>
    <w:rsid w:val="00491D40"/>
    <w:rsid w:val="00491E1A"/>
    <w:rsid w:val="00492555"/>
    <w:rsid w:val="00492565"/>
    <w:rsid w:val="004929E3"/>
    <w:rsid w:val="00492F21"/>
    <w:rsid w:val="0049303E"/>
    <w:rsid w:val="00493457"/>
    <w:rsid w:val="004938D1"/>
    <w:rsid w:val="00493910"/>
    <w:rsid w:val="004943AB"/>
    <w:rsid w:val="00494947"/>
    <w:rsid w:val="004950DE"/>
    <w:rsid w:val="00495125"/>
    <w:rsid w:val="00495862"/>
    <w:rsid w:val="00495A6A"/>
    <w:rsid w:val="00495FAA"/>
    <w:rsid w:val="00496123"/>
    <w:rsid w:val="00496867"/>
    <w:rsid w:val="0049688A"/>
    <w:rsid w:val="004969FD"/>
    <w:rsid w:val="00496AE9"/>
    <w:rsid w:val="00496BA7"/>
    <w:rsid w:val="00496C99"/>
    <w:rsid w:val="00496E18"/>
    <w:rsid w:val="004976BC"/>
    <w:rsid w:val="00497743"/>
    <w:rsid w:val="00497944"/>
    <w:rsid w:val="00497ED9"/>
    <w:rsid w:val="004A0034"/>
    <w:rsid w:val="004A0271"/>
    <w:rsid w:val="004A0CD8"/>
    <w:rsid w:val="004A0D6F"/>
    <w:rsid w:val="004A1186"/>
    <w:rsid w:val="004A123E"/>
    <w:rsid w:val="004A19DC"/>
    <w:rsid w:val="004A21EA"/>
    <w:rsid w:val="004A2B0A"/>
    <w:rsid w:val="004A2C68"/>
    <w:rsid w:val="004A3EC0"/>
    <w:rsid w:val="004A46BA"/>
    <w:rsid w:val="004A48AC"/>
    <w:rsid w:val="004A5587"/>
    <w:rsid w:val="004A5E04"/>
    <w:rsid w:val="004A6375"/>
    <w:rsid w:val="004A692F"/>
    <w:rsid w:val="004A7406"/>
    <w:rsid w:val="004A7498"/>
    <w:rsid w:val="004B060E"/>
    <w:rsid w:val="004B0695"/>
    <w:rsid w:val="004B08BC"/>
    <w:rsid w:val="004B0B3D"/>
    <w:rsid w:val="004B0D39"/>
    <w:rsid w:val="004B0E80"/>
    <w:rsid w:val="004B1B75"/>
    <w:rsid w:val="004B1E43"/>
    <w:rsid w:val="004B2993"/>
    <w:rsid w:val="004B2C44"/>
    <w:rsid w:val="004B2DB3"/>
    <w:rsid w:val="004B2FC7"/>
    <w:rsid w:val="004B31BB"/>
    <w:rsid w:val="004B3BD5"/>
    <w:rsid w:val="004B3D8D"/>
    <w:rsid w:val="004B4056"/>
    <w:rsid w:val="004B41A1"/>
    <w:rsid w:val="004B4930"/>
    <w:rsid w:val="004B5198"/>
    <w:rsid w:val="004B5337"/>
    <w:rsid w:val="004B5915"/>
    <w:rsid w:val="004B62E4"/>
    <w:rsid w:val="004B642A"/>
    <w:rsid w:val="004B65D0"/>
    <w:rsid w:val="004B67EE"/>
    <w:rsid w:val="004B6CCC"/>
    <w:rsid w:val="004B71B7"/>
    <w:rsid w:val="004B7A7A"/>
    <w:rsid w:val="004C05D8"/>
    <w:rsid w:val="004C1D27"/>
    <w:rsid w:val="004C284D"/>
    <w:rsid w:val="004C38F3"/>
    <w:rsid w:val="004C4A28"/>
    <w:rsid w:val="004C4E75"/>
    <w:rsid w:val="004C4F1D"/>
    <w:rsid w:val="004C54AC"/>
    <w:rsid w:val="004C5D09"/>
    <w:rsid w:val="004C600A"/>
    <w:rsid w:val="004C6ADB"/>
    <w:rsid w:val="004C6B1E"/>
    <w:rsid w:val="004C7BD9"/>
    <w:rsid w:val="004D061E"/>
    <w:rsid w:val="004D12B0"/>
    <w:rsid w:val="004D182D"/>
    <w:rsid w:val="004D21D8"/>
    <w:rsid w:val="004D3A4F"/>
    <w:rsid w:val="004D3B10"/>
    <w:rsid w:val="004D400D"/>
    <w:rsid w:val="004D42B9"/>
    <w:rsid w:val="004D57F2"/>
    <w:rsid w:val="004D58A1"/>
    <w:rsid w:val="004D5F73"/>
    <w:rsid w:val="004D79AA"/>
    <w:rsid w:val="004E0494"/>
    <w:rsid w:val="004E10FC"/>
    <w:rsid w:val="004E1520"/>
    <w:rsid w:val="004E1D6A"/>
    <w:rsid w:val="004E2FF4"/>
    <w:rsid w:val="004E32D4"/>
    <w:rsid w:val="004E39A3"/>
    <w:rsid w:val="004E3A5F"/>
    <w:rsid w:val="004E3C8A"/>
    <w:rsid w:val="004E4707"/>
    <w:rsid w:val="004E4769"/>
    <w:rsid w:val="004E5C42"/>
    <w:rsid w:val="004E6955"/>
    <w:rsid w:val="004E7113"/>
    <w:rsid w:val="004F0A08"/>
    <w:rsid w:val="004F0D8D"/>
    <w:rsid w:val="004F11A9"/>
    <w:rsid w:val="004F1227"/>
    <w:rsid w:val="004F16E9"/>
    <w:rsid w:val="004F2332"/>
    <w:rsid w:val="004F282F"/>
    <w:rsid w:val="004F2DD8"/>
    <w:rsid w:val="004F3298"/>
    <w:rsid w:val="004F3369"/>
    <w:rsid w:val="004F3C0A"/>
    <w:rsid w:val="004F3DC0"/>
    <w:rsid w:val="004F41FF"/>
    <w:rsid w:val="004F4844"/>
    <w:rsid w:val="004F52BA"/>
    <w:rsid w:val="004F54C5"/>
    <w:rsid w:val="004F5A0B"/>
    <w:rsid w:val="004F6923"/>
    <w:rsid w:val="004F6949"/>
    <w:rsid w:val="004F6A97"/>
    <w:rsid w:val="004F6C94"/>
    <w:rsid w:val="004F7067"/>
    <w:rsid w:val="004F72CC"/>
    <w:rsid w:val="004F7E14"/>
    <w:rsid w:val="005004E8"/>
    <w:rsid w:val="005006DB"/>
    <w:rsid w:val="005007D1"/>
    <w:rsid w:val="00501065"/>
    <w:rsid w:val="00501520"/>
    <w:rsid w:val="0050228C"/>
    <w:rsid w:val="0050248B"/>
    <w:rsid w:val="0050315C"/>
    <w:rsid w:val="00503496"/>
    <w:rsid w:val="0050456B"/>
    <w:rsid w:val="00504C2D"/>
    <w:rsid w:val="00505764"/>
    <w:rsid w:val="005058B1"/>
    <w:rsid w:val="005069BE"/>
    <w:rsid w:val="00507382"/>
    <w:rsid w:val="005075E7"/>
    <w:rsid w:val="005102EF"/>
    <w:rsid w:val="0051048C"/>
    <w:rsid w:val="005105B7"/>
    <w:rsid w:val="005107F1"/>
    <w:rsid w:val="005112F8"/>
    <w:rsid w:val="00511A36"/>
    <w:rsid w:val="00511E33"/>
    <w:rsid w:val="00512484"/>
    <w:rsid w:val="005128BC"/>
    <w:rsid w:val="00513CF3"/>
    <w:rsid w:val="00514CEE"/>
    <w:rsid w:val="00514FC7"/>
    <w:rsid w:val="005158C1"/>
    <w:rsid w:val="0051685A"/>
    <w:rsid w:val="00517227"/>
    <w:rsid w:val="00517261"/>
    <w:rsid w:val="005174AB"/>
    <w:rsid w:val="005178D3"/>
    <w:rsid w:val="00517AAA"/>
    <w:rsid w:val="00517E72"/>
    <w:rsid w:val="00517F3C"/>
    <w:rsid w:val="00520BE9"/>
    <w:rsid w:val="00520EB7"/>
    <w:rsid w:val="00521252"/>
    <w:rsid w:val="00521444"/>
    <w:rsid w:val="00521E8A"/>
    <w:rsid w:val="0052202B"/>
    <w:rsid w:val="00522F18"/>
    <w:rsid w:val="00523634"/>
    <w:rsid w:val="00523990"/>
    <w:rsid w:val="00523E71"/>
    <w:rsid w:val="0052468E"/>
    <w:rsid w:val="0052476E"/>
    <w:rsid w:val="00525534"/>
    <w:rsid w:val="00525546"/>
    <w:rsid w:val="00525BD6"/>
    <w:rsid w:val="00525DAE"/>
    <w:rsid w:val="005266A7"/>
    <w:rsid w:val="00526740"/>
    <w:rsid w:val="0052691A"/>
    <w:rsid w:val="00527630"/>
    <w:rsid w:val="0052773D"/>
    <w:rsid w:val="00530365"/>
    <w:rsid w:val="00530720"/>
    <w:rsid w:val="005315BD"/>
    <w:rsid w:val="00532448"/>
    <w:rsid w:val="00532E83"/>
    <w:rsid w:val="005348E3"/>
    <w:rsid w:val="00534D03"/>
    <w:rsid w:val="0053534B"/>
    <w:rsid w:val="00535C87"/>
    <w:rsid w:val="0053611F"/>
    <w:rsid w:val="005365B6"/>
    <w:rsid w:val="00536E84"/>
    <w:rsid w:val="00536F03"/>
    <w:rsid w:val="005373EA"/>
    <w:rsid w:val="005374AD"/>
    <w:rsid w:val="00537D2D"/>
    <w:rsid w:val="00540373"/>
    <w:rsid w:val="0054048E"/>
    <w:rsid w:val="005404E2"/>
    <w:rsid w:val="0054055D"/>
    <w:rsid w:val="005409DE"/>
    <w:rsid w:val="00540A1C"/>
    <w:rsid w:val="005412EC"/>
    <w:rsid w:val="0054169B"/>
    <w:rsid w:val="005438E9"/>
    <w:rsid w:val="00543B17"/>
    <w:rsid w:val="00543BD7"/>
    <w:rsid w:val="005442C2"/>
    <w:rsid w:val="00544D00"/>
    <w:rsid w:val="005456FD"/>
    <w:rsid w:val="005459CC"/>
    <w:rsid w:val="00545A4D"/>
    <w:rsid w:val="00546880"/>
    <w:rsid w:val="00546964"/>
    <w:rsid w:val="00547903"/>
    <w:rsid w:val="00547CA0"/>
    <w:rsid w:val="005501A2"/>
    <w:rsid w:val="00550BE1"/>
    <w:rsid w:val="00551589"/>
    <w:rsid w:val="00551764"/>
    <w:rsid w:val="005518E4"/>
    <w:rsid w:val="005522F5"/>
    <w:rsid w:val="00552A3C"/>
    <w:rsid w:val="00552D02"/>
    <w:rsid w:val="0055319C"/>
    <w:rsid w:val="00553584"/>
    <w:rsid w:val="00553F2A"/>
    <w:rsid w:val="00554281"/>
    <w:rsid w:val="0055428C"/>
    <w:rsid w:val="0055518A"/>
    <w:rsid w:val="0055579B"/>
    <w:rsid w:val="00556FDB"/>
    <w:rsid w:val="005576E7"/>
    <w:rsid w:val="005578BD"/>
    <w:rsid w:val="005626FA"/>
    <w:rsid w:val="00562E7D"/>
    <w:rsid w:val="00563C4F"/>
    <w:rsid w:val="00563FF8"/>
    <w:rsid w:val="0056451C"/>
    <w:rsid w:val="00564794"/>
    <w:rsid w:val="00564B7C"/>
    <w:rsid w:val="00564BF6"/>
    <w:rsid w:val="00564F4B"/>
    <w:rsid w:val="00565218"/>
    <w:rsid w:val="005655A6"/>
    <w:rsid w:val="005659F0"/>
    <w:rsid w:val="00565CC3"/>
    <w:rsid w:val="00566EA5"/>
    <w:rsid w:val="005670C1"/>
    <w:rsid w:val="00567800"/>
    <w:rsid w:val="00567C72"/>
    <w:rsid w:val="00567E39"/>
    <w:rsid w:val="005701A8"/>
    <w:rsid w:val="00570ABA"/>
    <w:rsid w:val="00570C12"/>
    <w:rsid w:val="005712B5"/>
    <w:rsid w:val="00571506"/>
    <w:rsid w:val="00571A1C"/>
    <w:rsid w:val="00571FE7"/>
    <w:rsid w:val="0057242A"/>
    <w:rsid w:val="00572827"/>
    <w:rsid w:val="005728FC"/>
    <w:rsid w:val="0057308B"/>
    <w:rsid w:val="0057352C"/>
    <w:rsid w:val="00573985"/>
    <w:rsid w:val="005746B0"/>
    <w:rsid w:val="00574E16"/>
    <w:rsid w:val="0057530C"/>
    <w:rsid w:val="00575E22"/>
    <w:rsid w:val="00575F83"/>
    <w:rsid w:val="00576A9A"/>
    <w:rsid w:val="00576B27"/>
    <w:rsid w:val="00576C02"/>
    <w:rsid w:val="005773F3"/>
    <w:rsid w:val="005775F3"/>
    <w:rsid w:val="00577785"/>
    <w:rsid w:val="00577B77"/>
    <w:rsid w:val="0058098E"/>
    <w:rsid w:val="00580C01"/>
    <w:rsid w:val="00581231"/>
    <w:rsid w:val="005820EC"/>
    <w:rsid w:val="005852C1"/>
    <w:rsid w:val="00585D07"/>
    <w:rsid w:val="00585F3F"/>
    <w:rsid w:val="00586405"/>
    <w:rsid w:val="0058696C"/>
    <w:rsid w:val="00586BD9"/>
    <w:rsid w:val="00586DCB"/>
    <w:rsid w:val="00586DE8"/>
    <w:rsid w:val="0058742B"/>
    <w:rsid w:val="00587C79"/>
    <w:rsid w:val="0059006C"/>
    <w:rsid w:val="00590AA8"/>
    <w:rsid w:val="005913DD"/>
    <w:rsid w:val="005916ED"/>
    <w:rsid w:val="00591BFF"/>
    <w:rsid w:val="00592BF7"/>
    <w:rsid w:val="00592D41"/>
    <w:rsid w:val="00593450"/>
    <w:rsid w:val="00593D70"/>
    <w:rsid w:val="00593F3E"/>
    <w:rsid w:val="00593F5A"/>
    <w:rsid w:val="0059403D"/>
    <w:rsid w:val="005940B9"/>
    <w:rsid w:val="00594593"/>
    <w:rsid w:val="00594A1C"/>
    <w:rsid w:val="00595653"/>
    <w:rsid w:val="005961EA"/>
    <w:rsid w:val="00596763"/>
    <w:rsid w:val="00596D2A"/>
    <w:rsid w:val="00597282"/>
    <w:rsid w:val="00597636"/>
    <w:rsid w:val="00597B17"/>
    <w:rsid w:val="00597BF0"/>
    <w:rsid w:val="00597F2E"/>
    <w:rsid w:val="005A035A"/>
    <w:rsid w:val="005A0747"/>
    <w:rsid w:val="005A0B9E"/>
    <w:rsid w:val="005A0C94"/>
    <w:rsid w:val="005A0CA8"/>
    <w:rsid w:val="005A153C"/>
    <w:rsid w:val="005A190F"/>
    <w:rsid w:val="005A19D1"/>
    <w:rsid w:val="005A2B4A"/>
    <w:rsid w:val="005A2C23"/>
    <w:rsid w:val="005A5936"/>
    <w:rsid w:val="005A5C8B"/>
    <w:rsid w:val="005A5F41"/>
    <w:rsid w:val="005A64CE"/>
    <w:rsid w:val="005A672F"/>
    <w:rsid w:val="005A7048"/>
    <w:rsid w:val="005A771D"/>
    <w:rsid w:val="005A7AC6"/>
    <w:rsid w:val="005A7B40"/>
    <w:rsid w:val="005B0135"/>
    <w:rsid w:val="005B0B34"/>
    <w:rsid w:val="005B0D7F"/>
    <w:rsid w:val="005B13B3"/>
    <w:rsid w:val="005B1C03"/>
    <w:rsid w:val="005B1ED0"/>
    <w:rsid w:val="005B2161"/>
    <w:rsid w:val="005B2829"/>
    <w:rsid w:val="005B43FE"/>
    <w:rsid w:val="005B4824"/>
    <w:rsid w:val="005B4D7D"/>
    <w:rsid w:val="005B528B"/>
    <w:rsid w:val="005B5625"/>
    <w:rsid w:val="005B5952"/>
    <w:rsid w:val="005B78EC"/>
    <w:rsid w:val="005B7AC3"/>
    <w:rsid w:val="005C0D6F"/>
    <w:rsid w:val="005C1151"/>
    <w:rsid w:val="005C1DD8"/>
    <w:rsid w:val="005C2098"/>
    <w:rsid w:val="005C21FD"/>
    <w:rsid w:val="005C26B3"/>
    <w:rsid w:val="005C2966"/>
    <w:rsid w:val="005C2B79"/>
    <w:rsid w:val="005C3058"/>
    <w:rsid w:val="005C3766"/>
    <w:rsid w:val="005C528E"/>
    <w:rsid w:val="005C621D"/>
    <w:rsid w:val="005C6712"/>
    <w:rsid w:val="005C6D04"/>
    <w:rsid w:val="005C719E"/>
    <w:rsid w:val="005C7A76"/>
    <w:rsid w:val="005C7BCE"/>
    <w:rsid w:val="005D0D38"/>
    <w:rsid w:val="005D1037"/>
    <w:rsid w:val="005D13CA"/>
    <w:rsid w:val="005D1885"/>
    <w:rsid w:val="005D36BC"/>
    <w:rsid w:val="005D4396"/>
    <w:rsid w:val="005D4DC2"/>
    <w:rsid w:val="005D4FF3"/>
    <w:rsid w:val="005D5C7E"/>
    <w:rsid w:val="005D61A7"/>
    <w:rsid w:val="005D6796"/>
    <w:rsid w:val="005D68A7"/>
    <w:rsid w:val="005D6A32"/>
    <w:rsid w:val="005D6AC5"/>
    <w:rsid w:val="005D7919"/>
    <w:rsid w:val="005E01C7"/>
    <w:rsid w:val="005E0D3A"/>
    <w:rsid w:val="005E1B1C"/>
    <w:rsid w:val="005E1B34"/>
    <w:rsid w:val="005E2418"/>
    <w:rsid w:val="005E24FC"/>
    <w:rsid w:val="005E2885"/>
    <w:rsid w:val="005E2CB3"/>
    <w:rsid w:val="005E2E32"/>
    <w:rsid w:val="005E38CE"/>
    <w:rsid w:val="005E402F"/>
    <w:rsid w:val="005E4059"/>
    <w:rsid w:val="005E7172"/>
    <w:rsid w:val="005E7489"/>
    <w:rsid w:val="005E7801"/>
    <w:rsid w:val="005F0FD2"/>
    <w:rsid w:val="005F1FAC"/>
    <w:rsid w:val="005F2195"/>
    <w:rsid w:val="005F31CE"/>
    <w:rsid w:val="005F3DCC"/>
    <w:rsid w:val="005F434C"/>
    <w:rsid w:val="005F4415"/>
    <w:rsid w:val="005F4718"/>
    <w:rsid w:val="005F515F"/>
    <w:rsid w:val="005F54E1"/>
    <w:rsid w:val="005F63C6"/>
    <w:rsid w:val="005F72FC"/>
    <w:rsid w:val="005F75CB"/>
    <w:rsid w:val="006009DF"/>
    <w:rsid w:val="00600F41"/>
    <w:rsid w:val="006012F9"/>
    <w:rsid w:val="006017A9"/>
    <w:rsid w:val="00601870"/>
    <w:rsid w:val="0060219A"/>
    <w:rsid w:val="00602483"/>
    <w:rsid w:val="00602F42"/>
    <w:rsid w:val="00603B56"/>
    <w:rsid w:val="00603C6A"/>
    <w:rsid w:val="00603C75"/>
    <w:rsid w:val="00604E81"/>
    <w:rsid w:val="0060502A"/>
    <w:rsid w:val="00605ACB"/>
    <w:rsid w:val="00605D0B"/>
    <w:rsid w:val="00605DC5"/>
    <w:rsid w:val="0060622D"/>
    <w:rsid w:val="00606315"/>
    <w:rsid w:val="00607752"/>
    <w:rsid w:val="006077C9"/>
    <w:rsid w:val="0060789A"/>
    <w:rsid w:val="00611211"/>
    <w:rsid w:val="00611F9F"/>
    <w:rsid w:val="006128ED"/>
    <w:rsid w:val="0061308F"/>
    <w:rsid w:val="006131DC"/>
    <w:rsid w:val="006133D2"/>
    <w:rsid w:val="00614655"/>
    <w:rsid w:val="00614658"/>
    <w:rsid w:val="00614737"/>
    <w:rsid w:val="00615A00"/>
    <w:rsid w:val="00615F9D"/>
    <w:rsid w:val="006169B5"/>
    <w:rsid w:val="006174FC"/>
    <w:rsid w:val="00620F7B"/>
    <w:rsid w:val="00621291"/>
    <w:rsid w:val="006217B5"/>
    <w:rsid w:val="00621AF3"/>
    <w:rsid w:val="00621CC3"/>
    <w:rsid w:val="00621E3B"/>
    <w:rsid w:val="00622E3E"/>
    <w:rsid w:val="00622FDD"/>
    <w:rsid w:val="00623A9E"/>
    <w:rsid w:val="00623FE3"/>
    <w:rsid w:val="0062414C"/>
    <w:rsid w:val="0062564E"/>
    <w:rsid w:val="00625C84"/>
    <w:rsid w:val="0062603C"/>
    <w:rsid w:val="00626239"/>
    <w:rsid w:val="00627510"/>
    <w:rsid w:val="00627586"/>
    <w:rsid w:val="00627AC1"/>
    <w:rsid w:val="00627CBC"/>
    <w:rsid w:val="006303A7"/>
    <w:rsid w:val="006308C6"/>
    <w:rsid w:val="00630D51"/>
    <w:rsid w:val="00630DCC"/>
    <w:rsid w:val="00630FDF"/>
    <w:rsid w:val="006320C2"/>
    <w:rsid w:val="0063234A"/>
    <w:rsid w:val="0063238F"/>
    <w:rsid w:val="006323FB"/>
    <w:rsid w:val="00632523"/>
    <w:rsid w:val="006338FC"/>
    <w:rsid w:val="00633C64"/>
    <w:rsid w:val="00634037"/>
    <w:rsid w:val="00635030"/>
    <w:rsid w:val="00635427"/>
    <w:rsid w:val="00635630"/>
    <w:rsid w:val="00635D7D"/>
    <w:rsid w:val="00636408"/>
    <w:rsid w:val="00636E92"/>
    <w:rsid w:val="00637A78"/>
    <w:rsid w:val="00637D65"/>
    <w:rsid w:val="00640440"/>
    <w:rsid w:val="006418D8"/>
    <w:rsid w:val="00642101"/>
    <w:rsid w:val="00642DA7"/>
    <w:rsid w:val="006434D4"/>
    <w:rsid w:val="00643817"/>
    <w:rsid w:val="00643E8F"/>
    <w:rsid w:val="0064450E"/>
    <w:rsid w:val="00644588"/>
    <w:rsid w:val="0064458A"/>
    <w:rsid w:val="006450DA"/>
    <w:rsid w:val="0064546D"/>
    <w:rsid w:val="00645B76"/>
    <w:rsid w:val="00645FA3"/>
    <w:rsid w:val="006464E0"/>
    <w:rsid w:val="00646CAD"/>
    <w:rsid w:val="00647B6D"/>
    <w:rsid w:val="00647DDB"/>
    <w:rsid w:val="00650FAF"/>
    <w:rsid w:val="006510D2"/>
    <w:rsid w:val="006524CB"/>
    <w:rsid w:val="00652AC3"/>
    <w:rsid w:val="006533E7"/>
    <w:rsid w:val="00653C8C"/>
    <w:rsid w:val="006540F4"/>
    <w:rsid w:val="0065411D"/>
    <w:rsid w:val="006544D5"/>
    <w:rsid w:val="00655131"/>
    <w:rsid w:val="0065514C"/>
    <w:rsid w:val="00655277"/>
    <w:rsid w:val="00655A3B"/>
    <w:rsid w:val="0065608B"/>
    <w:rsid w:val="006569F0"/>
    <w:rsid w:val="00656CFF"/>
    <w:rsid w:val="00656EEA"/>
    <w:rsid w:val="00656F98"/>
    <w:rsid w:val="006576E5"/>
    <w:rsid w:val="00660463"/>
    <w:rsid w:val="00660691"/>
    <w:rsid w:val="006609B7"/>
    <w:rsid w:val="00660D13"/>
    <w:rsid w:val="00660EEC"/>
    <w:rsid w:val="00661012"/>
    <w:rsid w:val="00661527"/>
    <w:rsid w:val="00661C6E"/>
    <w:rsid w:val="00661E39"/>
    <w:rsid w:val="00661F07"/>
    <w:rsid w:val="00662431"/>
    <w:rsid w:val="00662BC3"/>
    <w:rsid w:val="00663791"/>
    <w:rsid w:val="006648BD"/>
    <w:rsid w:val="0066496C"/>
    <w:rsid w:val="00664CD4"/>
    <w:rsid w:val="006659C3"/>
    <w:rsid w:val="00665B7A"/>
    <w:rsid w:val="00665FDC"/>
    <w:rsid w:val="006662AB"/>
    <w:rsid w:val="0066644C"/>
    <w:rsid w:val="006674C5"/>
    <w:rsid w:val="00670165"/>
    <w:rsid w:val="006703CB"/>
    <w:rsid w:val="0067056D"/>
    <w:rsid w:val="00670EB3"/>
    <w:rsid w:val="006730CF"/>
    <w:rsid w:val="006732EC"/>
    <w:rsid w:val="006737E7"/>
    <w:rsid w:val="00673AA3"/>
    <w:rsid w:val="00673EF1"/>
    <w:rsid w:val="00674F42"/>
    <w:rsid w:val="00675CE4"/>
    <w:rsid w:val="00675E50"/>
    <w:rsid w:val="006765B4"/>
    <w:rsid w:val="0068093A"/>
    <w:rsid w:val="00680B02"/>
    <w:rsid w:val="00680B9F"/>
    <w:rsid w:val="00680BF6"/>
    <w:rsid w:val="006827E6"/>
    <w:rsid w:val="00682824"/>
    <w:rsid w:val="00682C47"/>
    <w:rsid w:val="00683CD3"/>
    <w:rsid w:val="006843C6"/>
    <w:rsid w:val="0068487C"/>
    <w:rsid w:val="00684A1F"/>
    <w:rsid w:val="00684AAC"/>
    <w:rsid w:val="006855BC"/>
    <w:rsid w:val="006857CF"/>
    <w:rsid w:val="006863C5"/>
    <w:rsid w:val="00686D40"/>
    <w:rsid w:val="00687270"/>
    <w:rsid w:val="00687753"/>
    <w:rsid w:val="00687761"/>
    <w:rsid w:val="00687BCD"/>
    <w:rsid w:val="0069008F"/>
    <w:rsid w:val="006902FD"/>
    <w:rsid w:val="00690CD7"/>
    <w:rsid w:val="006918B1"/>
    <w:rsid w:val="00692EAC"/>
    <w:rsid w:val="0069310F"/>
    <w:rsid w:val="00693144"/>
    <w:rsid w:val="006934CB"/>
    <w:rsid w:val="00693639"/>
    <w:rsid w:val="006949DE"/>
    <w:rsid w:val="00695651"/>
    <w:rsid w:val="00695D2E"/>
    <w:rsid w:val="00696181"/>
    <w:rsid w:val="00696540"/>
    <w:rsid w:val="006966F3"/>
    <w:rsid w:val="00696BF9"/>
    <w:rsid w:val="0069765E"/>
    <w:rsid w:val="00697DDD"/>
    <w:rsid w:val="00697F51"/>
    <w:rsid w:val="006A000C"/>
    <w:rsid w:val="006A0739"/>
    <w:rsid w:val="006A0946"/>
    <w:rsid w:val="006A0971"/>
    <w:rsid w:val="006A1FFF"/>
    <w:rsid w:val="006A27AD"/>
    <w:rsid w:val="006A3350"/>
    <w:rsid w:val="006A3B69"/>
    <w:rsid w:val="006A5AC0"/>
    <w:rsid w:val="006A5F91"/>
    <w:rsid w:val="006A62AE"/>
    <w:rsid w:val="006A66BA"/>
    <w:rsid w:val="006A68CE"/>
    <w:rsid w:val="006A722F"/>
    <w:rsid w:val="006A7CF6"/>
    <w:rsid w:val="006B04BB"/>
    <w:rsid w:val="006B12E1"/>
    <w:rsid w:val="006B19D2"/>
    <w:rsid w:val="006B1B32"/>
    <w:rsid w:val="006B1FAD"/>
    <w:rsid w:val="006B326B"/>
    <w:rsid w:val="006B3443"/>
    <w:rsid w:val="006B3445"/>
    <w:rsid w:val="006B3514"/>
    <w:rsid w:val="006B35C2"/>
    <w:rsid w:val="006B38E1"/>
    <w:rsid w:val="006B3DD0"/>
    <w:rsid w:val="006B4132"/>
    <w:rsid w:val="006B4222"/>
    <w:rsid w:val="006B4428"/>
    <w:rsid w:val="006B47F3"/>
    <w:rsid w:val="006B5312"/>
    <w:rsid w:val="006B63C5"/>
    <w:rsid w:val="006B6FD7"/>
    <w:rsid w:val="006B7068"/>
    <w:rsid w:val="006B70A7"/>
    <w:rsid w:val="006B713F"/>
    <w:rsid w:val="006B795F"/>
    <w:rsid w:val="006B7F17"/>
    <w:rsid w:val="006C0040"/>
    <w:rsid w:val="006C0983"/>
    <w:rsid w:val="006C1020"/>
    <w:rsid w:val="006C173F"/>
    <w:rsid w:val="006C1819"/>
    <w:rsid w:val="006C1ABE"/>
    <w:rsid w:val="006C1AE6"/>
    <w:rsid w:val="006C2AAF"/>
    <w:rsid w:val="006C414B"/>
    <w:rsid w:val="006C49DF"/>
    <w:rsid w:val="006C5866"/>
    <w:rsid w:val="006C6178"/>
    <w:rsid w:val="006C645E"/>
    <w:rsid w:val="006C6B3F"/>
    <w:rsid w:val="006C6C1F"/>
    <w:rsid w:val="006D0518"/>
    <w:rsid w:val="006D06A3"/>
    <w:rsid w:val="006D0C7A"/>
    <w:rsid w:val="006D1487"/>
    <w:rsid w:val="006D2074"/>
    <w:rsid w:val="006D3393"/>
    <w:rsid w:val="006D429E"/>
    <w:rsid w:val="006D4FF1"/>
    <w:rsid w:val="006D5153"/>
    <w:rsid w:val="006D5314"/>
    <w:rsid w:val="006D60D4"/>
    <w:rsid w:val="006D6192"/>
    <w:rsid w:val="006D63E3"/>
    <w:rsid w:val="006D6927"/>
    <w:rsid w:val="006D6FC6"/>
    <w:rsid w:val="006D7155"/>
    <w:rsid w:val="006D7B8D"/>
    <w:rsid w:val="006E017F"/>
    <w:rsid w:val="006E01DF"/>
    <w:rsid w:val="006E06DB"/>
    <w:rsid w:val="006E080A"/>
    <w:rsid w:val="006E1C59"/>
    <w:rsid w:val="006E2230"/>
    <w:rsid w:val="006E237F"/>
    <w:rsid w:val="006E27F1"/>
    <w:rsid w:val="006E34C1"/>
    <w:rsid w:val="006E36B3"/>
    <w:rsid w:val="006E3D42"/>
    <w:rsid w:val="006E41B5"/>
    <w:rsid w:val="006E52B1"/>
    <w:rsid w:val="006E570C"/>
    <w:rsid w:val="006E578F"/>
    <w:rsid w:val="006E6292"/>
    <w:rsid w:val="006E643C"/>
    <w:rsid w:val="006E69FF"/>
    <w:rsid w:val="006E6A55"/>
    <w:rsid w:val="006E6DCC"/>
    <w:rsid w:val="006E7737"/>
    <w:rsid w:val="006E7B4C"/>
    <w:rsid w:val="006E7E68"/>
    <w:rsid w:val="006F0106"/>
    <w:rsid w:val="006F0A64"/>
    <w:rsid w:val="006F0A81"/>
    <w:rsid w:val="006F0BEE"/>
    <w:rsid w:val="006F0C46"/>
    <w:rsid w:val="006F16C8"/>
    <w:rsid w:val="006F1C59"/>
    <w:rsid w:val="006F25DA"/>
    <w:rsid w:val="006F2B45"/>
    <w:rsid w:val="006F314E"/>
    <w:rsid w:val="006F55E7"/>
    <w:rsid w:val="006F5A61"/>
    <w:rsid w:val="006F65ED"/>
    <w:rsid w:val="006F6C01"/>
    <w:rsid w:val="006F77A7"/>
    <w:rsid w:val="006F7E7A"/>
    <w:rsid w:val="0070010E"/>
    <w:rsid w:val="0070030E"/>
    <w:rsid w:val="00700541"/>
    <w:rsid w:val="00700AF7"/>
    <w:rsid w:val="00700B85"/>
    <w:rsid w:val="00701129"/>
    <w:rsid w:val="007011A0"/>
    <w:rsid w:val="007016A6"/>
    <w:rsid w:val="007020FA"/>
    <w:rsid w:val="00702381"/>
    <w:rsid w:val="0070323E"/>
    <w:rsid w:val="007038E7"/>
    <w:rsid w:val="00703BD4"/>
    <w:rsid w:val="0070413F"/>
    <w:rsid w:val="0070460E"/>
    <w:rsid w:val="0070497D"/>
    <w:rsid w:val="0070569B"/>
    <w:rsid w:val="00705C55"/>
    <w:rsid w:val="0070623E"/>
    <w:rsid w:val="007068D0"/>
    <w:rsid w:val="00706A35"/>
    <w:rsid w:val="00707148"/>
    <w:rsid w:val="007079B4"/>
    <w:rsid w:val="0071017E"/>
    <w:rsid w:val="00710795"/>
    <w:rsid w:val="00710F8D"/>
    <w:rsid w:val="007119E3"/>
    <w:rsid w:val="007120CE"/>
    <w:rsid w:val="007157E8"/>
    <w:rsid w:val="00715C8D"/>
    <w:rsid w:val="007162BB"/>
    <w:rsid w:val="007169A0"/>
    <w:rsid w:val="00716C77"/>
    <w:rsid w:val="00716D4D"/>
    <w:rsid w:val="007174BE"/>
    <w:rsid w:val="00717DBB"/>
    <w:rsid w:val="00717E04"/>
    <w:rsid w:val="00720172"/>
    <w:rsid w:val="007202EA"/>
    <w:rsid w:val="00720992"/>
    <w:rsid w:val="00721052"/>
    <w:rsid w:val="00721B61"/>
    <w:rsid w:val="00722047"/>
    <w:rsid w:val="00722C45"/>
    <w:rsid w:val="00723E95"/>
    <w:rsid w:val="00724499"/>
    <w:rsid w:val="007244A3"/>
    <w:rsid w:val="0072474E"/>
    <w:rsid w:val="0072477A"/>
    <w:rsid w:val="00724A15"/>
    <w:rsid w:val="00725610"/>
    <w:rsid w:val="00725D59"/>
    <w:rsid w:val="007260BA"/>
    <w:rsid w:val="007266A8"/>
    <w:rsid w:val="0072684C"/>
    <w:rsid w:val="007268A8"/>
    <w:rsid w:val="00726B3B"/>
    <w:rsid w:val="00727386"/>
    <w:rsid w:val="0072777E"/>
    <w:rsid w:val="00727A45"/>
    <w:rsid w:val="007302C9"/>
    <w:rsid w:val="007306A7"/>
    <w:rsid w:val="0073084B"/>
    <w:rsid w:val="00730FDB"/>
    <w:rsid w:val="0073129F"/>
    <w:rsid w:val="007313E7"/>
    <w:rsid w:val="0073184B"/>
    <w:rsid w:val="00731BB7"/>
    <w:rsid w:val="00732294"/>
    <w:rsid w:val="00732519"/>
    <w:rsid w:val="007341E6"/>
    <w:rsid w:val="00734429"/>
    <w:rsid w:val="00734631"/>
    <w:rsid w:val="00734715"/>
    <w:rsid w:val="007349FB"/>
    <w:rsid w:val="00734E21"/>
    <w:rsid w:val="007358CA"/>
    <w:rsid w:val="007359A6"/>
    <w:rsid w:val="00735E58"/>
    <w:rsid w:val="00736F9A"/>
    <w:rsid w:val="00737802"/>
    <w:rsid w:val="00737A68"/>
    <w:rsid w:val="00737D3B"/>
    <w:rsid w:val="00740149"/>
    <w:rsid w:val="0074019F"/>
    <w:rsid w:val="007406DE"/>
    <w:rsid w:val="0074132D"/>
    <w:rsid w:val="007413B2"/>
    <w:rsid w:val="00741547"/>
    <w:rsid w:val="00741FE5"/>
    <w:rsid w:val="007420AC"/>
    <w:rsid w:val="00742F39"/>
    <w:rsid w:val="0074391F"/>
    <w:rsid w:val="00744212"/>
    <w:rsid w:val="007446BA"/>
    <w:rsid w:val="007446FE"/>
    <w:rsid w:val="00744856"/>
    <w:rsid w:val="0074556E"/>
    <w:rsid w:val="007459B9"/>
    <w:rsid w:val="00747341"/>
    <w:rsid w:val="00747915"/>
    <w:rsid w:val="00747CF9"/>
    <w:rsid w:val="00747F51"/>
    <w:rsid w:val="00750522"/>
    <w:rsid w:val="007507D0"/>
    <w:rsid w:val="00750CC8"/>
    <w:rsid w:val="00750DBE"/>
    <w:rsid w:val="00751AB0"/>
    <w:rsid w:val="007527E5"/>
    <w:rsid w:val="00752D3C"/>
    <w:rsid w:val="00752EDD"/>
    <w:rsid w:val="0075378F"/>
    <w:rsid w:val="00754444"/>
    <w:rsid w:val="00754E00"/>
    <w:rsid w:val="00755ACD"/>
    <w:rsid w:val="00756A90"/>
    <w:rsid w:val="0075703E"/>
    <w:rsid w:val="007573A9"/>
    <w:rsid w:val="0075760E"/>
    <w:rsid w:val="00757DCC"/>
    <w:rsid w:val="0076003B"/>
    <w:rsid w:val="007607B7"/>
    <w:rsid w:val="00760F4C"/>
    <w:rsid w:val="00761191"/>
    <w:rsid w:val="007613D6"/>
    <w:rsid w:val="007621F3"/>
    <w:rsid w:val="00762417"/>
    <w:rsid w:val="00762844"/>
    <w:rsid w:val="007638D2"/>
    <w:rsid w:val="007643F1"/>
    <w:rsid w:val="0076517C"/>
    <w:rsid w:val="007668BF"/>
    <w:rsid w:val="00766F01"/>
    <w:rsid w:val="00767690"/>
    <w:rsid w:val="007677A0"/>
    <w:rsid w:val="00770565"/>
    <w:rsid w:val="007707D3"/>
    <w:rsid w:val="00770C4B"/>
    <w:rsid w:val="007712F4"/>
    <w:rsid w:val="00772287"/>
    <w:rsid w:val="007724B6"/>
    <w:rsid w:val="0077261F"/>
    <w:rsid w:val="007730F8"/>
    <w:rsid w:val="00773388"/>
    <w:rsid w:val="007733B8"/>
    <w:rsid w:val="00774026"/>
    <w:rsid w:val="00774054"/>
    <w:rsid w:val="007741F9"/>
    <w:rsid w:val="007748F7"/>
    <w:rsid w:val="00775435"/>
    <w:rsid w:val="00775D61"/>
    <w:rsid w:val="00776856"/>
    <w:rsid w:val="00776D79"/>
    <w:rsid w:val="007802EE"/>
    <w:rsid w:val="0078069A"/>
    <w:rsid w:val="007812B0"/>
    <w:rsid w:val="0078245C"/>
    <w:rsid w:val="0078298E"/>
    <w:rsid w:val="007829AF"/>
    <w:rsid w:val="007829D7"/>
    <w:rsid w:val="0078315C"/>
    <w:rsid w:val="007845A3"/>
    <w:rsid w:val="00785186"/>
    <w:rsid w:val="007851AD"/>
    <w:rsid w:val="007851C7"/>
    <w:rsid w:val="00785383"/>
    <w:rsid w:val="00786A0A"/>
    <w:rsid w:val="00787965"/>
    <w:rsid w:val="00790234"/>
    <w:rsid w:val="007908BA"/>
    <w:rsid w:val="007908C7"/>
    <w:rsid w:val="00790EE5"/>
    <w:rsid w:val="007913F3"/>
    <w:rsid w:val="00791688"/>
    <w:rsid w:val="007917B5"/>
    <w:rsid w:val="0079189D"/>
    <w:rsid w:val="00791D1F"/>
    <w:rsid w:val="00792953"/>
    <w:rsid w:val="00792BB5"/>
    <w:rsid w:val="00793A23"/>
    <w:rsid w:val="0079406D"/>
    <w:rsid w:val="0079442B"/>
    <w:rsid w:val="0079474A"/>
    <w:rsid w:val="00795354"/>
    <w:rsid w:val="007956BD"/>
    <w:rsid w:val="007958FE"/>
    <w:rsid w:val="00795FAA"/>
    <w:rsid w:val="007969C5"/>
    <w:rsid w:val="00797310"/>
    <w:rsid w:val="007979B6"/>
    <w:rsid w:val="00797CEF"/>
    <w:rsid w:val="00797E4B"/>
    <w:rsid w:val="007A00B6"/>
    <w:rsid w:val="007A0BFD"/>
    <w:rsid w:val="007A0FDF"/>
    <w:rsid w:val="007A2370"/>
    <w:rsid w:val="007A2616"/>
    <w:rsid w:val="007A2EB9"/>
    <w:rsid w:val="007A3D68"/>
    <w:rsid w:val="007A4A53"/>
    <w:rsid w:val="007A4B63"/>
    <w:rsid w:val="007A4C60"/>
    <w:rsid w:val="007A4D46"/>
    <w:rsid w:val="007A57FC"/>
    <w:rsid w:val="007A596F"/>
    <w:rsid w:val="007A6367"/>
    <w:rsid w:val="007B0128"/>
    <w:rsid w:val="007B034D"/>
    <w:rsid w:val="007B039D"/>
    <w:rsid w:val="007B05F5"/>
    <w:rsid w:val="007B0A4F"/>
    <w:rsid w:val="007B1520"/>
    <w:rsid w:val="007B1524"/>
    <w:rsid w:val="007B1DA3"/>
    <w:rsid w:val="007B2218"/>
    <w:rsid w:val="007B26FC"/>
    <w:rsid w:val="007B2BE3"/>
    <w:rsid w:val="007B3215"/>
    <w:rsid w:val="007B4A8A"/>
    <w:rsid w:val="007B4B1C"/>
    <w:rsid w:val="007B5021"/>
    <w:rsid w:val="007B5937"/>
    <w:rsid w:val="007B6119"/>
    <w:rsid w:val="007B6581"/>
    <w:rsid w:val="007B6C31"/>
    <w:rsid w:val="007B75BF"/>
    <w:rsid w:val="007B7692"/>
    <w:rsid w:val="007B79B3"/>
    <w:rsid w:val="007B7C73"/>
    <w:rsid w:val="007C046C"/>
    <w:rsid w:val="007C1C50"/>
    <w:rsid w:val="007C1DBC"/>
    <w:rsid w:val="007C249C"/>
    <w:rsid w:val="007C2D70"/>
    <w:rsid w:val="007C39E0"/>
    <w:rsid w:val="007C3D2D"/>
    <w:rsid w:val="007C49E6"/>
    <w:rsid w:val="007C4AB6"/>
    <w:rsid w:val="007C4B74"/>
    <w:rsid w:val="007C501B"/>
    <w:rsid w:val="007C5748"/>
    <w:rsid w:val="007C5CC8"/>
    <w:rsid w:val="007C602C"/>
    <w:rsid w:val="007C6068"/>
    <w:rsid w:val="007C62BA"/>
    <w:rsid w:val="007C670E"/>
    <w:rsid w:val="007C6E48"/>
    <w:rsid w:val="007C7271"/>
    <w:rsid w:val="007D00A8"/>
    <w:rsid w:val="007D0FE6"/>
    <w:rsid w:val="007D134F"/>
    <w:rsid w:val="007D1420"/>
    <w:rsid w:val="007D1559"/>
    <w:rsid w:val="007D170C"/>
    <w:rsid w:val="007D1792"/>
    <w:rsid w:val="007D1B94"/>
    <w:rsid w:val="007D2F11"/>
    <w:rsid w:val="007D2FAC"/>
    <w:rsid w:val="007D3670"/>
    <w:rsid w:val="007D384D"/>
    <w:rsid w:val="007D38EB"/>
    <w:rsid w:val="007D3DE6"/>
    <w:rsid w:val="007D4284"/>
    <w:rsid w:val="007D4C08"/>
    <w:rsid w:val="007D5290"/>
    <w:rsid w:val="007D562C"/>
    <w:rsid w:val="007D59F9"/>
    <w:rsid w:val="007D6844"/>
    <w:rsid w:val="007D6926"/>
    <w:rsid w:val="007D78BD"/>
    <w:rsid w:val="007D7A9F"/>
    <w:rsid w:val="007E0387"/>
    <w:rsid w:val="007E0E4D"/>
    <w:rsid w:val="007E0E83"/>
    <w:rsid w:val="007E2288"/>
    <w:rsid w:val="007E24F9"/>
    <w:rsid w:val="007E2A95"/>
    <w:rsid w:val="007E2FC5"/>
    <w:rsid w:val="007E315B"/>
    <w:rsid w:val="007E3256"/>
    <w:rsid w:val="007E3615"/>
    <w:rsid w:val="007E3B45"/>
    <w:rsid w:val="007E3D8A"/>
    <w:rsid w:val="007E3DD2"/>
    <w:rsid w:val="007E3F4F"/>
    <w:rsid w:val="007E440F"/>
    <w:rsid w:val="007E4692"/>
    <w:rsid w:val="007E50DC"/>
    <w:rsid w:val="007E5676"/>
    <w:rsid w:val="007E58A9"/>
    <w:rsid w:val="007E66DD"/>
    <w:rsid w:val="007E69B9"/>
    <w:rsid w:val="007E7DDC"/>
    <w:rsid w:val="007F06A7"/>
    <w:rsid w:val="007F08DC"/>
    <w:rsid w:val="007F0E42"/>
    <w:rsid w:val="007F1517"/>
    <w:rsid w:val="007F1736"/>
    <w:rsid w:val="007F19E3"/>
    <w:rsid w:val="007F1E42"/>
    <w:rsid w:val="007F33C0"/>
    <w:rsid w:val="007F3A78"/>
    <w:rsid w:val="007F3D0C"/>
    <w:rsid w:val="007F5076"/>
    <w:rsid w:val="007F5C92"/>
    <w:rsid w:val="007F607D"/>
    <w:rsid w:val="007F61E6"/>
    <w:rsid w:val="007F6EF4"/>
    <w:rsid w:val="007F71A6"/>
    <w:rsid w:val="008005FA"/>
    <w:rsid w:val="00800826"/>
    <w:rsid w:val="0080090D"/>
    <w:rsid w:val="00800984"/>
    <w:rsid w:val="00800E06"/>
    <w:rsid w:val="0080144D"/>
    <w:rsid w:val="00801482"/>
    <w:rsid w:val="008015F9"/>
    <w:rsid w:val="008017B7"/>
    <w:rsid w:val="0080206F"/>
    <w:rsid w:val="008021F9"/>
    <w:rsid w:val="0080257F"/>
    <w:rsid w:val="008027D1"/>
    <w:rsid w:val="008031E5"/>
    <w:rsid w:val="00803722"/>
    <w:rsid w:val="00803A2A"/>
    <w:rsid w:val="00803F85"/>
    <w:rsid w:val="008042E5"/>
    <w:rsid w:val="008044BD"/>
    <w:rsid w:val="008047A0"/>
    <w:rsid w:val="00804D32"/>
    <w:rsid w:val="00805558"/>
    <w:rsid w:val="00807130"/>
    <w:rsid w:val="008071AE"/>
    <w:rsid w:val="008100EE"/>
    <w:rsid w:val="008103FC"/>
    <w:rsid w:val="00810A2A"/>
    <w:rsid w:val="00810E8F"/>
    <w:rsid w:val="008111A8"/>
    <w:rsid w:val="008118B4"/>
    <w:rsid w:val="0081229A"/>
    <w:rsid w:val="008123B9"/>
    <w:rsid w:val="00812AA8"/>
    <w:rsid w:val="00813A39"/>
    <w:rsid w:val="00813C85"/>
    <w:rsid w:val="00814287"/>
    <w:rsid w:val="00814AC3"/>
    <w:rsid w:val="00814EED"/>
    <w:rsid w:val="00814FC1"/>
    <w:rsid w:val="008151D2"/>
    <w:rsid w:val="00815239"/>
    <w:rsid w:val="00815323"/>
    <w:rsid w:val="008157E4"/>
    <w:rsid w:val="008163E9"/>
    <w:rsid w:val="00816967"/>
    <w:rsid w:val="00817001"/>
    <w:rsid w:val="00817334"/>
    <w:rsid w:val="0081796F"/>
    <w:rsid w:val="00817AAC"/>
    <w:rsid w:val="00820E47"/>
    <w:rsid w:val="00821044"/>
    <w:rsid w:val="008216BC"/>
    <w:rsid w:val="00822985"/>
    <w:rsid w:val="00823AB2"/>
    <w:rsid w:val="00823B1E"/>
    <w:rsid w:val="00823DE2"/>
    <w:rsid w:val="00823DED"/>
    <w:rsid w:val="00824520"/>
    <w:rsid w:val="00824E2A"/>
    <w:rsid w:val="00825105"/>
    <w:rsid w:val="008251F7"/>
    <w:rsid w:val="00825341"/>
    <w:rsid w:val="008257E6"/>
    <w:rsid w:val="00825CF8"/>
    <w:rsid w:val="00826E8E"/>
    <w:rsid w:val="008276BF"/>
    <w:rsid w:val="008278B8"/>
    <w:rsid w:val="008303D8"/>
    <w:rsid w:val="00830D5E"/>
    <w:rsid w:val="0083124B"/>
    <w:rsid w:val="00831A92"/>
    <w:rsid w:val="00831B17"/>
    <w:rsid w:val="00832EAA"/>
    <w:rsid w:val="008338AF"/>
    <w:rsid w:val="00833BFD"/>
    <w:rsid w:val="0083404F"/>
    <w:rsid w:val="008340F9"/>
    <w:rsid w:val="008346D0"/>
    <w:rsid w:val="00834842"/>
    <w:rsid w:val="00834FC9"/>
    <w:rsid w:val="008350F6"/>
    <w:rsid w:val="008352D1"/>
    <w:rsid w:val="00835384"/>
    <w:rsid w:val="0083550F"/>
    <w:rsid w:val="00835F47"/>
    <w:rsid w:val="008367B6"/>
    <w:rsid w:val="008368B3"/>
    <w:rsid w:val="00836A12"/>
    <w:rsid w:val="008377A1"/>
    <w:rsid w:val="00837CAB"/>
    <w:rsid w:val="00840622"/>
    <w:rsid w:val="0084066D"/>
    <w:rsid w:val="0084089A"/>
    <w:rsid w:val="00840A25"/>
    <w:rsid w:val="00841434"/>
    <w:rsid w:val="00841513"/>
    <w:rsid w:val="00841E79"/>
    <w:rsid w:val="00841FD8"/>
    <w:rsid w:val="00842962"/>
    <w:rsid w:val="00843432"/>
    <w:rsid w:val="00843813"/>
    <w:rsid w:val="00843C74"/>
    <w:rsid w:val="00844865"/>
    <w:rsid w:val="008449BB"/>
    <w:rsid w:val="0084596F"/>
    <w:rsid w:val="0084627A"/>
    <w:rsid w:val="0084709C"/>
    <w:rsid w:val="00847F2F"/>
    <w:rsid w:val="0085039B"/>
    <w:rsid w:val="00850A9B"/>
    <w:rsid w:val="00850AF2"/>
    <w:rsid w:val="00850BD0"/>
    <w:rsid w:val="00850D9B"/>
    <w:rsid w:val="0085127A"/>
    <w:rsid w:val="008514F9"/>
    <w:rsid w:val="00851C31"/>
    <w:rsid w:val="00852114"/>
    <w:rsid w:val="0085213C"/>
    <w:rsid w:val="008527ED"/>
    <w:rsid w:val="008529EE"/>
    <w:rsid w:val="00852CB8"/>
    <w:rsid w:val="00853406"/>
    <w:rsid w:val="008548F2"/>
    <w:rsid w:val="00854CE9"/>
    <w:rsid w:val="0085537D"/>
    <w:rsid w:val="0085556D"/>
    <w:rsid w:val="0085566B"/>
    <w:rsid w:val="00855921"/>
    <w:rsid w:val="00855ECA"/>
    <w:rsid w:val="00855ECF"/>
    <w:rsid w:val="0085627C"/>
    <w:rsid w:val="00856414"/>
    <w:rsid w:val="008569A6"/>
    <w:rsid w:val="00856A59"/>
    <w:rsid w:val="008578FA"/>
    <w:rsid w:val="008605EA"/>
    <w:rsid w:val="00860D3C"/>
    <w:rsid w:val="00860EDF"/>
    <w:rsid w:val="00861C41"/>
    <w:rsid w:val="00861E96"/>
    <w:rsid w:val="008626E3"/>
    <w:rsid w:val="00862749"/>
    <w:rsid w:val="008632E8"/>
    <w:rsid w:val="00863D2B"/>
    <w:rsid w:val="00863E31"/>
    <w:rsid w:val="00863F2B"/>
    <w:rsid w:val="00863F30"/>
    <w:rsid w:val="00863FA2"/>
    <w:rsid w:val="00864538"/>
    <w:rsid w:val="008648D9"/>
    <w:rsid w:val="008652FD"/>
    <w:rsid w:val="008653F5"/>
    <w:rsid w:val="00865C33"/>
    <w:rsid w:val="008660D6"/>
    <w:rsid w:val="008663BC"/>
    <w:rsid w:val="0086649E"/>
    <w:rsid w:val="00866ABF"/>
    <w:rsid w:val="00867902"/>
    <w:rsid w:val="00867A19"/>
    <w:rsid w:val="00870113"/>
    <w:rsid w:val="00870D74"/>
    <w:rsid w:val="00871F01"/>
    <w:rsid w:val="0087368C"/>
    <w:rsid w:val="0087378E"/>
    <w:rsid w:val="00873A60"/>
    <w:rsid w:val="00875583"/>
    <w:rsid w:val="00875608"/>
    <w:rsid w:val="00875E0F"/>
    <w:rsid w:val="00875F63"/>
    <w:rsid w:val="00876358"/>
    <w:rsid w:val="008763CD"/>
    <w:rsid w:val="008763F7"/>
    <w:rsid w:val="00876656"/>
    <w:rsid w:val="0087742F"/>
    <w:rsid w:val="008779FD"/>
    <w:rsid w:val="00877B69"/>
    <w:rsid w:val="00877F86"/>
    <w:rsid w:val="0088054E"/>
    <w:rsid w:val="008812A3"/>
    <w:rsid w:val="0088135B"/>
    <w:rsid w:val="008816BA"/>
    <w:rsid w:val="008819C0"/>
    <w:rsid w:val="00881F0E"/>
    <w:rsid w:val="008824F3"/>
    <w:rsid w:val="00882F14"/>
    <w:rsid w:val="00883007"/>
    <w:rsid w:val="00883526"/>
    <w:rsid w:val="0088400E"/>
    <w:rsid w:val="0088489B"/>
    <w:rsid w:val="00885B13"/>
    <w:rsid w:val="00885EB8"/>
    <w:rsid w:val="00885FF3"/>
    <w:rsid w:val="0088606A"/>
    <w:rsid w:val="00887DA4"/>
    <w:rsid w:val="00887E54"/>
    <w:rsid w:val="00890AB4"/>
    <w:rsid w:val="00890D8C"/>
    <w:rsid w:val="00890DAE"/>
    <w:rsid w:val="00890E57"/>
    <w:rsid w:val="008919FD"/>
    <w:rsid w:val="008924F7"/>
    <w:rsid w:val="008925D2"/>
    <w:rsid w:val="00893219"/>
    <w:rsid w:val="0089346F"/>
    <w:rsid w:val="008939EF"/>
    <w:rsid w:val="00893A11"/>
    <w:rsid w:val="00894400"/>
    <w:rsid w:val="0089487F"/>
    <w:rsid w:val="00894F51"/>
    <w:rsid w:val="0089545B"/>
    <w:rsid w:val="00895858"/>
    <w:rsid w:val="0089652B"/>
    <w:rsid w:val="00896772"/>
    <w:rsid w:val="008967E4"/>
    <w:rsid w:val="008968F1"/>
    <w:rsid w:val="0089706F"/>
    <w:rsid w:val="00897471"/>
    <w:rsid w:val="008975D9"/>
    <w:rsid w:val="0089778F"/>
    <w:rsid w:val="008A0E3C"/>
    <w:rsid w:val="008A1467"/>
    <w:rsid w:val="008A22B7"/>
    <w:rsid w:val="008A3516"/>
    <w:rsid w:val="008A38AF"/>
    <w:rsid w:val="008A3D40"/>
    <w:rsid w:val="008A3F9B"/>
    <w:rsid w:val="008A40C6"/>
    <w:rsid w:val="008A590E"/>
    <w:rsid w:val="008A5B66"/>
    <w:rsid w:val="008A6715"/>
    <w:rsid w:val="008A6C69"/>
    <w:rsid w:val="008A795F"/>
    <w:rsid w:val="008B0791"/>
    <w:rsid w:val="008B1932"/>
    <w:rsid w:val="008B1F13"/>
    <w:rsid w:val="008B1FAE"/>
    <w:rsid w:val="008B2742"/>
    <w:rsid w:val="008B2C43"/>
    <w:rsid w:val="008B2C84"/>
    <w:rsid w:val="008B2F83"/>
    <w:rsid w:val="008B2F88"/>
    <w:rsid w:val="008B3050"/>
    <w:rsid w:val="008B326E"/>
    <w:rsid w:val="008B39E9"/>
    <w:rsid w:val="008B3D31"/>
    <w:rsid w:val="008B5CE9"/>
    <w:rsid w:val="008B6542"/>
    <w:rsid w:val="008B6698"/>
    <w:rsid w:val="008B6B09"/>
    <w:rsid w:val="008B6EF3"/>
    <w:rsid w:val="008B7FB5"/>
    <w:rsid w:val="008C0005"/>
    <w:rsid w:val="008C0EF0"/>
    <w:rsid w:val="008C1067"/>
    <w:rsid w:val="008C1273"/>
    <w:rsid w:val="008C1923"/>
    <w:rsid w:val="008C1BBA"/>
    <w:rsid w:val="008C1CC3"/>
    <w:rsid w:val="008C217C"/>
    <w:rsid w:val="008C23C6"/>
    <w:rsid w:val="008C2748"/>
    <w:rsid w:val="008C32E3"/>
    <w:rsid w:val="008C4B24"/>
    <w:rsid w:val="008C4F4C"/>
    <w:rsid w:val="008C5489"/>
    <w:rsid w:val="008C54C2"/>
    <w:rsid w:val="008C5983"/>
    <w:rsid w:val="008C6815"/>
    <w:rsid w:val="008C7BD4"/>
    <w:rsid w:val="008C7E51"/>
    <w:rsid w:val="008C7FC0"/>
    <w:rsid w:val="008D05C8"/>
    <w:rsid w:val="008D0800"/>
    <w:rsid w:val="008D0CBD"/>
    <w:rsid w:val="008D13D7"/>
    <w:rsid w:val="008D2294"/>
    <w:rsid w:val="008D22A0"/>
    <w:rsid w:val="008D2601"/>
    <w:rsid w:val="008D2E0F"/>
    <w:rsid w:val="008D38A7"/>
    <w:rsid w:val="008D3A26"/>
    <w:rsid w:val="008D417C"/>
    <w:rsid w:val="008D4223"/>
    <w:rsid w:val="008D508B"/>
    <w:rsid w:val="008D6505"/>
    <w:rsid w:val="008D7112"/>
    <w:rsid w:val="008D7484"/>
    <w:rsid w:val="008D748B"/>
    <w:rsid w:val="008D7E0E"/>
    <w:rsid w:val="008E00BC"/>
    <w:rsid w:val="008E07A2"/>
    <w:rsid w:val="008E0928"/>
    <w:rsid w:val="008E0A1A"/>
    <w:rsid w:val="008E0EB3"/>
    <w:rsid w:val="008E10F0"/>
    <w:rsid w:val="008E1A91"/>
    <w:rsid w:val="008E234B"/>
    <w:rsid w:val="008E28B3"/>
    <w:rsid w:val="008E2939"/>
    <w:rsid w:val="008E32F8"/>
    <w:rsid w:val="008E38A9"/>
    <w:rsid w:val="008E44C0"/>
    <w:rsid w:val="008E501E"/>
    <w:rsid w:val="008E5279"/>
    <w:rsid w:val="008E5F82"/>
    <w:rsid w:val="008E64A1"/>
    <w:rsid w:val="008E668C"/>
    <w:rsid w:val="008E6B93"/>
    <w:rsid w:val="008E6C92"/>
    <w:rsid w:val="008E6C98"/>
    <w:rsid w:val="008E6D68"/>
    <w:rsid w:val="008E6E2E"/>
    <w:rsid w:val="008E73AD"/>
    <w:rsid w:val="008F0055"/>
    <w:rsid w:val="008F0391"/>
    <w:rsid w:val="008F0B9F"/>
    <w:rsid w:val="008F1587"/>
    <w:rsid w:val="008F19B8"/>
    <w:rsid w:val="008F1ACC"/>
    <w:rsid w:val="008F3195"/>
    <w:rsid w:val="008F32AA"/>
    <w:rsid w:val="008F361F"/>
    <w:rsid w:val="008F3E48"/>
    <w:rsid w:val="008F45D0"/>
    <w:rsid w:val="008F4893"/>
    <w:rsid w:val="008F517F"/>
    <w:rsid w:val="008F55CD"/>
    <w:rsid w:val="008F5A40"/>
    <w:rsid w:val="008F6D6C"/>
    <w:rsid w:val="008F6D99"/>
    <w:rsid w:val="008F7156"/>
    <w:rsid w:val="008F75DB"/>
    <w:rsid w:val="00900027"/>
    <w:rsid w:val="0090018F"/>
    <w:rsid w:val="00900673"/>
    <w:rsid w:val="00900AE3"/>
    <w:rsid w:val="00900B28"/>
    <w:rsid w:val="00900B4F"/>
    <w:rsid w:val="00900CFE"/>
    <w:rsid w:val="00901197"/>
    <w:rsid w:val="00901310"/>
    <w:rsid w:val="009014F7"/>
    <w:rsid w:val="00901B23"/>
    <w:rsid w:val="0090260B"/>
    <w:rsid w:val="0090272D"/>
    <w:rsid w:val="009029AE"/>
    <w:rsid w:val="0090326F"/>
    <w:rsid w:val="00903494"/>
    <w:rsid w:val="00903510"/>
    <w:rsid w:val="00903C40"/>
    <w:rsid w:val="00904144"/>
    <w:rsid w:val="00904F33"/>
    <w:rsid w:val="009052DB"/>
    <w:rsid w:val="009056DC"/>
    <w:rsid w:val="00905768"/>
    <w:rsid w:val="009067F4"/>
    <w:rsid w:val="00906CE2"/>
    <w:rsid w:val="00906F23"/>
    <w:rsid w:val="00907178"/>
    <w:rsid w:val="00907228"/>
    <w:rsid w:val="00907627"/>
    <w:rsid w:val="00907C1B"/>
    <w:rsid w:val="00910B6D"/>
    <w:rsid w:val="009115F2"/>
    <w:rsid w:val="00911B65"/>
    <w:rsid w:val="00912444"/>
    <w:rsid w:val="00912C63"/>
    <w:rsid w:val="00912D84"/>
    <w:rsid w:val="00912EE7"/>
    <w:rsid w:val="00913361"/>
    <w:rsid w:val="00913A48"/>
    <w:rsid w:val="00913EE2"/>
    <w:rsid w:val="00914ACA"/>
    <w:rsid w:val="00915CCD"/>
    <w:rsid w:val="00915D79"/>
    <w:rsid w:val="00915F73"/>
    <w:rsid w:val="00917377"/>
    <w:rsid w:val="009173C6"/>
    <w:rsid w:val="00917C08"/>
    <w:rsid w:val="009201A5"/>
    <w:rsid w:val="00920628"/>
    <w:rsid w:val="009206B8"/>
    <w:rsid w:val="009217F8"/>
    <w:rsid w:val="00921D5D"/>
    <w:rsid w:val="00921E44"/>
    <w:rsid w:val="009226E0"/>
    <w:rsid w:val="00922EFC"/>
    <w:rsid w:val="009234C7"/>
    <w:rsid w:val="00923B20"/>
    <w:rsid w:val="00923D2F"/>
    <w:rsid w:val="009240BF"/>
    <w:rsid w:val="009245C3"/>
    <w:rsid w:val="00924C62"/>
    <w:rsid w:val="00925094"/>
    <w:rsid w:val="009252C6"/>
    <w:rsid w:val="0092582A"/>
    <w:rsid w:val="00925DEF"/>
    <w:rsid w:val="009269C8"/>
    <w:rsid w:val="00926B2A"/>
    <w:rsid w:val="009271CC"/>
    <w:rsid w:val="0092788D"/>
    <w:rsid w:val="00927CD0"/>
    <w:rsid w:val="00931005"/>
    <w:rsid w:val="0093158A"/>
    <w:rsid w:val="009319F0"/>
    <w:rsid w:val="0093240B"/>
    <w:rsid w:val="00932486"/>
    <w:rsid w:val="0093271A"/>
    <w:rsid w:val="00933D51"/>
    <w:rsid w:val="0093402E"/>
    <w:rsid w:val="00934116"/>
    <w:rsid w:val="00934941"/>
    <w:rsid w:val="00934986"/>
    <w:rsid w:val="00934F23"/>
    <w:rsid w:val="00935069"/>
    <w:rsid w:val="00935097"/>
    <w:rsid w:val="00935A16"/>
    <w:rsid w:val="00935C80"/>
    <w:rsid w:val="00935EB1"/>
    <w:rsid w:val="00936031"/>
    <w:rsid w:val="009364A0"/>
    <w:rsid w:val="009365E7"/>
    <w:rsid w:val="0093720B"/>
    <w:rsid w:val="009372EB"/>
    <w:rsid w:val="009375F8"/>
    <w:rsid w:val="0093782F"/>
    <w:rsid w:val="00937A3C"/>
    <w:rsid w:val="0094049C"/>
    <w:rsid w:val="009407F1"/>
    <w:rsid w:val="00941D8E"/>
    <w:rsid w:val="00942B2C"/>
    <w:rsid w:val="00943E02"/>
    <w:rsid w:val="00944905"/>
    <w:rsid w:val="00944B10"/>
    <w:rsid w:val="00944E5E"/>
    <w:rsid w:val="009467A3"/>
    <w:rsid w:val="00950E36"/>
    <w:rsid w:val="00951122"/>
    <w:rsid w:val="00951175"/>
    <w:rsid w:val="00951BA2"/>
    <w:rsid w:val="00951F57"/>
    <w:rsid w:val="00951F9A"/>
    <w:rsid w:val="00952236"/>
    <w:rsid w:val="0095245D"/>
    <w:rsid w:val="009526C0"/>
    <w:rsid w:val="00952767"/>
    <w:rsid w:val="00952914"/>
    <w:rsid w:val="00952ACC"/>
    <w:rsid w:val="009530EA"/>
    <w:rsid w:val="009534CE"/>
    <w:rsid w:val="009536B9"/>
    <w:rsid w:val="00953BE3"/>
    <w:rsid w:val="00954704"/>
    <w:rsid w:val="00955293"/>
    <w:rsid w:val="009552A8"/>
    <w:rsid w:val="00955864"/>
    <w:rsid w:val="00955892"/>
    <w:rsid w:val="009558FA"/>
    <w:rsid w:val="0095598B"/>
    <w:rsid w:val="00955AEB"/>
    <w:rsid w:val="00955FDE"/>
    <w:rsid w:val="00956D1C"/>
    <w:rsid w:val="00957801"/>
    <w:rsid w:val="00960254"/>
    <w:rsid w:val="0096062D"/>
    <w:rsid w:val="0096104F"/>
    <w:rsid w:val="0096165D"/>
    <w:rsid w:val="00962032"/>
    <w:rsid w:val="009620A7"/>
    <w:rsid w:val="0096263D"/>
    <w:rsid w:val="00963781"/>
    <w:rsid w:val="009646BB"/>
    <w:rsid w:val="00964909"/>
    <w:rsid w:val="009652FE"/>
    <w:rsid w:val="009657B7"/>
    <w:rsid w:val="00965EF1"/>
    <w:rsid w:val="00965F06"/>
    <w:rsid w:val="00965F38"/>
    <w:rsid w:val="00966284"/>
    <w:rsid w:val="009669E6"/>
    <w:rsid w:val="0096770B"/>
    <w:rsid w:val="00967737"/>
    <w:rsid w:val="0096775D"/>
    <w:rsid w:val="00967859"/>
    <w:rsid w:val="00967A48"/>
    <w:rsid w:val="00967B24"/>
    <w:rsid w:val="00967F93"/>
    <w:rsid w:val="00970ADE"/>
    <w:rsid w:val="00970C68"/>
    <w:rsid w:val="00970ECA"/>
    <w:rsid w:val="0097135D"/>
    <w:rsid w:val="00971408"/>
    <w:rsid w:val="0097149A"/>
    <w:rsid w:val="00971634"/>
    <w:rsid w:val="0097186A"/>
    <w:rsid w:val="00972B02"/>
    <w:rsid w:val="00972B60"/>
    <w:rsid w:val="00972B7D"/>
    <w:rsid w:val="00973132"/>
    <w:rsid w:val="00973152"/>
    <w:rsid w:val="0097382A"/>
    <w:rsid w:val="0097443B"/>
    <w:rsid w:val="009749E0"/>
    <w:rsid w:val="009751BD"/>
    <w:rsid w:val="00975479"/>
    <w:rsid w:val="00975557"/>
    <w:rsid w:val="009763D7"/>
    <w:rsid w:val="009764B7"/>
    <w:rsid w:val="00976DA5"/>
    <w:rsid w:val="00977A96"/>
    <w:rsid w:val="00980349"/>
    <w:rsid w:val="00980461"/>
    <w:rsid w:val="00980F0A"/>
    <w:rsid w:val="00981820"/>
    <w:rsid w:val="00981AAF"/>
    <w:rsid w:val="00981AC4"/>
    <w:rsid w:val="00981E88"/>
    <w:rsid w:val="009821BF"/>
    <w:rsid w:val="0098226F"/>
    <w:rsid w:val="00982458"/>
    <w:rsid w:val="009838AF"/>
    <w:rsid w:val="00983D1E"/>
    <w:rsid w:val="0098402C"/>
    <w:rsid w:val="00984345"/>
    <w:rsid w:val="009844E9"/>
    <w:rsid w:val="00984CF7"/>
    <w:rsid w:val="0098512D"/>
    <w:rsid w:val="00986768"/>
    <w:rsid w:val="009868A1"/>
    <w:rsid w:val="00987489"/>
    <w:rsid w:val="00990009"/>
    <w:rsid w:val="009909B5"/>
    <w:rsid w:val="00990B15"/>
    <w:rsid w:val="00991337"/>
    <w:rsid w:val="009916B5"/>
    <w:rsid w:val="00991F72"/>
    <w:rsid w:val="0099264B"/>
    <w:rsid w:val="00992785"/>
    <w:rsid w:val="00993F58"/>
    <w:rsid w:val="00994578"/>
    <w:rsid w:val="009945EE"/>
    <w:rsid w:val="00994892"/>
    <w:rsid w:val="0099504E"/>
    <w:rsid w:val="00995AC5"/>
    <w:rsid w:val="00996896"/>
    <w:rsid w:val="00996AEC"/>
    <w:rsid w:val="00996FF3"/>
    <w:rsid w:val="00997730"/>
    <w:rsid w:val="00997D70"/>
    <w:rsid w:val="00997F70"/>
    <w:rsid w:val="009A037B"/>
    <w:rsid w:val="009A0E92"/>
    <w:rsid w:val="009A1B02"/>
    <w:rsid w:val="009A1CCF"/>
    <w:rsid w:val="009A1E06"/>
    <w:rsid w:val="009A2778"/>
    <w:rsid w:val="009A2990"/>
    <w:rsid w:val="009A2C62"/>
    <w:rsid w:val="009A2CF9"/>
    <w:rsid w:val="009A473F"/>
    <w:rsid w:val="009A4C0D"/>
    <w:rsid w:val="009A4EDF"/>
    <w:rsid w:val="009A50F7"/>
    <w:rsid w:val="009A5ADC"/>
    <w:rsid w:val="009A634F"/>
    <w:rsid w:val="009A7281"/>
    <w:rsid w:val="009A7381"/>
    <w:rsid w:val="009A7395"/>
    <w:rsid w:val="009A7FF2"/>
    <w:rsid w:val="009B029C"/>
    <w:rsid w:val="009B1030"/>
    <w:rsid w:val="009B18B6"/>
    <w:rsid w:val="009B1AE7"/>
    <w:rsid w:val="009B1D85"/>
    <w:rsid w:val="009B2002"/>
    <w:rsid w:val="009B2428"/>
    <w:rsid w:val="009B2782"/>
    <w:rsid w:val="009B4830"/>
    <w:rsid w:val="009B5122"/>
    <w:rsid w:val="009B5131"/>
    <w:rsid w:val="009B5753"/>
    <w:rsid w:val="009B59A8"/>
    <w:rsid w:val="009B6616"/>
    <w:rsid w:val="009B68BB"/>
    <w:rsid w:val="009B6DE3"/>
    <w:rsid w:val="009B6F03"/>
    <w:rsid w:val="009B7241"/>
    <w:rsid w:val="009B77C6"/>
    <w:rsid w:val="009B79F1"/>
    <w:rsid w:val="009B7B0C"/>
    <w:rsid w:val="009C00AC"/>
    <w:rsid w:val="009C0152"/>
    <w:rsid w:val="009C0224"/>
    <w:rsid w:val="009C0310"/>
    <w:rsid w:val="009C0949"/>
    <w:rsid w:val="009C0B03"/>
    <w:rsid w:val="009C1223"/>
    <w:rsid w:val="009C199D"/>
    <w:rsid w:val="009C1A06"/>
    <w:rsid w:val="009C2240"/>
    <w:rsid w:val="009C29AD"/>
    <w:rsid w:val="009C3393"/>
    <w:rsid w:val="009C3CC4"/>
    <w:rsid w:val="009C3F68"/>
    <w:rsid w:val="009C4081"/>
    <w:rsid w:val="009C48F0"/>
    <w:rsid w:val="009C4900"/>
    <w:rsid w:val="009C4E71"/>
    <w:rsid w:val="009C5405"/>
    <w:rsid w:val="009C54DD"/>
    <w:rsid w:val="009C56A9"/>
    <w:rsid w:val="009C5763"/>
    <w:rsid w:val="009C5D4D"/>
    <w:rsid w:val="009C5D59"/>
    <w:rsid w:val="009C6011"/>
    <w:rsid w:val="009C7859"/>
    <w:rsid w:val="009C7997"/>
    <w:rsid w:val="009C7BC5"/>
    <w:rsid w:val="009D0122"/>
    <w:rsid w:val="009D0419"/>
    <w:rsid w:val="009D0DC3"/>
    <w:rsid w:val="009D0E32"/>
    <w:rsid w:val="009D124A"/>
    <w:rsid w:val="009D195E"/>
    <w:rsid w:val="009D1F07"/>
    <w:rsid w:val="009D21BB"/>
    <w:rsid w:val="009D2337"/>
    <w:rsid w:val="009D275F"/>
    <w:rsid w:val="009D284F"/>
    <w:rsid w:val="009D3365"/>
    <w:rsid w:val="009D39F8"/>
    <w:rsid w:val="009D3B41"/>
    <w:rsid w:val="009D42FC"/>
    <w:rsid w:val="009D4AE9"/>
    <w:rsid w:val="009D55B7"/>
    <w:rsid w:val="009D5BE2"/>
    <w:rsid w:val="009D617E"/>
    <w:rsid w:val="009D629F"/>
    <w:rsid w:val="009D64DF"/>
    <w:rsid w:val="009D76C4"/>
    <w:rsid w:val="009D7910"/>
    <w:rsid w:val="009D7E47"/>
    <w:rsid w:val="009E00B0"/>
    <w:rsid w:val="009E032E"/>
    <w:rsid w:val="009E0FC7"/>
    <w:rsid w:val="009E22BB"/>
    <w:rsid w:val="009E37C6"/>
    <w:rsid w:val="009E4440"/>
    <w:rsid w:val="009E493F"/>
    <w:rsid w:val="009E4E3E"/>
    <w:rsid w:val="009E5349"/>
    <w:rsid w:val="009E6366"/>
    <w:rsid w:val="009E6675"/>
    <w:rsid w:val="009E67F5"/>
    <w:rsid w:val="009E6EE5"/>
    <w:rsid w:val="009F04A7"/>
    <w:rsid w:val="009F063A"/>
    <w:rsid w:val="009F068E"/>
    <w:rsid w:val="009F0DC5"/>
    <w:rsid w:val="009F128B"/>
    <w:rsid w:val="009F1356"/>
    <w:rsid w:val="009F169C"/>
    <w:rsid w:val="009F1AAA"/>
    <w:rsid w:val="009F1BCC"/>
    <w:rsid w:val="009F231C"/>
    <w:rsid w:val="009F2D54"/>
    <w:rsid w:val="009F31A7"/>
    <w:rsid w:val="009F3378"/>
    <w:rsid w:val="009F4291"/>
    <w:rsid w:val="009F4326"/>
    <w:rsid w:val="009F43D1"/>
    <w:rsid w:val="009F5BA6"/>
    <w:rsid w:val="009F5BCE"/>
    <w:rsid w:val="009F60A2"/>
    <w:rsid w:val="009F6168"/>
    <w:rsid w:val="009F66CD"/>
    <w:rsid w:val="009F6FC6"/>
    <w:rsid w:val="009F73AC"/>
    <w:rsid w:val="00A0018E"/>
    <w:rsid w:val="00A00255"/>
    <w:rsid w:val="00A00C54"/>
    <w:rsid w:val="00A010F5"/>
    <w:rsid w:val="00A01281"/>
    <w:rsid w:val="00A01EC2"/>
    <w:rsid w:val="00A02978"/>
    <w:rsid w:val="00A031C1"/>
    <w:rsid w:val="00A0327D"/>
    <w:rsid w:val="00A03AFD"/>
    <w:rsid w:val="00A03B33"/>
    <w:rsid w:val="00A03BF2"/>
    <w:rsid w:val="00A03F80"/>
    <w:rsid w:val="00A040EE"/>
    <w:rsid w:val="00A0451A"/>
    <w:rsid w:val="00A054E3"/>
    <w:rsid w:val="00A0558E"/>
    <w:rsid w:val="00A056B3"/>
    <w:rsid w:val="00A066D1"/>
    <w:rsid w:val="00A06859"/>
    <w:rsid w:val="00A07240"/>
    <w:rsid w:val="00A07674"/>
    <w:rsid w:val="00A101B9"/>
    <w:rsid w:val="00A109F7"/>
    <w:rsid w:val="00A114ED"/>
    <w:rsid w:val="00A1245B"/>
    <w:rsid w:val="00A12B84"/>
    <w:rsid w:val="00A12EC4"/>
    <w:rsid w:val="00A12FAE"/>
    <w:rsid w:val="00A130A2"/>
    <w:rsid w:val="00A1344B"/>
    <w:rsid w:val="00A13932"/>
    <w:rsid w:val="00A13AB3"/>
    <w:rsid w:val="00A13B71"/>
    <w:rsid w:val="00A13BE4"/>
    <w:rsid w:val="00A14078"/>
    <w:rsid w:val="00A144B0"/>
    <w:rsid w:val="00A14D68"/>
    <w:rsid w:val="00A150A7"/>
    <w:rsid w:val="00A155BC"/>
    <w:rsid w:val="00A15C85"/>
    <w:rsid w:val="00A15F54"/>
    <w:rsid w:val="00A167D3"/>
    <w:rsid w:val="00A16918"/>
    <w:rsid w:val="00A16A80"/>
    <w:rsid w:val="00A17529"/>
    <w:rsid w:val="00A17E85"/>
    <w:rsid w:val="00A2029C"/>
    <w:rsid w:val="00A203F1"/>
    <w:rsid w:val="00A20455"/>
    <w:rsid w:val="00A2050A"/>
    <w:rsid w:val="00A2052E"/>
    <w:rsid w:val="00A20B99"/>
    <w:rsid w:val="00A20E8D"/>
    <w:rsid w:val="00A21011"/>
    <w:rsid w:val="00A21107"/>
    <w:rsid w:val="00A21917"/>
    <w:rsid w:val="00A21AFA"/>
    <w:rsid w:val="00A22663"/>
    <w:rsid w:val="00A235D2"/>
    <w:rsid w:val="00A23824"/>
    <w:rsid w:val="00A23946"/>
    <w:rsid w:val="00A23E88"/>
    <w:rsid w:val="00A24070"/>
    <w:rsid w:val="00A24520"/>
    <w:rsid w:val="00A246AB"/>
    <w:rsid w:val="00A24ABA"/>
    <w:rsid w:val="00A252C3"/>
    <w:rsid w:val="00A25A89"/>
    <w:rsid w:val="00A262B9"/>
    <w:rsid w:val="00A26B7C"/>
    <w:rsid w:val="00A3039B"/>
    <w:rsid w:val="00A30EDD"/>
    <w:rsid w:val="00A31007"/>
    <w:rsid w:val="00A317AE"/>
    <w:rsid w:val="00A317B8"/>
    <w:rsid w:val="00A31AD5"/>
    <w:rsid w:val="00A31F72"/>
    <w:rsid w:val="00A32D1D"/>
    <w:rsid w:val="00A32D5C"/>
    <w:rsid w:val="00A32E6F"/>
    <w:rsid w:val="00A33BF1"/>
    <w:rsid w:val="00A33C06"/>
    <w:rsid w:val="00A34A03"/>
    <w:rsid w:val="00A3535D"/>
    <w:rsid w:val="00A356F8"/>
    <w:rsid w:val="00A35A24"/>
    <w:rsid w:val="00A3630F"/>
    <w:rsid w:val="00A36441"/>
    <w:rsid w:val="00A36DD4"/>
    <w:rsid w:val="00A37AE5"/>
    <w:rsid w:val="00A37E4E"/>
    <w:rsid w:val="00A4015B"/>
    <w:rsid w:val="00A40214"/>
    <w:rsid w:val="00A4047B"/>
    <w:rsid w:val="00A404C8"/>
    <w:rsid w:val="00A40C14"/>
    <w:rsid w:val="00A418C6"/>
    <w:rsid w:val="00A41A81"/>
    <w:rsid w:val="00A41F82"/>
    <w:rsid w:val="00A4208D"/>
    <w:rsid w:val="00A420D6"/>
    <w:rsid w:val="00A4221B"/>
    <w:rsid w:val="00A42380"/>
    <w:rsid w:val="00A425EF"/>
    <w:rsid w:val="00A427EE"/>
    <w:rsid w:val="00A45263"/>
    <w:rsid w:val="00A45A2C"/>
    <w:rsid w:val="00A45A72"/>
    <w:rsid w:val="00A45D03"/>
    <w:rsid w:val="00A46FE8"/>
    <w:rsid w:val="00A476F1"/>
    <w:rsid w:val="00A5009B"/>
    <w:rsid w:val="00A5023C"/>
    <w:rsid w:val="00A51009"/>
    <w:rsid w:val="00A51146"/>
    <w:rsid w:val="00A51312"/>
    <w:rsid w:val="00A5217A"/>
    <w:rsid w:val="00A52791"/>
    <w:rsid w:val="00A52AD8"/>
    <w:rsid w:val="00A52E61"/>
    <w:rsid w:val="00A52F8C"/>
    <w:rsid w:val="00A52F93"/>
    <w:rsid w:val="00A53859"/>
    <w:rsid w:val="00A53910"/>
    <w:rsid w:val="00A53A6C"/>
    <w:rsid w:val="00A53A7D"/>
    <w:rsid w:val="00A54386"/>
    <w:rsid w:val="00A55441"/>
    <w:rsid w:val="00A55D09"/>
    <w:rsid w:val="00A55F44"/>
    <w:rsid w:val="00A56276"/>
    <w:rsid w:val="00A56A71"/>
    <w:rsid w:val="00A56B23"/>
    <w:rsid w:val="00A5788D"/>
    <w:rsid w:val="00A608CB"/>
    <w:rsid w:val="00A608CD"/>
    <w:rsid w:val="00A6149F"/>
    <w:rsid w:val="00A61639"/>
    <w:rsid w:val="00A61750"/>
    <w:rsid w:val="00A643C0"/>
    <w:rsid w:val="00A648CB"/>
    <w:rsid w:val="00A6513D"/>
    <w:rsid w:val="00A651AB"/>
    <w:rsid w:val="00A651D5"/>
    <w:rsid w:val="00A65AFA"/>
    <w:rsid w:val="00A65E1F"/>
    <w:rsid w:val="00A65EB0"/>
    <w:rsid w:val="00A65FEE"/>
    <w:rsid w:val="00A6670D"/>
    <w:rsid w:val="00A6674B"/>
    <w:rsid w:val="00A66BA8"/>
    <w:rsid w:val="00A66C97"/>
    <w:rsid w:val="00A671C1"/>
    <w:rsid w:val="00A67328"/>
    <w:rsid w:val="00A67416"/>
    <w:rsid w:val="00A67745"/>
    <w:rsid w:val="00A6790D"/>
    <w:rsid w:val="00A7045E"/>
    <w:rsid w:val="00A70C1D"/>
    <w:rsid w:val="00A71983"/>
    <w:rsid w:val="00A72E17"/>
    <w:rsid w:val="00A73026"/>
    <w:rsid w:val="00A736F1"/>
    <w:rsid w:val="00A73729"/>
    <w:rsid w:val="00A73A7D"/>
    <w:rsid w:val="00A73DF3"/>
    <w:rsid w:val="00A73E34"/>
    <w:rsid w:val="00A7403F"/>
    <w:rsid w:val="00A743A8"/>
    <w:rsid w:val="00A757F6"/>
    <w:rsid w:val="00A75B49"/>
    <w:rsid w:val="00A75D5A"/>
    <w:rsid w:val="00A76001"/>
    <w:rsid w:val="00A76744"/>
    <w:rsid w:val="00A76C83"/>
    <w:rsid w:val="00A77149"/>
    <w:rsid w:val="00A7759E"/>
    <w:rsid w:val="00A7769B"/>
    <w:rsid w:val="00A77CEB"/>
    <w:rsid w:val="00A77FB4"/>
    <w:rsid w:val="00A8001D"/>
    <w:rsid w:val="00A80E26"/>
    <w:rsid w:val="00A80EB4"/>
    <w:rsid w:val="00A81114"/>
    <w:rsid w:val="00A812E3"/>
    <w:rsid w:val="00A814B1"/>
    <w:rsid w:val="00A82E38"/>
    <w:rsid w:val="00A82EA6"/>
    <w:rsid w:val="00A8330E"/>
    <w:rsid w:val="00A83843"/>
    <w:rsid w:val="00A83AD4"/>
    <w:rsid w:val="00A83D79"/>
    <w:rsid w:val="00A84FF4"/>
    <w:rsid w:val="00A850CB"/>
    <w:rsid w:val="00A853B5"/>
    <w:rsid w:val="00A85441"/>
    <w:rsid w:val="00A859F1"/>
    <w:rsid w:val="00A85A7A"/>
    <w:rsid w:val="00A85DDD"/>
    <w:rsid w:val="00A86F5F"/>
    <w:rsid w:val="00A875CA"/>
    <w:rsid w:val="00A87DB8"/>
    <w:rsid w:val="00A92066"/>
    <w:rsid w:val="00A924C7"/>
    <w:rsid w:val="00A9283B"/>
    <w:rsid w:val="00A928D3"/>
    <w:rsid w:val="00A92D39"/>
    <w:rsid w:val="00A93E3F"/>
    <w:rsid w:val="00A948F7"/>
    <w:rsid w:val="00A94F45"/>
    <w:rsid w:val="00A952F0"/>
    <w:rsid w:val="00A95333"/>
    <w:rsid w:val="00A9556F"/>
    <w:rsid w:val="00A95597"/>
    <w:rsid w:val="00A96BD1"/>
    <w:rsid w:val="00A97CBE"/>
    <w:rsid w:val="00AA0222"/>
    <w:rsid w:val="00AA025E"/>
    <w:rsid w:val="00AA033A"/>
    <w:rsid w:val="00AA03FF"/>
    <w:rsid w:val="00AA04DF"/>
    <w:rsid w:val="00AA05D3"/>
    <w:rsid w:val="00AA0772"/>
    <w:rsid w:val="00AA0783"/>
    <w:rsid w:val="00AA0AE1"/>
    <w:rsid w:val="00AA0C0C"/>
    <w:rsid w:val="00AA136E"/>
    <w:rsid w:val="00AA1693"/>
    <w:rsid w:val="00AA2026"/>
    <w:rsid w:val="00AA2D9E"/>
    <w:rsid w:val="00AA3127"/>
    <w:rsid w:val="00AA3236"/>
    <w:rsid w:val="00AA3557"/>
    <w:rsid w:val="00AA38B9"/>
    <w:rsid w:val="00AA3A82"/>
    <w:rsid w:val="00AA4665"/>
    <w:rsid w:val="00AA4859"/>
    <w:rsid w:val="00AA582B"/>
    <w:rsid w:val="00AA5983"/>
    <w:rsid w:val="00AA5B34"/>
    <w:rsid w:val="00AA5CFC"/>
    <w:rsid w:val="00AA6585"/>
    <w:rsid w:val="00AA6F67"/>
    <w:rsid w:val="00AA7593"/>
    <w:rsid w:val="00AA7720"/>
    <w:rsid w:val="00AB0990"/>
    <w:rsid w:val="00AB0BB2"/>
    <w:rsid w:val="00AB1767"/>
    <w:rsid w:val="00AB2484"/>
    <w:rsid w:val="00AB25F7"/>
    <w:rsid w:val="00AB300D"/>
    <w:rsid w:val="00AB3518"/>
    <w:rsid w:val="00AB431C"/>
    <w:rsid w:val="00AB66AC"/>
    <w:rsid w:val="00AB6F5A"/>
    <w:rsid w:val="00AB71B5"/>
    <w:rsid w:val="00AB74D0"/>
    <w:rsid w:val="00AB7B0C"/>
    <w:rsid w:val="00AB7F90"/>
    <w:rsid w:val="00AC050E"/>
    <w:rsid w:val="00AC0868"/>
    <w:rsid w:val="00AC1554"/>
    <w:rsid w:val="00AC159C"/>
    <w:rsid w:val="00AC1770"/>
    <w:rsid w:val="00AC1F29"/>
    <w:rsid w:val="00AC2B93"/>
    <w:rsid w:val="00AC317C"/>
    <w:rsid w:val="00AC34AC"/>
    <w:rsid w:val="00AC357D"/>
    <w:rsid w:val="00AC3C57"/>
    <w:rsid w:val="00AC4C97"/>
    <w:rsid w:val="00AC549C"/>
    <w:rsid w:val="00AC59DF"/>
    <w:rsid w:val="00AC5A0E"/>
    <w:rsid w:val="00AC6039"/>
    <w:rsid w:val="00AC61AD"/>
    <w:rsid w:val="00AC6D6F"/>
    <w:rsid w:val="00AC709D"/>
    <w:rsid w:val="00AC772F"/>
    <w:rsid w:val="00AD0A1F"/>
    <w:rsid w:val="00AD1199"/>
    <w:rsid w:val="00AD1444"/>
    <w:rsid w:val="00AD1507"/>
    <w:rsid w:val="00AD190B"/>
    <w:rsid w:val="00AD1E60"/>
    <w:rsid w:val="00AD23F8"/>
    <w:rsid w:val="00AD2F1E"/>
    <w:rsid w:val="00AD30DE"/>
    <w:rsid w:val="00AD36A0"/>
    <w:rsid w:val="00AD3903"/>
    <w:rsid w:val="00AD4363"/>
    <w:rsid w:val="00AD4D13"/>
    <w:rsid w:val="00AD4EAB"/>
    <w:rsid w:val="00AD59F4"/>
    <w:rsid w:val="00AD62CE"/>
    <w:rsid w:val="00AD6747"/>
    <w:rsid w:val="00AD6E79"/>
    <w:rsid w:val="00AD72AE"/>
    <w:rsid w:val="00AD7661"/>
    <w:rsid w:val="00AD78D6"/>
    <w:rsid w:val="00AE054E"/>
    <w:rsid w:val="00AE0799"/>
    <w:rsid w:val="00AE08DD"/>
    <w:rsid w:val="00AE0CA9"/>
    <w:rsid w:val="00AE0F7C"/>
    <w:rsid w:val="00AE1D25"/>
    <w:rsid w:val="00AE2269"/>
    <w:rsid w:val="00AE306E"/>
    <w:rsid w:val="00AE40BB"/>
    <w:rsid w:val="00AE40F6"/>
    <w:rsid w:val="00AE4999"/>
    <w:rsid w:val="00AE78D1"/>
    <w:rsid w:val="00AE7E95"/>
    <w:rsid w:val="00AF02AC"/>
    <w:rsid w:val="00AF0B9B"/>
    <w:rsid w:val="00AF0F0B"/>
    <w:rsid w:val="00AF0FFF"/>
    <w:rsid w:val="00AF1169"/>
    <w:rsid w:val="00AF1311"/>
    <w:rsid w:val="00AF1517"/>
    <w:rsid w:val="00AF15D7"/>
    <w:rsid w:val="00AF175C"/>
    <w:rsid w:val="00AF2F8E"/>
    <w:rsid w:val="00AF432E"/>
    <w:rsid w:val="00AF5479"/>
    <w:rsid w:val="00AF5487"/>
    <w:rsid w:val="00AF5543"/>
    <w:rsid w:val="00AF58CB"/>
    <w:rsid w:val="00AF5D43"/>
    <w:rsid w:val="00AF6201"/>
    <w:rsid w:val="00AF68F5"/>
    <w:rsid w:val="00AF6A65"/>
    <w:rsid w:val="00AF6C1A"/>
    <w:rsid w:val="00AF6E97"/>
    <w:rsid w:val="00AF7EDC"/>
    <w:rsid w:val="00B0026E"/>
    <w:rsid w:val="00B003F8"/>
    <w:rsid w:val="00B00B88"/>
    <w:rsid w:val="00B013C8"/>
    <w:rsid w:val="00B02176"/>
    <w:rsid w:val="00B02467"/>
    <w:rsid w:val="00B03866"/>
    <w:rsid w:val="00B03C44"/>
    <w:rsid w:val="00B03D33"/>
    <w:rsid w:val="00B05253"/>
    <w:rsid w:val="00B06721"/>
    <w:rsid w:val="00B067EE"/>
    <w:rsid w:val="00B07005"/>
    <w:rsid w:val="00B07056"/>
    <w:rsid w:val="00B07320"/>
    <w:rsid w:val="00B076F7"/>
    <w:rsid w:val="00B1062D"/>
    <w:rsid w:val="00B10862"/>
    <w:rsid w:val="00B114A4"/>
    <w:rsid w:val="00B11796"/>
    <w:rsid w:val="00B119BB"/>
    <w:rsid w:val="00B12ECE"/>
    <w:rsid w:val="00B13310"/>
    <w:rsid w:val="00B14B0E"/>
    <w:rsid w:val="00B151D0"/>
    <w:rsid w:val="00B157C4"/>
    <w:rsid w:val="00B1695E"/>
    <w:rsid w:val="00B16A46"/>
    <w:rsid w:val="00B16E57"/>
    <w:rsid w:val="00B1711E"/>
    <w:rsid w:val="00B17304"/>
    <w:rsid w:val="00B174B1"/>
    <w:rsid w:val="00B17BEF"/>
    <w:rsid w:val="00B20071"/>
    <w:rsid w:val="00B2065B"/>
    <w:rsid w:val="00B2123D"/>
    <w:rsid w:val="00B215CE"/>
    <w:rsid w:val="00B21A13"/>
    <w:rsid w:val="00B2255B"/>
    <w:rsid w:val="00B225EA"/>
    <w:rsid w:val="00B22833"/>
    <w:rsid w:val="00B238B4"/>
    <w:rsid w:val="00B23AFA"/>
    <w:rsid w:val="00B23D0A"/>
    <w:rsid w:val="00B248E7"/>
    <w:rsid w:val="00B24BEE"/>
    <w:rsid w:val="00B24DA3"/>
    <w:rsid w:val="00B25B6F"/>
    <w:rsid w:val="00B26C41"/>
    <w:rsid w:val="00B272DA"/>
    <w:rsid w:val="00B27831"/>
    <w:rsid w:val="00B30390"/>
    <w:rsid w:val="00B3080F"/>
    <w:rsid w:val="00B30AF3"/>
    <w:rsid w:val="00B30FD6"/>
    <w:rsid w:val="00B31758"/>
    <w:rsid w:val="00B31AF1"/>
    <w:rsid w:val="00B31EB7"/>
    <w:rsid w:val="00B338CA"/>
    <w:rsid w:val="00B33A0E"/>
    <w:rsid w:val="00B33FD9"/>
    <w:rsid w:val="00B3458F"/>
    <w:rsid w:val="00B347B3"/>
    <w:rsid w:val="00B351C9"/>
    <w:rsid w:val="00B355B7"/>
    <w:rsid w:val="00B359E4"/>
    <w:rsid w:val="00B3634E"/>
    <w:rsid w:val="00B36360"/>
    <w:rsid w:val="00B364B7"/>
    <w:rsid w:val="00B3661B"/>
    <w:rsid w:val="00B36837"/>
    <w:rsid w:val="00B368EA"/>
    <w:rsid w:val="00B3694C"/>
    <w:rsid w:val="00B370BD"/>
    <w:rsid w:val="00B4092B"/>
    <w:rsid w:val="00B40B4B"/>
    <w:rsid w:val="00B40D22"/>
    <w:rsid w:val="00B4100B"/>
    <w:rsid w:val="00B4194E"/>
    <w:rsid w:val="00B42014"/>
    <w:rsid w:val="00B42BA7"/>
    <w:rsid w:val="00B42BE8"/>
    <w:rsid w:val="00B42E57"/>
    <w:rsid w:val="00B43E47"/>
    <w:rsid w:val="00B44698"/>
    <w:rsid w:val="00B44901"/>
    <w:rsid w:val="00B45FB0"/>
    <w:rsid w:val="00B4613D"/>
    <w:rsid w:val="00B46422"/>
    <w:rsid w:val="00B4644C"/>
    <w:rsid w:val="00B46790"/>
    <w:rsid w:val="00B46BD0"/>
    <w:rsid w:val="00B46E1E"/>
    <w:rsid w:val="00B46F48"/>
    <w:rsid w:val="00B475B0"/>
    <w:rsid w:val="00B47DA3"/>
    <w:rsid w:val="00B5017B"/>
    <w:rsid w:val="00B50500"/>
    <w:rsid w:val="00B508FF"/>
    <w:rsid w:val="00B509EF"/>
    <w:rsid w:val="00B50A0B"/>
    <w:rsid w:val="00B50A77"/>
    <w:rsid w:val="00B50A87"/>
    <w:rsid w:val="00B50C5C"/>
    <w:rsid w:val="00B51201"/>
    <w:rsid w:val="00B5140D"/>
    <w:rsid w:val="00B51868"/>
    <w:rsid w:val="00B5219F"/>
    <w:rsid w:val="00B524A7"/>
    <w:rsid w:val="00B52D9E"/>
    <w:rsid w:val="00B52E77"/>
    <w:rsid w:val="00B532FF"/>
    <w:rsid w:val="00B53683"/>
    <w:rsid w:val="00B54B66"/>
    <w:rsid w:val="00B555D7"/>
    <w:rsid w:val="00B56A49"/>
    <w:rsid w:val="00B56E74"/>
    <w:rsid w:val="00B57C84"/>
    <w:rsid w:val="00B601DA"/>
    <w:rsid w:val="00B60FF0"/>
    <w:rsid w:val="00B6105D"/>
    <w:rsid w:val="00B61603"/>
    <w:rsid w:val="00B61739"/>
    <w:rsid w:val="00B62046"/>
    <w:rsid w:val="00B63D57"/>
    <w:rsid w:val="00B64ED3"/>
    <w:rsid w:val="00B64F1E"/>
    <w:rsid w:val="00B6537B"/>
    <w:rsid w:val="00B65CE9"/>
    <w:rsid w:val="00B65E41"/>
    <w:rsid w:val="00B664D2"/>
    <w:rsid w:val="00B66B18"/>
    <w:rsid w:val="00B66C1A"/>
    <w:rsid w:val="00B67408"/>
    <w:rsid w:val="00B679A1"/>
    <w:rsid w:val="00B67AB9"/>
    <w:rsid w:val="00B67DF2"/>
    <w:rsid w:val="00B708AC"/>
    <w:rsid w:val="00B70D17"/>
    <w:rsid w:val="00B71240"/>
    <w:rsid w:val="00B71484"/>
    <w:rsid w:val="00B716FD"/>
    <w:rsid w:val="00B71D30"/>
    <w:rsid w:val="00B722D3"/>
    <w:rsid w:val="00B72545"/>
    <w:rsid w:val="00B72692"/>
    <w:rsid w:val="00B7279D"/>
    <w:rsid w:val="00B7298F"/>
    <w:rsid w:val="00B73329"/>
    <w:rsid w:val="00B7390C"/>
    <w:rsid w:val="00B73D6D"/>
    <w:rsid w:val="00B7421B"/>
    <w:rsid w:val="00B74353"/>
    <w:rsid w:val="00B74496"/>
    <w:rsid w:val="00B74C80"/>
    <w:rsid w:val="00B75773"/>
    <w:rsid w:val="00B75F6E"/>
    <w:rsid w:val="00B762A9"/>
    <w:rsid w:val="00B771FF"/>
    <w:rsid w:val="00B7741F"/>
    <w:rsid w:val="00B7774D"/>
    <w:rsid w:val="00B77E9C"/>
    <w:rsid w:val="00B805D1"/>
    <w:rsid w:val="00B806FF"/>
    <w:rsid w:val="00B8085C"/>
    <w:rsid w:val="00B8087C"/>
    <w:rsid w:val="00B818A9"/>
    <w:rsid w:val="00B818C4"/>
    <w:rsid w:val="00B819BA"/>
    <w:rsid w:val="00B81DA6"/>
    <w:rsid w:val="00B8215A"/>
    <w:rsid w:val="00B824E4"/>
    <w:rsid w:val="00B832D5"/>
    <w:rsid w:val="00B848EC"/>
    <w:rsid w:val="00B848F3"/>
    <w:rsid w:val="00B84E89"/>
    <w:rsid w:val="00B85292"/>
    <w:rsid w:val="00B85455"/>
    <w:rsid w:val="00B85C40"/>
    <w:rsid w:val="00B85DB6"/>
    <w:rsid w:val="00B861F3"/>
    <w:rsid w:val="00B868D0"/>
    <w:rsid w:val="00B87276"/>
    <w:rsid w:val="00B8750A"/>
    <w:rsid w:val="00B87568"/>
    <w:rsid w:val="00B87F3A"/>
    <w:rsid w:val="00B87FB5"/>
    <w:rsid w:val="00B90072"/>
    <w:rsid w:val="00B90C51"/>
    <w:rsid w:val="00B90D8B"/>
    <w:rsid w:val="00B918A9"/>
    <w:rsid w:val="00B9288A"/>
    <w:rsid w:val="00B928A8"/>
    <w:rsid w:val="00B92E59"/>
    <w:rsid w:val="00B92F1E"/>
    <w:rsid w:val="00B93221"/>
    <w:rsid w:val="00B93348"/>
    <w:rsid w:val="00B93CB0"/>
    <w:rsid w:val="00B93ED3"/>
    <w:rsid w:val="00B94035"/>
    <w:rsid w:val="00B94280"/>
    <w:rsid w:val="00B942B9"/>
    <w:rsid w:val="00B943EE"/>
    <w:rsid w:val="00B94523"/>
    <w:rsid w:val="00B948D9"/>
    <w:rsid w:val="00B948ED"/>
    <w:rsid w:val="00B954FF"/>
    <w:rsid w:val="00B9585F"/>
    <w:rsid w:val="00B95D1E"/>
    <w:rsid w:val="00B95F76"/>
    <w:rsid w:val="00B96BEE"/>
    <w:rsid w:val="00B97885"/>
    <w:rsid w:val="00B97E8E"/>
    <w:rsid w:val="00BA023C"/>
    <w:rsid w:val="00BA074C"/>
    <w:rsid w:val="00BA08B4"/>
    <w:rsid w:val="00BA0A0A"/>
    <w:rsid w:val="00BA1032"/>
    <w:rsid w:val="00BA1866"/>
    <w:rsid w:val="00BA18A9"/>
    <w:rsid w:val="00BA21ED"/>
    <w:rsid w:val="00BA2285"/>
    <w:rsid w:val="00BA3200"/>
    <w:rsid w:val="00BA3A91"/>
    <w:rsid w:val="00BA41BD"/>
    <w:rsid w:val="00BA4948"/>
    <w:rsid w:val="00BA4C13"/>
    <w:rsid w:val="00BA4C34"/>
    <w:rsid w:val="00BA4FC3"/>
    <w:rsid w:val="00BA5154"/>
    <w:rsid w:val="00BA528B"/>
    <w:rsid w:val="00BA52C8"/>
    <w:rsid w:val="00BA6B3A"/>
    <w:rsid w:val="00BA76D0"/>
    <w:rsid w:val="00BA7E6F"/>
    <w:rsid w:val="00BB03B5"/>
    <w:rsid w:val="00BB08AA"/>
    <w:rsid w:val="00BB18A0"/>
    <w:rsid w:val="00BB1984"/>
    <w:rsid w:val="00BB1BDE"/>
    <w:rsid w:val="00BB23C8"/>
    <w:rsid w:val="00BB2529"/>
    <w:rsid w:val="00BB2BF2"/>
    <w:rsid w:val="00BB2EFF"/>
    <w:rsid w:val="00BB303E"/>
    <w:rsid w:val="00BB3CBB"/>
    <w:rsid w:val="00BB4C1E"/>
    <w:rsid w:val="00BB4CEF"/>
    <w:rsid w:val="00BB4CF8"/>
    <w:rsid w:val="00BB6129"/>
    <w:rsid w:val="00BB63C5"/>
    <w:rsid w:val="00BB658A"/>
    <w:rsid w:val="00BB6E10"/>
    <w:rsid w:val="00BB6F7B"/>
    <w:rsid w:val="00BB6FF9"/>
    <w:rsid w:val="00BB72E8"/>
    <w:rsid w:val="00BB75F0"/>
    <w:rsid w:val="00BB771D"/>
    <w:rsid w:val="00BB77CC"/>
    <w:rsid w:val="00BB7D0C"/>
    <w:rsid w:val="00BC099E"/>
    <w:rsid w:val="00BC1907"/>
    <w:rsid w:val="00BC1DCA"/>
    <w:rsid w:val="00BC27CB"/>
    <w:rsid w:val="00BC2C5F"/>
    <w:rsid w:val="00BC2E93"/>
    <w:rsid w:val="00BC3287"/>
    <w:rsid w:val="00BC440F"/>
    <w:rsid w:val="00BC55E2"/>
    <w:rsid w:val="00BC5D36"/>
    <w:rsid w:val="00BC623B"/>
    <w:rsid w:val="00BC67C7"/>
    <w:rsid w:val="00BC6E1A"/>
    <w:rsid w:val="00BC7465"/>
    <w:rsid w:val="00BC74A4"/>
    <w:rsid w:val="00BC75DC"/>
    <w:rsid w:val="00BC791A"/>
    <w:rsid w:val="00BD0908"/>
    <w:rsid w:val="00BD0C6C"/>
    <w:rsid w:val="00BD0DF0"/>
    <w:rsid w:val="00BD1062"/>
    <w:rsid w:val="00BD2604"/>
    <w:rsid w:val="00BD31A3"/>
    <w:rsid w:val="00BD4111"/>
    <w:rsid w:val="00BD4869"/>
    <w:rsid w:val="00BD56BE"/>
    <w:rsid w:val="00BD6774"/>
    <w:rsid w:val="00BD68E8"/>
    <w:rsid w:val="00BD6A8B"/>
    <w:rsid w:val="00BD6EC7"/>
    <w:rsid w:val="00BD7099"/>
    <w:rsid w:val="00BD76E6"/>
    <w:rsid w:val="00BD77C0"/>
    <w:rsid w:val="00BD7DC4"/>
    <w:rsid w:val="00BE17C2"/>
    <w:rsid w:val="00BE1DED"/>
    <w:rsid w:val="00BE2116"/>
    <w:rsid w:val="00BE224F"/>
    <w:rsid w:val="00BE2672"/>
    <w:rsid w:val="00BE2805"/>
    <w:rsid w:val="00BE3CBC"/>
    <w:rsid w:val="00BE46AE"/>
    <w:rsid w:val="00BE47FB"/>
    <w:rsid w:val="00BE483F"/>
    <w:rsid w:val="00BE4BCD"/>
    <w:rsid w:val="00BE50AE"/>
    <w:rsid w:val="00BE66A2"/>
    <w:rsid w:val="00BE6A5E"/>
    <w:rsid w:val="00BE6B87"/>
    <w:rsid w:val="00BE6C89"/>
    <w:rsid w:val="00BE6E79"/>
    <w:rsid w:val="00BE7121"/>
    <w:rsid w:val="00BE74CB"/>
    <w:rsid w:val="00BE769A"/>
    <w:rsid w:val="00BF03B5"/>
    <w:rsid w:val="00BF0890"/>
    <w:rsid w:val="00BF0BE6"/>
    <w:rsid w:val="00BF1229"/>
    <w:rsid w:val="00BF14DA"/>
    <w:rsid w:val="00BF1AD2"/>
    <w:rsid w:val="00BF1F9E"/>
    <w:rsid w:val="00BF2502"/>
    <w:rsid w:val="00BF2626"/>
    <w:rsid w:val="00BF2B76"/>
    <w:rsid w:val="00BF2E16"/>
    <w:rsid w:val="00BF2ECC"/>
    <w:rsid w:val="00BF3797"/>
    <w:rsid w:val="00BF3867"/>
    <w:rsid w:val="00BF38D9"/>
    <w:rsid w:val="00BF3D39"/>
    <w:rsid w:val="00BF3DC0"/>
    <w:rsid w:val="00BF3DE2"/>
    <w:rsid w:val="00BF440F"/>
    <w:rsid w:val="00BF4466"/>
    <w:rsid w:val="00BF4A3B"/>
    <w:rsid w:val="00BF52DD"/>
    <w:rsid w:val="00BF5488"/>
    <w:rsid w:val="00BF679B"/>
    <w:rsid w:val="00BF6E0A"/>
    <w:rsid w:val="00BF7222"/>
    <w:rsid w:val="00BF72DF"/>
    <w:rsid w:val="00BF75BB"/>
    <w:rsid w:val="00BF792A"/>
    <w:rsid w:val="00BF7F87"/>
    <w:rsid w:val="00C001C3"/>
    <w:rsid w:val="00C00562"/>
    <w:rsid w:val="00C011BC"/>
    <w:rsid w:val="00C01D07"/>
    <w:rsid w:val="00C01D60"/>
    <w:rsid w:val="00C03BE7"/>
    <w:rsid w:val="00C03E08"/>
    <w:rsid w:val="00C05874"/>
    <w:rsid w:val="00C0657A"/>
    <w:rsid w:val="00C06765"/>
    <w:rsid w:val="00C06F83"/>
    <w:rsid w:val="00C073F1"/>
    <w:rsid w:val="00C077F3"/>
    <w:rsid w:val="00C1013B"/>
    <w:rsid w:val="00C1094B"/>
    <w:rsid w:val="00C109CA"/>
    <w:rsid w:val="00C11472"/>
    <w:rsid w:val="00C11E33"/>
    <w:rsid w:val="00C11F78"/>
    <w:rsid w:val="00C129A6"/>
    <w:rsid w:val="00C12CEA"/>
    <w:rsid w:val="00C12E59"/>
    <w:rsid w:val="00C131AE"/>
    <w:rsid w:val="00C13E74"/>
    <w:rsid w:val="00C146CA"/>
    <w:rsid w:val="00C15347"/>
    <w:rsid w:val="00C168DF"/>
    <w:rsid w:val="00C16951"/>
    <w:rsid w:val="00C16D82"/>
    <w:rsid w:val="00C17052"/>
    <w:rsid w:val="00C17380"/>
    <w:rsid w:val="00C1751B"/>
    <w:rsid w:val="00C179ED"/>
    <w:rsid w:val="00C17A98"/>
    <w:rsid w:val="00C17F14"/>
    <w:rsid w:val="00C20515"/>
    <w:rsid w:val="00C208CA"/>
    <w:rsid w:val="00C20DF7"/>
    <w:rsid w:val="00C20E99"/>
    <w:rsid w:val="00C219D4"/>
    <w:rsid w:val="00C21F19"/>
    <w:rsid w:val="00C2224A"/>
    <w:rsid w:val="00C22C37"/>
    <w:rsid w:val="00C23079"/>
    <w:rsid w:val="00C231D4"/>
    <w:rsid w:val="00C236E7"/>
    <w:rsid w:val="00C23AB2"/>
    <w:rsid w:val="00C23B73"/>
    <w:rsid w:val="00C23E59"/>
    <w:rsid w:val="00C2431F"/>
    <w:rsid w:val="00C24631"/>
    <w:rsid w:val="00C24CAE"/>
    <w:rsid w:val="00C25410"/>
    <w:rsid w:val="00C25CA3"/>
    <w:rsid w:val="00C25E2D"/>
    <w:rsid w:val="00C26012"/>
    <w:rsid w:val="00C262A9"/>
    <w:rsid w:val="00C26985"/>
    <w:rsid w:val="00C26B4F"/>
    <w:rsid w:val="00C30351"/>
    <w:rsid w:val="00C307F9"/>
    <w:rsid w:val="00C3090A"/>
    <w:rsid w:val="00C30C0B"/>
    <w:rsid w:val="00C3162E"/>
    <w:rsid w:val="00C31B8D"/>
    <w:rsid w:val="00C31EF1"/>
    <w:rsid w:val="00C33C67"/>
    <w:rsid w:val="00C344C7"/>
    <w:rsid w:val="00C34630"/>
    <w:rsid w:val="00C34BB3"/>
    <w:rsid w:val="00C34D36"/>
    <w:rsid w:val="00C35298"/>
    <w:rsid w:val="00C35446"/>
    <w:rsid w:val="00C35546"/>
    <w:rsid w:val="00C3649E"/>
    <w:rsid w:val="00C36811"/>
    <w:rsid w:val="00C36C73"/>
    <w:rsid w:val="00C37013"/>
    <w:rsid w:val="00C3728D"/>
    <w:rsid w:val="00C37891"/>
    <w:rsid w:val="00C40390"/>
    <w:rsid w:val="00C40506"/>
    <w:rsid w:val="00C42960"/>
    <w:rsid w:val="00C42E85"/>
    <w:rsid w:val="00C43000"/>
    <w:rsid w:val="00C43060"/>
    <w:rsid w:val="00C431F1"/>
    <w:rsid w:val="00C43347"/>
    <w:rsid w:val="00C4432E"/>
    <w:rsid w:val="00C44365"/>
    <w:rsid w:val="00C443A7"/>
    <w:rsid w:val="00C44C04"/>
    <w:rsid w:val="00C451B3"/>
    <w:rsid w:val="00C452C9"/>
    <w:rsid w:val="00C45A5F"/>
    <w:rsid w:val="00C45BDF"/>
    <w:rsid w:val="00C45F34"/>
    <w:rsid w:val="00C47587"/>
    <w:rsid w:val="00C47A27"/>
    <w:rsid w:val="00C503D2"/>
    <w:rsid w:val="00C5082B"/>
    <w:rsid w:val="00C50872"/>
    <w:rsid w:val="00C512E7"/>
    <w:rsid w:val="00C514B8"/>
    <w:rsid w:val="00C51C83"/>
    <w:rsid w:val="00C523F8"/>
    <w:rsid w:val="00C52591"/>
    <w:rsid w:val="00C534BC"/>
    <w:rsid w:val="00C537EE"/>
    <w:rsid w:val="00C53DD9"/>
    <w:rsid w:val="00C545E3"/>
    <w:rsid w:val="00C54BFE"/>
    <w:rsid w:val="00C5574B"/>
    <w:rsid w:val="00C55797"/>
    <w:rsid w:val="00C56788"/>
    <w:rsid w:val="00C5683A"/>
    <w:rsid w:val="00C56931"/>
    <w:rsid w:val="00C5747C"/>
    <w:rsid w:val="00C577DD"/>
    <w:rsid w:val="00C57C6B"/>
    <w:rsid w:val="00C601C8"/>
    <w:rsid w:val="00C6074A"/>
    <w:rsid w:val="00C60EDF"/>
    <w:rsid w:val="00C6114F"/>
    <w:rsid w:val="00C62748"/>
    <w:rsid w:val="00C62A52"/>
    <w:rsid w:val="00C645E8"/>
    <w:rsid w:val="00C64B5E"/>
    <w:rsid w:val="00C64BCD"/>
    <w:rsid w:val="00C651C8"/>
    <w:rsid w:val="00C6532B"/>
    <w:rsid w:val="00C6538F"/>
    <w:rsid w:val="00C657C8"/>
    <w:rsid w:val="00C6696E"/>
    <w:rsid w:val="00C66D11"/>
    <w:rsid w:val="00C702CC"/>
    <w:rsid w:val="00C70D71"/>
    <w:rsid w:val="00C741B5"/>
    <w:rsid w:val="00C7429F"/>
    <w:rsid w:val="00C746E4"/>
    <w:rsid w:val="00C74C2B"/>
    <w:rsid w:val="00C750D2"/>
    <w:rsid w:val="00C757B3"/>
    <w:rsid w:val="00C75D67"/>
    <w:rsid w:val="00C764F1"/>
    <w:rsid w:val="00C76D08"/>
    <w:rsid w:val="00C7711D"/>
    <w:rsid w:val="00C7716B"/>
    <w:rsid w:val="00C77232"/>
    <w:rsid w:val="00C77805"/>
    <w:rsid w:val="00C7782A"/>
    <w:rsid w:val="00C77C7B"/>
    <w:rsid w:val="00C80418"/>
    <w:rsid w:val="00C8049C"/>
    <w:rsid w:val="00C80539"/>
    <w:rsid w:val="00C8107A"/>
    <w:rsid w:val="00C8189A"/>
    <w:rsid w:val="00C81FD5"/>
    <w:rsid w:val="00C82047"/>
    <w:rsid w:val="00C828A4"/>
    <w:rsid w:val="00C82F63"/>
    <w:rsid w:val="00C82F89"/>
    <w:rsid w:val="00C83982"/>
    <w:rsid w:val="00C8467E"/>
    <w:rsid w:val="00C84CAE"/>
    <w:rsid w:val="00C851EF"/>
    <w:rsid w:val="00C859A1"/>
    <w:rsid w:val="00C85CE3"/>
    <w:rsid w:val="00C8708E"/>
    <w:rsid w:val="00C90841"/>
    <w:rsid w:val="00C90B3A"/>
    <w:rsid w:val="00C916B0"/>
    <w:rsid w:val="00C917F2"/>
    <w:rsid w:val="00C918AE"/>
    <w:rsid w:val="00C9193A"/>
    <w:rsid w:val="00C91AE5"/>
    <w:rsid w:val="00C927D4"/>
    <w:rsid w:val="00C92862"/>
    <w:rsid w:val="00C94582"/>
    <w:rsid w:val="00C95574"/>
    <w:rsid w:val="00C956D9"/>
    <w:rsid w:val="00C957C2"/>
    <w:rsid w:val="00C95CE3"/>
    <w:rsid w:val="00C979F4"/>
    <w:rsid w:val="00C97E7E"/>
    <w:rsid w:val="00CA07A3"/>
    <w:rsid w:val="00CA0F2E"/>
    <w:rsid w:val="00CA1016"/>
    <w:rsid w:val="00CA15F8"/>
    <w:rsid w:val="00CA23A1"/>
    <w:rsid w:val="00CA2AE8"/>
    <w:rsid w:val="00CA2FB3"/>
    <w:rsid w:val="00CA308E"/>
    <w:rsid w:val="00CA3E30"/>
    <w:rsid w:val="00CA4C22"/>
    <w:rsid w:val="00CA4EE5"/>
    <w:rsid w:val="00CA50E1"/>
    <w:rsid w:val="00CA5D91"/>
    <w:rsid w:val="00CA6798"/>
    <w:rsid w:val="00CA775A"/>
    <w:rsid w:val="00CA7A1D"/>
    <w:rsid w:val="00CA7A55"/>
    <w:rsid w:val="00CA7F6C"/>
    <w:rsid w:val="00CB02A7"/>
    <w:rsid w:val="00CB1484"/>
    <w:rsid w:val="00CB1CC8"/>
    <w:rsid w:val="00CB1F71"/>
    <w:rsid w:val="00CB23A7"/>
    <w:rsid w:val="00CB253E"/>
    <w:rsid w:val="00CB278C"/>
    <w:rsid w:val="00CB27C7"/>
    <w:rsid w:val="00CB3153"/>
    <w:rsid w:val="00CB338C"/>
    <w:rsid w:val="00CB3B6B"/>
    <w:rsid w:val="00CB3F62"/>
    <w:rsid w:val="00CB4637"/>
    <w:rsid w:val="00CB476B"/>
    <w:rsid w:val="00CB48C7"/>
    <w:rsid w:val="00CB549A"/>
    <w:rsid w:val="00CB5801"/>
    <w:rsid w:val="00CB5A12"/>
    <w:rsid w:val="00CB6032"/>
    <w:rsid w:val="00CB7222"/>
    <w:rsid w:val="00CB7293"/>
    <w:rsid w:val="00CB76B7"/>
    <w:rsid w:val="00CB7A98"/>
    <w:rsid w:val="00CC0948"/>
    <w:rsid w:val="00CC107A"/>
    <w:rsid w:val="00CC1F20"/>
    <w:rsid w:val="00CC2936"/>
    <w:rsid w:val="00CC2BE1"/>
    <w:rsid w:val="00CC30EE"/>
    <w:rsid w:val="00CC38CC"/>
    <w:rsid w:val="00CC39A0"/>
    <w:rsid w:val="00CC39F8"/>
    <w:rsid w:val="00CC3CCB"/>
    <w:rsid w:val="00CC3DD3"/>
    <w:rsid w:val="00CC3E11"/>
    <w:rsid w:val="00CC40B1"/>
    <w:rsid w:val="00CC40C6"/>
    <w:rsid w:val="00CC488F"/>
    <w:rsid w:val="00CC4A5B"/>
    <w:rsid w:val="00CC5161"/>
    <w:rsid w:val="00CC573A"/>
    <w:rsid w:val="00CC58C6"/>
    <w:rsid w:val="00CC5B70"/>
    <w:rsid w:val="00CC5CD8"/>
    <w:rsid w:val="00CC622A"/>
    <w:rsid w:val="00CC6929"/>
    <w:rsid w:val="00CC6A6C"/>
    <w:rsid w:val="00CC7742"/>
    <w:rsid w:val="00CC77C0"/>
    <w:rsid w:val="00CD00E9"/>
    <w:rsid w:val="00CD09FB"/>
    <w:rsid w:val="00CD13A5"/>
    <w:rsid w:val="00CD177E"/>
    <w:rsid w:val="00CD1B14"/>
    <w:rsid w:val="00CD1F4F"/>
    <w:rsid w:val="00CD1FFC"/>
    <w:rsid w:val="00CD21F1"/>
    <w:rsid w:val="00CD247E"/>
    <w:rsid w:val="00CD2F95"/>
    <w:rsid w:val="00CD380E"/>
    <w:rsid w:val="00CD38F2"/>
    <w:rsid w:val="00CD4286"/>
    <w:rsid w:val="00CD452B"/>
    <w:rsid w:val="00CD4CD8"/>
    <w:rsid w:val="00CD5593"/>
    <w:rsid w:val="00CD6CF3"/>
    <w:rsid w:val="00CD6D24"/>
    <w:rsid w:val="00CD6E0F"/>
    <w:rsid w:val="00CD7278"/>
    <w:rsid w:val="00CD7744"/>
    <w:rsid w:val="00CD77E6"/>
    <w:rsid w:val="00CD7F28"/>
    <w:rsid w:val="00CD7F62"/>
    <w:rsid w:val="00CE008A"/>
    <w:rsid w:val="00CE024B"/>
    <w:rsid w:val="00CE0277"/>
    <w:rsid w:val="00CE02D1"/>
    <w:rsid w:val="00CE05CD"/>
    <w:rsid w:val="00CE0600"/>
    <w:rsid w:val="00CE0B94"/>
    <w:rsid w:val="00CE0D1C"/>
    <w:rsid w:val="00CE0F15"/>
    <w:rsid w:val="00CE15AC"/>
    <w:rsid w:val="00CE1983"/>
    <w:rsid w:val="00CE1F46"/>
    <w:rsid w:val="00CE1FE2"/>
    <w:rsid w:val="00CE2133"/>
    <w:rsid w:val="00CE2377"/>
    <w:rsid w:val="00CE296E"/>
    <w:rsid w:val="00CE2E67"/>
    <w:rsid w:val="00CE3512"/>
    <w:rsid w:val="00CE378A"/>
    <w:rsid w:val="00CE442D"/>
    <w:rsid w:val="00CE473F"/>
    <w:rsid w:val="00CE4EAB"/>
    <w:rsid w:val="00CE4EC5"/>
    <w:rsid w:val="00CE6A4F"/>
    <w:rsid w:val="00CE70B6"/>
    <w:rsid w:val="00CE778B"/>
    <w:rsid w:val="00CE7B07"/>
    <w:rsid w:val="00CE7F23"/>
    <w:rsid w:val="00CF0160"/>
    <w:rsid w:val="00CF0CA9"/>
    <w:rsid w:val="00CF103B"/>
    <w:rsid w:val="00CF1CC1"/>
    <w:rsid w:val="00CF1E54"/>
    <w:rsid w:val="00CF20F7"/>
    <w:rsid w:val="00CF2229"/>
    <w:rsid w:val="00CF2F5C"/>
    <w:rsid w:val="00CF30EA"/>
    <w:rsid w:val="00CF3674"/>
    <w:rsid w:val="00CF3845"/>
    <w:rsid w:val="00CF40D6"/>
    <w:rsid w:val="00CF40EE"/>
    <w:rsid w:val="00CF41DC"/>
    <w:rsid w:val="00CF47D9"/>
    <w:rsid w:val="00CF4AFB"/>
    <w:rsid w:val="00CF5087"/>
    <w:rsid w:val="00CF52B4"/>
    <w:rsid w:val="00CF549A"/>
    <w:rsid w:val="00CF563C"/>
    <w:rsid w:val="00CF5749"/>
    <w:rsid w:val="00CF61F2"/>
    <w:rsid w:val="00CF653A"/>
    <w:rsid w:val="00CF68AB"/>
    <w:rsid w:val="00CF6C4C"/>
    <w:rsid w:val="00CF717B"/>
    <w:rsid w:val="00CF724C"/>
    <w:rsid w:val="00CF79DF"/>
    <w:rsid w:val="00CF7D44"/>
    <w:rsid w:val="00D005FB"/>
    <w:rsid w:val="00D00A4A"/>
    <w:rsid w:val="00D00CC2"/>
    <w:rsid w:val="00D012E6"/>
    <w:rsid w:val="00D0130A"/>
    <w:rsid w:val="00D01351"/>
    <w:rsid w:val="00D01E31"/>
    <w:rsid w:val="00D02374"/>
    <w:rsid w:val="00D023C4"/>
    <w:rsid w:val="00D028CF"/>
    <w:rsid w:val="00D02BEE"/>
    <w:rsid w:val="00D03A3F"/>
    <w:rsid w:val="00D03E0C"/>
    <w:rsid w:val="00D0404F"/>
    <w:rsid w:val="00D0420B"/>
    <w:rsid w:val="00D04C1A"/>
    <w:rsid w:val="00D04F28"/>
    <w:rsid w:val="00D058D2"/>
    <w:rsid w:val="00D058F8"/>
    <w:rsid w:val="00D06494"/>
    <w:rsid w:val="00D06642"/>
    <w:rsid w:val="00D06A26"/>
    <w:rsid w:val="00D06EE4"/>
    <w:rsid w:val="00D076AA"/>
    <w:rsid w:val="00D10901"/>
    <w:rsid w:val="00D10D44"/>
    <w:rsid w:val="00D10DF9"/>
    <w:rsid w:val="00D11224"/>
    <w:rsid w:val="00D113BA"/>
    <w:rsid w:val="00D11572"/>
    <w:rsid w:val="00D1239B"/>
    <w:rsid w:val="00D123E7"/>
    <w:rsid w:val="00D12910"/>
    <w:rsid w:val="00D12EA0"/>
    <w:rsid w:val="00D13041"/>
    <w:rsid w:val="00D13B02"/>
    <w:rsid w:val="00D1493D"/>
    <w:rsid w:val="00D15274"/>
    <w:rsid w:val="00D15EB6"/>
    <w:rsid w:val="00D16728"/>
    <w:rsid w:val="00D168AC"/>
    <w:rsid w:val="00D177E7"/>
    <w:rsid w:val="00D179A5"/>
    <w:rsid w:val="00D17F97"/>
    <w:rsid w:val="00D20354"/>
    <w:rsid w:val="00D207B0"/>
    <w:rsid w:val="00D20D68"/>
    <w:rsid w:val="00D20E4C"/>
    <w:rsid w:val="00D215D9"/>
    <w:rsid w:val="00D2177F"/>
    <w:rsid w:val="00D2181D"/>
    <w:rsid w:val="00D219F4"/>
    <w:rsid w:val="00D21AD3"/>
    <w:rsid w:val="00D21E80"/>
    <w:rsid w:val="00D223BF"/>
    <w:rsid w:val="00D225E9"/>
    <w:rsid w:val="00D229EF"/>
    <w:rsid w:val="00D23BD3"/>
    <w:rsid w:val="00D24579"/>
    <w:rsid w:val="00D25462"/>
    <w:rsid w:val="00D25781"/>
    <w:rsid w:val="00D26ADB"/>
    <w:rsid w:val="00D26FE1"/>
    <w:rsid w:val="00D27B0E"/>
    <w:rsid w:val="00D27E79"/>
    <w:rsid w:val="00D27F0C"/>
    <w:rsid w:val="00D30454"/>
    <w:rsid w:val="00D30503"/>
    <w:rsid w:val="00D30FDD"/>
    <w:rsid w:val="00D32703"/>
    <w:rsid w:val="00D32CAD"/>
    <w:rsid w:val="00D33724"/>
    <w:rsid w:val="00D33763"/>
    <w:rsid w:val="00D33BA7"/>
    <w:rsid w:val="00D33FAE"/>
    <w:rsid w:val="00D3479C"/>
    <w:rsid w:val="00D35328"/>
    <w:rsid w:val="00D35ABB"/>
    <w:rsid w:val="00D36381"/>
    <w:rsid w:val="00D36602"/>
    <w:rsid w:val="00D36999"/>
    <w:rsid w:val="00D37582"/>
    <w:rsid w:val="00D379EC"/>
    <w:rsid w:val="00D4126D"/>
    <w:rsid w:val="00D41328"/>
    <w:rsid w:val="00D42B58"/>
    <w:rsid w:val="00D42E81"/>
    <w:rsid w:val="00D43054"/>
    <w:rsid w:val="00D434E6"/>
    <w:rsid w:val="00D45807"/>
    <w:rsid w:val="00D45BE6"/>
    <w:rsid w:val="00D460C2"/>
    <w:rsid w:val="00D46176"/>
    <w:rsid w:val="00D46944"/>
    <w:rsid w:val="00D4699E"/>
    <w:rsid w:val="00D474C2"/>
    <w:rsid w:val="00D47C28"/>
    <w:rsid w:val="00D47CA2"/>
    <w:rsid w:val="00D47CCE"/>
    <w:rsid w:val="00D47D8D"/>
    <w:rsid w:val="00D50E03"/>
    <w:rsid w:val="00D5134E"/>
    <w:rsid w:val="00D515CD"/>
    <w:rsid w:val="00D51744"/>
    <w:rsid w:val="00D51A03"/>
    <w:rsid w:val="00D51C05"/>
    <w:rsid w:val="00D520A5"/>
    <w:rsid w:val="00D5226E"/>
    <w:rsid w:val="00D528E9"/>
    <w:rsid w:val="00D53B37"/>
    <w:rsid w:val="00D54203"/>
    <w:rsid w:val="00D5425A"/>
    <w:rsid w:val="00D56425"/>
    <w:rsid w:val="00D566D9"/>
    <w:rsid w:val="00D576BC"/>
    <w:rsid w:val="00D57B5A"/>
    <w:rsid w:val="00D57BBE"/>
    <w:rsid w:val="00D57C2E"/>
    <w:rsid w:val="00D605CE"/>
    <w:rsid w:val="00D606AA"/>
    <w:rsid w:val="00D60746"/>
    <w:rsid w:val="00D608F8"/>
    <w:rsid w:val="00D60992"/>
    <w:rsid w:val="00D60E69"/>
    <w:rsid w:val="00D60ED1"/>
    <w:rsid w:val="00D62034"/>
    <w:rsid w:val="00D62282"/>
    <w:rsid w:val="00D627E4"/>
    <w:rsid w:val="00D62D4E"/>
    <w:rsid w:val="00D63111"/>
    <w:rsid w:val="00D63DF2"/>
    <w:rsid w:val="00D6405C"/>
    <w:rsid w:val="00D64111"/>
    <w:rsid w:val="00D64163"/>
    <w:rsid w:val="00D649DA"/>
    <w:rsid w:val="00D64DDF"/>
    <w:rsid w:val="00D65390"/>
    <w:rsid w:val="00D656C2"/>
    <w:rsid w:val="00D65E50"/>
    <w:rsid w:val="00D66289"/>
    <w:rsid w:val="00D6686C"/>
    <w:rsid w:val="00D66C18"/>
    <w:rsid w:val="00D66CC0"/>
    <w:rsid w:val="00D675C6"/>
    <w:rsid w:val="00D67B48"/>
    <w:rsid w:val="00D67DE3"/>
    <w:rsid w:val="00D716E8"/>
    <w:rsid w:val="00D71884"/>
    <w:rsid w:val="00D722F6"/>
    <w:rsid w:val="00D726AD"/>
    <w:rsid w:val="00D72D83"/>
    <w:rsid w:val="00D7365C"/>
    <w:rsid w:val="00D73739"/>
    <w:rsid w:val="00D73A0C"/>
    <w:rsid w:val="00D73ABF"/>
    <w:rsid w:val="00D74016"/>
    <w:rsid w:val="00D741E6"/>
    <w:rsid w:val="00D745A1"/>
    <w:rsid w:val="00D745F9"/>
    <w:rsid w:val="00D74EAA"/>
    <w:rsid w:val="00D750C6"/>
    <w:rsid w:val="00D7586B"/>
    <w:rsid w:val="00D7591E"/>
    <w:rsid w:val="00D7626D"/>
    <w:rsid w:val="00D76E06"/>
    <w:rsid w:val="00D806AB"/>
    <w:rsid w:val="00D8092E"/>
    <w:rsid w:val="00D80A13"/>
    <w:rsid w:val="00D810E9"/>
    <w:rsid w:val="00D8136F"/>
    <w:rsid w:val="00D81D24"/>
    <w:rsid w:val="00D81FFB"/>
    <w:rsid w:val="00D82FC1"/>
    <w:rsid w:val="00D83358"/>
    <w:rsid w:val="00D83B79"/>
    <w:rsid w:val="00D84CD6"/>
    <w:rsid w:val="00D85010"/>
    <w:rsid w:val="00D8553A"/>
    <w:rsid w:val="00D85775"/>
    <w:rsid w:val="00D85E27"/>
    <w:rsid w:val="00D870E3"/>
    <w:rsid w:val="00D87537"/>
    <w:rsid w:val="00D877A3"/>
    <w:rsid w:val="00D87C10"/>
    <w:rsid w:val="00D87DF4"/>
    <w:rsid w:val="00D901A6"/>
    <w:rsid w:val="00D9036D"/>
    <w:rsid w:val="00D905A9"/>
    <w:rsid w:val="00D90D3F"/>
    <w:rsid w:val="00D90DF6"/>
    <w:rsid w:val="00D90F49"/>
    <w:rsid w:val="00D91129"/>
    <w:rsid w:val="00D915E4"/>
    <w:rsid w:val="00D9160D"/>
    <w:rsid w:val="00D916AC"/>
    <w:rsid w:val="00D919EB"/>
    <w:rsid w:val="00D9214D"/>
    <w:rsid w:val="00D922BF"/>
    <w:rsid w:val="00D93F34"/>
    <w:rsid w:val="00D9439F"/>
    <w:rsid w:val="00D9454F"/>
    <w:rsid w:val="00D94563"/>
    <w:rsid w:val="00D94A4E"/>
    <w:rsid w:val="00D96B8F"/>
    <w:rsid w:val="00D96B91"/>
    <w:rsid w:val="00D96DAA"/>
    <w:rsid w:val="00D96FA0"/>
    <w:rsid w:val="00D97702"/>
    <w:rsid w:val="00DA17CB"/>
    <w:rsid w:val="00DA2588"/>
    <w:rsid w:val="00DA2E16"/>
    <w:rsid w:val="00DA2F48"/>
    <w:rsid w:val="00DA3A27"/>
    <w:rsid w:val="00DA3D9A"/>
    <w:rsid w:val="00DA47E1"/>
    <w:rsid w:val="00DA481E"/>
    <w:rsid w:val="00DA5130"/>
    <w:rsid w:val="00DA52C9"/>
    <w:rsid w:val="00DA60DB"/>
    <w:rsid w:val="00DA7021"/>
    <w:rsid w:val="00DA7678"/>
    <w:rsid w:val="00DA7A7A"/>
    <w:rsid w:val="00DB026F"/>
    <w:rsid w:val="00DB069C"/>
    <w:rsid w:val="00DB0FC4"/>
    <w:rsid w:val="00DB22FC"/>
    <w:rsid w:val="00DB24C2"/>
    <w:rsid w:val="00DB3EFB"/>
    <w:rsid w:val="00DB41C1"/>
    <w:rsid w:val="00DB4B41"/>
    <w:rsid w:val="00DB4E8F"/>
    <w:rsid w:val="00DB4ECA"/>
    <w:rsid w:val="00DB4EED"/>
    <w:rsid w:val="00DB4FE7"/>
    <w:rsid w:val="00DB5030"/>
    <w:rsid w:val="00DB5C38"/>
    <w:rsid w:val="00DB6C5B"/>
    <w:rsid w:val="00DB74E4"/>
    <w:rsid w:val="00DB7A34"/>
    <w:rsid w:val="00DC1404"/>
    <w:rsid w:val="00DC1B9A"/>
    <w:rsid w:val="00DC283F"/>
    <w:rsid w:val="00DC3B97"/>
    <w:rsid w:val="00DC3C7F"/>
    <w:rsid w:val="00DC4309"/>
    <w:rsid w:val="00DC47F6"/>
    <w:rsid w:val="00DC4970"/>
    <w:rsid w:val="00DC5B73"/>
    <w:rsid w:val="00DC6D4F"/>
    <w:rsid w:val="00DC70D0"/>
    <w:rsid w:val="00DC79D1"/>
    <w:rsid w:val="00DD0497"/>
    <w:rsid w:val="00DD04D0"/>
    <w:rsid w:val="00DD0E1F"/>
    <w:rsid w:val="00DD12EE"/>
    <w:rsid w:val="00DD1917"/>
    <w:rsid w:val="00DD1BA4"/>
    <w:rsid w:val="00DD2365"/>
    <w:rsid w:val="00DD27F8"/>
    <w:rsid w:val="00DD2FBA"/>
    <w:rsid w:val="00DD3AC0"/>
    <w:rsid w:val="00DD3DD7"/>
    <w:rsid w:val="00DD570C"/>
    <w:rsid w:val="00DD593A"/>
    <w:rsid w:val="00DD6003"/>
    <w:rsid w:val="00DD676B"/>
    <w:rsid w:val="00DD6988"/>
    <w:rsid w:val="00DD73A8"/>
    <w:rsid w:val="00DD79BC"/>
    <w:rsid w:val="00DE0236"/>
    <w:rsid w:val="00DE09DF"/>
    <w:rsid w:val="00DE0ABD"/>
    <w:rsid w:val="00DE0FAC"/>
    <w:rsid w:val="00DE10F9"/>
    <w:rsid w:val="00DE181F"/>
    <w:rsid w:val="00DE1DDE"/>
    <w:rsid w:val="00DE328B"/>
    <w:rsid w:val="00DE379F"/>
    <w:rsid w:val="00DE3910"/>
    <w:rsid w:val="00DE46A6"/>
    <w:rsid w:val="00DE494B"/>
    <w:rsid w:val="00DE5CDA"/>
    <w:rsid w:val="00DE5DF0"/>
    <w:rsid w:val="00DE6BC6"/>
    <w:rsid w:val="00DE6F1E"/>
    <w:rsid w:val="00DE774A"/>
    <w:rsid w:val="00DE7780"/>
    <w:rsid w:val="00DE7A13"/>
    <w:rsid w:val="00DE7A75"/>
    <w:rsid w:val="00DE7F34"/>
    <w:rsid w:val="00DE7F47"/>
    <w:rsid w:val="00DF1262"/>
    <w:rsid w:val="00DF2283"/>
    <w:rsid w:val="00DF317A"/>
    <w:rsid w:val="00DF33D4"/>
    <w:rsid w:val="00DF366C"/>
    <w:rsid w:val="00DF4749"/>
    <w:rsid w:val="00DF5185"/>
    <w:rsid w:val="00DF5AF9"/>
    <w:rsid w:val="00DF672C"/>
    <w:rsid w:val="00E010D6"/>
    <w:rsid w:val="00E0171C"/>
    <w:rsid w:val="00E02559"/>
    <w:rsid w:val="00E027D5"/>
    <w:rsid w:val="00E02C6B"/>
    <w:rsid w:val="00E03301"/>
    <w:rsid w:val="00E04316"/>
    <w:rsid w:val="00E0486D"/>
    <w:rsid w:val="00E04BD2"/>
    <w:rsid w:val="00E04D8F"/>
    <w:rsid w:val="00E05AB2"/>
    <w:rsid w:val="00E05C7A"/>
    <w:rsid w:val="00E05F54"/>
    <w:rsid w:val="00E06EEF"/>
    <w:rsid w:val="00E07CE5"/>
    <w:rsid w:val="00E10A02"/>
    <w:rsid w:val="00E11085"/>
    <w:rsid w:val="00E11123"/>
    <w:rsid w:val="00E114BF"/>
    <w:rsid w:val="00E1162A"/>
    <w:rsid w:val="00E12457"/>
    <w:rsid w:val="00E126C2"/>
    <w:rsid w:val="00E12BDD"/>
    <w:rsid w:val="00E12E1F"/>
    <w:rsid w:val="00E13110"/>
    <w:rsid w:val="00E13894"/>
    <w:rsid w:val="00E13D47"/>
    <w:rsid w:val="00E14015"/>
    <w:rsid w:val="00E159FF"/>
    <w:rsid w:val="00E15EBD"/>
    <w:rsid w:val="00E16170"/>
    <w:rsid w:val="00E164E0"/>
    <w:rsid w:val="00E165FF"/>
    <w:rsid w:val="00E16CA8"/>
    <w:rsid w:val="00E16D52"/>
    <w:rsid w:val="00E16ECA"/>
    <w:rsid w:val="00E17AE9"/>
    <w:rsid w:val="00E17E5A"/>
    <w:rsid w:val="00E20267"/>
    <w:rsid w:val="00E20330"/>
    <w:rsid w:val="00E21836"/>
    <w:rsid w:val="00E22414"/>
    <w:rsid w:val="00E22CA9"/>
    <w:rsid w:val="00E22F29"/>
    <w:rsid w:val="00E23302"/>
    <w:rsid w:val="00E234BF"/>
    <w:rsid w:val="00E2668A"/>
    <w:rsid w:val="00E26ED2"/>
    <w:rsid w:val="00E27A11"/>
    <w:rsid w:val="00E30DC6"/>
    <w:rsid w:val="00E30F5B"/>
    <w:rsid w:val="00E30F94"/>
    <w:rsid w:val="00E3143A"/>
    <w:rsid w:val="00E31755"/>
    <w:rsid w:val="00E31AF8"/>
    <w:rsid w:val="00E321A3"/>
    <w:rsid w:val="00E3236E"/>
    <w:rsid w:val="00E32751"/>
    <w:rsid w:val="00E33054"/>
    <w:rsid w:val="00E33163"/>
    <w:rsid w:val="00E34ED7"/>
    <w:rsid w:val="00E3527F"/>
    <w:rsid w:val="00E35B70"/>
    <w:rsid w:val="00E361B7"/>
    <w:rsid w:val="00E367A0"/>
    <w:rsid w:val="00E367EC"/>
    <w:rsid w:val="00E36AE5"/>
    <w:rsid w:val="00E37A29"/>
    <w:rsid w:val="00E37CD4"/>
    <w:rsid w:val="00E40017"/>
    <w:rsid w:val="00E401E3"/>
    <w:rsid w:val="00E41A9C"/>
    <w:rsid w:val="00E41EF9"/>
    <w:rsid w:val="00E42896"/>
    <w:rsid w:val="00E42B4F"/>
    <w:rsid w:val="00E42DD5"/>
    <w:rsid w:val="00E43482"/>
    <w:rsid w:val="00E43F17"/>
    <w:rsid w:val="00E4418E"/>
    <w:rsid w:val="00E4457E"/>
    <w:rsid w:val="00E44A3F"/>
    <w:rsid w:val="00E44AA1"/>
    <w:rsid w:val="00E44D49"/>
    <w:rsid w:val="00E44FED"/>
    <w:rsid w:val="00E45625"/>
    <w:rsid w:val="00E457DC"/>
    <w:rsid w:val="00E45D2A"/>
    <w:rsid w:val="00E45E87"/>
    <w:rsid w:val="00E4610E"/>
    <w:rsid w:val="00E46346"/>
    <w:rsid w:val="00E4690A"/>
    <w:rsid w:val="00E47889"/>
    <w:rsid w:val="00E5006B"/>
    <w:rsid w:val="00E508B4"/>
    <w:rsid w:val="00E50F80"/>
    <w:rsid w:val="00E51293"/>
    <w:rsid w:val="00E51683"/>
    <w:rsid w:val="00E51A2F"/>
    <w:rsid w:val="00E52DEB"/>
    <w:rsid w:val="00E53720"/>
    <w:rsid w:val="00E54A79"/>
    <w:rsid w:val="00E54BDC"/>
    <w:rsid w:val="00E54F4A"/>
    <w:rsid w:val="00E56F86"/>
    <w:rsid w:val="00E57893"/>
    <w:rsid w:val="00E57ADB"/>
    <w:rsid w:val="00E60373"/>
    <w:rsid w:val="00E607D3"/>
    <w:rsid w:val="00E60CB2"/>
    <w:rsid w:val="00E60DE9"/>
    <w:rsid w:val="00E61099"/>
    <w:rsid w:val="00E61BD5"/>
    <w:rsid w:val="00E65264"/>
    <w:rsid w:val="00E65502"/>
    <w:rsid w:val="00E65506"/>
    <w:rsid w:val="00E65C2C"/>
    <w:rsid w:val="00E65D20"/>
    <w:rsid w:val="00E67303"/>
    <w:rsid w:val="00E67A00"/>
    <w:rsid w:val="00E7115F"/>
    <w:rsid w:val="00E716AA"/>
    <w:rsid w:val="00E71A76"/>
    <w:rsid w:val="00E726F9"/>
    <w:rsid w:val="00E72865"/>
    <w:rsid w:val="00E72B76"/>
    <w:rsid w:val="00E7368A"/>
    <w:rsid w:val="00E73927"/>
    <w:rsid w:val="00E73C2E"/>
    <w:rsid w:val="00E73CEE"/>
    <w:rsid w:val="00E73D73"/>
    <w:rsid w:val="00E73DAD"/>
    <w:rsid w:val="00E73F4F"/>
    <w:rsid w:val="00E74876"/>
    <w:rsid w:val="00E75497"/>
    <w:rsid w:val="00E75CFF"/>
    <w:rsid w:val="00E75E92"/>
    <w:rsid w:val="00E75EE1"/>
    <w:rsid w:val="00E763B4"/>
    <w:rsid w:val="00E76971"/>
    <w:rsid w:val="00E76991"/>
    <w:rsid w:val="00E80248"/>
    <w:rsid w:val="00E8080B"/>
    <w:rsid w:val="00E80CBA"/>
    <w:rsid w:val="00E810C1"/>
    <w:rsid w:val="00E81555"/>
    <w:rsid w:val="00E81B3E"/>
    <w:rsid w:val="00E81F2E"/>
    <w:rsid w:val="00E82D06"/>
    <w:rsid w:val="00E82E13"/>
    <w:rsid w:val="00E83609"/>
    <w:rsid w:val="00E83F25"/>
    <w:rsid w:val="00E8446A"/>
    <w:rsid w:val="00E84AA3"/>
    <w:rsid w:val="00E85745"/>
    <w:rsid w:val="00E859C3"/>
    <w:rsid w:val="00E86D82"/>
    <w:rsid w:val="00E86DAF"/>
    <w:rsid w:val="00E8742E"/>
    <w:rsid w:val="00E875FD"/>
    <w:rsid w:val="00E87670"/>
    <w:rsid w:val="00E87A5B"/>
    <w:rsid w:val="00E87F66"/>
    <w:rsid w:val="00E901C0"/>
    <w:rsid w:val="00E910BC"/>
    <w:rsid w:val="00E9151D"/>
    <w:rsid w:val="00E91E33"/>
    <w:rsid w:val="00E92B4C"/>
    <w:rsid w:val="00E92B98"/>
    <w:rsid w:val="00E92C64"/>
    <w:rsid w:val="00E92D1F"/>
    <w:rsid w:val="00E938E0"/>
    <w:rsid w:val="00E94357"/>
    <w:rsid w:val="00E96802"/>
    <w:rsid w:val="00E97022"/>
    <w:rsid w:val="00E970AE"/>
    <w:rsid w:val="00E97236"/>
    <w:rsid w:val="00E978E4"/>
    <w:rsid w:val="00E97D3D"/>
    <w:rsid w:val="00EA0184"/>
    <w:rsid w:val="00EA0663"/>
    <w:rsid w:val="00EA07FC"/>
    <w:rsid w:val="00EA154D"/>
    <w:rsid w:val="00EA1ABD"/>
    <w:rsid w:val="00EA21B6"/>
    <w:rsid w:val="00EA22EB"/>
    <w:rsid w:val="00EA2A98"/>
    <w:rsid w:val="00EA2BF6"/>
    <w:rsid w:val="00EA2C76"/>
    <w:rsid w:val="00EA2F09"/>
    <w:rsid w:val="00EA466D"/>
    <w:rsid w:val="00EA4740"/>
    <w:rsid w:val="00EA4920"/>
    <w:rsid w:val="00EA4E31"/>
    <w:rsid w:val="00EA5433"/>
    <w:rsid w:val="00EA54EC"/>
    <w:rsid w:val="00EA5DE8"/>
    <w:rsid w:val="00EA6632"/>
    <w:rsid w:val="00EA6AB9"/>
    <w:rsid w:val="00EB1203"/>
    <w:rsid w:val="00EB1A64"/>
    <w:rsid w:val="00EB2392"/>
    <w:rsid w:val="00EB3293"/>
    <w:rsid w:val="00EB36F6"/>
    <w:rsid w:val="00EB38D7"/>
    <w:rsid w:val="00EB3C66"/>
    <w:rsid w:val="00EB4D5D"/>
    <w:rsid w:val="00EB57E2"/>
    <w:rsid w:val="00EB5863"/>
    <w:rsid w:val="00EB5BCC"/>
    <w:rsid w:val="00EB6073"/>
    <w:rsid w:val="00EB632C"/>
    <w:rsid w:val="00EB6441"/>
    <w:rsid w:val="00EB6CEE"/>
    <w:rsid w:val="00EB7019"/>
    <w:rsid w:val="00EB727D"/>
    <w:rsid w:val="00EB7A38"/>
    <w:rsid w:val="00EB7B0D"/>
    <w:rsid w:val="00EB7E1B"/>
    <w:rsid w:val="00EC0C05"/>
    <w:rsid w:val="00EC19A0"/>
    <w:rsid w:val="00EC1CB1"/>
    <w:rsid w:val="00EC20E2"/>
    <w:rsid w:val="00EC2539"/>
    <w:rsid w:val="00EC2B98"/>
    <w:rsid w:val="00EC2FF4"/>
    <w:rsid w:val="00EC4A55"/>
    <w:rsid w:val="00EC5466"/>
    <w:rsid w:val="00EC57F1"/>
    <w:rsid w:val="00EC6125"/>
    <w:rsid w:val="00EC6994"/>
    <w:rsid w:val="00EC6C57"/>
    <w:rsid w:val="00EC7235"/>
    <w:rsid w:val="00EC7E10"/>
    <w:rsid w:val="00ED0071"/>
    <w:rsid w:val="00ED0E26"/>
    <w:rsid w:val="00ED117F"/>
    <w:rsid w:val="00ED1331"/>
    <w:rsid w:val="00ED2055"/>
    <w:rsid w:val="00ED224B"/>
    <w:rsid w:val="00ED229D"/>
    <w:rsid w:val="00ED246E"/>
    <w:rsid w:val="00ED280B"/>
    <w:rsid w:val="00ED286C"/>
    <w:rsid w:val="00ED2A93"/>
    <w:rsid w:val="00ED3CB3"/>
    <w:rsid w:val="00ED4453"/>
    <w:rsid w:val="00ED481E"/>
    <w:rsid w:val="00ED48F5"/>
    <w:rsid w:val="00ED4E76"/>
    <w:rsid w:val="00ED4FF6"/>
    <w:rsid w:val="00ED6689"/>
    <w:rsid w:val="00ED676B"/>
    <w:rsid w:val="00ED67D8"/>
    <w:rsid w:val="00ED6F9D"/>
    <w:rsid w:val="00ED7012"/>
    <w:rsid w:val="00ED746D"/>
    <w:rsid w:val="00ED76DA"/>
    <w:rsid w:val="00EE04A1"/>
    <w:rsid w:val="00EE0506"/>
    <w:rsid w:val="00EE073C"/>
    <w:rsid w:val="00EE0C8A"/>
    <w:rsid w:val="00EE1099"/>
    <w:rsid w:val="00EE15BC"/>
    <w:rsid w:val="00EE1A94"/>
    <w:rsid w:val="00EE1C3D"/>
    <w:rsid w:val="00EE1D08"/>
    <w:rsid w:val="00EE341E"/>
    <w:rsid w:val="00EE361D"/>
    <w:rsid w:val="00EE3D96"/>
    <w:rsid w:val="00EE4DA4"/>
    <w:rsid w:val="00EE50A7"/>
    <w:rsid w:val="00EE53F1"/>
    <w:rsid w:val="00EE583C"/>
    <w:rsid w:val="00EE6172"/>
    <w:rsid w:val="00EE61AF"/>
    <w:rsid w:val="00EE687C"/>
    <w:rsid w:val="00EE7210"/>
    <w:rsid w:val="00EF0109"/>
    <w:rsid w:val="00EF06E6"/>
    <w:rsid w:val="00EF090E"/>
    <w:rsid w:val="00EF110B"/>
    <w:rsid w:val="00EF11B3"/>
    <w:rsid w:val="00EF18BC"/>
    <w:rsid w:val="00EF19B4"/>
    <w:rsid w:val="00EF231A"/>
    <w:rsid w:val="00EF308B"/>
    <w:rsid w:val="00EF32DE"/>
    <w:rsid w:val="00EF39EE"/>
    <w:rsid w:val="00EF3D54"/>
    <w:rsid w:val="00EF3DD1"/>
    <w:rsid w:val="00EF4D23"/>
    <w:rsid w:val="00EF4E84"/>
    <w:rsid w:val="00EF5C45"/>
    <w:rsid w:val="00EF5CDB"/>
    <w:rsid w:val="00EF5D62"/>
    <w:rsid w:val="00EF5F98"/>
    <w:rsid w:val="00EF6018"/>
    <w:rsid w:val="00EF6328"/>
    <w:rsid w:val="00EF684E"/>
    <w:rsid w:val="00EF6949"/>
    <w:rsid w:val="00EF6FD6"/>
    <w:rsid w:val="00EF73AC"/>
    <w:rsid w:val="00EF73E8"/>
    <w:rsid w:val="00EF75DA"/>
    <w:rsid w:val="00F017AC"/>
    <w:rsid w:val="00F01901"/>
    <w:rsid w:val="00F01B90"/>
    <w:rsid w:val="00F01DB3"/>
    <w:rsid w:val="00F01EC5"/>
    <w:rsid w:val="00F01F9F"/>
    <w:rsid w:val="00F02F0C"/>
    <w:rsid w:val="00F0378B"/>
    <w:rsid w:val="00F03876"/>
    <w:rsid w:val="00F04B14"/>
    <w:rsid w:val="00F05F21"/>
    <w:rsid w:val="00F06FAE"/>
    <w:rsid w:val="00F07062"/>
    <w:rsid w:val="00F0760D"/>
    <w:rsid w:val="00F07F51"/>
    <w:rsid w:val="00F10151"/>
    <w:rsid w:val="00F10215"/>
    <w:rsid w:val="00F1090D"/>
    <w:rsid w:val="00F10C35"/>
    <w:rsid w:val="00F11A34"/>
    <w:rsid w:val="00F11C3E"/>
    <w:rsid w:val="00F11E6C"/>
    <w:rsid w:val="00F125A5"/>
    <w:rsid w:val="00F129B5"/>
    <w:rsid w:val="00F133B7"/>
    <w:rsid w:val="00F13CE7"/>
    <w:rsid w:val="00F143F7"/>
    <w:rsid w:val="00F148C2"/>
    <w:rsid w:val="00F15725"/>
    <w:rsid w:val="00F16232"/>
    <w:rsid w:val="00F16558"/>
    <w:rsid w:val="00F165B2"/>
    <w:rsid w:val="00F1759B"/>
    <w:rsid w:val="00F17B51"/>
    <w:rsid w:val="00F17CBD"/>
    <w:rsid w:val="00F20094"/>
    <w:rsid w:val="00F21559"/>
    <w:rsid w:val="00F21718"/>
    <w:rsid w:val="00F21BD4"/>
    <w:rsid w:val="00F22B21"/>
    <w:rsid w:val="00F23057"/>
    <w:rsid w:val="00F230DF"/>
    <w:rsid w:val="00F2312C"/>
    <w:rsid w:val="00F243BF"/>
    <w:rsid w:val="00F2504C"/>
    <w:rsid w:val="00F255D1"/>
    <w:rsid w:val="00F2577D"/>
    <w:rsid w:val="00F258A4"/>
    <w:rsid w:val="00F25C08"/>
    <w:rsid w:val="00F2624E"/>
    <w:rsid w:val="00F2647B"/>
    <w:rsid w:val="00F26B99"/>
    <w:rsid w:val="00F27087"/>
    <w:rsid w:val="00F2756E"/>
    <w:rsid w:val="00F2777E"/>
    <w:rsid w:val="00F27E43"/>
    <w:rsid w:val="00F30764"/>
    <w:rsid w:val="00F3157E"/>
    <w:rsid w:val="00F31AE0"/>
    <w:rsid w:val="00F322DC"/>
    <w:rsid w:val="00F33264"/>
    <w:rsid w:val="00F33537"/>
    <w:rsid w:val="00F3360F"/>
    <w:rsid w:val="00F33659"/>
    <w:rsid w:val="00F34F56"/>
    <w:rsid w:val="00F35236"/>
    <w:rsid w:val="00F361A5"/>
    <w:rsid w:val="00F3719B"/>
    <w:rsid w:val="00F371CB"/>
    <w:rsid w:val="00F37451"/>
    <w:rsid w:val="00F37823"/>
    <w:rsid w:val="00F378F0"/>
    <w:rsid w:val="00F37EDF"/>
    <w:rsid w:val="00F402B4"/>
    <w:rsid w:val="00F42018"/>
    <w:rsid w:val="00F42841"/>
    <w:rsid w:val="00F42872"/>
    <w:rsid w:val="00F429F7"/>
    <w:rsid w:val="00F42F03"/>
    <w:rsid w:val="00F435C1"/>
    <w:rsid w:val="00F4361A"/>
    <w:rsid w:val="00F4414B"/>
    <w:rsid w:val="00F44C54"/>
    <w:rsid w:val="00F44F2F"/>
    <w:rsid w:val="00F454BA"/>
    <w:rsid w:val="00F47F69"/>
    <w:rsid w:val="00F5048F"/>
    <w:rsid w:val="00F50E9A"/>
    <w:rsid w:val="00F51C92"/>
    <w:rsid w:val="00F52A33"/>
    <w:rsid w:val="00F52C85"/>
    <w:rsid w:val="00F52CEB"/>
    <w:rsid w:val="00F5407F"/>
    <w:rsid w:val="00F5473F"/>
    <w:rsid w:val="00F54CD9"/>
    <w:rsid w:val="00F55615"/>
    <w:rsid w:val="00F55C3E"/>
    <w:rsid w:val="00F5658F"/>
    <w:rsid w:val="00F566BB"/>
    <w:rsid w:val="00F56AFB"/>
    <w:rsid w:val="00F56D96"/>
    <w:rsid w:val="00F56F36"/>
    <w:rsid w:val="00F57882"/>
    <w:rsid w:val="00F57F1A"/>
    <w:rsid w:val="00F60301"/>
    <w:rsid w:val="00F60B34"/>
    <w:rsid w:val="00F60D61"/>
    <w:rsid w:val="00F6101A"/>
    <w:rsid w:val="00F61E02"/>
    <w:rsid w:val="00F62137"/>
    <w:rsid w:val="00F6218F"/>
    <w:rsid w:val="00F631D4"/>
    <w:rsid w:val="00F632FA"/>
    <w:rsid w:val="00F63883"/>
    <w:rsid w:val="00F63E00"/>
    <w:rsid w:val="00F642D5"/>
    <w:rsid w:val="00F64F4D"/>
    <w:rsid w:val="00F64F57"/>
    <w:rsid w:val="00F65FA5"/>
    <w:rsid w:val="00F6670F"/>
    <w:rsid w:val="00F66DEB"/>
    <w:rsid w:val="00F6738E"/>
    <w:rsid w:val="00F67B36"/>
    <w:rsid w:val="00F67EB6"/>
    <w:rsid w:val="00F70341"/>
    <w:rsid w:val="00F72181"/>
    <w:rsid w:val="00F724C2"/>
    <w:rsid w:val="00F72B4D"/>
    <w:rsid w:val="00F734F9"/>
    <w:rsid w:val="00F73670"/>
    <w:rsid w:val="00F736D3"/>
    <w:rsid w:val="00F73846"/>
    <w:rsid w:val="00F7399D"/>
    <w:rsid w:val="00F7400C"/>
    <w:rsid w:val="00F74253"/>
    <w:rsid w:val="00F74274"/>
    <w:rsid w:val="00F74306"/>
    <w:rsid w:val="00F7531C"/>
    <w:rsid w:val="00F7637E"/>
    <w:rsid w:val="00F767A9"/>
    <w:rsid w:val="00F769DB"/>
    <w:rsid w:val="00F76B24"/>
    <w:rsid w:val="00F76DF2"/>
    <w:rsid w:val="00F76E8B"/>
    <w:rsid w:val="00F778CC"/>
    <w:rsid w:val="00F7792E"/>
    <w:rsid w:val="00F800BC"/>
    <w:rsid w:val="00F80BEB"/>
    <w:rsid w:val="00F818EE"/>
    <w:rsid w:val="00F818FC"/>
    <w:rsid w:val="00F81CDF"/>
    <w:rsid w:val="00F81F5D"/>
    <w:rsid w:val="00F82030"/>
    <w:rsid w:val="00F8455E"/>
    <w:rsid w:val="00F84642"/>
    <w:rsid w:val="00F85E6B"/>
    <w:rsid w:val="00F85FEB"/>
    <w:rsid w:val="00F861AF"/>
    <w:rsid w:val="00F862B8"/>
    <w:rsid w:val="00F862DB"/>
    <w:rsid w:val="00F876A6"/>
    <w:rsid w:val="00F87B4E"/>
    <w:rsid w:val="00F90910"/>
    <w:rsid w:val="00F9107D"/>
    <w:rsid w:val="00F9325A"/>
    <w:rsid w:val="00F9346C"/>
    <w:rsid w:val="00F936F7"/>
    <w:rsid w:val="00F93C7D"/>
    <w:rsid w:val="00F94420"/>
    <w:rsid w:val="00F95097"/>
    <w:rsid w:val="00F95111"/>
    <w:rsid w:val="00F95CBA"/>
    <w:rsid w:val="00F96B3E"/>
    <w:rsid w:val="00F96EDD"/>
    <w:rsid w:val="00F975D7"/>
    <w:rsid w:val="00F977B1"/>
    <w:rsid w:val="00F97B22"/>
    <w:rsid w:val="00F97FC9"/>
    <w:rsid w:val="00FA0519"/>
    <w:rsid w:val="00FA0A48"/>
    <w:rsid w:val="00FA13C5"/>
    <w:rsid w:val="00FA1EC4"/>
    <w:rsid w:val="00FA20D2"/>
    <w:rsid w:val="00FA3D27"/>
    <w:rsid w:val="00FA4E8C"/>
    <w:rsid w:val="00FA515F"/>
    <w:rsid w:val="00FA5B37"/>
    <w:rsid w:val="00FA5D70"/>
    <w:rsid w:val="00FA67A3"/>
    <w:rsid w:val="00FA7190"/>
    <w:rsid w:val="00FA72C4"/>
    <w:rsid w:val="00FA7416"/>
    <w:rsid w:val="00FA7755"/>
    <w:rsid w:val="00FB0441"/>
    <w:rsid w:val="00FB0519"/>
    <w:rsid w:val="00FB05F4"/>
    <w:rsid w:val="00FB17A7"/>
    <w:rsid w:val="00FB1FD8"/>
    <w:rsid w:val="00FB2D12"/>
    <w:rsid w:val="00FB2FE6"/>
    <w:rsid w:val="00FB324B"/>
    <w:rsid w:val="00FB3ACC"/>
    <w:rsid w:val="00FB433D"/>
    <w:rsid w:val="00FB4A4F"/>
    <w:rsid w:val="00FB55AE"/>
    <w:rsid w:val="00FB5B18"/>
    <w:rsid w:val="00FB6896"/>
    <w:rsid w:val="00FB699A"/>
    <w:rsid w:val="00FB6A74"/>
    <w:rsid w:val="00FB6B47"/>
    <w:rsid w:val="00FB6CAB"/>
    <w:rsid w:val="00FB719A"/>
    <w:rsid w:val="00FB73F1"/>
    <w:rsid w:val="00FB74F7"/>
    <w:rsid w:val="00FB7670"/>
    <w:rsid w:val="00FB799C"/>
    <w:rsid w:val="00FC0007"/>
    <w:rsid w:val="00FC01D8"/>
    <w:rsid w:val="00FC06FD"/>
    <w:rsid w:val="00FC0A98"/>
    <w:rsid w:val="00FC1FDB"/>
    <w:rsid w:val="00FC253C"/>
    <w:rsid w:val="00FC3991"/>
    <w:rsid w:val="00FC3DF7"/>
    <w:rsid w:val="00FC44FE"/>
    <w:rsid w:val="00FC4AA3"/>
    <w:rsid w:val="00FC4C2B"/>
    <w:rsid w:val="00FC5415"/>
    <w:rsid w:val="00FC6261"/>
    <w:rsid w:val="00FC65EA"/>
    <w:rsid w:val="00FC68D7"/>
    <w:rsid w:val="00FC6989"/>
    <w:rsid w:val="00FC7DDB"/>
    <w:rsid w:val="00FD0BCB"/>
    <w:rsid w:val="00FD0F0C"/>
    <w:rsid w:val="00FD13AE"/>
    <w:rsid w:val="00FD1668"/>
    <w:rsid w:val="00FD2DBC"/>
    <w:rsid w:val="00FD3A96"/>
    <w:rsid w:val="00FD3CAB"/>
    <w:rsid w:val="00FD4207"/>
    <w:rsid w:val="00FD4617"/>
    <w:rsid w:val="00FD4FDA"/>
    <w:rsid w:val="00FD5937"/>
    <w:rsid w:val="00FD7117"/>
    <w:rsid w:val="00FD7197"/>
    <w:rsid w:val="00FD727C"/>
    <w:rsid w:val="00FD75B9"/>
    <w:rsid w:val="00FE05FA"/>
    <w:rsid w:val="00FE0900"/>
    <w:rsid w:val="00FE1277"/>
    <w:rsid w:val="00FE1617"/>
    <w:rsid w:val="00FE1888"/>
    <w:rsid w:val="00FE1F03"/>
    <w:rsid w:val="00FE22C3"/>
    <w:rsid w:val="00FE2D63"/>
    <w:rsid w:val="00FE3779"/>
    <w:rsid w:val="00FE3C9E"/>
    <w:rsid w:val="00FE3E61"/>
    <w:rsid w:val="00FE41C0"/>
    <w:rsid w:val="00FE448E"/>
    <w:rsid w:val="00FE4EB7"/>
    <w:rsid w:val="00FE5374"/>
    <w:rsid w:val="00FE64AA"/>
    <w:rsid w:val="00FE6F0B"/>
    <w:rsid w:val="00FF0348"/>
    <w:rsid w:val="00FF0529"/>
    <w:rsid w:val="00FF0A99"/>
    <w:rsid w:val="00FF0CEB"/>
    <w:rsid w:val="00FF10A0"/>
    <w:rsid w:val="00FF1119"/>
    <w:rsid w:val="00FF1261"/>
    <w:rsid w:val="00FF19B8"/>
    <w:rsid w:val="00FF2001"/>
    <w:rsid w:val="00FF22C8"/>
    <w:rsid w:val="00FF2837"/>
    <w:rsid w:val="00FF2BCF"/>
    <w:rsid w:val="00FF3001"/>
    <w:rsid w:val="00FF3054"/>
    <w:rsid w:val="00FF3495"/>
    <w:rsid w:val="00FF3730"/>
    <w:rsid w:val="00FF3A62"/>
    <w:rsid w:val="00FF4837"/>
    <w:rsid w:val="00FF5A8E"/>
    <w:rsid w:val="00FF6158"/>
    <w:rsid w:val="00FF685F"/>
    <w:rsid w:val="00FF6C30"/>
    <w:rsid w:val="00FF701C"/>
    <w:rsid w:val="00FF7F57"/>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50C056"/>
  <w14:defaultImageDpi w14:val="32767"/>
  <w15:chartTrackingRefBased/>
  <w15:docId w15:val="{0A95881A-0DE2-4582-B4AF-2C27BDE0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2E25"/>
    <w:pPr>
      <w:spacing w:after="240" w:line="230" w:lineRule="atLeast"/>
      <w:jc w:val="both"/>
    </w:pPr>
    <w:rPr>
      <w:rFonts w:ascii="Arial" w:eastAsia="MS Mincho" w:hAnsi="Arial"/>
      <w:lang w:val="en-AU" w:eastAsia="ja-JP"/>
    </w:rPr>
  </w:style>
  <w:style w:type="paragraph" w:styleId="Heading1">
    <w:name w:val="heading 1"/>
    <w:basedOn w:val="Normal"/>
    <w:next w:val="Normal"/>
    <w:link w:val="Heading1Char"/>
    <w:uiPriority w:val="9"/>
    <w:qFormat/>
    <w:rsid w:val="00112BD8"/>
    <w:pPr>
      <w:keepNext/>
      <w:numPr>
        <w:numId w:val="14"/>
      </w:numPr>
      <w:tabs>
        <w:tab w:val="left" w:pos="400"/>
        <w:tab w:val="left" w:pos="560"/>
      </w:tabs>
      <w:suppressAutoHyphens/>
      <w:spacing w:before="270" w:line="270" w:lineRule="exact"/>
      <w:outlineLvl w:val="0"/>
    </w:pPr>
    <w:rPr>
      <w:b/>
      <w:bCs/>
      <w:sz w:val="24"/>
    </w:rPr>
  </w:style>
  <w:style w:type="paragraph" w:styleId="Heading2">
    <w:name w:val="heading 2"/>
    <w:basedOn w:val="Heading1"/>
    <w:next w:val="Normal"/>
    <w:link w:val="Heading2Char"/>
    <w:uiPriority w:val="9"/>
    <w:qFormat/>
    <w:rsid w:val="00112BD8"/>
    <w:pPr>
      <w:numPr>
        <w:ilvl w:val="1"/>
      </w:numPr>
      <w:tabs>
        <w:tab w:val="clear" w:pos="400"/>
        <w:tab w:val="clear" w:pos="560"/>
        <w:tab w:val="left" w:pos="540"/>
        <w:tab w:val="left" w:pos="700"/>
      </w:tabs>
      <w:spacing w:before="60" w:line="250" w:lineRule="exact"/>
      <w:outlineLvl w:val="1"/>
    </w:pPr>
    <w:rPr>
      <w:sz w:val="22"/>
    </w:rPr>
  </w:style>
  <w:style w:type="paragraph" w:styleId="Heading3">
    <w:name w:val="heading 3"/>
    <w:basedOn w:val="Heading1"/>
    <w:next w:val="Normal"/>
    <w:link w:val="Heading3Char"/>
    <w:uiPriority w:val="9"/>
    <w:qFormat/>
    <w:rsid w:val="009F60A2"/>
    <w:pPr>
      <w:numPr>
        <w:ilvl w:val="2"/>
      </w:numPr>
      <w:tabs>
        <w:tab w:val="clear" w:pos="400"/>
        <w:tab w:val="clear" w:pos="560"/>
        <w:tab w:val="left" w:pos="660"/>
        <w:tab w:val="left" w:pos="880"/>
      </w:tabs>
      <w:spacing w:before="60" w:line="230" w:lineRule="exact"/>
      <w:ind w:left="720"/>
      <w:jc w:val="left"/>
      <w:outlineLvl w:val="2"/>
    </w:pPr>
    <w:rPr>
      <w:sz w:val="20"/>
      <w:lang w:val="en-GB"/>
    </w:rPr>
  </w:style>
  <w:style w:type="paragraph" w:styleId="Heading4">
    <w:name w:val="heading 4"/>
    <w:basedOn w:val="Heading3"/>
    <w:next w:val="Normal"/>
    <w:link w:val="Heading4Char"/>
    <w:uiPriority w:val="9"/>
    <w:qFormat/>
    <w:rsid w:val="00102830"/>
    <w:pPr>
      <w:numPr>
        <w:ilvl w:val="3"/>
      </w:numPr>
      <w:tabs>
        <w:tab w:val="clear" w:pos="660"/>
        <w:tab w:val="clear" w:pos="880"/>
        <w:tab w:val="left" w:pos="900"/>
        <w:tab w:val="left" w:pos="1140"/>
        <w:tab w:val="left" w:pos="1360"/>
      </w:tabs>
      <w:ind w:left="864"/>
      <w:outlineLvl w:val="3"/>
    </w:pPr>
  </w:style>
  <w:style w:type="paragraph" w:styleId="Heading5">
    <w:name w:val="heading 5"/>
    <w:basedOn w:val="Heading4"/>
    <w:next w:val="Normal"/>
    <w:link w:val="Heading5Char"/>
    <w:uiPriority w:val="9"/>
    <w:qFormat/>
    <w:rsid w:val="00112BD8"/>
    <w:pPr>
      <w:numPr>
        <w:ilvl w:val="4"/>
      </w:numPr>
      <w:tabs>
        <w:tab w:val="clear" w:pos="1140"/>
        <w:tab w:val="clear" w:pos="1360"/>
      </w:tabs>
      <w:outlineLvl w:val="4"/>
    </w:pPr>
  </w:style>
  <w:style w:type="paragraph" w:styleId="Heading6">
    <w:name w:val="heading 6"/>
    <w:basedOn w:val="Heading5"/>
    <w:next w:val="Normal"/>
    <w:link w:val="Heading6Char"/>
    <w:uiPriority w:val="9"/>
    <w:qFormat/>
    <w:rsid w:val="00112BD8"/>
    <w:pPr>
      <w:numPr>
        <w:ilvl w:val="5"/>
      </w:numPr>
      <w:outlineLvl w:val="5"/>
    </w:pPr>
  </w:style>
  <w:style w:type="paragraph" w:styleId="Heading7">
    <w:name w:val="heading 7"/>
    <w:basedOn w:val="Heading6"/>
    <w:next w:val="Normal"/>
    <w:link w:val="Heading7Char"/>
    <w:uiPriority w:val="9"/>
    <w:qFormat/>
    <w:rsid w:val="00112BD8"/>
    <w:pPr>
      <w:numPr>
        <w:ilvl w:val="6"/>
      </w:numPr>
      <w:outlineLvl w:val="6"/>
    </w:pPr>
  </w:style>
  <w:style w:type="paragraph" w:styleId="Heading8">
    <w:name w:val="heading 8"/>
    <w:basedOn w:val="Heading6"/>
    <w:next w:val="Normal"/>
    <w:link w:val="Heading8Char"/>
    <w:uiPriority w:val="9"/>
    <w:qFormat/>
    <w:rsid w:val="00112BD8"/>
    <w:pPr>
      <w:numPr>
        <w:ilvl w:val="7"/>
      </w:numPr>
      <w:outlineLvl w:val="7"/>
    </w:pPr>
  </w:style>
  <w:style w:type="paragraph" w:styleId="Heading9">
    <w:name w:val="heading 9"/>
    <w:basedOn w:val="Heading6"/>
    <w:next w:val="Normal"/>
    <w:link w:val="Heading9Char"/>
    <w:uiPriority w:val="9"/>
    <w:qFormat/>
    <w:rsid w:val="00112BD8"/>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
    <w:name w:val="Note"/>
    <w:basedOn w:val="Normal"/>
    <w:link w:val="NoteChar"/>
    <w:qFormat/>
    <w:rsid w:val="00696540"/>
    <w:pPr>
      <w:autoSpaceDE w:val="0"/>
      <w:autoSpaceDN w:val="0"/>
      <w:adjustRightInd w:val="0"/>
      <w:spacing w:line="240" w:lineRule="auto"/>
      <w:ind w:left="900"/>
    </w:pPr>
    <w:rPr>
      <w:rFonts w:ascii="Times-Roman" w:hAnsi="Times-Roman" w:cs="Times-Roman"/>
      <w:b/>
      <w:color w:val="44546A"/>
      <w:szCs w:val="18"/>
    </w:rPr>
  </w:style>
  <w:style w:type="character" w:customStyle="1" w:styleId="NoteChar">
    <w:name w:val="Note Char"/>
    <w:link w:val="Note"/>
    <w:rsid w:val="00696540"/>
    <w:rPr>
      <w:rFonts w:ascii="Times-Roman" w:hAnsi="Times-Roman" w:cs="Times-Roman"/>
      <w:b/>
      <w:color w:val="44546A"/>
      <w:sz w:val="16"/>
      <w:szCs w:val="18"/>
    </w:rPr>
  </w:style>
  <w:style w:type="paragraph" w:styleId="Title">
    <w:name w:val="Title"/>
    <w:basedOn w:val="Normal"/>
    <w:link w:val="TitleChar"/>
    <w:uiPriority w:val="10"/>
    <w:qFormat/>
    <w:rsid w:val="00112BD8"/>
    <w:pPr>
      <w:spacing w:before="240" w:after="60"/>
      <w:jc w:val="center"/>
      <w:outlineLvl w:val="0"/>
    </w:pPr>
    <w:rPr>
      <w:b/>
      <w:kern w:val="28"/>
      <w:sz w:val="32"/>
    </w:rPr>
  </w:style>
  <w:style w:type="character" w:customStyle="1" w:styleId="TitleChar">
    <w:name w:val="Title Char"/>
    <w:link w:val="Title"/>
    <w:uiPriority w:val="10"/>
    <w:rsid w:val="00112BD8"/>
    <w:rPr>
      <w:rFonts w:ascii="Arial" w:eastAsia="MS Mincho" w:hAnsi="Arial"/>
      <w:b/>
      <w:kern w:val="28"/>
      <w:sz w:val="32"/>
      <w:lang w:val="en-AU" w:eastAsia="ja-JP"/>
    </w:rPr>
  </w:style>
  <w:style w:type="table" w:styleId="TableGrid">
    <w:name w:val="Table Grid"/>
    <w:basedOn w:val="TableNormal"/>
    <w:uiPriority w:val="39"/>
    <w:rsid w:val="002C77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2C775A"/>
    <w:pPr>
      <w:spacing w:line="240" w:lineRule="auto"/>
    </w:pPr>
    <w:rPr>
      <w:rFonts w:ascii="Segoe UI" w:hAnsi="Segoe UI" w:cs="Segoe UI"/>
      <w:sz w:val="18"/>
      <w:szCs w:val="18"/>
    </w:rPr>
  </w:style>
  <w:style w:type="character" w:customStyle="1" w:styleId="BalloonTextChar">
    <w:name w:val="Balloon Text Char"/>
    <w:link w:val="BalloonText"/>
    <w:semiHidden/>
    <w:rsid w:val="002C775A"/>
    <w:rPr>
      <w:rFonts w:ascii="Segoe UI" w:hAnsi="Segoe UI" w:cs="Segoe UI"/>
      <w:sz w:val="18"/>
      <w:szCs w:val="18"/>
    </w:rPr>
  </w:style>
  <w:style w:type="paragraph" w:styleId="ListParagraph">
    <w:name w:val="List Paragraph"/>
    <w:basedOn w:val="Normal"/>
    <w:uiPriority w:val="34"/>
    <w:qFormat/>
    <w:rsid w:val="00BF0890"/>
    <w:pPr>
      <w:spacing w:after="120"/>
      <w:ind w:left="720"/>
    </w:pPr>
  </w:style>
  <w:style w:type="character" w:customStyle="1" w:styleId="Heading1Char">
    <w:name w:val="Heading 1 Char"/>
    <w:link w:val="Heading1"/>
    <w:uiPriority w:val="9"/>
    <w:rsid w:val="00112BD8"/>
    <w:rPr>
      <w:rFonts w:ascii="Arial" w:eastAsia="MS Mincho" w:hAnsi="Arial"/>
      <w:b/>
      <w:bCs/>
      <w:sz w:val="24"/>
      <w:lang w:val="en-AU" w:eastAsia="ja-JP"/>
    </w:rPr>
  </w:style>
  <w:style w:type="character" w:customStyle="1" w:styleId="Heading2Char">
    <w:name w:val="Heading 2 Char"/>
    <w:link w:val="Heading2"/>
    <w:uiPriority w:val="9"/>
    <w:rsid w:val="00112BD8"/>
    <w:rPr>
      <w:rFonts w:ascii="Arial" w:eastAsia="MS Mincho" w:hAnsi="Arial"/>
      <w:b/>
      <w:bCs/>
      <w:sz w:val="22"/>
      <w:lang w:val="en-AU" w:eastAsia="ja-JP"/>
    </w:rPr>
  </w:style>
  <w:style w:type="character" w:customStyle="1" w:styleId="Heading3Char">
    <w:name w:val="Heading 3 Char"/>
    <w:link w:val="Heading3"/>
    <w:uiPriority w:val="9"/>
    <w:rsid w:val="009F60A2"/>
    <w:rPr>
      <w:rFonts w:ascii="Arial" w:eastAsia="MS Mincho" w:hAnsi="Arial"/>
      <w:b/>
      <w:bCs/>
      <w:lang w:val="en-GB" w:eastAsia="ja-JP"/>
    </w:rPr>
  </w:style>
  <w:style w:type="character" w:customStyle="1" w:styleId="Heading4Char">
    <w:name w:val="Heading 4 Char"/>
    <w:link w:val="Heading4"/>
    <w:uiPriority w:val="9"/>
    <w:rsid w:val="00102830"/>
    <w:rPr>
      <w:rFonts w:ascii="Arial" w:eastAsia="MS Mincho" w:hAnsi="Arial"/>
      <w:b/>
      <w:bCs/>
      <w:lang w:val="en-GB" w:eastAsia="ja-JP"/>
    </w:rPr>
  </w:style>
  <w:style w:type="character" w:customStyle="1" w:styleId="Heading5Char">
    <w:name w:val="Heading 5 Char"/>
    <w:link w:val="Heading5"/>
    <w:uiPriority w:val="9"/>
    <w:rsid w:val="00112BD8"/>
    <w:rPr>
      <w:rFonts w:ascii="Arial" w:eastAsia="MS Mincho" w:hAnsi="Arial"/>
      <w:b/>
      <w:bCs/>
      <w:lang w:val="en-GB" w:eastAsia="ja-JP"/>
    </w:rPr>
  </w:style>
  <w:style w:type="character" w:customStyle="1" w:styleId="Heading6Char">
    <w:name w:val="Heading 6 Char"/>
    <w:link w:val="Heading6"/>
    <w:uiPriority w:val="9"/>
    <w:rsid w:val="00112BD8"/>
    <w:rPr>
      <w:rFonts w:ascii="Arial" w:eastAsia="MS Mincho" w:hAnsi="Arial"/>
      <w:b/>
      <w:bCs/>
      <w:lang w:val="en-GB" w:eastAsia="ja-JP"/>
    </w:rPr>
  </w:style>
  <w:style w:type="character" w:customStyle="1" w:styleId="Heading7Char">
    <w:name w:val="Heading 7 Char"/>
    <w:link w:val="Heading7"/>
    <w:uiPriority w:val="9"/>
    <w:rsid w:val="00112BD8"/>
    <w:rPr>
      <w:rFonts w:ascii="Arial" w:eastAsia="MS Mincho" w:hAnsi="Arial"/>
      <w:b/>
      <w:bCs/>
      <w:lang w:val="en-GB" w:eastAsia="ja-JP"/>
    </w:rPr>
  </w:style>
  <w:style w:type="character" w:customStyle="1" w:styleId="Heading8Char">
    <w:name w:val="Heading 8 Char"/>
    <w:link w:val="Heading8"/>
    <w:uiPriority w:val="9"/>
    <w:rsid w:val="00112BD8"/>
    <w:rPr>
      <w:rFonts w:ascii="Arial" w:eastAsia="MS Mincho" w:hAnsi="Arial"/>
      <w:b/>
      <w:bCs/>
      <w:lang w:val="en-GB" w:eastAsia="ja-JP"/>
    </w:rPr>
  </w:style>
  <w:style w:type="character" w:customStyle="1" w:styleId="Heading9Char">
    <w:name w:val="Heading 9 Char"/>
    <w:link w:val="Heading9"/>
    <w:uiPriority w:val="9"/>
    <w:rsid w:val="00112BD8"/>
    <w:rPr>
      <w:rFonts w:ascii="Arial" w:eastAsia="MS Mincho" w:hAnsi="Arial"/>
      <w:b/>
      <w:bCs/>
      <w:lang w:val="en-GB" w:eastAsia="ja-JP"/>
    </w:rPr>
  </w:style>
  <w:style w:type="paragraph" w:customStyle="1" w:styleId="templatetext">
    <w:name w:val="template text"/>
    <w:basedOn w:val="Normal"/>
    <w:link w:val="templatetextChar"/>
    <w:qFormat/>
    <w:rsid w:val="00521444"/>
    <w:pPr>
      <w:spacing w:after="120" w:line="240" w:lineRule="auto"/>
    </w:pPr>
    <w:rPr>
      <w:i/>
      <w:iCs/>
      <w:color w:val="FF0000"/>
      <w:sz w:val="18"/>
    </w:rPr>
  </w:style>
  <w:style w:type="character" w:styleId="CommentReference">
    <w:name w:val="annotation reference"/>
    <w:unhideWhenUsed/>
    <w:rsid w:val="00FA5D70"/>
    <w:rPr>
      <w:sz w:val="16"/>
      <w:szCs w:val="16"/>
    </w:rPr>
  </w:style>
  <w:style w:type="character" w:customStyle="1" w:styleId="templatetextChar">
    <w:name w:val="template text Char"/>
    <w:link w:val="templatetext"/>
    <w:rsid w:val="00521444"/>
    <w:rPr>
      <w:rFonts w:ascii="Arial" w:hAnsi="Arial"/>
      <w:i/>
      <w:iCs/>
      <w:color w:val="FF0000"/>
      <w:sz w:val="18"/>
      <w:szCs w:val="20"/>
    </w:rPr>
  </w:style>
  <w:style w:type="paragraph" w:styleId="CommentText">
    <w:name w:val="annotation text"/>
    <w:basedOn w:val="Normal"/>
    <w:link w:val="CommentTextChar"/>
    <w:unhideWhenUsed/>
    <w:rsid w:val="00FA5D70"/>
    <w:pPr>
      <w:spacing w:line="240" w:lineRule="auto"/>
    </w:pPr>
  </w:style>
  <w:style w:type="character" w:customStyle="1" w:styleId="CommentTextChar">
    <w:name w:val="Comment Text Char"/>
    <w:link w:val="CommentText"/>
    <w:rsid w:val="00FA5D70"/>
    <w:rPr>
      <w:rFonts w:ascii="Arial" w:hAnsi="Arial"/>
      <w:sz w:val="20"/>
      <w:szCs w:val="20"/>
    </w:rPr>
  </w:style>
  <w:style w:type="paragraph" w:styleId="CommentSubject">
    <w:name w:val="annotation subject"/>
    <w:basedOn w:val="CommentText"/>
    <w:next w:val="CommentText"/>
    <w:link w:val="CommentSubjectChar"/>
    <w:semiHidden/>
    <w:unhideWhenUsed/>
    <w:rsid w:val="00FA5D70"/>
    <w:rPr>
      <w:b/>
      <w:bCs/>
    </w:rPr>
  </w:style>
  <w:style w:type="character" w:customStyle="1" w:styleId="CommentSubjectChar">
    <w:name w:val="Comment Subject Char"/>
    <w:link w:val="CommentSubject"/>
    <w:semiHidden/>
    <w:rsid w:val="00FA5D70"/>
    <w:rPr>
      <w:rFonts w:ascii="Arial" w:hAnsi="Arial"/>
      <w:b/>
      <w:bCs/>
      <w:sz w:val="20"/>
      <w:szCs w:val="20"/>
    </w:rPr>
  </w:style>
  <w:style w:type="paragraph" w:customStyle="1" w:styleId="ISOChange">
    <w:name w:val="ISO_Change"/>
    <w:basedOn w:val="Normal"/>
    <w:rsid w:val="00FA5D70"/>
    <w:pPr>
      <w:spacing w:before="210" w:line="210" w:lineRule="exact"/>
    </w:pPr>
    <w:rPr>
      <w:rFonts w:eastAsia="Times New Roman"/>
      <w:sz w:val="18"/>
      <w:lang w:val="en-GB"/>
    </w:rPr>
  </w:style>
  <w:style w:type="paragraph" w:customStyle="1" w:styleId="NormReference">
    <w:name w:val="Norm Reference"/>
    <w:basedOn w:val="Normal"/>
    <w:qFormat/>
    <w:rsid w:val="003C57C4"/>
    <w:pPr>
      <w:tabs>
        <w:tab w:val="left" w:pos="1418"/>
      </w:tabs>
      <w:spacing w:after="120" w:line="240" w:lineRule="auto"/>
      <w:ind w:left="1152" w:hanging="432"/>
    </w:pPr>
    <w:rPr>
      <w:rFonts w:eastAsia="Times New Roman" w:cs="Arial"/>
      <w:color w:val="000000"/>
      <w:lang w:val="en-CA"/>
    </w:rPr>
  </w:style>
  <w:style w:type="paragraph" w:styleId="Bibliography">
    <w:name w:val="Bibliography"/>
    <w:basedOn w:val="Normal"/>
    <w:next w:val="Normal"/>
    <w:uiPriority w:val="37"/>
    <w:unhideWhenUsed/>
    <w:rsid w:val="00C80539"/>
  </w:style>
  <w:style w:type="paragraph" w:customStyle="1" w:styleId="CM7">
    <w:name w:val="CM7"/>
    <w:basedOn w:val="Normal"/>
    <w:next w:val="Normal"/>
    <w:uiPriority w:val="99"/>
    <w:rsid w:val="002778DA"/>
    <w:pPr>
      <w:widowControl w:val="0"/>
      <w:autoSpaceDE w:val="0"/>
      <w:autoSpaceDN w:val="0"/>
      <w:adjustRightInd w:val="0"/>
      <w:spacing w:line="240" w:lineRule="auto"/>
    </w:pPr>
    <w:rPr>
      <w:rFonts w:eastAsia="Times New Roman" w:cs="Arial"/>
      <w:sz w:val="24"/>
      <w:szCs w:val="24"/>
    </w:rPr>
  </w:style>
  <w:style w:type="paragraph" w:customStyle="1" w:styleId="Term">
    <w:name w:val="Term"/>
    <w:basedOn w:val="BodyText"/>
    <w:rsid w:val="00105F54"/>
    <w:pPr>
      <w:spacing w:before="240" w:after="0" w:line="240" w:lineRule="auto"/>
      <w:ind w:left="567"/>
    </w:pPr>
    <w:rPr>
      <w:rFonts w:ascii="Arial" w:eastAsia="Times New Roman" w:hAnsi="Arial"/>
      <w:lang w:val="en-GB" w:eastAsia="zh-CN"/>
    </w:rPr>
  </w:style>
  <w:style w:type="paragraph" w:styleId="BodyText">
    <w:name w:val="Body Text"/>
    <w:basedOn w:val="Normal"/>
    <w:link w:val="BodyTextChar"/>
    <w:unhideWhenUsed/>
    <w:qFormat/>
    <w:rsid w:val="00105F54"/>
    <w:pPr>
      <w:spacing w:after="120"/>
    </w:pPr>
    <w:rPr>
      <w:rFonts w:ascii="Times New Roman" w:hAnsi="Times New Roman"/>
      <w:sz w:val="18"/>
    </w:rPr>
  </w:style>
  <w:style w:type="character" w:customStyle="1" w:styleId="BodyTextChar">
    <w:name w:val="Body Text Char"/>
    <w:link w:val="BodyText"/>
    <w:rsid w:val="00105F54"/>
    <w:rPr>
      <w:rFonts w:ascii="Times New Roman" w:hAnsi="Times New Roman"/>
      <w:sz w:val="18"/>
    </w:rPr>
  </w:style>
  <w:style w:type="character" w:customStyle="1" w:styleId="apple-converted-space">
    <w:name w:val="apple-converted-space"/>
    <w:basedOn w:val="DefaultParagraphFont"/>
    <w:rsid w:val="00105F54"/>
  </w:style>
  <w:style w:type="character" w:styleId="Hyperlink">
    <w:name w:val="Hyperlink"/>
    <w:uiPriority w:val="99"/>
    <w:unhideWhenUsed/>
    <w:rsid w:val="00105F54"/>
    <w:rPr>
      <w:color w:val="0000FF"/>
      <w:u w:val="single"/>
    </w:rPr>
  </w:style>
  <w:style w:type="paragraph" w:styleId="Caption">
    <w:name w:val="caption"/>
    <w:basedOn w:val="Normal"/>
    <w:next w:val="Normal"/>
    <w:uiPriority w:val="35"/>
    <w:qFormat/>
    <w:rsid w:val="00A252C3"/>
    <w:pPr>
      <w:spacing w:before="120" w:after="120"/>
      <w:jc w:val="center"/>
    </w:pPr>
    <w:rPr>
      <w:b/>
      <w:sz w:val="18"/>
    </w:rPr>
  </w:style>
  <w:style w:type="paragraph" w:customStyle="1" w:styleId="CM2">
    <w:name w:val="CM2"/>
    <w:basedOn w:val="Normal"/>
    <w:next w:val="Normal"/>
    <w:uiPriority w:val="99"/>
    <w:rsid w:val="00751AB0"/>
    <w:pPr>
      <w:widowControl w:val="0"/>
      <w:autoSpaceDE w:val="0"/>
      <w:autoSpaceDN w:val="0"/>
      <w:adjustRightInd w:val="0"/>
      <w:spacing w:line="186" w:lineRule="atLeast"/>
    </w:pPr>
    <w:rPr>
      <w:rFonts w:eastAsia="Times New Roman" w:cs="Arial"/>
      <w:sz w:val="24"/>
      <w:szCs w:val="24"/>
    </w:rPr>
  </w:style>
  <w:style w:type="paragraph" w:customStyle="1" w:styleId="Default">
    <w:name w:val="Default"/>
    <w:rsid w:val="00936031"/>
    <w:pPr>
      <w:autoSpaceDE w:val="0"/>
      <w:autoSpaceDN w:val="0"/>
      <w:adjustRightInd w:val="0"/>
    </w:pPr>
    <w:rPr>
      <w:rFonts w:ascii="Arial" w:hAnsi="Arial" w:cs="Arial"/>
      <w:color w:val="000000"/>
      <w:sz w:val="24"/>
      <w:szCs w:val="24"/>
    </w:rPr>
  </w:style>
  <w:style w:type="paragraph" w:customStyle="1" w:styleId="Annex0">
    <w:name w:val="Annex"/>
    <w:basedOn w:val="Heading1"/>
    <w:link w:val="AnnexChar"/>
    <w:rsid w:val="006A7CF6"/>
  </w:style>
  <w:style w:type="paragraph" w:customStyle="1" w:styleId="Tabletitle">
    <w:name w:val="Table title"/>
    <w:basedOn w:val="Normal"/>
    <w:next w:val="Normal"/>
    <w:rsid w:val="005A0747"/>
    <w:pPr>
      <w:keepNext/>
      <w:suppressAutoHyphens/>
      <w:spacing w:before="120" w:after="120" w:line="230" w:lineRule="exact"/>
      <w:jc w:val="center"/>
    </w:pPr>
    <w:rPr>
      <w:b/>
    </w:rPr>
  </w:style>
  <w:style w:type="character" w:customStyle="1" w:styleId="AnnexChar">
    <w:name w:val="Annex Char"/>
    <w:link w:val="Annex0"/>
    <w:rsid w:val="006A7CF6"/>
    <w:rPr>
      <w:rFonts w:ascii="Arial" w:eastAsia="MS Mincho" w:hAnsi="Arial"/>
      <w:b/>
      <w:bCs/>
      <w:sz w:val="24"/>
      <w:lang w:val="en-AU" w:eastAsia="ja-JP"/>
    </w:rPr>
  </w:style>
  <w:style w:type="paragraph" w:customStyle="1" w:styleId="Tabletext">
    <w:name w:val="Table text"/>
    <w:basedOn w:val="Normal"/>
    <w:rsid w:val="00BB2EFF"/>
    <w:pPr>
      <w:suppressAutoHyphens/>
      <w:spacing w:before="60" w:after="60" w:line="240" w:lineRule="auto"/>
    </w:pPr>
    <w:rPr>
      <w:szCs w:val="16"/>
      <w:lang w:val="en-GB" w:eastAsia="ar-SA"/>
    </w:rPr>
  </w:style>
  <w:style w:type="paragraph" w:customStyle="1" w:styleId="Body">
    <w:name w:val="Body"/>
    <w:basedOn w:val="Normal"/>
    <w:link w:val="BodyChar"/>
    <w:rsid w:val="003B41C3"/>
    <w:pPr>
      <w:spacing w:line="240" w:lineRule="auto"/>
      <w:ind w:left="567"/>
    </w:pPr>
    <w:rPr>
      <w:rFonts w:eastAsia="Times New Roman"/>
      <w:sz w:val="22"/>
      <w:lang w:val="en-CA"/>
    </w:rPr>
  </w:style>
  <w:style w:type="paragraph" w:styleId="ListNumber">
    <w:name w:val="List Number"/>
    <w:basedOn w:val="Normal"/>
    <w:rsid w:val="00BF0890"/>
    <w:pPr>
      <w:numPr>
        <w:numId w:val="18"/>
      </w:numPr>
      <w:tabs>
        <w:tab w:val="clear" w:pos="643"/>
        <w:tab w:val="left" w:pos="400"/>
      </w:tabs>
    </w:pPr>
  </w:style>
  <w:style w:type="paragraph" w:styleId="ListBullet">
    <w:name w:val="List Bullet"/>
    <w:basedOn w:val="Normal"/>
    <w:autoRedefine/>
    <w:rsid w:val="00BF0890"/>
    <w:pPr>
      <w:tabs>
        <w:tab w:val="num" w:pos="360"/>
      </w:tabs>
      <w:ind w:left="360" w:hanging="360"/>
    </w:pPr>
  </w:style>
  <w:style w:type="paragraph" w:styleId="Header">
    <w:name w:val="header"/>
    <w:basedOn w:val="Normal"/>
    <w:link w:val="HeaderChar"/>
    <w:uiPriority w:val="99"/>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HeaderChar">
    <w:name w:val="Header Char"/>
    <w:link w:val="Header"/>
    <w:uiPriority w:val="99"/>
    <w:rsid w:val="003B41C3"/>
    <w:rPr>
      <w:rFonts w:ascii="Times New Roman" w:eastAsia="Times New Roman" w:hAnsi="Times New Roman" w:cs="Times New Roman"/>
      <w:sz w:val="24"/>
      <w:szCs w:val="24"/>
    </w:rPr>
  </w:style>
  <w:style w:type="paragraph" w:styleId="Footer">
    <w:name w:val="footer"/>
    <w:basedOn w:val="Normal"/>
    <w:link w:val="FooterChar"/>
    <w:uiPriority w:val="99"/>
    <w:qFormat/>
    <w:rsid w:val="003B41C3"/>
    <w:pPr>
      <w:tabs>
        <w:tab w:val="center" w:pos="4320"/>
        <w:tab w:val="right" w:pos="8640"/>
      </w:tabs>
      <w:spacing w:line="240" w:lineRule="auto"/>
    </w:pPr>
    <w:rPr>
      <w:rFonts w:ascii="Times New Roman" w:eastAsia="Times New Roman" w:hAnsi="Times New Roman"/>
      <w:sz w:val="24"/>
      <w:szCs w:val="24"/>
    </w:rPr>
  </w:style>
  <w:style w:type="character" w:customStyle="1" w:styleId="FooterChar">
    <w:name w:val="Footer Char"/>
    <w:link w:val="Footer"/>
    <w:uiPriority w:val="99"/>
    <w:rsid w:val="003B41C3"/>
    <w:rPr>
      <w:rFonts w:ascii="Times New Roman" w:eastAsia="Times New Roman" w:hAnsi="Times New Roman" w:cs="Times New Roman"/>
      <w:sz w:val="24"/>
      <w:szCs w:val="24"/>
    </w:rPr>
  </w:style>
  <w:style w:type="character" w:styleId="PageNumber">
    <w:name w:val="page number"/>
    <w:basedOn w:val="DefaultParagraphFont"/>
    <w:rsid w:val="003B41C3"/>
  </w:style>
  <w:style w:type="paragraph" w:styleId="FootnoteText">
    <w:name w:val="footnote text"/>
    <w:basedOn w:val="Normal"/>
    <w:link w:val="FootnoteTextChar"/>
    <w:semiHidden/>
    <w:qFormat/>
    <w:rsid w:val="003B41C3"/>
    <w:pPr>
      <w:spacing w:line="240" w:lineRule="auto"/>
    </w:pPr>
    <w:rPr>
      <w:rFonts w:eastAsia="Times New Roman"/>
    </w:rPr>
  </w:style>
  <w:style w:type="character" w:customStyle="1" w:styleId="FootnoteTextChar">
    <w:name w:val="Footnote Text Char"/>
    <w:link w:val="FootnoteText"/>
    <w:semiHidden/>
    <w:rsid w:val="003B41C3"/>
    <w:rPr>
      <w:rFonts w:ascii="Arial" w:eastAsia="Times New Roman" w:hAnsi="Arial" w:cs="Times New Roman"/>
      <w:sz w:val="16"/>
      <w:szCs w:val="20"/>
    </w:rPr>
  </w:style>
  <w:style w:type="character" w:styleId="FootnoteReference">
    <w:name w:val="footnote reference"/>
    <w:semiHidden/>
    <w:rsid w:val="003B41C3"/>
    <w:rPr>
      <w:vertAlign w:val="superscript"/>
    </w:rPr>
  </w:style>
  <w:style w:type="paragraph" w:customStyle="1" w:styleId="a2">
    <w:name w:val="a2"/>
    <w:basedOn w:val="Heading2"/>
    <w:next w:val="Normal"/>
    <w:rsid w:val="003B41C3"/>
    <w:pPr>
      <w:tabs>
        <w:tab w:val="clear" w:pos="700"/>
        <w:tab w:val="left" w:pos="500"/>
        <w:tab w:val="left" w:pos="720"/>
      </w:tabs>
      <w:spacing w:before="270" w:line="270" w:lineRule="exact"/>
    </w:pPr>
    <w:rPr>
      <w:i/>
      <w:lang w:val="en-GB"/>
    </w:rPr>
  </w:style>
  <w:style w:type="paragraph" w:customStyle="1" w:styleId="a3">
    <w:name w:val="a3"/>
    <w:basedOn w:val="Heading3"/>
    <w:next w:val="Normal"/>
    <w:rsid w:val="003B41C3"/>
    <w:pPr>
      <w:tabs>
        <w:tab w:val="clear" w:pos="660"/>
        <w:tab w:val="left" w:pos="640"/>
      </w:tabs>
      <w:spacing w:line="250" w:lineRule="exact"/>
    </w:pPr>
  </w:style>
  <w:style w:type="paragraph" w:customStyle="1" w:styleId="a4">
    <w:name w:val="a4"/>
    <w:basedOn w:val="Heading4"/>
    <w:next w:val="Normal"/>
    <w:rsid w:val="003B41C3"/>
    <w:pPr>
      <w:tabs>
        <w:tab w:val="clear" w:pos="900"/>
        <w:tab w:val="left" w:pos="880"/>
      </w:tabs>
    </w:pPr>
    <w:rPr>
      <w:rFonts w:cs="Arial"/>
      <w:iCs/>
      <w:color w:val="365F91"/>
    </w:rPr>
  </w:style>
  <w:style w:type="paragraph" w:customStyle="1" w:styleId="a5">
    <w:name w:val="a5"/>
    <w:basedOn w:val="Heading5"/>
    <w:next w:val="Normal"/>
    <w:rsid w:val="003B41C3"/>
    <w:pPr>
      <w:numPr>
        <w:numId w:val="2"/>
      </w:numPr>
      <w:tabs>
        <w:tab w:val="left" w:pos="1140"/>
        <w:tab w:val="left" w:pos="1360"/>
      </w:tabs>
    </w:pPr>
    <w:rPr>
      <w:b w:val="0"/>
    </w:rPr>
  </w:style>
  <w:style w:type="paragraph" w:customStyle="1" w:styleId="a6">
    <w:name w:val="a6"/>
    <w:basedOn w:val="Heading6"/>
    <w:next w:val="Normal"/>
    <w:rsid w:val="003B41C3"/>
    <w:pPr>
      <w:numPr>
        <w:numId w:val="2"/>
      </w:numPr>
      <w:tabs>
        <w:tab w:val="left" w:pos="1140"/>
        <w:tab w:val="left" w:pos="1360"/>
      </w:tabs>
    </w:pPr>
    <w:rPr>
      <w:b w:val="0"/>
      <w:bCs w:val="0"/>
      <w:color w:val="365F91"/>
    </w:rPr>
  </w:style>
  <w:style w:type="paragraph" w:customStyle="1" w:styleId="ANNEX">
    <w:name w:val="ANNEX"/>
    <w:basedOn w:val="Heading1"/>
    <w:next w:val="Normal"/>
    <w:link w:val="ANNEXChar0"/>
    <w:qFormat/>
    <w:rsid w:val="00AE0CA9"/>
    <w:pPr>
      <w:pageBreakBefore/>
      <w:numPr>
        <w:numId w:val="4"/>
      </w:numPr>
      <w:tabs>
        <w:tab w:val="clear" w:pos="400"/>
        <w:tab w:val="left" w:pos="1260"/>
      </w:tabs>
      <w:spacing w:after="120" w:line="240" w:lineRule="auto"/>
      <w:jc w:val="left"/>
    </w:pPr>
    <w:rPr>
      <w:kern w:val="32"/>
      <w:lang w:val="en-GB"/>
    </w:rPr>
  </w:style>
  <w:style w:type="paragraph" w:styleId="ListNumber2">
    <w:name w:val="List Number 2"/>
    <w:basedOn w:val="Normal"/>
    <w:rsid w:val="00BF0890"/>
    <w:pPr>
      <w:numPr>
        <w:numId w:val="19"/>
      </w:numPr>
      <w:tabs>
        <w:tab w:val="clear" w:pos="926"/>
        <w:tab w:val="left" w:pos="800"/>
      </w:tabs>
    </w:pPr>
  </w:style>
  <w:style w:type="paragraph" w:styleId="ListNumber3">
    <w:name w:val="List Number 3"/>
    <w:basedOn w:val="Normal"/>
    <w:rsid w:val="00BF0890"/>
    <w:pPr>
      <w:numPr>
        <w:numId w:val="20"/>
      </w:numPr>
      <w:tabs>
        <w:tab w:val="clear" w:pos="1209"/>
        <w:tab w:val="left" w:pos="1200"/>
      </w:tabs>
    </w:pPr>
  </w:style>
  <w:style w:type="paragraph" w:styleId="ListNumber4">
    <w:name w:val="List Number 4"/>
    <w:basedOn w:val="Normal"/>
    <w:rsid w:val="00BF0890"/>
    <w:pPr>
      <w:numPr>
        <w:numId w:val="21"/>
      </w:numPr>
      <w:tabs>
        <w:tab w:val="clear" w:pos="1492"/>
        <w:tab w:val="left" w:pos="1600"/>
      </w:tabs>
    </w:pPr>
  </w:style>
  <w:style w:type="paragraph" w:customStyle="1" w:styleId="zzLn5">
    <w:name w:val="zzLn5"/>
    <w:basedOn w:val="Normal"/>
    <w:next w:val="Normal"/>
    <w:rsid w:val="003B41C3"/>
    <w:pPr>
      <w:tabs>
        <w:tab w:val="num" w:pos="3240"/>
      </w:tabs>
    </w:pPr>
    <w:rPr>
      <w:lang w:val="en-GB"/>
    </w:rPr>
  </w:style>
  <w:style w:type="paragraph" w:customStyle="1" w:styleId="zzLn6">
    <w:name w:val="zzLn6"/>
    <w:basedOn w:val="Normal"/>
    <w:next w:val="Normal"/>
    <w:rsid w:val="003B41C3"/>
    <w:pPr>
      <w:tabs>
        <w:tab w:val="num" w:pos="3960"/>
      </w:tabs>
    </w:pPr>
    <w:rPr>
      <w:lang w:val="en-GB"/>
    </w:rPr>
  </w:style>
  <w:style w:type="paragraph" w:customStyle="1" w:styleId="Bibliography1">
    <w:name w:val="Bibliography1"/>
    <w:basedOn w:val="Normal"/>
    <w:rsid w:val="003B41C3"/>
    <w:pPr>
      <w:numPr>
        <w:numId w:val="16"/>
      </w:numPr>
      <w:tabs>
        <w:tab w:val="left" w:pos="660"/>
      </w:tabs>
    </w:pPr>
    <w:rPr>
      <w:rFonts w:eastAsia="Times New Roman"/>
      <w:lang w:val="en-GB"/>
    </w:rPr>
  </w:style>
  <w:style w:type="paragraph" w:styleId="TOC7">
    <w:name w:val="toc 7"/>
    <w:basedOn w:val="TOC4"/>
    <w:next w:val="Normal"/>
    <w:uiPriority w:val="39"/>
    <w:rsid w:val="00BF0890"/>
    <w:pPr>
      <w:tabs>
        <w:tab w:val="clear" w:pos="1140"/>
        <w:tab w:val="left" w:pos="1440"/>
      </w:tabs>
      <w:ind w:left="1440" w:hanging="1440"/>
    </w:pPr>
  </w:style>
  <w:style w:type="paragraph" w:styleId="TOC8">
    <w:name w:val="toc 8"/>
    <w:basedOn w:val="TOC4"/>
    <w:next w:val="Normal"/>
    <w:uiPriority w:val="39"/>
    <w:rsid w:val="00BF0890"/>
    <w:pPr>
      <w:tabs>
        <w:tab w:val="clear" w:pos="1140"/>
        <w:tab w:val="left" w:pos="1440"/>
      </w:tabs>
      <w:ind w:left="1440" w:hanging="1440"/>
    </w:pPr>
  </w:style>
  <w:style w:type="paragraph" w:styleId="TOC1">
    <w:name w:val="toc 1"/>
    <w:basedOn w:val="Normal"/>
    <w:next w:val="Normal"/>
    <w:uiPriority w:val="39"/>
    <w:rsid w:val="002443CF"/>
    <w:pPr>
      <w:tabs>
        <w:tab w:val="left" w:pos="504"/>
        <w:tab w:val="right" w:leader="dot" w:pos="9752"/>
      </w:tabs>
      <w:suppressAutoHyphens/>
      <w:spacing w:before="120" w:after="0"/>
      <w:ind w:left="540" w:right="504" w:hanging="540"/>
      <w:jc w:val="left"/>
    </w:pPr>
    <w:rPr>
      <w:b/>
      <w:noProof/>
      <w:lang w:val="en-GB"/>
    </w:rPr>
  </w:style>
  <w:style w:type="paragraph" w:styleId="TOC2">
    <w:name w:val="toc 2"/>
    <w:basedOn w:val="TOC1"/>
    <w:next w:val="Normal"/>
    <w:uiPriority w:val="39"/>
    <w:rsid w:val="002443CF"/>
    <w:pPr>
      <w:spacing w:before="60"/>
      <w:ind w:left="810" w:hanging="522"/>
      <w:contextualSpacing/>
    </w:pPr>
    <w:rPr>
      <w:b w:val="0"/>
    </w:rPr>
  </w:style>
  <w:style w:type="paragraph" w:styleId="TOC3">
    <w:name w:val="toc 3"/>
    <w:basedOn w:val="TOC2"/>
    <w:next w:val="Normal"/>
    <w:uiPriority w:val="39"/>
    <w:rsid w:val="00B92E59"/>
    <w:pPr>
      <w:ind w:left="1350" w:hanging="774"/>
    </w:pPr>
  </w:style>
  <w:style w:type="paragraph" w:styleId="TOC4">
    <w:name w:val="toc 4"/>
    <w:basedOn w:val="TOC2"/>
    <w:next w:val="Normal"/>
    <w:uiPriority w:val="39"/>
    <w:rsid w:val="00BF0890"/>
    <w:pPr>
      <w:tabs>
        <w:tab w:val="left" w:pos="1140"/>
      </w:tabs>
      <w:ind w:left="1140" w:hanging="1140"/>
    </w:pPr>
  </w:style>
  <w:style w:type="paragraph" w:styleId="TOC5">
    <w:name w:val="toc 5"/>
    <w:basedOn w:val="TOC4"/>
    <w:next w:val="Normal"/>
    <w:uiPriority w:val="39"/>
    <w:rsid w:val="00BF0890"/>
  </w:style>
  <w:style w:type="paragraph" w:styleId="TOC6">
    <w:name w:val="toc 6"/>
    <w:basedOn w:val="TOC4"/>
    <w:next w:val="Normal"/>
    <w:uiPriority w:val="39"/>
    <w:rsid w:val="00BF0890"/>
    <w:pPr>
      <w:tabs>
        <w:tab w:val="clear" w:pos="1140"/>
        <w:tab w:val="left" w:pos="1440"/>
      </w:tabs>
      <w:ind w:left="1440" w:hanging="1440"/>
    </w:pPr>
  </w:style>
  <w:style w:type="paragraph" w:styleId="TOC9">
    <w:name w:val="toc 9"/>
    <w:basedOn w:val="TOC1"/>
    <w:next w:val="Normal"/>
    <w:uiPriority w:val="39"/>
    <w:rsid w:val="00BF0890"/>
    <w:pPr>
      <w:ind w:left="0" w:firstLine="0"/>
    </w:pPr>
  </w:style>
  <w:style w:type="paragraph" w:customStyle="1" w:styleId="zzCopyright">
    <w:name w:val="zzCopyright"/>
    <w:basedOn w:val="Normal"/>
    <w:next w:val="Normal"/>
    <w:rsid w:val="003B41C3"/>
    <w:pPr>
      <w:pBdr>
        <w:top w:val="single" w:sz="4" w:space="1" w:color="0000FF"/>
        <w:left w:val="single" w:sz="4" w:space="4" w:color="0000FF"/>
        <w:bottom w:val="single" w:sz="4" w:space="1" w:color="0000FF"/>
        <w:right w:val="single" w:sz="4" w:space="4" w:color="0000FF"/>
      </w:pBdr>
      <w:tabs>
        <w:tab w:val="left" w:pos="514"/>
        <w:tab w:val="left" w:pos="9623"/>
      </w:tabs>
      <w:spacing w:before="200"/>
      <w:ind w:left="288" w:right="288"/>
    </w:pPr>
    <w:rPr>
      <w:rFonts w:eastAsia="Times New Roman"/>
      <w:color w:val="0000FF"/>
      <w:lang w:val="en-GB"/>
    </w:rPr>
  </w:style>
  <w:style w:type="paragraph" w:styleId="BodyTextIndent">
    <w:name w:val="Body Text Indent"/>
    <w:basedOn w:val="Normal"/>
    <w:link w:val="BodyTextIndentChar"/>
    <w:rsid w:val="003B41C3"/>
    <w:pPr>
      <w:pBdr>
        <w:top w:val="dashed" w:sz="18" w:space="1" w:color="auto"/>
        <w:left w:val="dashed" w:sz="18" w:space="4" w:color="auto"/>
        <w:bottom w:val="dashed" w:sz="18" w:space="1" w:color="auto"/>
        <w:right w:val="dashed" w:sz="18" w:space="4" w:color="auto"/>
      </w:pBdr>
      <w:tabs>
        <w:tab w:val="left" w:pos="2160"/>
      </w:tabs>
      <w:spacing w:before="200" w:line="240" w:lineRule="auto"/>
      <w:ind w:left="2160" w:hanging="2160"/>
    </w:pPr>
    <w:rPr>
      <w:rFonts w:eastAsia="Times New Roman"/>
      <w:lang w:val="en-CA"/>
    </w:rPr>
  </w:style>
  <w:style w:type="character" w:customStyle="1" w:styleId="BodyTextIndentChar">
    <w:name w:val="Body Text Indent Char"/>
    <w:link w:val="BodyTextIndent"/>
    <w:rsid w:val="003B41C3"/>
    <w:rPr>
      <w:rFonts w:ascii="Arial" w:eastAsia="Times New Roman" w:hAnsi="Arial" w:cs="Times New Roman"/>
      <w:sz w:val="20"/>
      <w:szCs w:val="20"/>
      <w:lang w:val="en-CA"/>
    </w:rPr>
  </w:style>
  <w:style w:type="paragraph" w:styleId="BodyText2">
    <w:name w:val="Body Text 2"/>
    <w:basedOn w:val="Normal"/>
    <w:link w:val="BodyText2Char"/>
    <w:rsid w:val="003B41C3"/>
    <w:pPr>
      <w:spacing w:before="120" w:after="120" w:line="240" w:lineRule="auto"/>
      <w:jc w:val="center"/>
    </w:pPr>
    <w:rPr>
      <w:rFonts w:eastAsia="Times New Roman"/>
      <w:szCs w:val="16"/>
      <w:lang w:val="en-CA"/>
    </w:rPr>
  </w:style>
  <w:style w:type="character" w:customStyle="1" w:styleId="BodyText2Char">
    <w:name w:val="Body Text 2 Char"/>
    <w:link w:val="BodyText2"/>
    <w:rsid w:val="003B41C3"/>
    <w:rPr>
      <w:rFonts w:ascii="Arial" w:eastAsia="Times New Roman" w:hAnsi="Arial" w:cs="Times New Roman"/>
      <w:sz w:val="20"/>
      <w:szCs w:val="16"/>
      <w:lang w:val="en-CA"/>
    </w:rPr>
  </w:style>
  <w:style w:type="paragraph" w:styleId="BodyText3">
    <w:name w:val="Body Text 3"/>
    <w:basedOn w:val="Normal"/>
    <w:link w:val="BodyText3Char"/>
    <w:rsid w:val="003B41C3"/>
    <w:pPr>
      <w:spacing w:before="120" w:line="240" w:lineRule="auto"/>
      <w:jc w:val="center"/>
    </w:pPr>
    <w:rPr>
      <w:rFonts w:eastAsia="Times New Roman"/>
      <w:szCs w:val="10"/>
      <w:lang w:val="en-CA"/>
    </w:rPr>
  </w:style>
  <w:style w:type="character" w:customStyle="1" w:styleId="BodyText3Char">
    <w:name w:val="Body Text 3 Char"/>
    <w:link w:val="BodyText3"/>
    <w:rsid w:val="003B41C3"/>
    <w:rPr>
      <w:rFonts w:ascii="Arial" w:eastAsia="Times New Roman" w:hAnsi="Arial" w:cs="Times New Roman"/>
      <w:sz w:val="16"/>
      <w:szCs w:val="10"/>
      <w:lang w:val="en-CA"/>
    </w:rPr>
  </w:style>
  <w:style w:type="paragraph" w:styleId="EnvelopeAddress">
    <w:name w:val="envelope address"/>
    <w:basedOn w:val="Normal"/>
    <w:rsid w:val="003B41C3"/>
    <w:pPr>
      <w:framePr w:w="7938" w:h="1985" w:hRule="exact" w:hSpace="141" w:wrap="auto" w:hAnchor="page" w:xAlign="center" w:yAlign="bottom"/>
      <w:spacing w:before="200" w:line="240" w:lineRule="auto"/>
      <w:ind w:left="2835"/>
    </w:pPr>
    <w:rPr>
      <w:rFonts w:eastAsia="Times New Roman" w:cs="Arial"/>
      <w:sz w:val="24"/>
      <w:szCs w:val="24"/>
    </w:rPr>
  </w:style>
  <w:style w:type="paragraph" w:styleId="EnvelopeReturn">
    <w:name w:val="envelope return"/>
    <w:basedOn w:val="Normal"/>
    <w:rsid w:val="003B41C3"/>
    <w:pPr>
      <w:spacing w:before="200" w:line="240" w:lineRule="auto"/>
    </w:pPr>
    <w:rPr>
      <w:rFonts w:eastAsia="Times New Roman" w:cs="Arial"/>
    </w:rPr>
  </w:style>
  <w:style w:type="paragraph" w:styleId="HTMLAddress">
    <w:name w:val="HTML Address"/>
    <w:basedOn w:val="Normal"/>
    <w:link w:val="HTMLAddressChar"/>
    <w:rsid w:val="003B41C3"/>
    <w:pPr>
      <w:spacing w:before="200" w:line="240" w:lineRule="auto"/>
    </w:pPr>
    <w:rPr>
      <w:rFonts w:eastAsia="Times New Roman"/>
      <w:i/>
      <w:iCs/>
    </w:rPr>
  </w:style>
  <w:style w:type="character" w:customStyle="1" w:styleId="HTMLAddressChar">
    <w:name w:val="HTML Address Char"/>
    <w:link w:val="HTMLAddress"/>
    <w:rsid w:val="003B41C3"/>
    <w:rPr>
      <w:rFonts w:ascii="Arial" w:eastAsia="Times New Roman" w:hAnsi="Arial" w:cs="Times New Roman"/>
      <w:i/>
      <w:iCs/>
      <w:sz w:val="20"/>
      <w:szCs w:val="20"/>
    </w:rPr>
  </w:style>
  <w:style w:type="paragraph" w:styleId="Date">
    <w:name w:val="Date"/>
    <w:basedOn w:val="Normal"/>
    <w:next w:val="Normal"/>
    <w:link w:val="DateChar"/>
    <w:rsid w:val="003B41C3"/>
    <w:pPr>
      <w:spacing w:before="200" w:line="240" w:lineRule="auto"/>
    </w:pPr>
    <w:rPr>
      <w:rFonts w:eastAsia="Times New Roman"/>
    </w:rPr>
  </w:style>
  <w:style w:type="character" w:customStyle="1" w:styleId="DateChar">
    <w:name w:val="Date Char"/>
    <w:link w:val="Date"/>
    <w:rsid w:val="003B41C3"/>
    <w:rPr>
      <w:rFonts w:ascii="Arial" w:eastAsia="Times New Roman" w:hAnsi="Arial" w:cs="Times New Roman"/>
      <w:sz w:val="20"/>
      <w:szCs w:val="20"/>
    </w:rPr>
  </w:style>
  <w:style w:type="paragraph" w:styleId="MessageHeader">
    <w:name w:val="Message Header"/>
    <w:basedOn w:val="Normal"/>
    <w:link w:val="MessageHeaderChar"/>
    <w:rsid w:val="003B41C3"/>
    <w:pPr>
      <w:pBdr>
        <w:top w:val="single" w:sz="6" w:space="1" w:color="auto"/>
        <w:left w:val="single" w:sz="6" w:space="1" w:color="auto"/>
        <w:bottom w:val="single" w:sz="6" w:space="1" w:color="auto"/>
        <w:right w:val="single" w:sz="6" w:space="1" w:color="auto"/>
      </w:pBdr>
      <w:shd w:val="pct20" w:color="auto" w:fill="auto"/>
      <w:spacing w:before="200" w:line="240" w:lineRule="auto"/>
      <w:ind w:left="1134" w:hanging="1134"/>
    </w:pPr>
    <w:rPr>
      <w:rFonts w:eastAsia="Times New Roman" w:cs="Arial"/>
      <w:sz w:val="24"/>
      <w:szCs w:val="24"/>
    </w:rPr>
  </w:style>
  <w:style w:type="character" w:customStyle="1" w:styleId="MessageHeaderChar">
    <w:name w:val="Message Header Char"/>
    <w:link w:val="MessageHeader"/>
    <w:rsid w:val="003B41C3"/>
    <w:rPr>
      <w:rFonts w:ascii="Arial" w:eastAsia="Times New Roman" w:hAnsi="Arial" w:cs="Arial"/>
      <w:sz w:val="24"/>
      <w:szCs w:val="24"/>
      <w:shd w:val="pct20" w:color="auto" w:fill="auto"/>
    </w:rPr>
  </w:style>
  <w:style w:type="paragraph" w:styleId="DocumentMap">
    <w:name w:val="Document Map"/>
    <w:basedOn w:val="Normal"/>
    <w:link w:val="DocumentMapChar"/>
    <w:semiHidden/>
    <w:rsid w:val="003B41C3"/>
    <w:pPr>
      <w:shd w:val="clear" w:color="auto" w:fill="000080"/>
      <w:spacing w:before="200" w:line="240" w:lineRule="auto"/>
    </w:pPr>
    <w:rPr>
      <w:rFonts w:ascii="Tahoma" w:eastAsia="Times New Roman" w:hAnsi="Tahoma" w:cs="Tahoma"/>
    </w:rPr>
  </w:style>
  <w:style w:type="character" w:customStyle="1" w:styleId="DocumentMapChar">
    <w:name w:val="Document Map Char"/>
    <w:link w:val="DocumentMap"/>
    <w:semiHidden/>
    <w:rsid w:val="003B41C3"/>
    <w:rPr>
      <w:rFonts w:ascii="Tahoma" w:eastAsia="Times New Roman" w:hAnsi="Tahoma" w:cs="Tahoma"/>
      <w:sz w:val="20"/>
      <w:szCs w:val="20"/>
      <w:shd w:val="clear" w:color="auto" w:fill="000080"/>
    </w:rPr>
  </w:style>
  <w:style w:type="paragraph" w:styleId="Closing">
    <w:name w:val="Closing"/>
    <w:basedOn w:val="Normal"/>
    <w:link w:val="ClosingChar"/>
    <w:rsid w:val="003B41C3"/>
    <w:pPr>
      <w:spacing w:before="200" w:line="240" w:lineRule="auto"/>
      <w:ind w:left="4252"/>
    </w:pPr>
    <w:rPr>
      <w:rFonts w:eastAsia="Times New Roman"/>
    </w:rPr>
  </w:style>
  <w:style w:type="character" w:customStyle="1" w:styleId="ClosingChar">
    <w:name w:val="Closing Char"/>
    <w:link w:val="Closing"/>
    <w:rsid w:val="003B41C3"/>
    <w:rPr>
      <w:rFonts w:ascii="Arial" w:eastAsia="Times New Roman" w:hAnsi="Arial" w:cs="Times New Roman"/>
      <w:sz w:val="20"/>
      <w:szCs w:val="20"/>
    </w:rPr>
  </w:style>
  <w:style w:type="paragraph" w:styleId="Index1">
    <w:name w:val="index 1"/>
    <w:basedOn w:val="Normal"/>
    <w:semiHidden/>
    <w:rsid w:val="00BF0890"/>
    <w:pPr>
      <w:spacing w:after="0" w:line="210" w:lineRule="atLeast"/>
      <w:ind w:left="142" w:hanging="142"/>
      <w:jc w:val="left"/>
    </w:pPr>
    <w:rPr>
      <w:b/>
      <w:sz w:val="18"/>
    </w:rPr>
  </w:style>
  <w:style w:type="paragraph" w:styleId="Index2">
    <w:name w:val="index 2"/>
    <w:basedOn w:val="Normal"/>
    <w:next w:val="Normal"/>
    <w:autoRedefine/>
    <w:semiHidden/>
    <w:rsid w:val="00BF0890"/>
    <w:pPr>
      <w:spacing w:line="210" w:lineRule="atLeast"/>
      <w:ind w:left="600" w:hanging="200"/>
    </w:pPr>
    <w:rPr>
      <w:b/>
      <w:sz w:val="18"/>
    </w:rPr>
  </w:style>
  <w:style w:type="paragraph" w:styleId="Index3">
    <w:name w:val="index 3"/>
    <w:basedOn w:val="Normal"/>
    <w:next w:val="Normal"/>
    <w:autoRedefine/>
    <w:semiHidden/>
    <w:rsid w:val="00BF0890"/>
    <w:pPr>
      <w:spacing w:line="220" w:lineRule="atLeast"/>
      <w:ind w:left="600" w:hanging="200"/>
    </w:pPr>
    <w:rPr>
      <w:b/>
    </w:rPr>
  </w:style>
  <w:style w:type="paragraph" w:styleId="Index4">
    <w:name w:val="index 4"/>
    <w:basedOn w:val="Normal"/>
    <w:next w:val="Normal"/>
    <w:autoRedefine/>
    <w:semiHidden/>
    <w:rsid w:val="00BF0890"/>
    <w:pPr>
      <w:spacing w:line="220" w:lineRule="atLeast"/>
      <w:ind w:left="800" w:hanging="200"/>
    </w:pPr>
    <w:rPr>
      <w:b/>
    </w:rPr>
  </w:style>
  <w:style w:type="paragraph" w:styleId="Index5">
    <w:name w:val="index 5"/>
    <w:basedOn w:val="Normal"/>
    <w:next w:val="Normal"/>
    <w:autoRedefine/>
    <w:semiHidden/>
    <w:rsid w:val="00BF0890"/>
    <w:pPr>
      <w:spacing w:line="220" w:lineRule="atLeast"/>
      <w:ind w:left="1000" w:hanging="200"/>
    </w:pPr>
    <w:rPr>
      <w:b/>
    </w:rPr>
  </w:style>
  <w:style w:type="paragraph" w:styleId="Index6">
    <w:name w:val="index 6"/>
    <w:basedOn w:val="Normal"/>
    <w:next w:val="Normal"/>
    <w:autoRedefine/>
    <w:semiHidden/>
    <w:rsid w:val="00BF0890"/>
    <w:pPr>
      <w:spacing w:line="220" w:lineRule="atLeast"/>
      <w:ind w:left="1200" w:hanging="200"/>
    </w:pPr>
    <w:rPr>
      <w:b/>
    </w:rPr>
  </w:style>
  <w:style w:type="paragraph" w:styleId="Index7">
    <w:name w:val="index 7"/>
    <w:basedOn w:val="Normal"/>
    <w:next w:val="Normal"/>
    <w:autoRedefine/>
    <w:semiHidden/>
    <w:rsid w:val="00BF0890"/>
    <w:pPr>
      <w:spacing w:line="220" w:lineRule="atLeast"/>
      <w:ind w:left="1400" w:hanging="200"/>
    </w:pPr>
    <w:rPr>
      <w:b/>
    </w:rPr>
  </w:style>
  <w:style w:type="paragraph" w:styleId="Index8">
    <w:name w:val="index 8"/>
    <w:basedOn w:val="Normal"/>
    <w:next w:val="Normal"/>
    <w:autoRedefine/>
    <w:semiHidden/>
    <w:rsid w:val="00BF0890"/>
    <w:pPr>
      <w:spacing w:line="220" w:lineRule="atLeast"/>
      <w:ind w:left="1600" w:hanging="200"/>
    </w:pPr>
    <w:rPr>
      <w:b/>
    </w:rPr>
  </w:style>
  <w:style w:type="paragraph" w:styleId="Index9">
    <w:name w:val="index 9"/>
    <w:basedOn w:val="Normal"/>
    <w:next w:val="Normal"/>
    <w:autoRedefine/>
    <w:semiHidden/>
    <w:rsid w:val="00BF0890"/>
    <w:pPr>
      <w:spacing w:line="220" w:lineRule="atLeast"/>
      <w:ind w:left="1800" w:hanging="200"/>
    </w:pPr>
    <w:rPr>
      <w:b/>
    </w:rPr>
  </w:style>
  <w:style w:type="paragraph" w:styleId="List">
    <w:name w:val="List"/>
    <w:basedOn w:val="Normal"/>
    <w:rsid w:val="00BF0890"/>
    <w:pPr>
      <w:ind w:left="283" w:hanging="283"/>
    </w:pPr>
  </w:style>
  <w:style w:type="paragraph" w:styleId="List2">
    <w:name w:val="List 2"/>
    <w:basedOn w:val="Normal"/>
    <w:rsid w:val="00BF0890"/>
    <w:pPr>
      <w:ind w:left="566" w:hanging="283"/>
    </w:pPr>
  </w:style>
  <w:style w:type="paragraph" w:styleId="List3">
    <w:name w:val="List 3"/>
    <w:basedOn w:val="Normal"/>
    <w:rsid w:val="00BF0890"/>
    <w:pPr>
      <w:ind w:left="849" w:hanging="283"/>
    </w:pPr>
  </w:style>
  <w:style w:type="paragraph" w:styleId="List4">
    <w:name w:val="List 4"/>
    <w:basedOn w:val="Normal"/>
    <w:rsid w:val="00BF0890"/>
    <w:pPr>
      <w:ind w:left="1132" w:hanging="283"/>
    </w:pPr>
  </w:style>
  <w:style w:type="paragraph" w:styleId="List5">
    <w:name w:val="List 5"/>
    <w:basedOn w:val="Normal"/>
    <w:rsid w:val="00BF0890"/>
    <w:pPr>
      <w:ind w:left="1415" w:hanging="283"/>
    </w:pPr>
  </w:style>
  <w:style w:type="paragraph" w:styleId="ListNumber5">
    <w:name w:val="List Number 5"/>
    <w:basedOn w:val="Normal"/>
    <w:rsid w:val="00BF0890"/>
    <w:pPr>
      <w:tabs>
        <w:tab w:val="num" w:pos="1492"/>
      </w:tabs>
      <w:ind w:left="1492" w:hanging="360"/>
    </w:pPr>
  </w:style>
  <w:style w:type="paragraph" w:styleId="ListBullet2">
    <w:name w:val="List Bullet 2"/>
    <w:basedOn w:val="Normal"/>
    <w:autoRedefine/>
    <w:rsid w:val="00BF0890"/>
    <w:pPr>
      <w:tabs>
        <w:tab w:val="num" w:pos="643"/>
      </w:tabs>
      <w:ind w:left="643" w:hanging="360"/>
    </w:pPr>
  </w:style>
  <w:style w:type="paragraph" w:styleId="ListBullet3">
    <w:name w:val="List Bullet 3"/>
    <w:basedOn w:val="Normal"/>
    <w:autoRedefine/>
    <w:rsid w:val="00BF0890"/>
    <w:pPr>
      <w:tabs>
        <w:tab w:val="num" w:pos="926"/>
      </w:tabs>
      <w:ind w:left="926" w:hanging="360"/>
    </w:pPr>
  </w:style>
  <w:style w:type="paragraph" w:styleId="ListBullet4">
    <w:name w:val="List Bullet 4"/>
    <w:basedOn w:val="Normal"/>
    <w:autoRedefine/>
    <w:rsid w:val="00BF0890"/>
    <w:pPr>
      <w:tabs>
        <w:tab w:val="num" w:pos="1209"/>
      </w:tabs>
      <w:ind w:left="1209" w:hanging="360"/>
    </w:pPr>
  </w:style>
  <w:style w:type="paragraph" w:styleId="ListBullet5">
    <w:name w:val="List Bullet 5"/>
    <w:basedOn w:val="Normal"/>
    <w:autoRedefine/>
    <w:rsid w:val="00BF0890"/>
    <w:pPr>
      <w:numPr>
        <w:numId w:val="15"/>
      </w:numPr>
      <w:tabs>
        <w:tab w:val="clear" w:pos="360"/>
        <w:tab w:val="num" w:pos="1492"/>
      </w:tabs>
    </w:pPr>
  </w:style>
  <w:style w:type="paragraph" w:styleId="ListContinue">
    <w:name w:val="List Continue"/>
    <w:basedOn w:val="Normal"/>
    <w:rsid w:val="00BF0890"/>
    <w:pPr>
      <w:tabs>
        <w:tab w:val="left" w:pos="400"/>
      </w:tabs>
      <w:ind w:left="400" w:hanging="400"/>
    </w:pPr>
  </w:style>
  <w:style w:type="paragraph" w:styleId="ListContinue2">
    <w:name w:val="List Continue 2"/>
    <w:basedOn w:val="ListContinue"/>
    <w:rsid w:val="00BF0890"/>
    <w:pPr>
      <w:numPr>
        <w:ilvl w:val="1"/>
        <w:numId w:val="16"/>
      </w:numPr>
      <w:tabs>
        <w:tab w:val="clear" w:pos="400"/>
        <w:tab w:val="left" w:pos="800"/>
      </w:tabs>
    </w:pPr>
  </w:style>
  <w:style w:type="paragraph" w:styleId="ListContinue3">
    <w:name w:val="List Continue 3"/>
    <w:basedOn w:val="ListContinue"/>
    <w:rsid w:val="00BF0890"/>
    <w:pPr>
      <w:numPr>
        <w:ilvl w:val="2"/>
        <w:numId w:val="16"/>
      </w:numPr>
      <w:tabs>
        <w:tab w:val="clear" w:pos="400"/>
        <w:tab w:val="left" w:pos="1200"/>
      </w:tabs>
    </w:pPr>
  </w:style>
  <w:style w:type="paragraph" w:styleId="ListContinue4">
    <w:name w:val="List Continue 4"/>
    <w:basedOn w:val="ListContinue"/>
    <w:rsid w:val="00BF0890"/>
    <w:pPr>
      <w:numPr>
        <w:numId w:val="17"/>
      </w:numPr>
      <w:tabs>
        <w:tab w:val="clear" w:pos="360"/>
        <w:tab w:val="clear" w:pos="400"/>
        <w:tab w:val="left" w:pos="1600"/>
      </w:tabs>
    </w:pPr>
  </w:style>
  <w:style w:type="paragraph" w:styleId="ListContinue5">
    <w:name w:val="List Continue 5"/>
    <w:basedOn w:val="Normal"/>
    <w:rsid w:val="00BF0890"/>
    <w:pPr>
      <w:spacing w:after="120"/>
      <w:ind w:left="1415"/>
    </w:pPr>
  </w:style>
  <w:style w:type="paragraph" w:styleId="NormalWeb">
    <w:name w:val="Normal (Web)"/>
    <w:basedOn w:val="Normal"/>
    <w:link w:val="NormalWebChar"/>
    <w:uiPriority w:val="99"/>
    <w:rsid w:val="003B41C3"/>
    <w:pPr>
      <w:spacing w:before="200" w:line="240" w:lineRule="auto"/>
    </w:pPr>
    <w:rPr>
      <w:rFonts w:ascii="Times New Roman" w:eastAsia="Times New Roman" w:hAnsi="Times New Roman"/>
      <w:sz w:val="24"/>
      <w:szCs w:val="24"/>
    </w:rPr>
  </w:style>
  <w:style w:type="paragraph" w:styleId="BlockText">
    <w:name w:val="Block Text"/>
    <w:basedOn w:val="Normal"/>
    <w:rsid w:val="003B41C3"/>
    <w:pPr>
      <w:spacing w:before="200" w:after="120" w:line="240" w:lineRule="auto"/>
      <w:ind w:left="1440" w:right="1440"/>
    </w:pPr>
    <w:rPr>
      <w:rFonts w:eastAsia="Times New Roman"/>
    </w:rPr>
  </w:style>
  <w:style w:type="paragraph" w:styleId="EndnoteText">
    <w:name w:val="endnote text"/>
    <w:basedOn w:val="Normal"/>
    <w:link w:val="EndnoteTextChar"/>
    <w:semiHidden/>
    <w:rsid w:val="003B41C3"/>
    <w:pPr>
      <w:spacing w:before="200" w:line="240" w:lineRule="auto"/>
    </w:pPr>
    <w:rPr>
      <w:rFonts w:eastAsia="Times New Roman"/>
    </w:rPr>
  </w:style>
  <w:style w:type="character" w:customStyle="1" w:styleId="EndnoteTextChar">
    <w:name w:val="Endnote Text Char"/>
    <w:link w:val="EndnoteText"/>
    <w:semiHidden/>
    <w:rsid w:val="003B41C3"/>
    <w:rPr>
      <w:rFonts w:ascii="Arial" w:eastAsia="Times New Roman" w:hAnsi="Arial" w:cs="Times New Roman"/>
      <w:sz w:val="20"/>
      <w:szCs w:val="20"/>
    </w:rPr>
  </w:style>
  <w:style w:type="paragraph" w:styleId="HTMLPreformatted">
    <w:name w:val="HTML Preformatted"/>
    <w:basedOn w:val="Normal"/>
    <w:link w:val="HTMLPreformattedChar"/>
    <w:rsid w:val="003B41C3"/>
    <w:pPr>
      <w:spacing w:before="200" w:line="240" w:lineRule="auto"/>
    </w:pPr>
    <w:rPr>
      <w:rFonts w:ascii="Courier New" w:eastAsia="Times New Roman" w:hAnsi="Courier New" w:cs="Courier New"/>
    </w:rPr>
  </w:style>
  <w:style w:type="character" w:customStyle="1" w:styleId="HTMLPreformattedChar">
    <w:name w:val="HTML Preformatted Char"/>
    <w:link w:val="HTMLPreformatted"/>
    <w:rsid w:val="003B41C3"/>
    <w:rPr>
      <w:rFonts w:ascii="Courier New" w:eastAsia="Times New Roman" w:hAnsi="Courier New" w:cs="Courier New"/>
      <w:sz w:val="20"/>
      <w:szCs w:val="20"/>
    </w:rPr>
  </w:style>
  <w:style w:type="paragraph" w:styleId="BodyTextFirstIndent">
    <w:name w:val="Body Text First Indent"/>
    <w:basedOn w:val="BodyText"/>
    <w:link w:val="BodyTextFirstIndentChar"/>
    <w:rsid w:val="003B41C3"/>
    <w:pPr>
      <w:spacing w:before="200" w:line="240" w:lineRule="auto"/>
      <w:ind w:left="567" w:firstLine="210"/>
    </w:pPr>
    <w:rPr>
      <w:rFonts w:ascii="Arial" w:eastAsia="Times New Roman" w:hAnsi="Arial"/>
      <w:sz w:val="22"/>
    </w:rPr>
  </w:style>
  <w:style w:type="character" w:customStyle="1" w:styleId="BodyTextFirstIndentChar">
    <w:name w:val="Body Text First Indent Char"/>
    <w:link w:val="BodyTextFirstIndent"/>
    <w:rsid w:val="003B41C3"/>
    <w:rPr>
      <w:rFonts w:ascii="Arial" w:eastAsia="Times New Roman" w:hAnsi="Arial" w:cs="Times New Roman"/>
      <w:sz w:val="18"/>
    </w:rPr>
  </w:style>
  <w:style w:type="paragraph" w:styleId="BodyTextIndent2">
    <w:name w:val="Body Text Indent 2"/>
    <w:basedOn w:val="Normal"/>
    <w:link w:val="BodyTextIndent2Char"/>
    <w:rsid w:val="003B41C3"/>
    <w:pPr>
      <w:spacing w:before="200" w:after="120" w:line="480" w:lineRule="auto"/>
      <w:ind w:left="283"/>
    </w:pPr>
    <w:rPr>
      <w:rFonts w:eastAsia="Times New Roman"/>
    </w:rPr>
  </w:style>
  <w:style w:type="character" w:customStyle="1" w:styleId="BodyTextIndent2Char">
    <w:name w:val="Body Text Indent 2 Char"/>
    <w:link w:val="BodyTextIndent2"/>
    <w:rsid w:val="003B41C3"/>
    <w:rPr>
      <w:rFonts w:ascii="Arial" w:eastAsia="Times New Roman" w:hAnsi="Arial" w:cs="Times New Roman"/>
      <w:sz w:val="20"/>
      <w:szCs w:val="20"/>
    </w:rPr>
  </w:style>
  <w:style w:type="paragraph" w:styleId="BodyTextIndent3">
    <w:name w:val="Body Text Indent 3"/>
    <w:basedOn w:val="Normal"/>
    <w:link w:val="BodyTextIndent3Char"/>
    <w:rsid w:val="003B41C3"/>
    <w:pPr>
      <w:spacing w:before="200" w:after="120" w:line="240" w:lineRule="auto"/>
      <w:ind w:left="283"/>
    </w:pPr>
    <w:rPr>
      <w:rFonts w:eastAsia="Times New Roman"/>
      <w:szCs w:val="16"/>
    </w:rPr>
  </w:style>
  <w:style w:type="character" w:customStyle="1" w:styleId="BodyTextIndent3Char">
    <w:name w:val="Body Text Indent 3 Char"/>
    <w:link w:val="BodyTextIndent3"/>
    <w:rsid w:val="003B41C3"/>
    <w:rPr>
      <w:rFonts w:ascii="Arial" w:eastAsia="Times New Roman" w:hAnsi="Arial" w:cs="Times New Roman"/>
      <w:sz w:val="16"/>
      <w:szCs w:val="16"/>
    </w:rPr>
  </w:style>
  <w:style w:type="paragraph" w:styleId="BodyTextFirstIndent2">
    <w:name w:val="Body Text First Indent 2"/>
    <w:basedOn w:val="BodyTextIndent"/>
    <w:link w:val="BodyTextFirstIndent2Char"/>
    <w:rsid w:val="003B41C3"/>
    <w:pPr>
      <w:pBdr>
        <w:top w:val="none" w:sz="0" w:space="0" w:color="auto"/>
        <w:left w:val="none" w:sz="0" w:space="0" w:color="auto"/>
        <w:bottom w:val="none" w:sz="0" w:space="0" w:color="auto"/>
        <w:right w:val="none" w:sz="0" w:space="0" w:color="auto"/>
      </w:pBdr>
      <w:tabs>
        <w:tab w:val="clear" w:pos="2160"/>
      </w:tabs>
      <w:spacing w:after="120"/>
      <w:ind w:left="283" w:firstLine="210"/>
    </w:pPr>
    <w:rPr>
      <w:lang w:val="en-US"/>
    </w:rPr>
  </w:style>
  <w:style w:type="character" w:customStyle="1" w:styleId="BodyTextFirstIndent2Char">
    <w:name w:val="Body Text First Indent 2 Char"/>
    <w:link w:val="BodyTextFirstIndent2"/>
    <w:rsid w:val="003B41C3"/>
    <w:rPr>
      <w:rFonts w:ascii="Arial" w:eastAsia="Times New Roman" w:hAnsi="Arial" w:cs="Times New Roman"/>
      <w:sz w:val="20"/>
      <w:szCs w:val="20"/>
      <w:lang w:val="en-CA"/>
    </w:rPr>
  </w:style>
  <w:style w:type="paragraph" w:styleId="NormalIndent">
    <w:name w:val="Normal Indent"/>
    <w:basedOn w:val="Normal"/>
    <w:rsid w:val="00112BD8"/>
    <w:pPr>
      <w:ind w:left="708"/>
    </w:pPr>
  </w:style>
  <w:style w:type="paragraph" w:styleId="Salutation">
    <w:name w:val="Salutation"/>
    <w:basedOn w:val="Normal"/>
    <w:next w:val="Normal"/>
    <w:link w:val="SalutationChar"/>
    <w:rsid w:val="003B41C3"/>
    <w:pPr>
      <w:spacing w:before="200" w:line="240" w:lineRule="auto"/>
    </w:pPr>
    <w:rPr>
      <w:rFonts w:eastAsia="Times New Roman"/>
    </w:rPr>
  </w:style>
  <w:style w:type="character" w:customStyle="1" w:styleId="SalutationChar">
    <w:name w:val="Salutation Char"/>
    <w:link w:val="Salutation"/>
    <w:rsid w:val="003B41C3"/>
    <w:rPr>
      <w:rFonts w:ascii="Arial" w:eastAsia="Times New Roman" w:hAnsi="Arial" w:cs="Times New Roman"/>
      <w:sz w:val="20"/>
      <w:szCs w:val="20"/>
    </w:rPr>
  </w:style>
  <w:style w:type="paragraph" w:styleId="Signature">
    <w:name w:val="Signature"/>
    <w:basedOn w:val="Normal"/>
    <w:link w:val="SignatureChar"/>
    <w:rsid w:val="003B41C3"/>
    <w:pPr>
      <w:spacing w:before="200" w:line="240" w:lineRule="auto"/>
      <w:ind w:left="4252"/>
    </w:pPr>
    <w:rPr>
      <w:rFonts w:eastAsia="Times New Roman"/>
    </w:rPr>
  </w:style>
  <w:style w:type="character" w:customStyle="1" w:styleId="SignatureChar">
    <w:name w:val="Signature Char"/>
    <w:link w:val="Signature"/>
    <w:rsid w:val="003B41C3"/>
    <w:rPr>
      <w:rFonts w:ascii="Arial" w:eastAsia="Times New Roman" w:hAnsi="Arial" w:cs="Times New Roman"/>
      <w:sz w:val="20"/>
      <w:szCs w:val="20"/>
    </w:rPr>
  </w:style>
  <w:style w:type="paragraph" w:styleId="E-mailSignature">
    <w:name w:val="E-mail Signature"/>
    <w:basedOn w:val="Normal"/>
    <w:link w:val="E-mailSignatureChar"/>
    <w:rsid w:val="003B41C3"/>
    <w:pPr>
      <w:spacing w:before="200" w:line="240" w:lineRule="auto"/>
    </w:pPr>
    <w:rPr>
      <w:rFonts w:eastAsia="Times New Roman"/>
    </w:rPr>
  </w:style>
  <w:style w:type="character" w:customStyle="1" w:styleId="E-mailSignatureChar">
    <w:name w:val="E-mail Signature Char"/>
    <w:link w:val="E-mailSignature"/>
    <w:rsid w:val="003B41C3"/>
    <w:rPr>
      <w:rFonts w:ascii="Arial" w:eastAsia="Times New Roman" w:hAnsi="Arial" w:cs="Times New Roman"/>
      <w:sz w:val="20"/>
      <w:szCs w:val="20"/>
    </w:rPr>
  </w:style>
  <w:style w:type="paragraph" w:styleId="Subtitle">
    <w:name w:val="Subtitle"/>
    <w:basedOn w:val="Normal"/>
    <w:link w:val="SubtitleChar"/>
    <w:uiPriority w:val="11"/>
    <w:qFormat/>
    <w:rsid w:val="003B41C3"/>
    <w:pPr>
      <w:keepNext/>
      <w:spacing w:after="120" w:line="240" w:lineRule="auto"/>
      <w:jc w:val="center"/>
    </w:pPr>
    <w:rPr>
      <w:rFonts w:eastAsia="Times New Roman" w:cs="Arial"/>
      <w:color w:val="365F91"/>
      <w:sz w:val="24"/>
      <w:szCs w:val="24"/>
    </w:rPr>
  </w:style>
  <w:style w:type="character" w:customStyle="1" w:styleId="SubtitleChar">
    <w:name w:val="Subtitle Char"/>
    <w:link w:val="Subtitle"/>
    <w:uiPriority w:val="11"/>
    <w:rsid w:val="003B41C3"/>
    <w:rPr>
      <w:rFonts w:ascii="Arial" w:eastAsia="Times New Roman" w:hAnsi="Arial" w:cs="Arial"/>
      <w:color w:val="365F91"/>
      <w:sz w:val="24"/>
      <w:szCs w:val="24"/>
    </w:rPr>
  </w:style>
  <w:style w:type="paragraph" w:styleId="TableofFigures">
    <w:name w:val="table of figures"/>
    <w:basedOn w:val="Normal"/>
    <w:next w:val="Normal"/>
    <w:semiHidden/>
    <w:rsid w:val="003B41C3"/>
    <w:pPr>
      <w:spacing w:before="200" w:line="240" w:lineRule="auto"/>
      <w:ind w:left="400" w:hanging="400"/>
    </w:pPr>
    <w:rPr>
      <w:rFonts w:eastAsia="Times New Roman"/>
    </w:rPr>
  </w:style>
  <w:style w:type="paragraph" w:styleId="TableofAuthorities">
    <w:name w:val="table of authorities"/>
    <w:basedOn w:val="Normal"/>
    <w:next w:val="Normal"/>
    <w:semiHidden/>
    <w:rsid w:val="003B41C3"/>
    <w:pPr>
      <w:spacing w:before="200" w:line="240" w:lineRule="auto"/>
      <w:ind w:left="200" w:hanging="200"/>
    </w:pPr>
    <w:rPr>
      <w:rFonts w:eastAsia="Times New Roman"/>
    </w:rPr>
  </w:style>
  <w:style w:type="paragraph" w:styleId="PlainText">
    <w:name w:val="Plain Text"/>
    <w:basedOn w:val="Normal"/>
    <w:link w:val="PlainTextChar"/>
    <w:rsid w:val="003B41C3"/>
    <w:pPr>
      <w:spacing w:before="200" w:line="240" w:lineRule="auto"/>
    </w:pPr>
    <w:rPr>
      <w:rFonts w:ascii="Courier New" w:eastAsia="Times New Roman" w:hAnsi="Courier New" w:cs="Courier New"/>
    </w:rPr>
  </w:style>
  <w:style w:type="character" w:customStyle="1" w:styleId="PlainTextChar">
    <w:name w:val="Plain Text Char"/>
    <w:link w:val="PlainText"/>
    <w:rsid w:val="003B41C3"/>
    <w:rPr>
      <w:rFonts w:ascii="Courier New" w:eastAsia="Times New Roman" w:hAnsi="Courier New" w:cs="Courier New"/>
      <w:sz w:val="20"/>
      <w:szCs w:val="20"/>
    </w:rPr>
  </w:style>
  <w:style w:type="paragraph" w:styleId="MacroText">
    <w:name w:val="macro"/>
    <w:link w:val="MacroTextChar"/>
    <w:semiHidden/>
    <w:rsid w:val="003B41C3"/>
    <w:pPr>
      <w:tabs>
        <w:tab w:val="left" w:pos="480"/>
        <w:tab w:val="left" w:pos="960"/>
        <w:tab w:val="left" w:pos="1440"/>
        <w:tab w:val="left" w:pos="1920"/>
        <w:tab w:val="left" w:pos="2400"/>
        <w:tab w:val="left" w:pos="2880"/>
        <w:tab w:val="left" w:pos="3360"/>
        <w:tab w:val="left" w:pos="3840"/>
        <w:tab w:val="left" w:pos="4320"/>
      </w:tabs>
      <w:spacing w:before="200"/>
    </w:pPr>
    <w:rPr>
      <w:rFonts w:ascii="Courier New" w:eastAsia="Times New Roman" w:hAnsi="Courier New" w:cs="Courier New"/>
    </w:rPr>
  </w:style>
  <w:style w:type="character" w:customStyle="1" w:styleId="MacroTextChar">
    <w:name w:val="Macro Text Char"/>
    <w:link w:val="MacroText"/>
    <w:semiHidden/>
    <w:rsid w:val="003B41C3"/>
    <w:rPr>
      <w:rFonts w:ascii="Courier New" w:eastAsia="Times New Roman" w:hAnsi="Courier New" w:cs="Courier New"/>
      <w:sz w:val="20"/>
      <w:szCs w:val="20"/>
    </w:rPr>
  </w:style>
  <w:style w:type="paragraph" w:styleId="NoteHeading">
    <w:name w:val="Note Heading"/>
    <w:basedOn w:val="Normal"/>
    <w:next w:val="Normal"/>
    <w:link w:val="NoteHeadingChar"/>
    <w:rsid w:val="003B41C3"/>
    <w:pPr>
      <w:spacing w:before="200" w:line="240" w:lineRule="auto"/>
    </w:pPr>
    <w:rPr>
      <w:rFonts w:eastAsia="Times New Roman"/>
    </w:rPr>
  </w:style>
  <w:style w:type="character" w:customStyle="1" w:styleId="NoteHeadingChar">
    <w:name w:val="Note Heading Char"/>
    <w:link w:val="NoteHeading"/>
    <w:rsid w:val="003B41C3"/>
    <w:rPr>
      <w:rFonts w:ascii="Arial" w:eastAsia="Times New Roman" w:hAnsi="Arial" w:cs="Times New Roman"/>
      <w:sz w:val="20"/>
      <w:szCs w:val="20"/>
    </w:rPr>
  </w:style>
  <w:style w:type="paragraph" w:styleId="IndexHeading">
    <w:name w:val="index heading"/>
    <w:basedOn w:val="Normal"/>
    <w:next w:val="Index1"/>
    <w:semiHidden/>
    <w:rsid w:val="00BF0890"/>
    <w:pPr>
      <w:keepNext/>
      <w:spacing w:before="400" w:after="210"/>
      <w:jc w:val="center"/>
    </w:pPr>
  </w:style>
  <w:style w:type="paragraph" w:styleId="TOAHeading">
    <w:name w:val="toa heading"/>
    <w:basedOn w:val="Normal"/>
    <w:next w:val="Normal"/>
    <w:semiHidden/>
    <w:rsid w:val="003B41C3"/>
    <w:pPr>
      <w:spacing w:before="120" w:line="240" w:lineRule="auto"/>
    </w:pPr>
    <w:rPr>
      <w:rFonts w:eastAsia="Times New Roman" w:cs="Arial"/>
      <w:b/>
      <w:bCs/>
      <w:sz w:val="24"/>
      <w:szCs w:val="24"/>
    </w:rPr>
  </w:style>
  <w:style w:type="character" w:styleId="FollowedHyperlink">
    <w:name w:val="FollowedHyperlink"/>
    <w:rsid w:val="003B41C3"/>
    <w:rPr>
      <w:color w:val="800080"/>
      <w:u w:val="single"/>
    </w:rPr>
  </w:style>
  <w:style w:type="paragraph" w:customStyle="1" w:styleId="CM6">
    <w:name w:val="CM6"/>
    <w:basedOn w:val="Default"/>
    <w:next w:val="Default"/>
    <w:rsid w:val="003B41C3"/>
    <w:pPr>
      <w:spacing w:line="226" w:lineRule="atLeast"/>
    </w:pPr>
    <w:rPr>
      <w:rFonts w:eastAsia="Times New Roman" w:cs="Times New Roman"/>
      <w:color w:val="auto"/>
    </w:rPr>
  </w:style>
  <w:style w:type="paragraph" w:customStyle="1" w:styleId="CM32">
    <w:name w:val="CM32"/>
    <w:basedOn w:val="Default"/>
    <w:next w:val="Default"/>
    <w:rsid w:val="003B41C3"/>
    <w:pPr>
      <w:spacing w:after="240"/>
    </w:pPr>
    <w:rPr>
      <w:rFonts w:eastAsia="Times New Roman" w:cs="Times New Roman"/>
      <w:color w:val="auto"/>
    </w:rPr>
  </w:style>
  <w:style w:type="paragraph" w:customStyle="1" w:styleId="CM11">
    <w:name w:val="CM11"/>
    <w:basedOn w:val="Default"/>
    <w:next w:val="Default"/>
    <w:rsid w:val="003B41C3"/>
    <w:pPr>
      <w:spacing w:line="231" w:lineRule="atLeast"/>
    </w:pPr>
    <w:rPr>
      <w:rFonts w:eastAsia="Times New Roman" w:cs="Times New Roman"/>
      <w:color w:val="auto"/>
    </w:rPr>
  </w:style>
  <w:style w:type="paragraph" w:customStyle="1" w:styleId="CM46">
    <w:name w:val="CM46"/>
    <w:basedOn w:val="Default"/>
    <w:next w:val="Default"/>
    <w:rsid w:val="003B41C3"/>
    <w:pPr>
      <w:spacing w:after="237"/>
    </w:pPr>
    <w:rPr>
      <w:rFonts w:eastAsia="Times New Roman" w:cs="Times New Roman"/>
      <w:color w:val="auto"/>
    </w:rPr>
  </w:style>
  <w:style w:type="paragraph" w:customStyle="1" w:styleId="CM10">
    <w:name w:val="CM10"/>
    <w:basedOn w:val="Default"/>
    <w:next w:val="Default"/>
    <w:rsid w:val="003B41C3"/>
    <w:pPr>
      <w:spacing w:line="473" w:lineRule="atLeast"/>
    </w:pPr>
    <w:rPr>
      <w:rFonts w:eastAsia="Times New Roman" w:cs="Times New Roman"/>
      <w:color w:val="auto"/>
    </w:rPr>
  </w:style>
  <w:style w:type="character" w:styleId="Strong">
    <w:name w:val="Strong"/>
    <w:uiPriority w:val="22"/>
    <w:qFormat/>
    <w:rsid w:val="003B41C3"/>
    <w:rPr>
      <w:b/>
      <w:bCs/>
    </w:rPr>
  </w:style>
  <w:style w:type="paragraph" w:customStyle="1" w:styleId="Style1">
    <w:name w:val="Style1"/>
    <w:basedOn w:val="Heading1"/>
    <w:rsid w:val="003B41C3"/>
    <w:pPr>
      <w:tabs>
        <w:tab w:val="num" w:pos="522"/>
      </w:tabs>
      <w:spacing w:before="360" w:after="120" w:line="240" w:lineRule="auto"/>
      <w:ind w:left="522"/>
    </w:pPr>
    <w:rPr>
      <w:bCs w:val="0"/>
      <w:kern w:val="32"/>
      <w:lang w:val="en-CA"/>
    </w:rPr>
  </w:style>
  <w:style w:type="paragraph" w:customStyle="1" w:styleId="Style2">
    <w:name w:val="Style2"/>
    <w:basedOn w:val="Heading1"/>
    <w:rsid w:val="003B41C3"/>
    <w:pPr>
      <w:numPr>
        <w:numId w:val="2"/>
      </w:numPr>
      <w:spacing w:before="360" w:after="120" w:line="240" w:lineRule="auto"/>
    </w:pPr>
    <w:rPr>
      <w:bCs w:val="0"/>
      <w:kern w:val="32"/>
      <w:lang w:val="en-CA"/>
    </w:rPr>
  </w:style>
  <w:style w:type="paragraph" w:customStyle="1" w:styleId="Style3">
    <w:name w:val="Style3"/>
    <w:basedOn w:val="Style1"/>
    <w:rsid w:val="003B41C3"/>
    <w:pPr>
      <w:numPr>
        <w:numId w:val="1"/>
      </w:numPr>
    </w:pPr>
  </w:style>
  <w:style w:type="paragraph" w:customStyle="1" w:styleId="headercell">
    <w:name w:val="headercell"/>
    <w:basedOn w:val="Normal"/>
    <w:rsid w:val="003B41C3"/>
    <w:pPr>
      <w:spacing w:before="100" w:beforeAutospacing="1" w:after="100" w:afterAutospacing="1" w:line="240" w:lineRule="auto"/>
    </w:pPr>
    <w:rPr>
      <w:rFonts w:ascii="Times New Roman" w:eastAsia="Times New Roman" w:hAnsi="Times New Roman"/>
      <w:b/>
      <w:bCs/>
      <w:sz w:val="24"/>
      <w:szCs w:val="24"/>
      <w:lang w:val="fr-CA" w:eastAsia="fr-CA"/>
    </w:rPr>
  </w:style>
  <w:style w:type="character" w:customStyle="1" w:styleId="headercellChar">
    <w:name w:val="headercell Char"/>
    <w:rsid w:val="003B41C3"/>
    <w:rPr>
      <w:b/>
      <w:bCs/>
      <w:sz w:val="24"/>
      <w:szCs w:val="24"/>
      <w:lang w:val="fr-CA" w:eastAsia="fr-CA" w:bidi="ar-SA"/>
    </w:rPr>
  </w:style>
  <w:style w:type="paragraph" w:customStyle="1" w:styleId="tableblack">
    <w:name w:val="tableblack"/>
    <w:basedOn w:val="Normal"/>
    <w:rsid w:val="003B41C3"/>
    <w:pPr>
      <w:pBdr>
        <w:top w:val="single" w:sz="6" w:space="0" w:color="000000"/>
        <w:left w:val="single" w:sz="6" w:space="0" w:color="000000"/>
        <w:bottom w:val="single" w:sz="6" w:space="0" w:color="000000"/>
        <w:right w:val="single" w:sz="6" w:space="0" w:color="000000"/>
      </w:pBd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attribute">
    <w:name w:val="tableattribute"/>
    <w:basedOn w:val="Normal"/>
    <w:rsid w:val="003B41C3"/>
    <w:pPr>
      <w:pBdr>
        <w:top w:val="outset" w:sz="6" w:space="0" w:color="000000"/>
        <w:left w:val="outset" w:sz="6" w:space="0" w:color="000000"/>
        <w:bottom w:val="outset" w:sz="6" w:space="0" w:color="000000"/>
        <w:right w:val="outset" w:sz="6" w:space="0" w:color="000000"/>
      </w:pBdr>
      <w:shd w:val="clear" w:color="auto" w:fill="FFFFFF"/>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lear">
    <w:name w:val="tableclear"/>
    <w:basedOn w:val="Normal"/>
    <w:rsid w:val="003B41C3"/>
    <w:pPr>
      <w:spacing w:before="100" w:beforeAutospacing="1" w:after="100" w:afterAutospacing="1" w:line="240" w:lineRule="auto"/>
    </w:pPr>
    <w:rPr>
      <w:rFonts w:ascii="Times New Roman" w:eastAsia="Times New Roman" w:hAnsi="Times New Roman"/>
      <w:sz w:val="24"/>
      <w:szCs w:val="24"/>
      <w:lang w:val="fr-CA" w:eastAsia="fr-CA"/>
    </w:rPr>
  </w:style>
  <w:style w:type="paragraph" w:customStyle="1" w:styleId="tablecopyright">
    <w:name w:val="tablecopyright"/>
    <w:basedOn w:val="Normal"/>
    <w:rsid w:val="003B41C3"/>
    <w:pPr>
      <w:pBdr>
        <w:top w:val="single" w:sz="12" w:space="0" w:color="0B77FD"/>
        <w:left w:val="single" w:sz="12" w:space="0" w:color="0B77FD"/>
        <w:bottom w:val="single" w:sz="12" w:space="0" w:color="0B77FD"/>
        <w:right w:val="single" w:sz="12" w:space="0" w:color="0B77FD"/>
      </w:pBdr>
      <w:spacing w:before="100" w:beforeAutospacing="1" w:after="100" w:afterAutospacing="1" w:line="240" w:lineRule="auto"/>
    </w:pPr>
    <w:rPr>
      <w:rFonts w:eastAsia="Times New Roman" w:cs="Arial"/>
      <w:b/>
      <w:bCs/>
      <w:color w:val="0B77FD"/>
      <w:sz w:val="18"/>
      <w:szCs w:val="18"/>
      <w:lang w:val="fr-CA" w:eastAsia="fr-CA"/>
    </w:rPr>
  </w:style>
  <w:style w:type="paragraph" w:customStyle="1" w:styleId="tdabstrait">
    <w:name w:val="tdabstrait"/>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geometric">
    <w:name w:val="tdgeometric"/>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type">
    <w:name w:val="tdsubtype"/>
    <w:basedOn w:val="Normal"/>
    <w:rsid w:val="003B41C3"/>
    <w:pPr>
      <w:pBdr>
        <w:top w:val="single" w:sz="6" w:space="2" w:color="auto"/>
        <w:left w:val="single" w:sz="6" w:space="2" w:color="FFFFFF"/>
        <w:bottom w:val="single" w:sz="6" w:space="2" w:color="auto"/>
        <w:right w:val="single" w:sz="6" w:space="2" w:color="FFFFFF"/>
      </w:pBdr>
      <w:shd w:val="clear" w:color="auto" w:fill="BB2251"/>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perclass">
    <w:name w:val="tdsuperclass"/>
    <w:basedOn w:val="Normal"/>
    <w:rsid w:val="003B41C3"/>
    <w:pPr>
      <w:pBdr>
        <w:top w:val="single" w:sz="6" w:space="2" w:color="auto"/>
        <w:left w:val="single" w:sz="6" w:space="2" w:color="FFFFFF"/>
        <w:bottom w:val="single" w:sz="6" w:space="2" w:color="auto"/>
        <w:right w:val="single" w:sz="6" w:space="2" w:color="FFFFFF"/>
      </w:pBdr>
      <w:shd w:val="clear" w:color="auto" w:fill="7575FF"/>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ubclass">
    <w:name w:val="tdsubclass"/>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tdspecial">
    <w:name w:val="tdspecial"/>
    <w:basedOn w:val="Normal"/>
    <w:rsid w:val="003B41C3"/>
    <w:pPr>
      <w:pBdr>
        <w:top w:val="single" w:sz="6" w:space="2" w:color="auto"/>
        <w:left w:val="single" w:sz="6" w:space="2" w:color="FFFFFF"/>
        <w:bottom w:val="single" w:sz="6" w:space="2" w:color="auto"/>
        <w:right w:val="single" w:sz="6" w:space="2" w:color="FFFFFF"/>
      </w:pBdr>
      <w:shd w:val="clear" w:color="auto" w:fill="008080"/>
      <w:spacing w:before="100" w:beforeAutospacing="1" w:after="100" w:afterAutospacing="1" w:line="240" w:lineRule="auto"/>
    </w:pPr>
    <w:rPr>
      <w:rFonts w:ascii="Times New Roman" w:eastAsia="Times New Roman" w:hAnsi="Times New Roman"/>
      <w:b/>
      <w:bCs/>
      <w:color w:val="FFFFFF"/>
      <w:sz w:val="18"/>
      <w:szCs w:val="18"/>
      <w:lang w:val="fr-CA" w:eastAsia="fr-CA"/>
    </w:rPr>
  </w:style>
  <w:style w:type="paragraph" w:customStyle="1" w:styleId="management">
    <w:name w:val="management"/>
    <w:basedOn w:val="Normal"/>
    <w:rsid w:val="003B41C3"/>
    <w:pPr>
      <w:pBdr>
        <w:top w:val="single" w:sz="6" w:space="2" w:color="auto"/>
        <w:left w:val="single" w:sz="6" w:space="2" w:color="000000"/>
        <w:bottom w:val="single" w:sz="6" w:space="2" w:color="auto"/>
        <w:right w:val="single" w:sz="6" w:space="2" w:color="000000"/>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ack">
    <w:name w:val="tdblack"/>
    <w:basedOn w:val="Normal"/>
    <w:rsid w:val="003B41C3"/>
    <w:pPr>
      <w:pBdr>
        <w:top w:val="single" w:sz="6" w:space="2" w:color="000000"/>
        <w:left w:val="single" w:sz="6" w:space="2" w:color="auto"/>
        <w:bottom w:val="single" w:sz="6" w:space="2" w:color="000000"/>
        <w:right w:val="single"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
    <w:name w:val="tdattribut"/>
    <w:basedOn w:val="Normal"/>
    <w:rsid w:val="003B41C3"/>
    <w:pPr>
      <w:pBdr>
        <w:top w:val="inset" w:sz="6" w:space="2" w:color="auto"/>
        <w:left w:val="inset" w:sz="6" w:space="2" w:color="auto"/>
        <w:bottom w:val="inset" w:sz="6" w:space="2" w:color="auto"/>
        <w:right w:val="inset" w:sz="6" w:space="2" w:color="auto"/>
      </w:pBdr>
      <w:shd w:val="clear" w:color="auto" w:fill="D2C8A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name">
    <w:name w:val="tdattributename"/>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attributedef">
    <w:name w:val="tdattributedef"/>
    <w:basedOn w:val="Normal"/>
    <w:rsid w:val="003B41C3"/>
    <w:pPr>
      <w:pBdr>
        <w:top w:val="inset" w:sz="6" w:space="2" w:color="auto"/>
        <w:left w:val="inset" w:sz="6" w:space="2" w:color="auto"/>
        <w:bottom w:val="inset" w:sz="6" w:space="2" w:color="auto"/>
        <w:right w:val="inset" w:sz="6" w:space="2" w:color="auto"/>
      </w:pBdr>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attributvaluebeige">
    <w:name w:val="tdattributvaluebeige"/>
    <w:basedOn w:val="Normal"/>
    <w:rsid w:val="003B41C3"/>
    <w:pPr>
      <w:shd w:val="clear" w:color="auto" w:fill="F2F0E6"/>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internalcode">
    <w:name w:val="tdinternalcode"/>
    <w:basedOn w:val="Normal"/>
    <w:rsid w:val="003B41C3"/>
    <w:pPr>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
    <w:name w:val="tdattributevalue"/>
    <w:basedOn w:val="Normal"/>
    <w:rsid w:val="003B41C3"/>
    <w:pPr>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management">
    <w:name w:val="tdattribut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definitionmanagement">
    <w:name w:val="tddefinitionmanagement"/>
    <w:basedOn w:val="Normal"/>
    <w:rsid w:val="003B41C3"/>
    <w:pPr>
      <w:pBdr>
        <w:top w:val="inset" w:sz="6" w:space="2" w:color="auto"/>
        <w:left w:val="inset" w:sz="6" w:space="2" w:color="auto"/>
        <w:bottom w:val="inset" w:sz="6" w:space="2" w:color="auto"/>
        <w:right w:val="inset" w:sz="6" w:space="2" w:color="auto"/>
      </w:pBdr>
      <w:shd w:val="clear" w:color="auto" w:fill="DEDEDE"/>
      <w:spacing w:before="100" w:beforeAutospacing="1" w:after="100" w:afterAutospacing="1" w:line="240" w:lineRule="auto"/>
    </w:pPr>
    <w:rPr>
      <w:rFonts w:ascii="Times New Roman" w:eastAsia="Times New Roman" w:hAnsi="Times New Roman"/>
      <w:color w:val="000000"/>
      <w:sz w:val="18"/>
      <w:szCs w:val="18"/>
      <w:lang w:val="fr-CA" w:eastAsia="fr-CA"/>
    </w:rPr>
  </w:style>
  <w:style w:type="paragraph" w:customStyle="1" w:styleId="tdinternalcodemanagement">
    <w:name w:val="tdinternalcodemanagement"/>
    <w:basedOn w:val="Normal"/>
    <w:rsid w:val="003B41C3"/>
    <w:pPr>
      <w:shd w:val="clear" w:color="auto" w:fill="DEDEDE"/>
      <w:spacing w:before="100" w:beforeAutospacing="1" w:after="100" w:afterAutospacing="1" w:line="240" w:lineRule="auto"/>
      <w:jc w:val="center"/>
      <w:textAlignment w:val="top"/>
    </w:pPr>
    <w:rPr>
      <w:rFonts w:ascii="Times New Roman" w:eastAsia="Times New Roman" w:hAnsi="Times New Roman"/>
      <w:b/>
      <w:bCs/>
      <w:color w:val="000000"/>
      <w:sz w:val="18"/>
      <w:szCs w:val="18"/>
      <w:lang w:val="fr-CA" w:eastAsia="fr-CA"/>
    </w:rPr>
  </w:style>
  <w:style w:type="paragraph" w:customStyle="1" w:styleId="tdattributevaluemanagement">
    <w:name w:val="tdattributevaluemanagement"/>
    <w:basedOn w:val="Normal"/>
    <w:rsid w:val="003B41C3"/>
    <w:pPr>
      <w:shd w:val="clear" w:color="auto" w:fill="DEDEDE"/>
      <w:spacing w:before="100" w:beforeAutospacing="1" w:after="100" w:afterAutospacing="1" w:line="240" w:lineRule="auto"/>
      <w:textAlignment w:val="top"/>
    </w:pPr>
    <w:rPr>
      <w:rFonts w:ascii="Times New Roman" w:eastAsia="Times New Roman" w:hAnsi="Times New Roman"/>
      <w:color w:val="000000"/>
      <w:sz w:val="18"/>
      <w:szCs w:val="18"/>
      <w:lang w:val="fr-CA" w:eastAsia="fr-CA"/>
    </w:rPr>
  </w:style>
  <w:style w:type="paragraph" w:customStyle="1" w:styleId="tdattributemetadata">
    <w:name w:val="tdattributemetadata"/>
    <w:basedOn w:val="Normal"/>
    <w:rsid w:val="003B41C3"/>
    <w:pPr>
      <w:pBdr>
        <w:top w:val="inset" w:sz="6" w:space="2" w:color="auto"/>
        <w:left w:val="inset" w:sz="6" w:space="2" w:color="auto"/>
        <w:bottom w:val="inset" w:sz="6" w:space="2" w:color="auto"/>
        <w:right w:val="inset" w:sz="6" w:space="2" w:color="auto"/>
      </w:pBdr>
      <w:shd w:val="clear" w:color="auto" w:fill="A0BAB5"/>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attributevaluemetadata">
    <w:name w:val="tdattributevaluemetadata"/>
    <w:basedOn w:val="Normal"/>
    <w:rsid w:val="003B41C3"/>
    <w:pPr>
      <w:shd w:val="clear" w:color="auto" w:fill="E4EBEA"/>
      <w:spacing w:before="100" w:beforeAutospacing="1" w:after="100" w:afterAutospacing="1" w:line="240" w:lineRule="auto"/>
    </w:pPr>
    <w:rPr>
      <w:rFonts w:ascii="Times New Roman" w:eastAsia="Times New Roman" w:hAnsi="Times New Roman"/>
      <w:b/>
      <w:bCs/>
      <w:color w:val="000000"/>
      <w:sz w:val="18"/>
      <w:szCs w:val="18"/>
      <w:lang w:val="fr-CA" w:eastAsia="fr-CA"/>
    </w:rPr>
  </w:style>
  <w:style w:type="paragraph" w:customStyle="1" w:styleId="tdbluetitle">
    <w:name w:val="tdblue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bluename">
    <w:name w:val="tdbluename"/>
    <w:basedOn w:val="Normal"/>
    <w:rsid w:val="003B41C3"/>
    <w:pPr>
      <w:spacing w:before="100" w:beforeAutospacing="1" w:after="100" w:afterAutospacing="1" w:line="240" w:lineRule="auto"/>
    </w:pPr>
    <w:rPr>
      <w:rFonts w:ascii="Times New Roman" w:eastAsia="Times New Roman" w:hAnsi="Times New Roman"/>
      <w:b/>
      <w:bCs/>
      <w:color w:val="000080"/>
      <w:sz w:val="21"/>
      <w:szCs w:val="21"/>
      <w:u w:val="single"/>
      <w:lang w:val="fr-CA" w:eastAsia="fr-CA"/>
    </w:rPr>
  </w:style>
  <w:style w:type="paragraph" w:customStyle="1" w:styleId="tdconstraint">
    <w:name w:val="tdconstraint"/>
    <w:basedOn w:val="Normal"/>
    <w:rsid w:val="003B41C3"/>
    <w:pPr>
      <w:spacing w:before="100" w:beforeAutospacing="1" w:after="100" w:afterAutospacing="1" w:line="240" w:lineRule="auto"/>
      <w:textAlignment w:val="top"/>
    </w:pPr>
    <w:rPr>
      <w:rFonts w:ascii="Times New Roman" w:eastAsia="Times New Roman" w:hAnsi="Times New Roman"/>
      <w:b/>
      <w:bCs/>
      <w:color w:val="000000"/>
      <w:sz w:val="18"/>
      <w:szCs w:val="18"/>
      <w:lang w:val="fr-CA" w:eastAsia="fr-CA"/>
    </w:rPr>
  </w:style>
  <w:style w:type="paragraph" w:customStyle="1" w:styleId="tdredtitle">
    <w:name w:val="tdredtitle"/>
    <w:basedOn w:val="Normal"/>
    <w:rsid w:val="003B41C3"/>
    <w:pPr>
      <w:pBdr>
        <w:top w:val="single" w:sz="6" w:space="2" w:color="auto"/>
        <w:left w:val="single" w:sz="6" w:space="2" w:color="auto"/>
        <w:bottom w:val="single" w:sz="6" w:space="2" w:color="auto"/>
        <w:right w:val="single" w:sz="6" w:space="2" w:color="auto"/>
      </w:pBdr>
      <w:spacing w:before="100" w:beforeAutospacing="1" w:after="100" w:afterAutospacing="1" w:line="240" w:lineRule="auto"/>
    </w:pPr>
    <w:rPr>
      <w:rFonts w:ascii="Times New Roman" w:eastAsia="Times New Roman" w:hAnsi="Times New Roman"/>
      <w:b/>
      <w:bCs/>
      <w:color w:val="FF0000"/>
      <w:sz w:val="21"/>
      <w:szCs w:val="21"/>
      <w:u w:val="single"/>
      <w:lang w:val="fr-CA" w:eastAsia="fr-CA"/>
    </w:rPr>
  </w:style>
  <w:style w:type="paragraph" w:customStyle="1" w:styleId="tdcardinality">
    <w:name w:val="tdcardinality"/>
    <w:basedOn w:val="Normal"/>
    <w:rsid w:val="003B41C3"/>
    <w:pPr>
      <w:spacing w:before="100" w:beforeAutospacing="1" w:after="100" w:afterAutospacing="1" w:line="240" w:lineRule="auto"/>
      <w:jc w:val="center"/>
      <w:textAlignment w:val="top"/>
    </w:pPr>
    <w:rPr>
      <w:rFonts w:ascii="Times New Roman" w:eastAsia="Times New Roman" w:hAnsi="Times New Roman"/>
      <w:color w:val="000080"/>
      <w:sz w:val="21"/>
      <w:szCs w:val="21"/>
      <w:lang w:val="fr-CA" w:eastAsia="fr-CA"/>
    </w:rPr>
  </w:style>
  <w:style w:type="paragraph" w:customStyle="1" w:styleId="tdgdbcode">
    <w:name w:val="tdgdbcode"/>
    <w:basedOn w:val="Normal"/>
    <w:rsid w:val="003B41C3"/>
    <w:pPr>
      <w:spacing w:before="100" w:beforeAutospacing="1" w:after="100" w:afterAutospacing="1" w:line="240" w:lineRule="auto"/>
      <w:textAlignment w:val="top"/>
    </w:pPr>
    <w:rPr>
      <w:rFonts w:ascii="Times New Roman" w:eastAsia="Times New Roman" w:hAnsi="Times New Roman"/>
      <w:color w:val="000080"/>
      <w:sz w:val="18"/>
      <w:szCs w:val="18"/>
      <w:lang w:val="fr-CA" w:eastAsia="fr-CA"/>
    </w:rPr>
  </w:style>
  <w:style w:type="paragraph" w:customStyle="1" w:styleId="tdgdbname">
    <w:name w:val="tdgdbname"/>
    <w:basedOn w:val="Normal"/>
    <w:rsid w:val="003B41C3"/>
    <w:pPr>
      <w:spacing w:before="100" w:beforeAutospacing="1" w:after="100" w:afterAutospacing="1" w:line="240" w:lineRule="auto"/>
      <w:textAlignment w:val="top"/>
    </w:pPr>
    <w:rPr>
      <w:rFonts w:ascii="Times New Roman" w:eastAsia="Times New Roman" w:hAnsi="Times New Roman"/>
      <w:b/>
      <w:bCs/>
      <w:color w:val="000080"/>
      <w:lang w:val="fr-CA" w:eastAsia="fr-CA"/>
    </w:rPr>
  </w:style>
  <w:style w:type="paragraph" w:customStyle="1" w:styleId="Heading2Arial">
    <w:name w:val="Heading 2 + Arial"/>
    <w:aliases w:val="9 pt"/>
    <w:basedOn w:val="Normal"/>
    <w:rsid w:val="003B41C3"/>
    <w:pPr>
      <w:spacing w:line="240" w:lineRule="auto"/>
    </w:pPr>
    <w:rPr>
      <w:rFonts w:eastAsia="Times New Roman" w:cs="Arial"/>
      <w:b/>
      <w:bCs/>
      <w:color w:val="000000"/>
      <w:sz w:val="18"/>
      <w:szCs w:val="18"/>
      <w:lang w:val="fr-CA" w:eastAsia="fr-CA"/>
    </w:rPr>
  </w:style>
  <w:style w:type="character" w:customStyle="1" w:styleId="BodyChar">
    <w:name w:val="Body Char"/>
    <w:link w:val="Body"/>
    <w:rsid w:val="003B41C3"/>
    <w:rPr>
      <w:rFonts w:ascii="Arial" w:eastAsia="Times New Roman" w:hAnsi="Arial" w:cs="Times New Roman"/>
      <w:szCs w:val="20"/>
      <w:lang w:val="en-CA"/>
    </w:rPr>
  </w:style>
  <w:style w:type="character" w:styleId="Emphasis">
    <w:name w:val="Emphasis"/>
    <w:uiPriority w:val="20"/>
    <w:qFormat/>
    <w:rsid w:val="003B41C3"/>
    <w:rPr>
      <w:b/>
      <w:bCs/>
      <w:i w:val="0"/>
      <w:iCs w:val="0"/>
    </w:rPr>
  </w:style>
  <w:style w:type="character" w:customStyle="1" w:styleId="highlightedsearchterm">
    <w:name w:val="highlightedsearchterm"/>
    <w:basedOn w:val="DefaultParagraphFont"/>
    <w:rsid w:val="003B41C3"/>
  </w:style>
  <w:style w:type="paragraph" w:customStyle="1" w:styleId="StyleBodyText11pt">
    <w:name w:val="Style Body Text + 11 pt"/>
    <w:basedOn w:val="BodyText"/>
    <w:rsid w:val="003B41C3"/>
    <w:pPr>
      <w:spacing w:before="200" w:after="0" w:line="240" w:lineRule="auto"/>
      <w:ind w:left="567"/>
    </w:pPr>
    <w:rPr>
      <w:rFonts w:ascii="Arial" w:eastAsia="Times New Roman" w:hAnsi="Arial"/>
      <w:sz w:val="22"/>
      <w:lang w:val="en-CA"/>
    </w:rPr>
  </w:style>
  <w:style w:type="paragraph" w:customStyle="1" w:styleId="Copyright">
    <w:name w:val="Copyright"/>
    <w:basedOn w:val="Normal"/>
    <w:qFormat/>
    <w:rsid w:val="003B41C3"/>
    <w:pPr>
      <w:tabs>
        <w:tab w:val="right" w:pos="9360"/>
      </w:tabs>
      <w:spacing w:line="240" w:lineRule="auto"/>
      <w:ind w:left="900"/>
    </w:pPr>
    <w:rPr>
      <w:rFonts w:eastAsia="Times New Roman" w:cs="Arial"/>
      <w:lang w:val="en-CA"/>
    </w:rPr>
  </w:style>
  <w:style w:type="paragraph" w:customStyle="1" w:styleId="TOCTitle">
    <w:name w:val="TOC Title"/>
    <w:basedOn w:val="Normal"/>
    <w:qFormat/>
    <w:rsid w:val="00BF0890"/>
    <w:pPr>
      <w:spacing w:before="360" w:after="120" w:line="240" w:lineRule="auto"/>
      <w:jc w:val="center"/>
    </w:pPr>
    <w:rPr>
      <w:rFonts w:eastAsia="Times New Roman"/>
      <w:b/>
      <w:sz w:val="24"/>
      <w:szCs w:val="24"/>
      <w:lang w:val="en-US" w:eastAsia="en-US"/>
    </w:rPr>
  </w:style>
  <w:style w:type="paragraph" w:customStyle="1" w:styleId="ListofSymbandAbbrev">
    <w:name w:val="List of Symb and Abbrev"/>
    <w:basedOn w:val="BodyText"/>
    <w:qFormat/>
    <w:rsid w:val="003B41C3"/>
    <w:pPr>
      <w:tabs>
        <w:tab w:val="left" w:pos="2410"/>
      </w:tabs>
      <w:spacing w:before="200" w:after="0" w:line="240" w:lineRule="auto"/>
      <w:ind w:left="567"/>
    </w:pPr>
    <w:rPr>
      <w:rFonts w:ascii="Arial" w:eastAsia="Times New Roman" w:hAnsi="Arial"/>
      <w:sz w:val="22"/>
      <w:lang w:val="en-CA"/>
    </w:rPr>
  </w:style>
  <w:style w:type="paragraph" w:customStyle="1" w:styleId="Titlenoindex">
    <w:name w:val="Title no index"/>
    <w:basedOn w:val="Normal"/>
    <w:next w:val="Normal"/>
    <w:qFormat/>
    <w:rsid w:val="003B41C3"/>
    <w:pPr>
      <w:spacing w:before="240" w:line="240" w:lineRule="auto"/>
      <w:jc w:val="center"/>
    </w:pPr>
    <w:rPr>
      <w:rFonts w:eastAsia="Times New Roman" w:cs="Arial"/>
      <w:b/>
      <w:color w:val="365F91"/>
      <w:sz w:val="32"/>
      <w:szCs w:val="32"/>
    </w:rPr>
  </w:style>
  <w:style w:type="paragraph" w:customStyle="1" w:styleId="AbstractandIntro">
    <w:name w:val="Abstract and Intro"/>
    <w:basedOn w:val="Heading1"/>
    <w:qFormat/>
    <w:rsid w:val="003B41C3"/>
    <w:pPr>
      <w:spacing w:after="120" w:line="240" w:lineRule="auto"/>
      <w:ind w:left="90"/>
    </w:pPr>
    <w:rPr>
      <w:bCs w:val="0"/>
      <w:kern w:val="32"/>
      <w:szCs w:val="28"/>
      <w:lang w:val="en-CA"/>
    </w:rPr>
  </w:style>
  <w:style w:type="paragraph" w:styleId="TOCHeading">
    <w:name w:val="TOC Heading"/>
    <w:basedOn w:val="Heading1"/>
    <w:next w:val="Normal"/>
    <w:uiPriority w:val="39"/>
    <w:qFormat/>
    <w:rsid w:val="00BF0890"/>
    <w:pPr>
      <w:numPr>
        <w:numId w:val="0"/>
      </w:numPr>
      <w:tabs>
        <w:tab w:val="clear" w:pos="400"/>
        <w:tab w:val="clear" w:pos="560"/>
      </w:tabs>
      <w:suppressAutoHyphens w:val="0"/>
      <w:spacing w:before="240" w:after="60" w:line="230" w:lineRule="atLeast"/>
      <w:outlineLvl w:val="9"/>
    </w:pPr>
    <w:rPr>
      <w:rFonts w:ascii="Cambria" w:eastAsia="Times New Roman" w:hAnsi="Cambria"/>
      <w:kern w:val="32"/>
      <w:sz w:val="32"/>
      <w:szCs w:val="32"/>
    </w:rPr>
  </w:style>
  <w:style w:type="table" w:customStyle="1" w:styleId="TableGrid1">
    <w:name w:val="Table Grid1"/>
    <w:basedOn w:val="TableNormal"/>
    <w:next w:val="TableGrid"/>
    <w:uiPriority w:val="59"/>
    <w:rsid w:val="003B41C3"/>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Shading-Accent1">
    <w:name w:val="Colorful Shading Accent 1"/>
    <w:basedOn w:val="TableNormal"/>
    <w:uiPriority w:val="71"/>
    <w:rsid w:val="003B41C3"/>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paragraph" w:customStyle="1" w:styleId="UseCaseTitle">
    <w:name w:val="Use Case Title"/>
    <w:basedOn w:val="Normal"/>
    <w:qFormat/>
    <w:rsid w:val="003B41C3"/>
    <w:pPr>
      <w:spacing w:line="240" w:lineRule="auto"/>
    </w:pPr>
    <w:rPr>
      <w:b/>
      <w:color w:val="365F91"/>
      <w:sz w:val="24"/>
      <w:lang w:val="en-GB"/>
    </w:rPr>
  </w:style>
  <w:style w:type="paragraph" w:customStyle="1" w:styleId="Tabletype">
    <w:name w:val="Table type"/>
    <w:basedOn w:val="Normal"/>
    <w:qFormat/>
    <w:rsid w:val="003B41C3"/>
    <w:pPr>
      <w:spacing w:line="240" w:lineRule="auto"/>
    </w:pPr>
    <w:rPr>
      <w:rFonts w:eastAsia="Times New Roman" w:cs="Arial"/>
      <w:color w:val="484848"/>
      <w:sz w:val="18"/>
      <w:szCs w:val="18"/>
    </w:rPr>
  </w:style>
  <w:style w:type="character" w:customStyle="1" w:styleId="propertytitle">
    <w:name w:val="propertytitle"/>
    <w:rsid w:val="003B41C3"/>
  </w:style>
  <w:style w:type="paragraph" w:styleId="Revision">
    <w:name w:val="Revision"/>
    <w:hidden/>
    <w:uiPriority w:val="99"/>
    <w:semiHidden/>
    <w:rsid w:val="003B41C3"/>
    <w:rPr>
      <w:rFonts w:ascii="Times New Roman" w:eastAsia="Times New Roman" w:hAnsi="Times New Roman"/>
      <w:sz w:val="24"/>
      <w:szCs w:val="24"/>
    </w:rPr>
  </w:style>
  <w:style w:type="paragraph" w:customStyle="1" w:styleId="OList1">
    <w:name w:val="OList1"/>
    <w:basedOn w:val="List"/>
    <w:qFormat/>
    <w:rsid w:val="003B41C3"/>
    <w:pPr>
      <w:numPr>
        <w:numId w:val="3"/>
      </w:numPr>
      <w:tabs>
        <w:tab w:val="left" w:pos="1134"/>
        <w:tab w:val="left" w:pos="3686"/>
      </w:tabs>
      <w:ind w:left="1134"/>
    </w:pPr>
  </w:style>
  <w:style w:type="paragraph" w:customStyle="1" w:styleId="OList2">
    <w:name w:val="OList2"/>
    <w:basedOn w:val="OList1"/>
    <w:qFormat/>
    <w:rsid w:val="003B41C3"/>
    <w:pPr>
      <w:numPr>
        <w:numId w:val="0"/>
      </w:numPr>
      <w:tabs>
        <w:tab w:val="clear" w:pos="1134"/>
      </w:tabs>
      <w:ind w:left="3686" w:hanging="2126"/>
    </w:pPr>
  </w:style>
  <w:style w:type="paragraph" w:customStyle="1" w:styleId="StyleOList2Left225cmHanging425cm">
    <w:name w:val="Style OList2 + Left:  2.25 cm Hanging:  4.25 cm"/>
    <w:basedOn w:val="OList2"/>
    <w:rsid w:val="003B41C3"/>
    <w:pPr>
      <w:ind w:hanging="2410"/>
    </w:pPr>
  </w:style>
  <w:style w:type="paragraph" w:customStyle="1" w:styleId="OList3">
    <w:name w:val="OList3"/>
    <w:basedOn w:val="OList1"/>
    <w:qFormat/>
    <w:rsid w:val="003B41C3"/>
    <w:pPr>
      <w:ind w:left="3686" w:hanging="2912"/>
    </w:pPr>
  </w:style>
  <w:style w:type="paragraph" w:customStyle="1" w:styleId="Appendix">
    <w:name w:val="Appendix"/>
    <w:basedOn w:val="ANNEX"/>
    <w:next w:val="Normal"/>
    <w:rsid w:val="003B41C3"/>
  </w:style>
  <w:style w:type="paragraph" w:customStyle="1" w:styleId="AppH-1">
    <w:name w:val="AppH-1"/>
    <w:basedOn w:val="Heading2"/>
    <w:rsid w:val="003B41C3"/>
    <w:pPr>
      <w:spacing w:after="80" w:line="240" w:lineRule="auto"/>
    </w:pPr>
    <w:rPr>
      <w:bCs w:val="0"/>
      <w:iCs/>
    </w:rPr>
  </w:style>
  <w:style w:type="paragraph" w:customStyle="1" w:styleId="Annex-F-2">
    <w:name w:val="Annex-F-2"/>
    <w:basedOn w:val="Heading3"/>
    <w:next w:val="BodyText"/>
    <w:autoRedefine/>
    <w:qFormat/>
    <w:rsid w:val="00791D1F"/>
    <w:pPr>
      <w:numPr>
        <w:ilvl w:val="0"/>
        <w:numId w:val="0"/>
      </w:numPr>
      <w:tabs>
        <w:tab w:val="clear" w:pos="660"/>
        <w:tab w:val="clear" w:pos="880"/>
        <w:tab w:val="left" w:pos="851"/>
      </w:tabs>
      <w:spacing w:before="120" w:after="120" w:line="240" w:lineRule="auto"/>
      <w:ind w:left="851" w:hanging="851"/>
    </w:pPr>
    <w:rPr>
      <w:rFonts w:cs="Arial"/>
      <w:bCs w:val="0"/>
      <w:iCs/>
    </w:rPr>
  </w:style>
  <w:style w:type="paragraph" w:customStyle="1" w:styleId="AppH-C">
    <w:name w:val="AppH-C"/>
    <w:basedOn w:val="Heading2"/>
    <w:next w:val="BodyText"/>
    <w:link w:val="AppH-CChar"/>
    <w:qFormat/>
    <w:rsid w:val="003B41C3"/>
    <w:pPr>
      <w:spacing w:after="80" w:line="240" w:lineRule="auto"/>
    </w:pPr>
    <w:rPr>
      <w:bCs w:val="0"/>
      <w:iCs/>
    </w:rPr>
  </w:style>
  <w:style w:type="paragraph" w:customStyle="1" w:styleId="Annex-F-7">
    <w:name w:val="Annex-F-7"/>
    <w:basedOn w:val="Heading2"/>
    <w:next w:val="BodyText"/>
    <w:link w:val="Annex-F-7Char"/>
    <w:rsid w:val="00E901C0"/>
    <w:pPr>
      <w:spacing w:after="80" w:line="240" w:lineRule="auto"/>
    </w:pPr>
    <w:rPr>
      <w:bCs w:val="0"/>
      <w:iCs/>
    </w:rPr>
  </w:style>
  <w:style w:type="paragraph" w:customStyle="1" w:styleId="AppH-E">
    <w:name w:val="AppH-E"/>
    <w:basedOn w:val="Heading2"/>
    <w:next w:val="BodyText"/>
    <w:qFormat/>
    <w:rsid w:val="003B41C3"/>
    <w:pPr>
      <w:numPr>
        <w:numId w:val="6"/>
      </w:numPr>
      <w:tabs>
        <w:tab w:val="left" w:pos="851"/>
      </w:tabs>
      <w:spacing w:after="80" w:line="240" w:lineRule="auto"/>
      <w:ind w:left="709" w:hanging="425"/>
    </w:pPr>
    <w:rPr>
      <w:bCs w:val="0"/>
      <w:iCs/>
    </w:rPr>
  </w:style>
  <w:style w:type="numbering" w:customStyle="1" w:styleId="Style4">
    <w:name w:val="Style4"/>
    <w:uiPriority w:val="99"/>
    <w:rsid w:val="003B41C3"/>
    <w:pPr>
      <w:numPr>
        <w:numId w:val="5"/>
      </w:numPr>
    </w:pPr>
  </w:style>
  <w:style w:type="paragraph" w:customStyle="1" w:styleId="IHOTitle">
    <w:name w:val="IHO Title"/>
    <w:basedOn w:val="Titlenoindex"/>
    <w:qFormat/>
    <w:rsid w:val="00BF0890"/>
    <w:rPr>
      <w:color w:val="auto"/>
      <w:sz w:val="28"/>
      <w:lang w:val="en-US" w:eastAsia="en-US"/>
    </w:rPr>
  </w:style>
  <w:style w:type="paragraph" w:customStyle="1" w:styleId="IHOSubTitle">
    <w:name w:val="IHO SubTitle"/>
    <w:basedOn w:val="IHOTitle"/>
    <w:qFormat/>
    <w:rsid w:val="003B41C3"/>
    <w:rPr>
      <w:sz w:val="24"/>
    </w:rPr>
  </w:style>
  <w:style w:type="paragraph" w:customStyle="1" w:styleId="IHOTitelNoIndex">
    <w:name w:val="IHO Titel No Index"/>
    <w:basedOn w:val="Titlenoindex"/>
    <w:qFormat/>
    <w:rsid w:val="003B41C3"/>
    <w:rPr>
      <w:color w:val="auto"/>
    </w:rPr>
  </w:style>
  <w:style w:type="paragraph" w:customStyle="1" w:styleId="IHOAbstractandIntro">
    <w:name w:val="IHO Abstract and Intro"/>
    <w:basedOn w:val="AbstractandIntro"/>
    <w:qFormat/>
    <w:rsid w:val="003B41C3"/>
  </w:style>
  <w:style w:type="paragraph" w:customStyle="1" w:styleId="FihureTitle">
    <w:name w:val="Fihure Title"/>
    <w:basedOn w:val="Body"/>
    <w:qFormat/>
    <w:rsid w:val="003B41C3"/>
    <w:pPr>
      <w:jc w:val="center"/>
    </w:pPr>
    <w:rPr>
      <w:sz w:val="20"/>
    </w:rPr>
  </w:style>
  <w:style w:type="paragraph" w:customStyle="1" w:styleId="Table-Caption">
    <w:name w:val="Table-Caption"/>
    <w:basedOn w:val="Normal"/>
    <w:rsid w:val="005A0747"/>
    <w:pPr>
      <w:spacing w:before="240" w:after="120" w:line="240" w:lineRule="auto"/>
      <w:ind w:left="1440" w:right="1440"/>
      <w:jc w:val="center"/>
    </w:pPr>
    <w:rPr>
      <w:rFonts w:eastAsia="Times New Roman"/>
      <w:b/>
      <w:lang w:val="en-GB" w:eastAsia="zh-CN"/>
    </w:rPr>
  </w:style>
  <w:style w:type="table" w:styleId="TableGrid10">
    <w:name w:val="Table Grid 1"/>
    <w:basedOn w:val="TableNormal"/>
    <w:rsid w:val="003B41C3"/>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Un-numberedHeading">
    <w:name w:val="Un-numbered Heading"/>
    <w:basedOn w:val="Normal"/>
    <w:rsid w:val="00BF0890"/>
    <w:pPr>
      <w:spacing w:after="0" w:line="240" w:lineRule="auto"/>
      <w:jc w:val="left"/>
    </w:pPr>
    <w:rPr>
      <w:rFonts w:eastAsia="Times New Roman"/>
      <w:b/>
      <w:sz w:val="28"/>
      <w:lang w:val="en-GB" w:eastAsia="zh-CN"/>
    </w:rPr>
  </w:style>
  <w:style w:type="paragraph" w:customStyle="1" w:styleId="Fig-Caption">
    <w:name w:val="Fig-Caption"/>
    <w:basedOn w:val="Normal"/>
    <w:rsid w:val="005A0747"/>
    <w:pPr>
      <w:spacing w:after="0" w:line="240" w:lineRule="auto"/>
      <w:ind w:left="1440" w:right="1440"/>
      <w:jc w:val="center"/>
    </w:pPr>
    <w:rPr>
      <w:rFonts w:eastAsia="Times New Roman"/>
      <w:b/>
      <w:lang w:val="en-GB" w:eastAsia="zh-CN"/>
    </w:rPr>
  </w:style>
  <w:style w:type="paragraph" w:customStyle="1" w:styleId="ParagraphText">
    <w:name w:val="Paragraph Text"/>
    <w:basedOn w:val="Normal"/>
    <w:rsid w:val="003B41C3"/>
    <w:pPr>
      <w:suppressAutoHyphens/>
      <w:spacing w:after="62" w:line="240" w:lineRule="auto"/>
    </w:pPr>
    <w:rPr>
      <w:color w:val="000000"/>
      <w:szCs w:val="16"/>
      <w:lang w:val="en-GB" w:eastAsia="ar-SA"/>
    </w:rPr>
  </w:style>
  <w:style w:type="paragraph" w:customStyle="1" w:styleId="AppH-F">
    <w:name w:val="AppH-F"/>
    <w:basedOn w:val="AppH-1"/>
    <w:link w:val="AppH-FChar"/>
    <w:autoRedefine/>
    <w:qFormat/>
    <w:rsid w:val="002C0252"/>
  </w:style>
  <w:style w:type="paragraph" w:customStyle="1" w:styleId="AppH-D">
    <w:name w:val="AppH-D"/>
    <w:basedOn w:val="Normal"/>
    <w:rsid w:val="00B948D9"/>
  </w:style>
  <w:style w:type="character" w:customStyle="1" w:styleId="ANNEXChar0">
    <w:name w:val="ANNEX Char"/>
    <w:link w:val="ANNEX"/>
    <w:rsid w:val="00AE0CA9"/>
    <w:rPr>
      <w:rFonts w:ascii="Arial" w:eastAsia="MS Mincho" w:hAnsi="Arial"/>
      <w:b/>
      <w:bCs/>
      <w:kern w:val="32"/>
      <w:sz w:val="24"/>
      <w:lang w:val="en-GB" w:eastAsia="ja-JP"/>
    </w:rPr>
  </w:style>
  <w:style w:type="character" w:customStyle="1" w:styleId="AppH-FChar">
    <w:name w:val="AppH-F Char"/>
    <w:link w:val="AppH-F"/>
    <w:rsid w:val="002C0252"/>
    <w:rPr>
      <w:rFonts w:ascii="Arial" w:eastAsia="MS Mincho" w:hAnsi="Arial"/>
      <w:b/>
      <w:iCs/>
      <w:sz w:val="22"/>
      <w:lang w:val="en-AU" w:eastAsia="ja-JP"/>
    </w:rPr>
  </w:style>
  <w:style w:type="paragraph" w:customStyle="1" w:styleId="Annex-F-3">
    <w:name w:val="Annex-F-3"/>
    <w:basedOn w:val="Heading4"/>
    <w:link w:val="Annex-F-3Char"/>
    <w:qFormat/>
    <w:rsid w:val="00157D93"/>
  </w:style>
  <w:style w:type="paragraph" w:customStyle="1" w:styleId="Annex-F-4">
    <w:name w:val="Annex-F-4"/>
    <w:basedOn w:val="Annex-F-3"/>
    <w:link w:val="Annex-F-4Char"/>
    <w:qFormat/>
    <w:rsid w:val="00157D93"/>
    <w:pPr>
      <w:numPr>
        <w:ilvl w:val="0"/>
        <w:numId w:val="0"/>
      </w:numPr>
      <w:ind w:left="1008" w:hanging="1008"/>
    </w:pPr>
  </w:style>
  <w:style w:type="character" w:customStyle="1" w:styleId="Annex-F-3Char">
    <w:name w:val="Annex-F-3 Char"/>
    <w:link w:val="Annex-F-3"/>
    <w:rsid w:val="00157D93"/>
    <w:rPr>
      <w:rFonts w:ascii="Arial" w:eastAsia="MS Mincho" w:hAnsi="Arial"/>
      <w:b/>
      <w:bCs/>
      <w:lang w:val="en-GB" w:eastAsia="ja-JP"/>
    </w:rPr>
  </w:style>
  <w:style w:type="paragraph" w:customStyle="1" w:styleId="AppH-A">
    <w:name w:val="AppH-A"/>
    <w:basedOn w:val="Heading2"/>
    <w:qFormat/>
    <w:rsid w:val="00A37E4E"/>
    <w:pPr>
      <w:tabs>
        <w:tab w:val="num" w:pos="360"/>
        <w:tab w:val="num" w:pos="576"/>
      </w:tabs>
      <w:spacing w:after="80" w:line="240" w:lineRule="auto"/>
    </w:pPr>
    <w:rPr>
      <w:bCs w:val="0"/>
      <w:iCs/>
    </w:rPr>
  </w:style>
  <w:style w:type="character" w:customStyle="1" w:styleId="Annex-F-4Char">
    <w:name w:val="Annex-F-4 Char"/>
    <w:link w:val="Annex-F-4"/>
    <w:rsid w:val="00157D93"/>
    <w:rPr>
      <w:rFonts w:ascii="Arial" w:eastAsia="Times New Roman" w:hAnsi="Arial" w:cs="Times New Roman"/>
      <w:b/>
      <w:iCs/>
    </w:rPr>
  </w:style>
  <w:style w:type="paragraph" w:customStyle="1" w:styleId="Annex-F-1">
    <w:name w:val="Annex-F-1"/>
    <w:basedOn w:val="Annex-F-7"/>
    <w:link w:val="Annex-F-1Char"/>
    <w:qFormat/>
    <w:rsid w:val="009234C7"/>
  </w:style>
  <w:style w:type="character" w:customStyle="1" w:styleId="Annex-F-7Char">
    <w:name w:val="Annex-F-7 Char"/>
    <w:link w:val="Annex-F-7"/>
    <w:rsid w:val="00A37E4E"/>
    <w:rPr>
      <w:rFonts w:ascii="Arial" w:eastAsia="MS Mincho" w:hAnsi="Arial"/>
      <w:b/>
      <w:iCs/>
      <w:sz w:val="22"/>
      <w:lang w:val="en-AU" w:eastAsia="ja-JP"/>
    </w:rPr>
  </w:style>
  <w:style w:type="character" w:customStyle="1" w:styleId="Annex-F-1Char">
    <w:name w:val="Annex-F-1 Char"/>
    <w:link w:val="Annex-F-1"/>
    <w:rsid w:val="009234C7"/>
    <w:rPr>
      <w:rFonts w:ascii="Arial" w:eastAsia="MS Mincho" w:hAnsi="Arial"/>
      <w:b/>
      <w:iCs/>
      <w:sz w:val="22"/>
      <w:lang w:val="en-AU" w:eastAsia="ja-JP"/>
    </w:rPr>
  </w:style>
  <w:style w:type="paragraph" w:customStyle="1" w:styleId="ANNEXE-level20">
    <w:name w:val="ANNEX E - level 2"/>
    <w:basedOn w:val="AnnexC-level2"/>
    <w:link w:val="ANNEXE-level2Char"/>
    <w:qFormat/>
    <w:rsid w:val="00CD7744"/>
    <w:pPr>
      <w:numPr>
        <w:numId w:val="8"/>
      </w:numPr>
    </w:pPr>
  </w:style>
  <w:style w:type="character" w:customStyle="1" w:styleId="AppH-CChar">
    <w:name w:val="AppH-C Char"/>
    <w:link w:val="AppH-C"/>
    <w:rsid w:val="00CD7744"/>
    <w:rPr>
      <w:rFonts w:ascii="Arial" w:eastAsia="MS Mincho" w:hAnsi="Arial"/>
      <w:b/>
      <w:iCs/>
      <w:sz w:val="22"/>
      <w:lang w:val="en-AU" w:eastAsia="ja-JP"/>
    </w:rPr>
  </w:style>
  <w:style w:type="character" w:customStyle="1" w:styleId="ANNEXE-level2Char">
    <w:name w:val="ANNEX E - level 2 Char"/>
    <w:link w:val="ANNEXE-level20"/>
    <w:rsid w:val="00B806FF"/>
    <w:rPr>
      <w:rFonts w:ascii="Arial" w:eastAsia="MS Mincho" w:hAnsi="Arial"/>
      <w:b/>
      <w:iCs/>
      <w:sz w:val="22"/>
      <w:lang w:val="en-AU" w:eastAsia="ja-JP"/>
    </w:rPr>
  </w:style>
  <w:style w:type="paragraph" w:customStyle="1" w:styleId="ANNEXE-LEVEL2">
    <w:name w:val="ANNEX E- LEVEL 2"/>
    <w:basedOn w:val="ANNEX"/>
    <w:link w:val="ANNEXE-LEVEL2Char0"/>
    <w:qFormat/>
    <w:rsid w:val="00E73D73"/>
    <w:pPr>
      <w:numPr>
        <w:numId w:val="7"/>
      </w:numPr>
    </w:pPr>
  </w:style>
  <w:style w:type="character" w:customStyle="1" w:styleId="ANNEXE-LEVEL2Char0">
    <w:name w:val="ANNEX E- LEVEL 2 Char"/>
    <w:link w:val="ANNEXE-LEVEL2"/>
    <w:rsid w:val="00A56276"/>
    <w:rPr>
      <w:rFonts w:ascii="Arial" w:eastAsia="MS Mincho" w:hAnsi="Arial"/>
      <w:b/>
      <w:bCs/>
      <w:kern w:val="32"/>
      <w:sz w:val="24"/>
      <w:lang w:val="en-GB" w:eastAsia="ja-JP"/>
    </w:rPr>
  </w:style>
  <w:style w:type="paragraph" w:customStyle="1" w:styleId="AnnexC-level2">
    <w:name w:val="Annex C- level 2"/>
    <w:basedOn w:val="Annex-F-7"/>
    <w:link w:val="AnnexC-level2Char"/>
    <w:qFormat/>
    <w:rsid w:val="00AE0CA9"/>
    <w:pPr>
      <w:numPr>
        <w:ilvl w:val="0"/>
        <w:numId w:val="0"/>
      </w:numPr>
      <w:jc w:val="left"/>
    </w:pPr>
  </w:style>
  <w:style w:type="character" w:customStyle="1" w:styleId="AnnexC-level2Char">
    <w:name w:val="Annex C- level 2 Char"/>
    <w:link w:val="AnnexC-level2"/>
    <w:rsid w:val="00AE0CA9"/>
    <w:rPr>
      <w:rFonts w:ascii="Arial" w:eastAsia="MS Mincho" w:hAnsi="Arial"/>
      <w:b/>
      <w:iCs/>
      <w:sz w:val="22"/>
      <w:lang w:val="en-AU" w:eastAsia="ja-JP"/>
    </w:rPr>
  </w:style>
  <w:style w:type="character" w:customStyle="1" w:styleId="NormalWebChar">
    <w:name w:val="Normal (Web) Char"/>
    <w:link w:val="NormalWeb"/>
    <w:uiPriority w:val="99"/>
    <w:rsid w:val="00F11C3E"/>
    <w:rPr>
      <w:rFonts w:ascii="Times New Roman" w:eastAsia="Times New Roman" w:hAnsi="Times New Roman" w:cs="Times New Roman"/>
      <w:sz w:val="24"/>
      <w:szCs w:val="24"/>
    </w:rPr>
  </w:style>
  <w:style w:type="paragraph" w:customStyle="1" w:styleId="cross-reference">
    <w:name w:val="cross-reference"/>
    <w:basedOn w:val="Normal"/>
    <w:link w:val="cross-referenceChar"/>
    <w:qFormat/>
    <w:rsid w:val="009D21BB"/>
  </w:style>
  <w:style w:type="character" w:customStyle="1" w:styleId="cross-referenceChar">
    <w:name w:val="cross-reference Char"/>
    <w:link w:val="cross-reference"/>
    <w:rsid w:val="009D21BB"/>
    <w:rPr>
      <w:rFonts w:ascii="Arial" w:hAnsi="Arial"/>
      <w:sz w:val="20"/>
    </w:rPr>
  </w:style>
  <w:style w:type="paragraph" w:customStyle="1" w:styleId="ISOComments">
    <w:name w:val="ISO_Comments"/>
    <w:basedOn w:val="Normal"/>
    <w:rsid w:val="00CB1CC8"/>
    <w:pPr>
      <w:spacing w:before="210" w:line="210" w:lineRule="exact"/>
    </w:pPr>
    <w:rPr>
      <w:rFonts w:eastAsia="Times New Roman"/>
      <w:sz w:val="18"/>
      <w:lang w:val="en-GB"/>
    </w:rPr>
  </w:style>
  <w:style w:type="paragraph" w:customStyle="1" w:styleId="Style5">
    <w:name w:val="Style5"/>
    <w:basedOn w:val="AnnexC-level2"/>
    <w:link w:val="Style5Char"/>
    <w:qFormat/>
    <w:rsid w:val="002F7F59"/>
    <w:pPr>
      <w:ind w:left="450"/>
    </w:pPr>
  </w:style>
  <w:style w:type="table" w:customStyle="1" w:styleId="TableGrid2">
    <w:name w:val="Table Grid2"/>
    <w:basedOn w:val="TableNormal"/>
    <w:next w:val="TableGrid"/>
    <w:uiPriority w:val="59"/>
    <w:rsid w:val="00CD1B14"/>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5Char">
    <w:name w:val="Style5 Char"/>
    <w:link w:val="Style5"/>
    <w:rsid w:val="002F7F59"/>
    <w:rPr>
      <w:rFonts w:ascii="Arial" w:eastAsia="Times New Roman" w:hAnsi="Arial" w:cs="Arial"/>
      <w:b/>
      <w:bCs/>
      <w:iCs/>
      <w:kern w:val="32"/>
      <w:sz w:val="24"/>
      <w:szCs w:val="24"/>
      <w:lang w:val="en-CA" w:eastAsia="en-US"/>
    </w:rPr>
  </w:style>
  <w:style w:type="table" w:customStyle="1" w:styleId="TableGrid3">
    <w:name w:val="Table Grid3"/>
    <w:basedOn w:val="TableNormal"/>
    <w:next w:val="TableGrid"/>
    <w:uiPriority w:val="59"/>
    <w:rsid w:val="008B6B0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nnexC-level2"/>
    <w:link w:val="Style6Char"/>
    <w:qFormat/>
    <w:rsid w:val="00803F85"/>
    <w:pPr>
      <w:numPr>
        <w:numId w:val="9"/>
      </w:numPr>
      <w:ind w:left="432" w:hanging="432"/>
    </w:pPr>
  </w:style>
  <w:style w:type="paragraph" w:customStyle="1" w:styleId="AnnexD">
    <w:name w:val="Annex D"/>
    <w:basedOn w:val="Heading1"/>
    <w:link w:val="AnnexDChar"/>
    <w:qFormat/>
    <w:rsid w:val="00D02374"/>
  </w:style>
  <w:style w:type="character" w:customStyle="1" w:styleId="Style6Char">
    <w:name w:val="Style6 Char"/>
    <w:link w:val="Style6"/>
    <w:rsid w:val="00803F85"/>
    <w:rPr>
      <w:rFonts w:ascii="Arial" w:eastAsia="MS Mincho" w:hAnsi="Arial"/>
      <w:b/>
      <w:iCs/>
      <w:sz w:val="22"/>
      <w:lang w:val="en-AU" w:eastAsia="ja-JP"/>
    </w:rPr>
  </w:style>
  <w:style w:type="paragraph" w:customStyle="1" w:styleId="D1">
    <w:name w:val="D.1"/>
    <w:basedOn w:val="AnnexD"/>
    <w:link w:val="D1Char"/>
    <w:autoRedefine/>
    <w:qFormat/>
    <w:rsid w:val="006217B5"/>
    <w:pPr>
      <w:numPr>
        <w:numId w:val="0"/>
      </w:numPr>
      <w:tabs>
        <w:tab w:val="clear" w:pos="400"/>
        <w:tab w:val="clear" w:pos="560"/>
        <w:tab w:val="left" w:pos="709"/>
      </w:tabs>
      <w:spacing w:before="120" w:after="200" w:line="240" w:lineRule="auto"/>
      <w:ind w:left="709" w:hanging="709"/>
      <w:outlineLvl w:val="1"/>
    </w:pPr>
    <w:rPr>
      <w:sz w:val="22"/>
      <w:szCs w:val="22"/>
      <w:lang w:val="en-GB"/>
    </w:rPr>
  </w:style>
  <w:style w:type="character" w:customStyle="1" w:styleId="AnnexDChar">
    <w:name w:val="Annex D Char"/>
    <w:basedOn w:val="Heading1Char"/>
    <w:link w:val="AnnexD"/>
    <w:rsid w:val="00D02374"/>
    <w:rPr>
      <w:rFonts w:ascii="Arial" w:eastAsia="MS Mincho" w:hAnsi="Arial"/>
      <w:b/>
      <w:bCs/>
      <w:sz w:val="24"/>
      <w:lang w:val="en-AU" w:eastAsia="ja-JP"/>
    </w:rPr>
  </w:style>
  <w:style w:type="paragraph" w:customStyle="1" w:styleId="11">
    <w:name w:val=".1.1."/>
    <w:basedOn w:val="Heading2"/>
    <w:link w:val="11Char"/>
    <w:qFormat/>
    <w:rsid w:val="00D02374"/>
    <w:pPr>
      <w:ind w:left="1206"/>
    </w:pPr>
  </w:style>
  <w:style w:type="character" w:customStyle="1" w:styleId="D1Char">
    <w:name w:val="D.1 Char"/>
    <w:link w:val="D1"/>
    <w:rsid w:val="006217B5"/>
    <w:rPr>
      <w:rFonts w:ascii="Arial" w:eastAsia="MS Mincho" w:hAnsi="Arial"/>
      <w:b/>
      <w:bCs/>
      <w:sz w:val="22"/>
      <w:szCs w:val="22"/>
      <w:lang w:val="en-GB" w:eastAsia="ja-JP"/>
    </w:rPr>
  </w:style>
  <w:style w:type="table" w:customStyle="1" w:styleId="TableGrid4">
    <w:name w:val="Table Grid4"/>
    <w:basedOn w:val="TableNormal"/>
    <w:next w:val="TableGrid"/>
    <w:uiPriority w:val="59"/>
    <w:rsid w:val="00310CE3"/>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Char">
    <w:name w:val=".1.1. Char"/>
    <w:basedOn w:val="Heading2Char"/>
    <w:link w:val="11"/>
    <w:rsid w:val="00D02374"/>
    <w:rPr>
      <w:rFonts w:ascii="Arial" w:eastAsia="MS Mincho" w:hAnsi="Arial"/>
      <w:b/>
      <w:bCs/>
      <w:sz w:val="22"/>
      <w:lang w:val="en-AU" w:eastAsia="ja-JP"/>
    </w:rPr>
  </w:style>
  <w:style w:type="table" w:customStyle="1" w:styleId="TableGrid5">
    <w:name w:val="Table Grid5"/>
    <w:basedOn w:val="TableNormal"/>
    <w:next w:val="TableGrid"/>
    <w:uiPriority w:val="59"/>
    <w:rsid w:val="00C43000"/>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D2">
    <w:name w:val="Appendix D2"/>
    <w:autoRedefine/>
    <w:rsid w:val="00DF366C"/>
    <w:pPr>
      <w:spacing w:after="120"/>
    </w:pPr>
    <w:rPr>
      <w:rFonts w:ascii="Arial" w:eastAsia="MS Mincho" w:hAnsi="Arial"/>
      <w:b/>
      <w:sz w:val="22"/>
      <w:lang w:val="en-GB" w:eastAsia="ar-SA"/>
    </w:rPr>
  </w:style>
  <w:style w:type="table" w:customStyle="1" w:styleId="TableGrid6">
    <w:name w:val="Table Grid6"/>
    <w:basedOn w:val="TableNormal"/>
    <w:next w:val="TableGrid"/>
    <w:uiPriority w:val="59"/>
    <w:rsid w:val="00DB4E8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9283B"/>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DE379F"/>
  </w:style>
  <w:style w:type="paragraph" w:customStyle="1" w:styleId="ANNEXN">
    <w:name w:val="ANNEXN"/>
    <w:basedOn w:val="ANNEX"/>
    <w:next w:val="Normal"/>
    <w:rsid w:val="00DE379F"/>
    <w:pPr>
      <w:numPr>
        <w:numId w:val="0"/>
      </w:numPr>
      <w:spacing w:before="0" w:after="760" w:line="310" w:lineRule="exact"/>
      <w:jc w:val="center"/>
    </w:pPr>
    <w:rPr>
      <w:rFonts w:eastAsia="Calibri"/>
      <w:kern w:val="0"/>
      <w:lang w:val="en-US"/>
    </w:rPr>
  </w:style>
  <w:style w:type="paragraph" w:customStyle="1" w:styleId="ANNEXZ">
    <w:name w:val="ANNEXZ"/>
    <w:basedOn w:val="ANNEX"/>
    <w:next w:val="Normal"/>
    <w:rsid w:val="00DE379F"/>
    <w:pPr>
      <w:numPr>
        <w:numId w:val="10"/>
      </w:numPr>
      <w:spacing w:before="0" w:after="760" w:line="310" w:lineRule="exact"/>
      <w:jc w:val="center"/>
    </w:pPr>
    <w:rPr>
      <w:rFonts w:eastAsia="Calibri"/>
      <w:kern w:val="0"/>
      <w:lang w:val="en-US"/>
    </w:rPr>
  </w:style>
  <w:style w:type="paragraph" w:customStyle="1" w:styleId="Bibliography2">
    <w:name w:val="Bibliography2"/>
    <w:basedOn w:val="Normal"/>
    <w:rsid w:val="00DE379F"/>
    <w:pPr>
      <w:tabs>
        <w:tab w:val="left" w:pos="660"/>
      </w:tabs>
    </w:pPr>
    <w:rPr>
      <w:szCs w:val="24"/>
    </w:rPr>
  </w:style>
  <w:style w:type="paragraph" w:customStyle="1" w:styleId="Definition">
    <w:name w:val="Definition"/>
    <w:basedOn w:val="Normal"/>
    <w:next w:val="Normal"/>
    <w:rsid w:val="00DE379F"/>
    <w:rPr>
      <w:szCs w:val="24"/>
    </w:rPr>
  </w:style>
  <w:style w:type="character" w:customStyle="1" w:styleId="Defterms">
    <w:name w:val="Defterms"/>
    <w:rsid w:val="00DE379F"/>
    <w:rPr>
      <w:noProof w:val="0"/>
      <w:color w:val="auto"/>
      <w:lang w:val="fr-FR"/>
    </w:rPr>
  </w:style>
  <w:style w:type="paragraph" w:customStyle="1" w:styleId="dl">
    <w:name w:val="dl"/>
    <w:basedOn w:val="Normal"/>
    <w:rsid w:val="00DE379F"/>
    <w:pPr>
      <w:ind w:left="800" w:hanging="400"/>
    </w:pPr>
    <w:rPr>
      <w:szCs w:val="24"/>
    </w:rPr>
  </w:style>
  <w:style w:type="character" w:styleId="EndnoteReference">
    <w:name w:val="endnote reference"/>
    <w:semiHidden/>
    <w:rsid w:val="00DE379F"/>
    <w:rPr>
      <w:noProof w:val="0"/>
      <w:vertAlign w:val="superscript"/>
      <w:lang w:val="fr-FR"/>
    </w:rPr>
  </w:style>
  <w:style w:type="paragraph" w:customStyle="1" w:styleId="Example">
    <w:name w:val="Example"/>
    <w:basedOn w:val="Normal"/>
    <w:next w:val="Normal"/>
    <w:rsid w:val="00DE379F"/>
    <w:pPr>
      <w:tabs>
        <w:tab w:val="left" w:pos="1360"/>
      </w:tabs>
      <w:spacing w:line="210" w:lineRule="atLeast"/>
    </w:pPr>
    <w:rPr>
      <w:sz w:val="18"/>
      <w:szCs w:val="24"/>
    </w:rPr>
  </w:style>
  <w:style w:type="character" w:customStyle="1" w:styleId="ExtXref">
    <w:name w:val="ExtXref"/>
    <w:rsid w:val="00DE379F"/>
    <w:rPr>
      <w:noProof w:val="0"/>
      <w:color w:val="auto"/>
      <w:lang w:val="fr-FR"/>
    </w:rPr>
  </w:style>
  <w:style w:type="paragraph" w:customStyle="1" w:styleId="Figurefootnote">
    <w:name w:val="Figure footnote"/>
    <w:basedOn w:val="Normal"/>
    <w:rsid w:val="00DE379F"/>
    <w:pPr>
      <w:keepNext/>
      <w:tabs>
        <w:tab w:val="left" w:pos="340"/>
      </w:tabs>
      <w:spacing w:after="60" w:line="210" w:lineRule="atLeast"/>
    </w:pPr>
    <w:rPr>
      <w:sz w:val="18"/>
      <w:szCs w:val="24"/>
    </w:rPr>
  </w:style>
  <w:style w:type="paragraph" w:customStyle="1" w:styleId="Figuretitle">
    <w:name w:val="Figure title"/>
    <w:basedOn w:val="Normal"/>
    <w:next w:val="Normal"/>
    <w:rsid w:val="005A0747"/>
    <w:pPr>
      <w:suppressAutoHyphens/>
      <w:spacing w:before="220" w:after="220"/>
      <w:jc w:val="center"/>
    </w:pPr>
    <w:rPr>
      <w:b/>
    </w:rPr>
  </w:style>
  <w:style w:type="paragraph" w:customStyle="1" w:styleId="Foreword">
    <w:name w:val="Foreword"/>
    <w:basedOn w:val="Normal"/>
    <w:next w:val="Normal"/>
    <w:rsid w:val="00DE379F"/>
    <w:rPr>
      <w:color w:val="0000FF"/>
      <w:szCs w:val="24"/>
    </w:rPr>
  </w:style>
  <w:style w:type="paragraph" w:customStyle="1" w:styleId="Formula">
    <w:name w:val="Formula"/>
    <w:basedOn w:val="Normal"/>
    <w:next w:val="Normal"/>
    <w:rsid w:val="00DE379F"/>
    <w:pPr>
      <w:tabs>
        <w:tab w:val="right" w:pos="9752"/>
      </w:tabs>
      <w:spacing w:after="220" w:line="240" w:lineRule="auto"/>
      <w:ind w:left="403"/>
    </w:pPr>
    <w:rPr>
      <w:szCs w:val="24"/>
    </w:rPr>
  </w:style>
  <w:style w:type="paragraph" w:customStyle="1" w:styleId="Introduction">
    <w:name w:val="Introduction"/>
    <w:basedOn w:val="Normal"/>
    <w:next w:val="Normal"/>
    <w:rsid w:val="00DE379F"/>
    <w:pPr>
      <w:keepNext/>
      <w:pageBreakBefore/>
      <w:tabs>
        <w:tab w:val="left" w:pos="400"/>
      </w:tabs>
      <w:suppressAutoHyphens/>
      <w:spacing w:before="960" w:after="310" w:line="310" w:lineRule="exact"/>
    </w:pPr>
    <w:rPr>
      <w:b/>
      <w:sz w:val="28"/>
      <w:szCs w:val="24"/>
    </w:rPr>
  </w:style>
  <w:style w:type="character" w:styleId="LineNumber">
    <w:name w:val="line number"/>
    <w:rsid w:val="00DE379F"/>
    <w:rPr>
      <w:noProof w:val="0"/>
      <w:lang w:val="fr-FR"/>
    </w:rPr>
  </w:style>
  <w:style w:type="paragraph" w:customStyle="1" w:styleId="MSDNFR">
    <w:name w:val="MSDNFR"/>
    <w:basedOn w:val="Normal"/>
    <w:next w:val="Normal"/>
    <w:rsid w:val="00DE379F"/>
    <w:pPr>
      <w:spacing w:line="220" w:lineRule="atLeast"/>
    </w:pPr>
    <w:rPr>
      <w:color w:val="0000FF"/>
      <w:szCs w:val="24"/>
    </w:rPr>
  </w:style>
  <w:style w:type="paragraph" w:customStyle="1" w:styleId="na2">
    <w:name w:val="na2"/>
    <w:basedOn w:val="a2"/>
    <w:next w:val="Normal"/>
    <w:rsid w:val="00DE379F"/>
    <w:pPr>
      <w:numPr>
        <w:numId w:val="11"/>
      </w:numPr>
      <w:spacing w:after="0"/>
    </w:pPr>
    <w:rPr>
      <w:rFonts w:eastAsia="Calibri"/>
      <w:i w:val="0"/>
      <w:iCs/>
      <w:szCs w:val="24"/>
      <w:lang w:val="en-US" w:eastAsia="en-US"/>
    </w:rPr>
  </w:style>
  <w:style w:type="paragraph" w:customStyle="1" w:styleId="na3">
    <w:name w:val="na3"/>
    <w:basedOn w:val="a3"/>
    <w:next w:val="Normal"/>
    <w:rsid w:val="00DE379F"/>
    <w:pPr>
      <w:numPr>
        <w:numId w:val="11"/>
      </w:numPr>
      <w:spacing w:after="0"/>
    </w:pPr>
    <w:rPr>
      <w:rFonts w:eastAsia="Calibri"/>
      <w:bCs w:val="0"/>
      <w:szCs w:val="24"/>
      <w:lang w:val="en-US" w:eastAsia="en-US"/>
    </w:rPr>
  </w:style>
  <w:style w:type="paragraph" w:customStyle="1" w:styleId="na4">
    <w:name w:val="na4"/>
    <w:basedOn w:val="a4"/>
    <w:next w:val="Normal"/>
    <w:rsid w:val="00DE379F"/>
    <w:pPr>
      <w:numPr>
        <w:ilvl w:val="0"/>
        <w:numId w:val="0"/>
      </w:numPr>
      <w:tabs>
        <w:tab w:val="left" w:pos="1060"/>
      </w:tabs>
      <w:spacing w:after="0"/>
    </w:pPr>
    <w:rPr>
      <w:rFonts w:eastAsia="Calibri" w:cs="Times New Roman"/>
      <w:color w:val="auto"/>
      <w:szCs w:val="24"/>
      <w:lang w:val="en-US" w:eastAsia="en-US"/>
    </w:rPr>
  </w:style>
  <w:style w:type="paragraph" w:customStyle="1" w:styleId="na5">
    <w:name w:val="na5"/>
    <w:basedOn w:val="a5"/>
    <w:next w:val="Normal"/>
    <w:rsid w:val="00DE379F"/>
    <w:pPr>
      <w:numPr>
        <w:numId w:val="11"/>
      </w:numPr>
      <w:spacing w:after="0"/>
    </w:pPr>
    <w:rPr>
      <w:rFonts w:eastAsia="Calibri"/>
      <w:szCs w:val="24"/>
      <w:lang w:val="en-US" w:eastAsia="en-US"/>
    </w:rPr>
  </w:style>
  <w:style w:type="paragraph" w:customStyle="1" w:styleId="na6">
    <w:name w:val="na6"/>
    <w:basedOn w:val="a6"/>
    <w:next w:val="Normal"/>
    <w:rsid w:val="00DE379F"/>
    <w:pPr>
      <w:numPr>
        <w:numId w:val="11"/>
      </w:numPr>
      <w:spacing w:after="0"/>
    </w:pPr>
    <w:rPr>
      <w:rFonts w:eastAsia="Calibri"/>
      <w:bCs/>
      <w:color w:val="auto"/>
      <w:szCs w:val="24"/>
      <w:lang w:val="en-US" w:eastAsia="en-US"/>
    </w:rPr>
  </w:style>
  <w:style w:type="paragraph" w:customStyle="1" w:styleId="p2">
    <w:name w:val="p2"/>
    <w:basedOn w:val="Normal"/>
    <w:next w:val="Normal"/>
    <w:rsid w:val="00DE379F"/>
    <w:pPr>
      <w:tabs>
        <w:tab w:val="left" w:pos="560"/>
      </w:tabs>
      <w:spacing w:line="240" w:lineRule="auto"/>
    </w:pPr>
    <w:rPr>
      <w:szCs w:val="24"/>
    </w:rPr>
  </w:style>
  <w:style w:type="paragraph" w:customStyle="1" w:styleId="p3">
    <w:name w:val="p3"/>
    <w:basedOn w:val="Normal"/>
    <w:next w:val="Normal"/>
    <w:rsid w:val="00DE379F"/>
    <w:pPr>
      <w:tabs>
        <w:tab w:val="left" w:pos="720"/>
      </w:tabs>
      <w:spacing w:line="240" w:lineRule="auto"/>
    </w:pPr>
    <w:rPr>
      <w:szCs w:val="24"/>
    </w:rPr>
  </w:style>
  <w:style w:type="paragraph" w:customStyle="1" w:styleId="p4">
    <w:name w:val="p4"/>
    <w:basedOn w:val="Normal"/>
    <w:next w:val="Normal"/>
    <w:rsid w:val="00DE379F"/>
    <w:pPr>
      <w:tabs>
        <w:tab w:val="left" w:pos="1100"/>
      </w:tabs>
      <w:spacing w:line="240" w:lineRule="auto"/>
    </w:pPr>
    <w:rPr>
      <w:szCs w:val="24"/>
    </w:rPr>
  </w:style>
  <w:style w:type="paragraph" w:customStyle="1" w:styleId="p5">
    <w:name w:val="p5"/>
    <w:basedOn w:val="Normal"/>
    <w:next w:val="Normal"/>
    <w:rsid w:val="00DE379F"/>
    <w:pPr>
      <w:tabs>
        <w:tab w:val="left" w:pos="1100"/>
      </w:tabs>
      <w:spacing w:line="240" w:lineRule="auto"/>
    </w:pPr>
    <w:rPr>
      <w:szCs w:val="24"/>
    </w:rPr>
  </w:style>
  <w:style w:type="paragraph" w:customStyle="1" w:styleId="p6">
    <w:name w:val="p6"/>
    <w:basedOn w:val="Normal"/>
    <w:next w:val="Normal"/>
    <w:rsid w:val="00DE379F"/>
    <w:pPr>
      <w:tabs>
        <w:tab w:val="left" w:pos="1440"/>
      </w:tabs>
      <w:spacing w:line="240" w:lineRule="auto"/>
    </w:pPr>
    <w:rPr>
      <w:szCs w:val="24"/>
    </w:rPr>
  </w:style>
  <w:style w:type="paragraph" w:customStyle="1" w:styleId="RefNorm">
    <w:name w:val="RefNorm"/>
    <w:basedOn w:val="Normal"/>
    <w:next w:val="Normal"/>
    <w:rsid w:val="00DE379F"/>
    <w:pPr>
      <w:spacing w:line="240" w:lineRule="auto"/>
    </w:pPr>
    <w:rPr>
      <w:szCs w:val="24"/>
    </w:rPr>
  </w:style>
  <w:style w:type="paragraph" w:customStyle="1" w:styleId="Special">
    <w:name w:val="Special"/>
    <w:basedOn w:val="Normal"/>
    <w:next w:val="Normal"/>
    <w:rsid w:val="00DE379F"/>
    <w:pPr>
      <w:spacing w:line="240" w:lineRule="auto"/>
    </w:pPr>
    <w:rPr>
      <w:szCs w:val="24"/>
    </w:rPr>
  </w:style>
  <w:style w:type="paragraph" w:customStyle="1" w:styleId="Tablefootnote">
    <w:name w:val="Table footnote"/>
    <w:basedOn w:val="Normal"/>
    <w:rsid w:val="00DE379F"/>
    <w:pPr>
      <w:tabs>
        <w:tab w:val="left" w:pos="340"/>
      </w:tabs>
      <w:spacing w:before="60" w:after="60" w:line="190" w:lineRule="atLeast"/>
    </w:pPr>
    <w:rPr>
      <w:szCs w:val="24"/>
    </w:rPr>
  </w:style>
  <w:style w:type="character" w:customStyle="1" w:styleId="TableFootNoteXref">
    <w:name w:val="TableFootNoteXref"/>
    <w:rsid w:val="00DE379F"/>
    <w:rPr>
      <w:noProof/>
      <w:position w:val="6"/>
      <w:sz w:val="14"/>
      <w:lang w:val="fr-FR"/>
    </w:rPr>
  </w:style>
  <w:style w:type="paragraph" w:customStyle="1" w:styleId="Terms">
    <w:name w:val="Term(s)"/>
    <w:basedOn w:val="Normal"/>
    <w:next w:val="Definition"/>
    <w:rsid w:val="00DE379F"/>
    <w:pPr>
      <w:keepNext/>
      <w:suppressAutoHyphens/>
      <w:spacing w:line="240" w:lineRule="auto"/>
    </w:pPr>
    <w:rPr>
      <w:b/>
      <w:szCs w:val="24"/>
    </w:rPr>
  </w:style>
  <w:style w:type="paragraph" w:customStyle="1" w:styleId="TermNum">
    <w:name w:val="TermNum"/>
    <w:basedOn w:val="Normal"/>
    <w:next w:val="Terms"/>
    <w:rsid w:val="00DE379F"/>
    <w:pPr>
      <w:keepNext/>
      <w:spacing w:line="240" w:lineRule="auto"/>
    </w:pPr>
    <w:rPr>
      <w:b/>
      <w:szCs w:val="24"/>
    </w:rPr>
  </w:style>
  <w:style w:type="paragraph" w:customStyle="1" w:styleId="zzBiblio">
    <w:name w:val="zzBiblio"/>
    <w:basedOn w:val="Normal"/>
    <w:next w:val="Bibliography2"/>
    <w:rsid w:val="00DE379F"/>
    <w:pPr>
      <w:pageBreakBefore/>
      <w:spacing w:after="760" w:line="310" w:lineRule="exact"/>
      <w:jc w:val="center"/>
    </w:pPr>
    <w:rPr>
      <w:b/>
      <w:sz w:val="28"/>
      <w:szCs w:val="24"/>
    </w:rPr>
  </w:style>
  <w:style w:type="paragraph" w:customStyle="1" w:styleId="zzContents">
    <w:name w:val="zzContents"/>
    <w:basedOn w:val="Introduction"/>
    <w:next w:val="TOC1"/>
    <w:rsid w:val="00DE379F"/>
    <w:pPr>
      <w:tabs>
        <w:tab w:val="clear" w:pos="400"/>
      </w:tabs>
    </w:pPr>
  </w:style>
  <w:style w:type="paragraph" w:customStyle="1" w:styleId="zzCover">
    <w:name w:val="zzCover"/>
    <w:basedOn w:val="Normal"/>
    <w:rsid w:val="00DE379F"/>
    <w:pPr>
      <w:spacing w:after="220" w:line="240" w:lineRule="auto"/>
      <w:jc w:val="right"/>
    </w:pPr>
    <w:rPr>
      <w:b/>
      <w:color w:val="000000"/>
      <w:sz w:val="24"/>
      <w:szCs w:val="24"/>
    </w:rPr>
  </w:style>
  <w:style w:type="paragraph" w:customStyle="1" w:styleId="zzForeword">
    <w:name w:val="zzForeword"/>
    <w:basedOn w:val="Introduction"/>
    <w:next w:val="Normal"/>
    <w:rsid w:val="00DE379F"/>
    <w:pPr>
      <w:tabs>
        <w:tab w:val="clear" w:pos="400"/>
      </w:tabs>
    </w:pPr>
    <w:rPr>
      <w:color w:val="0000FF"/>
    </w:rPr>
  </w:style>
  <w:style w:type="paragraph" w:customStyle="1" w:styleId="zzHelp">
    <w:name w:val="zzHelp"/>
    <w:basedOn w:val="Normal"/>
    <w:rsid w:val="00DE379F"/>
    <w:pPr>
      <w:spacing w:line="240" w:lineRule="auto"/>
    </w:pPr>
    <w:rPr>
      <w:color w:val="008000"/>
      <w:szCs w:val="24"/>
    </w:rPr>
  </w:style>
  <w:style w:type="paragraph" w:customStyle="1" w:styleId="zzIndex">
    <w:name w:val="zzIndex"/>
    <w:basedOn w:val="zzBiblio"/>
    <w:next w:val="IndexHeading"/>
    <w:rsid w:val="00DE379F"/>
  </w:style>
  <w:style w:type="paragraph" w:customStyle="1" w:styleId="zzLc5">
    <w:name w:val="zzLc5"/>
    <w:basedOn w:val="Normal"/>
    <w:next w:val="Normal"/>
    <w:rsid w:val="00DE379F"/>
    <w:pPr>
      <w:spacing w:line="240" w:lineRule="auto"/>
    </w:pPr>
    <w:rPr>
      <w:szCs w:val="24"/>
    </w:rPr>
  </w:style>
  <w:style w:type="paragraph" w:customStyle="1" w:styleId="zzLc6">
    <w:name w:val="zzLc6"/>
    <w:basedOn w:val="Normal"/>
    <w:next w:val="Normal"/>
    <w:rsid w:val="00DE379F"/>
    <w:pPr>
      <w:spacing w:line="240" w:lineRule="auto"/>
    </w:pPr>
    <w:rPr>
      <w:szCs w:val="24"/>
    </w:rPr>
  </w:style>
  <w:style w:type="paragraph" w:customStyle="1" w:styleId="zzSTDTitle">
    <w:name w:val="zzSTDTitle"/>
    <w:basedOn w:val="Normal"/>
    <w:next w:val="Normal"/>
    <w:rsid w:val="00DE379F"/>
    <w:pPr>
      <w:suppressAutoHyphens/>
      <w:spacing w:before="400" w:after="760" w:line="350" w:lineRule="exact"/>
    </w:pPr>
    <w:rPr>
      <w:b/>
      <w:color w:val="0000FF"/>
      <w:sz w:val="32"/>
      <w:szCs w:val="24"/>
    </w:rPr>
  </w:style>
  <w:style w:type="paragraph" w:customStyle="1" w:styleId="Tabletext10">
    <w:name w:val="Table text (10)"/>
    <w:basedOn w:val="Normal"/>
    <w:rsid w:val="00DE379F"/>
    <w:pPr>
      <w:spacing w:before="60" w:after="60" w:line="240" w:lineRule="auto"/>
    </w:pPr>
    <w:rPr>
      <w:szCs w:val="24"/>
    </w:rPr>
  </w:style>
  <w:style w:type="paragraph" w:customStyle="1" w:styleId="Tabletext9">
    <w:name w:val="Table text (9)"/>
    <w:basedOn w:val="Normal"/>
    <w:rsid w:val="00DE379F"/>
    <w:pPr>
      <w:spacing w:before="60" w:after="60" w:line="210" w:lineRule="atLeast"/>
    </w:pPr>
    <w:rPr>
      <w:sz w:val="18"/>
      <w:szCs w:val="24"/>
    </w:rPr>
  </w:style>
  <w:style w:type="paragraph" w:customStyle="1" w:styleId="Tabletext8">
    <w:name w:val="Table text (8)"/>
    <w:basedOn w:val="Normal"/>
    <w:rsid w:val="00DE379F"/>
    <w:pPr>
      <w:spacing w:before="60" w:after="60" w:line="190" w:lineRule="atLeast"/>
    </w:pPr>
    <w:rPr>
      <w:szCs w:val="24"/>
    </w:rPr>
  </w:style>
  <w:style w:type="paragraph" w:customStyle="1" w:styleId="Tabletext7">
    <w:name w:val="Table text (7)"/>
    <w:basedOn w:val="Normal"/>
    <w:rsid w:val="00DE379F"/>
    <w:pPr>
      <w:spacing w:before="60" w:after="60" w:line="170" w:lineRule="atLeast"/>
    </w:pPr>
    <w:rPr>
      <w:sz w:val="14"/>
      <w:szCs w:val="24"/>
    </w:rPr>
  </w:style>
  <w:style w:type="numbering" w:customStyle="1" w:styleId="NoList11">
    <w:name w:val="No List11"/>
    <w:next w:val="NoList"/>
    <w:uiPriority w:val="99"/>
    <w:semiHidden/>
    <w:unhideWhenUsed/>
    <w:rsid w:val="00DE379F"/>
  </w:style>
  <w:style w:type="table" w:customStyle="1" w:styleId="TableGrid8">
    <w:name w:val="Table Grid8"/>
    <w:basedOn w:val="TableNormal"/>
    <w:next w:val="TableGrid"/>
    <w:uiPriority w:val="59"/>
    <w:rsid w:val="00DE37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TextChar1">
    <w:name w:val="Comment Text Char1"/>
    <w:uiPriority w:val="99"/>
    <w:rsid w:val="00DE379F"/>
    <w:rPr>
      <w:rFonts w:ascii="Arial" w:hAnsi="Arial"/>
      <w:lang w:val="de-DE" w:eastAsia="ja-JP"/>
    </w:rPr>
  </w:style>
  <w:style w:type="table" w:customStyle="1" w:styleId="TableGrid11">
    <w:name w:val="Table Grid11"/>
    <w:basedOn w:val="TableNormal"/>
    <w:next w:val="TableGrid"/>
    <w:uiPriority w:val="59"/>
    <w:rsid w:val="00DE379F"/>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Shading-Accent11">
    <w:name w:val="Colorful Shading - Accent 11"/>
    <w:basedOn w:val="TableNormal"/>
    <w:next w:val="ColorfulShading-Accent1"/>
    <w:uiPriority w:val="71"/>
    <w:rsid w:val="00DE379F"/>
    <w:rPr>
      <w:color w:val="000000"/>
      <w:lang w:val="en-CA"/>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numbering" w:customStyle="1" w:styleId="Style41">
    <w:name w:val="Style41"/>
    <w:uiPriority w:val="99"/>
    <w:rsid w:val="00DE379F"/>
  </w:style>
  <w:style w:type="table" w:customStyle="1" w:styleId="TableGrid110">
    <w:name w:val="Table Grid 11"/>
    <w:basedOn w:val="TableNormal"/>
    <w:next w:val="TableGrid10"/>
    <w:rsid w:val="00DE379F"/>
    <w:rPr>
      <w:rFonts w:ascii="Arial" w:eastAsia="Times New Roman" w:hAnsi="Arial"/>
      <w:lang w:val="en-CA" w:eastAsia="en-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2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DE379F"/>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DE379F"/>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1">
    <w:name w:val="Table Grid71"/>
    <w:basedOn w:val="TableNormal"/>
    <w:next w:val="TableGrid"/>
    <w:uiPriority w:val="59"/>
    <w:rsid w:val="00DE379F"/>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6D0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0">
    <w:name w:val="Table Grid10"/>
    <w:basedOn w:val="TableNormal"/>
    <w:next w:val="TableGrid"/>
    <w:uiPriority w:val="39"/>
    <w:rsid w:val="00727A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3F687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E2183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dule">
    <w:name w:val="module"/>
    <w:rsid w:val="00B46E1E"/>
  </w:style>
  <w:style w:type="table" w:customStyle="1" w:styleId="TableGrid14">
    <w:name w:val="Table Grid14"/>
    <w:basedOn w:val="TableNormal"/>
    <w:next w:val="TableGrid"/>
    <w:uiPriority w:val="39"/>
    <w:rsid w:val="002B6DCA"/>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next w:val="TableGrid"/>
    <w:uiPriority w:val="39"/>
    <w:rsid w:val="00B3175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NEW">
    <w:name w:val="HEADING 1 - NEW"/>
    <w:basedOn w:val="Normal"/>
    <w:rsid w:val="005A035A"/>
    <w:pPr>
      <w:widowControl w:val="0"/>
      <w:autoSpaceDE w:val="0"/>
      <w:autoSpaceDN w:val="0"/>
      <w:adjustRightInd w:val="0"/>
      <w:spacing w:before="283" w:after="113" w:line="288" w:lineRule="auto"/>
      <w:ind w:left="283"/>
      <w:textAlignment w:val="center"/>
    </w:pPr>
    <w:rPr>
      <w:rFonts w:eastAsia="Times New Roman" w:cs="Arial"/>
      <w:b/>
      <w:bCs/>
      <w:color w:val="761329"/>
      <w:sz w:val="28"/>
      <w:szCs w:val="28"/>
      <w:lang w:eastAsia="en-AU"/>
    </w:rPr>
  </w:style>
  <w:style w:type="character" w:customStyle="1" w:styleId="HEADING1NEW">
    <w:name w:val="HEADING 1 NEW"/>
    <w:rsid w:val="005A035A"/>
    <w:rPr>
      <w:rFonts w:ascii="Arial" w:hAnsi="Arial"/>
      <w:b/>
      <w:color w:val="761329"/>
      <w:sz w:val="28"/>
    </w:rPr>
  </w:style>
  <w:style w:type="paragraph" w:customStyle="1" w:styleId="Basisalinea">
    <w:name w:val="[Basisalinea]"/>
    <w:basedOn w:val="Normal"/>
    <w:uiPriority w:val="99"/>
    <w:rsid w:val="005A035A"/>
    <w:pPr>
      <w:spacing w:line="288" w:lineRule="auto"/>
    </w:pPr>
    <w:rPr>
      <w:rFonts w:ascii="Times" w:eastAsiaTheme="minorHAnsi" w:hAnsi="Times" w:cs="Times"/>
      <w:sz w:val="24"/>
      <w:szCs w:val="24"/>
      <w:lang w:val="nl-NL"/>
    </w:rPr>
  </w:style>
  <w:style w:type="character" w:customStyle="1" w:styleId="UnresolvedMention1">
    <w:name w:val="Unresolved Mention1"/>
    <w:basedOn w:val="DefaultParagraphFont"/>
    <w:uiPriority w:val="99"/>
    <w:semiHidden/>
    <w:unhideWhenUsed/>
    <w:rsid w:val="00B66C1A"/>
    <w:rPr>
      <w:color w:val="605E5C"/>
      <w:shd w:val="clear" w:color="auto" w:fill="E1DFDD"/>
    </w:rPr>
  </w:style>
  <w:style w:type="paragraph" w:customStyle="1" w:styleId="Caption1">
    <w:name w:val="Caption1"/>
    <w:basedOn w:val="Normal"/>
    <w:rsid w:val="005A0747"/>
    <w:pPr>
      <w:widowControl w:val="0"/>
      <w:suppressLineNumbers/>
      <w:suppressAutoHyphens/>
      <w:spacing w:before="120" w:after="120" w:line="240" w:lineRule="auto"/>
      <w:jc w:val="left"/>
    </w:pPr>
    <w:rPr>
      <w:rFonts w:eastAsia="Arial" w:cs="Tahoma"/>
      <w:i/>
      <w:iCs/>
    </w:rPr>
  </w:style>
  <w:style w:type="paragraph" w:customStyle="1" w:styleId="Index">
    <w:name w:val="Index"/>
    <w:basedOn w:val="Normal"/>
    <w:rsid w:val="00BF0890"/>
    <w:pPr>
      <w:widowControl w:val="0"/>
      <w:suppressLineNumbers/>
      <w:suppressAutoHyphens/>
      <w:spacing w:after="0" w:line="240" w:lineRule="auto"/>
      <w:jc w:val="left"/>
    </w:pPr>
    <w:rPr>
      <w:rFonts w:eastAsia="Arial" w:cs="Tahoma"/>
    </w:rPr>
  </w:style>
  <w:style w:type="table" w:customStyle="1" w:styleId="TableGrid16">
    <w:name w:val="Table Grid16"/>
    <w:basedOn w:val="TableNormal"/>
    <w:next w:val="TableGrid"/>
    <w:uiPriority w:val="59"/>
    <w:rsid w:val="00E9151D"/>
    <w:pPr>
      <w:spacing w:after="240" w:line="230" w:lineRule="atLeast"/>
      <w:jc w:val="both"/>
    </w:pPr>
    <w:rPr>
      <w:rFonts w:ascii="Times New Roman" w:eastAsia="MS Mincho" w:hAnsi="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tr-list">
    <w:name w:val="attr-list"/>
    <w:rsid w:val="00E9151D"/>
  </w:style>
  <w:style w:type="paragraph" w:customStyle="1" w:styleId="NormalWeb1">
    <w:name w:val="Normal (Web)1"/>
    <w:basedOn w:val="Normal"/>
    <w:rsid w:val="00E9151D"/>
    <w:pPr>
      <w:spacing w:after="0" w:line="240" w:lineRule="auto"/>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pPr>
    <w:rPr>
      <w:rFonts w:ascii="Courier New" w:eastAsia="Times New Roman" w:hAnsi="Courier New"/>
      <w:noProof/>
      <w:snapToGrid w:val="0"/>
      <w:lang w:val="en-GB"/>
    </w:rPr>
  </w:style>
  <w:style w:type="paragraph" w:customStyle="1" w:styleId="Small">
    <w:name w:val="Small"/>
    <w:basedOn w:val="Normal"/>
    <w:qFormat/>
    <w:rsid w:val="00E9151D"/>
    <w:pPr>
      <w:widowControl w:val="0"/>
      <w:spacing w:before="20" w:after="0" w:line="240" w:lineRule="auto"/>
      <w:jc w:val="left"/>
    </w:pPr>
    <w:rPr>
      <w:rFonts w:eastAsia="Times New Roman"/>
      <w:snapToGrid w:val="0"/>
      <w:sz w:val="16"/>
      <w:szCs w:val="16"/>
      <w:lang w:eastAsia="en-US"/>
    </w:rPr>
  </w:style>
  <w:style w:type="paragraph" w:customStyle="1" w:styleId="Figuretitle2">
    <w:name w:val="Figure title2"/>
    <w:basedOn w:val="Normal"/>
    <w:next w:val="Normal"/>
    <w:rsid w:val="005A0747"/>
    <w:pPr>
      <w:suppressAutoHyphens/>
      <w:spacing w:before="220" w:after="220"/>
      <w:jc w:val="center"/>
    </w:pPr>
    <w:rPr>
      <w:b/>
      <w:lang w:val="de-DE" w:eastAsia="ar-SA"/>
    </w:rPr>
  </w:style>
  <w:style w:type="paragraph" w:customStyle="1" w:styleId="NoSpacing1">
    <w:name w:val="No Spacing1"/>
    <w:qFormat/>
    <w:rsid w:val="00E9151D"/>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pPr>
    <w:rPr>
      <w:rFonts w:ascii="Courier New" w:eastAsia="Arial" w:hAnsi="Courier New"/>
      <w:lang w:val="en-GB" w:eastAsia="ar-SA"/>
    </w:rPr>
  </w:style>
  <w:style w:type="paragraph" w:customStyle="1" w:styleId="Firstparagraph">
    <w:name w:val="First paragraph"/>
    <w:basedOn w:val="Normal"/>
    <w:next w:val="Normal"/>
    <w:rsid w:val="00E9151D"/>
    <w:pPr>
      <w:overflowPunct w:val="0"/>
      <w:autoSpaceDE w:val="0"/>
      <w:autoSpaceDN w:val="0"/>
      <w:adjustRightInd w:val="0"/>
      <w:spacing w:after="0" w:line="260" w:lineRule="exact"/>
      <w:textAlignment w:val="baseline"/>
    </w:pPr>
    <w:rPr>
      <w:rFonts w:ascii="Times New Roman" w:eastAsia="Times New Roman" w:hAnsi="Times New Roman"/>
      <w:sz w:val="24"/>
      <w:lang w:val="en-US" w:eastAsia="en-US"/>
    </w:rPr>
  </w:style>
  <w:style w:type="paragraph" w:customStyle="1" w:styleId="ISOSecretObservations">
    <w:name w:val="ISO_Secret_Observations"/>
    <w:basedOn w:val="Normal"/>
    <w:rsid w:val="00E9151D"/>
    <w:pPr>
      <w:spacing w:before="210" w:after="0" w:line="210" w:lineRule="exact"/>
      <w:jc w:val="left"/>
    </w:pPr>
    <w:rPr>
      <w:rFonts w:eastAsia="Times New Roman"/>
      <w:sz w:val="18"/>
      <w:lang w:eastAsia="en-US"/>
    </w:rPr>
  </w:style>
  <w:style w:type="paragraph" w:customStyle="1" w:styleId="subpara">
    <w:name w:val="sub para"/>
    <w:basedOn w:val="Normal"/>
    <w:rsid w:val="00E9151D"/>
    <w:pPr>
      <w:spacing w:before="60" w:after="60" w:line="240" w:lineRule="auto"/>
      <w:ind w:left="1134" w:right="794" w:hanging="567"/>
    </w:pPr>
    <w:rPr>
      <w:rFonts w:ascii="Arial Narrow" w:eastAsia="Times New Roman" w:hAnsi="Arial Narrow"/>
      <w:sz w:val="22"/>
      <w:lang w:eastAsia="en-US"/>
    </w:rPr>
  </w:style>
  <w:style w:type="paragraph" w:styleId="NoSpacing">
    <w:name w:val="No Spacing"/>
    <w:uiPriority w:val="1"/>
    <w:qFormat/>
    <w:rsid w:val="00E9151D"/>
    <w:pPr>
      <w:jc w:val="both"/>
    </w:pPr>
    <w:rPr>
      <w:rFonts w:ascii="Arial" w:eastAsia="MS Mincho" w:hAnsi="Arial"/>
      <w:lang w:val="en-GB" w:eastAsia="ja-JP"/>
    </w:rPr>
  </w:style>
  <w:style w:type="character" w:customStyle="1" w:styleId="NumberingSymbols">
    <w:name w:val="Numbering Symbols"/>
    <w:rsid w:val="005A0747"/>
  </w:style>
  <w:style w:type="paragraph" w:customStyle="1" w:styleId="quotedtext">
    <w:name w:val="quoted text"/>
    <w:basedOn w:val="Normal"/>
    <w:rsid w:val="00E9151D"/>
    <w:pPr>
      <w:spacing w:before="60" w:after="60" w:line="240" w:lineRule="auto"/>
      <w:ind w:left="1134" w:right="1134" w:hanging="567"/>
    </w:pPr>
    <w:rPr>
      <w:rFonts w:ascii="Times New Roman" w:eastAsia="Times New Roman" w:hAnsi="Times New Roman"/>
      <w:i/>
      <w:lang w:eastAsia="fr-FR"/>
    </w:rPr>
  </w:style>
  <w:style w:type="character" w:customStyle="1" w:styleId="ipa1">
    <w:name w:val="ipa1"/>
    <w:rsid w:val="00E9151D"/>
    <w:rPr>
      <w:rFonts w:ascii="Arial Unicode MS" w:eastAsia="Arial Unicode MS" w:hAnsi="Arial Unicode MS" w:cs="Arial Unicode MS" w:hint="eastAsia"/>
    </w:rPr>
  </w:style>
  <w:style w:type="character" w:customStyle="1" w:styleId="CharChar36">
    <w:name w:val="Char Char36"/>
    <w:rsid w:val="00E9151D"/>
    <w:rPr>
      <w:rFonts w:ascii="Arial" w:eastAsia="Calibri" w:hAnsi="Arial"/>
      <w:b/>
      <w:szCs w:val="24"/>
    </w:rPr>
  </w:style>
  <w:style w:type="character" w:customStyle="1" w:styleId="CharChar35">
    <w:name w:val="Char Char35"/>
    <w:rsid w:val="00E9151D"/>
    <w:rPr>
      <w:rFonts w:ascii="Arial" w:eastAsia="Calibri" w:hAnsi="Arial"/>
      <w:b/>
      <w:szCs w:val="24"/>
    </w:rPr>
  </w:style>
  <w:style w:type="character" w:customStyle="1" w:styleId="CharChar34">
    <w:name w:val="Char Char34"/>
    <w:rsid w:val="00E9151D"/>
    <w:rPr>
      <w:rFonts w:ascii="Arial" w:eastAsia="Calibri" w:hAnsi="Arial"/>
      <w:b/>
      <w:szCs w:val="24"/>
    </w:rPr>
  </w:style>
  <w:style w:type="table" w:customStyle="1" w:styleId="TableGrid121">
    <w:name w:val="Table Grid121"/>
    <w:basedOn w:val="TableNormal"/>
    <w:next w:val="TableGrid"/>
    <w:uiPriority w:val="3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E9151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42">
    <w:name w:val="Style42"/>
    <w:uiPriority w:val="99"/>
    <w:rsid w:val="00E9151D"/>
    <w:pPr>
      <w:numPr>
        <w:numId w:val="12"/>
      </w:numPr>
    </w:pPr>
  </w:style>
  <w:style w:type="character" w:customStyle="1" w:styleId="UnresolvedMention10">
    <w:name w:val="Unresolved Mention1"/>
    <w:basedOn w:val="DefaultParagraphFont"/>
    <w:uiPriority w:val="99"/>
    <w:semiHidden/>
    <w:unhideWhenUsed/>
    <w:rsid w:val="00E9151D"/>
    <w:rPr>
      <w:color w:val="605E5C"/>
      <w:shd w:val="clear" w:color="auto" w:fill="E1DFDD"/>
    </w:rPr>
  </w:style>
  <w:style w:type="paragraph" w:customStyle="1" w:styleId="dt">
    <w:name w:val="dt"/>
    <w:basedOn w:val="Normal"/>
    <w:next w:val="Normal"/>
    <w:qFormat/>
    <w:rsid w:val="00E9151D"/>
    <w:pPr>
      <w:keepNext/>
      <w:spacing w:after="0"/>
    </w:pPr>
    <w:rPr>
      <w:b/>
      <w:bCs/>
    </w:rPr>
  </w:style>
  <w:style w:type="paragraph" w:customStyle="1" w:styleId="dlPara">
    <w:name w:val="dlPara"/>
    <w:basedOn w:val="dl"/>
    <w:rsid w:val="00E9151D"/>
    <w:pPr>
      <w:spacing w:before="60"/>
      <w:ind w:left="403" w:firstLine="0"/>
      <w:contextualSpacing/>
    </w:pPr>
    <w:rPr>
      <w:rFonts w:cs="Arial"/>
      <w:b/>
      <w:szCs w:val="20"/>
    </w:rPr>
  </w:style>
  <w:style w:type="character" w:customStyle="1" w:styleId="UnresolvedMention2">
    <w:name w:val="Unresolved Mention2"/>
    <w:basedOn w:val="DefaultParagraphFont"/>
    <w:uiPriority w:val="99"/>
    <w:semiHidden/>
    <w:unhideWhenUsed/>
    <w:rsid w:val="00E9151D"/>
    <w:rPr>
      <w:color w:val="605E5C"/>
      <w:shd w:val="clear" w:color="auto" w:fill="E1DFDD"/>
    </w:rPr>
  </w:style>
  <w:style w:type="paragraph" w:customStyle="1" w:styleId="Quote1">
    <w:name w:val="Quote1"/>
    <w:basedOn w:val="Normal"/>
    <w:next w:val="Normal"/>
    <w:uiPriority w:val="29"/>
    <w:qFormat/>
    <w:rsid w:val="00E9151D"/>
    <w:pPr>
      <w:spacing w:before="200" w:after="160"/>
      <w:ind w:left="864" w:right="864"/>
      <w:jc w:val="center"/>
    </w:pPr>
    <w:rPr>
      <w:i/>
      <w:iCs/>
      <w:color w:val="404040"/>
    </w:rPr>
  </w:style>
  <w:style w:type="character" w:customStyle="1" w:styleId="QuoteChar">
    <w:name w:val="Quote Char"/>
    <w:basedOn w:val="DefaultParagraphFont"/>
    <w:link w:val="Quote"/>
    <w:uiPriority w:val="29"/>
    <w:rsid w:val="00E9151D"/>
    <w:rPr>
      <w:rFonts w:ascii="Arial" w:hAnsi="Arial"/>
      <w:i/>
      <w:iCs/>
      <w:color w:val="404040"/>
      <w:lang w:eastAsia="ja-JP"/>
    </w:rPr>
  </w:style>
  <w:style w:type="paragraph" w:styleId="Quote">
    <w:name w:val="Quote"/>
    <w:basedOn w:val="Normal"/>
    <w:next w:val="Normal"/>
    <w:link w:val="QuoteChar"/>
    <w:uiPriority w:val="29"/>
    <w:qFormat/>
    <w:rsid w:val="00E9151D"/>
    <w:pPr>
      <w:spacing w:before="200" w:after="160"/>
      <w:ind w:left="864" w:right="864"/>
      <w:jc w:val="center"/>
    </w:pPr>
    <w:rPr>
      <w:rFonts w:eastAsia="Calibri"/>
      <w:i/>
      <w:iCs/>
      <w:color w:val="404040"/>
      <w:lang w:val="en-US"/>
    </w:rPr>
  </w:style>
  <w:style w:type="character" w:customStyle="1" w:styleId="QuoteChar1">
    <w:name w:val="Quote Char1"/>
    <w:basedOn w:val="DefaultParagraphFont"/>
    <w:uiPriority w:val="29"/>
    <w:rsid w:val="00E9151D"/>
    <w:rPr>
      <w:rFonts w:ascii="Arial" w:eastAsia="MS Mincho" w:hAnsi="Arial"/>
      <w:i/>
      <w:iCs/>
      <w:color w:val="404040" w:themeColor="text1" w:themeTint="BF"/>
      <w:lang w:val="en-AU" w:eastAsia="ja-JP"/>
    </w:rPr>
  </w:style>
  <w:style w:type="character" w:customStyle="1" w:styleId="UnresolvedMention3">
    <w:name w:val="Unresolved Mention3"/>
    <w:basedOn w:val="DefaultParagraphFont"/>
    <w:uiPriority w:val="99"/>
    <w:semiHidden/>
    <w:unhideWhenUsed/>
    <w:rsid w:val="00F6101A"/>
    <w:rPr>
      <w:color w:val="605E5C"/>
      <w:shd w:val="clear" w:color="auto" w:fill="E1DFDD"/>
    </w:rPr>
  </w:style>
  <w:style w:type="character" w:styleId="UnresolvedMention">
    <w:name w:val="Unresolved Mention"/>
    <w:basedOn w:val="DefaultParagraphFont"/>
    <w:uiPriority w:val="99"/>
    <w:semiHidden/>
    <w:unhideWhenUsed/>
    <w:rsid w:val="00164948"/>
    <w:rPr>
      <w:color w:val="605E5C"/>
      <w:shd w:val="clear" w:color="auto" w:fill="E1DFDD"/>
    </w:rPr>
  </w:style>
  <w:style w:type="paragraph" w:customStyle="1" w:styleId="StylezzForewordAuto">
    <w:name w:val="Style zzForeword + Auto"/>
    <w:basedOn w:val="Normal"/>
    <w:rsid w:val="006F16C8"/>
    <w:pPr>
      <w:keepNext/>
      <w:pageBreakBefore/>
      <w:suppressAutoHyphens/>
      <w:spacing w:after="0" w:line="310" w:lineRule="exact"/>
      <w:jc w:val="left"/>
    </w:pPr>
    <w:rPr>
      <w:b/>
      <w:bCs/>
      <w:sz w:val="2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74912">
      <w:bodyDiv w:val="1"/>
      <w:marLeft w:val="0"/>
      <w:marRight w:val="0"/>
      <w:marTop w:val="0"/>
      <w:marBottom w:val="0"/>
      <w:divBdr>
        <w:top w:val="none" w:sz="0" w:space="0" w:color="auto"/>
        <w:left w:val="none" w:sz="0" w:space="0" w:color="auto"/>
        <w:bottom w:val="none" w:sz="0" w:space="0" w:color="auto"/>
        <w:right w:val="none" w:sz="0" w:space="0" w:color="auto"/>
      </w:divBdr>
    </w:div>
    <w:div w:id="58480406">
      <w:bodyDiv w:val="1"/>
      <w:marLeft w:val="0"/>
      <w:marRight w:val="0"/>
      <w:marTop w:val="0"/>
      <w:marBottom w:val="0"/>
      <w:divBdr>
        <w:top w:val="none" w:sz="0" w:space="0" w:color="auto"/>
        <w:left w:val="none" w:sz="0" w:space="0" w:color="auto"/>
        <w:bottom w:val="none" w:sz="0" w:space="0" w:color="auto"/>
        <w:right w:val="none" w:sz="0" w:space="0" w:color="auto"/>
      </w:divBdr>
    </w:div>
    <w:div w:id="103573971">
      <w:bodyDiv w:val="1"/>
      <w:marLeft w:val="0"/>
      <w:marRight w:val="0"/>
      <w:marTop w:val="0"/>
      <w:marBottom w:val="0"/>
      <w:divBdr>
        <w:top w:val="none" w:sz="0" w:space="0" w:color="auto"/>
        <w:left w:val="none" w:sz="0" w:space="0" w:color="auto"/>
        <w:bottom w:val="none" w:sz="0" w:space="0" w:color="auto"/>
        <w:right w:val="none" w:sz="0" w:space="0" w:color="auto"/>
      </w:divBdr>
    </w:div>
    <w:div w:id="121583453">
      <w:bodyDiv w:val="1"/>
      <w:marLeft w:val="0"/>
      <w:marRight w:val="0"/>
      <w:marTop w:val="0"/>
      <w:marBottom w:val="0"/>
      <w:divBdr>
        <w:top w:val="none" w:sz="0" w:space="0" w:color="auto"/>
        <w:left w:val="none" w:sz="0" w:space="0" w:color="auto"/>
        <w:bottom w:val="none" w:sz="0" w:space="0" w:color="auto"/>
        <w:right w:val="none" w:sz="0" w:space="0" w:color="auto"/>
      </w:divBdr>
    </w:div>
    <w:div w:id="137848078">
      <w:bodyDiv w:val="1"/>
      <w:marLeft w:val="0"/>
      <w:marRight w:val="0"/>
      <w:marTop w:val="0"/>
      <w:marBottom w:val="0"/>
      <w:divBdr>
        <w:top w:val="none" w:sz="0" w:space="0" w:color="auto"/>
        <w:left w:val="none" w:sz="0" w:space="0" w:color="auto"/>
        <w:bottom w:val="none" w:sz="0" w:space="0" w:color="auto"/>
        <w:right w:val="none" w:sz="0" w:space="0" w:color="auto"/>
      </w:divBdr>
    </w:div>
    <w:div w:id="164173923">
      <w:bodyDiv w:val="1"/>
      <w:marLeft w:val="0"/>
      <w:marRight w:val="0"/>
      <w:marTop w:val="0"/>
      <w:marBottom w:val="0"/>
      <w:divBdr>
        <w:top w:val="none" w:sz="0" w:space="0" w:color="auto"/>
        <w:left w:val="none" w:sz="0" w:space="0" w:color="auto"/>
        <w:bottom w:val="none" w:sz="0" w:space="0" w:color="auto"/>
        <w:right w:val="none" w:sz="0" w:space="0" w:color="auto"/>
      </w:divBdr>
    </w:div>
    <w:div w:id="202450733">
      <w:bodyDiv w:val="1"/>
      <w:marLeft w:val="0"/>
      <w:marRight w:val="0"/>
      <w:marTop w:val="0"/>
      <w:marBottom w:val="0"/>
      <w:divBdr>
        <w:top w:val="none" w:sz="0" w:space="0" w:color="auto"/>
        <w:left w:val="none" w:sz="0" w:space="0" w:color="auto"/>
        <w:bottom w:val="none" w:sz="0" w:space="0" w:color="auto"/>
        <w:right w:val="none" w:sz="0" w:space="0" w:color="auto"/>
      </w:divBdr>
    </w:div>
    <w:div w:id="241183935">
      <w:bodyDiv w:val="1"/>
      <w:marLeft w:val="0"/>
      <w:marRight w:val="0"/>
      <w:marTop w:val="0"/>
      <w:marBottom w:val="0"/>
      <w:divBdr>
        <w:top w:val="none" w:sz="0" w:space="0" w:color="auto"/>
        <w:left w:val="none" w:sz="0" w:space="0" w:color="auto"/>
        <w:bottom w:val="none" w:sz="0" w:space="0" w:color="auto"/>
        <w:right w:val="none" w:sz="0" w:space="0" w:color="auto"/>
      </w:divBdr>
    </w:div>
    <w:div w:id="246883187">
      <w:bodyDiv w:val="1"/>
      <w:marLeft w:val="0"/>
      <w:marRight w:val="0"/>
      <w:marTop w:val="0"/>
      <w:marBottom w:val="0"/>
      <w:divBdr>
        <w:top w:val="none" w:sz="0" w:space="0" w:color="auto"/>
        <w:left w:val="none" w:sz="0" w:space="0" w:color="auto"/>
        <w:bottom w:val="none" w:sz="0" w:space="0" w:color="auto"/>
        <w:right w:val="none" w:sz="0" w:space="0" w:color="auto"/>
      </w:divBdr>
    </w:div>
    <w:div w:id="250939766">
      <w:bodyDiv w:val="1"/>
      <w:marLeft w:val="0"/>
      <w:marRight w:val="0"/>
      <w:marTop w:val="0"/>
      <w:marBottom w:val="0"/>
      <w:divBdr>
        <w:top w:val="none" w:sz="0" w:space="0" w:color="auto"/>
        <w:left w:val="none" w:sz="0" w:space="0" w:color="auto"/>
        <w:bottom w:val="none" w:sz="0" w:space="0" w:color="auto"/>
        <w:right w:val="none" w:sz="0" w:space="0" w:color="auto"/>
      </w:divBdr>
    </w:div>
    <w:div w:id="286670444">
      <w:bodyDiv w:val="1"/>
      <w:marLeft w:val="0"/>
      <w:marRight w:val="0"/>
      <w:marTop w:val="0"/>
      <w:marBottom w:val="0"/>
      <w:divBdr>
        <w:top w:val="none" w:sz="0" w:space="0" w:color="auto"/>
        <w:left w:val="none" w:sz="0" w:space="0" w:color="auto"/>
        <w:bottom w:val="none" w:sz="0" w:space="0" w:color="auto"/>
        <w:right w:val="none" w:sz="0" w:space="0" w:color="auto"/>
      </w:divBdr>
    </w:div>
    <w:div w:id="306980385">
      <w:bodyDiv w:val="1"/>
      <w:marLeft w:val="0"/>
      <w:marRight w:val="0"/>
      <w:marTop w:val="0"/>
      <w:marBottom w:val="0"/>
      <w:divBdr>
        <w:top w:val="none" w:sz="0" w:space="0" w:color="auto"/>
        <w:left w:val="none" w:sz="0" w:space="0" w:color="auto"/>
        <w:bottom w:val="none" w:sz="0" w:space="0" w:color="auto"/>
        <w:right w:val="none" w:sz="0" w:space="0" w:color="auto"/>
      </w:divBdr>
    </w:div>
    <w:div w:id="313223582">
      <w:bodyDiv w:val="1"/>
      <w:marLeft w:val="0"/>
      <w:marRight w:val="0"/>
      <w:marTop w:val="0"/>
      <w:marBottom w:val="0"/>
      <w:divBdr>
        <w:top w:val="none" w:sz="0" w:space="0" w:color="auto"/>
        <w:left w:val="none" w:sz="0" w:space="0" w:color="auto"/>
        <w:bottom w:val="none" w:sz="0" w:space="0" w:color="auto"/>
        <w:right w:val="none" w:sz="0" w:space="0" w:color="auto"/>
      </w:divBdr>
    </w:div>
    <w:div w:id="360669871">
      <w:bodyDiv w:val="1"/>
      <w:marLeft w:val="0"/>
      <w:marRight w:val="0"/>
      <w:marTop w:val="0"/>
      <w:marBottom w:val="0"/>
      <w:divBdr>
        <w:top w:val="none" w:sz="0" w:space="0" w:color="auto"/>
        <w:left w:val="none" w:sz="0" w:space="0" w:color="auto"/>
        <w:bottom w:val="none" w:sz="0" w:space="0" w:color="auto"/>
        <w:right w:val="none" w:sz="0" w:space="0" w:color="auto"/>
      </w:divBdr>
    </w:div>
    <w:div w:id="409928787">
      <w:bodyDiv w:val="1"/>
      <w:marLeft w:val="0"/>
      <w:marRight w:val="0"/>
      <w:marTop w:val="0"/>
      <w:marBottom w:val="0"/>
      <w:divBdr>
        <w:top w:val="none" w:sz="0" w:space="0" w:color="auto"/>
        <w:left w:val="none" w:sz="0" w:space="0" w:color="auto"/>
        <w:bottom w:val="none" w:sz="0" w:space="0" w:color="auto"/>
        <w:right w:val="none" w:sz="0" w:space="0" w:color="auto"/>
      </w:divBdr>
    </w:div>
    <w:div w:id="435636938">
      <w:bodyDiv w:val="1"/>
      <w:marLeft w:val="0"/>
      <w:marRight w:val="0"/>
      <w:marTop w:val="0"/>
      <w:marBottom w:val="0"/>
      <w:divBdr>
        <w:top w:val="none" w:sz="0" w:space="0" w:color="auto"/>
        <w:left w:val="none" w:sz="0" w:space="0" w:color="auto"/>
        <w:bottom w:val="none" w:sz="0" w:space="0" w:color="auto"/>
        <w:right w:val="none" w:sz="0" w:space="0" w:color="auto"/>
      </w:divBdr>
    </w:div>
    <w:div w:id="446001377">
      <w:bodyDiv w:val="1"/>
      <w:marLeft w:val="0"/>
      <w:marRight w:val="0"/>
      <w:marTop w:val="0"/>
      <w:marBottom w:val="0"/>
      <w:divBdr>
        <w:top w:val="none" w:sz="0" w:space="0" w:color="auto"/>
        <w:left w:val="none" w:sz="0" w:space="0" w:color="auto"/>
        <w:bottom w:val="none" w:sz="0" w:space="0" w:color="auto"/>
        <w:right w:val="none" w:sz="0" w:space="0" w:color="auto"/>
      </w:divBdr>
    </w:div>
    <w:div w:id="477190019">
      <w:bodyDiv w:val="1"/>
      <w:marLeft w:val="0"/>
      <w:marRight w:val="0"/>
      <w:marTop w:val="0"/>
      <w:marBottom w:val="0"/>
      <w:divBdr>
        <w:top w:val="none" w:sz="0" w:space="0" w:color="auto"/>
        <w:left w:val="none" w:sz="0" w:space="0" w:color="auto"/>
        <w:bottom w:val="none" w:sz="0" w:space="0" w:color="auto"/>
        <w:right w:val="none" w:sz="0" w:space="0" w:color="auto"/>
      </w:divBdr>
    </w:div>
    <w:div w:id="511530532">
      <w:bodyDiv w:val="1"/>
      <w:marLeft w:val="0"/>
      <w:marRight w:val="0"/>
      <w:marTop w:val="0"/>
      <w:marBottom w:val="0"/>
      <w:divBdr>
        <w:top w:val="none" w:sz="0" w:space="0" w:color="auto"/>
        <w:left w:val="none" w:sz="0" w:space="0" w:color="auto"/>
        <w:bottom w:val="none" w:sz="0" w:space="0" w:color="auto"/>
        <w:right w:val="none" w:sz="0" w:space="0" w:color="auto"/>
      </w:divBdr>
    </w:div>
    <w:div w:id="552156379">
      <w:bodyDiv w:val="1"/>
      <w:marLeft w:val="0"/>
      <w:marRight w:val="0"/>
      <w:marTop w:val="0"/>
      <w:marBottom w:val="0"/>
      <w:divBdr>
        <w:top w:val="none" w:sz="0" w:space="0" w:color="auto"/>
        <w:left w:val="none" w:sz="0" w:space="0" w:color="auto"/>
        <w:bottom w:val="none" w:sz="0" w:space="0" w:color="auto"/>
        <w:right w:val="none" w:sz="0" w:space="0" w:color="auto"/>
      </w:divBdr>
    </w:div>
    <w:div w:id="558710200">
      <w:bodyDiv w:val="1"/>
      <w:marLeft w:val="0"/>
      <w:marRight w:val="0"/>
      <w:marTop w:val="0"/>
      <w:marBottom w:val="0"/>
      <w:divBdr>
        <w:top w:val="none" w:sz="0" w:space="0" w:color="auto"/>
        <w:left w:val="none" w:sz="0" w:space="0" w:color="auto"/>
        <w:bottom w:val="none" w:sz="0" w:space="0" w:color="auto"/>
        <w:right w:val="none" w:sz="0" w:space="0" w:color="auto"/>
      </w:divBdr>
    </w:div>
    <w:div w:id="570233884">
      <w:bodyDiv w:val="1"/>
      <w:marLeft w:val="0"/>
      <w:marRight w:val="0"/>
      <w:marTop w:val="0"/>
      <w:marBottom w:val="0"/>
      <w:divBdr>
        <w:top w:val="none" w:sz="0" w:space="0" w:color="auto"/>
        <w:left w:val="none" w:sz="0" w:space="0" w:color="auto"/>
        <w:bottom w:val="none" w:sz="0" w:space="0" w:color="auto"/>
        <w:right w:val="none" w:sz="0" w:space="0" w:color="auto"/>
      </w:divBdr>
    </w:div>
    <w:div w:id="582418545">
      <w:bodyDiv w:val="1"/>
      <w:marLeft w:val="0"/>
      <w:marRight w:val="0"/>
      <w:marTop w:val="0"/>
      <w:marBottom w:val="0"/>
      <w:divBdr>
        <w:top w:val="none" w:sz="0" w:space="0" w:color="auto"/>
        <w:left w:val="none" w:sz="0" w:space="0" w:color="auto"/>
        <w:bottom w:val="none" w:sz="0" w:space="0" w:color="auto"/>
        <w:right w:val="none" w:sz="0" w:space="0" w:color="auto"/>
      </w:divBdr>
    </w:div>
    <w:div w:id="599529683">
      <w:bodyDiv w:val="1"/>
      <w:marLeft w:val="0"/>
      <w:marRight w:val="0"/>
      <w:marTop w:val="0"/>
      <w:marBottom w:val="0"/>
      <w:divBdr>
        <w:top w:val="none" w:sz="0" w:space="0" w:color="auto"/>
        <w:left w:val="none" w:sz="0" w:space="0" w:color="auto"/>
        <w:bottom w:val="none" w:sz="0" w:space="0" w:color="auto"/>
        <w:right w:val="none" w:sz="0" w:space="0" w:color="auto"/>
      </w:divBdr>
    </w:div>
    <w:div w:id="607008614">
      <w:bodyDiv w:val="1"/>
      <w:marLeft w:val="0"/>
      <w:marRight w:val="0"/>
      <w:marTop w:val="0"/>
      <w:marBottom w:val="0"/>
      <w:divBdr>
        <w:top w:val="none" w:sz="0" w:space="0" w:color="auto"/>
        <w:left w:val="none" w:sz="0" w:space="0" w:color="auto"/>
        <w:bottom w:val="none" w:sz="0" w:space="0" w:color="auto"/>
        <w:right w:val="none" w:sz="0" w:space="0" w:color="auto"/>
      </w:divBdr>
    </w:div>
    <w:div w:id="613367530">
      <w:bodyDiv w:val="1"/>
      <w:marLeft w:val="0"/>
      <w:marRight w:val="0"/>
      <w:marTop w:val="0"/>
      <w:marBottom w:val="0"/>
      <w:divBdr>
        <w:top w:val="none" w:sz="0" w:space="0" w:color="auto"/>
        <w:left w:val="none" w:sz="0" w:space="0" w:color="auto"/>
        <w:bottom w:val="none" w:sz="0" w:space="0" w:color="auto"/>
        <w:right w:val="none" w:sz="0" w:space="0" w:color="auto"/>
      </w:divBdr>
    </w:div>
    <w:div w:id="621039833">
      <w:bodyDiv w:val="1"/>
      <w:marLeft w:val="0"/>
      <w:marRight w:val="0"/>
      <w:marTop w:val="0"/>
      <w:marBottom w:val="0"/>
      <w:divBdr>
        <w:top w:val="none" w:sz="0" w:space="0" w:color="auto"/>
        <w:left w:val="none" w:sz="0" w:space="0" w:color="auto"/>
        <w:bottom w:val="none" w:sz="0" w:space="0" w:color="auto"/>
        <w:right w:val="none" w:sz="0" w:space="0" w:color="auto"/>
      </w:divBdr>
    </w:div>
    <w:div w:id="628169541">
      <w:bodyDiv w:val="1"/>
      <w:marLeft w:val="0"/>
      <w:marRight w:val="0"/>
      <w:marTop w:val="0"/>
      <w:marBottom w:val="0"/>
      <w:divBdr>
        <w:top w:val="none" w:sz="0" w:space="0" w:color="auto"/>
        <w:left w:val="none" w:sz="0" w:space="0" w:color="auto"/>
        <w:bottom w:val="none" w:sz="0" w:space="0" w:color="auto"/>
        <w:right w:val="none" w:sz="0" w:space="0" w:color="auto"/>
      </w:divBdr>
    </w:div>
    <w:div w:id="642084169">
      <w:bodyDiv w:val="1"/>
      <w:marLeft w:val="0"/>
      <w:marRight w:val="0"/>
      <w:marTop w:val="0"/>
      <w:marBottom w:val="0"/>
      <w:divBdr>
        <w:top w:val="none" w:sz="0" w:space="0" w:color="auto"/>
        <w:left w:val="none" w:sz="0" w:space="0" w:color="auto"/>
        <w:bottom w:val="none" w:sz="0" w:space="0" w:color="auto"/>
        <w:right w:val="none" w:sz="0" w:space="0" w:color="auto"/>
      </w:divBdr>
    </w:div>
    <w:div w:id="670257075">
      <w:bodyDiv w:val="1"/>
      <w:marLeft w:val="0"/>
      <w:marRight w:val="0"/>
      <w:marTop w:val="0"/>
      <w:marBottom w:val="0"/>
      <w:divBdr>
        <w:top w:val="none" w:sz="0" w:space="0" w:color="auto"/>
        <w:left w:val="none" w:sz="0" w:space="0" w:color="auto"/>
        <w:bottom w:val="none" w:sz="0" w:space="0" w:color="auto"/>
        <w:right w:val="none" w:sz="0" w:space="0" w:color="auto"/>
      </w:divBdr>
    </w:div>
    <w:div w:id="739788365">
      <w:bodyDiv w:val="1"/>
      <w:marLeft w:val="0"/>
      <w:marRight w:val="0"/>
      <w:marTop w:val="0"/>
      <w:marBottom w:val="0"/>
      <w:divBdr>
        <w:top w:val="none" w:sz="0" w:space="0" w:color="auto"/>
        <w:left w:val="none" w:sz="0" w:space="0" w:color="auto"/>
        <w:bottom w:val="none" w:sz="0" w:space="0" w:color="auto"/>
        <w:right w:val="none" w:sz="0" w:space="0" w:color="auto"/>
      </w:divBdr>
    </w:div>
    <w:div w:id="741560982">
      <w:bodyDiv w:val="1"/>
      <w:marLeft w:val="0"/>
      <w:marRight w:val="0"/>
      <w:marTop w:val="0"/>
      <w:marBottom w:val="0"/>
      <w:divBdr>
        <w:top w:val="none" w:sz="0" w:space="0" w:color="auto"/>
        <w:left w:val="none" w:sz="0" w:space="0" w:color="auto"/>
        <w:bottom w:val="none" w:sz="0" w:space="0" w:color="auto"/>
        <w:right w:val="none" w:sz="0" w:space="0" w:color="auto"/>
      </w:divBdr>
    </w:div>
    <w:div w:id="792136906">
      <w:bodyDiv w:val="1"/>
      <w:marLeft w:val="0"/>
      <w:marRight w:val="0"/>
      <w:marTop w:val="0"/>
      <w:marBottom w:val="0"/>
      <w:divBdr>
        <w:top w:val="none" w:sz="0" w:space="0" w:color="auto"/>
        <w:left w:val="none" w:sz="0" w:space="0" w:color="auto"/>
        <w:bottom w:val="none" w:sz="0" w:space="0" w:color="auto"/>
        <w:right w:val="none" w:sz="0" w:space="0" w:color="auto"/>
      </w:divBdr>
    </w:div>
    <w:div w:id="830219930">
      <w:bodyDiv w:val="1"/>
      <w:marLeft w:val="0"/>
      <w:marRight w:val="0"/>
      <w:marTop w:val="0"/>
      <w:marBottom w:val="0"/>
      <w:divBdr>
        <w:top w:val="none" w:sz="0" w:space="0" w:color="auto"/>
        <w:left w:val="none" w:sz="0" w:space="0" w:color="auto"/>
        <w:bottom w:val="none" w:sz="0" w:space="0" w:color="auto"/>
        <w:right w:val="none" w:sz="0" w:space="0" w:color="auto"/>
      </w:divBdr>
    </w:div>
    <w:div w:id="849444617">
      <w:bodyDiv w:val="1"/>
      <w:marLeft w:val="0"/>
      <w:marRight w:val="0"/>
      <w:marTop w:val="0"/>
      <w:marBottom w:val="0"/>
      <w:divBdr>
        <w:top w:val="none" w:sz="0" w:space="0" w:color="auto"/>
        <w:left w:val="none" w:sz="0" w:space="0" w:color="auto"/>
        <w:bottom w:val="none" w:sz="0" w:space="0" w:color="auto"/>
        <w:right w:val="none" w:sz="0" w:space="0" w:color="auto"/>
      </w:divBdr>
    </w:div>
    <w:div w:id="894388069">
      <w:bodyDiv w:val="1"/>
      <w:marLeft w:val="0"/>
      <w:marRight w:val="0"/>
      <w:marTop w:val="0"/>
      <w:marBottom w:val="0"/>
      <w:divBdr>
        <w:top w:val="none" w:sz="0" w:space="0" w:color="auto"/>
        <w:left w:val="none" w:sz="0" w:space="0" w:color="auto"/>
        <w:bottom w:val="none" w:sz="0" w:space="0" w:color="auto"/>
        <w:right w:val="none" w:sz="0" w:space="0" w:color="auto"/>
      </w:divBdr>
    </w:div>
    <w:div w:id="979920456">
      <w:bodyDiv w:val="1"/>
      <w:marLeft w:val="0"/>
      <w:marRight w:val="0"/>
      <w:marTop w:val="0"/>
      <w:marBottom w:val="0"/>
      <w:divBdr>
        <w:top w:val="none" w:sz="0" w:space="0" w:color="auto"/>
        <w:left w:val="none" w:sz="0" w:space="0" w:color="auto"/>
        <w:bottom w:val="none" w:sz="0" w:space="0" w:color="auto"/>
        <w:right w:val="none" w:sz="0" w:space="0" w:color="auto"/>
      </w:divBdr>
    </w:div>
    <w:div w:id="993680675">
      <w:bodyDiv w:val="1"/>
      <w:marLeft w:val="0"/>
      <w:marRight w:val="0"/>
      <w:marTop w:val="0"/>
      <w:marBottom w:val="0"/>
      <w:divBdr>
        <w:top w:val="none" w:sz="0" w:space="0" w:color="auto"/>
        <w:left w:val="none" w:sz="0" w:space="0" w:color="auto"/>
        <w:bottom w:val="none" w:sz="0" w:space="0" w:color="auto"/>
        <w:right w:val="none" w:sz="0" w:space="0" w:color="auto"/>
      </w:divBdr>
    </w:div>
    <w:div w:id="996151063">
      <w:bodyDiv w:val="1"/>
      <w:marLeft w:val="0"/>
      <w:marRight w:val="0"/>
      <w:marTop w:val="0"/>
      <w:marBottom w:val="0"/>
      <w:divBdr>
        <w:top w:val="none" w:sz="0" w:space="0" w:color="auto"/>
        <w:left w:val="none" w:sz="0" w:space="0" w:color="auto"/>
        <w:bottom w:val="none" w:sz="0" w:space="0" w:color="auto"/>
        <w:right w:val="none" w:sz="0" w:space="0" w:color="auto"/>
      </w:divBdr>
    </w:div>
    <w:div w:id="1014110662">
      <w:bodyDiv w:val="1"/>
      <w:marLeft w:val="0"/>
      <w:marRight w:val="0"/>
      <w:marTop w:val="0"/>
      <w:marBottom w:val="0"/>
      <w:divBdr>
        <w:top w:val="none" w:sz="0" w:space="0" w:color="auto"/>
        <w:left w:val="none" w:sz="0" w:space="0" w:color="auto"/>
        <w:bottom w:val="none" w:sz="0" w:space="0" w:color="auto"/>
        <w:right w:val="none" w:sz="0" w:space="0" w:color="auto"/>
      </w:divBdr>
    </w:div>
    <w:div w:id="1100175626">
      <w:bodyDiv w:val="1"/>
      <w:marLeft w:val="0"/>
      <w:marRight w:val="0"/>
      <w:marTop w:val="0"/>
      <w:marBottom w:val="0"/>
      <w:divBdr>
        <w:top w:val="none" w:sz="0" w:space="0" w:color="auto"/>
        <w:left w:val="none" w:sz="0" w:space="0" w:color="auto"/>
        <w:bottom w:val="none" w:sz="0" w:space="0" w:color="auto"/>
        <w:right w:val="none" w:sz="0" w:space="0" w:color="auto"/>
      </w:divBdr>
    </w:div>
    <w:div w:id="1136794492">
      <w:bodyDiv w:val="1"/>
      <w:marLeft w:val="0"/>
      <w:marRight w:val="0"/>
      <w:marTop w:val="0"/>
      <w:marBottom w:val="0"/>
      <w:divBdr>
        <w:top w:val="none" w:sz="0" w:space="0" w:color="auto"/>
        <w:left w:val="none" w:sz="0" w:space="0" w:color="auto"/>
        <w:bottom w:val="none" w:sz="0" w:space="0" w:color="auto"/>
        <w:right w:val="none" w:sz="0" w:space="0" w:color="auto"/>
      </w:divBdr>
    </w:div>
    <w:div w:id="1137455051">
      <w:bodyDiv w:val="1"/>
      <w:marLeft w:val="0"/>
      <w:marRight w:val="0"/>
      <w:marTop w:val="0"/>
      <w:marBottom w:val="0"/>
      <w:divBdr>
        <w:top w:val="none" w:sz="0" w:space="0" w:color="auto"/>
        <w:left w:val="none" w:sz="0" w:space="0" w:color="auto"/>
        <w:bottom w:val="none" w:sz="0" w:space="0" w:color="auto"/>
        <w:right w:val="none" w:sz="0" w:space="0" w:color="auto"/>
      </w:divBdr>
    </w:div>
    <w:div w:id="1207529569">
      <w:bodyDiv w:val="1"/>
      <w:marLeft w:val="0"/>
      <w:marRight w:val="0"/>
      <w:marTop w:val="0"/>
      <w:marBottom w:val="0"/>
      <w:divBdr>
        <w:top w:val="none" w:sz="0" w:space="0" w:color="auto"/>
        <w:left w:val="none" w:sz="0" w:space="0" w:color="auto"/>
        <w:bottom w:val="none" w:sz="0" w:space="0" w:color="auto"/>
        <w:right w:val="none" w:sz="0" w:space="0" w:color="auto"/>
      </w:divBdr>
    </w:div>
    <w:div w:id="1332369109">
      <w:bodyDiv w:val="1"/>
      <w:marLeft w:val="0"/>
      <w:marRight w:val="0"/>
      <w:marTop w:val="0"/>
      <w:marBottom w:val="0"/>
      <w:divBdr>
        <w:top w:val="none" w:sz="0" w:space="0" w:color="auto"/>
        <w:left w:val="none" w:sz="0" w:space="0" w:color="auto"/>
        <w:bottom w:val="none" w:sz="0" w:space="0" w:color="auto"/>
        <w:right w:val="none" w:sz="0" w:space="0" w:color="auto"/>
      </w:divBdr>
    </w:div>
    <w:div w:id="1345862449">
      <w:bodyDiv w:val="1"/>
      <w:marLeft w:val="0"/>
      <w:marRight w:val="0"/>
      <w:marTop w:val="0"/>
      <w:marBottom w:val="0"/>
      <w:divBdr>
        <w:top w:val="none" w:sz="0" w:space="0" w:color="auto"/>
        <w:left w:val="none" w:sz="0" w:space="0" w:color="auto"/>
        <w:bottom w:val="none" w:sz="0" w:space="0" w:color="auto"/>
        <w:right w:val="none" w:sz="0" w:space="0" w:color="auto"/>
      </w:divBdr>
    </w:div>
    <w:div w:id="1351686600">
      <w:bodyDiv w:val="1"/>
      <w:marLeft w:val="0"/>
      <w:marRight w:val="0"/>
      <w:marTop w:val="0"/>
      <w:marBottom w:val="0"/>
      <w:divBdr>
        <w:top w:val="none" w:sz="0" w:space="0" w:color="auto"/>
        <w:left w:val="none" w:sz="0" w:space="0" w:color="auto"/>
        <w:bottom w:val="none" w:sz="0" w:space="0" w:color="auto"/>
        <w:right w:val="none" w:sz="0" w:space="0" w:color="auto"/>
      </w:divBdr>
    </w:div>
    <w:div w:id="1395859036">
      <w:bodyDiv w:val="1"/>
      <w:marLeft w:val="0"/>
      <w:marRight w:val="0"/>
      <w:marTop w:val="0"/>
      <w:marBottom w:val="0"/>
      <w:divBdr>
        <w:top w:val="none" w:sz="0" w:space="0" w:color="auto"/>
        <w:left w:val="none" w:sz="0" w:space="0" w:color="auto"/>
        <w:bottom w:val="none" w:sz="0" w:space="0" w:color="auto"/>
        <w:right w:val="none" w:sz="0" w:space="0" w:color="auto"/>
      </w:divBdr>
    </w:div>
    <w:div w:id="1474979910">
      <w:bodyDiv w:val="1"/>
      <w:marLeft w:val="0"/>
      <w:marRight w:val="0"/>
      <w:marTop w:val="0"/>
      <w:marBottom w:val="0"/>
      <w:divBdr>
        <w:top w:val="none" w:sz="0" w:space="0" w:color="auto"/>
        <w:left w:val="none" w:sz="0" w:space="0" w:color="auto"/>
        <w:bottom w:val="none" w:sz="0" w:space="0" w:color="auto"/>
        <w:right w:val="none" w:sz="0" w:space="0" w:color="auto"/>
      </w:divBdr>
    </w:div>
    <w:div w:id="1476802953">
      <w:bodyDiv w:val="1"/>
      <w:marLeft w:val="0"/>
      <w:marRight w:val="0"/>
      <w:marTop w:val="0"/>
      <w:marBottom w:val="0"/>
      <w:divBdr>
        <w:top w:val="none" w:sz="0" w:space="0" w:color="auto"/>
        <w:left w:val="none" w:sz="0" w:space="0" w:color="auto"/>
        <w:bottom w:val="none" w:sz="0" w:space="0" w:color="auto"/>
        <w:right w:val="none" w:sz="0" w:space="0" w:color="auto"/>
      </w:divBdr>
    </w:div>
    <w:div w:id="1496915826">
      <w:bodyDiv w:val="1"/>
      <w:marLeft w:val="0"/>
      <w:marRight w:val="0"/>
      <w:marTop w:val="0"/>
      <w:marBottom w:val="0"/>
      <w:divBdr>
        <w:top w:val="none" w:sz="0" w:space="0" w:color="auto"/>
        <w:left w:val="none" w:sz="0" w:space="0" w:color="auto"/>
        <w:bottom w:val="none" w:sz="0" w:space="0" w:color="auto"/>
        <w:right w:val="none" w:sz="0" w:space="0" w:color="auto"/>
      </w:divBdr>
    </w:div>
    <w:div w:id="1497921761">
      <w:bodyDiv w:val="1"/>
      <w:marLeft w:val="0"/>
      <w:marRight w:val="0"/>
      <w:marTop w:val="0"/>
      <w:marBottom w:val="0"/>
      <w:divBdr>
        <w:top w:val="none" w:sz="0" w:space="0" w:color="auto"/>
        <w:left w:val="none" w:sz="0" w:space="0" w:color="auto"/>
        <w:bottom w:val="none" w:sz="0" w:space="0" w:color="auto"/>
        <w:right w:val="none" w:sz="0" w:space="0" w:color="auto"/>
      </w:divBdr>
    </w:div>
    <w:div w:id="1542329143">
      <w:bodyDiv w:val="1"/>
      <w:marLeft w:val="0"/>
      <w:marRight w:val="0"/>
      <w:marTop w:val="0"/>
      <w:marBottom w:val="0"/>
      <w:divBdr>
        <w:top w:val="none" w:sz="0" w:space="0" w:color="auto"/>
        <w:left w:val="none" w:sz="0" w:space="0" w:color="auto"/>
        <w:bottom w:val="none" w:sz="0" w:space="0" w:color="auto"/>
        <w:right w:val="none" w:sz="0" w:space="0" w:color="auto"/>
      </w:divBdr>
    </w:div>
    <w:div w:id="1659924457">
      <w:bodyDiv w:val="1"/>
      <w:marLeft w:val="0"/>
      <w:marRight w:val="0"/>
      <w:marTop w:val="0"/>
      <w:marBottom w:val="0"/>
      <w:divBdr>
        <w:top w:val="none" w:sz="0" w:space="0" w:color="auto"/>
        <w:left w:val="none" w:sz="0" w:space="0" w:color="auto"/>
        <w:bottom w:val="none" w:sz="0" w:space="0" w:color="auto"/>
        <w:right w:val="none" w:sz="0" w:space="0" w:color="auto"/>
      </w:divBdr>
    </w:div>
    <w:div w:id="1708290990">
      <w:bodyDiv w:val="1"/>
      <w:marLeft w:val="0"/>
      <w:marRight w:val="0"/>
      <w:marTop w:val="0"/>
      <w:marBottom w:val="0"/>
      <w:divBdr>
        <w:top w:val="none" w:sz="0" w:space="0" w:color="auto"/>
        <w:left w:val="none" w:sz="0" w:space="0" w:color="auto"/>
        <w:bottom w:val="none" w:sz="0" w:space="0" w:color="auto"/>
        <w:right w:val="none" w:sz="0" w:space="0" w:color="auto"/>
      </w:divBdr>
    </w:div>
    <w:div w:id="1744839049">
      <w:bodyDiv w:val="1"/>
      <w:marLeft w:val="0"/>
      <w:marRight w:val="0"/>
      <w:marTop w:val="0"/>
      <w:marBottom w:val="0"/>
      <w:divBdr>
        <w:top w:val="none" w:sz="0" w:space="0" w:color="auto"/>
        <w:left w:val="none" w:sz="0" w:space="0" w:color="auto"/>
        <w:bottom w:val="none" w:sz="0" w:space="0" w:color="auto"/>
        <w:right w:val="none" w:sz="0" w:space="0" w:color="auto"/>
      </w:divBdr>
    </w:div>
    <w:div w:id="1764111664">
      <w:bodyDiv w:val="1"/>
      <w:marLeft w:val="0"/>
      <w:marRight w:val="0"/>
      <w:marTop w:val="0"/>
      <w:marBottom w:val="0"/>
      <w:divBdr>
        <w:top w:val="none" w:sz="0" w:space="0" w:color="auto"/>
        <w:left w:val="none" w:sz="0" w:space="0" w:color="auto"/>
        <w:bottom w:val="none" w:sz="0" w:space="0" w:color="auto"/>
        <w:right w:val="none" w:sz="0" w:space="0" w:color="auto"/>
      </w:divBdr>
    </w:div>
    <w:div w:id="1776166174">
      <w:bodyDiv w:val="1"/>
      <w:marLeft w:val="0"/>
      <w:marRight w:val="0"/>
      <w:marTop w:val="0"/>
      <w:marBottom w:val="0"/>
      <w:divBdr>
        <w:top w:val="none" w:sz="0" w:space="0" w:color="auto"/>
        <w:left w:val="none" w:sz="0" w:space="0" w:color="auto"/>
        <w:bottom w:val="none" w:sz="0" w:space="0" w:color="auto"/>
        <w:right w:val="none" w:sz="0" w:space="0" w:color="auto"/>
      </w:divBdr>
    </w:div>
    <w:div w:id="1797067840">
      <w:bodyDiv w:val="1"/>
      <w:marLeft w:val="0"/>
      <w:marRight w:val="0"/>
      <w:marTop w:val="0"/>
      <w:marBottom w:val="0"/>
      <w:divBdr>
        <w:top w:val="none" w:sz="0" w:space="0" w:color="auto"/>
        <w:left w:val="none" w:sz="0" w:space="0" w:color="auto"/>
        <w:bottom w:val="none" w:sz="0" w:space="0" w:color="auto"/>
        <w:right w:val="none" w:sz="0" w:space="0" w:color="auto"/>
      </w:divBdr>
    </w:div>
    <w:div w:id="1811632701">
      <w:bodyDiv w:val="1"/>
      <w:marLeft w:val="0"/>
      <w:marRight w:val="0"/>
      <w:marTop w:val="0"/>
      <w:marBottom w:val="0"/>
      <w:divBdr>
        <w:top w:val="none" w:sz="0" w:space="0" w:color="auto"/>
        <w:left w:val="none" w:sz="0" w:space="0" w:color="auto"/>
        <w:bottom w:val="none" w:sz="0" w:space="0" w:color="auto"/>
        <w:right w:val="none" w:sz="0" w:space="0" w:color="auto"/>
      </w:divBdr>
    </w:div>
    <w:div w:id="1838574666">
      <w:bodyDiv w:val="1"/>
      <w:marLeft w:val="0"/>
      <w:marRight w:val="0"/>
      <w:marTop w:val="0"/>
      <w:marBottom w:val="0"/>
      <w:divBdr>
        <w:top w:val="none" w:sz="0" w:space="0" w:color="auto"/>
        <w:left w:val="none" w:sz="0" w:space="0" w:color="auto"/>
        <w:bottom w:val="none" w:sz="0" w:space="0" w:color="auto"/>
        <w:right w:val="none" w:sz="0" w:space="0" w:color="auto"/>
      </w:divBdr>
    </w:div>
    <w:div w:id="1906451636">
      <w:bodyDiv w:val="1"/>
      <w:marLeft w:val="0"/>
      <w:marRight w:val="0"/>
      <w:marTop w:val="0"/>
      <w:marBottom w:val="0"/>
      <w:divBdr>
        <w:top w:val="none" w:sz="0" w:space="0" w:color="auto"/>
        <w:left w:val="none" w:sz="0" w:space="0" w:color="auto"/>
        <w:bottom w:val="none" w:sz="0" w:space="0" w:color="auto"/>
        <w:right w:val="none" w:sz="0" w:space="0" w:color="auto"/>
      </w:divBdr>
    </w:div>
    <w:div w:id="1915511774">
      <w:bodyDiv w:val="1"/>
      <w:marLeft w:val="0"/>
      <w:marRight w:val="0"/>
      <w:marTop w:val="0"/>
      <w:marBottom w:val="0"/>
      <w:divBdr>
        <w:top w:val="none" w:sz="0" w:space="0" w:color="auto"/>
        <w:left w:val="none" w:sz="0" w:space="0" w:color="auto"/>
        <w:bottom w:val="none" w:sz="0" w:space="0" w:color="auto"/>
        <w:right w:val="none" w:sz="0" w:space="0" w:color="auto"/>
      </w:divBdr>
    </w:div>
    <w:div w:id="1932735413">
      <w:bodyDiv w:val="1"/>
      <w:marLeft w:val="0"/>
      <w:marRight w:val="0"/>
      <w:marTop w:val="0"/>
      <w:marBottom w:val="0"/>
      <w:divBdr>
        <w:top w:val="none" w:sz="0" w:space="0" w:color="auto"/>
        <w:left w:val="none" w:sz="0" w:space="0" w:color="auto"/>
        <w:bottom w:val="none" w:sz="0" w:space="0" w:color="auto"/>
        <w:right w:val="none" w:sz="0" w:space="0" w:color="auto"/>
      </w:divBdr>
    </w:div>
    <w:div w:id="1944873945">
      <w:bodyDiv w:val="1"/>
      <w:marLeft w:val="0"/>
      <w:marRight w:val="0"/>
      <w:marTop w:val="0"/>
      <w:marBottom w:val="0"/>
      <w:divBdr>
        <w:top w:val="none" w:sz="0" w:space="0" w:color="auto"/>
        <w:left w:val="none" w:sz="0" w:space="0" w:color="auto"/>
        <w:bottom w:val="none" w:sz="0" w:space="0" w:color="auto"/>
        <w:right w:val="none" w:sz="0" w:space="0" w:color="auto"/>
      </w:divBdr>
    </w:div>
    <w:div w:id="1953709340">
      <w:bodyDiv w:val="1"/>
      <w:marLeft w:val="0"/>
      <w:marRight w:val="0"/>
      <w:marTop w:val="0"/>
      <w:marBottom w:val="0"/>
      <w:divBdr>
        <w:top w:val="none" w:sz="0" w:space="0" w:color="auto"/>
        <w:left w:val="none" w:sz="0" w:space="0" w:color="auto"/>
        <w:bottom w:val="none" w:sz="0" w:space="0" w:color="auto"/>
        <w:right w:val="none" w:sz="0" w:space="0" w:color="auto"/>
      </w:divBdr>
    </w:div>
    <w:div w:id="1961061619">
      <w:bodyDiv w:val="1"/>
      <w:marLeft w:val="0"/>
      <w:marRight w:val="0"/>
      <w:marTop w:val="0"/>
      <w:marBottom w:val="0"/>
      <w:divBdr>
        <w:top w:val="none" w:sz="0" w:space="0" w:color="auto"/>
        <w:left w:val="none" w:sz="0" w:space="0" w:color="auto"/>
        <w:bottom w:val="none" w:sz="0" w:space="0" w:color="auto"/>
        <w:right w:val="none" w:sz="0" w:space="0" w:color="auto"/>
      </w:divBdr>
    </w:div>
    <w:div w:id="1975212505">
      <w:bodyDiv w:val="1"/>
      <w:marLeft w:val="0"/>
      <w:marRight w:val="0"/>
      <w:marTop w:val="0"/>
      <w:marBottom w:val="0"/>
      <w:divBdr>
        <w:top w:val="none" w:sz="0" w:space="0" w:color="auto"/>
        <w:left w:val="none" w:sz="0" w:space="0" w:color="auto"/>
        <w:bottom w:val="none" w:sz="0" w:space="0" w:color="auto"/>
        <w:right w:val="none" w:sz="0" w:space="0" w:color="auto"/>
      </w:divBdr>
    </w:div>
    <w:div w:id="1976329531">
      <w:bodyDiv w:val="1"/>
      <w:marLeft w:val="0"/>
      <w:marRight w:val="0"/>
      <w:marTop w:val="0"/>
      <w:marBottom w:val="0"/>
      <w:divBdr>
        <w:top w:val="none" w:sz="0" w:space="0" w:color="auto"/>
        <w:left w:val="none" w:sz="0" w:space="0" w:color="auto"/>
        <w:bottom w:val="none" w:sz="0" w:space="0" w:color="auto"/>
        <w:right w:val="none" w:sz="0" w:space="0" w:color="auto"/>
      </w:divBdr>
    </w:div>
    <w:div w:id="2007394972">
      <w:bodyDiv w:val="1"/>
      <w:marLeft w:val="0"/>
      <w:marRight w:val="0"/>
      <w:marTop w:val="0"/>
      <w:marBottom w:val="0"/>
      <w:divBdr>
        <w:top w:val="none" w:sz="0" w:space="0" w:color="auto"/>
        <w:left w:val="none" w:sz="0" w:space="0" w:color="auto"/>
        <w:bottom w:val="none" w:sz="0" w:space="0" w:color="auto"/>
        <w:right w:val="none" w:sz="0" w:space="0" w:color="auto"/>
      </w:divBdr>
    </w:div>
    <w:div w:id="2076317762">
      <w:bodyDiv w:val="1"/>
      <w:marLeft w:val="0"/>
      <w:marRight w:val="0"/>
      <w:marTop w:val="0"/>
      <w:marBottom w:val="0"/>
      <w:divBdr>
        <w:top w:val="none" w:sz="0" w:space="0" w:color="auto"/>
        <w:left w:val="none" w:sz="0" w:space="0" w:color="auto"/>
        <w:bottom w:val="none" w:sz="0" w:space="0" w:color="auto"/>
        <w:right w:val="none" w:sz="0" w:space="0" w:color="auto"/>
      </w:divBdr>
    </w:div>
    <w:div w:id="2113014980">
      <w:bodyDiv w:val="1"/>
      <w:marLeft w:val="0"/>
      <w:marRight w:val="0"/>
      <w:marTop w:val="0"/>
      <w:marBottom w:val="0"/>
      <w:divBdr>
        <w:top w:val="none" w:sz="0" w:space="0" w:color="auto"/>
        <w:left w:val="none" w:sz="0" w:space="0" w:color="auto"/>
        <w:bottom w:val="none" w:sz="0" w:space="0" w:color="auto"/>
        <w:right w:val="none" w:sz="0" w:space="0" w:color="auto"/>
      </w:divBdr>
    </w:div>
    <w:div w:id="21248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image" Target="media/image8.svg"/><Relationship Id="rId39" Type="http://schemas.openxmlformats.org/officeDocument/2006/relationships/footer" Target="footer4.xml"/><Relationship Id="rId21" Type="http://schemas.openxmlformats.org/officeDocument/2006/relationships/footer" Target="footer2.xml"/><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1.xml"/><Relationship Id="rId29" Type="http://schemas.openxmlformats.org/officeDocument/2006/relationships/image" Target="media/image11.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registry.iho.int" TargetMode="External"/><Relationship Id="rId32" Type="http://schemas.openxmlformats.org/officeDocument/2006/relationships/image" Target="media/image14.png"/><Relationship Id="rId37" Type="http://schemas.openxmlformats.org/officeDocument/2006/relationships/header" Target="header4.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hyperlink" Target="mailto:info@iho.int" TargetMode="External"/><Relationship Id="rId28" Type="http://schemas.openxmlformats.org/officeDocument/2006/relationships/image" Target="media/image10.png"/><Relationship Id="rId36"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2.xm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microsoft.com/office/2018/08/relationships/commentsExtensible" Target="commentsExtensible.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microsoft.com/office/2016/09/relationships/commentsIds" Target="commentsIds.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S100</b:Tag>
    <b:SourceType>Misc</b:SourceType>
    <b:Guid>{FF9AC530-F627-47D2-A860-CAF93CDDEFFA}</b:Guid>
    <b:Author>
      <b:Author>
        <b:Corporate>S-100</b:Corporate>
      </b:Author>
    </b:Author>
    <b:PublicationTitle>IHO Universal Hydrographic Data Model</b:PublicationTitle>
    <b:RefOrder>1</b:RefOrder>
  </b:Source>
  <b:Source>
    <b:Tag>ISO31661</b:Tag>
    <b:SourceType>Misc</b:SourceType>
    <b:Guid>{4FE94E2D-84B3-49A2-AF22-FACAB361738D}</b:Guid>
    <b:Author>
      <b:Author>
        <b:Corporate>ISO 3166-1</b:Corporate>
      </b:Author>
    </b:Author>
    <b:PublicationTitle>Country Codes</b:PublicationTitle>
    <b:Year>1997</b:Year>
    <b:RefOrder>2</b:RefOrder>
  </b:Source>
  <b:Source>
    <b:Tag>ISO19101</b:Tag>
    <b:SourceType>Misc</b:SourceType>
    <b:Guid>{6070004B-9F07-4741-BD34-1A3E127C0F41}</b:Guid>
    <b:Author>
      <b:Author>
        <b:Corporate>ISO 19101</b:Corporate>
      </b:Author>
    </b:Author>
    <b:PublicationTitle>Geographic information - Reference model</b:PublicationTitle>
    <b:Year>2002</b:Year>
    <b:RefOrder>3</b:RefOrder>
  </b:Source>
  <b:Source>
    <b:Tag>ISO19107</b:Tag>
    <b:SourceType>Misc</b:SourceType>
    <b:Guid>{F8EFF313-7F92-4B8D-AAD8-3C62AE7F07F5}</b:Guid>
    <b:Author>
      <b:Author>
        <b:Corporate>ISO 19107</b:Corporate>
      </b:Author>
    </b:Author>
    <b:PublicationTitle>Geographic information - Spatial schema</b:PublicationTitle>
    <b:Year>2003</b:Year>
    <b:RefOrder>4</b:RefOrder>
  </b:Source>
  <b:Source>
    <b:Tag>ISO19131</b:Tag>
    <b:SourceType>Misc</b:SourceType>
    <b:Guid>{6094FD36-7482-46AF-B64F-19AD5379CDE0}</b:Guid>
    <b:Author>
      <b:Author>
        <b:Corporate>ISO 19131</b:Corporate>
      </b:Author>
    </b:Author>
    <b:PublicationTitle>Geographic information - Data product specifications</b:PublicationTitle>
    <b:Year>2007</b:Year>
    <b:RefOrder>5</b:RefOrder>
  </b:Source>
  <b:Source>
    <b:Tag>ISO19128</b:Tag>
    <b:SourceType>Misc</b:SourceType>
    <b:Guid>{D3F329FF-9221-4091-B81B-4CE12D794983}</b:Guid>
    <b:Author>
      <b:Author>
        <b:Corporate>ISO 19128</b:Corporate>
      </b:Author>
    </b:Author>
    <b:PublicationTitle>Geographic information - Web Map Server interface</b:PublicationTitle>
    <b:Year>2005</b:Year>
    <b:RefOrder>6</b:RefOrder>
  </b:Source>
  <b:Source>
    <b:Tag>ISO19142</b:Tag>
    <b:SourceType>Misc</b:SourceType>
    <b:Guid>{4BF5D7A3-1B22-4173-A88A-B3598A28617A}</b:Guid>
    <b:Author>
      <b:Author>
        <b:Corporate>ISO 19142</b:Corporate>
      </b:Author>
    </b:Author>
    <b:PublicationTitle>Geographic information - Web Feature Service</b:PublicationTitle>
    <b:Year>2010</b:Year>
    <b:RefOrder>7</b:RefOrder>
  </b:Source>
  <b:Source>
    <b:Tag>ISO191302</b:Tag>
    <b:SourceType>Misc</b:SourceType>
    <b:Guid>{C9D341D5-450E-4059-BC5B-C78B1783FBBE}</b:Guid>
    <b:Author>
      <b:Author>
        <b:Corporate>ISO/TS 19130-2</b:Corporate>
      </b:Author>
    </b:Author>
    <b:Year>2010</b:Year>
    <b:PublicationTitle>Geographic information - Imagery sensor models for geopositioning - Part 2</b:PublicationTitle>
    <b:RefOrder>8</b:RefOrder>
  </b:Source>
  <b:Source>
    <b:Tag>ISO19130</b:Tag>
    <b:SourceType>Misc</b:SourceType>
    <b:Guid>{DCAABC31-31DB-40AD-A42F-A98167A520C1}</b:Guid>
    <b:Author>
      <b:Author>
        <b:Corporate>ISO/TS 19130</b:Corporate>
      </b:Author>
    </b:Author>
    <b:Year>2010</b:Year>
    <b:PublicationTitle>Geographic information - Imagery sensor models for geopositioning</b:PublicationTitle>
    <b:RefOrder>9</b:RefOrder>
  </b:Source>
  <b:Source>
    <b:Tag>ISO19132</b:Tag>
    <b:SourceType>Misc</b:SourceType>
    <b:Guid>{FF7E3541-9586-474C-8111-D7B9712EB21C}</b:Guid>
    <b:Author>
      <b:Author>
        <b:Corporate>ISO 19132</b:Corporate>
      </b:Author>
    </b:Author>
    <b:PublicationTitle>Geographic information - Location-based services – Reference model</b:PublicationTitle>
    <b:Year>2007</b:Year>
    <b:RefOrder>10</b:RefOrder>
  </b:Source>
  <b:Source>
    <b:Tag>ISO191441</b:Tag>
    <b:SourceType>Misc</b:SourceType>
    <b:Guid>{982DCAE1-17E8-4F05-8A40-A10EE2A410B6}</b:Guid>
    <b:Author>
      <b:Author>
        <b:Corporate>ISO 19144-1</b:Corporate>
      </b:Author>
    </b:Author>
    <b:PublicationTitle>Geographic information - Classification systems – Part 1: Classification system structure</b:PublicationTitle>
    <b:Year>2009</b:Year>
    <b:RefOrder>11</b:RefOrder>
  </b:Source>
  <b:Source>
    <b:Tag>ISO19129</b:Tag>
    <b:SourceType>Misc</b:SourceType>
    <b:Guid>{990AEF20-20F3-427E-B3E5-6FD7E21F3211}</b:Guid>
    <b:Author>
      <b:Author>
        <b:Corporate>ISO 19129</b:Corporate>
      </b:Author>
    </b:Author>
    <b:PublicationTitle>Geographic information - Imagery, gridded and coverage data framework</b:PublicationTitle>
    <b:Year>2009</b:Year>
    <b:RefOrder>12</b:RefOrder>
  </b:Source>
  <b:Source>
    <b:Tag>ISO19118</b:Tag>
    <b:SourceType>Misc</b:SourceType>
    <b:Guid>{6EAB45B8-6942-40C5-9494-675A6B575480}</b:Guid>
    <b:Author>
      <b:Author>
        <b:Corporate>ISO 19118</b:Corporate>
      </b:Author>
    </b:Author>
    <b:PublicationTitle>Geographic information - Encoding</b:PublicationTitle>
    <b:Year>2005</b:Year>
    <b:RefOrder>13</b:RefOrder>
  </b:Source>
  <b:Source>
    <b:Tag>ISO19103</b:Tag>
    <b:SourceType>Misc</b:SourceType>
    <b:Guid>{EF517F85-CFC2-4986-81DD-F3245D7E56D3}</b:Guid>
    <b:Author>
      <b:Author>
        <b:Corporate>ISO 19103</b:Corporate>
      </b:Author>
    </b:Author>
    <b:PublicationTitle>Geographic information - Conceptual schema language</b:PublicationTitle>
    <b:Year>2005</b:Year>
    <b:RefOrder>14</b:RefOrder>
  </b:Source>
  <b:Source>
    <b:Tag>ISO191032</b:Tag>
    <b:SourceType>Misc</b:SourceType>
    <b:Guid>{AC6BA1F9-5BDB-4D2F-B7EC-CA0F29C972B3}</b:Guid>
    <b:Author>
      <b:Author>
        <b:Corporate>ISO 19103-2</b:Corporate>
      </b:Author>
    </b:Author>
    <b:PublicationTitle>Geographic information - Conceptual schema language - Part 2</b:PublicationTitle>
    <b:Year>2005</b:Year>
    <b:RefOrder>15</b:RefOrder>
  </b:Source>
  <b:Source>
    <b:Tag>ISO19105</b:Tag>
    <b:SourceType>Misc</b:SourceType>
    <b:Guid>{7E77AF35-00DB-41D4-8459-7F2D8DFD0328}</b:Guid>
    <b:Author>
      <b:Author>
        <b:Corporate>ISO 19105</b:Corporate>
      </b:Author>
    </b:Author>
    <b:PublicationTitle>Geographic information - Conformance and testing</b:PublicationTitle>
    <b:Year>2000</b:Year>
    <b:RefOrder>16</b:RefOrder>
  </b:Source>
  <b:Source>
    <b:Tag>ISO19108</b:Tag>
    <b:SourceType>Misc</b:SourceType>
    <b:Guid>{CA72A233-46A9-41CC-B9D0-E206B5C4FDF7}</b:Guid>
    <b:Author>
      <b:Author>
        <b:Corporate>ISO 19108</b:Corporate>
      </b:Author>
    </b:Author>
    <b:PublicationTitle>Geographic information - Temporal schema</b:PublicationTitle>
    <b:Year>2002</b:Year>
    <b:RefOrder>17</b:RefOrder>
  </b:Source>
  <b:Source>
    <b:Tag>ISO19109</b:Tag>
    <b:SourceType>Misc</b:SourceType>
    <b:Guid>{C6D8AC47-E585-4115-BF71-167B0B3289BF}</b:Guid>
    <b:Author>
      <b:Author>
        <b:Corporate>ISO 19109</b:Corporate>
      </b:Author>
    </b:Author>
    <b:PublicationTitle>Geographic information - Rules for application schema</b:PublicationTitle>
    <b:Year>2005</b:Year>
    <b:RefOrder>18</b:RefOrder>
  </b:Source>
  <b:Source>
    <b:Tag>ISO19110</b:Tag>
    <b:SourceType>Misc</b:SourceType>
    <b:Guid>{BFCA84E5-561B-47C3-B71A-C88AB0B7A4D4}</b:Guid>
    <b:Author>
      <b:Author>
        <b:Corporate>ISO 19110</b:Corporate>
      </b:Author>
    </b:Author>
    <b:PublicationTitle>Geographic information - Methodology for feature cataloguing</b:PublicationTitle>
    <b:Year>2005</b:Year>
    <b:RefOrder>19</b:RefOrder>
  </b:Source>
  <b:Source>
    <b:Tag>ISO19111</b:Tag>
    <b:SourceType>Misc</b:SourceType>
    <b:Guid>{12754AD4-9249-48AD-8579-22AAC90D9200}</b:Guid>
    <b:Author>
      <b:Author>
        <b:Corporate>ISO 19111</b:Corporate>
      </b:Author>
    </b:Author>
    <b:PublicationTitle>Geographic information - Spatial referencing by coordinates</b:PublicationTitle>
    <b:Year>2003</b:Year>
    <b:RefOrder>20</b:RefOrder>
  </b:Source>
  <b:Source>
    <b:Tag>ISO19113</b:Tag>
    <b:SourceType>Misc</b:SourceType>
    <b:Guid>{E3073185-9E14-431B-8B1F-AD201FA7C19D}</b:Guid>
    <b:Author>
      <b:Author>
        <b:Corporate>ISO 19113</b:Corporate>
      </b:Author>
    </b:Author>
    <b:PublicationTitle>Geographic information - Quality principles</b:PublicationTitle>
    <b:Year>2002</b:Year>
    <b:RefOrder>21</b:RefOrder>
  </b:Source>
  <b:Source>
    <b:Tag>ISO19115</b:Tag>
    <b:SourceType>Misc</b:SourceType>
    <b:Guid>{7C757FA8-C6F5-4E16-9AE9-EDAD15E91F5F}</b:Guid>
    <b:Author>
      <b:Author>
        <b:Corporate>ISO 19115</b:Corporate>
      </b:Author>
    </b:Author>
    <b:PublicationTitle>Geographic information - Metadata</b:PublicationTitle>
    <b:Year>2003</b:Year>
    <b:RefOrder>22</b:RefOrder>
  </b:Source>
  <b:Source>
    <b:Tag>ISO191152</b:Tag>
    <b:SourceType>Misc</b:SourceType>
    <b:Guid>{F6C22B47-F41D-47C1-AE62-9F6A5294DCEF}</b:Guid>
    <b:Author>
      <b:Author>
        <b:Corporate>ISO 19115-2</b:Corporate>
      </b:Author>
    </b:Author>
    <b:PublicationTitle>Geographic information - Metadata - Part 2: Extension for imagery and gridded data</b:PublicationTitle>
    <b:Year>2009</b:Year>
    <b:RefOrder>23</b:RefOrder>
  </b:Source>
  <b:Source>
    <b:Tag>ISO19116</b:Tag>
    <b:SourceType>Misc</b:SourceType>
    <b:Guid>{FB01BC7F-3F9E-4E49-AEB4-DB1B16045381}</b:Guid>
    <b:Author>
      <b:Author>
        <b:Corporate>ISO 19116</b:Corporate>
      </b:Author>
    </b:Author>
    <b:PublicationTitle>Geographic information - Positioning services</b:PublicationTitle>
    <b:Year>2004</b:Year>
    <b:RefOrder>24</b:RefOrder>
  </b:Source>
  <b:Source>
    <b:Tag>ISO19117</b:Tag>
    <b:SourceType>Misc</b:SourceType>
    <b:Guid>{81489354-4D23-449E-83A8-45B32F99F9CD}</b:Guid>
    <b:Author>
      <b:Author>
        <b:Corporate>ISO 19117</b:Corporate>
      </b:Author>
    </b:Author>
    <b:PublicationTitle>Geographic information - Portrayal</b:PublicationTitle>
    <b:Year>2005</b:Year>
    <b:RefOrder>25</b:RefOrder>
  </b:Source>
  <b:Source>
    <b:Tag>ISO19123</b:Tag>
    <b:SourceType>Misc</b:SourceType>
    <b:Guid>{18C72FD5-312A-4D96-A39D-A4386CBA3B57}</b:Guid>
    <b:Author>
      <b:Author>
        <b:Corporate>ISO/TS 19123</b:Corporate>
      </b:Author>
    </b:Author>
    <b:PublicationTitle>Geographic information - Schema for coverage geometry and functions</b:PublicationTitle>
    <b:Year>2005</b:Year>
    <b:RefOrder>26</b:RefOrder>
  </b:Source>
  <b:Source>
    <b:Tag>ISO19133</b:Tag>
    <b:SourceType>Misc</b:SourceType>
    <b:Guid>{82440A79-7331-48C0-B32D-6678622EFAC3}</b:Guid>
    <b:Author>
      <b:Author>
        <b:Corporate>ISO 19133</b:Corporate>
      </b:Author>
    </b:Author>
    <b:PublicationTitle>Geographic Information - Location-based services - Tracking and navigation</b:PublicationTitle>
    <b:Year>2005</b:Year>
    <b:RefOrder>27</b:RefOrder>
  </b:Source>
  <b:Source>
    <b:Tag>ISO19136</b:Tag>
    <b:SourceType>Misc</b:SourceType>
    <b:Guid>{2D133047-C179-46AD-BF9B-7538CFC65B81}</b:Guid>
    <b:Author>
      <b:Author>
        <b:Corporate>ISO 19136</b:Corporate>
      </b:Author>
    </b:Author>
    <b:PublicationTitle>Geographic information - Geography Markup Language (GML)</b:PublicationTitle>
    <b:Year>2007</b:Year>
    <b:RefOrder>28</b:RefOrder>
  </b:Source>
  <b:Source>
    <b:Tag>ISO19138</b:Tag>
    <b:SourceType>Misc</b:SourceType>
    <b:Guid>{00139B37-3AD8-464D-8668-214BA5B88B04}</b:Guid>
    <b:Author>
      <b:Author>
        <b:Corporate>ISO/TS 19138</b:Corporate>
      </b:Author>
    </b:Author>
    <b:PublicationTitle>Geographic information - Data quality measures</b:PublicationTitle>
    <b:Year>2006</b:Year>
    <b:RefOrder>29</b:RefOrder>
  </b:Source>
  <b:Source>
    <b:Tag>ISO19145</b:Tag>
    <b:SourceType>Misc</b:SourceType>
    <b:Guid>{E0BA6DE4-3293-4A13-9523-FEAD3121F834}</b:Guid>
    <b:Author>
      <b:Author>
        <b:Corporate>ISO 19145</b:Corporate>
      </b:Author>
    </b:Author>
    <b:PublicationTitle>Geographic information - Registry of representations of geographic point location</b:PublicationTitle>
    <b:Year>2010</b:Year>
    <b:RefOrder>30</b:RefOrder>
  </b:Source>
  <b:Source>
    <b:Tag>ISO19153</b:Tag>
    <b:SourceType>Misc</b:SourceType>
    <b:Guid>{15B75ED3-F722-46F9-B8D0-FC10B1F0DCA9}</b:Guid>
    <b:Author>
      <b:Author>
        <b:Corporate>ISO 19153</b:Corporate>
      </b:Author>
    </b:Author>
    <b:PublicationTitle>Geographic information - Geospatial Digital Rights Management Reference Model (GeoDRM RM) 1)</b:PublicationTitle>
    <b:Year>2010</b:Year>
    <b:RefOrder>31</b:RefOrder>
  </b:Source>
  <b:Source>
    <b:Tag>ISO19156</b:Tag>
    <b:SourceType>Misc</b:SourceType>
    <b:Guid>{B5AF604C-DC51-4E11-9340-DD659137DFAB}</b:Guid>
    <b:Author>
      <b:Author>
        <b:Corporate>ISO 19156</b:Corporate>
      </b:Author>
    </b:Author>
    <b:PublicationTitle>Geographic information - Observations and measurements</b:PublicationTitle>
    <b:Year>2010</b:Year>
    <b:RefOrder>32</b:RefOrder>
  </b:Source>
  <b:Source>
    <b:Tag>ISO19157</b:Tag>
    <b:SourceType>Misc</b:SourceType>
    <b:Guid>{A3853145-0165-405B-B80D-771EC893AF1F}</b:Guid>
    <b:Author>
      <b:Author>
        <b:Corporate>ISO 19157</b:Corporate>
      </b:Author>
    </b:Author>
    <b:PublicationTitle>Geographic information - Data quality</b:PublicationTitle>
    <b:Year>2010</b:Year>
    <b:RefOrder>33</b:RefOrder>
  </b:Source>
  <b:Source>
    <b:Tag>ISO19158</b:Tag>
    <b:SourceType>Misc</b:SourceType>
    <b:Guid>{AC27B4D7-02A9-498E-8117-DA01EA323F32}</b:Guid>
    <b:Author>
      <b:Author>
        <b:Corporate>ISO 19158</b:Corporate>
      </b:Author>
    </b:Author>
    <b:PublicationTitle>Geographic Information - Quality assurance of data supply</b:PublicationTitle>
    <b:Year>2010</b:Year>
    <b:RefOrder>34</b:RefOrder>
  </b:Source>
  <b:Source>
    <b:Tag>ISO19501</b:Tag>
    <b:SourceType>Misc</b:SourceType>
    <b:Guid>{AFFF78EA-702C-42D1-ABE1-759664F049A8}</b:Guid>
    <b:Author>
      <b:Author>
        <b:Corporate>ISO/IEC 19501</b:Corporate>
      </b:Author>
    </b:Author>
    <b:PublicationTitle>Information technology - Unified Modeling Language (UML) Version 1.4.2</b:PublicationTitle>
    <b:Year>2005</b:Year>
    <b:RefOrder>35</b:RefOrder>
  </b:Source>
  <b:Source>
    <b:Tag>Wik15</b:Tag>
    <b:SourceType>InternetSite</b:SourceType>
    <b:Guid>{B9F94101-8376-4287-916D-15409C2ACA18}</b:Guid>
    <b:Author>
      <b:Author>
        <b:Corporate>Wikipedia</b:Corporate>
      </b:Author>
    </b:Author>
    <b:InternetSiteTitle>Wikipedia</b:InternetSiteTitle>
    <b:YearAccessed>2015</b:YearAccessed>
    <b:RefOrder>36</b:RefOrder>
  </b:Source>
  <b:Source>
    <b:Tag>Spr12</b:Tag>
    <b:SourceType>Book</b:SourceType>
    <b:Guid>{17210851-42AE-45A4-BBF0-2118759179E4}</b:Guid>
    <b:Title>Springer Handbook of Geographic Information</b:Title>
    <b:Year>2012</b:Year>
    <b:RefOrder>37</b:RefOrder>
  </b:Source>
  <b:Source>
    <b:Tag>ISO8601</b:Tag>
    <b:SourceType>Misc</b:SourceType>
    <b:Guid>{2D9DFBF6-40BB-4378-91AB-6558B5670A86}</b:Guid>
    <b:Author>
      <b:Author>
        <b:Corporate>ISO 8601</b:Corporate>
      </b:Author>
    </b:Author>
    <b:PublicationTitle>Data elements and interchange formates - Information interchange - Representation of dates and times</b:PublicationTitle>
    <b:Year>2004</b:Year>
    <b:RefOrder>38</b:RefOrder>
  </b:Source>
</b:Sources>
</file>

<file path=customXml/itemProps1.xml><?xml version="1.0" encoding="utf-8"?>
<ds:datastoreItem xmlns:ds="http://schemas.openxmlformats.org/officeDocument/2006/customXml" ds:itemID="{0198900F-431F-4214-90A0-318B48205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28</Pages>
  <Words>9354</Words>
  <Characters>53322</Characters>
  <Application>Microsoft Office Word</Application>
  <DocSecurity>0</DocSecurity>
  <Lines>444</Lines>
  <Paragraphs>125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62551</CharactersWithSpaces>
  <SharedDoc>false</SharedDoc>
  <HLinks>
    <vt:vector size="810" baseType="variant">
      <vt:variant>
        <vt:i4>262253</vt:i4>
      </vt:variant>
      <vt:variant>
        <vt:i4>819</vt:i4>
      </vt:variant>
      <vt:variant>
        <vt:i4>0</vt:i4>
      </vt:variant>
      <vt:variant>
        <vt:i4>5</vt:i4>
      </vt:variant>
      <vt:variant>
        <vt:lpwstr>http://en.wikipedia.org/wiki/User:Kishorekumar_62</vt:lpwstr>
      </vt:variant>
      <vt:variant>
        <vt:lpwstr/>
      </vt:variant>
      <vt:variant>
        <vt:i4>3014730</vt:i4>
      </vt:variant>
      <vt:variant>
        <vt:i4>816</vt:i4>
      </vt:variant>
      <vt:variant>
        <vt:i4>0</vt:i4>
      </vt:variant>
      <vt:variant>
        <vt:i4>5</vt:i4>
      </vt:variant>
      <vt:variant>
        <vt:lpwstr>http://en.wikipedia.org/wiki/Software_engineering</vt:lpwstr>
      </vt:variant>
      <vt:variant>
        <vt:lpwstr/>
      </vt:variant>
      <vt:variant>
        <vt:i4>4784161</vt:i4>
      </vt:variant>
      <vt:variant>
        <vt:i4>813</vt:i4>
      </vt:variant>
      <vt:variant>
        <vt:i4>0</vt:i4>
      </vt:variant>
      <vt:variant>
        <vt:i4>5</vt:i4>
      </vt:variant>
      <vt:variant>
        <vt:lpwstr>http://en.wikipedia.org/wiki/Modeling_language</vt:lpwstr>
      </vt:variant>
      <vt:variant>
        <vt:lpwstr/>
      </vt:variant>
      <vt:variant>
        <vt:i4>1638415</vt:i4>
      </vt:variant>
      <vt:variant>
        <vt:i4>801</vt:i4>
      </vt:variant>
      <vt:variant>
        <vt:i4>0</vt:i4>
      </vt:variant>
      <vt:variant>
        <vt:i4>5</vt:i4>
      </vt:variant>
      <vt:variant>
        <vt:lpwstr>http://www.epsg-registry.org/</vt:lpwstr>
      </vt:variant>
      <vt:variant>
        <vt:lpwstr/>
      </vt:variant>
      <vt:variant>
        <vt:i4>852064</vt:i4>
      </vt:variant>
      <vt:variant>
        <vt:i4>792</vt:i4>
      </vt:variant>
      <vt:variant>
        <vt:i4>0</vt:i4>
      </vt:variant>
      <vt:variant>
        <vt:i4>5</vt:i4>
      </vt:variant>
      <vt:variant>
        <vt:lpwstr>http://www.iho.int/mtg_docs/com_wg/SCWG/SCWG_Misc/S-111.pdf</vt:lpwstr>
      </vt:variant>
      <vt:variant>
        <vt:lpwstr/>
      </vt:variant>
      <vt:variant>
        <vt:i4>1900598</vt:i4>
      </vt:variant>
      <vt:variant>
        <vt:i4>776</vt:i4>
      </vt:variant>
      <vt:variant>
        <vt:i4>0</vt:i4>
      </vt:variant>
      <vt:variant>
        <vt:i4>5</vt:i4>
      </vt:variant>
      <vt:variant>
        <vt:lpwstr/>
      </vt:variant>
      <vt:variant>
        <vt:lpwstr>_Toc472931350</vt:lpwstr>
      </vt:variant>
      <vt:variant>
        <vt:i4>1835062</vt:i4>
      </vt:variant>
      <vt:variant>
        <vt:i4>770</vt:i4>
      </vt:variant>
      <vt:variant>
        <vt:i4>0</vt:i4>
      </vt:variant>
      <vt:variant>
        <vt:i4>5</vt:i4>
      </vt:variant>
      <vt:variant>
        <vt:lpwstr/>
      </vt:variant>
      <vt:variant>
        <vt:lpwstr>_Toc472931349</vt:lpwstr>
      </vt:variant>
      <vt:variant>
        <vt:i4>1835062</vt:i4>
      </vt:variant>
      <vt:variant>
        <vt:i4>764</vt:i4>
      </vt:variant>
      <vt:variant>
        <vt:i4>0</vt:i4>
      </vt:variant>
      <vt:variant>
        <vt:i4>5</vt:i4>
      </vt:variant>
      <vt:variant>
        <vt:lpwstr/>
      </vt:variant>
      <vt:variant>
        <vt:lpwstr>_Toc472931348</vt:lpwstr>
      </vt:variant>
      <vt:variant>
        <vt:i4>1835062</vt:i4>
      </vt:variant>
      <vt:variant>
        <vt:i4>758</vt:i4>
      </vt:variant>
      <vt:variant>
        <vt:i4>0</vt:i4>
      </vt:variant>
      <vt:variant>
        <vt:i4>5</vt:i4>
      </vt:variant>
      <vt:variant>
        <vt:lpwstr/>
      </vt:variant>
      <vt:variant>
        <vt:lpwstr>_Toc472931347</vt:lpwstr>
      </vt:variant>
      <vt:variant>
        <vt:i4>1835062</vt:i4>
      </vt:variant>
      <vt:variant>
        <vt:i4>752</vt:i4>
      </vt:variant>
      <vt:variant>
        <vt:i4>0</vt:i4>
      </vt:variant>
      <vt:variant>
        <vt:i4>5</vt:i4>
      </vt:variant>
      <vt:variant>
        <vt:lpwstr/>
      </vt:variant>
      <vt:variant>
        <vt:lpwstr>_Toc472931346</vt:lpwstr>
      </vt:variant>
      <vt:variant>
        <vt:i4>1835062</vt:i4>
      </vt:variant>
      <vt:variant>
        <vt:i4>746</vt:i4>
      </vt:variant>
      <vt:variant>
        <vt:i4>0</vt:i4>
      </vt:variant>
      <vt:variant>
        <vt:i4>5</vt:i4>
      </vt:variant>
      <vt:variant>
        <vt:lpwstr/>
      </vt:variant>
      <vt:variant>
        <vt:lpwstr>_Toc472931345</vt:lpwstr>
      </vt:variant>
      <vt:variant>
        <vt:i4>1835062</vt:i4>
      </vt:variant>
      <vt:variant>
        <vt:i4>740</vt:i4>
      </vt:variant>
      <vt:variant>
        <vt:i4>0</vt:i4>
      </vt:variant>
      <vt:variant>
        <vt:i4>5</vt:i4>
      </vt:variant>
      <vt:variant>
        <vt:lpwstr/>
      </vt:variant>
      <vt:variant>
        <vt:lpwstr>_Toc472931344</vt:lpwstr>
      </vt:variant>
      <vt:variant>
        <vt:i4>1835062</vt:i4>
      </vt:variant>
      <vt:variant>
        <vt:i4>734</vt:i4>
      </vt:variant>
      <vt:variant>
        <vt:i4>0</vt:i4>
      </vt:variant>
      <vt:variant>
        <vt:i4>5</vt:i4>
      </vt:variant>
      <vt:variant>
        <vt:lpwstr/>
      </vt:variant>
      <vt:variant>
        <vt:lpwstr>_Toc472931343</vt:lpwstr>
      </vt:variant>
      <vt:variant>
        <vt:i4>1835062</vt:i4>
      </vt:variant>
      <vt:variant>
        <vt:i4>728</vt:i4>
      </vt:variant>
      <vt:variant>
        <vt:i4>0</vt:i4>
      </vt:variant>
      <vt:variant>
        <vt:i4>5</vt:i4>
      </vt:variant>
      <vt:variant>
        <vt:lpwstr/>
      </vt:variant>
      <vt:variant>
        <vt:lpwstr>_Toc472931342</vt:lpwstr>
      </vt:variant>
      <vt:variant>
        <vt:i4>1835062</vt:i4>
      </vt:variant>
      <vt:variant>
        <vt:i4>722</vt:i4>
      </vt:variant>
      <vt:variant>
        <vt:i4>0</vt:i4>
      </vt:variant>
      <vt:variant>
        <vt:i4>5</vt:i4>
      </vt:variant>
      <vt:variant>
        <vt:lpwstr/>
      </vt:variant>
      <vt:variant>
        <vt:lpwstr>_Toc472931341</vt:lpwstr>
      </vt:variant>
      <vt:variant>
        <vt:i4>1835062</vt:i4>
      </vt:variant>
      <vt:variant>
        <vt:i4>716</vt:i4>
      </vt:variant>
      <vt:variant>
        <vt:i4>0</vt:i4>
      </vt:variant>
      <vt:variant>
        <vt:i4>5</vt:i4>
      </vt:variant>
      <vt:variant>
        <vt:lpwstr/>
      </vt:variant>
      <vt:variant>
        <vt:lpwstr>_Toc472931340</vt:lpwstr>
      </vt:variant>
      <vt:variant>
        <vt:i4>1769526</vt:i4>
      </vt:variant>
      <vt:variant>
        <vt:i4>710</vt:i4>
      </vt:variant>
      <vt:variant>
        <vt:i4>0</vt:i4>
      </vt:variant>
      <vt:variant>
        <vt:i4>5</vt:i4>
      </vt:variant>
      <vt:variant>
        <vt:lpwstr/>
      </vt:variant>
      <vt:variant>
        <vt:lpwstr>_Toc472931339</vt:lpwstr>
      </vt:variant>
      <vt:variant>
        <vt:i4>1769526</vt:i4>
      </vt:variant>
      <vt:variant>
        <vt:i4>704</vt:i4>
      </vt:variant>
      <vt:variant>
        <vt:i4>0</vt:i4>
      </vt:variant>
      <vt:variant>
        <vt:i4>5</vt:i4>
      </vt:variant>
      <vt:variant>
        <vt:lpwstr/>
      </vt:variant>
      <vt:variant>
        <vt:lpwstr>_Toc472931338</vt:lpwstr>
      </vt:variant>
      <vt:variant>
        <vt:i4>1769526</vt:i4>
      </vt:variant>
      <vt:variant>
        <vt:i4>698</vt:i4>
      </vt:variant>
      <vt:variant>
        <vt:i4>0</vt:i4>
      </vt:variant>
      <vt:variant>
        <vt:i4>5</vt:i4>
      </vt:variant>
      <vt:variant>
        <vt:lpwstr/>
      </vt:variant>
      <vt:variant>
        <vt:lpwstr>_Toc472931337</vt:lpwstr>
      </vt:variant>
      <vt:variant>
        <vt:i4>1769526</vt:i4>
      </vt:variant>
      <vt:variant>
        <vt:i4>692</vt:i4>
      </vt:variant>
      <vt:variant>
        <vt:i4>0</vt:i4>
      </vt:variant>
      <vt:variant>
        <vt:i4>5</vt:i4>
      </vt:variant>
      <vt:variant>
        <vt:lpwstr/>
      </vt:variant>
      <vt:variant>
        <vt:lpwstr>_Toc472931336</vt:lpwstr>
      </vt:variant>
      <vt:variant>
        <vt:i4>1769526</vt:i4>
      </vt:variant>
      <vt:variant>
        <vt:i4>686</vt:i4>
      </vt:variant>
      <vt:variant>
        <vt:i4>0</vt:i4>
      </vt:variant>
      <vt:variant>
        <vt:i4>5</vt:i4>
      </vt:variant>
      <vt:variant>
        <vt:lpwstr/>
      </vt:variant>
      <vt:variant>
        <vt:lpwstr>_Toc472931335</vt:lpwstr>
      </vt:variant>
      <vt:variant>
        <vt:i4>1769526</vt:i4>
      </vt:variant>
      <vt:variant>
        <vt:i4>680</vt:i4>
      </vt:variant>
      <vt:variant>
        <vt:i4>0</vt:i4>
      </vt:variant>
      <vt:variant>
        <vt:i4>5</vt:i4>
      </vt:variant>
      <vt:variant>
        <vt:lpwstr/>
      </vt:variant>
      <vt:variant>
        <vt:lpwstr>_Toc472931334</vt:lpwstr>
      </vt:variant>
      <vt:variant>
        <vt:i4>1769526</vt:i4>
      </vt:variant>
      <vt:variant>
        <vt:i4>674</vt:i4>
      </vt:variant>
      <vt:variant>
        <vt:i4>0</vt:i4>
      </vt:variant>
      <vt:variant>
        <vt:i4>5</vt:i4>
      </vt:variant>
      <vt:variant>
        <vt:lpwstr/>
      </vt:variant>
      <vt:variant>
        <vt:lpwstr>_Toc472931333</vt:lpwstr>
      </vt:variant>
      <vt:variant>
        <vt:i4>1769526</vt:i4>
      </vt:variant>
      <vt:variant>
        <vt:i4>668</vt:i4>
      </vt:variant>
      <vt:variant>
        <vt:i4>0</vt:i4>
      </vt:variant>
      <vt:variant>
        <vt:i4>5</vt:i4>
      </vt:variant>
      <vt:variant>
        <vt:lpwstr/>
      </vt:variant>
      <vt:variant>
        <vt:lpwstr>_Toc472931332</vt:lpwstr>
      </vt:variant>
      <vt:variant>
        <vt:i4>1769526</vt:i4>
      </vt:variant>
      <vt:variant>
        <vt:i4>662</vt:i4>
      </vt:variant>
      <vt:variant>
        <vt:i4>0</vt:i4>
      </vt:variant>
      <vt:variant>
        <vt:i4>5</vt:i4>
      </vt:variant>
      <vt:variant>
        <vt:lpwstr/>
      </vt:variant>
      <vt:variant>
        <vt:lpwstr>_Toc472931331</vt:lpwstr>
      </vt:variant>
      <vt:variant>
        <vt:i4>1769526</vt:i4>
      </vt:variant>
      <vt:variant>
        <vt:i4>656</vt:i4>
      </vt:variant>
      <vt:variant>
        <vt:i4>0</vt:i4>
      </vt:variant>
      <vt:variant>
        <vt:i4>5</vt:i4>
      </vt:variant>
      <vt:variant>
        <vt:lpwstr/>
      </vt:variant>
      <vt:variant>
        <vt:lpwstr>_Toc472931330</vt:lpwstr>
      </vt:variant>
      <vt:variant>
        <vt:i4>1703990</vt:i4>
      </vt:variant>
      <vt:variant>
        <vt:i4>650</vt:i4>
      </vt:variant>
      <vt:variant>
        <vt:i4>0</vt:i4>
      </vt:variant>
      <vt:variant>
        <vt:i4>5</vt:i4>
      </vt:variant>
      <vt:variant>
        <vt:lpwstr/>
      </vt:variant>
      <vt:variant>
        <vt:lpwstr>_Toc472931329</vt:lpwstr>
      </vt:variant>
      <vt:variant>
        <vt:i4>1703990</vt:i4>
      </vt:variant>
      <vt:variant>
        <vt:i4>644</vt:i4>
      </vt:variant>
      <vt:variant>
        <vt:i4>0</vt:i4>
      </vt:variant>
      <vt:variant>
        <vt:i4>5</vt:i4>
      </vt:variant>
      <vt:variant>
        <vt:lpwstr/>
      </vt:variant>
      <vt:variant>
        <vt:lpwstr>_Toc472931328</vt:lpwstr>
      </vt:variant>
      <vt:variant>
        <vt:i4>1703990</vt:i4>
      </vt:variant>
      <vt:variant>
        <vt:i4>638</vt:i4>
      </vt:variant>
      <vt:variant>
        <vt:i4>0</vt:i4>
      </vt:variant>
      <vt:variant>
        <vt:i4>5</vt:i4>
      </vt:variant>
      <vt:variant>
        <vt:lpwstr/>
      </vt:variant>
      <vt:variant>
        <vt:lpwstr>_Toc472931327</vt:lpwstr>
      </vt:variant>
      <vt:variant>
        <vt:i4>1703990</vt:i4>
      </vt:variant>
      <vt:variant>
        <vt:i4>632</vt:i4>
      </vt:variant>
      <vt:variant>
        <vt:i4>0</vt:i4>
      </vt:variant>
      <vt:variant>
        <vt:i4>5</vt:i4>
      </vt:variant>
      <vt:variant>
        <vt:lpwstr/>
      </vt:variant>
      <vt:variant>
        <vt:lpwstr>_Toc472931326</vt:lpwstr>
      </vt:variant>
      <vt:variant>
        <vt:i4>1703990</vt:i4>
      </vt:variant>
      <vt:variant>
        <vt:i4>626</vt:i4>
      </vt:variant>
      <vt:variant>
        <vt:i4>0</vt:i4>
      </vt:variant>
      <vt:variant>
        <vt:i4>5</vt:i4>
      </vt:variant>
      <vt:variant>
        <vt:lpwstr/>
      </vt:variant>
      <vt:variant>
        <vt:lpwstr>_Toc472931325</vt:lpwstr>
      </vt:variant>
      <vt:variant>
        <vt:i4>1703990</vt:i4>
      </vt:variant>
      <vt:variant>
        <vt:i4>620</vt:i4>
      </vt:variant>
      <vt:variant>
        <vt:i4>0</vt:i4>
      </vt:variant>
      <vt:variant>
        <vt:i4>5</vt:i4>
      </vt:variant>
      <vt:variant>
        <vt:lpwstr/>
      </vt:variant>
      <vt:variant>
        <vt:lpwstr>_Toc472931324</vt:lpwstr>
      </vt:variant>
      <vt:variant>
        <vt:i4>1703990</vt:i4>
      </vt:variant>
      <vt:variant>
        <vt:i4>614</vt:i4>
      </vt:variant>
      <vt:variant>
        <vt:i4>0</vt:i4>
      </vt:variant>
      <vt:variant>
        <vt:i4>5</vt:i4>
      </vt:variant>
      <vt:variant>
        <vt:lpwstr/>
      </vt:variant>
      <vt:variant>
        <vt:lpwstr>_Toc472931323</vt:lpwstr>
      </vt:variant>
      <vt:variant>
        <vt:i4>1703990</vt:i4>
      </vt:variant>
      <vt:variant>
        <vt:i4>608</vt:i4>
      </vt:variant>
      <vt:variant>
        <vt:i4>0</vt:i4>
      </vt:variant>
      <vt:variant>
        <vt:i4>5</vt:i4>
      </vt:variant>
      <vt:variant>
        <vt:lpwstr/>
      </vt:variant>
      <vt:variant>
        <vt:lpwstr>_Toc472931322</vt:lpwstr>
      </vt:variant>
      <vt:variant>
        <vt:i4>1703990</vt:i4>
      </vt:variant>
      <vt:variant>
        <vt:i4>602</vt:i4>
      </vt:variant>
      <vt:variant>
        <vt:i4>0</vt:i4>
      </vt:variant>
      <vt:variant>
        <vt:i4>5</vt:i4>
      </vt:variant>
      <vt:variant>
        <vt:lpwstr/>
      </vt:variant>
      <vt:variant>
        <vt:lpwstr>_Toc472931321</vt:lpwstr>
      </vt:variant>
      <vt:variant>
        <vt:i4>1703990</vt:i4>
      </vt:variant>
      <vt:variant>
        <vt:i4>596</vt:i4>
      </vt:variant>
      <vt:variant>
        <vt:i4>0</vt:i4>
      </vt:variant>
      <vt:variant>
        <vt:i4>5</vt:i4>
      </vt:variant>
      <vt:variant>
        <vt:lpwstr/>
      </vt:variant>
      <vt:variant>
        <vt:lpwstr>_Toc472931320</vt:lpwstr>
      </vt:variant>
      <vt:variant>
        <vt:i4>1638454</vt:i4>
      </vt:variant>
      <vt:variant>
        <vt:i4>590</vt:i4>
      </vt:variant>
      <vt:variant>
        <vt:i4>0</vt:i4>
      </vt:variant>
      <vt:variant>
        <vt:i4>5</vt:i4>
      </vt:variant>
      <vt:variant>
        <vt:lpwstr/>
      </vt:variant>
      <vt:variant>
        <vt:lpwstr>_Toc472931319</vt:lpwstr>
      </vt:variant>
      <vt:variant>
        <vt:i4>1638454</vt:i4>
      </vt:variant>
      <vt:variant>
        <vt:i4>584</vt:i4>
      </vt:variant>
      <vt:variant>
        <vt:i4>0</vt:i4>
      </vt:variant>
      <vt:variant>
        <vt:i4>5</vt:i4>
      </vt:variant>
      <vt:variant>
        <vt:lpwstr/>
      </vt:variant>
      <vt:variant>
        <vt:lpwstr>_Toc472931318</vt:lpwstr>
      </vt:variant>
      <vt:variant>
        <vt:i4>1638454</vt:i4>
      </vt:variant>
      <vt:variant>
        <vt:i4>578</vt:i4>
      </vt:variant>
      <vt:variant>
        <vt:i4>0</vt:i4>
      </vt:variant>
      <vt:variant>
        <vt:i4>5</vt:i4>
      </vt:variant>
      <vt:variant>
        <vt:lpwstr/>
      </vt:variant>
      <vt:variant>
        <vt:lpwstr>_Toc472931317</vt:lpwstr>
      </vt:variant>
      <vt:variant>
        <vt:i4>1638454</vt:i4>
      </vt:variant>
      <vt:variant>
        <vt:i4>572</vt:i4>
      </vt:variant>
      <vt:variant>
        <vt:i4>0</vt:i4>
      </vt:variant>
      <vt:variant>
        <vt:i4>5</vt:i4>
      </vt:variant>
      <vt:variant>
        <vt:lpwstr/>
      </vt:variant>
      <vt:variant>
        <vt:lpwstr>_Toc472931316</vt:lpwstr>
      </vt:variant>
      <vt:variant>
        <vt:i4>1638454</vt:i4>
      </vt:variant>
      <vt:variant>
        <vt:i4>566</vt:i4>
      </vt:variant>
      <vt:variant>
        <vt:i4>0</vt:i4>
      </vt:variant>
      <vt:variant>
        <vt:i4>5</vt:i4>
      </vt:variant>
      <vt:variant>
        <vt:lpwstr/>
      </vt:variant>
      <vt:variant>
        <vt:lpwstr>_Toc472931315</vt:lpwstr>
      </vt:variant>
      <vt:variant>
        <vt:i4>1638454</vt:i4>
      </vt:variant>
      <vt:variant>
        <vt:i4>560</vt:i4>
      </vt:variant>
      <vt:variant>
        <vt:i4>0</vt:i4>
      </vt:variant>
      <vt:variant>
        <vt:i4>5</vt:i4>
      </vt:variant>
      <vt:variant>
        <vt:lpwstr/>
      </vt:variant>
      <vt:variant>
        <vt:lpwstr>_Toc472931314</vt:lpwstr>
      </vt:variant>
      <vt:variant>
        <vt:i4>1638454</vt:i4>
      </vt:variant>
      <vt:variant>
        <vt:i4>554</vt:i4>
      </vt:variant>
      <vt:variant>
        <vt:i4>0</vt:i4>
      </vt:variant>
      <vt:variant>
        <vt:i4>5</vt:i4>
      </vt:variant>
      <vt:variant>
        <vt:lpwstr/>
      </vt:variant>
      <vt:variant>
        <vt:lpwstr>_Toc472931313</vt:lpwstr>
      </vt:variant>
      <vt:variant>
        <vt:i4>1638454</vt:i4>
      </vt:variant>
      <vt:variant>
        <vt:i4>548</vt:i4>
      </vt:variant>
      <vt:variant>
        <vt:i4>0</vt:i4>
      </vt:variant>
      <vt:variant>
        <vt:i4>5</vt:i4>
      </vt:variant>
      <vt:variant>
        <vt:lpwstr/>
      </vt:variant>
      <vt:variant>
        <vt:lpwstr>_Toc472931312</vt:lpwstr>
      </vt:variant>
      <vt:variant>
        <vt:i4>1638454</vt:i4>
      </vt:variant>
      <vt:variant>
        <vt:i4>542</vt:i4>
      </vt:variant>
      <vt:variant>
        <vt:i4>0</vt:i4>
      </vt:variant>
      <vt:variant>
        <vt:i4>5</vt:i4>
      </vt:variant>
      <vt:variant>
        <vt:lpwstr/>
      </vt:variant>
      <vt:variant>
        <vt:lpwstr>_Toc472931311</vt:lpwstr>
      </vt:variant>
      <vt:variant>
        <vt:i4>1638454</vt:i4>
      </vt:variant>
      <vt:variant>
        <vt:i4>536</vt:i4>
      </vt:variant>
      <vt:variant>
        <vt:i4>0</vt:i4>
      </vt:variant>
      <vt:variant>
        <vt:i4>5</vt:i4>
      </vt:variant>
      <vt:variant>
        <vt:lpwstr/>
      </vt:variant>
      <vt:variant>
        <vt:lpwstr>_Toc472931310</vt:lpwstr>
      </vt:variant>
      <vt:variant>
        <vt:i4>1572918</vt:i4>
      </vt:variant>
      <vt:variant>
        <vt:i4>530</vt:i4>
      </vt:variant>
      <vt:variant>
        <vt:i4>0</vt:i4>
      </vt:variant>
      <vt:variant>
        <vt:i4>5</vt:i4>
      </vt:variant>
      <vt:variant>
        <vt:lpwstr/>
      </vt:variant>
      <vt:variant>
        <vt:lpwstr>_Toc472931309</vt:lpwstr>
      </vt:variant>
      <vt:variant>
        <vt:i4>1572918</vt:i4>
      </vt:variant>
      <vt:variant>
        <vt:i4>524</vt:i4>
      </vt:variant>
      <vt:variant>
        <vt:i4>0</vt:i4>
      </vt:variant>
      <vt:variant>
        <vt:i4>5</vt:i4>
      </vt:variant>
      <vt:variant>
        <vt:lpwstr/>
      </vt:variant>
      <vt:variant>
        <vt:lpwstr>_Toc472931308</vt:lpwstr>
      </vt:variant>
      <vt:variant>
        <vt:i4>1572918</vt:i4>
      </vt:variant>
      <vt:variant>
        <vt:i4>518</vt:i4>
      </vt:variant>
      <vt:variant>
        <vt:i4>0</vt:i4>
      </vt:variant>
      <vt:variant>
        <vt:i4>5</vt:i4>
      </vt:variant>
      <vt:variant>
        <vt:lpwstr/>
      </vt:variant>
      <vt:variant>
        <vt:lpwstr>_Toc472931307</vt:lpwstr>
      </vt:variant>
      <vt:variant>
        <vt:i4>1572918</vt:i4>
      </vt:variant>
      <vt:variant>
        <vt:i4>512</vt:i4>
      </vt:variant>
      <vt:variant>
        <vt:i4>0</vt:i4>
      </vt:variant>
      <vt:variant>
        <vt:i4>5</vt:i4>
      </vt:variant>
      <vt:variant>
        <vt:lpwstr/>
      </vt:variant>
      <vt:variant>
        <vt:lpwstr>_Toc472931306</vt:lpwstr>
      </vt:variant>
      <vt:variant>
        <vt:i4>1572918</vt:i4>
      </vt:variant>
      <vt:variant>
        <vt:i4>506</vt:i4>
      </vt:variant>
      <vt:variant>
        <vt:i4>0</vt:i4>
      </vt:variant>
      <vt:variant>
        <vt:i4>5</vt:i4>
      </vt:variant>
      <vt:variant>
        <vt:lpwstr/>
      </vt:variant>
      <vt:variant>
        <vt:lpwstr>_Toc472931305</vt:lpwstr>
      </vt:variant>
      <vt:variant>
        <vt:i4>1572918</vt:i4>
      </vt:variant>
      <vt:variant>
        <vt:i4>500</vt:i4>
      </vt:variant>
      <vt:variant>
        <vt:i4>0</vt:i4>
      </vt:variant>
      <vt:variant>
        <vt:i4>5</vt:i4>
      </vt:variant>
      <vt:variant>
        <vt:lpwstr/>
      </vt:variant>
      <vt:variant>
        <vt:lpwstr>_Toc472931304</vt:lpwstr>
      </vt:variant>
      <vt:variant>
        <vt:i4>1572918</vt:i4>
      </vt:variant>
      <vt:variant>
        <vt:i4>494</vt:i4>
      </vt:variant>
      <vt:variant>
        <vt:i4>0</vt:i4>
      </vt:variant>
      <vt:variant>
        <vt:i4>5</vt:i4>
      </vt:variant>
      <vt:variant>
        <vt:lpwstr/>
      </vt:variant>
      <vt:variant>
        <vt:lpwstr>_Toc472931303</vt:lpwstr>
      </vt:variant>
      <vt:variant>
        <vt:i4>1572918</vt:i4>
      </vt:variant>
      <vt:variant>
        <vt:i4>488</vt:i4>
      </vt:variant>
      <vt:variant>
        <vt:i4>0</vt:i4>
      </vt:variant>
      <vt:variant>
        <vt:i4>5</vt:i4>
      </vt:variant>
      <vt:variant>
        <vt:lpwstr/>
      </vt:variant>
      <vt:variant>
        <vt:lpwstr>_Toc472931302</vt:lpwstr>
      </vt:variant>
      <vt:variant>
        <vt:i4>1572918</vt:i4>
      </vt:variant>
      <vt:variant>
        <vt:i4>482</vt:i4>
      </vt:variant>
      <vt:variant>
        <vt:i4>0</vt:i4>
      </vt:variant>
      <vt:variant>
        <vt:i4>5</vt:i4>
      </vt:variant>
      <vt:variant>
        <vt:lpwstr/>
      </vt:variant>
      <vt:variant>
        <vt:lpwstr>_Toc472931301</vt:lpwstr>
      </vt:variant>
      <vt:variant>
        <vt:i4>1572918</vt:i4>
      </vt:variant>
      <vt:variant>
        <vt:i4>476</vt:i4>
      </vt:variant>
      <vt:variant>
        <vt:i4>0</vt:i4>
      </vt:variant>
      <vt:variant>
        <vt:i4>5</vt:i4>
      </vt:variant>
      <vt:variant>
        <vt:lpwstr/>
      </vt:variant>
      <vt:variant>
        <vt:lpwstr>_Toc472931300</vt:lpwstr>
      </vt:variant>
      <vt:variant>
        <vt:i4>1114167</vt:i4>
      </vt:variant>
      <vt:variant>
        <vt:i4>470</vt:i4>
      </vt:variant>
      <vt:variant>
        <vt:i4>0</vt:i4>
      </vt:variant>
      <vt:variant>
        <vt:i4>5</vt:i4>
      </vt:variant>
      <vt:variant>
        <vt:lpwstr/>
      </vt:variant>
      <vt:variant>
        <vt:lpwstr>_Toc472931299</vt:lpwstr>
      </vt:variant>
      <vt:variant>
        <vt:i4>1114167</vt:i4>
      </vt:variant>
      <vt:variant>
        <vt:i4>464</vt:i4>
      </vt:variant>
      <vt:variant>
        <vt:i4>0</vt:i4>
      </vt:variant>
      <vt:variant>
        <vt:i4>5</vt:i4>
      </vt:variant>
      <vt:variant>
        <vt:lpwstr/>
      </vt:variant>
      <vt:variant>
        <vt:lpwstr>_Toc472931298</vt:lpwstr>
      </vt:variant>
      <vt:variant>
        <vt:i4>1114167</vt:i4>
      </vt:variant>
      <vt:variant>
        <vt:i4>458</vt:i4>
      </vt:variant>
      <vt:variant>
        <vt:i4>0</vt:i4>
      </vt:variant>
      <vt:variant>
        <vt:i4>5</vt:i4>
      </vt:variant>
      <vt:variant>
        <vt:lpwstr/>
      </vt:variant>
      <vt:variant>
        <vt:lpwstr>_Toc472931297</vt:lpwstr>
      </vt:variant>
      <vt:variant>
        <vt:i4>1114167</vt:i4>
      </vt:variant>
      <vt:variant>
        <vt:i4>452</vt:i4>
      </vt:variant>
      <vt:variant>
        <vt:i4>0</vt:i4>
      </vt:variant>
      <vt:variant>
        <vt:i4>5</vt:i4>
      </vt:variant>
      <vt:variant>
        <vt:lpwstr/>
      </vt:variant>
      <vt:variant>
        <vt:lpwstr>_Toc472931296</vt:lpwstr>
      </vt:variant>
      <vt:variant>
        <vt:i4>1114167</vt:i4>
      </vt:variant>
      <vt:variant>
        <vt:i4>446</vt:i4>
      </vt:variant>
      <vt:variant>
        <vt:i4>0</vt:i4>
      </vt:variant>
      <vt:variant>
        <vt:i4>5</vt:i4>
      </vt:variant>
      <vt:variant>
        <vt:lpwstr/>
      </vt:variant>
      <vt:variant>
        <vt:lpwstr>_Toc472931295</vt:lpwstr>
      </vt:variant>
      <vt:variant>
        <vt:i4>1114167</vt:i4>
      </vt:variant>
      <vt:variant>
        <vt:i4>440</vt:i4>
      </vt:variant>
      <vt:variant>
        <vt:i4>0</vt:i4>
      </vt:variant>
      <vt:variant>
        <vt:i4>5</vt:i4>
      </vt:variant>
      <vt:variant>
        <vt:lpwstr/>
      </vt:variant>
      <vt:variant>
        <vt:lpwstr>_Toc472931294</vt:lpwstr>
      </vt:variant>
      <vt:variant>
        <vt:i4>1114167</vt:i4>
      </vt:variant>
      <vt:variant>
        <vt:i4>434</vt:i4>
      </vt:variant>
      <vt:variant>
        <vt:i4>0</vt:i4>
      </vt:variant>
      <vt:variant>
        <vt:i4>5</vt:i4>
      </vt:variant>
      <vt:variant>
        <vt:lpwstr/>
      </vt:variant>
      <vt:variant>
        <vt:lpwstr>_Toc472931293</vt:lpwstr>
      </vt:variant>
      <vt:variant>
        <vt:i4>1114167</vt:i4>
      </vt:variant>
      <vt:variant>
        <vt:i4>428</vt:i4>
      </vt:variant>
      <vt:variant>
        <vt:i4>0</vt:i4>
      </vt:variant>
      <vt:variant>
        <vt:i4>5</vt:i4>
      </vt:variant>
      <vt:variant>
        <vt:lpwstr/>
      </vt:variant>
      <vt:variant>
        <vt:lpwstr>_Toc472931292</vt:lpwstr>
      </vt:variant>
      <vt:variant>
        <vt:i4>1114167</vt:i4>
      </vt:variant>
      <vt:variant>
        <vt:i4>422</vt:i4>
      </vt:variant>
      <vt:variant>
        <vt:i4>0</vt:i4>
      </vt:variant>
      <vt:variant>
        <vt:i4>5</vt:i4>
      </vt:variant>
      <vt:variant>
        <vt:lpwstr/>
      </vt:variant>
      <vt:variant>
        <vt:lpwstr>_Toc472931291</vt:lpwstr>
      </vt:variant>
      <vt:variant>
        <vt:i4>1114167</vt:i4>
      </vt:variant>
      <vt:variant>
        <vt:i4>416</vt:i4>
      </vt:variant>
      <vt:variant>
        <vt:i4>0</vt:i4>
      </vt:variant>
      <vt:variant>
        <vt:i4>5</vt:i4>
      </vt:variant>
      <vt:variant>
        <vt:lpwstr/>
      </vt:variant>
      <vt:variant>
        <vt:lpwstr>_Toc472931290</vt:lpwstr>
      </vt:variant>
      <vt:variant>
        <vt:i4>1048631</vt:i4>
      </vt:variant>
      <vt:variant>
        <vt:i4>410</vt:i4>
      </vt:variant>
      <vt:variant>
        <vt:i4>0</vt:i4>
      </vt:variant>
      <vt:variant>
        <vt:i4>5</vt:i4>
      </vt:variant>
      <vt:variant>
        <vt:lpwstr/>
      </vt:variant>
      <vt:variant>
        <vt:lpwstr>_Toc472931289</vt:lpwstr>
      </vt:variant>
      <vt:variant>
        <vt:i4>1048631</vt:i4>
      </vt:variant>
      <vt:variant>
        <vt:i4>404</vt:i4>
      </vt:variant>
      <vt:variant>
        <vt:i4>0</vt:i4>
      </vt:variant>
      <vt:variant>
        <vt:i4>5</vt:i4>
      </vt:variant>
      <vt:variant>
        <vt:lpwstr/>
      </vt:variant>
      <vt:variant>
        <vt:lpwstr>_Toc472931288</vt:lpwstr>
      </vt:variant>
      <vt:variant>
        <vt:i4>1048631</vt:i4>
      </vt:variant>
      <vt:variant>
        <vt:i4>398</vt:i4>
      </vt:variant>
      <vt:variant>
        <vt:i4>0</vt:i4>
      </vt:variant>
      <vt:variant>
        <vt:i4>5</vt:i4>
      </vt:variant>
      <vt:variant>
        <vt:lpwstr/>
      </vt:variant>
      <vt:variant>
        <vt:lpwstr>_Toc472931287</vt:lpwstr>
      </vt:variant>
      <vt:variant>
        <vt:i4>1048631</vt:i4>
      </vt:variant>
      <vt:variant>
        <vt:i4>392</vt:i4>
      </vt:variant>
      <vt:variant>
        <vt:i4>0</vt:i4>
      </vt:variant>
      <vt:variant>
        <vt:i4>5</vt:i4>
      </vt:variant>
      <vt:variant>
        <vt:lpwstr/>
      </vt:variant>
      <vt:variant>
        <vt:lpwstr>_Toc472931286</vt:lpwstr>
      </vt:variant>
      <vt:variant>
        <vt:i4>1048631</vt:i4>
      </vt:variant>
      <vt:variant>
        <vt:i4>386</vt:i4>
      </vt:variant>
      <vt:variant>
        <vt:i4>0</vt:i4>
      </vt:variant>
      <vt:variant>
        <vt:i4>5</vt:i4>
      </vt:variant>
      <vt:variant>
        <vt:lpwstr/>
      </vt:variant>
      <vt:variant>
        <vt:lpwstr>_Toc472931285</vt:lpwstr>
      </vt:variant>
      <vt:variant>
        <vt:i4>1048631</vt:i4>
      </vt:variant>
      <vt:variant>
        <vt:i4>380</vt:i4>
      </vt:variant>
      <vt:variant>
        <vt:i4>0</vt:i4>
      </vt:variant>
      <vt:variant>
        <vt:i4>5</vt:i4>
      </vt:variant>
      <vt:variant>
        <vt:lpwstr/>
      </vt:variant>
      <vt:variant>
        <vt:lpwstr>_Toc472931284</vt:lpwstr>
      </vt:variant>
      <vt:variant>
        <vt:i4>1048631</vt:i4>
      </vt:variant>
      <vt:variant>
        <vt:i4>374</vt:i4>
      </vt:variant>
      <vt:variant>
        <vt:i4>0</vt:i4>
      </vt:variant>
      <vt:variant>
        <vt:i4>5</vt:i4>
      </vt:variant>
      <vt:variant>
        <vt:lpwstr/>
      </vt:variant>
      <vt:variant>
        <vt:lpwstr>_Toc472931283</vt:lpwstr>
      </vt:variant>
      <vt:variant>
        <vt:i4>1048631</vt:i4>
      </vt:variant>
      <vt:variant>
        <vt:i4>368</vt:i4>
      </vt:variant>
      <vt:variant>
        <vt:i4>0</vt:i4>
      </vt:variant>
      <vt:variant>
        <vt:i4>5</vt:i4>
      </vt:variant>
      <vt:variant>
        <vt:lpwstr/>
      </vt:variant>
      <vt:variant>
        <vt:lpwstr>_Toc472931282</vt:lpwstr>
      </vt:variant>
      <vt:variant>
        <vt:i4>1048631</vt:i4>
      </vt:variant>
      <vt:variant>
        <vt:i4>362</vt:i4>
      </vt:variant>
      <vt:variant>
        <vt:i4>0</vt:i4>
      </vt:variant>
      <vt:variant>
        <vt:i4>5</vt:i4>
      </vt:variant>
      <vt:variant>
        <vt:lpwstr/>
      </vt:variant>
      <vt:variant>
        <vt:lpwstr>_Toc472931281</vt:lpwstr>
      </vt:variant>
      <vt:variant>
        <vt:i4>1048631</vt:i4>
      </vt:variant>
      <vt:variant>
        <vt:i4>356</vt:i4>
      </vt:variant>
      <vt:variant>
        <vt:i4>0</vt:i4>
      </vt:variant>
      <vt:variant>
        <vt:i4>5</vt:i4>
      </vt:variant>
      <vt:variant>
        <vt:lpwstr/>
      </vt:variant>
      <vt:variant>
        <vt:lpwstr>_Toc472931280</vt:lpwstr>
      </vt:variant>
      <vt:variant>
        <vt:i4>2031671</vt:i4>
      </vt:variant>
      <vt:variant>
        <vt:i4>350</vt:i4>
      </vt:variant>
      <vt:variant>
        <vt:i4>0</vt:i4>
      </vt:variant>
      <vt:variant>
        <vt:i4>5</vt:i4>
      </vt:variant>
      <vt:variant>
        <vt:lpwstr/>
      </vt:variant>
      <vt:variant>
        <vt:lpwstr>_Toc472931279</vt:lpwstr>
      </vt:variant>
      <vt:variant>
        <vt:i4>2031671</vt:i4>
      </vt:variant>
      <vt:variant>
        <vt:i4>344</vt:i4>
      </vt:variant>
      <vt:variant>
        <vt:i4>0</vt:i4>
      </vt:variant>
      <vt:variant>
        <vt:i4>5</vt:i4>
      </vt:variant>
      <vt:variant>
        <vt:lpwstr/>
      </vt:variant>
      <vt:variant>
        <vt:lpwstr>_Toc472931278</vt:lpwstr>
      </vt:variant>
      <vt:variant>
        <vt:i4>2031671</vt:i4>
      </vt:variant>
      <vt:variant>
        <vt:i4>338</vt:i4>
      </vt:variant>
      <vt:variant>
        <vt:i4>0</vt:i4>
      </vt:variant>
      <vt:variant>
        <vt:i4>5</vt:i4>
      </vt:variant>
      <vt:variant>
        <vt:lpwstr/>
      </vt:variant>
      <vt:variant>
        <vt:lpwstr>_Toc472931277</vt:lpwstr>
      </vt:variant>
      <vt:variant>
        <vt:i4>2031671</vt:i4>
      </vt:variant>
      <vt:variant>
        <vt:i4>332</vt:i4>
      </vt:variant>
      <vt:variant>
        <vt:i4>0</vt:i4>
      </vt:variant>
      <vt:variant>
        <vt:i4>5</vt:i4>
      </vt:variant>
      <vt:variant>
        <vt:lpwstr/>
      </vt:variant>
      <vt:variant>
        <vt:lpwstr>_Toc472931276</vt:lpwstr>
      </vt:variant>
      <vt:variant>
        <vt:i4>2031671</vt:i4>
      </vt:variant>
      <vt:variant>
        <vt:i4>326</vt:i4>
      </vt:variant>
      <vt:variant>
        <vt:i4>0</vt:i4>
      </vt:variant>
      <vt:variant>
        <vt:i4>5</vt:i4>
      </vt:variant>
      <vt:variant>
        <vt:lpwstr/>
      </vt:variant>
      <vt:variant>
        <vt:lpwstr>_Toc472931275</vt:lpwstr>
      </vt:variant>
      <vt:variant>
        <vt:i4>2031671</vt:i4>
      </vt:variant>
      <vt:variant>
        <vt:i4>320</vt:i4>
      </vt:variant>
      <vt:variant>
        <vt:i4>0</vt:i4>
      </vt:variant>
      <vt:variant>
        <vt:i4>5</vt:i4>
      </vt:variant>
      <vt:variant>
        <vt:lpwstr/>
      </vt:variant>
      <vt:variant>
        <vt:lpwstr>_Toc472931274</vt:lpwstr>
      </vt:variant>
      <vt:variant>
        <vt:i4>2031671</vt:i4>
      </vt:variant>
      <vt:variant>
        <vt:i4>314</vt:i4>
      </vt:variant>
      <vt:variant>
        <vt:i4>0</vt:i4>
      </vt:variant>
      <vt:variant>
        <vt:i4>5</vt:i4>
      </vt:variant>
      <vt:variant>
        <vt:lpwstr/>
      </vt:variant>
      <vt:variant>
        <vt:lpwstr>_Toc472931273</vt:lpwstr>
      </vt:variant>
      <vt:variant>
        <vt:i4>2031671</vt:i4>
      </vt:variant>
      <vt:variant>
        <vt:i4>308</vt:i4>
      </vt:variant>
      <vt:variant>
        <vt:i4>0</vt:i4>
      </vt:variant>
      <vt:variant>
        <vt:i4>5</vt:i4>
      </vt:variant>
      <vt:variant>
        <vt:lpwstr/>
      </vt:variant>
      <vt:variant>
        <vt:lpwstr>_Toc472931272</vt:lpwstr>
      </vt:variant>
      <vt:variant>
        <vt:i4>2031671</vt:i4>
      </vt:variant>
      <vt:variant>
        <vt:i4>302</vt:i4>
      </vt:variant>
      <vt:variant>
        <vt:i4>0</vt:i4>
      </vt:variant>
      <vt:variant>
        <vt:i4>5</vt:i4>
      </vt:variant>
      <vt:variant>
        <vt:lpwstr/>
      </vt:variant>
      <vt:variant>
        <vt:lpwstr>_Toc472931271</vt:lpwstr>
      </vt:variant>
      <vt:variant>
        <vt:i4>2031671</vt:i4>
      </vt:variant>
      <vt:variant>
        <vt:i4>296</vt:i4>
      </vt:variant>
      <vt:variant>
        <vt:i4>0</vt:i4>
      </vt:variant>
      <vt:variant>
        <vt:i4>5</vt:i4>
      </vt:variant>
      <vt:variant>
        <vt:lpwstr/>
      </vt:variant>
      <vt:variant>
        <vt:lpwstr>_Toc472931270</vt:lpwstr>
      </vt:variant>
      <vt:variant>
        <vt:i4>1966135</vt:i4>
      </vt:variant>
      <vt:variant>
        <vt:i4>290</vt:i4>
      </vt:variant>
      <vt:variant>
        <vt:i4>0</vt:i4>
      </vt:variant>
      <vt:variant>
        <vt:i4>5</vt:i4>
      </vt:variant>
      <vt:variant>
        <vt:lpwstr/>
      </vt:variant>
      <vt:variant>
        <vt:lpwstr>_Toc472931269</vt:lpwstr>
      </vt:variant>
      <vt:variant>
        <vt:i4>1966135</vt:i4>
      </vt:variant>
      <vt:variant>
        <vt:i4>284</vt:i4>
      </vt:variant>
      <vt:variant>
        <vt:i4>0</vt:i4>
      </vt:variant>
      <vt:variant>
        <vt:i4>5</vt:i4>
      </vt:variant>
      <vt:variant>
        <vt:lpwstr/>
      </vt:variant>
      <vt:variant>
        <vt:lpwstr>_Toc472931268</vt:lpwstr>
      </vt:variant>
      <vt:variant>
        <vt:i4>1966135</vt:i4>
      </vt:variant>
      <vt:variant>
        <vt:i4>278</vt:i4>
      </vt:variant>
      <vt:variant>
        <vt:i4>0</vt:i4>
      </vt:variant>
      <vt:variant>
        <vt:i4>5</vt:i4>
      </vt:variant>
      <vt:variant>
        <vt:lpwstr/>
      </vt:variant>
      <vt:variant>
        <vt:lpwstr>_Toc472931267</vt:lpwstr>
      </vt:variant>
      <vt:variant>
        <vt:i4>1966135</vt:i4>
      </vt:variant>
      <vt:variant>
        <vt:i4>272</vt:i4>
      </vt:variant>
      <vt:variant>
        <vt:i4>0</vt:i4>
      </vt:variant>
      <vt:variant>
        <vt:i4>5</vt:i4>
      </vt:variant>
      <vt:variant>
        <vt:lpwstr/>
      </vt:variant>
      <vt:variant>
        <vt:lpwstr>_Toc472931266</vt:lpwstr>
      </vt:variant>
      <vt:variant>
        <vt:i4>1966135</vt:i4>
      </vt:variant>
      <vt:variant>
        <vt:i4>266</vt:i4>
      </vt:variant>
      <vt:variant>
        <vt:i4>0</vt:i4>
      </vt:variant>
      <vt:variant>
        <vt:i4>5</vt:i4>
      </vt:variant>
      <vt:variant>
        <vt:lpwstr/>
      </vt:variant>
      <vt:variant>
        <vt:lpwstr>_Toc472931265</vt:lpwstr>
      </vt:variant>
      <vt:variant>
        <vt:i4>1966135</vt:i4>
      </vt:variant>
      <vt:variant>
        <vt:i4>260</vt:i4>
      </vt:variant>
      <vt:variant>
        <vt:i4>0</vt:i4>
      </vt:variant>
      <vt:variant>
        <vt:i4>5</vt:i4>
      </vt:variant>
      <vt:variant>
        <vt:lpwstr/>
      </vt:variant>
      <vt:variant>
        <vt:lpwstr>_Toc472931264</vt:lpwstr>
      </vt:variant>
      <vt:variant>
        <vt:i4>1966135</vt:i4>
      </vt:variant>
      <vt:variant>
        <vt:i4>254</vt:i4>
      </vt:variant>
      <vt:variant>
        <vt:i4>0</vt:i4>
      </vt:variant>
      <vt:variant>
        <vt:i4>5</vt:i4>
      </vt:variant>
      <vt:variant>
        <vt:lpwstr/>
      </vt:variant>
      <vt:variant>
        <vt:lpwstr>_Toc472931263</vt:lpwstr>
      </vt:variant>
      <vt:variant>
        <vt:i4>1966135</vt:i4>
      </vt:variant>
      <vt:variant>
        <vt:i4>248</vt:i4>
      </vt:variant>
      <vt:variant>
        <vt:i4>0</vt:i4>
      </vt:variant>
      <vt:variant>
        <vt:i4>5</vt:i4>
      </vt:variant>
      <vt:variant>
        <vt:lpwstr/>
      </vt:variant>
      <vt:variant>
        <vt:lpwstr>_Toc472931262</vt:lpwstr>
      </vt:variant>
      <vt:variant>
        <vt:i4>1966135</vt:i4>
      </vt:variant>
      <vt:variant>
        <vt:i4>242</vt:i4>
      </vt:variant>
      <vt:variant>
        <vt:i4>0</vt:i4>
      </vt:variant>
      <vt:variant>
        <vt:i4>5</vt:i4>
      </vt:variant>
      <vt:variant>
        <vt:lpwstr/>
      </vt:variant>
      <vt:variant>
        <vt:lpwstr>_Toc472931261</vt:lpwstr>
      </vt:variant>
      <vt:variant>
        <vt:i4>1966135</vt:i4>
      </vt:variant>
      <vt:variant>
        <vt:i4>236</vt:i4>
      </vt:variant>
      <vt:variant>
        <vt:i4>0</vt:i4>
      </vt:variant>
      <vt:variant>
        <vt:i4>5</vt:i4>
      </vt:variant>
      <vt:variant>
        <vt:lpwstr/>
      </vt:variant>
      <vt:variant>
        <vt:lpwstr>_Toc472931260</vt:lpwstr>
      </vt:variant>
      <vt:variant>
        <vt:i4>1900599</vt:i4>
      </vt:variant>
      <vt:variant>
        <vt:i4>230</vt:i4>
      </vt:variant>
      <vt:variant>
        <vt:i4>0</vt:i4>
      </vt:variant>
      <vt:variant>
        <vt:i4>5</vt:i4>
      </vt:variant>
      <vt:variant>
        <vt:lpwstr/>
      </vt:variant>
      <vt:variant>
        <vt:lpwstr>_Toc472931259</vt:lpwstr>
      </vt:variant>
      <vt:variant>
        <vt:i4>1900599</vt:i4>
      </vt:variant>
      <vt:variant>
        <vt:i4>224</vt:i4>
      </vt:variant>
      <vt:variant>
        <vt:i4>0</vt:i4>
      </vt:variant>
      <vt:variant>
        <vt:i4>5</vt:i4>
      </vt:variant>
      <vt:variant>
        <vt:lpwstr/>
      </vt:variant>
      <vt:variant>
        <vt:lpwstr>_Toc472931258</vt:lpwstr>
      </vt:variant>
      <vt:variant>
        <vt:i4>1900599</vt:i4>
      </vt:variant>
      <vt:variant>
        <vt:i4>218</vt:i4>
      </vt:variant>
      <vt:variant>
        <vt:i4>0</vt:i4>
      </vt:variant>
      <vt:variant>
        <vt:i4>5</vt:i4>
      </vt:variant>
      <vt:variant>
        <vt:lpwstr/>
      </vt:variant>
      <vt:variant>
        <vt:lpwstr>_Toc472931257</vt:lpwstr>
      </vt:variant>
      <vt:variant>
        <vt:i4>1900599</vt:i4>
      </vt:variant>
      <vt:variant>
        <vt:i4>212</vt:i4>
      </vt:variant>
      <vt:variant>
        <vt:i4>0</vt:i4>
      </vt:variant>
      <vt:variant>
        <vt:i4>5</vt:i4>
      </vt:variant>
      <vt:variant>
        <vt:lpwstr/>
      </vt:variant>
      <vt:variant>
        <vt:lpwstr>_Toc472931256</vt:lpwstr>
      </vt:variant>
      <vt:variant>
        <vt:i4>1900599</vt:i4>
      </vt:variant>
      <vt:variant>
        <vt:i4>206</vt:i4>
      </vt:variant>
      <vt:variant>
        <vt:i4>0</vt:i4>
      </vt:variant>
      <vt:variant>
        <vt:i4>5</vt:i4>
      </vt:variant>
      <vt:variant>
        <vt:lpwstr/>
      </vt:variant>
      <vt:variant>
        <vt:lpwstr>_Toc472931255</vt:lpwstr>
      </vt:variant>
      <vt:variant>
        <vt:i4>1900599</vt:i4>
      </vt:variant>
      <vt:variant>
        <vt:i4>200</vt:i4>
      </vt:variant>
      <vt:variant>
        <vt:i4>0</vt:i4>
      </vt:variant>
      <vt:variant>
        <vt:i4>5</vt:i4>
      </vt:variant>
      <vt:variant>
        <vt:lpwstr/>
      </vt:variant>
      <vt:variant>
        <vt:lpwstr>_Toc472931254</vt:lpwstr>
      </vt:variant>
      <vt:variant>
        <vt:i4>1900599</vt:i4>
      </vt:variant>
      <vt:variant>
        <vt:i4>194</vt:i4>
      </vt:variant>
      <vt:variant>
        <vt:i4>0</vt:i4>
      </vt:variant>
      <vt:variant>
        <vt:i4>5</vt:i4>
      </vt:variant>
      <vt:variant>
        <vt:lpwstr/>
      </vt:variant>
      <vt:variant>
        <vt:lpwstr>_Toc472931253</vt:lpwstr>
      </vt:variant>
      <vt:variant>
        <vt:i4>1900599</vt:i4>
      </vt:variant>
      <vt:variant>
        <vt:i4>188</vt:i4>
      </vt:variant>
      <vt:variant>
        <vt:i4>0</vt:i4>
      </vt:variant>
      <vt:variant>
        <vt:i4>5</vt:i4>
      </vt:variant>
      <vt:variant>
        <vt:lpwstr/>
      </vt:variant>
      <vt:variant>
        <vt:lpwstr>_Toc472931252</vt:lpwstr>
      </vt:variant>
      <vt:variant>
        <vt:i4>1900599</vt:i4>
      </vt:variant>
      <vt:variant>
        <vt:i4>182</vt:i4>
      </vt:variant>
      <vt:variant>
        <vt:i4>0</vt:i4>
      </vt:variant>
      <vt:variant>
        <vt:i4>5</vt:i4>
      </vt:variant>
      <vt:variant>
        <vt:lpwstr/>
      </vt:variant>
      <vt:variant>
        <vt:lpwstr>_Toc472931251</vt:lpwstr>
      </vt:variant>
      <vt:variant>
        <vt:i4>1900599</vt:i4>
      </vt:variant>
      <vt:variant>
        <vt:i4>176</vt:i4>
      </vt:variant>
      <vt:variant>
        <vt:i4>0</vt:i4>
      </vt:variant>
      <vt:variant>
        <vt:i4>5</vt:i4>
      </vt:variant>
      <vt:variant>
        <vt:lpwstr/>
      </vt:variant>
      <vt:variant>
        <vt:lpwstr>_Toc472931250</vt:lpwstr>
      </vt:variant>
      <vt:variant>
        <vt:i4>1835063</vt:i4>
      </vt:variant>
      <vt:variant>
        <vt:i4>170</vt:i4>
      </vt:variant>
      <vt:variant>
        <vt:i4>0</vt:i4>
      </vt:variant>
      <vt:variant>
        <vt:i4>5</vt:i4>
      </vt:variant>
      <vt:variant>
        <vt:lpwstr/>
      </vt:variant>
      <vt:variant>
        <vt:lpwstr>_Toc472931249</vt:lpwstr>
      </vt:variant>
      <vt:variant>
        <vt:i4>1835063</vt:i4>
      </vt:variant>
      <vt:variant>
        <vt:i4>164</vt:i4>
      </vt:variant>
      <vt:variant>
        <vt:i4>0</vt:i4>
      </vt:variant>
      <vt:variant>
        <vt:i4>5</vt:i4>
      </vt:variant>
      <vt:variant>
        <vt:lpwstr/>
      </vt:variant>
      <vt:variant>
        <vt:lpwstr>_Toc472931248</vt:lpwstr>
      </vt:variant>
      <vt:variant>
        <vt:i4>1835063</vt:i4>
      </vt:variant>
      <vt:variant>
        <vt:i4>158</vt:i4>
      </vt:variant>
      <vt:variant>
        <vt:i4>0</vt:i4>
      </vt:variant>
      <vt:variant>
        <vt:i4>5</vt:i4>
      </vt:variant>
      <vt:variant>
        <vt:lpwstr/>
      </vt:variant>
      <vt:variant>
        <vt:lpwstr>_Toc472931247</vt:lpwstr>
      </vt:variant>
      <vt:variant>
        <vt:i4>1835063</vt:i4>
      </vt:variant>
      <vt:variant>
        <vt:i4>152</vt:i4>
      </vt:variant>
      <vt:variant>
        <vt:i4>0</vt:i4>
      </vt:variant>
      <vt:variant>
        <vt:i4>5</vt:i4>
      </vt:variant>
      <vt:variant>
        <vt:lpwstr/>
      </vt:variant>
      <vt:variant>
        <vt:lpwstr>_Toc472931246</vt:lpwstr>
      </vt:variant>
      <vt:variant>
        <vt:i4>1835063</vt:i4>
      </vt:variant>
      <vt:variant>
        <vt:i4>146</vt:i4>
      </vt:variant>
      <vt:variant>
        <vt:i4>0</vt:i4>
      </vt:variant>
      <vt:variant>
        <vt:i4>5</vt:i4>
      </vt:variant>
      <vt:variant>
        <vt:lpwstr/>
      </vt:variant>
      <vt:variant>
        <vt:lpwstr>_Toc472931245</vt:lpwstr>
      </vt:variant>
      <vt:variant>
        <vt:i4>1835063</vt:i4>
      </vt:variant>
      <vt:variant>
        <vt:i4>140</vt:i4>
      </vt:variant>
      <vt:variant>
        <vt:i4>0</vt:i4>
      </vt:variant>
      <vt:variant>
        <vt:i4>5</vt:i4>
      </vt:variant>
      <vt:variant>
        <vt:lpwstr/>
      </vt:variant>
      <vt:variant>
        <vt:lpwstr>_Toc472931244</vt:lpwstr>
      </vt:variant>
      <vt:variant>
        <vt:i4>1835063</vt:i4>
      </vt:variant>
      <vt:variant>
        <vt:i4>134</vt:i4>
      </vt:variant>
      <vt:variant>
        <vt:i4>0</vt:i4>
      </vt:variant>
      <vt:variant>
        <vt:i4>5</vt:i4>
      </vt:variant>
      <vt:variant>
        <vt:lpwstr/>
      </vt:variant>
      <vt:variant>
        <vt:lpwstr>_Toc472931243</vt:lpwstr>
      </vt:variant>
      <vt:variant>
        <vt:i4>1835063</vt:i4>
      </vt:variant>
      <vt:variant>
        <vt:i4>128</vt:i4>
      </vt:variant>
      <vt:variant>
        <vt:i4>0</vt:i4>
      </vt:variant>
      <vt:variant>
        <vt:i4>5</vt:i4>
      </vt:variant>
      <vt:variant>
        <vt:lpwstr/>
      </vt:variant>
      <vt:variant>
        <vt:lpwstr>_Toc472931242</vt:lpwstr>
      </vt:variant>
      <vt:variant>
        <vt:i4>1835063</vt:i4>
      </vt:variant>
      <vt:variant>
        <vt:i4>122</vt:i4>
      </vt:variant>
      <vt:variant>
        <vt:i4>0</vt:i4>
      </vt:variant>
      <vt:variant>
        <vt:i4>5</vt:i4>
      </vt:variant>
      <vt:variant>
        <vt:lpwstr/>
      </vt:variant>
      <vt:variant>
        <vt:lpwstr>_Toc472931241</vt:lpwstr>
      </vt:variant>
      <vt:variant>
        <vt:i4>1835063</vt:i4>
      </vt:variant>
      <vt:variant>
        <vt:i4>116</vt:i4>
      </vt:variant>
      <vt:variant>
        <vt:i4>0</vt:i4>
      </vt:variant>
      <vt:variant>
        <vt:i4>5</vt:i4>
      </vt:variant>
      <vt:variant>
        <vt:lpwstr/>
      </vt:variant>
      <vt:variant>
        <vt:lpwstr>_Toc472931240</vt:lpwstr>
      </vt:variant>
      <vt:variant>
        <vt:i4>1769527</vt:i4>
      </vt:variant>
      <vt:variant>
        <vt:i4>110</vt:i4>
      </vt:variant>
      <vt:variant>
        <vt:i4>0</vt:i4>
      </vt:variant>
      <vt:variant>
        <vt:i4>5</vt:i4>
      </vt:variant>
      <vt:variant>
        <vt:lpwstr/>
      </vt:variant>
      <vt:variant>
        <vt:lpwstr>_Toc472931239</vt:lpwstr>
      </vt:variant>
      <vt:variant>
        <vt:i4>1769527</vt:i4>
      </vt:variant>
      <vt:variant>
        <vt:i4>104</vt:i4>
      </vt:variant>
      <vt:variant>
        <vt:i4>0</vt:i4>
      </vt:variant>
      <vt:variant>
        <vt:i4>5</vt:i4>
      </vt:variant>
      <vt:variant>
        <vt:lpwstr/>
      </vt:variant>
      <vt:variant>
        <vt:lpwstr>_Toc472931238</vt:lpwstr>
      </vt:variant>
      <vt:variant>
        <vt:i4>1769527</vt:i4>
      </vt:variant>
      <vt:variant>
        <vt:i4>98</vt:i4>
      </vt:variant>
      <vt:variant>
        <vt:i4>0</vt:i4>
      </vt:variant>
      <vt:variant>
        <vt:i4>5</vt:i4>
      </vt:variant>
      <vt:variant>
        <vt:lpwstr/>
      </vt:variant>
      <vt:variant>
        <vt:lpwstr>_Toc472931237</vt:lpwstr>
      </vt:variant>
      <vt:variant>
        <vt:i4>1769527</vt:i4>
      </vt:variant>
      <vt:variant>
        <vt:i4>92</vt:i4>
      </vt:variant>
      <vt:variant>
        <vt:i4>0</vt:i4>
      </vt:variant>
      <vt:variant>
        <vt:i4>5</vt:i4>
      </vt:variant>
      <vt:variant>
        <vt:lpwstr/>
      </vt:variant>
      <vt:variant>
        <vt:lpwstr>_Toc472931236</vt:lpwstr>
      </vt:variant>
      <vt:variant>
        <vt:i4>1769527</vt:i4>
      </vt:variant>
      <vt:variant>
        <vt:i4>86</vt:i4>
      </vt:variant>
      <vt:variant>
        <vt:i4>0</vt:i4>
      </vt:variant>
      <vt:variant>
        <vt:i4>5</vt:i4>
      </vt:variant>
      <vt:variant>
        <vt:lpwstr/>
      </vt:variant>
      <vt:variant>
        <vt:lpwstr>_Toc472931235</vt:lpwstr>
      </vt:variant>
      <vt:variant>
        <vt:i4>1769527</vt:i4>
      </vt:variant>
      <vt:variant>
        <vt:i4>80</vt:i4>
      </vt:variant>
      <vt:variant>
        <vt:i4>0</vt:i4>
      </vt:variant>
      <vt:variant>
        <vt:i4>5</vt:i4>
      </vt:variant>
      <vt:variant>
        <vt:lpwstr/>
      </vt:variant>
      <vt:variant>
        <vt:lpwstr>_Toc472931234</vt:lpwstr>
      </vt:variant>
      <vt:variant>
        <vt:i4>1769527</vt:i4>
      </vt:variant>
      <vt:variant>
        <vt:i4>74</vt:i4>
      </vt:variant>
      <vt:variant>
        <vt:i4>0</vt:i4>
      </vt:variant>
      <vt:variant>
        <vt:i4>5</vt:i4>
      </vt:variant>
      <vt:variant>
        <vt:lpwstr/>
      </vt:variant>
      <vt:variant>
        <vt:lpwstr>_Toc472931233</vt:lpwstr>
      </vt:variant>
      <vt:variant>
        <vt:i4>1769527</vt:i4>
      </vt:variant>
      <vt:variant>
        <vt:i4>68</vt:i4>
      </vt:variant>
      <vt:variant>
        <vt:i4>0</vt:i4>
      </vt:variant>
      <vt:variant>
        <vt:i4>5</vt:i4>
      </vt:variant>
      <vt:variant>
        <vt:lpwstr/>
      </vt:variant>
      <vt:variant>
        <vt:lpwstr>_Toc472931232</vt:lpwstr>
      </vt:variant>
      <vt:variant>
        <vt:i4>1769527</vt:i4>
      </vt:variant>
      <vt:variant>
        <vt:i4>62</vt:i4>
      </vt:variant>
      <vt:variant>
        <vt:i4>0</vt:i4>
      </vt:variant>
      <vt:variant>
        <vt:i4>5</vt:i4>
      </vt:variant>
      <vt:variant>
        <vt:lpwstr/>
      </vt:variant>
      <vt:variant>
        <vt:lpwstr>_Toc472931231</vt:lpwstr>
      </vt:variant>
      <vt:variant>
        <vt:i4>1769527</vt:i4>
      </vt:variant>
      <vt:variant>
        <vt:i4>56</vt:i4>
      </vt:variant>
      <vt:variant>
        <vt:i4>0</vt:i4>
      </vt:variant>
      <vt:variant>
        <vt:i4>5</vt:i4>
      </vt:variant>
      <vt:variant>
        <vt:lpwstr/>
      </vt:variant>
      <vt:variant>
        <vt:lpwstr>_Toc472931230</vt:lpwstr>
      </vt:variant>
      <vt:variant>
        <vt:i4>1703991</vt:i4>
      </vt:variant>
      <vt:variant>
        <vt:i4>50</vt:i4>
      </vt:variant>
      <vt:variant>
        <vt:i4>0</vt:i4>
      </vt:variant>
      <vt:variant>
        <vt:i4>5</vt:i4>
      </vt:variant>
      <vt:variant>
        <vt:lpwstr/>
      </vt:variant>
      <vt:variant>
        <vt:lpwstr>_Toc472931229</vt:lpwstr>
      </vt:variant>
      <vt:variant>
        <vt:i4>1703991</vt:i4>
      </vt:variant>
      <vt:variant>
        <vt:i4>44</vt:i4>
      </vt:variant>
      <vt:variant>
        <vt:i4>0</vt:i4>
      </vt:variant>
      <vt:variant>
        <vt:i4>5</vt:i4>
      </vt:variant>
      <vt:variant>
        <vt:lpwstr/>
      </vt:variant>
      <vt:variant>
        <vt:lpwstr>_Toc472931228</vt:lpwstr>
      </vt:variant>
      <vt:variant>
        <vt:i4>1703991</vt:i4>
      </vt:variant>
      <vt:variant>
        <vt:i4>38</vt:i4>
      </vt:variant>
      <vt:variant>
        <vt:i4>0</vt:i4>
      </vt:variant>
      <vt:variant>
        <vt:i4>5</vt:i4>
      </vt:variant>
      <vt:variant>
        <vt:lpwstr/>
      </vt:variant>
      <vt:variant>
        <vt:lpwstr>_Toc472931227</vt:lpwstr>
      </vt:variant>
      <vt:variant>
        <vt:i4>1703991</vt:i4>
      </vt:variant>
      <vt:variant>
        <vt:i4>32</vt:i4>
      </vt:variant>
      <vt:variant>
        <vt:i4>0</vt:i4>
      </vt:variant>
      <vt:variant>
        <vt:i4>5</vt:i4>
      </vt:variant>
      <vt:variant>
        <vt:lpwstr/>
      </vt:variant>
      <vt:variant>
        <vt:lpwstr>_Toc472931226</vt:lpwstr>
      </vt:variant>
      <vt:variant>
        <vt:i4>1703991</vt:i4>
      </vt:variant>
      <vt:variant>
        <vt:i4>26</vt:i4>
      </vt:variant>
      <vt:variant>
        <vt:i4>0</vt:i4>
      </vt:variant>
      <vt:variant>
        <vt:i4>5</vt:i4>
      </vt:variant>
      <vt:variant>
        <vt:lpwstr/>
      </vt:variant>
      <vt:variant>
        <vt:lpwstr>_Toc472931225</vt:lpwstr>
      </vt:variant>
      <vt:variant>
        <vt:i4>1703991</vt:i4>
      </vt:variant>
      <vt:variant>
        <vt:i4>20</vt:i4>
      </vt:variant>
      <vt:variant>
        <vt:i4>0</vt:i4>
      </vt:variant>
      <vt:variant>
        <vt:i4>5</vt:i4>
      </vt:variant>
      <vt:variant>
        <vt:lpwstr/>
      </vt:variant>
      <vt:variant>
        <vt:lpwstr>_Toc472931224</vt:lpwstr>
      </vt:variant>
      <vt:variant>
        <vt:i4>1703991</vt:i4>
      </vt:variant>
      <vt:variant>
        <vt:i4>14</vt:i4>
      </vt:variant>
      <vt:variant>
        <vt:i4>0</vt:i4>
      </vt:variant>
      <vt:variant>
        <vt:i4>5</vt:i4>
      </vt:variant>
      <vt:variant>
        <vt:lpwstr/>
      </vt:variant>
      <vt:variant>
        <vt:lpwstr>_Toc472931223</vt:lpwstr>
      </vt:variant>
      <vt:variant>
        <vt:i4>1703991</vt:i4>
      </vt:variant>
      <vt:variant>
        <vt:i4>8</vt:i4>
      </vt:variant>
      <vt:variant>
        <vt:i4>0</vt:i4>
      </vt:variant>
      <vt:variant>
        <vt:i4>5</vt:i4>
      </vt:variant>
      <vt:variant>
        <vt:lpwstr/>
      </vt:variant>
      <vt:variant>
        <vt:lpwstr>_Toc472931222</vt:lpwstr>
      </vt:variant>
      <vt:variant>
        <vt:i4>1703991</vt:i4>
      </vt:variant>
      <vt:variant>
        <vt:i4>2</vt:i4>
      </vt:variant>
      <vt:variant>
        <vt:i4>0</vt:i4>
      </vt:variant>
      <vt:variant>
        <vt:i4>5</vt:i4>
      </vt:variant>
      <vt:variant>
        <vt:lpwstr/>
      </vt:variant>
      <vt:variant>
        <vt:lpwstr>_Toc472931221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raphaelm</dc:creator>
  <cp:keywords/>
  <cp:lastModifiedBy>Raphael Malyankar</cp:lastModifiedBy>
  <cp:revision>37</cp:revision>
  <cp:lastPrinted>2023-06-09T07:47:00Z</cp:lastPrinted>
  <dcterms:created xsi:type="dcterms:W3CDTF">2024-08-24T00:41:00Z</dcterms:created>
  <dcterms:modified xsi:type="dcterms:W3CDTF">2024-08-26T07:19:00Z</dcterms:modified>
</cp:coreProperties>
</file>