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41F858F"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4B1303">
                                <w:rPr>
                                  <w:rFonts w:ascii="Arial" w:hAnsi="Arial" w:cs="HelveticaNeueLT Std Med"/>
                                  <w:b/>
                                  <w:color w:val="00004C"/>
                                  <w:sz w:val="28"/>
                                  <w:szCs w:val="28"/>
                                </w:rPr>
                                <w:t>20240806</w:t>
                              </w:r>
                            </w:p>
                            <w:p w14:paraId="7979CF00" w14:textId="596C39DC"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1.4.1</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41F858F"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4B1303">
                          <w:rPr>
                            <w:rFonts w:ascii="Arial" w:hAnsi="Arial" w:cs="HelveticaNeueLT Std Med"/>
                            <w:b/>
                            <w:color w:val="00004C"/>
                            <w:sz w:val="28"/>
                            <w:szCs w:val="28"/>
                          </w:rPr>
                          <w:t>20240806</w:t>
                        </w:r>
                      </w:p>
                      <w:p w14:paraId="7979CF00" w14:textId="596C39DC"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1.4.1</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489BDCF3"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S-101 Project Team (S-101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5202A1E3"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2BC8874" w14:textId="356A81CF"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25CBB165" w14:textId="2748F84E"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12612EB6" w14:textId="7657F46D" w:rsidR="002C775A" w:rsidRPr="00CF30EA" w:rsidRDefault="002C775A" w:rsidP="00B943EE">
            <w:pPr>
              <w:suppressLineNumbers/>
              <w:spacing w:before="60" w:after="60" w:line="240" w:lineRule="auto"/>
              <w:jc w:val="left"/>
              <w:rPr>
                <w:lang w:val="en-GB"/>
              </w:rPr>
            </w:pPr>
          </w:p>
        </w:tc>
      </w:tr>
      <w:tr w:rsidR="002C775A" w:rsidRPr="00CF30EA" w14:paraId="77B4FF3A" w14:textId="77777777" w:rsidTr="00B943EE">
        <w:trPr>
          <w:cantSplit/>
        </w:trPr>
        <w:tc>
          <w:tcPr>
            <w:tcW w:w="1413" w:type="dxa"/>
            <w:shd w:val="clear" w:color="auto" w:fill="auto"/>
          </w:tcPr>
          <w:p w14:paraId="65809BCC" w14:textId="1B323D1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11E5C2AB" w14:textId="08576109"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669E0A1" w14:textId="664536E2"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16DB5768" w14:textId="4A096A70" w:rsidR="002C775A" w:rsidRPr="00CF30EA" w:rsidRDefault="002C775A" w:rsidP="00B943EE">
            <w:pPr>
              <w:suppressLineNumbers/>
              <w:spacing w:before="60" w:after="60" w:line="240" w:lineRule="auto"/>
              <w:jc w:val="left"/>
              <w:rPr>
                <w:lang w:val="en-GB"/>
              </w:rPr>
            </w:pPr>
          </w:p>
        </w:tc>
      </w:tr>
      <w:tr w:rsidR="002C775A" w:rsidRPr="00CF30EA" w14:paraId="32FCDEB9" w14:textId="77777777" w:rsidTr="00B943EE">
        <w:trPr>
          <w:cantSplit/>
        </w:trPr>
        <w:tc>
          <w:tcPr>
            <w:tcW w:w="1413"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5C95733D" w14:textId="58398CA8" w:rsidR="00AE3D3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3885480" w:history="1">
        <w:r w:rsidR="00AE3D32" w:rsidRPr="00224D44">
          <w:rPr>
            <w:rStyle w:val="Hyperlink"/>
          </w:rPr>
          <w:t>1</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Introduction</w:t>
        </w:r>
        <w:r w:rsidR="00AE3D32">
          <w:rPr>
            <w:webHidden/>
          </w:rPr>
          <w:tab/>
        </w:r>
        <w:r w:rsidR="00AE3D32">
          <w:rPr>
            <w:webHidden/>
          </w:rPr>
          <w:fldChar w:fldCharType="begin"/>
        </w:r>
        <w:r w:rsidR="00AE3D32">
          <w:rPr>
            <w:webHidden/>
          </w:rPr>
          <w:instrText xml:space="preserve"> PAGEREF _Toc173885480 \h </w:instrText>
        </w:r>
        <w:r w:rsidR="00AE3D32">
          <w:rPr>
            <w:webHidden/>
          </w:rPr>
        </w:r>
        <w:r w:rsidR="00AE3D32">
          <w:rPr>
            <w:webHidden/>
          </w:rPr>
          <w:fldChar w:fldCharType="separate"/>
        </w:r>
        <w:r w:rsidR="00AE3D32">
          <w:rPr>
            <w:webHidden/>
          </w:rPr>
          <w:t>1</w:t>
        </w:r>
        <w:r w:rsidR="00AE3D32">
          <w:rPr>
            <w:webHidden/>
          </w:rPr>
          <w:fldChar w:fldCharType="end"/>
        </w:r>
      </w:hyperlink>
    </w:p>
    <w:p w14:paraId="6C72D302" w14:textId="31614416"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81" w:history="1">
        <w:r w:rsidR="00AE3D32" w:rsidRPr="00224D44">
          <w:rPr>
            <w:rStyle w:val="Hyperlink"/>
          </w:rPr>
          <w:t>1.1</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Scope</w:t>
        </w:r>
        <w:r w:rsidR="00AE3D32">
          <w:rPr>
            <w:webHidden/>
          </w:rPr>
          <w:tab/>
        </w:r>
        <w:r w:rsidR="00AE3D32">
          <w:rPr>
            <w:webHidden/>
          </w:rPr>
          <w:fldChar w:fldCharType="begin"/>
        </w:r>
        <w:r w:rsidR="00AE3D32">
          <w:rPr>
            <w:webHidden/>
          </w:rPr>
          <w:instrText xml:space="preserve"> PAGEREF _Toc173885481 \h </w:instrText>
        </w:r>
        <w:r w:rsidR="00AE3D32">
          <w:rPr>
            <w:webHidden/>
          </w:rPr>
        </w:r>
        <w:r w:rsidR="00AE3D32">
          <w:rPr>
            <w:webHidden/>
          </w:rPr>
          <w:fldChar w:fldCharType="separate"/>
        </w:r>
        <w:r w:rsidR="00AE3D32">
          <w:rPr>
            <w:webHidden/>
          </w:rPr>
          <w:t>1</w:t>
        </w:r>
        <w:r w:rsidR="00AE3D32">
          <w:rPr>
            <w:webHidden/>
          </w:rPr>
          <w:fldChar w:fldCharType="end"/>
        </w:r>
      </w:hyperlink>
    </w:p>
    <w:p w14:paraId="0C15EA7E" w14:textId="09FA20C3"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82" w:history="1">
        <w:r w:rsidR="00AE3D32" w:rsidRPr="00224D44">
          <w:rPr>
            <w:rStyle w:val="Hyperlink"/>
          </w:rPr>
          <w:t>1.2</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Conformance</w:t>
        </w:r>
        <w:r w:rsidR="00AE3D32">
          <w:rPr>
            <w:webHidden/>
          </w:rPr>
          <w:tab/>
        </w:r>
        <w:r w:rsidR="00AE3D32">
          <w:rPr>
            <w:webHidden/>
          </w:rPr>
          <w:fldChar w:fldCharType="begin"/>
        </w:r>
        <w:r w:rsidR="00AE3D32">
          <w:rPr>
            <w:webHidden/>
          </w:rPr>
          <w:instrText xml:space="preserve"> PAGEREF _Toc173885482 \h </w:instrText>
        </w:r>
        <w:r w:rsidR="00AE3D32">
          <w:rPr>
            <w:webHidden/>
          </w:rPr>
        </w:r>
        <w:r w:rsidR="00AE3D32">
          <w:rPr>
            <w:webHidden/>
          </w:rPr>
          <w:fldChar w:fldCharType="separate"/>
        </w:r>
        <w:r w:rsidR="00AE3D32">
          <w:rPr>
            <w:webHidden/>
          </w:rPr>
          <w:t>1</w:t>
        </w:r>
        <w:r w:rsidR="00AE3D32">
          <w:rPr>
            <w:webHidden/>
          </w:rPr>
          <w:fldChar w:fldCharType="end"/>
        </w:r>
      </w:hyperlink>
    </w:p>
    <w:p w14:paraId="3FD19381" w14:textId="20DC9496"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83" w:history="1">
        <w:r w:rsidR="00AE3D32" w:rsidRPr="00224D44">
          <w:rPr>
            <w:rStyle w:val="Hyperlink"/>
          </w:rPr>
          <w:t>1.3</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References</w:t>
        </w:r>
        <w:r w:rsidR="00AE3D32">
          <w:rPr>
            <w:webHidden/>
          </w:rPr>
          <w:tab/>
        </w:r>
        <w:r w:rsidR="00AE3D32">
          <w:rPr>
            <w:webHidden/>
          </w:rPr>
          <w:fldChar w:fldCharType="begin"/>
        </w:r>
        <w:r w:rsidR="00AE3D32">
          <w:rPr>
            <w:webHidden/>
          </w:rPr>
          <w:instrText xml:space="preserve"> PAGEREF _Toc173885483 \h </w:instrText>
        </w:r>
        <w:r w:rsidR="00AE3D32">
          <w:rPr>
            <w:webHidden/>
          </w:rPr>
        </w:r>
        <w:r w:rsidR="00AE3D32">
          <w:rPr>
            <w:webHidden/>
          </w:rPr>
          <w:fldChar w:fldCharType="separate"/>
        </w:r>
        <w:r w:rsidR="00AE3D32">
          <w:rPr>
            <w:webHidden/>
          </w:rPr>
          <w:t>1</w:t>
        </w:r>
        <w:r w:rsidR="00AE3D32">
          <w:rPr>
            <w:webHidden/>
          </w:rPr>
          <w:fldChar w:fldCharType="end"/>
        </w:r>
      </w:hyperlink>
    </w:p>
    <w:p w14:paraId="66148A63" w14:textId="215CCF1A"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84" w:history="1">
        <w:r w:rsidR="00AE3D32" w:rsidRPr="00224D44">
          <w:rPr>
            <w:rStyle w:val="Hyperlink"/>
          </w:rPr>
          <w:t>1.3.1</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Normative references</w:t>
        </w:r>
        <w:r w:rsidR="00AE3D32">
          <w:rPr>
            <w:webHidden/>
          </w:rPr>
          <w:tab/>
        </w:r>
        <w:r w:rsidR="00AE3D32">
          <w:rPr>
            <w:webHidden/>
          </w:rPr>
          <w:fldChar w:fldCharType="begin"/>
        </w:r>
        <w:r w:rsidR="00AE3D32">
          <w:rPr>
            <w:webHidden/>
          </w:rPr>
          <w:instrText xml:space="preserve"> PAGEREF _Toc173885484 \h </w:instrText>
        </w:r>
        <w:r w:rsidR="00AE3D32">
          <w:rPr>
            <w:webHidden/>
          </w:rPr>
        </w:r>
        <w:r w:rsidR="00AE3D32">
          <w:rPr>
            <w:webHidden/>
          </w:rPr>
          <w:fldChar w:fldCharType="separate"/>
        </w:r>
        <w:r w:rsidR="00AE3D32">
          <w:rPr>
            <w:webHidden/>
          </w:rPr>
          <w:t>1</w:t>
        </w:r>
        <w:r w:rsidR="00AE3D32">
          <w:rPr>
            <w:webHidden/>
          </w:rPr>
          <w:fldChar w:fldCharType="end"/>
        </w:r>
      </w:hyperlink>
    </w:p>
    <w:p w14:paraId="3D0DDF97" w14:textId="1AF3E8A2"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85" w:history="1">
        <w:r w:rsidR="00AE3D32" w:rsidRPr="00224D44">
          <w:rPr>
            <w:rStyle w:val="Hyperlink"/>
          </w:rPr>
          <w:t>1.3.2</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Informative references</w:t>
        </w:r>
        <w:r w:rsidR="00AE3D32">
          <w:rPr>
            <w:webHidden/>
          </w:rPr>
          <w:tab/>
        </w:r>
        <w:r w:rsidR="00AE3D32">
          <w:rPr>
            <w:webHidden/>
          </w:rPr>
          <w:fldChar w:fldCharType="begin"/>
        </w:r>
        <w:r w:rsidR="00AE3D32">
          <w:rPr>
            <w:webHidden/>
          </w:rPr>
          <w:instrText xml:space="preserve"> PAGEREF _Toc173885485 \h </w:instrText>
        </w:r>
        <w:r w:rsidR="00AE3D32">
          <w:rPr>
            <w:webHidden/>
          </w:rPr>
        </w:r>
        <w:r w:rsidR="00AE3D32">
          <w:rPr>
            <w:webHidden/>
          </w:rPr>
          <w:fldChar w:fldCharType="separate"/>
        </w:r>
        <w:r w:rsidR="00AE3D32">
          <w:rPr>
            <w:webHidden/>
          </w:rPr>
          <w:t>1</w:t>
        </w:r>
        <w:r w:rsidR="00AE3D32">
          <w:rPr>
            <w:webHidden/>
          </w:rPr>
          <w:fldChar w:fldCharType="end"/>
        </w:r>
      </w:hyperlink>
    </w:p>
    <w:p w14:paraId="584785B6" w14:textId="6A084F43"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86" w:history="1">
        <w:r w:rsidR="00AE3D32" w:rsidRPr="00224D44">
          <w:rPr>
            <w:rStyle w:val="Hyperlink"/>
          </w:rPr>
          <w:t>1.4</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Terms, definitions and abbreviations</w:t>
        </w:r>
        <w:r w:rsidR="00AE3D32">
          <w:rPr>
            <w:webHidden/>
          </w:rPr>
          <w:tab/>
        </w:r>
        <w:r w:rsidR="00AE3D32">
          <w:rPr>
            <w:webHidden/>
          </w:rPr>
          <w:fldChar w:fldCharType="begin"/>
        </w:r>
        <w:r w:rsidR="00AE3D32">
          <w:rPr>
            <w:webHidden/>
          </w:rPr>
          <w:instrText xml:space="preserve"> PAGEREF _Toc173885486 \h </w:instrText>
        </w:r>
        <w:r w:rsidR="00AE3D32">
          <w:rPr>
            <w:webHidden/>
          </w:rPr>
        </w:r>
        <w:r w:rsidR="00AE3D32">
          <w:rPr>
            <w:webHidden/>
          </w:rPr>
          <w:fldChar w:fldCharType="separate"/>
        </w:r>
        <w:r w:rsidR="00AE3D32">
          <w:rPr>
            <w:webHidden/>
          </w:rPr>
          <w:t>1</w:t>
        </w:r>
        <w:r w:rsidR="00AE3D32">
          <w:rPr>
            <w:webHidden/>
          </w:rPr>
          <w:fldChar w:fldCharType="end"/>
        </w:r>
      </w:hyperlink>
    </w:p>
    <w:p w14:paraId="4AE1797F" w14:textId="057EDA0C"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87" w:history="1">
        <w:r w:rsidR="00AE3D32" w:rsidRPr="00224D44">
          <w:rPr>
            <w:rStyle w:val="Hyperlink"/>
          </w:rPr>
          <w:t>1.4.1</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Terms and definitions</w:t>
        </w:r>
        <w:r w:rsidR="00AE3D32">
          <w:rPr>
            <w:webHidden/>
          </w:rPr>
          <w:tab/>
        </w:r>
        <w:r w:rsidR="00AE3D32">
          <w:rPr>
            <w:webHidden/>
          </w:rPr>
          <w:fldChar w:fldCharType="begin"/>
        </w:r>
        <w:r w:rsidR="00AE3D32">
          <w:rPr>
            <w:webHidden/>
          </w:rPr>
          <w:instrText xml:space="preserve"> PAGEREF _Toc173885487 \h </w:instrText>
        </w:r>
        <w:r w:rsidR="00AE3D32">
          <w:rPr>
            <w:webHidden/>
          </w:rPr>
        </w:r>
        <w:r w:rsidR="00AE3D32">
          <w:rPr>
            <w:webHidden/>
          </w:rPr>
          <w:fldChar w:fldCharType="separate"/>
        </w:r>
        <w:r w:rsidR="00AE3D32">
          <w:rPr>
            <w:webHidden/>
          </w:rPr>
          <w:t>1</w:t>
        </w:r>
        <w:r w:rsidR="00AE3D32">
          <w:rPr>
            <w:webHidden/>
          </w:rPr>
          <w:fldChar w:fldCharType="end"/>
        </w:r>
      </w:hyperlink>
    </w:p>
    <w:p w14:paraId="46FEE9EF" w14:textId="68BC7B39"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88" w:history="1">
        <w:r w:rsidR="00AE3D32" w:rsidRPr="00224D44">
          <w:rPr>
            <w:rStyle w:val="Hyperlink"/>
          </w:rPr>
          <w:t>1.4.2</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Abbreviations</w:t>
        </w:r>
        <w:r w:rsidR="00AE3D32">
          <w:rPr>
            <w:webHidden/>
          </w:rPr>
          <w:tab/>
        </w:r>
        <w:r w:rsidR="00AE3D32">
          <w:rPr>
            <w:webHidden/>
          </w:rPr>
          <w:fldChar w:fldCharType="begin"/>
        </w:r>
        <w:r w:rsidR="00AE3D32">
          <w:rPr>
            <w:webHidden/>
          </w:rPr>
          <w:instrText xml:space="preserve"> PAGEREF _Toc173885488 \h </w:instrText>
        </w:r>
        <w:r w:rsidR="00AE3D32">
          <w:rPr>
            <w:webHidden/>
          </w:rPr>
        </w:r>
        <w:r w:rsidR="00AE3D32">
          <w:rPr>
            <w:webHidden/>
          </w:rPr>
          <w:fldChar w:fldCharType="separate"/>
        </w:r>
        <w:r w:rsidR="00AE3D32">
          <w:rPr>
            <w:webHidden/>
          </w:rPr>
          <w:t>3</w:t>
        </w:r>
        <w:r w:rsidR="00AE3D32">
          <w:rPr>
            <w:webHidden/>
          </w:rPr>
          <w:fldChar w:fldCharType="end"/>
        </w:r>
      </w:hyperlink>
    </w:p>
    <w:p w14:paraId="3C6145C6" w14:textId="3789F85D"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89" w:history="1">
        <w:r w:rsidR="00AE3D32" w:rsidRPr="00224D44">
          <w:rPr>
            <w:rStyle w:val="Hyperlink"/>
          </w:rPr>
          <w:t>1.4.3</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Symbols</w:t>
        </w:r>
        <w:r w:rsidR="00AE3D32">
          <w:rPr>
            <w:webHidden/>
          </w:rPr>
          <w:tab/>
        </w:r>
        <w:r w:rsidR="00AE3D32">
          <w:rPr>
            <w:webHidden/>
          </w:rPr>
          <w:fldChar w:fldCharType="begin"/>
        </w:r>
        <w:r w:rsidR="00AE3D32">
          <w:rPr>
            <w:webHidden/>
          </w:rPr>
          <w:instrText xml:space="preserve"> PAGEREF _Toc173885489 \h </w:instrText>
        </w:r>
        <w:r w:rsidR="00AE3D32">
          <w:rPr>
            <w:webHidden/>
          </w:rPr>
        </w:r>
        <w:r w:rsidR="00AE3D32">
          <w:rPr>
            <w:webHidden/>
          </w:rPr>
          <w:fldChar w:fldCharType="separate"/>
        </w:r>
        <w:r w:rsidR="00AE3D32">
          <w:rPr>
            <w:webHidden/>
          </w:rPr>
          <w:t>3</w:t>
        </w:r>
        <w:r w:rsidR="00AE3D32">
          <w:rPr>
            <w:webHidden/>
          </w:rPr>
          <w:fldChar w:fldCharType="end"/>
        </w:r>
      </w:hyperlink>
    </w:p>
    <w:p w14:paraId="7ABE8F7F" w14:textId="31075F2E"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90" w:history="1">
        <w:r w:rsidR="00AE3D32" w:rsidRPr="00224D44">
          <w:rPr>
            <w:rStyle w:val="Hyperlink"/>
          </w:rPr>
          <w:t>1.5</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Use of language</w:t>
        </w:r>
        <w:r w:rsidR="00AE3D32">
          <w:rPr>
            <w:webHidden/>
          </w:rPr>
          <w:tab/>
        </w:r>
        <w:r w:rsidR="00AE3D32">
          <w:rPr>
            <w:webHidden/>
          </w:rPr>
          <w:fldChar w:fldCharType="begin"/>
        </w:r>
        <w:r w:rsidR="00AE3D32">
          <w:rPr>
            <w:webHidden/>
          </w:rPr>
          <w:instrText xml:space="preserve"> PAGEREF _Toc173885490 \h </w:instrText>
        </w:r>
        <w:r w:rsidR="00AE3D32">
          <w:rPr>
            <w:webHidden/>
          </w:rPr>
        </w:r>
        <w:r w:rsidR="00AE3D32">
          <w:rPr>
            <w:webHidden/>
          </w:rPr>
          <w:fldChar w:fldCharType="separate"/>
        </w:r>
        <w:r w:rsidR="00AE3D32">
          <w:rPr>
            <w:webHidden/>
          </w:rPr>
          <w:t>3</w:t>
        </w:r>
        <w:r w:rsidR="00AE3D32">
          <w:rPr>
            <w:webHidden/>
          </w:rPr>
          <w:fldChar w:fldCharType="end"/>
        </w:r>
      </w:hyperlink>
    </w:p>
    <w:p w14:paraId="7B9401C8" w14:textId="3052B4DD"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91" w:history="1">
        <w:r w:rsidR="00AE3D32" w:rsidRPr="00224D44">
          <w:rPr>
            <w:rStyle w:val="Hyperlink"/>
          </w:rPr>
          <w:t>1.6</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General description</w:t>
        </w:r>
        <w:r w:rsidR="00AE3D32">
          <w:rPr>
            <w:webHidden/>
          </w:rPr>
          <w:tab/>
        </w:r>
        <w:r w:rsidR="00AE3D32">
          <w:rPr>
            <w:webHidden/>
          </w:rPr>
          <w:fldChar w:fldCharType="begin"/>
        </w:r>
        <w:r w:rsidR="00AE3D32">
          <w:rPr>
            <w:webHidden/>
          </w:rPr>
          <w:instrText xml:space="preserve"> PAGEREF _Toc173885491 \h </w:instrText>
        </w:r>
        <w:r w:rsidR="00AE3D32">
          <w:rPr>
            <w:webHidden/>
          </w:rPr>
        </w:r>
        <w:r w:rsidR="00AE3D32">
          <w:rPr>
            <w:webHidden/>
          </w:rPr>
          <w:fldChar w:fldCharType="separate"/>
        </w:r>
        <w:r w:rsidR="00AE3D32">
          <w:rPr>
            <w:webHidden/>
          </w:rPr>
          <w:t>3</w:t>
        </w:r>
        <w:r w:rsidR="00AE3D32">
          <w:rPr>
            <w:webHidden/>
          </w:rPr>
          <w:fldChar w:fldCharType="end"/>
        </w:r>
      </w:hyperlink>
    </w:p>
    <w:p w14:paraId="78153F3A" w14:textId="23C655C8" w:rsidR="00AE3D32"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3885492" w:history="1">
        <w:r w:rsidR="00AE3D32" w:rsidRPr="00224D44">
          <w:rPr>
            <w:rStyle w:val="Hyperlink"/>
          </w:rPr>
          <w:t>1.7</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Specification metadata and maintenance</w:t>
        </w:r>
        <w:r w:rsidR="00AE3D32">
          <w:rPr>
            <w:webHidden/>
          </w:rPr>
          <w:tab/>
        </w:r>
        <w:r w:rsidR="00AE3D32">
          <w:rPr>
            <w:webHidden/>
          </w:rPr>
          <w:fldChar w:fldCharType="begin"/>
        </w:r>
        <w:r w:rsidR="00AE3D32">
          <w:rPr>
            <w:webHidden/>
          </w:rPr>
          <w:instrText xml:space="preserve"> PAGEREF _Toc173885492 \h </w:instrText>
        </w:r>
        <w:r w:rsidR="00AE3D32">
          <w:rPr>
            <w:webHidden/>
          </w:rPr>
        </w:r>
        <w:r w:rsidR="00AE3D32">
          <w:rPr>
            <w:webHidden/>
          </w:rPr>
          <w:fldChar w:fldCharType="separate"/>
        </w:r>
        <w:r w:rsidR="00AE3D32">
          <w:rPr>
            <w:webHidden/>
          </w:rPr>
          <w:t>4</w:t>
        </w:r>
        <w:r w:rsidR="00AE3D32">
          <w:rPr>
            <w:webHidden/>
          </w:rPr>
          <w:fldChar w:fldCharType="end"/>
        </w:r>
      </w:hyperlink>
    </w:p>
    <w:p w14:paraId="622791B9" w14:textId="0E024472"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93" w:history="1">
        <w:r w:rsidR="00AE3D32" w:rsidRPr="00224D44">
          <w:rPr>
            <w:rStyle w:val="Hyperlink"/>
          </w:rPr>
          <w:t>1.7.1</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Specification metadata</w:t>
        </w:r>
        <w:r w:rsidR="00AE3D32">
          <w:rPr>
            <w:webHidden/>
          </w:rPr>
          <w:tab/>
        </w:r>
        <w:r w:rsidR="00AE3D32">
          <w:rPr>
            <w:webHidden/>
          </w:rPr>
          <w:fldChar w:fldCharType="begin"/>
        </w:r>
        <w:r w:rsidR="00AE3D32">
          <w:rPr>
            <w:webHidden/>
          </w:rPr>
          <w:instrText xml:space="preserve"> PAGEREF _Toc173885493 \h </w:instrText>
        </w:r>
        <w:r w:rsidR="00AE3D32">
          <w:rPr>
            <w:webHidden/>
          </w:rPr>
        </w:r>
        <w:r w:rsidR="00AE3D32">
          <w:rPr>
            <w:webHidden/>
          </w:rPr>
          <w:fldChar w:fldCharType="separate"/>
        </w:r>
        <w:r w:rsidR="00AE3D32">
          <w:rPr>
            <w:webHidden/>
          </w:rPr>
          <w:t>4</w:t>
        </w:r>
        <w:r w:rsidR="00AE3D32">
          <w:rPr>
            <w:webHidden/>
          </w:rPr>
          <w:fldChar w:fldCharType="end"/>
        </w:r>
      </w:hyperlink>
    </w:p>
    <w:p w14:paraId="230E5793" w14:textId="126A8026" w:rsidR="00AE3D32"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3885494" w:history="1">
        <w:r w:rsidR="00AE3D32" w:rsidRPr="00224D44">
          <w:rPr>
            <w:rStyle w:val="Hyperlink"/>
          </w:rPr>
          <w:t>1.7.2</w:t>
        </w:r>
        <w:r w:rsidR="00AE3D32">
          <w:rPr>
            <w:rFonts w:asciiTheme="minorHAnsi" w:eastAsiaTheme="minorEastAsia" w:hAnsiTheme="minorHAnsi" w:cstheme="minorBidi"/>
            <w:kern w:val="2"/>
            <w:sz w:val="24"/>
            <w:szCs w:val="24"/>
            <w:lang w:val="en-US" w:eastAsia="en-US"/>
            <w14:ligatures w14:val="standardContextual"/>
          </w:rPr>
          <w:tab/>
        </w:r>
        <w:r w:rsidR="00AE3D32" w:rsidRPr="00224D44">
          <w:rPr>
            <w:rStyle w:val="Hyperlink"/>
          </w:rPr>
          <w:t>Specification maintenance</w:t>
        </w:r>
        <w:r w:rsidR="00AE3D32">
          <w:rPr>
            <w:webHidden/>
          </w:rPr>
          <w:tab/>
        </w:r>
        <w:r w:rsidR="00AE3D32">
          <w:rPr>
            <w:webHidden/>
          </w:rPr>
          <w:fldChar w:fldCharType="begin"/>
        </w:r>
        <w:r w:rsidR="00AE3D32">
          <w:rPr>
            <w:webHidden/>
          </w:rPr>
          <w:instrText xml:space="preserve"> PAGEREF _Toc173885494 \h </w:instrText>
        </w:r>
        <w:r w:rsidR="00AE3D32">
          <w:rPr>
            <w:webHidden/>
          </w:rPr>
        </w:r>
        <w:r w:rsidR="00AE3D32">
          <w:rPr>
            <w:webHidden/>
          </w:rPr>
          <w:fldChar w:fldCharType="separate"/>
        </w:r>
        <w:r w:rsidR="00AE3D32">
          <w:rPr>
            <w:webHidden/>
          </w:rPr>
          <w:t>4</w:t>
        </w:r>
        <w:r w:rsidR="00AE3D32">
          <w:rPr>
            <w:webHidden/>
          </w:rPr>
          <w:fldChar w:fldCharType="end"/>
        </w:r>
      </w:hyperlink>
    </w:p>
    <w:p w14:paraId="7842756B" w14:textId="096CA69D"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495" w:history="1">
        <w:r w:rsidR="00AE3D32" w:rsidRPr="00224D44">
          <w:rPr>
            <w:rStyle w:val="Hyperlink"/>
          </w:rPr>
          <w:t>2</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Check Structure</w:t>
        </w:r>
        <w:r w:rsidR="00AE3D32">
          <w:rPr>
            <w:webHidden/>
          </w:rPr>
          <w:tab/>
        </w:r>
        <w:r w:rsidR="00AE3D32">
          <w:rPr>
            <w:webHidden/>
          </w:rPr>
          <w:fldChar w:fldCharType="begin"/>
        </w:r>
        <w:r w:rsidR="00AE3D32">
          <w:rPr>
            <w:webHidden/>
          </w:rPr>
          <w:instrText xml:space="preserve"> PAGEREF _Toc173885495 \h </w:instrText>
        </w:r>
        <w:r w:rsidR="00AE3D32">
          <w:rPr>
            <w:webHidden/>
          </w:rPr>
        </w:r>
        <w:r w:rsidR="00AE3D32">
          <w:rPr>
            <w:webHidden/>
          </w:rPr>
          <w:fldChar w:fldCharType="separate"/>
        </w:r>
        <w:r w:rsidR="00AE3D32">
          <w:rPr>
            <w:webHidden/>
          </w:rPr>
          <w:t>5</w:t>
        </w:r>
        <w:r w:rsidR="00AE3D32">
          <w:rPr>
            <w:webHidden/>
          </w:rPr>
          <w:fldChar w:fldCharType="end"/>
        </w:r>
      </w:hyperlink>
    </w:p>
    <w:p w14:paraId="289F93F7" w14:textId="6046F2B3"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496" w:history="1">
        <w:r w:rsidR="00AE3D32" w:rsidRPr="00224D44">
          <w:rPr>
            <w:rStyle w:val="Hyperlink"/>
          </w:rPr>
          <w:t>3</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Check Syntax</w:t>
        </w:r>
        <w:r w:rsidR="00AE3D32">
          <w:rPr>
            <w:webHidden/>
          </w:rPr>
          <w:tab/>
        </w:r>
        <w:r w:rsidR="00AE3D32">
          <w:rPr>
            <w:webHidden/>
          </w:rPr>
          <w:fldChar w:fldCharType="begin"/>
        </w:r>
        <w:r w:rsidR="00AE3D32">
          <w:rPr>
            <w:webHidden/>
          </w:rPr>
          <w:instrText xml:space="preserve"> PAGEREF _Toc173885496 \h </w:instrText>
        </w:r>
        <w:r w:rsidR="00AE3D32">
          <w:rPr>
            <w:webHidden/>
          </w:rPr>
        </w:r>
        <w:r w:rsidR="00AE3D32">
          <w:rPr>
            <w:webHidden/>
          </w:rPr>
          <w:fldChar w:fldCharType="separate"/>
        </w:r>
        <w:r w:rsidR="00AE3D32">
          <w:rPr>
            <w:webHidden/>
          </w:rPr>
          <w:t>6</w:t>
        </w:r>
        <w:r w:rsidR="00AE3D32">
          <w:rPr>
            <w:webHidden/>
          </w:rPr>
          <w:fldChar w:fldCharType="end"/>
        </w:r>
      </w:hyperlink>
    </w:p>
    <w:p w14:paraId="0CFC3B95" w14:textId="2D5549FE"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497" w:history="1">
        <w:r w:rsidR="00AE3D32" w:rsidRPr="00224D44">
          <w:rPr>
            <w:rStyle w:val="Hyperlink"/>
          </w:rPr>
          <w:t>4</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Organisation</w:t>
        </w:r>
        <w:r w:rsidR="00AE3D32">
          <w:rPr>
            <w:webHidden/>
          </w:rPr>
          <w:tab/>
        </w:r>
        <w:r w:rsidR="00AE3D32">
          <w:rPr>
            <w:webHidden/>
          </w:rPr>
          <w:fldChar w:fldCharType="begin"/>
        </w:r>
        <w:r w:rsidR="00AE3D32">
          <w:rPr>
            <w:webHidden/>
          </w:rPr>
          <w:instrText xml:space="preserve"> PAGEREF _Toc173885497 \h </w:instrText>
        </w:r>
        <w:r w:rsidR="00AE3D32">
          <w:rPr>
            <w:webHidden/>
          </w:rPr>
        </w:r>
        <w:r w:rsidR="00AE3D32">
          <w:rPr>
            <w:webHidden/>
          </w:rPr>
          <w:fldChar w:fldCharType="separate"/>
        </w:r>
        <w:r w:rsidR="00AE3D32">
          <w:rPr>
            <w:webHidden/>
          </w:rPr>
          <w:t>6</w:t>
        </w:r>
        <w:r w:rsidR="00AE3D32">
          <w:rPr>
            <w:webHidden/>
          </w:rPr>
          <w:fldChar w:fldCharType="end"/>
        </w:r>
      </w:hyperlink>
    </w:p>
    <w:p w14:paraId="4386763B" w14:textId="7C44E492"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498" w:history="1">
        <w:r w:rsidR="00AE3D32" w:rsidRPr="00224D44">
          <w:rPr>
            <w:rStyle w:val="Hyperlink"/>
          </w:rPr>
          <w:t>5</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Check Application Sequence</w:t>
        </w:r>
        <w:r w:rsidR="00AE3D32">
          <w:rPr>
            <w:webHidden/>
          </w:rPr>
          <w:tab/>
        </w:r>
        <w:r w:rsidR="00AE3D32">
          <w:rPr>
            <w:webHidden/>
          </w:rPr>
          <w:fldChar w:fldCharType="begin"/>
        </w:r>
        <w:r w:rsidR="00AE3D32">
          <w:rPr>
            <w:webHidden/>
          </w:rPr>
          <w:instrText xml:space="preserve"> PAGEREF _Toc173885498 \h </w:instrText>
        </w:r>
        <w:r w:rsidR="00AE3D32">
          <w:rPr>
            <w:webHidden/>
          </w:rPr>
        </w:r>
        <w:r w:rsidR="00AE3D32">
          <w:rPr>
            <w:webHidden/>
          </w:rPr>
          <w:fldChar w:fldCharType="separate"/>
        </w:r>
        <w:r w:rsidR="00AE3D32">
          <w:rPr>
            <w:webHidden/>
          </w:rPr>
          <w:t>6</w:t>
        </w:r>
        <w:r w:rsidR="00AE3D32">
          <w:rPr>
            <w:webHidden/>
          </w:rPr>
          <w:fldChar w:fldCharType="end"/>
        </w:r>
      </w:hyperlink>
    </w:p>
    <w:p w14:paraId="18728AA1" w14:textId="16B28843"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499" w:history="1">
        <w:r w:rsidR="00AE3D32" w:rsidRPr="00224D44">
          <w:rPr>
            <w:rStyle w:val="Hyperlink"/>
          </w:rPr>
          <w:t>6</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Check Classification</w:t>
        </w:r>
        <w:r w:rsidR="00AE3D32">
          <w:rPr>
            <w:webHidden/>
          </w:rPr>
          <w:tab/>
        </w:r>
        <w:r w:rsidR="00AE3D32">
          <w:rPr>
            <w:webHidden/>
          </w:rPr>
          <w:fldChar w:fldCharType="begin"/>
        </w:r>
        <w:r w:rsidR="00AE3D32">
          <w:rPr>
            <w:webHidden/>
          </w:rPr>
          <w:instrText xml:space="preserve"> PAGEREF _Toc173885499 \h </w:instrText>
        </w:r>
        <w:r w:rsidR="00AE3D32">
          <w:rPr>
            <w:webHidden/>
          </w:rPr>
        </w:r>
        <w:r w:rsidR="00AE3D32">
          <w:rPr>
            <w:webHidden/>
          </w:rPr>
          <w:fldChar w:fldCharType="separate"/>
        </w:r>
        <w:r w:rsidR="00AE3D32">
          <w:rPr>
            <w:webHidden/>
          </w:rPr>
          <w:t>7</w:t>
        </w:r>
        <w:r w:rsidR="00AE3D32">
          <w:rPr>
            <w:webHidden/>
          </w:rPr>
          <w:fldChar w:fldCharType="end"/>
        </w:r>
      </w:hyperlink>
    </w:p>
    <w:p w14:paraId="7D3D0A1E" w14:textId="5F39C3F5"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500" w:history="1">
        <w:r w:rsidR="00AE3D32" w:rsidRPr="00224D44">
          <w:rPr>
            <w:rStyle w:val="Hyperlink"/>
          </w:rPr>
          <w:t>7</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Geometry and Spatial Operators</w:t>
        </w:r>
        <w:r w:rsidR="00AE3D32">
          <w:rPr>
            <w:webHidden/>
          </w:rPr>
          <w:tab/>
        </w:r>
        <w:r w:rsidR="00AE3D32">
          <w:rPr>
            <w:webHidden/>
          </w:rPr>
          <w:fldChar w:fldCharType="begin"/>
        </w:r>
        <w:r w:rsidR="00AE3D32">
          <w:rPr>
            <w:webHidden/>
          </w:rPr>
          <w:instrText xml:space="preserve"> PAGEREF _Toc173885500 \h </w:instrText>
        </w:r>
        <w:r w:rsidR="00AE3D32">
          <w:rPr>
            <w:webHidden/>
          </w:rPr>
        </w:r>
        <w:r w:rsidR="00AE3D32">
          <w:rPr>
            <w:webHidden/>
          </w:rPr>
          <w:fldChar w:fldCharType="separate"/>
        </w:r>
        <w:r w:rsidR="00AE3D32">
          <w:rPr>
            <w:webHidden/>
          </w:rPr>
          <w:t>7</w:t>
        </w:r>
        <w:r w:rsidR="00AE3D32">
          <w:rPr>
            <w:webHidden/>
          </w:rPr>
          <w:fldChar w:fldCharType="end"/>
        </w:r>
      </w:hyperlink>
    </w:p>
    <w:p w14:paraId="29BA139E" w14:textId="4F558D5C" w:rsidR="00AE3D32"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3885501" w:history="1">
        <w:r w:rsidR="00AE3D32" w:rsidRPr="00224D44">
          <w:rPr>
            <w:rStyle w:val="Hyperlink"/>
          </w:rPr>
          <w:t>8</w:t>
        </w:r>
        <w:r w:rsidR="00AE3D32">
          <w:rPr>
            <w:rFonts w:asciiTheme="minorHAnsi" w:eastAsiaTheme="minorEastAsia" w:hAnsiTheme="minorHAnsi" w:cstheme="minorBidi"/>
            <w:b w:val="0"/>
            <w:kern w:val="2"/>
            <w:sz w:val="24"/>
            <w:szCs w:val="24"/>
            <w:lang w:val="en-US" w:eastAsia="en-US"/>
            <w14:ligatures w14:val="standardContextual"/>
          </w:rPr>
          <w:tab/>
        </w:r>
        <w:r w:rsidR="00AE3D32" w:rsidRPr="00224D44">
          <w:rPr>
            <w:rStyle w:val="Hyperlink"/>
          </w:rPr>
          <w:t>Other Components of this Specification</w:t>
        </w:r>
        <w:r w:rsidR="00AE3D32">
          <w:rPr>
            <w:webHidden/>
          </w:rPr>
          <w:tab/>
        </w:r>
        <w:r w:rsidR="00AE3D32">
          <w:rPr>
            <w:webHidden/>
          </w:rPr>
          <w:fldChar w:fldCharType="begin"/>
        </w:r>
        <w:r w:rsidR="00AE3D32">
          <w:rPr>
            <w:webHidden/>
          </w:rPr>
          <w:instrText xml:space="preserve"> PAGEREF _Toc173885501 \h </w:instrText>
        </w:r>
        <w:r w:rsidR="00AE3D32">
          <w:rPr>
            <w:webHidden/>
          </w:rPr>
        </w:r>
        <w:r w:rsidR="00AE3D32">
          <w:rPr>
            <w:webHidden/>
          </w:rPr>
          <w:fldChar w:fldCharType="separate"/>
        </w:r>
        <w:r w:rsidR="00AE3D32">
          <w:rPr>
            <w:webHidden/>
          </w:rPr>
          <w:t>7</w:t>
        </w:r>
        <w:r w:rsidR="00AE3D32">
          <w:rPr>
            <w:webHidden/>
          </w:rPr>
          <w:fldChar w:fldCharType="end"/>
        </w:r>
      </w:hyperlink>
    </w:p>
    <w:p w14:paraId="5CFB76EA" w14:textId="7C9437FC"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73885480"/>
      <w:r>
        <w:rPr>
          <w:lang w:val="en-GB"/>
        </w:rPr>
        <w:lastRenderedPageBreak/>
        <w:t>Introduction</w:t>
      </w:r>
      <w:bookmarkEnd w:id="65"/>
    </w:p>
    <w:p w14:paraId="63BB43CF" w14:textId="77777777"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S-101 Electronic Navigational Chart (</w:t>
      </w:r>
      <w:r w:rsidRPr="00236539">
        <w:rPr>
          <w:lang w:val="en-GB"/>
        </w:rPr>
        <w:t>ENC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 xml:space="preserve">S-101 </w:t>
      </w:r>
      <w:r w:rsidRPr="00236539">
        <w:rPr>
          <w:lang w:val="en-GB"/>
        </w:rPr>
        <w:t xml:space="preserve">ENC data are compliant with the </w:t>
      </w:r>
      <w:r>
        <w:rPr>
          <w:lang w:val="en-GB"/>
        </w:rPr>
        <w:t>S-101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S-101</w:t>
      </w:r>
      <w:r w:rsidRPr="00236539">
        <w:rPr>
          <w:lang w:val="en-GB"/>
        </w:rPr>
        <w:t xml:space="preserve"> </w:t>
      </w:r>
      <w:r>
        <w:rPr>
          <w:lang w:val="en-GB"/>
        </w:rPr>
        <w:t>w</w:t>
      </w:r>
      <w:r w:rsidRPr="00236539">
        <w:rPr>
          <w:lang w:val="en-GB"/>
        </w:rPr>
        <w:t>as compiled</w:t>
      </w:r>
      <w:r>
        <w:rPr>
          <w:lang w:val="en-GB"/>
        </w:rPr>
        <w:t xml:space="preserve"> by the IHO S-100 Project Team</w:t>
      </w:r>
      <w:r w:rsidRPr="00236539">
        <w:rPr>
          <w:lang w:val="en-GB"/>
        </w:rPr>
        <w:t xml:space="preserve"> for the IHO</w:t>
      </w:r>
      <w:r w:rsidR="00754555">
        <w:rPr>
          <w:lang w:val="en-GB"/>
        </w:rPr>
        <w:t xml:space="preserve">. This </w:t>
      </w:r>
      <w:r w:rsidRPr="00236539">
        <w:rPr>
          <w:lang w:val="en-GB"/>
        </w:rPr>
        <w:t xml:space="preserve">list of checks </w:t>
      </w:r>
      <w:r w:rsidR="00754555">
        <w:rPr>
          <w:lang w:val="en-GB"/>
        </w:rPr>
        <w:t xml:space="preserve">derives from validation checks for S-57 ENCs defined in IHO S-58 (ENC Validation Checks), which were </w:t>
      </w:r>
      <w:r w:rsidRPr="00236539">
        <w:rPr>
          <w:lang w:val="en-GB"/>
        </w:rPr>
        <w:t>provided by a number of hydrographic offices and software companies</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6" w:name="_Toc126186777"/>
      <w:bookmarkStart w:id="67" w:name="_Toc126241790"/>
      <w:bookmarkStart w:id="68" w:name="_Toc127967165"/>
      <w:bookmarkStart w:id="69" w:name="_Toc127967680"/>
      <w:bookmarkStart w:id="70" w:name="_Toc126186778"/>
      <w:bookmarkStart w:id="71" w:name="_Toc126241791"/>
      <w:bookmarkStart w:id="72" w:name="_Toc127967166"/>
      <w:bookmarkStart w:id="73" w:name="_Toc127967681"/>
      <w:bookmarkStart w:id="74" w:name="_Toc173885481"/>
      <w:bookmarkEnd w:id="66"/>
      <w:bookmarkEnd w:id="67"/>
      <w:bookmarkEnd w:id="68"/>
      <w:bookmarkEnd w:id="69"/>
      <w:bookmarkEnd w:id="70"/>
      <w:bookmarkEnd w:id="71"/>
      <w:bookmarkEnd w:id="72"/>
      <w:bookmarkEnd w:id="73"/>
      <w:r w:rsidRPr="00CF30EA">
        <w:rPr>
          <w:lang w:val="en-GB"/>
        </w:rPr>
        <w:t>Scope</w:t>
      </w:r>
      <w:bookmarkEnd w:id="74"/>
    </w:p>
    <w:p w14:paraId="773E34E4" w14:textId="45CC03CD"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:101</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754555">
        <w:rPr>
          <w:lang w:val="en-GB"/>
        </w:rPr>
        <w:t xml:space="preserve">Edition 2.0.0 of </w:t>
      </w:r>
      <w:r w:rsidR="007206C1">
        <w:rPr>
          <w:lang w:val="en-GB"/>
        </w:rPr>
        <w:t xml:space="preserve">the S-101 (Electronic Navigational Chart) </w:t>
      </w:r>
      <w:r w:rsidR="00236539">
        <w:rPr>
          <w:lang w:val="en-GB"/>
        </w:rPr>
        <w:t>Product Specification</w:t>
      </w:r>
      <w:r w:rsidR="003972F0">
        <w:rPr>
          <w:lang w:val="en-GB"/>
        </w:rPr>
        <w:t>.</w:t>
      </w:r>
    </w:p>
    <w:p w14:paraId="1C2AE0B6" w14:textId="68FA32DD" w:rsidR="00944041" w:rsidRDefault="00944041" w:rsidP="0098512D">
      <w:pPr>
        <w:spacing w:after="120" w:line="240" w:lineRule="auto"/>
        <w:rPr>
          <w:lang w:val="en-GB"/>
        </w:rPr>
      </w:pPr>
      <w:r>
        <w:rPr>
          <w:lang w:val="en-GB"/>
        </w:rPr>
        <w:t>This document specifies product-specific validation checks for both S-101 datasets and exchange sets containing S-101 datasets.</w:t>
      </w:r>
    </w:p>
    <w:p w14:paraId="630B1472" w14:textId="3B7B573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S-158:101</w:t>
      </w:r>
      <w:r w:rsidR="00944041">
        <w:rPr>
          <w:lang w:val="en-GB"/>
        </w:rPr>
        <w:t>,</w:t>
      </w:r>
      <w:r>
        <w:rPr>
          <w:lang w:val="en-GB"/>
        </w:rPr>
        <w:t xml:space="preserve"> must be applied to test the validity of S-101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75" w:name="_Toc173885482"/>
      <w:r>
        <w:rPr>
          <w:lang w:val="en-GB"/>
        </w:rPr>
        <w:t>Conformance</w:t>
      </w:r>
      <w:bookmarkEnd w:id="75"/>
    </w:p>
    <w:p w14:paraId="55B43FA2" w14:textId="6A41CF51"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specfication</w:t>
      </w:r>
      <w:r w:rsidR="003972F0">
        <w:rPr>
          <w:lang w:val="en-GB"/>
        </w:rPr>
        <w:t xml:space="preserve"> S-158 </w:t>
      </w:r>
      <w:r>
        <w:rPr>
          <w:lang w:val="en-GB"/>
        </w:rPr>
        <w:t>(Validation Checks – Introduction and Structure)</w:t>
      </w:r>
      <w:r w:rsidR="003972F0">
        <w:rPr>
          <w:lang w:val="en-GB"/>
        </w:rPr>
        <w:t>.</w:t>
      </w:r>
    </w:p>
    <w:p w14:paraId="2FD02235" w14:textId="6CE1F8C7" w:rsidR="00944041" w:rsidRDefault="00944041" w:rsidP="0098512D">
      <w:pPr>
        <w:spacing w:after="120" w:line="240" w:lineRule="auto"/>
        <w:rPr>
          <w:ins w:id="76" w:author="Raphael Malyankar" w:date="2024-07-24T12:56:00Z" w16du:dateUtc="2024-07-24T19:56:00Z"/>
          <w:lang w:val="en-GB"/>
        </w:rPr>
      </w:pPr>
      <w:r>
        <w:rPr>
          <w:lang w:val="en-GB"/>
        </w:rPr>
        <w:t>The validation checks described herein conform to Edition 2.0.0 of IHO Product Specification S-101 (Electronic Navigational Charts).</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173885483"/>
      <w:bookmarkStart w:id="78" w:name="_Toc412810740"/>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73885484"/>
      <w:bookmarkEnd w:id="78"/>
      <w:r w:rsidRPr="00CF30EA">
        <w:t>Normative</w:t>
      </w:r>
      <w:r w:rsidR="000A1EEF">
        <w:t xml:space="preserve"> references</w:t>
      </w:r>
      <w:bookmarkEnd w:id="79"/>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69BEFA18"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73885485"/>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173885486"/>
      <w:bookmarkStart w:id="82" w:name="_Toc412810741"/>
      <w:r w:rsidRPr="00CF30EA">
        <w:rPr>
          <w:lang w:val="en-GB"/>
        </w:rPr>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173885487"/>
      <w:bookmarkStart w:id="84" w:name="_Toc412810743"/>
      <w:bookmarkEnd w:id="82"/>
      <w:commentRangeStart w:id="85"/>
      <w:r w:rsidRPr="00CF30EA">
        <w:t>Terms and definitions</w:t>
      </w:r>
      <w:commentRangeEnd w:id="85"/>
      <w:r w:rsidR="00583ED8">
        <w:rPr>
          <w:rStyle w:val="CommentReference"/>
          <w:b w:val="0"/>
          <w:bCs w:val="0"/>
          <w:lang w:val="en-AU"/>
        </w:rPr>
        <w:commentReference w:id="85"/>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86" w:name="_Toc386114206"/>
      <w:bookmarkEnd w:id="84"/>
      <w:r w:rsidRPr="00532647">
        <w:lastRenderedPageBreak/>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319EE6E4" w14:textId="3DC729B5" w:rsidR="00583ED8" w:rsidRPr="00583ED8" w:rsidRDefault="00532647" w:rsidP="00532647">
      <w:pPr>
        <w:pStyle w:val="dt"/>
        <w:rPr>
          <w:lang w:val="en-GB"/>
        </w:rPr>
      </w:pPr>
      <w:r w:rsidRPr="00583ED8">
        <w:rPr>
          <w:lang w:val="en-GB"/>
        </w:rPr>
        <w:t xml:space="preserve">maximum display scale </w:t>
      </w:r>
    </w:p>
    <w:p w14:paraId="695A2FB7" w14:textId="779696FA" w:rsidR="00583ED8" w:rsidRDefault="00532647" w:rsidP="00583ED8">
      <w:pPr>
        <w:rPr>
          <w:lang w:val="en-GB"/>
        </w:rPr>
      </w:pPr>
      <w:r>
        <w:rPr>
          <w:lang w:val="en-GB"/>
        </w:rPr>
        <w:t>t</w:t>
      </w:r>
      <w:r w:rsidR="00583ED8" w:rsidRPr="00583ED8">
        <w:rPr>
          <w:lang w:val="en-GB"/>
        </w:rPr>
        <w:t xml:space="preserve">he value considered by the </w:t>
      </w:r>
      <w:r>
        <w:rPr>
          <w:lang w:val="en-GB"/>
        </w:rPr>
        <w:t>d</w:t>
      </w:r>
      <w:r w:rsidR="00583ED8" w:rsidRPr="00583ED8">
        <w:rPr>
          <w:lang w:val="en-GB"/>
        </w:rPr>
        <w:t xml:space="preserve">ata </w:t>
      </w:r>
      <w:r>
        <w:rPr>
          <w:lang w:val="en-GB"/>
        </w:rPr>
        <w:t>p</w:t>
      </w:r>
      <w:r w:rsidR="00583ED8" w:rsidRPr="00583ED8">
        <w:rPr>
          <w:lang w:val="en-GB"/>
        </w:rPr>
        <w:t>roducer to be the maximum (largest) scale at which the data is to be displayed before it can be considered to be “grossly overscaled”</w:t>
      </w:r>
      <w:r w:rsidR="00536518">
        <w:rPr>
          <w:lang w:val="en-GB"/>
        </w:rPr>
        <w:t xml:space="preserve"> [S-101]</w:t>
      </w:r>
    </w:p>
    <w:p w14:paraId="436A4A31" w14:textId="20D4093E" w:rsidR="00583ED8" w:rsidRPr="00583ED8" w:rsidRDefault="00532647" w:rsidP="00532647">
      <w:pPr>
        <w:pStyle w:val="dt"/>
        <w:rPr>
          <w:lang w:val="en-GB"/>
        </w:rPr>
      </w:pPr>
      <w:r w:rsidRPr="00583ED8">
        <w:rPr>
          <w:lang w:val="en-GB"/>
        </w:rPr>
        <w:t xml:space="preserve">minimum display scale </w:t>
      </w:r>
    </w:p>
    <w:p w14:paraId="35DC9005" w14:textId="538E6B54" w:rsidR="00583ED8" w:rsidRDefault="00532647" w:rsidP="00583ED8">
      <w:pPr>
        <w:rPr>
          <w:lang w:val="en-GB"/>
        </w:rPr>
      </w:pPr>
      <w:r>
        <w:rPr>
          <w:lang w:val="en-GB"/>
        </w:rPr>
        <w:t>t</w:t>
      </w:r>
      <w:r w:rsidR="00583ED8" w:rsidRPr="00583ED8">
        <w:rPr>
          <w:lang w:val="en-GB"/>
        </w:rPr>
        <w:t>he minimum (smallest) scale with which the data is intended to be displayed</w:t>
      </w:r>
      <w:r w:rsidR="00536518">
        <w:rPr>
          <w:lang w:val="en-GB"/>
        </w:rPr>
        <w:t xml:space="preserve"> [S-101]</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77DE98AF" w14:textId="546F8252" w:rsidR="00583ED8" w:rsidRPr="00583ED8" w:rsidRDefault="00532647" w:rsidP="00532647">
      <w:pPr>
        <w:pStyle w:val="dt"/>
        <w:rPr>
          <w:lang w:val="en-GB"/>
        </w:rPr>
      </w:pPr>
      <w:r w:rsidRPr="00583ED8">
        <w:rPr>
          <w:lang w:val="en-GB"/>
        </w:rPr>
        <w:t xml:space="preserve">optimum display scale </w:t>
      </w:r>
    </w:p>
    <w:p w14:paraId="31947201" w14:textId="6D4A5BBD" w:rsidR="00583ED8" w:rsidRPr="00583ED8" w:rsidRDefault="00532647" w:rsidP="00532647">
      <w:pPr>
        <w:spacing w:after="60"/>
        <w:rPr>
          <w:lang w:val="en-GB"/>
        </w:rPr>
      </w:pPr>
      <w:r>
        <w:rPr>
          <w:lang w:val="en-GB"/>
        </w:rPr>
        <w:t>t</w:t>
      </w:r>
      <w:r w:rsidR="00583ED8" w:rsidRPr="00583ED8">
        <w:rPr>
          <w:lang w:val="en-GB"/>
        </w:rPr>
        <w:t>he maximum (largest) scale with which the data is intended to be displayed</w:t>
      </w:r>
      <w:r w:rsidR="00536518">
        <w:rPr>
          <w:lang w:val="en-GB"/>
        </w:rPr>
        <w:t xml:space="preserve"> [S-101]</w:t>
      </w:r>
    </w:p>
    <w:p w14:paraId="26E650BB" w14:textId="77777777" w:rsidR="00583ED8" w:rsidRPr="00583ED8" w:rsidRDefault="00583ED8" w:rsidP="00583ED8">
      <w:pPr>
        <w:rPr>
          <w:lang w:val="en-GB"/>
        </w:rPr>
      </w:pPr>
      <w:r w:rsidRPr="00583ED8">
        <w:rPr>
          <w:lang w:val="en-GB"/>
        </w:rPr>
        <w:lastRenderedPageBreak/>
        <w:t>NOTE: Optimum Display Scale may be considered to be the compilation scale for the data, and is the reference for the overscale indication. When the Mariners Selected Viewing Scale (MSVS) is set to a scale that is larger than Optimum Display Scale, this triggers the overscale indication in the end user system.</w:t>
      </w:r>
    </w:p>
    <w:p w14:paraId="6CB3CA88" w14:textId="46F93DA7" w:rsidR="00583ED8" w:rsidRPr="00583ED8" w:rsidRDefault="00532647" w:rsidP="00532647">
      <w:pPr>
        <w:pStyle w:val="dt"/>
        <w:rPr>
          <w:lang w:val="en-GB"/>
        </w:rPr>
      </w:pPr>
      <w:r w:rsidRPr="00583ED8">
        <w:rPr>
          <w:lang w:val="en-GB"/>
        </w:rPr>
        <w:t>overscale</w:t>
      </w:r>
    </w:p>
    <w:p w14:paraId="31E7B429" w14:textId="6E74B79E" w:rsidR="00583ED8" w:rsidRDefault="00532647" w:rsidP="00583ED8">
      <w:pPr>
        <w:rPr>
          <w:lang w:val="en-GB"/>
        </w:rPr>
      </w:pPr>
      <w:r>
        <w:rPr>
          <w:lang w:val="en-GB"/>
        </w:rPr>
        <w:t>t</w:t>
      </w:r>
      <w:r w:rsidR="00583ED8" w:rsidRPr="00583ED8">
        <w:rPr>
          <w:lang w:val="en-GB"/>
        </w:rPr>
        <w:t>he viewing scale is larger than the value considered by the Data Producer to be the largest intended (optimum) display scale for the data</w:t>
      </w:r>
      <w:r w:rsidR="00536518">
        <w:rPr>
          <w:lang w:val="en-GB"/>
        </w:rPr>
        <w:t xml:space="preserve"> [S-101]</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p w14:paraId="03FA1040" w14:textId="6B2650E6" w:rsidR="00583ED8" w:rsidRPr="00583ED8" w:rsidRDefault="00532647" w:rsidP="00532647">
      <w:pPr>
        <w:pStyle w:val="dt"/>
        <w:rPr>
          <w:lang w:val="en-GB"/>
        </w:rPr>
      </w:pPr>
      <w:r w:rsidRPr="00583ED8">
        <w:rPr>
          <w:lang w:val="en-GB"/>
        </w:rPr>
        <w:t>scale minimum</w:t>
      </w:r>
    </w:p>
    <w:p w14:paraId="575EC303" w14:textId="091525C8" w:rsidR="00583ED8" w:rsidRPr="00583ED8" w:rsidRDefault="00532647" w:rsidP="00583ED8">
      <w:pPr>
        <w:rPr>
          <w:lang w:val="en-GB"/>
        </w:rPr>
      </w:pPr>
      <w:r>
        <w:rPr>
          <w:lang w:val="en-GB"/>
        </w:rPr>
        <w:t>t</w:t>
      </w:r>
      <w:r w:rsidR="00583ED8" w:rsidRPr="00583ED8">
        <w:rPr>
          <w:lang w:val="en-GB"/>
        </w:rPr>
        <w:t>he smallest scale at which a feature is intended to be displayed (for example, a minor light, with a scale minimum of 1:45,000, would not normally be displayed at a scale of 1:90,000)</w:t>
      </w:r>
      <w:r w:rsidR="00536518">
        <w:rPr>
          <w:lang w:val="en-GB"/>
        </w:rPr>
        <w:t xml:space="preserve"> [S-101]</w:t>
      </w:r>
    </w:p>
    <w:p w14:paraId="612D3BFF" w14:textId="27854523" w:rsidR="00F17B51" w:rsidRPr="0019683E" w:rsidRDefault="00412BF4" w:rsidP="00F17B51">
      <w:pPr>
        <w:pStyle w:val="dt"/>
        <w:rPr>
          <w:lang w:val="en-GB"/>
        </w:rPr>
      </w:pPr>
      <w:r>
        <w:rPr>
          <w:lang w:val="en-GB"/>
        </w:rPr>
        <w:t xml:space="preserve">skin of the </w:t>
      </w:r>
      <w:r w:rsidR="00532647">
        <w:rPr>
          <w:lang w:val="en-GB"/>
        </w:rPr>
        <w:t>E</w:t>
      </w:r>
      <w:r>
        <w:rPr>
          <w:lang w:val="en-GB"/>
        </w:rPr>
        <w:t>arth</w:t>
      </w:r>
    </w:p>
    <w:p w14:paraId="53C6B24D" w14:textId="12ED2CAA" w:rsidR="00125B37" w:rsidRDefault="00532647" w:rsidP="00412BF4">
      <w:pPr>
        <w:spacing w:after="120" w:line="240" w:lineRule="auto"/>
        <w:rPr>
          <w:lang w:val="en-GB"/>
        </w:rPr>
      </w:pPr>
      <w:r>
        <w:rPr>
          <w:noProof/>
          <w:lang w:val="en-GB"/>
        </w:rPr>
        <w:t>a</w:t>
      </w:r>
      <w:r w:rsidR="00583ED8" w:rsidRPr="00583ED8">
        <w:rPr>
          <w:noProof/>
          <w:lang w:val="en-GB"/>
        </w:rPr>
        <w:t xml:space="preserve"> defined set of non-overlapping geographic features of geometric primitive surface, completely covering an area equivalent to that of meta-features Data Coverage.</w:t>
      </w:r>
      <w:r w:rsidR="00583ED8">
        <w:rPr>
          <w:noProof/>
          <w:lang w:val="en-GB"/>
        </w:rPr>
        <w:t xml:space="preserve"> </w:t>
      </w:r>
      <w:r w:rsidR="00F17B51" w:rsidRPr="0019683E">
        <w:rPr>
          <w:lang w:val="en-GB"/>
        </w:rPr>
        <w:t>[</w:t>
      </w:r>
      <w:r w:rsidR="00412BF4">
        <w:rPr>
          <w:lang w:val="en-GB"/>
        </w:rPr>
        <w:t>S-101</w:t>
      </w:r>
      <w:r w:rsidR="00F17B51" w:rsidRPr="0019683E">
        <w:rPr>
          <w:lang w:val="en-GB"/>
        </w:rPr>
        <w:t>]</w:t>
      </w:r>
      <w:bookmarkEnd w:id="86"/>
    </w:p>
    <w:p w14:paraId="5A080CA4" w14:textId="46846E53" w:rsidR="00583ED8" w:rsidRPr="00583ED8" w:rsidRDefault="00532647" w:rsidP="00532647">
      <w:pPr>
        <w:pStyle w:val="dt"/>
        <w:rPr>
          <w:lang w:val="en-GB"/>
        </w:rPr>
      </w:pPr>
      <w:r w:rsidRPr="00583ED8">
        <w:rPr>
          <w:lang w:val="en-GB"/>
        </w:rPr>
        <w:t>viewing scale</w:t>
      </w:r>
    </w:p>
    <w:p w14:paraId="6F84B3A9" w14:textId="1A96E6DB" w:rsidR="00412BF4" w:rsidRPr="00412BF4" w:rsidRDefault="00583ED8" w:rsidP="00412BF4">
      <w:pPr>
        <w:spacing w:after="120" w:line="240" w:lineRule="auto"/>
        <w:rPr>
          <w:lang w:val="en-GB"/>
        </w:rPr>
      </w:pPr>
      <w:r w:rsidRPr="00583ED8">
        <w:rPr>
          <w:lang w:val="en-GB"/>
        </w:rPr>
        <w:t>The value of the ratio of the linear dimensions of features of a dataset presented in the display and the actual dimensions of the features represented of the dataset</w:t>
      </w:r>
      <w:r w:rsidR="00536518">
        <w:rPr>
          <w:lang w:val="en-GB"/>
        </w:rPr>
        <w:t xml:space="preserve"> [S-101]</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173885488"/>
      <w:bookmarkStart w:id="88" w:name="_Toc412810744"/>
      <w:commentRangeStart w:id="89"/>
      <w:r w:rsidRPr="00CF30EA">
        <w:t>Abbreviations</w:t>
      </w:r>
      <w:commentRangeEnd w:id="89"/>
      <w:r w:rsidR="00FA4269">
        <w:rPr>
          <w:rStyle w:val="CommentReference"/>
          <w:b w:val="0"/>
          <w:bCs w:val="0"/>
          <w:lang w:val="en-AU"/>
        </w:rPr>
        <w:commentReference w:id="89"/>
      </w:r>
      <w:bookmarkEnd w:id="87"/>
    </w:p>
    <w:bookmarkEnd w:id="88"/>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5C69F94E" w:rsidR="000D1551" w:rsidRDefault="00FC7F48" w:rsidP="0069008F">
      <w:pPr>
        <w:tabs>
          <w:tab w:val="left" w:pos="993"/>
        </w:tabs>
        <w:spacing w:after="120" w:line="240" w:lineRule="auto"/>
        <w:rPr>
          <w:lang w:val="en-GB"/>
        </w:rPr>
      </w:pPr>
      <w:r>
        <w:rPr>
          <w:lang w:val="en-GB"/>
        </w:rPr>
        <w:t>FOID</w:t>
      </w:r>
      <w:r w:rsidR="000D1551">
        <w:rPr>
          <w:lang w:val="en-GB"/>
        </w:rPr>
        <w:tab/>
      </w:r>
      <w:r>
        <w:rPr>
          <w:lang w:val="en-GB"/>
        </w:rPr>
        <w:t>Feature Object Identifier</w:t>
      </w:r>
    </w:p>
    <w:p w14:paraId="388290A3" w14:textId="437991CF" w:rsidR="0069008F" w:rsidRPr="003A655F" w:rsidRDefault="00FC7F48" w:rsidP="0069008F">
      <w:pPr>
        <w:tabs>
          <w:tab w:val="left" w:pos="993"/>
        </w:tabs>
        <w:spacing w:after="120" w:line="240" w:lineRule="auto"/>
        <w:rPr>
          <w:lang w:val="en-GB"/>
        </w:rPr>
      </w:pPr>
      <w:r>
        <w:rPr>
          <w:lang w:val="en-GB"/>
        </w:rPr>
        <w:t>ER file</w:t>
      </w:r>
      <w:r w:rsidR="0069008F" w:rsidRPr="003A655F">
        <w:rPr>
          <w:lang w:val="en-GB"/>
        </w:rPr>
        <w:tab/>
      </w:r>
      <w:r w:rsidR="00FA4269">
        <w:rPr>
          <w:lang w:val="en-GB"/>
        </w:rPr>
        <w:t>Update file in the ISO 8211 format specified by S-101</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0" w:name="_Toc173885489"/>
      <w:r>
        <w:t>Symbols</w:t>
      </w:r>
      <w:bookmarkEnd w:id="90"/>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1" w:name="_Toc173885490"/>
      <w:bookmarkStart w:id="92" w:name="_Toc412810746"/>
      <w:r w:rsidRPr="00CF30EA">
        <w:rPr>
          <w:lang w:val="en-GB"/>
        </w:rPr>
        <w:t>Use of language</w:t>
      </w:r>
      <w:bookmarkEnd w:id="91"/>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3" w:name="_Toc173885491"/>
      <w:r w:rsidRPr="00CF30EA">
        <w:rPr>
          <w:lang w:val="en-GB"/>
        </w:rPr>
        <w:t xml:space="preserve">General </w:t>
      </w:r>
      <w:r w:rsidR="001F3EEB">
        <w:rPr>
          <w:lang w:val="en-GB"/>
        </w:rPr>
        <w:t>d</w:t>
      </w:r>
      <w:r w:rsidRPr="00CF30EA">
        <w:rPr>
          <w:lang w:val="en-GB"/>
        </w:rPr>
        <w:t>escription</w:t>
      </w:r>
      <w:bookmarkEnd w:id="93"/>
    </w:p>
    <w:p w14:paraId="0BBAB8DA" w14:textId="5FDEF891" w:rsidR="007724B6" w:rsidRPr="007724B6" w:rsidRDefault="007724B6" w:rsidP="007724B6">
      <w:pPr>
        <w:rPr>
          <w:lang w:val="en-GB"/>
        </w:rPr>
      </w:pPr>
      <w:r>
        <w:rPr>
          <w:lang w:val="en-GB"/>
        </w:rPr>
        <w:t>S-158</w:t>
      </w:r>
      <w:r w:rsidR="00E5222B">
        <w:rPr>
          <w:lang w:val="en-GB"/>
        </w:rPr>
        <w:t>:101</w:t>
      </w:r>
      <w:r>
        <w:rPr>
          <w:lang w:val="en-GB"/>
        </w:rPr>
        <w:t xml:space="preserve"> is a specification describing </w:t>
      </w:r>
      <w:r w:rsidR="00E5222B">
        <w:rPr>
          <w:lang w:val="en-GB"/>
        </w:rPr>
        <w:t xml:space="preserve">product-specific </w:t>
      </w:r>
      <w:r>
        <w:rPr>
          <w:lang w:val="en-GB"/>
        </w:rPr>
        <w:t>validation checks for S-10</w:t>
      </w:r>
      <w:r w:rsidR="004F095A">
        <w:rPr>
          <w:lang w:val="en-GB"/>
        </w:rPr>
        <w:t>1 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:101</w:t>
      </w:r>
      <w:r>
        <w:rPr>
          <w:lang w:val="en-GB"/>
        </w:rPr>
        <w:t xml:space="preserve"> and therefore no general information applicable to data products conforming to it.</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2"/>
    <w:p w14:paraId="36546F99" w14:textId="4695EB89"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 xml:space="preserve">S-158:1xx </w:t>
      </w:r>
      <w:r w:rsidR="004F095A">
        <w:rPr>
          <w:rFonts w:cs="Arial"/>
          <w:strike/>
          <w:lang w:val="en-GB"/>
        </w:rPr>
        <w:t>Electronic Navigational Chart</w:t>
      </w:r>
      <w:r w:rsidR="00FE4EB7" w:rsidRPr="007724B6">
        <w:rPr>
          <w:rFonts w:cs="Arial"/>
          <w:strike/>
          <w:lang w:val="en-GB"/>
        </w:rPr>
        <w:t xml:space="preserve"> </w:t>
      </w:r>
      <w:r w:rsidR="002B303B" w:rsidRPr="007724B6">
        <w:rPr>
          <w:strike/>
          <w:lang w:val="en-GB"/>
        </w:rPr>
        <w:t>Validation Checks</w:t>
      </w:r>
    </w:p>
    <w:p w14:paraId="149701E9" w14:textId="0AEC2253"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lastRenderedPageBreak/>
        <w:t>Abstract:</w:t>
      </w:r>
      <w:r w:rsidRPr="007724B6">
        <w:rPr>
          <w:rFonts w:cs="Arial"/>
          <w:b/>
          <w:bCs/>
          <w:strike/>
          <w:lang w:val="en-GB"/>
        </w:rPr>
        <w:t xml:space="preserve"> </w:t>
      </w:r>
      <w:r w:rsidR="001F3EEB" w:rsidRPr="007724B6">
        <w:rPr>
          <w:rFonts w:cs="Arial"/>
          <w:b/>
          <w:bCs/>
          <w:strike/>
          <w:lang w:val="en-GB"/>
        </w:rPr>
        <w:tab/>
      </w:r>
      <w:bookmarkStart w:id="94"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S-10</w:t>
      </w:r>
      <w:r w:rsidR="004F095A">
        <w:rPr>
          <w:strike/>
          <w:lang w:val="en-GB"/>
        </w:rPr>
        <w:t>1</w:t>
      </w:r>
      <w:r w:rsidR="00002576" w:rsidRPr="007724B6">
        <w:rPr>
          <w:strike/>
          <w:lang w:val="en-GB"/>
        </w:rPr>
        <w:t xml:space="preserve"> data products</w:t>
      </w:r>
      <w:r w:rsidR="00FE4EB7" w:rsidRPr="007724B6">
        <w:rPr>
          <w:strike/>
          <w:lang w:val="en-GB"/>
        </w:rPr>
        <w:t>.</w:t>
      </w:r>
      <w:bookmarkEnd w:id="94"/>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416A1F6D"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S-101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5" w:name="_Toc173885492"/>
      <w:bookmarkStart w:id="96" w:name="_Toc412810747"/>
      <w:r w:rsidRPr="00CF30EA">
        <w:rPr>
          <w:lang w:val="en-GB"/>
        </w:rPr>
        <w:t>Specification metadata and maintenance</w:t>
      </w:r>
      <w:bookmarkEnd w:id="95"/>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7" w:name="_Toc173885493"/>
      <w:bookmarkEnd w:id="96"/>
      <w:r w:rsidRPr="00CF30EA">
        <w:t xml:space="preserve">Specification </w:t>
      </w:r>
      <w:r w:rsidR="00165EA7">
        <w:t>m</w:t>
      </w:r>
      <w:r w:rsidRPr="00CF30EA">
        <w:t>etadata</w:t>
      </w:r>
      <w:bookmarkEnd w:id="97"/>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39FAB13A"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4F095A">
        <w:rPr>
          <w:lang w:val="en-GB"/>
        </w:rPr>
        <w:t xml:space="preserve">Electronic Navigational Chart </w:t>
      </w:r>
      <w:r w:rsidR="00113EC1">
        <w:rPr>
          <w:lang w:val="en-GB"/>
        </w:rPr>
        <w:t>Validation Checks</w:t>
      </w:r>
    </w:p>
    <w:p w14:paraId="1501621B" w14:textId="6F8A86F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0.1.0</w:t>
      </w:r>
    </w:p>
    <w:p w14:paraId="0F27C97C" w14:textId="43F9F39E"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2024-0</w:t>
      </w:r>
      <w:r w:rsidR="004F095A">
        <w:rPr>
          <w:lang w:val="en-GB"/>
        </w:rPr>
        <w:t>8</w:t>
      </w:r>
      <w:r w:rsidR="00DE5DF0">
        <w:rPr>
          <w:lang w:val="en-GB"/>
        </w:rPr>
        <w:t>-</w:t>
      </w:r>
      <w:r w:rsidR="004F095A">
        <w:rPr>
          <w:lang w:val="en-GB"/>
        </w:rPr>
        <w:t>0</w:t>
      </w:r>
      <w:ins w:id="98" w:author="Raphael Malyankar" w:date="2024-07-30T20:35:00Z" w16du:dateUtc="2024-07-31T03:35:00Z">
        <w:r w:rsidR="00074745">
          <w:rPr>
            <w:lang w:val="en-GB"/>
          </w:rPr>
          <w:t>6</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56D516D4"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:101</w:t>
      </w:r>
    </w:p>
    <w:p w14:paraId="3D5BEFB7" w14:textId="695383F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 xml:space="preserve">S-101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9" w:name="_Toc173885494"/>
      <w:bookmarkStart w:id="100" w:name="_Toc412810749"/>
      <w:commentRangeStart w:id="101"/>
      <w:r w:rsidRPr="00CF30EA">
        <w:t>Specification maintenance</w:t>
      </w:r>
      <w:commentRangeEnd w:id="101"/>
      <w:r w:rsidR="000F4686">
        <w:rPr>
          <w:rStyle w:val="CommentReference"/>
          <w:b w:val="0"/>
          <w:bCs w:val="0"/>
          <w:lang w:val="en-AU"/>
        </w:rPr>
        <w:commentReference w:id="101"/>
      </w:r>
      <w:bookmarkEnd w:id="99"/>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00"/>
    <w:p w14:paraId="1BC15EB1" w14:textId="60AC5DDA"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92C9FF3" w:rsidR="00C131AE" w:rsidRPr="00CF30EA" w:rsidRDefault="00A45A72" w:rsidP="00913A48">
      <w:pPr>
        <w:spacing w:after="120" w:line="240" w:lineRule="auto"/>
        <w:rPr>
          <w:lang w:val="en-GB"/>
        </w:rPr>
      </w:pPr>
      <w:r>
        <w:rPr>
          <w:lang w:val="en-GB"/>
        </w:rPr>
        <w:t>S-158</w:t>
      </w:r>
      <w:r w:rsidR="004F095A">
        <w:rPr>
          <w:lang w:val="en-GB"/>
        </w:rPr>
        <w:t>:101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3712C797"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:101</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w:t>
      </w:r>
      <w:r w:rsidR="00EC5268">
        <w:rPr>
          <w:lang w:val="en-GB"/>
        </w:rPr>
        <w:t>101</w:t>
      </w:r>
      <w:r w:rsidR="00AE0E65">
        <w:rPr>
          <w:lang w:val="en-GB"/>
        </w:rPr>
        <w:t xml:space="preserve"> and S-158:101</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lastRenderedPageBreak/>
        <w:t>Revision</w:t>
      </w:r>
    </w:p>
    <w:p w14:paraId="5D170D03" w14:textId="4BAB6953"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:101</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:101</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:101</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1FDB293" w:rsidR="00C131AE" w:rsidRDefault="00EC0C05" w:rsidP="00423EF0">
      <w:pPr>
        <w:spacing w:after="120" w:line="240" w:lineRule="auto"/>
        <w:rPr>
          <w:lang w:val="en-GB"/>
        </w:rPr>
      </w:pPr>
      <w:r w:rsidRPr="00CF30EA">
        <w:rPr>
          <w:lang w:val="en-GB"/>
        </w:rPr>
        <w:t xml:space="preserve">Changes in a revision </w:t>
      </w:r>
      <w:r w:rsidR="00B25B26">
        <w:rPr>
          <w:lang w:val="en-GB"/>
        </w:rPr>
        <w:t>of S-158:101 may or may not correspond to the same revision</w:t>
      </w:r>
      <w:r w:rsidR="005B4AFE">
        <w:rPr>
          <w:lang w:val="en-GB"/>
        </w:rPr>
        <w:t>+edition</w:t>
      </w:r>
      <w:r w:rsidR="00B25B26">
        <w:rPr>
          <w:lang w:val="en-GB"/>
        </w:rPr>
        <w:t xml:space="preserve"> number of S-101</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7777777"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:101</w:t>
      </w:r>
      <w:r w:rsidR="00840BC2">
        <w:rPr>
          <w:lang w:val="en-GB"/>
        </w:rPr>
        <w:t xml:space="preserve"> arising from non-substantive reasons </w:t>
      </w:r>
      <w:commentRangeStart w:id="102"/>
      <w:r w:rsidR="00840BC2">
        <w:rPr>
          <w:lang w:val="en-GB"/>
        </w:rPr>
        <w:t>or</w:t>
      </w:r>
      <w:r w:rsidRPr="00CF30EA">
        <w:rPr>
          <w:lang w:val="en-GB"/>
        </w:rPr>
        <w:t xml:space="preserve"> </w:t>
      </w:r>
      <w:r w:rsidR="00840BC2">
        <w:rPr>
          <w:lang w:val="en-GB"/>
        </w:rPr>
        <w:t>from introduction of a new edition or revision of S-101</w:t>
      </w:r>
      <w:commentRangeEnd w:id="102"/>
      <w:r w:rsidR="00964AB6">
        <w:rPr>
          <w:rStyle w:val="CommentReference"/>
        </w:rPr>
        <w:commentReference w:id="102"/>
      </w:r>
      <w:r w:rsidR="00840BC2">
        <w:rPr>
          <w:lang w:val="en-GB"/>
        </w:rPr>
        <w:t>.</w:t>
      </w:r>
    </w:p>
    <w:p w14:paraId="10764D66" w14:textId="0588020F"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:101.</w:t>
      </w:r>
    </w:p>
    <w:p w14:paraId="6920D6FF" w14:textId="1A324CFE" w:rsidR="00840BC2" w:rsidRPr="00CF30EA" w:rsidRDefault="00840BC2" w:rsidP="00423EF0">
      <w:pPr>
        <w:spacing w:after="120" w:line="240" w:lineRule="auto"/>
        <w:rPr>
          <w:lang w:val="en-GB"/>
        </w:rPr>
      </w:pPr>
      <w:r>
        <w:rPr>
          <w:lang w:val="en-GB"/>
        </w:rPr>
        <w:t>Clarifications to S-158:101 for alignment to a new edition or revision of S-101 may update validation checks or add new validation checks. Validation checks for older but still active editions or revisions of S-101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S-101.</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191AE01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3" w:name="_Toc173885495"/>
      <w:r>
        <w:rPr>
          <w:lang w:val="en-GB"/>
        </w:rPr>
        <w:t>Check Structure</w:t>
      </w:r>
      <w:bookmarkEnd w:id="103"/>
    </w:p>
    <w:p w14:paraId="3667EFDF" w14:textId="49B28959" w:rsidR="0089778F" w:rsidRDefault="00964AB6" w:rsidP="00611211">
      <w:pPr>
        <w:tabs>
          <w:tab w:val="left" w:pos="1701"/>
        </w:tabs>
        <w:spacing w:after="120" w:line="240" w:lineRule="auto"/>
        <w:rPr>
          <w:lang w:val="en-GB"/>
        </w:rPr>
      </w:pPr>
      <w:r>
        <w:rPr>
          <w:lang w:val="en-GB"/>
        </w:rPr>
        <w:t>Check structure in S-158:101 includes the fields specified in S-158 plus the additional fields specified in Table 2-1.</w:t>
      </w:r>
    </w:p>
    <w:p w14:paraId="5FF8B6F9" w14:textId="2D116934" w:rsidR="0089778F" w:rsidRDefault="0089778F" w:rsidP="0089778F">
      <w:pPr>
        <w:pStyle w:val="Caption"/>
        <w:keepNext/>
      </w:pPr>
      <w:r>
        <w:t xml:space="preserve">Table </w:t>
      </w:r>
      <w:r w:rsidR="003E0544">
        <w:fldChar w:fldCharType="begin"/>
      </w:r>
      <w:r w:rsidR="003E0544">
        <w:instrText xml:space="preserve"> STYLEREF 1 \s </w:instrText>
      </w:r>
      <w:r w:rsidR="003E0544">
        <w:fldChar w:fldCharType="separate"/>
      </w:r>
      <w:r w:rsidR="003E0544">
        <w:rPr>
          <w:noProof/>
        </w:rPr>
        <w:t>2</w:t>
      </w:r>
      <w:r w:rsidR="003E0544">
        <w:fldChar w:fldCharType="end"/>
      </w:r>
      <w:r w:rsidR="003E0544">
        <w:t>.</w:t>
      </w:r>
      <w:r w:rsidR="003E0544">
        <w:fldChar w:fldCharType="begin"/>
      </w:r>
      <w:r w:rsidR="003E0544">
        <w:instrText xml:space="preserve"> SEQ Table \* ARABIC \s 1 </w:instrText>
      </w:r>
      <w:r w:rsidR="003E0544">
        <w:fldChar w:fldCharType="separate"/>
      </w:r>
      <w:r w:rsidR="003E0544">
        <w:rPr>
          <w:noProof/>
        </w:rPr>
        <w:t>1</w:t>
      </w:r>
      <w:r w:rsidR="003E0544">
        <w:fldChar w:fldCharType="end"/>
      </w:r>
      <w:r>
        <w:t xml:space="preserve"> </w:t>
      </w:r>
      <w:r w:rsidR="00964AB6">
        <w:t>–</w:t>
      </w:r>
      <w:r>
        <w:t xml:space="preserve"> </w:t>
      </w:r>
      <w:r w:rsidR="00964AB6">
        <w:t>Extensions to check s</w:t>
      </w:r>
      <w:r>
        <w:t xml:space="preserve">tructure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475"/>
        <w:gridCol w:w="7541"/>
      </w:tblGrid>
      <w:tr w:rsidR="00F7792E" w:rsidRPr="0089778F" w14:paraId="19203968" w14:textId="77777777" w:rsidTr="0089778F">
        <w:trPr>
          <w:cantSplit/>
          <w:tblHeader/>
        </w:trPr>
        <w:tc>
          <w:tcPr>
            <w:tcW w:w="0" w:type="auto"/>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3767735B" w14:textId="1757120A" w:rsidR="00F7792E" w:rsidRPr="0089778F" w:rsidRDefault="00312512" w:rsidP="0089778F">
            <w:pPr>
              <w:tabs>
                <w:tab w:val="left" w:pos="1701"/>
              </w:tabs>
              <w:spacing w:after="120" w:line="240" w:lineRule="auto"/>
            </w:pPr>
            <w:r>
              <w:t>S-58 Check(s)</w:t>
            </w:r>
          </w:p>
        </w:tc>
        <w:tc>
          <w:tcPr>
            <w:tcW w:w="0" w:type="auto"/>
          </w:tcPr>
          <w:p w14:paraId="2972DED9" w14:textId="60D5806A" w:rsidR="008D3A26" w:rsidRDefault="00312512" w:rsidP="0089778F">
            <w:pPr>
              <w:tabs>
                <w:tab w:val="left" w:pos="1701"/>
              </w:tabs>
              <w:spacing w:after="120" w:line="240" w:lineRule="auto"/>
            </w:pPr>
            <w:r>
              <w:t xml:space="preserve">Identifier of check from S-58 Edition </w:t>
            </w:r>
            <w:r w:rsidR="004223EC" w:rsidRPr="004223EC">
              <w:rPr>
                <w:highlight w:val="yellow"/>
              </w:rPr>
              <w:t>7.0.0</w:t>
            </w:r>
            <w:r>
              <w:t xml:space="preserve"> from which this check is derived.</w:t>
            </w:r>
          </w:p>
          <w:p w14:paraId="16C12E8C" w14:textId="26812A3F" w:rsidR="008D3A26" w:rsidRPr="0089778F" w:rsidRDefault="008D3A26" w:rsidP="0089778F">
            <w:pPr>
              <w:tabs>
                <w:tab w:val="left" w:pos="1701"/>
              </w:tabs>
              <w:spacing w:after="120" w:line="240" w:lineRule="auto"/>
            </w:pPr>
            <w:r>
              <w:t xml:space="preserve">EXAMPLES: </w:t>
            </w:r>
            <w:r w:rsidR="00312512">
              <w:t>519a</w:t>
            </w:r>
          </w:p>
        </w:tc>
      </w:tr>
      <w:tr w:rsidR="00F7792E" w:rsidRPr="0089778F" w14:paraId="3162ECD2" w14:textId="77777777" w:rsidTr="0089778F">
        <w:trPr>
          <w:cantSplit/>
        </w:trPr>
        <w:tc>
          <w:tcPr>
            <w:tcW w:w="0" w:type="auto"/>
          </w:tcPr>
          <w:p w14:paraId="5EEE3FAE" w14:textId="6CC82034" w:rsidR="00F7792E" w:rsidRPr="0089778F" w:rsidRDefault="00312512" w:rsidP="0089778F">
            <w:pPr>
              <w:tabs>
                <w:tab w:val="left" w:pos="1701"/>
              </w:tabs>
              <w:spacing w:after="120" w:line="240" w:lineRule="auto"/>
            </w:pPr>
            <w:r>
              <w:t>Linked Table</w:t>
            </w:r>
          </w:p>
        </w:tc>
        <w:tc>
          <w:tcPr>
            <w:tcW w:w="0" w:type="auto"/>
          </w:tcPr>
          <w:p w14:paraId="4746EFB4" w14:textId="12AC098F" w:rsidR="0089778F" w:rsidRDefault="00312512" w:rsidP="0089778F">
            <w:pPr>
              <w:tabs>
                <w:tab w:val="left" w:pos="1701"/>
              </w:tabs>
              <w:spacing w:after="120" w:line="240" w:lineRule="auto"/>
            </w:pPr>
            <w:r>
              <w:t>A reference to a table where additional information referenced in the check description</w:t>
            </w:r>
            <w:r w:rsidR="004223EC">
              <w:t xml:space="preserve"> </w:t>
            </w:r>
            <w:r>
              <w:t>is provided.</w:t>
            </w:r>
          </w:p>
          <w:p w14:paraId="750DE6FA" w14:textId="375EA4F6" w:rsidR="008D3A26" w:rsidRPr="0089778F" w:rsidRDefault="008D3A26" w:rsidP="0089778F">
            <w:pPr>
              <w:tabs>
                <w:tab w:val="left" w:pos="1701"/>
              </w:tabs>
              <w:spacing w:after="120" w:line="240" w:lineRule="auto"/>
            </w:pPr>
            <w:r>
              <w:t xml:space="preserve">EXAMPLE: </w:t>
            </w:r>
            <w:r w:rsidR="00312512">
              <w:t>Table of features with their conditional mandatory attributes.</w:t>
            </w:r>
          </w:p>
        </w:tc>
      </w:tr>
    </w:tbl>
    <w:p w14:paraId="0BBAB844" w14:textId="77777777" w:rsidR="0089778F" w:rsidRDefault="0089778F" w:rsidP="00611211">
      <w:pPr>
        <w:tabs>
          <w:tab w:val="left" w:pos="1701"/>
        </w:tabs>
        <w:spacing w:after="120" w:line="240" w:lineRule="auto"/>
        <w:rPr>
          <w:lang w:val="en-GB"/>
        </w:rPr>
      </w:pPr>
    </w:p>
    <w:p w14:paraId="00E1277F" w14:textId="2728BAEF" w:rsidR="003E0544" w:rsidRDefault="004223EC" w:rsidP="00611211">
      <w:pPr>
        <w:tabs>
          <w:tab w:val="left" w:pos="1701"/>
        </w:tabs>
        <w:spacing w:after="120" w:line="240" w:lineRule="auto"/>
        <w:rPr>
          <w:lang w:val="en-GB"/>
        </w:rPr>
      </w:pPr>
      <w:r>
        <w:rPr>
          <w:lang w:val="en-GB"/>
        </w:rPr>
        <w:t xml:space="preserve">S-101 also extends the check format by adding separate tables which are referenced in the check description. The information in these tables presents relationships between </w:t>
      </w:r>
      <w:r w:rsidR="003E0544">
        <w:rPr>
          <w:lang w:val="en-GB"/>
        </w:rPr>
        <w:t xml:space="preserve">features and/or attributes </w:t>
      </w:r>
      <w:r>
        <w:rPr>
          <w:lang w:val="en-GB"/>
        </w:rPr>
        <w:t xml:space="preserve">which would </w:t>
      </w:r>
      <w:r w:rsidR="003E0544">
        <w:rPr>
          <w:lang w:val="en-GB"/>
        </w:rPr>
        <w:t>lead to excessively complex expressions in the basic syntax or excessive duplication of checks. For example, a tabular representation of allowed combinations of values for attributes describing “nature of surface” and relevant qualifying terms:</w:t>
      </w:r>
    </w:p>
    <w:p w14:paraId="08BB052E" w14:textId="77777777" w:rsidR="003E0544" w:rsidRDefault="003E0544" w:rsidP="00611211">
      <w:pPr>
        <w:tabs>
          <w:tab w:val="left" w:pos="1701"/>
        </w:tabs>
        <w:spacing w:after="120" w:line="240" w:lineRule="auto"/>
        <w:rPr>
          <w:lang w:val="en-GB"/>
        </w:rPr>
      </w:pPr>
    </w:p>
    <w:p w14:paraId="4571F4C7" w14:textId="303D86C2" w:rsidR="003E0544" w:rsidRDefault="003E0544" w:rsidP="003E0544">
      <w:pPr>
        <w:pStyle w:val="Caption"/>
        <w:keepNext/>
      </w:pPr>
      <w:r>
        <w:lastRenderedPageBreak/>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Tabulation of allowed combinations of values for attributes describing the nature ofs surface and relecant qualifying terms</w:t>
      </w:r>
    </w:p>
    <w:tbl>
      <w:tblPr>
        <w:tblStyle w:val="TableGrid"/>
        <w:tblW w:w="0" w:type="auto"/>
        <w:jc w:val="center"/>
        <w:tblLook w:val="04A0" w:firstRow="1" w:lastRow="0" w:firstColumn="1" w:lastColumn="0" w:noHBand="0" w:noVBand="1"/>
      </w:tblPr>
      <w:tblGrid>
        <w:gridCol w:w="3140"/>
        <w:gridCol w:w="328"/>
        <w:gridCol w:w="328"/>
        <w:gridCol w:w="328"/>
        <w:gridCol w:w="328"/>
        <w:gridCol w:w="328"/>
        <w:gridCol w:w="328"/>
        <w:gridCol w:w="328"/>
        <w:gridCol w:w="328"/>
        <w:gridCol w:w="328"/>
      </w:tblGrid>
      <w:tr w:rsidR="003E0544" w:rsidRPr="003E0544" w14:paraId="1EC4FBC1" w14:textId="77777777" w:rsidTr="003E0544">
        <w:trPr>
          <w:cantSplit/>
          <w:tblHeader/>
          <w:jc w:val="center"/>
        </w:trPr>
        <w:tc>
          <w:tcPr>
            <w:tcW w:w="0" w:type="auto"/>
            <w:shd w:val="clear" w:color="auto" w:fill="D9D9D9" w:themeFill="background1" w:themeFillShade="D9"/>
          </w:tcPr>
          <w:p w14:paraId="224BF046" w14:textId="77777777" w:rsidR="003E0544" w:rsidRPr="003E0544" w:rsidRDefault="003E0544" w:rsidP="0088136E">
            <w:pPr>
              <w:spacing w:after="120" w:line="240" w:lineRule="auto"/>
              <w:rPr>
                <w:lang w:val="en-GB"/>
              </w:rPr>
            </w:pPr>
            <w:r w:rsidRPr="003E0544">
              <w:rPr>
                <w:lang w:val="en-GB"/>
              </w:rPr>
              <w:t>natureOfSurfaceQualifyingTerms</w:t>
            </w:r>
          </w:p>
        </w:tc>
        <w:tc>
          <w:tcPr>
            <w:tcW w:w="0" w:type="auto"/>
            <w:shd w:val="clear" w:color="auto" w:fill="D9D9D9" w:themeFill="background1" w:themeFillShade="D9"/>
          </w:tcPr>
          <w:p w14:paraId="564D72D0" w14:textId="77777777" w:rsidR="003E0544" w:rsidRPr="003E0544" w:rsidRDefault="003E0544" w:rsidP="0088136E">
            <w:pPr>
              <w:spacing w:after="120" w:line="240" w:lineRule="auto"/>
              <w:rPr>
                <w:lang w:val="en-GB"/>
              </w:rPr>
            </w:pPr>
            <w:r w:rsidRPr="003E0544">
              <w:rPr>
                <w:lang w:val="en-GB"/>
              </w:rPr>
              <w:t>1</w:t>
            </w:r>
          </w:p>
        </w:tc>
        <w:tc>
          <w:tcPr>
            <w:tcW w:w="0" w:type="auto"/>
            <w:shd w:val="clear" w:color="auto" w:fill="D9D9D9" w:themeFill="background1" w:themeFillShade="D9"/>
          </w:tcPr>
          <w:p w14:paraId="743A770B" w14:textId="77777777" w:rsidR="003E0544" w:rsidRPr="003E0544" w:rsidRDefault="003E0544" w:rsidP="0088136E">
            <w:pPr>
              <w:spacing w:after="120" w:line="240" w:lineRule="auto"/>
              <w:rPr>
                <w:lang w:val="en-GB"/>
              </w:rPr>
            </w:pPr>
            <w:r w:rsidRPr="003E0544">
              <w:rPr>
                <w:lang w:val="en-GB"/>
              </w:rPr>
              <w:t>2</w:t>
            </w:r>
          </w:p>
        </w:tc>
        <w:tc>
          <w:tcPr>
            <w:tcW w:w="0" w:type="auto"/>
            <w:shd w:val="clear" w:color="auto" w:fill="D9D9D9" w:themeFill="background1" w:themeFillShade="D9"/>
          </w:tcPr>
          <w:p w14:paraId="01F5C6E7" w14:textId="77777777" w:rsidR="003E0544" w:rsidRPr="003E0544" w:rsidRDefault="003E0544" w:rsidP="0088136E">
            <w:pPr>
              <w:spacing w:after="120" w:line="240" w:lineRule="auto"/>
              <w:rPr>
                <w:lang w:val="en-GB"/>
              </w:rPr>
            </w:pPr>
            <w:r w:rsidRPr="003E0544">
              <w:rPr>
                <w:lang w:val="en-GB"/>
              </w:rPr>
              <w:t>3</w:t>
            </w:r>
          </w:p>
        </w:tc>
        <w:tc>
          <w:tcPr>
            <w:tcW w:w="0" w:type="auto"/>
            <w:shd w:val="clear" w:color="auto" w:fill="D9D9D9" w:themeFill="background1" w:themeFillShade="D9"/>
          </w:tcPr>
          <w:p w14:paraId="4CDC4098" w14:textId="77777777" w:rsidR="003E0544" w:rsidRPr="003E0544" w:rsidRDefault="003E0544" w:rsidP="0088136E">
            <w:pPr>
              <w:spacing w:after="120" w:line="240" w:lineRule="auto"/>
              <w:rPr>
                <w:lang w:val="en-GB"/>
              </w:rPr>
            </w:pPr>
            <w:r w:rsidRPr="003E0544">
              <w:rPr>
                <w:lang w:val="en-GB"/>
              </w:rPr>
              <w:t>4</w:t>
            </w:r>
          </w:p>
        </w:tc>
        <w:tc>
          <w:tcPr>
            <w:tcW w:w="0" w:type="auto"/>
            <w:shd w:val="clear" w:color="auto" w:fill="D9D9D9" w:themeFill="background1" w:themeFillShade="D9"/>
          </w:tcPr>
          <w:p w14:paraId="38A6D54C" w14:textId="77777777" w:rsidR="003E0544" w:rsidRPr="003E0544" w:rsidRDefault="003E0544" w:rsidP="0088136E">
            <w:pPr>
              <w:spacing w:after="120" w:line="240" w:lineRule="auto"/>
              <w:rPr>
                <w:lang w:val="en-GB"/>
              </w:rPr>
            </w:pPr>
            <w:r w:rsidRPr="003E0544">
              <w:rPr>
                <w:lang w:val="en-GB"/>
              </w:rPr>
              <w:t>5</w:t>
            </w:r>
          </w:p>
        </w:tc>
        <w:tc>
          <w:tcPr>
            <w:tcW w:w="0" w:type="auto"/>
            <w:shd w:val="clear" w:color="auto" w:fill="D9D9D9" w:themeFill="background1" w:themeFillShade="D9"/>
          </w:tcPr>
          <w:p w14:paraId="7351996D" w14:textId="77777777" w:rsidR="003E0544" w:rsidRPr="003E0544" w:rsidRDefault="003E0544" w:rsidP="0088136E">
            <w:pPr>
              <w:spacing w:after="120" w:line="240" w:lineRule="auto"/>
              <w:rPr>
                <w:lang w:val="en-GB"/>
              </w:rPr>
            </w:pPr>
            <w:r w:rsidRPr="003E0544">
              <w:rPr>
                <w:lang w:val="en-GB"/>
              </w:rPr>
              <w:t>6</w:t>
            </w:r>
          </w:p>
        </w:tc>
        <w:tc>
          <w:tcPr>
            <w:tcW w:w="0" w:type="auto"/>
            <w:shd w:val="clear" w:color="auto" w:fill="D9D9D9" w:themeFill="background1" w:themeFillShade="D9"/>
          </w:tcPr>
          <w:p w14:paraId="1C77DC1E" w14:textId="77777777" w:rsidR="003E0544" w:rsidRPr="003E0544" w:rsidRDefault="003E0544" w:rsidP="0088136E">
            <w:pPr>
              <w:spacing w:after="120" w:line="240" w:lineRule="auto"/>
              <w:rPr>
                <w:lang w:val="en-GB"/>
              </w:rPr>
            </w:pPr>
            <w:r w:rsidRPr="003E0544">
              <w:rPr>
                <w:lang w:val="en-GB"/>
              </w:rPr>
              <w:t>7</w:t>
            </w:r>
          </w:p>
        </w:tc>
        <w:tc>
          <w:tcPr>
            <w:tcW w:w="0" w:type="auto"/>
            <w:shd w:val="clear" w:color="auto" w:fill="D9D9D9" w:themeFill="background1" w:themeFillShade="D9"/>
          </w:tcPr>
          <w:p w14:paraId="3D442591" w14:textId="77777777" w:rsidR="003E0544" w:rsidRPr="003E0544" w:rsidRDefault="003E0544" w:rsidP="0088136E">
            <w:pPr>
              <w:spacing w:after="120" w:line="240" w:lineRule="auto"/>
              <w:rPr>
                <w:lang w:val="en-GB"/>
              </w:rPr>
            </w:pPr>
            <w:r w:rsidRPr="003E0544">
              <w:rPr>
                <w:lang w:val="en-GB"/>
              </w:rPr>
              <w:t>8</w:t>
            </w:r>
          </w:p>
        </w:tc>
        <w:tc>
          <w:tcPr>
            <w:tcW w:w="0" w:type="auto"/>
            <w:shd w:val="clear" w:color="auto" w:fill="D9D9D9" w:themeFill="background1" w:themeFillShade="D9"/>
          </w:tcPr>
          <w:p w14:paraId="7A620E21" w14:textId="77777777" w:rsidR="003E0544" w:rsidRPr="003E0544" w:rsidRDefault="003E0544" w:rsidP="0088136E">
            <w:pPr>
              <w:spacing w:after="120" w:line="240" w:lineRule="auto"/>
              <w:rPr>
                <w:lang w:val="en-GB"/>
              </w:rPr>
            </w:pPr>
            <w:r w:rsidRPr="003E0544">
              <w:rPr>
                <w:lang w:val="en-GB"/>
              </w:rPr>
              <w:t>9</w:t>
            </w:r>
          </w:p>
        </w:tc>
      </w:tr>
      <w:tr w:rsidR="003E0544" w:rsidRPr="003E0544" w14:paraId="1F5360B9" w14:textId="77777777" w:rsidTr="003E0544">
        <w:trPr>
          <w:cantSplit/>
          <w:tblHeader/>
          <w:jc w:val="center"/>
        </w:trPr>
        <w:tc>
          <w:tcPr>
            <w:tcW w:w="0" w:type="auto"/>
            <w:shd w:val="clear" w:color="auto" w:fill="D9D9D9" w:themeFill="background1" w:themeFillShade="D9"/>
          </w:tcPr>
          <w:p w14:paraId="05FAE705" w14:textId="77777777" w:rsidR="003E0544" w:rsidRPr="003E0544" w:rsidRDefault="003E0544" w:rsidP="0088136E">
            <w:pPr>
              <w:spacing w:after="120" w:line="240" w:lineRule="auto"/>
              <w:rPr>
                <w:lang w:val="en-GB"/>
              </w:rPr>
            </w:pPr>
            <w:r w:rsidRPr="003E0544">
              <w:rPr>
                <w:lang w:val="en-GB"/>
              </w:rPr>
              <w:t>natureOfSurface</w:t>
            </w:r>
          </w:p>
        </w:tc>
        <w:tc>
          <w:tcPr>
            <w:tcW w:w="0" w:type="auto"/>
            <w:shd w:val="clear" w:color="auto" w:fill="D9D9D9" w:themeFill="background1" w:themeFillShade="D9"/>
          </w:tcPr>
          <w:p w14:paraId="057D5E5F"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59A14CA"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31C5EA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267FB45"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0A1F4E60"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6E0E773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C00579E"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42E0BC2"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585F6A2" w14:textId="77777777" w:rsidR="003E0544" w:rsidRPr="003E0544" w:rsidRDefault="003E0544" w:rsidP="0088136E">
            <w:pPr>
              <w:spacing w:after="120" w:line="240" w:lineRule="auto"/>
              <w:rPr>
                <w:lang w:val="en-GB"/>
              </w:rPr>
            </w:pPr>
          </w:p>
        </w:tc>
      </w:tr>
      <w:tr w:rsidR="003E0544" w:rsidRPr="003E0544" w14:paraId="03ECE6C5" w14:textId="77777777" w:rsidTr="003E0544">
        <w:trPr>
          <w:jc w:val="center"/>
        </w:trPr>
        <w:tc>
          <w:tcPr>
            <w:tcW w:w="0" w:type="auto"/>
          </w:tcPr>
          <w:p w14:paraId="5CB251B4" w14:textId="77777777" w:rsidR="003E0544" w:rsidRPr="003E0544" w:rsidRDefault="003E0544" w:rsidP="003E0544">
            <w:pPr>
              <w:spacing w:after="120" w:line="240" w:lineRule="auto"/>
              <w:jc w:val="center"/>
              <w:rPr>
                <w:lang w:val="en-GB"/>
              </w:rPr>
            </w:pPr>
            <w:r w:rsidRPr="003E0544">
              <w:rPr>
                <w:lang w:val="en-GB"/>
              </w:rPr>
              <w:t>1</w:t>
            </w:r>
          </w:p>
        </w:tc>
        <w:tc>
          <w:tcPr>
            <w:tcW w:w="0" w:type="auto"/>
          </w:tcPr>
          <w:p w14:paraId="3FF53E95" w14:textId="77777777" w:rsidR="003E0544" w:rsidRPr="003E0544" w:rsidRDefault="003E0544" w:rsidP="0088136E">
            <w:pPr>
              <w:spacing w:after="120" w:line="240" w:lineRule="auto"/>
              <w:rPr>
                <w:lang w:val="en-GB"/>
              </w:rPr>
            </w:pPr>
          </w:p>
        </w:tc>
        <w:tc>
          <w:tcPr>
            <w:tcW w:w="0" w:type="auto"/>
          </w:tcPr>
          <w:p w14:paraId="3E6EABF3" w14:textId="77777777" w:rsidR="003E0544" w:rsidRPr="003E0544" w:rsidRDefault="003E0544" w:rsidP="0088136E">
            <w:pPr>
              <w:spacing w:after="120" w:line="240" w:lineRule="auto"/>
              <w:rPr>
                <w:lang w:val="en-GB"/>
              </w:rPr>
            </w:pPr>
          </w:p>
        </w:tc>
        <w:tc>
          <w:tcPr>
            <w:tcW w:w="0" w:type="auto"/>
          </w:tcPr>
          <w:p w14:paraId="36C7709B" w14:textId="77777777" w:rsidR="003E0544" w:rsidRPr="003E0544" w:rsidRDefault="003E0544" w:rsidP="0088136E">
            <w:pPr>
              <w:spacing w:after="120" w:line="240" w:lineRule="auto"/>
              <w:rPr>
                <w:lang w:val="en-GB"/>
              </w:rPr>
            </w:pPr>
          </w:p>
        </w:tc>
        <w:tc>
          <w:tcPr>
            <w:tcW w:w="0" w:type="auto"/>
          </w:tcPr>
          <w:p w14:paraId="1C37B04B" w14:textId="77777777" w:rsidR="003E0544" w:rsidRPr="003E0544" w:rsidRDefault="003E0544" w:rsidP="0088136E">
            <w:pPr>
              <w:spacing w:after="120" w:line="240" w:lineRule="auto"/>
              <w:rPr>
                <w:lang w:val="en-GB"/>
              </w:rPr>
            </w:pPr>
          </w:p>
        </w:tc>
        <w:tc>
          <w:tcPr>
            <w:tcW w:w="0" w:type="auto"/>
          </w:tcPr>
          <w:p w14:paraId="1F72F9C0" w14:textId="77777777" w:rsidR="003E0544" w:rsidRPr="003E0544" w:rsidRDefault="003E0544" w:rsidP="0088136E">
            <w:pPr>
              <w:spacing w:after="120" w:line="240" w:lineRule="auto"/>
              <w:rPr>
                <w:lang w:val="en-GB"/>
              </w:rPr>
            </w:pPr>
            <w:r w:rsidRPr="003E0544">
              <w:rPr>
                <w:lang w:val="en-GB"/>
              </w:rPr>
              <w:t>x</w:t>
            </w:r>
          </w:p>
        </w:tc>
        <w:tc>
          <w:tcPr>
            <w:tcW w:w="0" w:type="auto"/>
          </w:tcPr>
          <w:p w14:paraId="18E3FFB0" w14:textId="77777777" w:rsidR="003E0544" w:rsidRPr="003E0544" w:rsidRDefault="003E0544" w:rsidP="0088136E">
            <w:pPr>
              <w:spacing w:after="120" w:line="240" w:lineRule="auto"/>
              <w:rPr>
                <w:lang w:val="en-GB"/>
              </w:rPr>
            </w:pPr>
            <w:r w:rsidRPr="003E0544">
              <w:rPr>
                <w:lang w:val="en-GB"/>
              </w:rPr>
              <w:t>x</w:t>
            </w:r>
          </w:p>
        </w:tc>
        <w:tc>
          <w:tcPr>
            <w:tcW w:w="0" w:type="auto"/>
          </w:tcPr>
          <w:p w14:paraId="7DD4BA9B" w14:textId="77777777" w:rsidR="003E0544" w:rsidRPr="003E0544" w:rsidRDefault="003E0544" w:rsidP="0088136E">
            <w:pPr>
              <w:spacing w:after="120" w:line="240" w:lineRule="auto"/>
              <w:rPr>
                <w:lang w:val="en-GB"/>
              </w:rPr>
            </w:pPr>
            <w:r w:rsidRPr="003E0544">
              <w:rPr>
                <w:lang w:val="en-GB"/>
              </w:rPr>
              <w:t>x</w:t>
            </w:r>
          </w:p>
        </w:tc>
        <w:tc>
          <w:tcPr>
            <w:tcW w:w="0" w:type="auto"/>
          </w:tcPr>
          <w:p w14:paraId="6507CAEF" w14:textId="77777777" w:rsidR="003E0544" w:rsidRPr="003E0544" w:rsidRDefault="003E0544" w:rsidP="0088136E">
            <w:pPr>
              <w:spacing w:after="120" w:line="240" w:lineRule="auto"/>
              <w:rPr>
                <w:lang w:val="en-GB"/>
              </w:rPr>
            </w:pPr>
            <w:r w:rsidRPr="003E0544">
              <w:rPr>
                <w:lang w:val="en-GB"/>
              </w:rPr>
              <w:t>x</w:t>
            </w:r>
          </w:p>
        </w:tc>
        <w:tc>
          <w:tcPr>
            <w:tcW w:w="0" w:type="auto"/>
          </w:tcPr>
          <w:p w14:paraId="77013220" w14:textId="77777777" w:rsidR="003E0544" w:rsidRPr="003E0544" w:rsidRDefault="003E0544" w:rsidP="0088136E">
            <w:pPr>
              <w:spacing w:after="120" w:line="240" w:lineRule="auto"/>
              <w:rPr>
                <w:lang w:val="en-GB"/>
              </w:rPr>
            </w:pPr>
            <w:r w:rsidRPr="003E0544">
              <w:rPr>
                <w:lang w:val="en-GB"/>
              </w:rPr>
              <w:t>x</w:t>
            </w:r>
          </w:p>
        </w:tc>
      </w:tr>
      <w:tr w:rsidR="003E0544" w:rsidRPr="003E0544" w14:paraId="145B7642" w14:textId="77777777" w:rsidTr="003E0544">
        <w:trPr>
          <w:jc w:val="center"/>
        </w:trPr>
        <w:tc>
          <w:tcPr>
            <w:tcW w:w="0" w:type="auto"/>
          </w:tcPr>
          <w:p w14:paraId="325DD1D5" w14:textId="77777777" w:rsidR="003E0544" w:rsidRPr="003E0544" w:rsidRDefault="003E0544" w:rsidP="003E0544">
            <w:pPr>
              <w:spacing w:after="120" w:line="240" w:lineRule="auto"/>
              <w:jc w:val="center"/>
              <w:rPr>
                <w:lang w:val="en-GB"/>
              </w:rPr>
            </w:pPr>
            <w:r w:rsidRPr="003E0544">
              <w:rPr>
                <w:lang w:val="en-GB"/>
              </w:rPr>
              <w:t>2</w:t>
            </w:r>
          </w:p>
        </w:tc>
        <w:tc>
          <w:tcPr>
            <w:tcW w:w="0" w:type="auto"/>
          </w:tcPr>
          <w:p w14:paraId="5447B00B" w14:textId="77777777" w:rsidR="003E0544" w:rsidRPr="003E0544" w:rsidRDefault="003E0544" w:rsidP="0088136E">
            <w:pPr>
              <w:spacing w:after="120" w:line="240" w:lineRule="auto"/>
              <w:rPr>
                <w:lang w:val="en-GB"/>
              </w:rPr>
            </w:pPr>
          </w:p>
        </w:tc>
        <w:tc>
          <w:tcPr>
            <w:tcW w:w="0" w:type="auto"/>
          </w:tcPr>
          <w:p w14:paraId="5D3983C4" w14:textId="77777777" w:rsidR="003E0544" w:rsidRPr="003E0544" w:rsidRDefault="003E0544" w:rsidP="0088136E">
            <w:pPr>
              <w:spacing w:after="120" w:line="240" w:lineRule="auto"/>
              <w:rPr>
                <w:lang w:val="en-GB"/>
              </w:rPr>
            </w:pPr>
          </w:p>
        </w:tc>
        <w:tc>
          <w:tcPr>
            <w:tcW w:w="0" w:type="auto"/>
          </w:tcPr>
          <w:p w14:paraId="0280D404" w14:textId="77777777" w:rsidR="003E0544" w:rsidRPr="003E0544" w:rsidRDefault="003E0544" w:rsidP="0088136E">
            <w:pPr>
              <w:spacing w:after="120" w:line="240" w:lineRule="auto"/>
              <w:rPr>
                <w:lang w:val="en-GB"/>
              </w:rPr>
            </w:pPr>
          </w:p>
        </w:tc>
        <w:tc>
          <w:tcPr>
            <w:tcW w:w="0" w:type="auto"/>
          </w:tcPr>
          <w:p w14:paraId="235260D1" w14:textId="77777777" w:rsidR="003E0544" w:rsidRPr="003E0544" w:rsidRDefault="003E0544" w:rsidP="0088136E">
            <w:pPr>
              <w:spacing w:after="120" w:line="240" w:lineRule="auto"/>
              <w:rPr>
                <w:lang w:val="en-GB"/>
              </w:rPr>
            </w:pPr>
          </w:p>
        </w:tc>
        <w:tc>
          <w:tcPr>
            <w:tcW w:w="0" w:type="auto"/>
          </w:tcPr>
          <w:p w14:paraId="2A58F0B8" w14:textId="77777777" w:rsidR="003E0544" w:rsidRPr="003E0544" w:rsidRDefault="003E0544" w:rsidP="0088136E">
            <w:pPr>
              <w:spacing w:after="120" w:line="240" w:lineRule="auto"/>
              <w:rPr>
                <w:lang w:val="en-GB"/>
              </w:rPr>
            </w:pPr>
            <w:r w:rsidRPr="003E0544">
              <w:rPr>
                <w:lang w:val="en-GB"/>
              </w:rPr>
              <w:t>x</w:t>
            </w:r>
          </w:p>
        </w:tc>
        <w:tc>
          <w:tcPr>
            <w:tcW w:w="0" w:type="auto"/>
          </w:tcPr>
          <w:p w14:paraId="31179591" w14:textId="77777777" w:rsidR="003E0544" w:rsidRPr="003E0544" w:rsidRDefault="003E0544" w:rsidP="0088136E">
            <w:pPr>
              <w:spacing w:after="120" w:line="240" w:lineRule="auto"/>
              <w:rPr>
                <w:lang w:val="en-GB"/>
              </w:rPr>
            </w:pPr>
            <w:r w:rsidRPr="003E0544">
              <w:rPr>
                <w:lang w:val="en-GB"/>
              </w:rPr>
              <w:t>x</w:t>
            </w:r>
          </w:p>
        </w:tc>
        <w:tc>
          <w:tcPr>
            <w:tcW w:w="0" w:type="auto"/>
          </w:tcPr>
          <w:p w14:paraId="70D1A388" w14:textId="77777777" w:rsidR="003E0544" w:rsidRPr="003E0544" w:rsidRDefault="003E0544" w:rsidP="0088136E">
            <w:pPr>
              <w:spacing w:after="120" w:line="240" w:lineRule="auto"/>
              <w:rPr>
                <w:lang w:val="en-GB"/>
              </w:rPr>
            </w:pPr>
            <w:r w:rsidRPr="003E0544">
              <w:rPr>
                <w:lang w:val="en-GB"/>
              </w:rPr>
              <w:t>x</w:t>
            </w:r>
          </w:p>
        </w:tc>
        <w:tc>
          <w:tcPr>
            <w:tcW w:w="0" w:type="auto"/>
          </w:tcPr>
          <w:p w14:paraId="357B79AA" w14:textId="77777777" w:rsidR="003E0544" w:rsidRPr="003E0544" w:rsidRDefault="003E0544" w:rsidP="0088136E">
            <w:pPr>
              <w:spacing w:after="120" w:line="240" w:lineRule="auto"/>
              <w:rPr>
                <w:lang w:val="en-GB"/>
              </w:rPr>
            </w:pPr>
          </w:p>
        </w:tc>
        <w:tc>
          <w:tcPr>
            <w:tcW w:w="0" w:type="auto"/>
          </w:tcPr>
          <w:p w14:paraId="5CF73FE7" w14:textId="77777777" w:rsidR="003E0544" w:rsidRPr="003E0544" w:rsidRDefault="003E0544" w:rsidP="0088136E">
            <w:pPr>
              <w:spacing w:after="120" w:line="240" w:lineRule="auto"/>
              <w:rPr>
                <w:lang w:val="en-GB"/>
              </w:rPr>
            </w:pPr>
          </w:p>
        </w:tc>
      </w:tr>
      <w:tr w:rsidR="003E0544" w:rsidRPr="003E0544" w14:paraId="0B468AD5" w14:textId="77777777" w:rsidTr="003E0544">
        <w:trPr>
          <w:jc w:val="center"/>
        </w:trPr>
        <w:tc>
          <w:tcPr>
            <w:tcW w:w="0" w:type="auto"/>
          </w:tcPr>
          <w:p w14:paraId="13D486B0" w14:textId="77777777" w:rsidR="003E0544" w:rsidRPr="003E0544" w:rsidRDefault="003E0544" w:rsidP="003E0544">
            <w:pPr>
              <w:spacing w:after="120" w:line="240" w:lineRule="auto"/>
              <w:jc w:val="center"/>
              <w:rPr>
                <w:lang w:val="en-GB"/>
              </w:rPr>
            </w:pPr>
            <w:r w:rsidRPr="003E0544">
              <w:rPr>
                <w:lang w:val="en-GB"/>
              </w:rPr>
              <w:t>3</w:t>
            </w:r>
          </w:p>
        </w:tc>
        <w:tc>
          <w:tcPr>
            <w:tcW w:w="0" w:type="auto"/>
          </w:tcPr>
          <w:p w14:paraId="5B3FD711" w14:textId="77777777" w:rsidR="003E0544" w:rsidRPr="003E0544" w:rsidRDefault="003E0544" w:rsidP="0088136E">
            <w:pPr>
              <w:spacing w:after="120" w:line="240" w:lineRule="auto"/>
              <w:rPr>
                <w:lang w:val="en-GB"/>
              </w:rPr>
            </w:pPr>
          </w:p>
        </w:tc>
        <w:tc>
          <w:tcPr>
            <w:tcW w:w="0" w:type="auto"/>
          </w:tcPr>
          <w:p w14:paraId="3B2A8BCE" w14:textId="77777777" w:rsidR="003E0544" w:rsidRPr="003E0544" w:rsidRDefault="003E0544" w:rsidP="0088136E">
            <w:pPr>
              <w:spacing w:after="120" w:line="240" w:lineRule="auto"/>
              <w:rPr>
                <w:lang w:val="en-GB"/>
              </w:rPr>
            </w:pPr>
          </w:p>
        </w:tc>
        <w:tc>
          <w:tcPr>
            <w:tcW w:w="0" w:type="auto"/>
          </w:tcPr>
          <w:p w14:paraId="6A423580" w14:textId="77777777" w:rsidR="003E0544" w:rsidRPr="003E0544" w:rsidRDefault="003E0544" w:rsidP="0088136E">
            <w:pPr>
              <w:spacing w:after="120" w:line="240" w:lineRule="auto"/>
              <w:rPr>
                <w:lang w:val="en-GB"/>
              </w:rPr>
            </w:pPr>
          </w:p>
        </w:tc>
        <w:tc>
          <w:tcPr>
            <w:tcW w:w="0" w:type="auto"/>
          </w:tcPr>
          <w:p w14:paraId="090B5D46" w14:textId="77777777" w:rsidR="003E0544" w:rsidRPr="003E0544" w:rsidRDefault="003E0544" w:rsidP="0088136E">
            <w:pPr>
              <w:spacing w:after="120" w:line="240" w:lineRule="auto"/>
              <w:rPr>
                <w:lang w:val="en-GB"/>
              </w:rPr>
            </w:pPr>
          </w:p>
        </w:tc>
        <w:tc>
          <w:tcPr>
            <w:tcW w:w="0" w:type="auto"/>
          </w:tcPr>
          <w:p w14:paraId="1405FDE1" w14:textId="77777777" w:rsidR="003E0544" w:rsidRPr="003E0544" w:rsidRDefault="003E0544" w:rsidP="0088136E">
            <w:pPr>
              <w:spacing w:after="120" w:line="240" w:lineRule="auto"/>
              <w:rPr>
                <w:lang w:val="en-GB"/>
              </w:rPr>
            </w:pPr>
            <w:r w:rsidRPr="003E0544">
              <w:rPr>
                <w:lang w:val="en-GB"/>
              </w:rPr>
              <w:t>x</w:t>
            </w:r>
          </w:p>
        </w:tc>
        <w:tc>
          <w:tcPr>
            <w:tcW w:w="0" w:type="auto"/>
          </w:tcPr>
          <w:p w14:paraId="44E96419" w14:textId="77777777" w:rsidR="003E0544" w:rsidRPr="003E0544" w:rsidRDefault="003E0544" w:rsidP="0088136E">
            <w:pPr>
              <w:spacing w:after="120" w:line="240" w:lineRule="auto"/>
              <w:rPr>
                <w:lang w:val="en-GB"/>
              </w:rPr>
            </w:pPr>
            <w:r w:rsidRPr="003E0544">
              <w:rPr>
                <w:lang w:val="en-GB"/>
              </w:rPr>
              <w:t>x</w:t>
            </w:r>
          </w:p>
        </w:tc>
        <w:tc>
          <w:tcPr>
            <w:tcW w:w="0" w:type="auto"/>
          </w:tcPr>
          <w:p w14:paraId="48B1F83C" w14:textId="77777777" w:rsidR="003E0544" w:rsidRPr="003E0544" w:rsidRDefault="003E0544" w:rsidP="0088136E">
            <w:pPr>
              <w:spacing w:after="120" w:line="240" w:lineRule="auto"/>
              <w:rPr>
                <w:lang w:val="en-GB"/>
              </w:rPr>
            </w:pPr>
            <w:r w:rsidRPr="003E0544">
              <w:rPr>
                <w:lang w:val="en-GB"/>
              </w:rPr>
              <w:t>x</w:t>
            </w:r>
          </w:p>
        </w:tc>
        <w:tc>
          <w:tcPr>
            <w:tcW w:w="0" w:type="auto"/>
          </w:tcPr>
          <w:p w14:paraId="6E8CF7E0" w14:textId="77777777" w:rsidR="003E0544" w:rsidRPr="003E0544" w:rsidRDefault="003E0544" w:rsidP="0088136E">
            <w:pPr>
              <w:spacing w:after="120" w:line="240" w:lineRule="auto"/>
              <w:rPr>
                <w:lang w:val="en-GB"/>
              </w:rPr>
            </w:pPr>
          </w:p>
        </w:tc>
        <w:tc>
          <w:tcPr>
            <w:tcW w:w="0" w:type="auto"/>
          </w:tcPr>
          <w:p w14:paraId="310E43A9" w14:textId="77777777" w:rsidR="003E0544" w:rsidRPr="003E0544" w:rsidRDefault="003E0544" w:rsidP="0088136E">
            <w:pPr>
              <w:spacing w:after="120" w:line="240" w:lineRule="auto"/>
              <w:rPr>
                <w:lang w:val="en-GB"/>
              </w:rPr>
            </w:pPr>
          </w:p>
        </w:tc>
      </w:tr>
      <w:tr w:rsidR="003E0544" w:rsidRPr="003E0544" w14:paraId="3A1A97F1" w14:textId="77777777" w:rsidTr="003E0544">
        <w:trPr>
          <w:jc w:val="center"/>
        </w:trPr>
        <w:tc>
          <w:tcPr>
            <w:tcW w:w="0" w:type="auto"/>
          </w:tcPr>
          <w:p w14:paraId="2C48B817" w14:textId="77777777" w:rsidR="003E0544" w:rsidRPr="003E0544" w:rsidRDefault="003E0544" w:rsidP="003E0544">
            <w:pPr>
              <w:spacing w:after="120" w:line="240" w:lineRule="auto"/>
              <w:jc w:val="center"/>
              <w:rPr>
                <w:lang w:val="en-GB"/>
              </w:rPr>
            </w:pPr>
            <w:r w:rsidRPr="003E0544">
              <w:rPr>
                <w:lang w:val="en-GB"/>
              </w:rPr>
              <w:t>4</w:t>
            </w:r>
          </w:p>
        </w:tc>
        <w:tc>
          <w:tcPr>
            <w:tcW w:w="0" w:type="auto"/>
          </w:tcPr>
          <w:p w14:paraId="7CCB125C" w14:textId="77777777" w:rsidR="003E0544" w:rsidRPr="003E0544" w:rsidRDefault="003E0544" w:rsidP="0088136E">
            <w:pPr>
              <w:spacing w:after="120" w:line="240" w:lineRule="auto"/>
              <w:rPr>
                <w:lang w:val="en-GB"/>
              </w:rPr>
            </w:pPr>
            <w:r w:rsidRPr="003E0544">
              <w:rPr>
                <w:lang w:val="en-GB"/>
              </w:rPr>
              <w:t>x</w:t>
            </w:r>
          </w:p>
        </w:tc>
        <w:tc>
          <w:tcPr>
            <w:tcW w:w="0" w:type="auto"/>
          </w:tcPr>
          <w:p w14:paraId="158C429E" w14:textId="77777777" w:rsidR="003E0544" w:rsidRPr="003E0544" w:rsidRDefault="003E0544" w:rsidP="0088136E">
            <w:pPr>
              <w:spacing w:after="120" w:line="240" w:lineRule="auto"/>
              <w:rPr>
                <w:lang w:val="en-GB"/>
              </w:rPr>
            </w:pPr>
            <w:r w:rsidRPr="003E0544">
              <w:rPr>
                <w:lang w:val="en-GB"/>
              </w:rPr>
              <w:t>x</w:t>
            </w:r>
          </w:p>
        </w:tc>
        <w:tc>
          <w:tcPr>
            <w:tcW w:w="0" w:type="auto"/>
          </w:tcPr>
          <w:p w14:paraId="40E47027" w14:textId="77777777" w:rsidR="003E0544" w:rsidRPr="003E0544" w:rsidRDefault="003E0544" w:rsidP="0088136E">
            <w:pPr>
              <w:spacing w:after="120" w:line="240" w:lineRule="auto"/>
              <w:rPr>
                <w:lang w:val="en-GB"/>
              </w:rPr>
            </w:pPr>
            <w:r w:rsidRPr="003E0544">
              <w:rPr>
                <w:lang w:val="en-GB"/>
              </w:rPr>
              <w:t>x</w:t>
            </w:r>
          </w:p>
        </w:tc>
        <w:tc>
          <w:tcPr>
            <w:tcW w:w="0" w:type="auto"/>
          </w:tcPr>
          <w:p w14:paraId="16AF7052" w14:textId="77777777" w:rsidR="003E0544" w:rsidRPr="003E0544" w:rsidRDefault="003E0544" w:rsidP="0088136E">
            <w:pPr>
              <w:spacing w:after="120" w:line="240" w:lineRule="auto"/>
              <w:rPr>
                <w:lang w:val="en-GB"/>
              </w:rPr>
            </w:pPr>
          </w:p>
        </w:tc>
        <w:tc>
          <w:tcPr>
            <w:tcW w:w="0" w:type="auto"/>
          </w:tcPr>
          <w:p w14:paraId="6374BFB2" w14:textId="77777777" w:rsidR="003E0544" w:rsidRPr="003E0544" w:rsidRDefault="003E0544" w:rsidP="0088136E">
            <w:pPr>
              <w:spacing w:after="120" w:line="240" w:lineRule="auto"/>
              <w:rPr>
                <w:lang w:val="en-GB"/>
              </w:rPr>
            </w:pPr>
          </w:p>
        </w:tc>
        <w:tc>
          <w:tcPr>
            <w:tcW w:w="0" w:type="auto"/>
          </w:tcPr>
          <w:p w14:paraId="10EAFB90" w14:textId="77777777" w:rsidR="003E0544" w:rsidRPr="003E0544" w:rsidRDefault="003E0544" w:rsidP="0088136E">
            <w:pPr>
              <w:spacing w:after="120" w:line="240" w:lineRule="auto"/>
              <w:rPr>
                <w:lang w:val="en-GB"/>
              </w:rPr>
            </w:pPr>
          </w:p>
        </w:tc>
        <w:tc>
          <w:tcPr>
            <w:tcW w:w="0" w:type="auto"/>
          </w:tcPr>
          <w:p w14:paraId="21C18C5F" w14:textId="77777777" w:rsidR="003E0544" w:rsidRPr="003E0544" w:rsidRDefault="003E0544" w:rsidP="0088136E">
            <w:pPr>
              <w:spacing w:after="120" w:line="240" w:lineRule="auto"/>
              <w:rPr>
                <w:lang w:val="en-GB"/>
              </w:rPr>
            </w:pPr>
          </w:p>
        </w:tc>
        <w:tc>
          <w:tcPr>
            <w:tcW w:w="0" w:type="auto"/>
          </w:tcPr>
          <w:p w14:paraId="1932CFD0" w14:textId="77777777" w:rsidR="003E0544" w:rsidRPr="003E0544" w:rsidRDefault="003E0544" w:rsidP="0088136E">
            <w:pPr>
              <w:spacing w:after="120" w:line="240" w:lineRule="auto"/>
              <w:rPr>
                <w:lang w:val="en-GB"/>
              </w:rPr>
            </w:pPr>
            <w:r w:rsidRPr="003E0544">
              <w:rPr>
                <w:lang w:val="en-GB"/>
              </w:rPr>
              <w:t>x</w:t>
            </w:r>
          </w:p>
        </w:tc>
        <w:tc>
          <w:tcPr>
            <w:tcW w:w="0" w:type="auto"/>
          </w:tcPr>
          <w:p w14:paraId="4D5B13FC" w14:textId="77777777" w:rsidR="003E0544" w:rsidRPr="003E0544" w:rsidRDefault="003E0544" w:rsidP="0088136E">
            <w:pPr>
              <w:spacing w:after="120" w:line="240" w:lineRule="auto"/>
              <w:rPr>
                <w:lang w:val="en-GB"/>
              </w:rPr>
            </w:pPr>
            <w:r w:rsidRPr="003E0544">
              <w:rPr>
                <w:lang w:val="en-GB"/>
              </w:rPr>
              <w:t>x</w:t>
            </w:r>
          </w:p>
        </w:tc>
      </w:tr>
      <w:tr w:rsidR="003E0544" w:rsidRPr="003E0544" w14:paraId="547A8CBF" w14:textId="77777777" w:rsidTr="003E0544">
        <w:trPr>
          <w:jc w:val="center"/>
        </w:trPr>
        <w:tc>
          <w:tcPr>
            <w:tcW w:w="0" w:type="auto"/>
          </w:tcPr>
          <w:p w14:paraId="2943D9E2" w14:textId="77777777" w:rsidR="003E0544" w:rsidRPr="003E0544" w:rsidRDefault="003E0544" w:rsidP="003E0544">
            <w:pPr>
              <w:spacing w:after="120" w:line="240" w:lineRule="auto"/>
              <w:jc w:val="center"/>
              <w:rPr>
                <w:lang w:val="en-GB"/>
              </w:rPr>
            </w:pPr>
            <w:r w:rsidRPr="003E0544">
              <w:rPr>
                <w:lang w:val="en-GB"/>
              </w:rPr>
              <w:t>5</w:t>
            </w:r>
          </w:p>
        </w:tc>
        <w:tc>
          <w:tcPr>
            <w:tcW w:w="0" w:type="auto"/>
          </w:tcPr>
          <w:p w14:paraId="2B0A8B12" w14:textId="77777777" w:rsidR="003E0544" w:rsidRPr="003E0544" w:rsidRDefault="003E0544" w:rsidP="0088136E">
            <w:pPr>
              <w:spacing w:after="120" w:line="240" w:lineRule="auto"/>
              <w:rPr>
                <w:lang w:val="en-GB"/>
              </w:rPr>
            </w:pPr>
          </w:p>
        </w:tc>
        <w:tc>
          <w:tcPr>
            <w:tcW w:w="0" w:type="auto"/>
          </w:tcPr>
          <w:p w14:paraId="4E85EE75" w14:textId="77777777" w:rsidR="003E0544" w:rsidRPr="003E0544" w:rsidRDefault="003E0544" w:rsidP="0088136E">
            <w:pPr>
              <w:spacing w:after="120" w:line="240" w:lineRule="auto"/>
              <w:rPr>
                <w:lang w:val="en-GB"/>
              </w:rPr>
            </w:pPr>
          </w:p>
        </w:tc>
        <w:tc>
          <w:tcPr>
            <w:tcW w:w="0" w:type="auto"/>
          </w:tcPr>
          <w:p w14:paraId="0319CBD5" w14:textId="77777777" w:rsidR="003E0544" w:rsidRPr="003E0544" w:rsidRDefault="003E0544" w:rsidP="0088136E">
            <w:pPr>
              <w:spacing w:after="120" w:line="240" w:lineRule="auto"/>
              <w:rPr>
                <w:lang w:val="en-GB"/>
              </w:rPr>
            </w:pPr>
          </w:p>
        </w:tc>
        <w:tc>
          <w:tcPr>
            <w:tcW w:w="0" w:type="auto"/>
          </w:tcPr>
          <w:p w14:paraId="0FAD6F3E" w14:textId="77777777" w:rsidR="003E0544" w:rsidRPr="003E0544" w:rsidRDefault="003E0544" w:rsidP="0088136E">
            <w:pPr>
              <w:spacing w:after="120" w:line="240" w:lineRule="auto"/>
              <w:rPr>
                <w:lang w:val="en-GB"/>
              </w:rPr>
            </w:pPr>
          </w:p>
        </w:tc>
        <w:tc>
          <w:tcPr>
            <w:tcW w:w="0" w:type="auto"/>
          </w:tcPr>
          <w:p w14:paraId="0B914E3C" w14:textId="77777777" w:rsidR="003E0544" w:rsidRPr="003E0544" w:rsidRDefault="003E0544" w:rsidP="0088136E">
            <w:pPr>
              <w:spacing w:after="120" w:line="240" w:lineRule="auto"/>
              <w:rPr>
                <w:lang w:val="en-GB"/>
              </w:rPr>
            </w:pPr>
          </w:p>
        </w:tc>
        <w:tc>
          <w:tcPr>
            <w:tcW w:w="0" w:type="auto"/>
          </w:tcPr>
          <w:p w14:paraId="6072FA75" w14:textId="77777777" w:rsidR="003E0544" w:rsidRPr="003E0544" w:rsidRDefault="003E0544" w:rsidP="0088136E">
            <w:pPr>
              <w:spacing w:after="120" w:line="240" w:lineRule="auto"/>
              <w:rPr>
                <w:lang w:val="en-GB"/>
              </w:rPr>
            </w:pPr>
          </w:p>
        </w:tc>
        <w:tc>
          <w:tcPr>
            <w:tcW w:w="0" w:type="auto"/>
          </w:tcPr>
          <w:p w14:paraId="35FF5038" w14:textId="77777777" w:rsidR="003E0544" w:rsidRPr="003E0544" w:rsidRDefault="003E0544" w:rsidP="0088136E">
            <w:pPr>
              <w:spacing w:after="120" w:line="240" w:lineRule="auto"/>
              <w:rPr>
                <w:lang w:val="en-GB"/>
              </w:rPr>
            </w:pPr>
          </w:p>
        </w:tc>
        <w:tc>
          <w:tcPr>
            <w:tcW w:w="0" w:type="auto"/>
          </w:tcPr>
          <w:p w14:paraId="1EB53589" w14:textId="77777777" w:rsidR="003E0544" w:rsidRPr="003E0544" w:rsidRDefault="003E0544" w:rsidP="0088136E">
            <w:pPr>
              <w:spacing w:after="120" w:line="240" w:lineRule="auto"/>
              <w:rPr>
                <w:lang w:val="en-GB"/>
              </w:rPr>
            </w:pPr>
            <w:r w:rsidRPr="003E0544">
              <w:rPr>
                <w:lang w:val="en-GB"/>
              </w:rPr>
              <w:t>x</w:t>
            </w:r>
          </w:p>
        </w:tc>
        <w:tc>
          <w:tcPr>
            <w:tcW w:w="0" w:type="auto"/>
          </w:tcPr>
          <w:p w14:paraId="28D37D4C" w14:textId="77777777" w:rsidR="003E0544" w:rsidRPr="003E0544" w:rsidRDefault="003E0544" w:rsidP="0088136E">
            <w:pPr>
              <w:spacing w:after="120" w:line="240" w:lineRule="auto"/>
              <w:rPr>
                <w:lang w:val="en-GB"/>
              </w:rPr>
            </w:pPr>
            <w:r w:rsidRPr="003E0544">
              <w:rPr>
                <w:lang w:val="en-GB"/>
              </w:rPr>
              <w:t>x</w:t>
            </w:r>
          </w:p>
        </w:tc>
      </w:tr>
      <w:tr w:rsidR="003E0544" w:rsidRPr="003E0544" w14:paraId="6D23D30D" w14:textId="77777777" w:rsidTr="003E0544">
        <w:trPr>
          <w:jc w:val="center"/>
        </w:trPr>
        <w:tc>
          <w:tcPr>
            <w:tcW w:w="0" w:type="auto"/>
          </w:tcPr>
          <w:p w14:paraId="7C7667CE" w14:textId="77777777" w:rsidR="003E0544" w:rsidRPr="003E0544" w:rsidRDefault="003E0544" w:rsidP="003E0544">
            <w:pPr>
              <w:spacing w:after="120" w:line="240" w:lineRule="auto"/>
              <w:jc w:val="center"/>
              <w:rPr>
                <w:lang w:val="en-GB"/>
              </w:rPr>
            </w:pPr>
            <w:r w:rsidRPr="003E0544">
              <w:rPr>
                <w:lang w:val="en-GB"/>
              </w:rPr>
              <w:t>6</w:t>
            </w:r>
          </w:p>
        </w:tc>
        <w:tc>
          <w:tcPr>
            <w:tcW w:w="0" w:type="auto"/>
          </w:tcPr>
          <w:p w14:paraId="657943AB" w14:textId="77777777" w:rsidR="003E0544" w:rsidRPr="003E0544" w:rsidRDefault="003E0544" w:rsidP="0088136E">
            <w:pPr>
              <w:spacing w:after="120" w:line="240" w:lineRule="auto"/>
              <w:rPr>
                <w:lang w:val="en-GB"/>
              </w:rPr>
            </w:pPr>
          </w:p>
        </w:tc>
        <w:tc>
          <w:tcPr>
            <w:tcW w:w="0" w:type="auto"/>
          </w:tcPr>
          <w:p w14:paraId="7825DE72" w14:textId="77777777" w:rsidR="003E0544" w:rsidRPr="003E0544" w:rsidRDefault="003E0544" w:rsidP="0088136E">
            <w:pPr>
              <w:spacing w:after="120" w:line="240" w:lineRule="auto"/>
              <w:rPr>
                <w:lang w:val="en-GB"/>
              </w:rPr>
            </w:pPr>
          </w:p>
        </w:tc>
        <w:tc>
          <w:tcPr>
            <w:tcW w:w="0" w:type="auto"/>
          </w:tcPr>
          <w:p w14:paraId="5FD3A7C2" w14:textId="77777777" w:rsidR="003E0544" w:rsidRPr="003E0544" w:rsidRDefault="003E0544" w:rsidP="0088136E">
            <w:pPr>
              <w:spacing w:after="120" w:line="240" w:lineRule="auto"/>
              <w:rPr>
                <w:lang w:val="en-GB"/>
              </w:rPr>
            </w:pPr>
          </w:p>
        </w:tc>
        <w:tc>
          <w:tcPr>
            <w:tcW w:w="0" w:type="auto"/>
          </w:tcPr>
          <w:p w14:paraId="55D7B07E" w14:textId="77777777" w:rsidR="003E0544" w:rsidRPr="003E0544" w:rsidRDefault="003E0544" w:rsidP="0088136E">
            <w:pPr>
              <w:spacing w:after="120" w:line="240" w:lineRule="auto"/>
              <w:rPr>
                <w:lang w:val="en-GB"/>
              </w:rPr>
            </w:pPr>
          </w:p>
        </w:tc>
        <w:tc>
          <w:tcPr>
            <w:tcW w:w="0" w:type="auto"/>
          </w:tcPr>
          <w:p w14:paraId="4E9AA4A5" w14:textId="77777777" w:rsidR="003E0544" w:rsidRPr="003E0544" w:rsidRDefault="003E0544" w:rsidP="0088136E">
            <w:pPr>
              <w:spacing w:after="120" w:line="240" w:lineRule="auto"/>
              <w:rPr>
                <w:lang w:val="en-GB"/>
              </w:rPr>
            </w:pPr>
          </w:p>
        </w:tc>
        <w:tc>
          <w:tcPr>
            <w:tcW w:w="0" w:type="auto"/>
          </w:tcPr>
          <w:p w14:paraId="1DAB23BD" w14:textId="77777777" w:rsidR="003E0544" w:rsidRPr="003E0544" w:rsidRDefault="003E0544" w:rsidP="0088136E">
            <w:pPr>
              <w:spacing w:after="120" w:line="240" w:lineRule="auto"/>
              <w:rPr>
                <w:lang w:val="en-GB"/>
              </w:rPr>
            </w:pPr>
          </w:p>
        </w:tc>
        <w:tc>
          <w:tcPr>
            <w:tcW w:w="0" w:type="auto"/>
          </w:tcPr>
          <w:p w14:paraId="4986BC50" w14:textId="77777777" w:rsidR="003E0544" w:rsidRPr="003E0544" w:rsidRDefault="003E0544" w:rsidP="0088136E">
            <w:pPr>
              <w:spacing w:after="120" w:line="240" w:lineRule="auto"/>
              <w:rPr>
                <w:lang w:val="en-GB"/>
              </w:rPr>
            </w:pPr>
          </w:p>
        </w:tc>
        <w:tc>
          <w:tcPr>
            <w:tcW w:w="0" w:type="auto"/>
          </w:tcPr>
          <w:p w14:paraId="50F31ACF" w14:textId="77777777" w:rsidR="003E0544" w:rsidRPr="003E0544" w:rsidRDefault="003E0544" w:rsidP="0088136E">
            <w:pPr>
              <w:spacing w:after="120" w:line="240" w:lineRule="auto"/>
              <w:rPr>
                <w:lang w:val="en-GB"/>
              </w:rPr>
            </w:pPr>
            <w:r w:rsidRPr="003E0544">
              <w:rPr>
                <w:lang w:val="en-GB"/>
              </w:rPr>
              <w:t>x</w:t>
            </w:r>
          </w:p>
        </w:tc>
        <w:tc>
          <w:tcPr>
            <w:tcW w:w="0" w:type="auto"/>
          </w:tcPr>
          <w:p w14:paraId="1958578F" w14:textId="77777777" w:rsidR="003E0544" w:rsidRPr="003E0544" w:rsidRDefault="003E0544" w:rsidP="0088136E">
            <w:pPr>
              <w:spacing w:after="120" w:line="240" w:lineRule="auto"/>
              <w:rPr>
                <w:lang w:val="en-GB"/>
              </w:rPr>
            </w:pPr>
            <w:r w:rsidRPr="003E0544">
              <w:rPr>
                <w:lang w:val="en-GB"/>
              </w:rPr>
              <w:t>x</w:t>
            </w:r>
          </w:p>
        </w:tc>
      </w:tr>
      <w:tr w:rsidR="003E0544" w:rsidRPr="003E0544" w14:paraId="3005C3EC" w14:textId="77777777" w:rsidTr="003E0544">
        <w:trPr>
          <w:jc w:val="center"/>
        </w:trPr>
        <w:tc>
          <w:tcPr>
            <w:tcW w:w="0" w:type="auto"/>
          </w:tcPr>
          <w:p w14:paraId="12648C37" w14:textId="77777777" w:rsidR="003E0544" w:rsidRPr="003E0544" w:rsidRDefault="003E0544" w:rsidP="003E0544">
            <w:pPr>
              <w:spacing w:after="120" w:line="240" w:lineRule="auto"/>
              <w:jc w:val="center"/>
              <w:rPr>
                <w:lang w:val="en-GB"/>
              </w:rPr>
            </w:pPr>
            <w:r w:rsidRPr="003E0544">
              <w:rPr>
                <w:lang w:val="en-GB"/>
              </w:rPr>
              <w:t>7</w:t>
            </w:r>
          </w:p>
        </w:tc>
        <w:tc>
          <w:tcPr>
            <w:tcW w:w="0" w:type="auto"/>
          </w:tcPr>
          <w:p w14:paraId="3663E270" w14:textId="77777777" w:rsidR="003E0544" w:rsidRPr="003E0544" w:rsidRDefault="003E0544" w:rsidP="0088136E">
            <w:pPr>
              <w:spacing w:after="120" w:line="240" w:lineRule="auto"/>
              <w:rPr>
                <w:lang w:val="en-GB"/>
              </w:rPr>
            </w:pPr>
          </w:p>
        </w:tc>
        <w:tc>
          <w:tcPr>
            <w:tcW w:w="0" w:type="auto"/>
          </w:tcPr>
          <w:p w14:paraId="30F2AEF7" w14:textId="77777777" w:rsidR="003E0544" w:rsidRPr="003E0544" w:rsidRDefault="003E0544" w:rsidP="0088136E">
            <w:pPr>
              <w:spacing w:after="120" w:line="240" w:lineRule="auto"/>
              <w:rPr>
                <w:lang w:val="en-GB"/>
              </w:rPr>
            </w:pPr>
          </w:p>
        </w:tc>
        <w:tc>
          <w:tcPr>
            <w:tcW w:w="0" w:type="auto"/>
          </w:tcPr>
          <w:p w14:paraId="692F101F" w14:textId="77777777" w:rsidR="003E0544" w:rsidRPr="003E0544" w:rsidRDefault="003E0544" w:rsidP="0088136E">
            <w:pPr>
              <w:spacing w:after="120" w:line="240" w:lineRule="auto"/>
              <w:rPr>
                <w:lang w:val="en-GB"/>
              </w:rPr>
            </w:pPr>
          </w:p>
        </w:tc>
        <w:tc>
          <w:tcPr>
            <w:tcW w:w="0" w:type="auto"/>
          </w:tcPr>
          <w:p w14:paraId="4D8A5FA9" w14:textId="77777777" w:rsidR="003E0544" w:rsidRPr="003E0544" w:rsidRDefault="003E0544" w:rsidP="0088136E">
            <w:pPr>
              <w:spacing w:after="120" w:line="240" w:lineRule="auto"/>
              <w:rPr>
                <w:lang w:val="en-GB"/>
              </w:rPr>
            </w:pPr>
          </w:p>
        </w:tc>
        <w:tc>
          <w:tcPr>
            <w:tcW w:w="0" w:type="auto"/>
          </w:tcPr>
          <w:p w14:paraId="5084AD89" w14:textId="77777777" w:rsidR="003E0544" w:rsidRPr="003E0544" w:rsidRDefault="003E0544" w:rsidP="0088136E">
            <w:pPr>
              <w:spacing w:after="120" w:line="240" w:lineRule="auto"/>
              <w:rPr>
                <w:lang w:val="en-GB"/>
              </w:rPr>
            </w:pPr>
          </w:p>
        </w:tc>
        <w:tc>
          <w:tcPr>
            <w:tcW w:w="0" w:type="auto"/>
          </w:tcPr>
          <w:p w14:paraId="0D024421" w14:textId="77777777" w:rsidR="003E0544" w:rsidRPr="003E0544" w:rsidRDefault="003E0544" w:rsidP="0088136E">
            <w:pPr>
              <w:spacing w:after="120" w:line="240" w:lineRule="auto"/>
              <w:rPr>
                <w:lang w:val="en-GB"/>
              </w:rPr>
            </w:pPr>
          </w:p>
        </w:tc>
        <w:tc>
          <w:tcPr>
            <w:tcW w:w="0" w:type="auto"/>
          </w:tcPr>
          <w:p w14:paraId="2AFC53EC" w14:textId="77777777" w:rsidR="003E0544" w:rsidRPr="003E0544" w:rsidRDefault="003E0544" w:rsidP="0088136E">
            <w:pPr>
              <w:spacing w:after="120" w:line="240" w:lineRule="auto"/>
              <w:rPr>
                <w:lang w:val="en-GB"/>
              </w:rPr>
            </w:pPr>
          </w:p>
        </w:tc>
        <w:tc>
          <w:tcPr>
            <w:tcW w:w="0" w:type="auto"/>
          </w:tcPr>
          <w:p w14:paraId="2D2C4579" w14:textId="77777777" w:rsidR="003E0544" w:rsidRPr="003E0544" w:rsidRDefault="003E0544" w:rsidP="0088136E">
            <w:pPr>
              <w:spacing w:after="120" w:line="240" w:lineRule="auto"/>
              <w:rPr>
                <w:lang w:val="en-GB"/>
              </w:rPr>
            </w:pPr>
            <w:r w:rsidRPr="003E0544">
              <w:rPr>
                <w:lang w:val="en-GB"/>
              </w:rPr>
              <w:t>x</w:t>
            </w:r>
          </w:p>
        </w:tc>
        <w:tc>
          <w:tcPr>
            <w:tcW w:w="0" w:type="auto"/>
          </w:tcPr>
          <w:p w14:paraId="16720A67" w14:textId="77777777" w:rsidR="003E0544" w:rsidRPr="003E0544" w:rsidRDefault="003E0544" w:rsidP="0088136E">
            <w:pPr>
              <w:spacing w:after="120" w:line="240" w:lineRule="auto"/>
              <w:rPr>
                <w:lang w:val="en-GB"/>
              </w:rPr>
            </w:pPr>
            <w:r w:rsidRPr="003E0544">
              <w:rPr>
                <w:lang w:val="en-GB"/>
              </w:rPr>
              <w:t>x</w:t>
            </w:r>
          </w:p>
        </w:tc>
      </w:tr>
      <w:tr w:rsidR="003E0544" w:rsidRPr="003E0544" w14:paraId="6F9B7631" w14:textId="77777777" w:rsidTr="003E0544">
        <w:trPr>
          <w:jc w:val="center"/>
        </w:trPr>
        <w:tc>
          <w:tcPr>
            <w:tcW w:w="0" w:type="auto"/>
          </w:tcPr>
          <w:p w14:paraId="6839F88B" w14:textId="77777777" w:rsidR="003E0544" w:rsidRPr="003E0544" w:rsidRDefault="003E0544" w:rsidP="003E0544">
            <w:pPr>
              <w:spacing w:after="120" w:line="240" w:lineRule="auto"/>
              <w:jc w:val="center"/>
              <w:rPr>
                <w:lang w:val="en-GB"/>
              </w:rPr>
            </w:pPr>
            <w:r w:rsidRPr="003E0544">
              <w:rPr>
                <w:lang w:val="en-GB"/>
              </w:rPr>
              <w:t>8</w:t>
            </w:r>
          </w:p>
        </w:tc>
        <w:tc>
          <w:tcPr>
            <w:tcW w:w="0" w:type="auto"/>
          </w:tcPr>
          <w:p w14:paraId="1300D519" w14:textId="77777777" w:rsidR="003E0544" w:rsidRPr="003E0544" w:rsidRDefault="003E0544" w:rsidP="0088136E">
            <w:pPr>
              <w:spacing w:after="120" w:line="240" w:lineRule="auto"/>
              <w:rPr>
                <w:lang w:val="en-GB"/>
              </w:rPr>
            </w:pPr>
          </w:p>
        </w:tc>
        <w:tc>
          <w:tcPr>
            <w:tcW w:w="0" w:type="auto"/>
          </w:tcPr>
          <w:p w14:paraId="21FBE970" w14:textId="77777777" w:rsidR="003E0544" w:rsidRPr="003E0544" w:rsidRDefault="003E0544" w:rsidP="0088136E">
            <w:pPr>
              <w:spacing w:after="120" w:line="240" w:lineRule="auto"/>
              <w:rPr>
                <w:lang w:val="en-GB"/>
              </w:rPr>
            </w:pPr>
          </w:p>
        </w:tc>
        <w:tc>
          <w:tcPr>
            <w:tcW w:w="0" w:type="auto"/>
          </w:tcPr>
          <w:p w14:paraId="583740DB" w14:textId="77777777" w:rsidR="003E0544" w:rsidRPr="003E0544" w:rsidRDefault="003E0544" w:rsidP="0088136E">
            <w:pPr>
              <w:spacing w:after="120" w:line="240" w:lineRule="auto"/>
              <w:rPr>
                <w:lang w:val="en-GB"/>
              </w:rPr>
            </w:pPr>
          </w:p>
        </w:tc>
        <w:tc>
          <w:tcPr>
            <w:tcW w:w="0" w:type="auto"/>
          </w:tcPr>
          <w:p w14:paraId="5AC00339" w14:textId="77777777" w:rsidR="003E0544" w:rsidRPr="003E0544" w:rsidRDefault="003E0544" w:rsidP="0088136E">
            <w:pPr>
              <w:spacing w:after="120" w:line="240" w:lineRule="auto"/>
              <w:rPr>
                <w:lang w:val="en-GB"/>
              </w:rPr>
            </w:pPr>
          </w:p>
        </w:tc>
        <w:tc>
          <w:tcPr>
            <w:tcW w:w="0" w:type="auto"/>
          </w:tcPr>
          <w:p w14:paraId="1348909B" w14:textId="77777777" w:rsidR="003E0544" w:rsidRPr="003E0544" w:rsidRDefault="003E0544" w:rsidP="0088136E">
            <w:pPr>
              <w:spacing w:after="120" w:line="240" w:lineRule="auto"/>
              <w:rPr>
                <w:lang w:val="en-GB"/>
              </w:rPr>
            </w:pPr>
          </w:p>
        </w:tc>
        <w:tc>
          <w:tcPr>
            <w:tcW w:w="0" w:type="auto"/>
          </w:tcPr>
          <w:p w14:paraId="61E03730" w14:textId="77777777" w:rsidR="003E0544" w:rsidRPr="003E0544" w:rsidRDefault="003E0544" w:rsidP="0088136E">
            <w:pPr>
              <w:spacing w:after="120" w:line="240" w:lineRule="auto"/>
              <w:rPr>
                <w:lang w:val="en-GB"/>
              </w:rPr>
            </w:pPr>
          </w:p>
        </w:tc>
        <w:tc>
          <w:tcPr>
            <w:tcW w:w="0" w:type="auto"/>
          </w:tcPr>
          <w:p w14:paraId="71B22512" w14:textId="77777777" w:rsidR="003E0544" w:rsidRPr="003E0544" w:rsidRDefault="003E0544" w:rsidP="0088136E">
            <w:pPr>
              <w:spacing w:after="120" w:line="240" w:lineRule="auto"/>
              <w:rPr>
                <w:lang w:val="en-GB"/>
              </w:rPr>
            </w:pPr>
          </w:p>
        </w:tc>
        <w:tc>
          <w:tcPr>
            <w:tcW w:w="0" w:type="auto"/>
          </w:tcPr>
          <w:p w14:paraId="5A450E50" w14:textId="77777777" w:rsidR="003E0544" w:rsidRPr="003E0544" w:rsidRDefault="003E0544" w:rsidP="0088136E">
            <w:pPr>
              <w:spacing w:after="120" w:line="240" w:lineRule="auto"/>
              <w:rPr>
                <w:lang w:val="en-GB"/>
              </w:rPr>
            </w:pPr>
            <w:r w:rsidRPr="003E0544">
              <w:rPr>
                <w:lang w:val="en-GB"/>
              </w:rPr>
              <w:t>x</w:t>
            </w:r>
          </w:p>
        </w:tc>
        <w:tc>
          <w:tcPr>
            <w:tcW w:w="0" w:type="auto"/>
          </w:tcPr>
          <w:p w14:paraId="2642E6C2" w14:textId="77777777" w:rsidR="003E0544" w:rsidRPr="003E0544" w:rsidRDefault="003E0544" w:rsidP="0088136E">
            <w:pPr>
              <w:spacing w:after="120" w:line="240" w:lineRule="auto"/>
              <w:rPr>
                <w:lang w:val="en-GB"/>
              </w:rPr>
            </w:pPr>
            <w:r w:rsidRPr="003E0544">
              <w:rPr>
                <w:lang w:val="en-GB"/>
              </w:rPr>
              <w:t>x</w:t>
            </w:r>
          </w:p>
        </w:tc>
      </w:tr>
      <w:tr w:rsidR="003E0544" w:rsidRPr="003E0544" w14:paraId="75F60815" w14:textId="77777777" w:rsidTr="003E0544">
        <w:trPr>
          <w:jc w:val="center"/>
        </w:trPr>
        <w:tc>
          <w:tcPr>
            <w:tcW w:w="0" w:type="auto"/>
          </w:tcPr>
          <w:p w14:paraId="3A122E36" w14:textId="77777777" w:rsidR="003E0544" w:rsidRPr="003E0544" w:rsidRDefault="003E0544" w:rsidP="003E0544">
            <w:pPr>
              <w:spacing w:after="120" w:line="240" w:lineRule="auto"/>
              <w:jc w:val="center"/>
              <w:rPr>
                <w:lang w:val="en-GB"/>
              </w:rPr>
            </w:pPr>
            <w:r w:rsidRPr="003E0544">
              <w:rPr>
                <w:lang w:val="en-GB"/>
              </w:rPr>
              <w:t>9</w:t>
            </w:r>
          </w:p>
        </w:tc>
        <w:tc>
          <w:tcPr>
            <w:tcW w:w="0" w:type="auto"/>
          </w:tcPr>
          <w:p w14:paraId="6683A38F" w14:textId="77777777" w:rsidR="003E0544" w:rsidRPr="003E0544" w:rsidRDefault="003E0544" w:rsidP="0088136E">
            <w:pPr>
              <w:spacing w:after="120" w:line="240" w:lineRule="auto"/>
              <w:rPr>
                <w:lang w:val="en-GB"/>
              </w:rPr>
            </w:pPr>
          </w:p>
        </w:tc>
        <w:tc>
          <w:tcPr>
            <w:tcW w:w="0" w:type="auto"/>
          </w:tcPr>
          <w:p w14:paraId="63268BE6" w14:textId="77777777" w:rsidR="003E0544" w:rsidRPr="003E0544" w:rsidRDefault="003E0544" w:rsidP="0088136E">
            <w:pPr>
              <w:spacing w:after="120" w:line="240" w:lineRule="auto"/>
              <w:rPr>
                <w:lang w:val="en-GB"/>
              </w:rPr>
            </w:pPr>
          </w:p>
        </w:tc>
        <w:tc>
          <w:tcPr>
            <w:tcW w:w="0" w:type="auto"/>
          </w:tcPr>
          <w:p w14:paraId="58D1E66C" w14:textId="77777777" w:rsidR="003E0544" w:rsidRPr="003E0544" w:rsidRDefault="003E0544" w:rsidP="0088136E">
            <w:pPr>
              <w:spacing w:after="120" w:line="240" w:lineRule="auto"/>
              <w:rPr>
                <w:lang w:val="en-GB"/>
              </w:rPr>
            </w:pPr>
          </w:p>
        </w:tc>
        <w:tc>
          <w:tcPr>
            <w:tcW w:w="0" w:type="auto"/>
          </w:tcPr>
          <w:p w14:paraId="07819E58" w14:textId="77777777" w:rsidR="003E0544" w:rsidRPr="003E0544" w:rsidRDefault="003E0544" w:rsidP="0088136E">
            <w:pPr>
              <w:spacing w:after="120" w:line="240" w:lineRule="auto"/>
              <w:rPr>
                <w:lang w:val="en-GB"/>
              </w:rPr>
            </w:pPr>
          </w:p>
        </w:tc>
        <w:tc>
          <w:tcPr>
            <w:tcW w:w="0" w:type="auto"/>
          </w:tcPr>
          <w:p w14:paraId="12A45908" w14:textId="77777777" w:rsidR="003E0544" w:rsidRPr="003E0544" w:rsidRDefault="003E0544" w:rsidP="0088136E">
            <w:pPr>
              <w:spacing w:after="120" w:line="240" w:lineRule="auto"/>
              <w:rPr>
                <w:lang w:val="en-GB"/>
              </w:rPr>
            </w:pPr>
          </w:p>
        </w:tc>
        <w:tc>
          <w:tcPr>
            <w:tcW w:w="0" w:type="auto"/>
          </w:tcPr>
          <w:p w14:paraId="45F85130" w14:textId="77777777" w:rsidR="003E0544" w:rsidRPr="003E0544" w:rsidRDefault="003E0544" w:rsidP="0088136E">
            <w:pPr>
              <w:spacing w:after="120" w:line="240" w:lineRule="auto"/>
              <w:rPr>
                <w:lang w:val="en-GB"/>
              </w:rPr>
            </w:pPr>
          </w:p>
        </w:tc>
        <w:tc>
          <w:tcPr>
            <w:tcW w:w="0" w:type="auto"/>
          </w:tcPr>
          <w:p w14:paraId="624F6AA3" w14:textId="77777777" w:rsidR="003E0544" w:rsidRPr="003E0544" w:rsidRDefault="003E0544" w:rsidP="0088136E">
            <w:pPr>
              <w:spacing w:after="120" w:line="240" w:lineRule="auto"/>
              <w:rPr>
                <w:lang w:val="en-GB"/>
              </w:rPr>
            </w:pPr>
          </w:p>
        </w:tc>
        <w:tc>
          <w:tcPr>
            <w:tcW w:w="0" w:type="auto"/>
          </w:tcPr>
          <w:p w14:paraId="1BBAE501" w14:textId="77777777" w:rsidR="003E0544" w:rsidRPr="003E0544" w:rsidRDefault="003E0544" w:rsidP="0088136E">
            <w:pPr>
              <w:spacing w:after="120" w:line="240" w:lineRule="auto"/>
              <w:rPr>
                <w:lang w:val="en-GB"/>
              </w:rPr>
            </w:pPr>
            <w:r w:rsidRPr="003E0544">
              <w:rPr>
                <w:lang w:val="en-GB"/>
              </w:rPr>
              <w:t>x</w:t>
            </w:r>
          </w:p>
        </w:tc>
        <w:tc>
          <w:tcPr>
            <w:tcW w:w="0" w:type="auto"/>
          </w:tcPr>
          <w:p w14:paraId="6BF01F84" w14:textId="77777777" w:rsidR="003E0544" w:rsidRPr="003E0544" w:rsidRDefault="003E0544" w:rsidP="0088136E">
            <w:pPr>
              <w:spacing w:after="120" w:line="240" w:lineRule="auto"/>
              <w:rPr>
                <w:lang w:val="en-GB"/>
              </w:rPr>
            </w:pPr>
            <w:r w:rsidRPr="003E0544">
              <w:rPr>
                <w:lang w:val="en-GB"/>
              </w:rPr>
              <w:t>x</w:t>
            </w:r>
          </w:p>
        </w:tc>
      </w:tr>
      <w:tr w:rsidR="003E0544" w:rsidRPr="003E0544" w14:paraId="4B1F0669" w14:textId="77777777" w:rsidTr="003E0544">
        <w:trPr>
          <w:jc w:val="center"/>
        </w:trPr>
        <w:tc>
          <w:tcPr>
            <w:tcW w:w="0" w:type="auto"/>
          </w:tcPr>
          <w:p w14:paraId="7AA0F4A7" w14:textId="77777777" w:rsidR="003E0544" w:rsidRPr="003E0544" w:rsidRDefault="003E0544" w:rsidP="003E0544">
            <w:pPr>
              <w:spacing w:after="120" w:line="240" w:lineRule="auto"/>
              <w:jc w:val="center"/>
              <w:rPr>
                <w:lang w:val="en-GB"/>
              </w:rPr>
            </w:pPr>
            <w:r w:rsidRPr="003E0544">
              <w:rPr>
                <w:lang w:val="en-GB"/>
              </w:rPr>
              <w:t>11</w:t>
            </w:r>
          </w:p>
        </w:tc>
        <w:tc>
          <w:tcPr>
            <w:tcW w:w="0" w:type="auto"/>
          </w:tcPr>
          <w:p w14:paraId="0BD6A195" w14:textId="77777777" w:rsidR="003E0544" w:rsidRPr="003E0544" w:rsidRDefault="003E0544" w:rsidP="0088136E">
            <w:pPr>
              <w:spacing w:after="120" w:line="240" w:lineRule="auto"/>
              <w:rPr>
                <w:lang w:val="en-GB"/>
              </w:rPr>
            </w:pPr>
          </w:p>
        </w:tc>
        <w:tc>
          <w:tcPr>
            <w:tcW w:w="0" w:type="auto"/>
          </w:tcPr>
          <w:p w14:paraId="44018ECC" w14:textId="77777777" w:rsidR="003E0544" w:rsidRPr="003E0544" w:rsidRDefault="003E0544" w:rsidP="0088136E">
            <w:pPr>
              <w:spacing w:after="120" w:line="240" w:lineRule="auto"/>
              <w:rPr>
                <w:lang w:val="en-GB"/>
              </w:rPr>
            </w:pPr>
          </w:p>
        </w:tc>
        <w:tc>
          <w:tcPr>
            <w:tcW w:w="0" w:type="auto"/>
          </w:tcPr>
          <w:p w14:paraId="0ACFEE65" w14:textId="77777777" w:rsidR="003E0544" w:rsidRPr="003E0544" w:rsidRDefault="003E0544" w:rsidP="0088136E">
            <w:pPr>
              <w:spacing w:after="120" w:line="240" w:lineRule="auto"/>
              <w:rPr>
                <w:lang w:val="en-GB"/>
              </w:rPr>
            </w:pPr>
          </w:p>
        </w:tc>
        <w:tc>
          <w:tcPr>
            <w:tcW w:w="0" w:type="auto"/>
          </w:tcPr>
          <w:p w14:paraId="65F95AB4" w14:textId="77777777" w:rsidR="003E0544" w:rsidRPr="003E0544" w:rsidRDefault="003E0544" w:rsidP="0088136E">
            <w:pPr>
              <w:spacing w:after="120" w:line="240" w:lineRule="auto"/>
              <w:rPr>
                <w:lang w:val="en-GB"/>
              </w:rPr>
            </w:pPr>
          </w:p>
        </w:tc>
        <w:tc>
          <w:tcPr>
            <w:tcW w:w="0" w:type="auto"/>
          </w:tcPr>
          <w:p w14:paraId="2A198635" w14:textId="77777777" w:rsidR="003E0544" w:rsidRPr="003E0544" w:rsidRDefault="003E0544" w:rsidP="0088136E">
            <w:pPr>
              <w:spacing w:after="120" w:line="240" w:lineRule="auto"/>
              <w:rPr>
                <w:lang w:val="en-GB"/>
              </w:rPr>
            </w:pPr>
          </w:p>
        </w:tc>
        <w:tc>
          <w:tcPr>
            <w:tcW w:w="0" w:type="auto"/>
          </w:tcPr>
          <w:p w14:paraId="303E586D" w14:textId="77777777" w:rsidR="003E0544" w:rsidRPr="003E0544" w:rsidRDefault="003E0544" w:rsidP="0088136E">
            <w:pPr>
              <w:spacing w:after="120" w:line="240" w:lineRule="auto"/>
              <w:rPr>
                <w:lang w:val="en-GB"/>
              </w:rPr>
            </w:pPr>
          </w:p>
        </w:tc>
        <w:tc>
          <w:tcPr>
            <w:tcW w:w="0" w:type="auto"/>
          </w:tcPr>
          <w:p w14:paraId="62D317C6" w14:textId="77777777" w:rsidR="003E0544" w:rsidRPr="003E0544" w:rsidRDefault="003E0544" w:rsidP="0088136E">
            <w:pPr>
              <w:spacing w:after="120" w:line="240" w:lineRule="auto"/>
              <w:rPr>
                <w:lang w:val="en-GB"/>
              </w:rPr>
            </w:pPr>
          </w:p>
        </w:tc>
        <w:tc>
          <w:tcPr>
            <w:tcW w:w="0" w:type="auto"/>
          </w:tcPr>
          <w:p w14:paraId="57440063" w14:textId="77777777" w:rsidR="003E0544" w:rsidRPr="003E0544" w:rsidRDefault="003E0544" w:rsidP="0088136E">
            <w:pPr>
              <w:spacing w:after="120" w:line="240" w:lineRule="auto"/>
              <w:rPr>
                <w:lang w:val="en-GB"/>
              </w:rPr>
            </w:pPr>
            <w:r w:rsidRPr="003E0544">
              <w:rPr>
                <w:lang w:val="en-GB"/>
              </w:rPr>
              <w:t>x</w:t>
            </w:r>
          </w:p>
        </w:tc>
        <w:tc>
          <w:tcPr>
            <w:tcW w:w="0" w:type="auto"/>
          </w:tcPr>
          <w:p w14:paraId="66CFC0A9" w14:textId="77777777" w:rsidR="003E0544" w:rsidRPr="003E0544" w:rsidRDefault="003E0544" w:rsidP="0088136E">
            <w:pPr>
              <w:spacing w:after="120" w:line="240" w:lineRule="auto"/>
              <w:rPr>
                <w:lang w:val="en-GB"/>
              </w:rPr>
            </w:pPr>
          </w:p>
        </w:tc>
      </w:tr>
      <w:tr w:rsidR="003E0544" w:rsidRPr="003E0544" w14:paraId="366AC493" w14:textId="77777777" w:rsidTr="003E0544">
        <w:trPr>
          <w:jc w:val="center"/>
        </w:trPr>
        <w:tc>
          <w:tcPr>
            <w:tcW w:w="0" w:type="auto"/>
          </w:tcPr>
          <w:p w14:paraId="0045BD05" w14:textId="77777777" w:rsidR="003E0544" w:rsidRPr="003E0544" w:rsidRDefault="003E0544" w:rsidP="003E0544">
            <w:pPr>
              <w:spacing w:after="120" w:line="240" w:lineRule="auto"/>
              <w:jc w:val="center"/>
              <w:rPr>
                <w:lang w:val="en-GB"/>
              </w:rPr>
            </w:pPr>
            <w:r w:rsidRPr="003E0544">
              <w:rPr>
                <w:lang w:val="en-GB"/>
              </w:rPr>
              <w:t>14</w:t>
            </w:r>
          </w:p>
        </w:tc>
        <w:tc>
          <w:tcPr>
            <w:tcW w:w="0" w:type="auto"/>
          </w:tcPr>
          <w:p w14:paraId="0E711840" w14:textId="77777777" w:rsidR="003E0544" w:rsidRPr="003E0544" w:rsidRDefault="003E0544" w:rsidP="0088136E">
            <w:pPr>
              <w:spacing w:after="120" w:line="240" w:lineRule="auto"/>
              <w:rPr>
                <w:lang w:val="en-GB"/>
              </w:rPr>
            </w:pPr>
          </w:p>
        </w:tc>
        <w:tc>
          <w:tcPr>
            <w:tcW w:w="0" w:type="auto"/>
          </w:tcPr>
          <w:p w14:paraId="23BC01E8" w14:textId="77777777" w:rsidR="003E0544" w:rsidRPr="003E0544" w:rsidRDefault="003E0544" w:rsidP="0088136E">
            <w:pPr>
              <w:spacing w:after="120" w:line="240" w:lineRule="auto"/>
              <w:rPr>
                <w:lang w:val="en-GB"/>
              </w:rPr>
            </w:pPr>
          </w:p>
        </w:tc>
        <w:tc>
          <w:tcPr>
            <w:tcW w:w="0" w:type="auto"/>
          </w:tcPr>
          <w:p w14:paraId="7EA1DB07" w14:textId="77777777" w:rsidR="003E0544" w:rsidRPr="003E0544" w:rsidRDefault="003E0544" w:rsidP="0088136E">
            <w:pPr>
              <w:spacing w:after="120" w:line="240" w:lineRule="auto"/>
              <w:rPr>
                <w:lang w:val="en-GB"/>
              </w:rPr>
            </w:pPr>
          </w:p>
        </w:tc>
        <w:tc>
          <w:tcPr>
            <w:tcW w:w="0" w:type="auto"/>
          </w:tcPr>
          <w:p w14:paraId="225CA557" w14:textId="77777777" w:rsidR="003E0544" w:rsidRPr="003E0544" w:rsidRDefault="003E0544" w:rsidP="0088136E">
            <w:pPr>
              <w:spacing w:after="120" w:line="240" w:lineRule="auto"/>
              <w:rPr>
                <w:lang w:val="en-GB"/>
              </w:rPr>
            </w:pPr>
            <w:r w:rsidRPr="003E0544">
              <w:rPr>
                <w:lang w:val="en-GB"/>
              </w:rPr>
              <w:t>x</w:t>
            </w:r>
          </w:p>
        </w:tc>
        <w:tc>
          <w:tcPr>
            <w:tcW w:w="0" w:type="auto"/>
          </w:tcPr>
          <w:p w14:paraId="573FAF94" w14:textId="77777777" w:rsidR="003E0544" w:rsidRPr="003E0544" w:rsidRDefault="003E0544" w:rsidP="0088136E">
            <w:pPr>
              <w:spacing w:after="120" w:line="240" w:lineRule="auto"/>
              <w:rPr>
                <w:lang w:val="en-GB"/>
              </w:rPr>
            </w:pPr>
          </w:p>
        </w:tc>
        <w:tc>
          <w:tcPr>
            <w:tcW w:w="0" w:type="auto"/>
          </w:tcPr>
          <w:p w14:paraId="413FAAB7" w14:textId="77777777" w:rsidR="003E0544" w:rsidRPr="003E0544" w:rsidRDefault="003E0544" w:rsidP="0088136E">
            <w:pPr>
              <w:spacing w:after="120" w:line="240" w:lineRule="auto"/>
              <w:rPr>
                <w:lang w:val="en-GB"/>
              </w:rPr>
            </w:pPr>
            <w:r w:rsidRPr="003E0544">
              <w:rPr>
                <w:lang w:val="en-GB"/>
              </w:rPr>
              <w:t>x</w:t>
            </w:r>
          </w:p>
        </w:tc>
        <w:tc>
          <w:tcPr>
            <w:tcW w:w="0" w:type="auto"/>
          </w:tcPr>
          <w:p w14:paraId="4285022D" w14:textId="77777777" w:rsidR="003E0544" w:rsidRPr="003E0544" w:rsidRDefault="003E0544" w:rsidP="0088136E">
            <w:pPr>
              <w:spacing w:after="120" w:line="240" w:lineRule="auto"/>
              <w:rPr>
                <w:lang w:val="en-GB"/>
              </w:rPr>
            </w:pPr>
          </w:p>
        </w:tc>
        <w:tc>
          <w:tcPr>
            <w:tcW w:w="0" w:type="auto"/>
          </w:tcPr>
          <w:p w14:paraId="03B14E12" w14:textId="77777777" w:rsidR="003E0544" w:rsidRPr="003E0544" w:rsidRDefault="003E0544" w:rsidP="0088136E">
            <w:pPr>
              <w:spacing w:after="120" w:line="240" w:lineRule="auto"/>
              <w:rPr>
                <w:lang w:val="en-GB"/>
              </w:rPr>
            </w:pPr>
          </w:p>
        </w:tc>
        <w:tc>
          <w:tcPr>
            <w:tcW w:w="0" w:type="auto"/>
          </w:tcPr>
          <w:p w14:paraId="440CB439" w14:textId="77777777" w:rsidR="003E0544" w:rsidRPr="003E0544" w:rsidRDefault="003E0544" w:rsidP="0088136E">
            <w:pPr>
              <w:spacing w:after="120" w:line="240" w:lineRule="auto"/>
              <w:rPr>
                <w:lang w:val="en-GB"/>
              </w:rPr>
            </w:pPr>
          </w:p>
        </w:tc>
      </w:tr>
      <w:tr w:rsidR="003E0544" w:rsidRPr="003E0544" w14:paraId="662D1B0C" w14:textId="77777777" w:rsidTr="003E0544">
        <w:trPr>
          <w:jc w:val="center"/>
        </w:trPr>
        <w:tc>
          <w:tcPr>
            <w:tcW w:w="0" w:type="auto"/>
          </w:tcPr>
          <w:p w14:paraId="39041B63" w14:textId="77777777" w:rsidR="003E0544" w:rsidRPr="003E0544" w:rsidRDefault="003E0544" w:rsidP="003E0544">
            <w:pPr>
              <w:spacing w:after="120" w:line="240" w:lineRule="auto"/>
              <w:jc w:val="center"/>
              <w:rPr>
                <w:lang w:val="en-GB"/>
              </w:rPr>
            </w:pPr>
            <w:r w:rsidRPr="003E0544">
              <w:rPr>
                <w:lang w:val="en-GB"/>
              </w:rPr>
              <w:t>17</w:t>
            </w:r>
          </w:p>
        </w:tc>
        <w:tc>
          <w:tcPr>
            <w:tcW w:w="0" w:type="auto"/>
          </w:tcPr>
          <w:p w14:paraId="6D9B7297" w14:textId="77777777" w:rsidR="003E0544" w:rsidRPr="003E0544" w:rsidRDefault="003E0544" w:rsidP="0088136E">
            <w:pPr>
              <w:spacing w:after="120" w:line="240" w:lineRule="auto"/>
              <w:rPr>
                <w:lang w:val="en-GB"/>
              </w:rPr>
            </w:pPr>
          </w:p>
        </w:tc>
        <w:tc>
          <w:tcPr>
            <w:tcW w:w="0" w:type="auto"/>
          </w:tcPr>
          <w:p w14:paraId="7F87EB96" w14:textId="77777777" w:rsidR="003E0544" w:rsidRPr="003E0544" w:rsidRDefault="003E0544" w:rsidP="0088136E">
            <w:pPr>
              <w:spacing w:after="120" w:line="240" w:lineRule="auto"/>
              <w:rPr>
                <w:lang w:val="en-GB"/>
              </w:rPr>
            </w:pPr>
          </w:p>
        </w:tc>
        <w:tc>
          <w:tcPr>
            <w:tcW w:w="0" w:type="auto"/>
          </w:tcPr>
          <w:p w14:paraId="1C65C684" w14:textId="77777777" w:rsidR="003E0544" w:rsidRPr="003E0544" w:rsidRDefault="003E0544" w:rsidP="0088136E">
            <w:pPr>
              <w:spacing w:after="120" w:line="240" w:lineRule="auto"/>
              <w:rPr>
                <w:lang w:val="en-GB"/>
              </w:rPr>
            </w:pPr>
          </w:p>
        </w:tc>
        <w:tc>
          <w:tcPr>
            <w:tcW w:w="0" w:type="auto"/>
          </w:tcPr>
          <w:p w14:paraId="077D7486" w14:textId="77777777" w:rsidR="003E0544" w:rsidRPr="003E0544" w:rsidRDefault="003E0544" w:rsidP="0088136E">
            <w:pPr>
              <w:spacing w:after="120" w:line="240" w:lineRule="auto"/>
              <w:rPr>
                <w:lang w:val="en-GB"/>
              </w:rPr>
            </w:pPr>
            <w:r w:rsidRPr="003E0544">
              <w:rPr>
                <w:lang w:val="en-GB"/>
              </w:rPr>
              <w:t>x</w:t>
            </w:r>
          </w:p>
        </w:tc>
        <w:tc>
          <w:tcPr>
            <w:tcW w:w="0" w:type="auto"/>
          </w:tcPr>
          <w:p w14:paraId="72EBDF7D" w14:textId="77777777" w:rsidR="003E0544" w:rsidRPr="003E0544" w:rsidRDefault="003E0544" w:rsidP="0088136E">
            <w:pPr>
              <w:spacing w:after="120" w:line="240" w:lineRule="auto"/>
              <w:rPr>
                <w:lang w:val="en-GB"/>
              </w:rPr>
            </w:pPr>
          </w:p>
        </w:tc>
        <w:tc>
          <w:tcPr>
            <w:tcW w:w="0" w:type="auto"/>
          </w:tcPr>
          <w:p w14:paraId="5DE9C20F" w14:textId="77777777" w:rsidR="003E0544" w:rsidRPr="003E0544" w:rsidRDefault="003E0544" w:rsidP="0088136E">
            <w:pPr>
              <w:spacing w:after="120" w:line="240" w:lineRule="auto"/>
              <w:rPr>
                <w:lang w:val="en-GB"/>
              </w:rPr>
            </w:pPr>
          </w:p>
        </w:tc>
        <w:tc>
          <w:tcPr>
            <w:tcW w:w="0" w:type="auto"/>
          </w:tcPr>
          <w:p w14:paraId="6BC698D5" w14:textId="77777777" w:rsidR="003E0544" w:rsidRPr="003E0544" w:rsidRDefault="003E0544" w:rsidP="0088136E">
            <w:pPr>
              <w:spacing w:after="120" w:line="240" w:lineRule="auto"/>
              <w:rPr>
                <w:lang w:val="en-GB"/>
              </w:rPr>
            </w:pPr>
          </w:p>
        </w:tc>
        <w:tc>
          <w:tcPr>
            <w:tcW w:w="0" w:type="auto"/>
          </w:tcPr>
          <w:p w14:paraId="3CE205FC" w14:textId="77777777" w:rsidR="003E0544" w:rsidRPr="003E0544" w:rsidRDefault="003E0544" w:rsidP="0088136E">
            <w:pPr>
              <w:spacing w:after="120" w:line="240" w:lineRule="auto"/>
              <w:rPr>
                <w:lang w:val="en-GB"/>
              </w:rPr>
            </w:pPr>
          </w:p>
        </w:tc>
        <w:tc>
          <w:tcPr>
            <w:tcW w:w="0" w:type="auto"/>
          </w:tcPr>
          <w:p w14:paraId="460C6FE2" w14:textId="77777777" w:rsidR="003E0544" w:rsidRPr="003E0544" w:rsidRDefault="003E0544" w:rsidP="0088136E">
            <w:pPr>
              <w:spacing w:after="120" w:line="240" w:lineRule="auto"/>
              <w:rPr>
                <w:lang w:val="en-GB"/>
              </w:rPr>
            </w:pPr>
            <w:r w:rsidRPr="003E0544">
              <w:rPr>
                <w:lang w:val="en-GB"/>
              </w:rPr>
              <w:t>x</w:t>
            </w:r>
          </w:p>
        </w:tc>
      </w:tr>
      <w:tr w:rsidR="003E0544" w:rsidRPr="003E0544" w14:paraId="6AC54665" w14:textId="77777777" w:rsidTr="003E0544">
        <w:trPr>
          <w:jc w:val="center"/>
        </w:trPr>
        <w:tc>
          <w:tcPr>
            <w:tcW w:w="0" w:type="auto"/>
          </w:tcPr>
          <w:p w14:paraId="6B73956A" w14:textId="77777777" w:rsidR="003E0544" w:rsidRPr="003E0544" w:rsidRDefault="003E0544" w:rsidP="003E0544">
            <w:pPr>
              <w:spacing w:after="120" w:line="240" w:lineRule="auto"/>
              <w:jc w:val="center"/>
              <w:rPr>
                <w:lang w:val="en-GB"/>
              </w:rPr>
            </w:pPr>
            <w:r w:rsidRPr="003E0544">
              <w:rPr>
                <w:lang w:val="en-GB"/>
              </w:rPr>
              <w:t>18</w:t>
            </w:r>
          </w:p>
        </w:tc>
        <w:tc>
          <w:tcPr>
            <w:tcW w:w="0" w:type="auto"/>
          </w:tcPr>
          <w:p w14:paraId="4C37FF97" w14:textId="77777777" w:rsidR="003E0544" w:rsidRPr="003E0544" w:rsidRDefault="003E0544" w:rsidP="0088136E">
            <w:pPr>
              <w:spacing w:after="120" w:line="240" w:lineRule="auto"/>
              <w:rPr>
                <w:lang w:val="en-GB"/>
              </w:rPr>
            </w:pPr>
          </w:p>
        </w:tc>
        <w:tc>
          <w:tcPr>
            <w:tcW w:w="0" w:type="auto"/>
          </w:tcPr>
          <w:p w14:paraId="1B5515E8" w14:textId="77777777" w:rsidR="003E0544" w:rsidRPr="003E0544" w:rsidRDefault="003E0544" w:rsidP="0088136E">
            <w:pPr>
              <w:spacing w:after="120" w:line="240" w:lineRule="auto"/>
              <w:rPr>
                <w:lang w:val="en-GB"/>
              </w:rPr>
            </w:pPr>
          </w:p>
        </w:tc>
        <w:tc>
          <w:tcPr>
            <w:tcW w:w="0" w:type="auto"/>
          </w:tcPr>
          <w:p w14:paraId="2A3614CA" w14:textId="77777777" w:rsidR="003E0544" w:rsidRPr="003E0544" w:rsidRDefault="003E0544" w:rsidP="0088136E">
            <w:pPr>
              <w:spacing w:after="120" w:line="240" w:lineRule="auto"/>
              <w:rPr>
                <w:lang w:val="en-GB"/>
              </w:rPr>
            </w:pPr>
          </w:p>
        </w:tc>
        <w:tc>
          <w:tcPr>
            <w:tcW w:w="0" w:type="auto"/>
          </w:tcPr>
          <w:p w14:paraId="77C84300" w14:textId="77777777" w:rsidR="003E0544" w:rsidRPr="003E0544" w:rsidRDefault="003E0544" w:rsidP="0088136E">
            <w:pPr>
              <w:spacing w:after="120" w:line="240" w:lineRule="auto"/>
              <w:rPr>
                <w:lang w:val="en-GB"/>
              </w:rPr>
            </w:pPr>
          </w:p>
        </w:tc>
        <w:tc>
          <w:tcPr>
            <w:tcW w:w="0" w:type="auto"/>
          </w:tcPr>
          <w:p w14:paraId="58BF4AFD" w14:textId="77777777" w:rsidR="003E0544" w:rsidRPr="003E0544" w:rsidRDefault="003E0544" w:rsidP="0088136E">
            <w:pPr>
              <w:spacing w:after="120" w:line="240" w:lineRule="auto"/>
              <w:rPr>
                <w:lang w:val="en-GB"/>
              </w:rPr>
            </w:pPr>
          </w:p>
        </w:tc>
        <w:tc>
          <w:tcPr>
            <w:tcW w:w="0" w:type="auto"/>
          </w:tcPr>
          <w:p w14:paraId="3DACACA5" w14:textId="77777777" w:rsidR="003E0544" w:rsidRPr="003E0544" w:rsidRDefault="003E0544" w:rsidP="0088136E">
            <w:pPr>
              <w:spacing w:after="120" w:line="240" w:lineRule="auto"/>
              <w:rPr>
                <w:lang w:val="en-GB"/>
              </w:rPr>
            </w:pPr>
          </w:p>
        </w:tc>
        <w:tc>
          <w:tcPr>
            <w:tcW w:w="0" w:type="auto"/>
          </w:tcPr>
          <w:p w14:paraId="2467FC87" w14:textId="77777777" w:rsidR="003E0544" w:rsidRPr="003E0544" w:rsidRDefault="003E0544" w:rsidP="0088136E">
            <w:pPr>
              <w:spacing w:after="120" w:line="240" w:lineRule="auto"/>
              <w:rPr>
                <w:lang w:val="en-GB"/>
              </w:rPr>
            </w:pPr>
          </w:p>
        </w:tc>
        <w:tc>
          <w:tcPr>
            <w:tcW w:w="0" w:type="auto"/>
          </w:tcPr>
          <w:p w14:paraId="444F7E91" w14:textId="77777777" w:rsidR="003E0544" w:rsidRPr="003E0544" w:rsidRDefault="003E0544" w:rsidP="0088136E">
            <w:pPr>
              <w:spacing w:after="120" w:line="240" w:lineRule="auto"/>
              <w:rPr>
                <w:lang w:val="en-GB"/>
              </w:rPr>
            </w:pPr>
            <w:r w:rsidRPr="003E0544">
              <w:rPr>
                <w:lang w:val="en-GB"/>
              </w:rPr>
              <w:t>x</w:t>
            </w:r>
          </w:p>
        </w:tc>
        <w:tc>
          <w:tcPr>
            <w:tcW w:w="0" w:type="auto"/>
          </w:tcPr>
          <w:p w14:paraId="38B74B01" w14:textId="77777777" w:rsidR="003E0544" w:rsidRPr="003E0544" w:rsidRDefault="003E0544" w:rsidP="0088136E">
            <w:pPr>
              <w:spacing w:after="120" w:line="240" w:lineRule="auto"/>
              <w:rPr>
                <w:lang w:val="en-GB"/>
              </w:rPr>
            </w:pPr>
            <w:r w:rsidRPr="003E0544">
              <w:rPr>
                <w:lang w:val="en-GB"/>
              </w:rPr>
              <w:t>x</w:t>
            </w:r>
          </w:p>
        </w:tc>
      </w:tr>
    </w:tbl>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4" w:name="_Ref172572327"/>
      <w:bookmarkStart w:id="105" w:name="_Toc173885496"/>
      <w:r>
        <w:rPr>
          <w:lang w:val="en-GB"/>
        </w:rPr>
        <w:t>Check Syntax</w:t>
      </w:r>
      <w:bookmarkEnd w:id="104"/>
      <w:bookmarkEnd w:id="105"/>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6" w:name="_Toc173885497"/>
      <w:r>
        <w:rPr>
          <w:lang w:val="en-GB"/>
        </w:rPr>
        <w:t>Organisation</w:t>
      </w:r>
      <w:bookmarkEnd w:id="106"/>
    </w:p>
    <w:p w14:paraId="76A667AF" w14:textId="48881B7E" w:rsidR="002C7023" w:rsidRDefault="002C7023" w:rsidP="00D76F20">
      <w:pPr>
        <w:tabs>
          <w:tab w:val="left" w:pos="1701"/>
        </w:tabs>
        <w:spacing w:line="240" w:lineRule="auto"/>
        <w:rPr>
          <w:lang w:val="en-GB"/>
        </w:rPr>
      </w:pPr>
      <w:r>
        <w:rPr>
          <w:lang w:val="en-GB"/>
        </w:rPr>
        <w:t>The list of validation checks for this edition of S-158:101 is available separately (see clause 8). The list of checks accompanies this specification and forms an integral part of it.</w:t>
      </w:r>
    </w:p>
    <w:p w14:paraId="0BFAC6DF" w14:textId="2C3E8CA5" w:rsidR="00F1226C" w:rsidRPr="00D76F20" w:rsidRDefault="00D76F20" w:rsidP="00D76F20">
      <w:pPr>
        <w:tabs>
          <w:tab w:val="left" w:pos="1701"/>
        </w:tabs>
        <w:spacing w:line="240" w:lineRule="auto"/>
        <w:rPr>
          <w:lang w:val="en-GB"/>
        </w:rPr>
      </w:pPr>
      <w:r>
        <w:rPr>
          <w:lang w:val="en-GB"/>
        </w:rPr>
        <w:t>[Describe numbering scheme and organization. To do</w:t>
      </w:r>
      <w:r w:rsidR="0066513D">
        <w:rPr>
          <w:lang w:val="en-GB"/>
        </w:rPr>
        <w:t>,</w:t>
      </w:r>
      <w:r>
        <w:rPr>
          <w:lang w:val="en-GB"/>
        </w:rPr>
        <w:t xml:space="preserve"> in consultation with</w:t>
      </w:r>
      <w:r w:rsidR="0066513D">
        <w:rPr>
          <w:lang w:val="en-GB"/>
        </w:rPr>
        <w:t xml:space="preserve"> (or by?)</w:t>
      </w:r>
      <w:r>
        <w:rPr>
          <w:lang w:val="en-GB"/>
        </w:rPr>
        <w:t xml:space="preserve"> S-101 PT]</w:t>
      </w:r>
    </w:p>
    <w:p w14:paraId="192042B5" w14:textId="40B51F02" w:rsidR="00861E96" w:rsidRDefault="00861E96" w:rsidP="00611211">
      <w:pPr>
        <w:pStyle w:val="Heading1"/>
        <w:rPr>
          <w:lang w:val="en-GB"/>
        </w:rPr>
      </w:pPr>
      <w:bookmarkStart w:id="107" w:name="_Toc173885498"/>
      <w:r>
        <w:rPr>
          <w:lang w:val="en-GB"/>
        </w:rPr>
        <w:t xml:space="preserve">Check </w:t>
      </w:r>
      <w:r w:rsidR="000C0A8B">
        <w:rPr>
          <w:lang w:val="en-GB"/>
        </w:rPr>
        <w:t xml:space="preserve">Application </w:t>
      </w:r>
      <w:r>
        <w:rPr>
          <w:lang w:val="en-GB"/>
        </w:rPr>
        <w:t>Sequence</w:t>
      </w:r>
      <w:bookmarkEnd w:id="107"/>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41395DB" w:rsidR="001B5F6E" w:rsidRDefault="001B5F6E" w:rsidP="001B5F6E">
      <w:pPr>
        <w:pStyle w:val="Caption"/>
        <w:keepNext/>
      </w:pPr>
      <w:r>
        <w:t xml:space="preserve">Table </w:t>
      </w:r>
      <w:r w:rsidR="003E0544">
        <w:fldChar w:fldCharType="begin"/>
      </w:r>
      <w:r w:rsidR="003E0544">
        <w:instrText xml:space="preserve"> STYLEREF 1 \s </w:instrText>
      </w:r>
      <w:r w:rsidR="003E0544">
        <w:fldChar w:fldCharType="separate"/>
      </w:r>
      <w:r w:rsidR="003E0544">
        <w:rPr>
          <w:noProof/>
        </w:rPr>
        <w:t>5</w:t>
      </w:r>
      <w:r w:rsidR="003E0544">
        <w:fldChar w:fldCharType="end"/>
      </w:r>
      <w:r w:rsidR="003E0544">
        <w:t>.</w:t>
      </w:r>
      <w:r w:rsidR="003E0544">
        <w:fldChar w:fldCharType="begin"/>
      </w:r>
      <w:r w:rsidR="003E0544">
        <w:instrText xml:space="preserve"> SEQ Table \* ARABIC \s 1 </w:instrText>
      </w:r>
      <w:r w:rsidR="003E0544">
        <w:fldChar w:fldCharType="separate"/>
      </w:r>
      <w:r w:rsidR="003E0544">
        <w:rPr>
          <w:noProof/>
        </w:rPr>
        <w:t>1</w:t>
      </w:r>
      <w:r w:rsidR="003E0544">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782"/>
        <w:gridCol w:w="1654"/>
        <w:gridCol w:w="2818"/>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ACCEBE5" w:rsidR="00336B36" w:rsidRPr="001B5F6E" w:rsidRDefault="00336B36" w:rsidP="00D24C0B">
            <w:pPr>
              <w:spacing w:after="120" w:line="240" w:lineRule="auto"/>
              <w:rPr>
                <w:lang w:val="en-GB"/>
              </w:rPr>
            </w:pPr>
            <w:r w:rsidRPr="001B5F6E">
              <w:rPr>
                <w:lang w:val="en-GB"/>
              </w:rPr>
              <w:t>S-158:1</w:t>
            </w:r>
            <w:r w:rsidR="0066513D">
              <w:rPr>
                <w:lang w:val="en-GB"/>
              </w:rPr>
              <w:t>01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55B41EC7" w:rsidR="0066513D" w:rsidRPr="001B5F6E" w:rsidRDefault="0066513D" w:rsidP="0066513D">
            <w:pPr>
              <w:spacing w:after="120" w:line="240" w:lineRule="auto"/>
              <w:rPr>
                <w:lang w:val="en-GB"/>
              </w:rPr>
            </w:pPr>
            <w:r>
              <w:rPr>
                <w:lang w:val="en-GB"/>
              </w:rPr>
              <w:t>S-158:101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77B9FC5B" w:rsidR="0066513D" w:rsidRPr="001B5F6E" w:rsidRDefault="0066513D" w:rsidP="0066513D">
            <w:pPr>
              <w:spacing w:after="120" w:line="240" w:lineRule="auto"/>
              <w:rPr>
                <w:lang w:val="en-GB"/>
              </w:rPr>
            </w:pPr>
            <w:r>
              <w:rPr>
                <w:lang w:val="en-GB"/>
              </w:rPr>
              <w:t>S-158:101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lastRenderedPageBreak/>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351315A3" w:rsidR="0066513D" w:rsidRPr="001B5F6E" w:rsidRDefault="0066513D" w:rsidP="0066513D">
            <w:pPr>
              <w:spacing w:after="120" w:line="240" w:lineRule="auto"/>
              <w:rPr>
                <w:lang w:val="en-GB"/>
              </w:rPr>
            </w:pPr>
            <w:r>
              <w:rPr>
                <w:lang w:val="en-GB"/>
              </w:rPr>
              <w:t>S-158:101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3FA394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S-1</w:t>
            </w:r>
            <w:r w:rsidR="00D76F20">
              <w:rPr>
                <w:lang w:val="en-GB"/>
              </w:rPr>
              <w:t>01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Default="00B71DF3" w:rsidP="00D24C0B">
            <w:pPr>
              <w:spacing w:after="120" w:line="240" w:lineRule="auto"/>
              <w:rPr>
                <w:lang w:val="en-GB"/>
              </w:rPr>
            </w:pPr>
            <w:r>
              <w:rPr>
                <w:lang w:val="en-GB"/>
              </w:rPr>
              <w:t>4</w:t>
            </w:r>
          </w:p>
        </w:tc>
        <w:tc>
          <w:tcPr>
            <w:tcW w:w="0" w:type="auto"/>
          </w:tcPr>
          <w:p w14:paraId="78AA00A6" w14:textId="2D319188" w:rsidR="00B71DF3" w:rsidRDefault="00B71DF3" w:rsidP="00336B36">
            <w:pPr>
              <w:spacing w:after="120" w:line="240" w:lineRule="auto"/>
              <w:jc w:val="left"/>
              <w:rPr>
                <w:lang w:val="en-GB"/>
              </w:rPr>
            </w:pPr>
            <w:r>
              <w:rPr>
                <w:lang w:val="en-GB"/>
              </w:rPr>
              <w:t>Inter-dataset, intra-product checks</w:t>
            </w:r>
          </w:p>
        </w:tc>
        <w:tc>
          <w:tcPr>
            <w:tcW w:w="0" w:type="auto"/>
          </w:tcPr>
          <w:p w14:paraId="2CE7CBD4" w14:textId="5C22CF28" w:rsidR="00B71DF3" w:rsidRDefault="00B71DF3" w:rsidP="00D24C0B">
            <w:pPr>
              <w:spacing w:after="120" w:line="240" w:lineRule="auto"/>
              <w:rPr>
                <w:lang w:val="en-GB"/>
              </w:rPr>
            </w:pPr>
            <w:r>
              <w:rPr>
                <w:lang w:val="en-GB"/>
              </w:rPr>
              <w:t>S-158:1</w:t>
            </w:r>
            <w:r w:rsidR="0066513D">
              <w:rPr>
                <w:lang w:val="en-GB"/>
              </w:rPr>
              <w:t>01 checks numbered Nxxx</w:t>
            </w:r>
          </w:p>
        </w:tc>
        <w:tc>
          <w:tcPr>
            <w:tcW w:w="0" w:type="auto"/>
          </w:tcPr>
          <w:p w14:paraId="538350AB" w14:textId="506A8780" w:rsidR="00B71DF3" w:rsidRPr="001E0E51" w:rsidRDefault="00B71DF3" w:rsidP="001E0E51">
            <w:pPr>
              <w:spacing w:line="240" w:lineRule="auto"/>
              <w:jc w:val="left"/>
              <w:rPr>
                <w:lang w:val="en-GB"/>
              </w:rPr>
            </w:pPr>
            <w:r>
              <w:rPr>
                <w:lang w:val="en-GB"/>
              </w:rPr>
              <w:t xml:space="preserve">Adjacent or </w:t>
            </w:r>
            <w:r w:rsidR="003F2031">
              <w:rPr>
                <w:lang w:val="en-GB"/>
              </w:rPr>
              <w:t>intersecting</w:t>
            </w:r>
            <w:r>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685AFF7C" w:rsidR="00903054" w:rsidRDefault="00903054" w:rsidP="00D24C0B">
            <w:pPr>
              <w:spacing w:after="120" w:line="240" w:lineRule="auto"/>
              <w:rPr>
                <w:lang w:val="en-GB"/>
              </w:rPr>
            </w:pPr>
            <w:r>
              <w:rPr>
                <w:lang w:val="en-GB"/>
              </w:rPr>
              <w:t>S-158:1</w:t>
            </w:r>
            <w:r w:rsidR="0066513D">
              <w:rPr>
                <w:lang w:val="en-GB"/>
              </w:rPr>
              <w:t>01 checked numbered Nxxx</w:t>
            </w:r>
          </w:p>
        </w:tc>
        <w:tc>
          <w:tcPr>
            <w:tcW w:w="0" w:type="auto"/>
          </w:tcPr>
          <w:p w14:paraId="35EA6068" w14:textId="04796C82" w:rsidR="00903054" w:rsidRDefault="00903054" w:rsidP="001E0E51">
            <w:pPr>
              <w:spacing w:line="240" w:lineRule="auto"/>
              <w:jc w:val="left"/>
              <w:rPr>
                <w:lang w:val="en-GB"/>
              </w:rPr>
            </w:pPr>
            <w:r>
              <w:rPr>
                <w:lang w:val="en-GB"/>
              </w:rPr>
              <w:t xml:space="preserve">Related datasets for different versions of </w:t>
            </w:r>
            <w:r w:rsidR="00461C83">
              <w:rPr>
                <w:lang w:val="en-GB"/>
              </w:rPr>
              <w:t>S-101</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B5C344E" w:rsidR="001E0E51" w:rsidRPr="001E0E51" w:rsidRDefault="00461C83" w:rsidP="001E0E51">
            <w:pPr>
              <w:spacing w:line="240" w:lineRule="auto"/>
              <w:jc w:val="left"/>
              <w:rPr>
                <w:lang w:val="en-GB"/>
              </w:rPr>
            </w:pPr>
            <w:r>
              <w:rPr>
                <w:lang w:val="en-GB"/>
              </w:rPr>
              <w:t>S-101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5A9CD0E" w14:textId="77777777" w:rsidR="00336B36" w:rsidRDefault="00336B36" w:rsidP="00336B36">
            <w:pPr>
              <w:spacing w:after="120" w:line="240" w:lineRule="auto"/>
              <w:jc w:val="left"/>
              <w:rPr>
                <w:lang w:val="en-GB"/>
              </w:rPr>
            </w:pPr>
            <w:r w:rsidRPr="001B5F6E">
              <w:rPr>
                <w:lang w:val="en-GB"/>
              </w:rPr>
              <w:t>Product-specific checks for exchange sets</w:t>
            </w:r>
          </w:p>
          <w:p w14:paraId="6818C9C8" w14:textId="7DF04877" w:rsidR="005C2DC6" w:rsidRPr="001B5F6E" w:rsidRDefault="005C2DC6" w:rsidP="00336B36">
            <w:pPr>
              <w:spacing w:after="120" w:line="240" w:lineRule="auto"/>
              <w:jc w:val="left"/>
              <w:rPr>
                <w:lang w:val="en-GB"/>
              </w:rPr>
            </w:pPr>
            <w:r>
              <w:rPr>
                <w:lang w:val="en-GB"/>
              </w:rPr>
              <w:t>(Not applicable? Are checks for conforming to product-specific constraints covered by a generically-phrased S-100 check?)</w:t>
            </w:r>
          </w:p>
        </w:tc>
        <w:tc>
          <w:tcPr>
            <w:tcW w:w="0" w:type="auto"/>
          </w:tcPr>
          <w:p w14:paraId="1A01E369" w14:textId="2F98CFA0" w:rsidR="00336B36" w:rsidRPr="001B5F6E" w:rsidRDefault="00336B36" w:rsidP="00D24C0B">
            <w:pPr>
              <w:spacing w:after="120" w:line="240" w:lineRule="auto"/>
              <w:rPr>
                <w:lang w:val="en-GB"/>
              </w:rPr>
            </w:pPr>
            <w:r w:rsidRPr="001B5F6E">
              <w:rPr>
                <w:lang w:val="en-GB"/>
              </w:rPr>
              <w:t>S-158:1</w:t>
            </w:r>
            <w:r w:rsidR="0066513D">
              <w:rPr>
                <w:lang w:val="en-GB"/>
              </w:rPr>
              <w:t>01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EC92E2B"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S-1</w:t>
            </w:r>
            <w:r w:rsidR="009B1958">
              <w:rPr>
                <w:lang w:val="en-GB"/>
              </w:rPr>
              <w:t>01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08" w:name="_Ref172572049"/>
      <w:bookmarkStart w:id="109" w:name="_Toc173885499"/>
      <w:r>
        <w:rPr>
          <w:lang w:val="en-GB"/>
        </w:rPr>
        <w:t>Check Classification</w:t>
      </w:r>
      <w:bookmarkEnd w:id="108"/>
      <w:bookmarkEnd w:id="109"/>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10" w:name="_Ref172575919"/>
      <w:bookmarkStart w:id="111" w:name="_Toc173885500"/>
      <w:r>
        <w:rPr>
          <w:lang w:val="en-GB"/>
        </w:rPr>
        <w:t>Geometry and Spatial Operators</w:t>
      </w:r>
      <w:bookmarkEnd w:id="110"/>
      <w:bookmarkEnd w:id="111"/>
    </w:p>
    <w:p w14:paraId="295D30AA" w14:textId="41B6D9BA" w:rsidR="00600EF7" w:rsidRDefault="00600EF7" w:rsidP="00600EF7">
      <w:pPr>
        <w:rPr>
          <w:ins w:id="112" w:author="Raphael Malyankar" w:date="2024-08-12T08:32:00Z" w16du:dateUtc="2024-08-12T15:32:00Z"/>
          <w:lang w:val="en-GB"/>
        </w:rPr>
      </w:pPr>
      <w:r>
        <w:rPr>
          <w:lang w:val="en-GB"/>
        </w:rPr>
        <w:t>Geometry and spatial operators conform to the operators for vector products described in S-158.</w:t>
      </w:r>
    </w:p>
    <w:p w14:paraId="5C94D707" w14:textId="6291C0C3" w:rsidR="00D15AE1" w:rsidRDefault="00D15AE1" w:rsidP="00D15AE1">
      <w:pPr>
        <w:tabs>
          <w:tab w:val="left" w:pos="1701"/>
        </w:tabs>
        <w:spacing w:after="120" w:line="240" w:lineRule="auto"/>
        <w:rPr>
          <w:lang w:val="en-GB"/>
        </w:rPr>
      </w:pPr>
      <w:ins w:id="113" w:author="Raphael Malyankar" w:date="2024-08-12T08:32:00Z" w16du:dateUtc="2024-08-12T15:32:00Z">
        <w:r w:rsidRPr="00D15AE1">
          <w:rPr>
            <w:lang w:val="en-GB"/>
          </w:rPr>
          <w:t xml:space="preserve">For all spatial operators a default tolerance </w:t>
        </w:r>
        <w:r>
          <w:rPr>
            <w:lang w:val="en-GB"/>
          </w:rPr>
          <w:t>of 1/</w:t>
        </w:r>
      </w:ins>
      <w:ins w:id="114" w:author="Raphael Malyankar" w:date="2024-08-26T00:24:00Z" w16du:dateUtc="2024-08-26T07:24:00Z">
        <w:r w:rsidR="0054001B">
          <w:rPr>
            <w:lang w:val="en-GB"/>
          </w:rPr>
          <w:t xml:space="preserve">CMFX, 1/CMFY, or 1/CMFZ </w:t>
        </w:r>
      </w:ins>
      <w:ins w:id="115" w:author="Raphael Malyankar" w:date="2024-08-26T00:25:00Z" w16du:dateUtc="2024-08-26T07:25:00Z">
        <w:r w:rsidR="0054001B">
          <w:rPr>
            <w:lang w:val="en-GB"/>
          </w:rPr>
          <w:t>(corresponding to the coordinate axis)</w:t>
        </w:r>
      </w:ins>
      <w:ins w:id="116" w:author="Raphael Malyankar" w:date="2024-08-12T08:32:00Z" w16du:dateUtc="2024-08-12T15:32:00Z">
        <w:r w:rsidRPr="00D15AE1">
          <w:rPr>
            <w:lang w:val="en-GB"/>
          </w:rPr>
          <w:t xml:space="preserve"> should be applied in validation software.</w:t>
        </w:r>
      </w:ins>
    </w:p>
    <w:p w14:paraId="5EF723C0" w14:textId="08CE7948" w:rsidR="002C7023" w:rsidRDefault="002C7023" w:rsidP="002C7023">
      <w:pPr>
        <w:pStyle w:val="Heading1"/>
        <w:rPr>
          <w:lang w:val="en-GB"/>
        </w:rPr>
      </w:pPr>
      <w:bookmarkStart w:id="117" w:name="_Toc173885501"/>
      <w:r>
        <w:rPr>
          <w:lang w:val="en-GB"/>
        </w:rPr>
        <w:t>Other Components of this Specification</w:t>
      </w:r>
      <w:bookmarkEnd w:id="117"/>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56D799D4" w:rsidR="002C7023" w:rsidRPr="00AE3D32" w:rsidRDefault="002C7023" w:rsidP="00AE3D32">
      <w:pPr>
        <w:pStyle w:val="ListParagraph"/>
        <w:numPr>
          <w:ilvl w:val="0"/>
          <w:numId w:val="108"/>
        </w:numPr>
        <w:rPr>
          <w:lang w:val="en-GB"/>
        </w:rPr>
      </w:pPr>
      <w:r w:rsidRPr="00AE3D32">
        <w:rPr>
          <w:lang w:val="en-GB"/>
        </w:rPr>
        <w:t>Spreadsheet of S-101 validation checks named ???.</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5" w:author="Raphael Malyankar" w:date="2024-08-06T18:40:00Z" w:initials="rmm">
    <w:p w14:paraId="7665EBB5" w14:textId="4D7714F3" w:rsidR="00583ED8" w:rsidRDefault="00583ED8">
      <w:pPr>
        <w:pStyle w:val="CommentText"/>
      </w:pPr>
      <w:r>
        <w:rPr>
          <w:rStyle w:val="CommentReference"/>
        </w:rPr>
        <w:annotationRef/>
      </w:r>
      <w:r>
        <w:t>Review for completeness and duplication after S-101 is finalized and the S-158 series is more mature.</w:t>
      </w:r>
    </w:p>
  </w:comment>
  <w:comment w:id="89" w:author="Raphael Malyankar" w:date="2024-08-06T20:29:00Z" w:initials="rmm">
    <w:p w14:paraId="1FAEEFD5" w14:textId="77777777" w:rsidR="00FA4269" w:rsidRDefault="00FA4269">
      <w:pPr>
        <w:pStyle w:val="CommentText"/>
      </w:pPr>
      <w:r>
        <w:rPr>
          <w:rStyle w:val="CommentReference"/>
        </w:rPr>
        <w:annotationRef/>
      </w:r>
      <w:r>
        <w:t>To do: Scan the S-101 checks for more product-specific abbreviations.</w:t>
      </w:r>
    </w:p>
    <w:p w14:paraId="6BECA174" w14:textId="6D21754B" w:rsidR="00FA4269" w:rsidRDefault="00FA4269">
      <w:pPr>
        <w:pStyle w:val="CommentText"/>
      </w:pPr>
      <w:r>
        <w:t>“ER file” should be changed to “update file” in the list of checks and the corresponding abbreviation deleted from this clause</w:t>
      </w:r>
    </w:p>
  </w:comment>
  <w:comment w:id="101"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3F6A210C" w:rsidR="000F4686" w:rsidRDefault="000F4686">
      <w:pPr>
        <w:pStyle w:val="CommentText"/>
      </w:pPr>
      <w:r>
        <w:t>Provisionally, that list is treated as part of this Specification and changes to it will require a new clarification, revision, or edition of S-158:101.</w:t>
      </w:r>
    </w:p>
  </w:comment>
  <w:comment w:id="102"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16C06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58956C6F" w16cex:dateUtc="2024-08-07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16C0623A" w16cid:durableId="58956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96B46" w14:textId="77777777" w:rsidR="00EE20CC" w:rsidRDefault="00EE20CC" w:rsidP="003B41C3">
      <w:pPr>
        <w:spacing w:line="240" w:lineRule="auto"/>
      </w:pPr>
      <w:r>
        <w:separator/>
      </w:r>
    </w:p>
  </w:endnote>
  <w:endnote w:type="continuationSeparator" w:id="0">
    <w:p w14:paraId="379101B6" w14:textId="77777777" w:rsidR="00EE20CC" w:rsidRDefault="00EE20CC"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27C55538"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Pr>
        <w:rFonts w:ascii="Arial" w:hAnsi="Arial" w:cs="Arial"/>
        <w:sz w:val="16"/>
      </w:rPr>
      <w:ptab w:relativeTo="margin" w:alignment="center" w:leader="none"/>
    </w:r>
    <w:r w:rsidR="004B1303">
      <w:rPr>
        <w:rFonts w:ascii="Arial" w:hAnsi="Arial" w:cs="Arial"/>
        <w:sz w:val="16"/>
      </w:rPr>
      <w:t>August</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0EC4AD1"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Pr>
        <w:rFonts w:ascii="Arial" w:hAnsi="Arial" w:cs="Arial"/>
        <w:sz w:val="16"/>
      </w:rPr>
      <w:ptab w:relativeTo="margin" w:alignment="center" w:leader="none"/>
    </w:r>
    <w:r w:rsidR="004B1303">
      <w:rPr>
        <w:rFonts w:ascii="Arial" w:hAnsi="Arial" w:cs="Arial"/>
        <w:sz w:val="16"/>
      </w:rPr>
      <w:t>August</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64839D21"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Pr="003C4461">
      <w:rPr>
        <w:rFonts w:cs="Arial"/>
        <w:sz w:val="16"/>
      </w:rPr>
      <w:tab/>
    </w:r>
    <w:r w:rsidR="004B1303">
      <w:rPr>
        <w:rFonts w:cs="Arial"/>
        <w:sz w:val="16"/>
      </w:rPr>
      <w:t>August</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0.1.</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3A831167"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Pr="004115CF">
      <w:rPr>
        <w:rFonts w:cs="Arial"/>
        <w:sz w:val="16"/>
      </w:rPr>
      <w:tab/>
    </w:r>
    <w:r w:rsidR="004B1303">
      <w:rPr>
        <w:rFonts w:cs="Arial"/>
        <w:sz w:val="16"/>
      </w:rPr>
      <w:t>August</w:t>
    </w:r>
    <w:r w:rsidR="002D2E7B">
      <w:rPr>
        <w:rFonts w:cs="Arial"/>
        <w:sz w:val="16"/>
      </w:rPr>
      <w:t xml:space="preserve"> 2024</w:t>
    </w:r>
    <w:r w:rsidRPr="004115CF">
      <w:rPr>
        <w:rFonts w:cs="Arial"/>
        <w:sz w:val="16"/>
      </w:rPr>
      <w:tab/>
      <w:t xml:space="preserve">Edition </w:t>
    </w:r>
    <w:r w:rsidR="00723E95">
      <w:rPr>
        <w:rFonts w:cs="Arial"/>
        <w:sz w:val="16"/>
      </w:rPr>
      <w:t>0.1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4B9A9" w14:textId="77777777" w:rsidR="00EE20CC" w:rsidRDefault="00EE20CC" w:rsidP="003B41C3">
      <w:pPr>
        <w:spacing w:line="240" w:lineRule="auto"/>
      </w:pPr>
      <w:r>
        <w:separator/>
      </w:r>
    </w:p>
  </w:footnote>
  <w:footnote w:type="continuationSeparator" w:id="0">
    <w:p w14:paraId="3D21D231" w14:textId="77777777" w:rsidR="00EE20CC" w:rsidRDefault="00EE20CC"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5B3D14B3"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7DAB4EAE"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6177DB4E"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4EAA761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49"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5"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1"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6"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4"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6"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4"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6"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5"/>
  </w:num>
  <w:num w:numId="3" w16cid:durableId="1200554153">
    <w:abstractNumId w:val="77"/>
  </w:num>
  <w:num w:numId="4" w16cid:durableId="26874917">
    <w:abstractNumId w:val="40"/>
  </w:num>
  <w:num w:numId="5" w16cid:durableId="1291784043">
    <w:abstractNumId w:val="23"/>
  </w:num>
  <w:num w:numId="6" w16cid:durableId="929847732">
    <w:abstractNumId w:val="64"/>
  </w:num>
  <w:num w:numId="7" w16cid:durableId="1586836451">
    <w:abstractNumId w:val="69"/>
  </w:num>
  <w:num w:numId="8" w16cid:durableId="1921057094">
    <w:abstractNumId w:val="42"/>
  </w:num>
  <w:num w:numId="9" w16cid:durableId="1962762874">
    <w:abstractNumId w:val="94"/>
  </w:num>
  <w:num w:numId="10" w16cid:durableId="1738239562">
    <w:abstractNumId w:val="75"/>
  </w:num>
  <w:num w:numId="11" w16cid:durableId="1054891756">
    <w:abstractNumId w:val="79"/>
  </w:num>
  <w:num w:numId="12" w16cid:durableId="1223911199">
    <w:abstractNumId w:val="5"/>
  </w:num>
  <w:num w:numId="13" w16cid:durableId="867184631">
    <w:abstractNumId w:val="60"/>
  </w:num>
  <w:num w:numId="14" w16cid:durableId="29578547">
    <w:abstractNumId w:val="81"/>
  </w:num>
  <w:num w:numId="15" w16cid:durableId="1242759490">
    <w:abstractNumId w:val="49"/>
  </w:num>
  <w:num w:numId="16" w16cid:durableId="1278220209">
    <w:abstractNumId w:val="86"/>
  </w:num>
  <w:num w:numId="17" w16cid:durableId="23554310">
    <w:abstractNumId w:val="80"/>
  </w:num>
  <w:num w:numId="18" w16cid:durableId="472605864">
    <w:abstractNumId w:val="36"/>
  </w:num>
  <w:num w:numId="19" w16cid:durableId="691220915">
    <w:abstractNumId w:val="17"/>
  </w:num>
  <w:num w:numId="20" w16cid:durableId="186408272">
    <w:abstractNumId w:val="18"/>
  </w:num>
  <w:num w:numId="21" w16cid:durableId="882785617">
    <w:abstractNumId w:val="82"/>
  </w:num>
  <w:num w:numId="22" w16cid:durableId="1412309642">
    <w:abstractNumId w:val="72"/>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1"/>
  </w:num>
  <w:num w:numId="32" w16cid:durableId="102577581">
    <w:abstractNumId w:val="66"/>
  </w:num>
  <w:num w:numId="33" w16cid:durableId="1385912249">
    <w:abstractNumId w:val="21"/>
  </w:num>
  <w:num w:numId="34" w16cid:durableId="706638586">
    <w:abstractNumId w:val="53"/>
  </w:num>
  <w:num w:numId="35" w16cid:durableId="2005745695">
    <w:abstractNumId w:val="55"/>
  </w:num>
  <w:num w:numId="36" w16cid:durableId="2120024143">
    <w:abstractNumId w:val="97"/>
  </w:num>
  <w:num w:numId="37" w16cid:durableId="1971203729">
    <w:abstractNumId w:val="54"/>
  </w:num>
  <w:num w:numId="38" w16cid:durableId="1185827629">
    <w:abstractNumId w:val="8"/>
  </w:num>
  <w:num w:numId="39" w16cid:durableId="677393295">
    <w:abstractNumId w:val="104"/>
  </w:num>
  <w:num w:numId="40" w16cid:durableId="138352434">
    <w:abstractNumId w:val="83"/>
  </w:num>
  <w:num w:numId="41" w16cid:durableId="1712614498">
    <w:abstractNumId w:val="6"/>
  </w:num>
  <w:num w:numId="42" w16cid:durableId="2041971228">
    <w:abstractNumId w:val="12"/>
  </w:num>
  <w:num w:numId="43" w16cid:durableId="1143818028">
    <w:abstractNumId w:val="22"/>
  </w:num>
  <w:num w:numId="44" w16cid:durableId="1029258938">
    <w:abstractNumId w:val="90"/>
  </w:num>
  <w:num w:numId="45" w16cid:durableId="277222285">
    <w:abstractNumId w:val="57"/>
  </w:num>
  <w:num w:numId="46" w16cid:durableId="1065837801">
    <w:abstractNumId w:val="10"/>
  </w:num>
  <w:num w:numId="47" w16cid:durableId="1030955844">
    <w:abstractNumId w:val="34"/>
  </w:num>
  <w:num w:numId="48" w16cid:durableId="2027780988">
    <w:abstractNumId w:val="109"/>
  </w:num>
  <w:num w:numId="49" w16cid:durableId="2127381449">
    <w:abstractNumId w:val="26"/>
  </w:num>
  <w:num w:numId="50" w16cid:durableId="1850637608">
    <w:abstractNumId w:val="15"/>
  </w:num>
  <w:num w:numId="51" w16cid:durableId="1564828374">
    <w:abstractNumId w:val="102"/>
  </w:num>
  <w:num w:numId="52" w16cid:durableId="1751343175">
    <w:abstractNumId w:val="47"/>
  </w:num>
  <w:num w:numId="53" w16cid:durableId="1762414646">
    <w:abstractNumId w:val="52"/>
  </w:num>
  <w:num w:numId="54" w16cid:durableId="570577247">
    <w:abstractNumId w:val="65"/>
  </w:num>
  <w:num w:numId="55" w16cid:durableId="14695613">
    <w:abstractNumId w:val="59"/>
  </w:num>
  <w:num w:numId="56" w16cid:durableId="278025166">
    <w:abstractNumId w:val="45"/>
  </w:num>
  <w:num w:numId="57" w16cid:durableId="36199305">
    <w:abstractNumId w:val="37"/>
  </w:num>
  <w:num w:numId="58" w16cid:durableId="645358820">
    <w:abstractNumId w:val="35"/>
  </w:num>
  <w:num w:numId="59" w16cid:durableId="354036806">
    <w:abstractNumId w:val="98"/>
  </w:num>
  <w:num w:numId="60" w16cid:durableId="1762726116">
    <w:abstractNumId w:val="100"/>
  </w:num>
  <w:num w:numId="61" w16cid:durableId="705451621">
    <w:abstractNumId w:val="89"/>
  </w:num>
  <w:num w:numId="62" w16cid:durableId="1682049644">
    <w:abstractNumId w:val="91"/>
  </w:num>
  <w:num w:numId="63" w16cid:durableId="953710274">
    <w:abstractNumId w:val="85"/>
  </w:num>
  <w:num w:numId="64" w16cid:durableId="1624997242">
    <w:abstractNumId w:val="7"/>
  </w:num>
  <w:num w:numId="65" w16cid:durableId="368724241">
    <w:abstractNumId w:val="71"/>
  </w:num>
  <w:num w:numId="66" w16cid:durableId="442656635">
    <w:abstractNumId w:val="101"/>
  </w:num>
  <w:num w:numId="67" w16cid:durableId="1334264120">
    <w:abstractNumId w:val="30"/>
  </w:num>
  <w:num w:numId="68" w16cid:durableId="1555772468">
    <w:abstractNumId w:val="27"/>
  </w:num>
  <w:num w:numId="69" w16cid:durableId="2101021683">
    <w:abstractNumId w:val="29"/>
  </w:num>
  <w:num w:numId="70" w16cid:durableId="50349916">
    <w:abstractNumId w:val="62"/>
  </w:num>
  <w:num w:numId="71" w16cid:durableId="469254720">
    <w:abstractNumId w:val="61"/>
  </w:num>
  <w:num w:numId="72" w16cid:durableId="730076628">
    <w:abstractNumId w:val="19"/>
  </w:num>
  <w:num w:numId="73" w16cid:durableId="839924862">
    <w:abstractNumId w:val="106"/>
  </w:num>
  <w:num w:numId="74" w16cid:durableId="1243641760">
    <w:abstractNumId w:val="108"/>
  </w:num>
  <w:num w:numId="75" w16cid:durableId="984744363">
    <w:abstractNumId w:val="87"/>
  </w:num>
  <w:num w:numId="76" w16cid:durableId="1712075679">
    <w:abstractNumId w:val="39"/>
  </w:num>
  <w:num w:numId="77" w16cid:durableId="980427878">
    <w:abstractNumId w:val="24"/>
  </w:num>
  <w:num w:numId="78" w16cid:durableId="1360934256">
    <w:abstractNumId w:val="67"/>
  </w:num>
  <w:num w:numId="79" w16cid:durableId="1344361791">
    <w:abstractNumId w:val="28"/>
  </w:num>
  <w:num w:numId="80" w16cid:durableId="2106222841">
    <w:abstractNumId w:val="92"/>
  </w:num>
  <w:num w:numId="81" w16cid:durableId="378553808">
    <w:abstractNumId w:val="13"/>
  </w:num>
  <w:num w:numId="82" w16cid:durableId="93478847">
    <w:abstractNumId w:val="84"/>
  </w:num>
  <w:num w:numId="83" w16cid:durableId="1095051997">
    <w:abstractNumId w:val="31"/>
  </w:num>
  <w:num w:numId="84" w16cid:durableId="1623145692">
    <w:abstractNumId w:val="11"/>
  </w:num>
  <w:num w:numId="85" w16cid:durableId="1442720742">
    <w:abstractNumId w:val="63"/>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5"/>
  </w:num>
  <w:num w:numId="88" w16cid:durableId="1392926966">
    <w:abstractNumId w:val="70"/>
  </w:num>
  <w:num w:numId="89" w16cid:durableId="1022829103">
    <w:abstractNumId w:val="103"/>
  </w:num>
  <w:num w:numId="90" w16cid:durableId="1873420568">
    <w:abstractNumId w:val="93"/>
  </w:num>
  <w:num w:numId="91" w16cid:durableId="1693847082">
    <w:abstractNumId w:val="48"/>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8"/>
  </w:num>
  <w:num w:numId="94" w16cid:durableId="315231584">
    <w:abstractNumId w:val="74"/>
  </w:num>
  <w:num w:numId="95" w16cid:durableId="1142622207">
    <w:abstractNumId w:val="96"/>
  </w:num>
  <w:num w:numId="96" w16cid:durableId="1033723372">
    <w:abstractNumId w:val="20"/>
  </w:num>
  <w:num w:numId="97" w16cid:durableId="73164268">
    <w:abstractNumId w:val="44"/>
  </w:num>
  <w:num w:numId="98" w16cid:durableId="590552865">
    <w:abstractNumId w:val="107"/>
  </w:num>
  <w:num w:numId="99" w16cid:durableId="210115025">
    <w:abstractNumId w:val="14"/>
  </w:num>
  <w:num w:numId="100" w16cid:durableId="2096969686">
    <w:abstractNumId w:val="78"/>
  </w:num>
  <w:num w:numId="101" w16cid:durableId="703553984">
    <w:abstractNumId w:val="58"/>
  </w:num>
  <w:num w:numId="102" w16cid:durableId="2033024057">
    <w:abstractNumId w:val="73"/>
  </w:num>
  <w:num w:numId="103" w16cid:durableId="415788744">
    <w:abstractNumId w:val="68"/>
  </w:num>
  <w:num w:numId="104" w16cid:durableId="1770158982">
    <w:abstractNumId w:val="25"/>
  </w:num>
  <w:num w:numId="105" w16cid:durableId="241454819">
    <w:abstractNumId w:val="43"/>
  </w:num>
  <w:num w:numId="106" w16cid:durableId="529420524">
    <w:abstractNumId w:val="32"/>
  </w:num>
  <w:num w:numId="107" w16cid:durableId="107479350">
    <w:abstractNumId w:val="76"/>
  </w:num>
  <w:num w:numId="108" w16cid:durableId="1925337992">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148"/>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7F69"/>
    <w:rsid w:val="00F5048F"/>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11</Pages>
  <Words>3350</Words>
  <Characters>19100</Characters>
  <Application>Microsoft Office Word</Application>
  <DocSecurity>0</DocSecurity>
  <Lines>159</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22406</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32</cp:revision>
  <cp:lastPrinted>2023-06-09T07:47:00Z</cp:lastPrinted>
  <dcterms:created xsi:type="dcterms:W3CDTF">2024-07-23T16:51:00Z</dcterms:created>
  <dcterms:modified xsi:type="dcterms:W3CDTF">2024-08-26T07:26:00Z</dcterms:modified>
</cp:coreProperties>
</file>