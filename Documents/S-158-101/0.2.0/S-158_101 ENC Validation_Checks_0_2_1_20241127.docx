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26"/>
      </w:tblGrid>
      <w:tr w:rsidR="005A035A" w:rsidRPr="00CF30EA" w14:paraId="1EDFEDFD" w14:textId="77777777" w:rsidTr="00B66C1A">
        <w:tc>
          <w:tcPr>
            <w:tcW w:w="9070" w:type="dxa"/>
            <w:tcBorders>
              <w:top w:val="nil"/>
              <w:left w:val="nil"/>
              <w:bottom w:val="nil"/>
              <w:right w:val="nil"/>
            </w:tcBorders>
          </w:tcPr>
          <w:p w14:paraId="05300942" w14:textId="6127F253" w:rsidR="005A035A" w:rsidRPr="00CF30EA" w:rsidRDefault="00B46E1E" w:rsidP="004B2DB3">
            <w:pPr>
              <w:pStyle w:val="HEADING1-NEW"/>
              <w:suppressLineNumbers/>
              <w:suppressAutoHyphens/>
              <w:ind w:left="0"/>
              <w:jc w:val="center"/>
              <w:rPr>
                <w:rStyle w:val="HEADING1NEW"/>
                <w:b/>
                <w:color w:val="auto"/>
                <w:sz w:val="36"/>
                <w:szCs w:val="36"/>
                <w:lang w:val="en-GB"/>
              </w:rPr>
            </w:pPr>
            <w:r w:rsidRPr="00CF30EA">
              <w:rPr>
                <w:lang w:val="en-GB"/>
              </w:rPr>
              <w:fldChar w:fldCharType="begin"/>
            </w:r>
            <w:r w:rsidRPr="00CF30EA">
              <w:rPr>
                <w:lang w:val="en-GB"/>
              </w:rPr>
              <w:instrText xml:space="preserve"> SET LIBEnFileName "C:\Documents and Settings\julia.powell\My Documents\IHO TSMAD\S100-0 main\IHO S-100 Main Oct 1 2007.doc" </w:instrText>
            </w:r>
            <w:r w:rsidRPr="00CF30EA">
              <w:rPr>
                <w:lang w:val="en-GB"/>
              </w:rPr>
              <w:fldChar w:fldCharType="separate"/>
            </w:r>
            <w:bookmarkStart w:id="0" w:name="LIBEnFileName"/>
            <w:r w:rsidRPr="00CF30EA">
              <w:rPr>
                <w:lang w:val="en-GB"/>
              </w:rPr>
              <w:t>C:\Documents and Settings\julia.powell\My Documents\IHO TSMAD\S100-0 main\IHO S-100 Main Oct 1 2007.doc</w:t>
            </w:r>
            <w:bookmarkEnd w:id="0"/>
            <w:r w:rsidRPr="00CF30EA">
              <w:rPr>
                <w:lang w:val="en-GB"/>
              </w:rPr>
              <w:fldChar w:fldCharType="end"/>
            </w:r>
            <w:r w:rsidRPr="00CF30EA">
              <w:rPr>
                <w:lang w:val="en-GB"/>
              </w:rPr>
              <w:fldChar w:fldCharType="begin"/>
            </w:r>
            <w:r w:rsidRPr="00CF30EA">
              <w:rPr>
                <w:lang w:val="en-GB"/>
              </w:rPr>
              <w:instrText xml:space="preserve"> SET DDHeadingPage1 "" </w:instrText>
            </w:r>
            <w:r w:rsidRPr="00CF30EA">
              <w:rPr>
                <w:lang w:val="en-GB"/>
              </w:rPr>
              <w:fldChar w:fldCharType="separate"/>
            </w:r>
            <w:bookmarkStart w:id="1" w:name="DDHeadingPage1"/>
            <w:bookmarkEnd w:id="1"/>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DDOrganization "© ISO/IEC 2007 – All rights reserved" </w:instrText>
            </w:r>
            <w:r w:rsidRPr="00CF30EA">
              <w:rPr>
                <w:lang w:val="en-GB"/>
              </w:rPr>
              <w:fldChar w:fldCharType="separate"/>
            </w:r>
            <w:bookmarkStart w:id="2" w:name="DDOrganization"/>
            <w:r w:rsidRPr="00CF30EA">
              <w:rPr>
                <w:lang w:val="en-GB"/>
              </w:rPr>
              <w:t>© ISO/IEC 2007 – All rights reserved</w:t>
            </w:r>
            <w:bookmarkEnd w:id="2"/>
            <w:r w:rsidRPr="00CF30EA">
              <w:rPr>
                <w:lang w:val="en-GB"/>
              </w:rPr>
              <w:fldChar w:fldCharType="end"/>
            </w:r>
            <w:r w:rsidRPr="00CF30EA">
              <w:rPr>
                <w:lang w:val="en-GB"/>
              </w:rPr>
              <w:fldChar w:fldCharType="begin"/>
            </w:r>
            <w:r w:rsidRPr="00CF30EA">
              <w:rPr>
                <w:lang w:val="en-GB"/>
              </w:rPr>
              <w:instrText xml:space="preserve"> SET LibEnteteISO "ISO-IEC_" </w:instrText>
            </w:r>
            <w:r w:rsidRPr="00CF30EA">
              <w:rPr>
                <w:lang w:val="en-GB"/>
              </w:rPr>
              <w:fldChar w:fldCharType="separate"/>
            </w:r>
            <w:bookmarkStart w:id="3" w:name="LibEnteteISO"/>
            <w:r w:rsidRPr="00CF30EA">
              <w:rPr>
                <w:lang w:val="en-GB"/>
              </w:rPr>
              <w:t>ISO-IEC_</w:t>
            </w:r>
            <w:bookmarkEnd w:id="3"/>
            <w:r w:rsidRPr="00CF30EA">
              <w:rPr>
                <w:lang w:val="en-GB"/>
              </w:rPr>
              <w:fldChar w:fldCharType="end"/>
            </w:r>
            <w:r w:rsidRPr="00CF30EA">
              <w:rPr>
                <w:lang w:val="en-GB"/>
              </w:rPr>
              <w:fldChar w:fldCharType="begin"/>
            </w:r>
            <w:r w:rsidRPr="00CF30EA">
              <w:rPr>
                <w:lang w:val="en-GB"/>
              </w:rPr>
              <w:instrText xml:space="preserve"> SET LIBTypeTitreISO " 63" </w:instrText>
            </w:r>
            <w:r w:rsidRPr="00CF30EA">
              <w:rPr>
                <w:lang w:val="en-GB"/>
              </w:rPr>
              <w:fldChar w:fldCharType="separate"/>
            </w:r>
            <w:bookmarkStart w:id="4" w:name="LIBTypeTitreISO"/>
            <w:r w:rsidRPr="00CF30EA">
              <w:rPr>
                <w:lang w:val="en-GB"/>
              </w:rPr>
              <w:t xml:space="preserve"> 63</w:t>
            </w:r>
            <w:bookmarkEnd w:id="4"/>
            <w:r w:rsidRPr="00CF30EA">
              <w:rPr>
                <w:lang w:val="en-GB"/>
              </w:rPr>
              <w:fldChar w:fldCharType="end"/>
            </w:r>
            <w:r w:rsidRPr="00CF30EA">
              <w:rPr>
                <w:lang w:val="en-GB"/>
              </w:rPr>
              <w:fldChar w:fldCharType="begin"/>
            </w:r>
            <w:r w:rsidRPr="00CF30EA">
              <w:rPr>
                <w:lang w:val="en-GB"/>
              </w:rPr>
              <w:instrText xml:space="preserve"> SET DDTITLE4 "Complementary element" </w:instrText>
            </w:r>
            <w:r w:rsidRPr="00CF30EA">
              <w:rPr>
                <w:lang w:val="en-GB"/>
              </w:rPr>
              <w:fldChar w:fldCharType="separate"/>
            </w:r>
            <w:bookmarkStart w:id="5" w:name="DDTITLE4"/>
            <w:r w:rsidRPr="00CF30EA">
              <w:rPr>
                <w:lang w:val="en-GB"/>
              </w:rPr>
              <w:t>Complementary element</w:t>
            </w:r>
            <w:bookmarkEnd w:id="5"/>
            <w:r w:rsidRPr="00CF30EA">
              <w:rPr>
                <w:lang w:val="en-GB"/>
              </w:rPr>
              <w:fldChar w:fldCharType="end"/>
            </w:r>
            <w:r w:rsidRPr="00CF30EA">
              <w:rPr>
                <w:lang w:val="en-GB"/>
              </w:rPr>
              <w:fldChar w:fldCharType="begin"/>
            </w:r>
            <w:r w:rsidRPr="00CF30EA">
              <w:rPr>
                <w:lang w:val="en-GB"/>
              </w:rPr>
              <w:instrText xml:space="preserve"> SET DDTITLE3 "Introductory element — Main element" </w:instrText>
            </w:r>
            <w:r w:rsidRPr="00CF30EA">
              <w:rPr>
                <w:lang w:val="en-GB"/>
              </w:rPr>
              <w:fldChar w:fldCharType="separate"/>
            </w:r>
            <w:bookmarkStart w:id="6" w:name="DDTITLE3"/>
            <w:r w:rsidRPr="00CF30EA">
              <w:rPr>
                <w:lang w:val="en-GB"/>
              </w:rPr>
              <w:t>Introductory element — Main element</w:t>
            </w:r>
            <w:bookmarkEnd w:id="6"/>
            <w:r w:rsidRPr="00CF30EA">
              <w:rPr>
                <w:lang w:val="en-GB"/>
              </w:rPr>
              <w:fldChar w:fldCharType="end"/>
            </w:r>
            <w:r w:rsidRPr="00CF30EA">
              <w:rPr>
                <w:lang w:val="en-GB"/>
              </w:rPr>
              <w:fldChar w:fldCharType="begin"/>
            </w:r>
            <w:r w:rsidRPr="00CF30EA">
              <w:rPr>
                <w:lang w:val="en-GB"/>
              </w:rPr>
              <w:instrText xml:space="preserve"> SET DDTITLE2 "Élément introductif — Élément central — Élément complémentaire" </w:instrText>
            </w:r>
            <w:r w:rsidRPr="00CF30EA">
              <w:rPr>
                <w:lang w:val="en-GB"/>
              </w:rPr>
              <w:fldChar w:fldCharType="separate"/>
            </w:r>
            <w:bookmarkStart w:id="7" w:name="DDTITLE2"/>
            <w:r w:rsidRPr="00CF30EA">
              <w:rPr>
                <w:lang w:val="en-GB"/>
              </w:rPr>
              <w:t>Élément introductif — Élément central — Élément complémentaire</w:t>
            </w:r>
            <w:bookmarkEnd w:id="7"/>
            <w:r w:rsidRPr="00CF30EA">
              <w:rPr>
                <w:lang w:val="en-GB"/>
              </w:rPr>
              <w:fldChar w:fldCharType="end"/>
            </w:r>
            <w:r w:rsidRPr="00CF30EA">
              <w:rPr>
                <w:lang w:val="en-GB"/>
              </w:rPr>
              <w:fldChar w:fldCharType="begin"/>
            </w:r>
            <w:r w:rsidRPr="00CF30EA">
              <w:rPr>
                <w:lang w:val="en-GB"/>
              </w:rPr>
              <w:instrText xml:space="preserve"> SET DDTITLE1 "Introductory element — Main element — Complementary element" </w:instrText>
            </w:r>
            <w:r w:rsidRPr="00CF30EA">
              <w:rPr>
                <w:lang w:val="en-GB"/>
              </w:rPr>
              <w:fldChar w:fldCharType="separate"/>
            </w:r>
            <w:bookmarkStart w:id="8" w:name="DDTITLE1"/>
            <w:r w:rsidRPr="00CF30EA">
              <w:rPr>
                <w:lang w:val="en-GB"/>
              </w:rPr>
              <w:t>Introductory element — Main element — Complementary element</w:t>
            </w:r>
            <w:bookmarkEnd w:id="8"/>
            <w:r w:rsidRPr="00CF30EA">
              <w:rPr>
                <w:lang w:val="en-GB"/>
              </w:rPr>
              <w:fldChar w:fldCharType="end"/>
            </w:r>
            <w:r w:rsidRPr="00CF30EA">
              <w:rPr>
                <w:lang w:val="en-GB"/>
              </w:rPr>
              <w:fldChar w:fldCharType="begin"/>
            </w:r>
            <w:r w:rsidRPr="00CF30EA">
              <w:rPr>
                <w:lang w:val="en-GB"/>
              </w:rPr>
              <w:instrText xml:space="preserve"> SET DDDocLanguage "E" </w:instrText>
            </w:r>
            <w:r w:rsidRPr="00CF30EA">
              <w:rPr>
                <w:lang w:val="en-GB"/>
              </w:rPr>
              <w:fldChar w:fldCharType="separate"/>
            </w:r>
            <w:bookmarkStart w:id="9" w:name="DDDocLanguage"/>
            <w:r w:rsidRPr="00CF30EA">
              <w:rPr>
                <w:lang w:val="en-GB"/>
              </w:rPr>
              <w:t>E</w:t>
            </w:r>
            <w:bookmarkEnd w:id="9"/>
            <w:r w:rsidRPr="00CF30EA">
              <w:rPr>
                <w:lang w:val="en-GB"/>
              </w:rPr>
              <w:fldChar w:fldCharType="end"/>
            </w:r>
            <w:r w:rsidRPr="00CF30EA">
              <w:rPr>
                <w:lang w:val="en-GB"/>
              </w:rPr>
              <w:fldChar w:fldCharType="begin"/>
            </w:r>
            <w:r w:rsidRPr="00CF30EA">
              <w:rPr>
                <w:lang w:val="en-GB"/>
              </w:rPr>
              <w:instrText xml:space="preserve"> SET DDWorkDocDate "2007-10-2" </w:instrText>
            </w:r>
            <w:r w:rsidRPr="00CF30EA">
              <w:rPr>
                <w:lang w:val="en-GB"/>
              </w:rPr>
              <w:fldChar w:fldCharType="separate"/>
            </w:r>
            <w:bookmarkStart w:id="10" w:name="DDWorkDocDate"/>
            <w:r w:rsidRPr="00CF30EA">
              <w:rPr>
                <w:lang w:val="en-GB"/>
              </w:rPr>
              <w:t>2007-10-2</w:t>
            </w:r>
            <w:bookmarkEnd w:id="10"/>
            <w:r w:rsidRPr="00CF30EA">
              <w:rPr>
                <w:lang w:val="en-GB"/>
              </w:rPr>
              <w:fldChar w:fldCharType="end"/>
            </w:r>
            <w:r w:rsidRPr="00CF30EA">
              <w:rPr>
                <w:lang w:val="en-GB"/>
              </w:rPr>
              <w:fldChar w:fldCharType="begin"/>
            </w:r>
            <w:r w:rsidRPr="00CF30EA">
              <w:rPr>
                <w:lang w:val="en-GB"/>
              </w:rPr>
              <w:instrText xml:space="preserve"> SET DDDocStage "" </w:instrText>
            </w:r>
            <w:r w:rsidRPr="00CF30EA">
              <w:rPr>
                <w:lang w:val="en-GB"/>
              </w:rPr>
              <w:fldChar w:fldCharType="separate"/>
            </w:r>
            <w:bookmarkStart w:id="11" w:name="DDDocStage"/>
            <w:bookmarkEnd w:id="11"/>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DDOrganization3 "ISO/IEC" </w:instrText>
            </w:r>
            <w:r w:rsidRPr="00CF30EA">
              <w:rPr>
                <w:lang w:val="en-GB"/>
              </w:rPr>
              <w:fldChar w:fldCharType="separate"/>
            </w:r>
            <w:bookmarkStart w:id="12" w:name="DDOrganization3"/>
            <w:r w:rsidRPr="00CF30EA">
              <w:rPr>
                <w:lang w:val="en-GB"/>
              </w:rPr>
              <w:t>ISO/IEC</w:t>
            </w:r>
            <w:bookmarkEnd w:id="12"/>
            <w:r w:rsidRPr="00CF30EA">
              <w:rPr>
                <w:lang w:val="en-GB"/>
              </w:rPr>
              <w:fldChar w:fldCharType="end"/>
            </w:r>
            <w:r w:rsidRPr="00CF30EA">
              <w:rPr>
                <w:lang w:val="en-GB"/>
              </w:rPr>
              <w:fldChar w:fldCharType="begin"/>
            </w:r>
            <w:r w:rsidRPr="00CF30EA">
              <w:rPr>
                <w:lang w:val="en-GB"/>
              </w:rPr>
              <w:instrText xml:space="preserve"> SET DDOrganization1 "ISO/IEC " </w:instrText>
            </w:r>
            <w:r w:rsidRPr="00CF30EA">
              <w:rPr>
                <w:lang w:val="en-GB"/>
              </w:rPr>
              <w:fldChar w:fldCharType="separate"/>
            </w:r>
            <w:bookmarkStart w:id="13" w:name="DDOrganization1"/>
            <w:r w:rsidRPr="00CF30EA">
              <w:rPr>
                <w:lang w:val="en-GB"/>
              </w:rPr>
              <w:t>ISO/IEC </w:t>
            </w:r>
            <w:bookmarkEnd w:id="13"/>
            <w:r w:rsidRPr="00CF30EA">
              <w:rPr>
                <w:lang w:val="en-GB"/>
              </w:rPr>
              <w:fldChar w:fldCharType="end"/>
            </w:r>
            <w:r w:rsidRPr="00CF30EA">
              <w:rPr>
                <w:lang w:val="en-GB"/>
              </w:rPr>
              <w:fldChar w:fldCharType="begin"/>
            </w:r>
            <w:r w:rsidRPr="00CF30EA">
              <w:rPr>
                <w:lang w:val="en-GB"/>
              </w:rPr>
              <w:instrText xml:space="preserve"> SET DDBASEYEAR "" </w:instrText>
            </w:r>
            <w:r w:rsidRPr="00CF30EA">
              <w:rPr>
                <w:lang w:val="en-GB"/>
              </w:rPr>
              <w:fldChar w:fldCharType="separate"/>
            </w:r>
            <w:bookmarkStart w:id="14" w:name="DDBASEYEAR"/>
            <w:bookmarkEnd w:id="14"/>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DDAmno "" </w:instrText>
            </w:r>
            <w:r w:rsidRPr="00CF30EA">
              <w:rPr>
                <w:lang w:val="en-GB"/>
              </w:rPr>
              <w:fldChar w:fldCharType="separate"/>
            </w:r>
            <w:bookmarkStart w:id="15" w:name="DDAmno"/>
            <w:bookmarkEnd w:id="15"/>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DDDocSubType "" </w:instrText>
            </w:r>
            <w:r w:rsidRPr="00CF30EA">
              <w:rPr>
                <w:lang w:val="en-GB"/>
              </w:rPr>
              <w:fldChar w:fldCharType="separate"/>
            </w:r>
            <w:bookmarkStart w:id="16" w:name="DDDocSubType"/>
            <w:bookmarkEnd w:id="16"/>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DDDocType "" </w:instrText>
            </w:r>
            <w:r w:rsidRPr="00CF30EA">
              <w:rPr>
                <w:lang w:val="en-GB"/>
              </w:rPr>
              <w:fldChar w:fldCharType="separate"/>
            </w:r>
            <w:bookmarkStart w:id="17" w:name="DDDocType"/>
            <w:bookmarkEnd w:id="17"/>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DDpubYear "2007" </w:instrText>
            </w:r>
            <w:r w:rsidRPr="00CF30EA">
              <w:rPr>
                <w:lang w:val="en-GB"/>
              </w:rPr>
              <w:fldChar w:fldCharType="separate"/>
            </w:r>
            <w:bookmarkStart w:id="18" w:name="DDpubYear"/>
            <w:r w:rsidRPr="00CF30EA">
              <w:rPr>
                <w:lang w:val="en-GB"/>
              </w:rPr>
              <w:t>2007</w:t>
            </w:r>
            <w:bookmarkEnd w:id="18"/>
            <w:r w:rsidRPr="00CF30EA">
              <w:rPr>
                <w:lang w:val="en-GB"/>
              </w:rPr>
              <w:fldChar w:fldCharType="end"/>
            </w:r>
            <w:r w:rsidRPr="00CF30EA">
              <w:rPr>
                <w:lang w:val="en-GB"/>
              </w:rPr>
              <w:fldChar w:fldCharType="begin"/>
            </w:r>
            <w:r w:rsidRPr="00CF30EA">
              <w:rPr>
                <w:lang w:val="en-GB"/>
              </w:rPr>
              <w:instrText xml:space="preserve"> SET DDWorkDocNo "" </w:instrText>
            </w:r>
            <w:r w:rsidRPr="00CF30EA">
              <w:rPr>
                <w:lang w:val="en-GB"/>
              </w:rPr>
              <w:fldChar w:fldCharType="separate"/>
            </w:r>
            <w:bookmarkStart w:id="19" w:name="DDWorkDocNo"/>
            <w:bookmarkEnd w:id="19"/>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DDRefNoPart "ISO/IEC " </w:instrText>
            </w:r>
            <w:r w:rsidRPr="00CF30EA">
              <w:rPr>
                <w:lang w:val="en-GB"/>
              </w:rPr>
              <w:fldChar w:fldCharType="separate"/>
            </w:r>
            <w:bookmarkStart w:id="20" w:name="DDRefNoPart"/>
            <w:r w:rsidRPr="00CF30EA">
              <w:rPr>
                <w:lang w:val="en-GB"/>
              </w:rPr>
              <w:t>ISO/IEC </w:t>
            </w:r>
            <w:bookmarkEnd w:id="20"/>
            <w:r w:rsidRPr="00CF30EA">
              <w:rPr>
                <w:lang w:val="en-GB"/>
              </w:rPr>
              <w:fldChar w:fldCharType="end"/>
            </w:r>
            <w:r w:rsidRPr="00CF30EA">
              <w:rPr>
                <w:lang w:val="en-GB"/>
              </w:rPr>
              <w:fldChar w:fldCharType="begin"/>
            </w:r>
            <w:r w:rsidRPr="00CF30EA">
              <w:rPr>
                <w:lang w:val="en-GB"/>
              </w:rPr>
              <w:instrText xml:space="preserve"> SET DDRefGen "ISO/IEC " </w:instrText>
            </w:r>
            <w:r w:rsidRPr="00CF30EA">
              <w:rPr>
                <w:lang w:val="en-GB"/>
              </w:rPr>
              <w:fldChar w:fldCharType="separate"/>
            </w:r>
            <w:bookmarkStart w:id="21" w:name="DDRefGen"/>
            <w:r w:rsidRPr="00CF30EA">
              <w:rPr>
                <w:lang w:val="en-GB"/>
              </w:rPr>
              <w:t>ISO/IEC </w:t>
            </w:r>
            <w:bookmarkEnd w:id="21"/>
            <w:r w:rsidRPr="00CF30EA">
              <w:rPr>
                <w:lang w:val="en-GB"/>
              </w:rPr>
              <w:fldChar w:fldCharType="end"/>
            </w:r>
            <w:r w:rsidRPr="00CF30EA">
              <w:rPr>
                <w:lang w:val="en-GB"/>
              </w:rPr>
              <w:fldChar w:fldCharType="begin"/>
            </w:r>
            <w:r w:rsidRPr="00CF30EA">
              <w:rPr>
                <w:lang w:val="en-GB"/>
              </w:rPr>
              <w:instrText xml:space="preserve"> SET DDRefNum "_(E)." </w:instrText>
            </w:r>
            <w:r w:rsidRPr="00CF30EA">
              <w:rPr>
                <w:lang w:val="en-GB"/>
              </w:rPr>
              <w:fldChar w:fldCharType="separate"/>
            </w:r>
            <w:bookmarkStart w:id="22" w:name="DDRefNum"/>
            <w:r w:rsidRPr="00CF30EA">
              <w:rPr>
                <w:lang w:val="en-GB"/>
              </w:rPr>
              <w:t>_(E).</w:t>
            </w:r>
            <w:bookmarkEnd w:id="22"/>
            <w:r w:rsidRPr="00CF30EA">
              <w:rPr>
                <w:lang w:val="en-GB"/>
              </w:rPr>
              <w:fldChar w:fldCharType="end"/>
            </w:r>
            <w:r w:rsidRPr="00CF30EA">
              <w:rPr>
                <w:lang w:val="en-GB"/>
              </w:rPr>
              <w:fldChar w:fldCharType="begin"/>
            </w:r>
            <w:r w:rsidRPr="00CF30EA">
              <w:rPr>
                <w:lang w:val="en-GB"/>
              </w:rPr>
              <w:instrText xml:space="preserve"> SET DDSCSecr "" </w:instrText>
            </w:r>
            <w:r w:rsidRPr="00CF30EA">
              <w:rPr>
                <w:lang w:val="en-GB"/>
              </w:rPr>
              <w:fldChar w:fldCharType="separate"/>
            </w:r>
            <w:bookmarkStart w:id="23" w:name="DDSCSecr"/>
            <w:bookmarkEnd w:id="23"/>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DDSecr "" </w:instrText>
            </w:r>
            <w:r w:rsidRPr="00CF30EA">
              <w:rPr>
                <w:lang w:val="en-GB"/>
              </w:rPr>
              <w:fldChar w:fldCharType="separate"/>
            </w:r>
            <w:bookmarkStart w:id="24" w:name="DDSecr"/>
            <w:bookmarkEnd w:id="24"/>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DDSCTitle "" </w:instrText>
            </w:r>
            <w:r w:rsidRPr="00CF30EA">
              <w:rPr>
                <w:lang w:val="en-GB"/>
              </w:rPr>
              <w:fldChar w:fldCharType="separate"/>
            </w:r>
            <w:bookmarkStart w:id="25" w:name="DDSCTitle"/>
            <w:bookmarkEnd w:id="25"/>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DDTCTitle "" </w:instrText>
            </w:r>
            <w:r w:rsidRPr="00CF30EA">
              <w:rPr>
                <w:lang w:val="en-GB"/>
              </w:rPr>
              <w:fldChar w:fldCharType="separate"/>
            </w:r>
            <w:bookmarkStart w:id="26" w:name="DDTCTitle"/>
            <w:bookmarkEnd w:id="26"/>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DDWGNum "" </w:instrText>
            </w:r>
            <w:r w:rsidRPr="00CF30EA">
              <w:rPr>
                <w:lang w:val="en-GB"/>
              </w:rPr>
              <w:fldChar w:fldCharType="separate"/>
            </w:r>
            <w:bookmarkStart w:id="27" w:name="DDWGNum"/>
            <w:bookmarkEnd w:id="27"/>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DDSCNum "" </w:instrText>
            </w:r>
            <w:r w:rsidRPr="00CF30EA">
              <w:rPr>
                <w:lang w:val="en-GB"/>
              </w:rPr>
              <w:fldChar w:fldCharType="separate"/>
            </w:r>
            <w:bookmarkStart w:id="28" w:name="DDSCNum"/>
            <w:bookmarkEnd w:id="28"/>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DDTCNum "" </w:instrText>
            </w:r>
            <w:r w:rsidRPr="00CF30EA">
              <w:rPr>
                <w:lang w:val="en-GB"/>
              </w:rPr>
              <w:fldChar w:fldCharType="separate"/>
            </w:r>
            <w:bookmarkStart w:id="29" w:name="DDTCNum"/>
            <w:bookmarkEnd w:id="29"/>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LIBLANG " 2" </w:instrText>
            </w:r>
            <w:r w:rsidRPr="00CF30EA">
              <w:rPr>
                <w:lang w:val="en-GB"/>
              </w:rPr>
              <w:fldChar w:fldCharType="separate"/>
            </w:r>
            <w:bookmarkStart w:id="30" w:name="LIBLANG"/>
            <w:r w:rsidRPr="00CF30EA">
              <w:rPr>
                <w:lang w:val="en-GB"/>
              </w:rPr>
              <w:t xml:space="preserve"> 2</w:t>
            </w:r>
            <w:bookmarkEnd w:id="30"/>
            <w:r w:rsidRPr="00CF30EA">
              <w:rPr>
                <w:lang w:val="en-GB"/>
              </w:rPr>
              <w:fldChar w:fldCharType="end"/>
            </w:r>
            <w:r w:rsidRPr="00CF30EA">
              <w:rPr>
                <w:lang w:val="en-GB"/>
              </w:rPr>
              <w:fldChar w:fldCharType="begin"/>
            </w:r>
            <w:r w:rsidRPr="00CF30EA">
              <w:rPr>
                <w:lang w:val="en-GB"/>
              </w:rPr>
              <w:instrText xml:space="preserve"> SET libH2NAME "Heading 2" </w:instrText>
            </w:r>
            <w:r w:rsidRPr="00CF30EA">
              <w:rPr>
                <w:lang w:val="en-GB"/>
              </w:rPr>
              <w:fldChar w:fldCharType="separate"/>
            </w:r>
            <w:bookmarkStart w:id="31" w:name="libH2NAME"/>
            <w:r w:rsidRPr="00CF30EA">
              <w:rPr>
                <w:lang w:val="en-GB"/>
              </w:rPr>
              <w:t>Heading 2</w:t>
            </w:r>
            <w:bookmarkEnd w:id="31"/>
            <w:r w:rsidRPr="00CF30EA">
              <w:rPr>
                <w:lang w:val="en-GB"/>
              </w:rPr>
              <w:fldChar w:fldCharType="end"/>
            </w:r>
            <w:r w:rsidRPr="00CF30EA">
              <w:rPr>
                <w:lang w:val="en-GB"/>
              </w:rPr>
              <w:fldChar w:fldCharType="begin"/>
            </w:r>
            <w:r w:rsidRPr="00CF30EA">
              <w:rPr>
                <w:lang w:val="en-GB"/>
              </w:rPr>
              <w:instrText xml:space="preserve"> SET libH1NAME "Heading 1" </w:instrText>
            </w:r>
            <w:r w:rsidRPr="00CF30EA">
              <w:rPr>
                <w:lang w:val="en-GB"/>
              </w:rPr>
              <w:fldChar w:fldCharType="separate"/>
            </w:r>
            <w:bookmarkStart w:id="32" w:name="libH1NAME"/>
            <w:r w:rsidRPr="00CF30EA">
              <w:rPr>
                <w:lang w:val="en-GB"/>
              </w:rPr>
              <w:t>Heading 1</w:t>
            </w:r>
            <w:bookmarkEnd w:id="32"/>
            <w:r w:rsidRPr="00CF30EA">
              <w:rPr>
                <w:lang w:val="en-GB"/>
              </w:rPr>
              <w:fldChar w:fldCharType="end"/>
            </w:r>
            <w:r w:rsidRPr="00CF30EA">
              <w:rPr>
                <w:lang w:val="en-GB"/>
              </w:rPr>
              <w:fldChar w:fldCharType="begin"/>
            </w:r>
            <w:r w:rsidRPr="00CF30EA">
              <w:rPr>
                <w:lang w:val="en-GB"/>
              </w:rPr>
              <w:instrText xml:space="preserve"> SET LibDesc "" </w:instrText>
            </w:r>
            <w:r w:rsidRPr="00CF30EA">
              <w:rPr>
                <w:lang w:val="en-GB"/>
              </w:rPr>
              <w:fldChar w:fldCharType="separate"/>
            </w:r>
            <w:bookmarkStart w:id="33" w:name="LibDesc"/>
            <w:bookmarkEnd w:id="33"/>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LibDescD "" </w:instrText>
            </w:r>
            <w:r w:rsidRPr="00CF30EA">
              <w:rPr>
                <w:lang w:val="en-GB"/>
              </w:rPr>
              <w:fldChar w:fldCharType="separate"/>
            </w:r>
            <w:bookmarkStart w:id="34" w:name="LibDescD"/>
            <w:bookmarkEnd w:id="34"/>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LibDescE "" </w:instrText>
            </w:r>
            <w:r w:rsidRPr="00CF30EA">
              <w:rPr>
                <w:lang w:val="en-GB"/>
              </w:rPr>
              <w:fldChar w:fldCharType="separate"/>
            </w:r>
            <w:bookmarkStart w:id="35" w:name="LibDescE"/>
            <w:bookmarkEnd w:id="35"/>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LibDescF "" </w:instrText>
            </w:r>
            <w:r w:rsidRPr="00CF30EA">
              <w:rPr>
                <w:lang w:val="en-GB"/>
              </w:rPr>
              <w:fldChar w:fldCharType="separate"/>
            </w:r>
            <w:bookmarkStart w:id="36" w:name="LibDescF"/>
            <w:bookmarkEnd w:id="36"/>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NATSubVer "0" </w:instrText>
            </w:r>
            <w:r w:rsidRPr="00CF30EA">
              <w:rPr>
                <w:lang w:val="en-GB"/>
              </w:rPr>
              <w:fldChar w:fldCharType="separate"/>
            </w:r>
            <w:bookmarkStart w:id="37" w:name="NATSubVer"/>
            <w:r w:rsidRPr="00CF30EA">
              <w:rPr>
                <w:lang w:val="en-GB"/>
              </w:rPr>
              <w:t>0</w:t>
            </w:r>
            <w:bookmarkEnd w:id="37"/>
            <w:r w:rsidRPr="00CF30EA">
              <w:rPr>
                <w:lang w:val="en-GB"/>
              </w:rPr>
              <w:fldChar w:fldCharType="end"/>
            </w:r>
            <w:r w:rsidRPr="00CF30EA">
              <w:rPr>
                <w:lang w:val="en-GB"/>
              </w:rPr>
              <w:fldChar w:fldCharType="begin"/>
            </w:r>
            <w:r w:rsidRPr="00CF30EA">
              <w:rPr>
                <w:lang w:val="en-GB"/>
              </w:rPr>
              <w:instrText xml:space="preserve"> SET CENSubVer "2" </w:instrText>
            </w:r>
            <w:r w:rsidRPr="00CF30EA">
              <w:rPr>
                <w:lang w:val="en-GB"/>
              </w:rPr>
              <w:fldChar w:fldCharType="separate"/>
            </w:r>
            <w:bookmarkStart w:id="38" w:name="CENSubVer"/>
            <w:r w:rsidRPr="00CF30EA">
              <w:rPr>
                <w:lang w:val="en-GB"/>
              </w:rPr>
              <w:t>2</w:t>
            </w:r>
            <w:bookmarkEnd w:id="38"/>
            <w:r w:rsidRPr="00CF30EA">
              <w:rPr>
                <w:lang w:val="en-GB"/>
              </w:rPr>
              <w:fldChar w:fldCharType="end"/>
            </w:r>
            <w:r w:rsidRPr="00CF30EA">
              <w:rPr>
                <w:lang w:val="en-GB"/>
              </w:rPr>
              <w:fldChar w:fldCharType="begin"/>
            </w:r>
            <w:r w:rsidRPr="00CF30EA">
              <w:rPr>
                <w:lang w:val="en-GB"/>
              </w:rPr>
              <w:instrText xml:space="preserve"> SET ISOSubVer "" </w:instrText>
            </w:r>
            <w:r w:rsidRPr="00CF30EA">
              <w:rPr>
                <w:lang w:val="en-GB"/>
              </w:rPr>
              <w:fldChar w:fldCharType="separate"/>
            </w:r>
            <w:bookmarkStart w:id="39" w:name="ISOSubVer"/>
            <w:bookmarkEnd w:id="39"/>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LIBVerMSDN "STD Version 2.1c2" </w:instrText>
            </w:r>
            <w:r w:rsidRPr="00CF30EA">
              <w:rPr>
                <w:lang w:val="en-GB"/>
              </w:rPr>
              <w:fldChar w:fldCharType="separate"/>
            </w:r>
            <w:bookmarkStart w:id="40" w:name="LIBVerMSDN"/>
            <w:r w:rsidRPr="00CF30EA">
              <w:rPr>
                <w:lang w:val="en-GB"/>
              </w:rPr>
              <w:t>STD Version 2.1c2</w:t>
            </w:r>
            <w:bookmarkEnd w:id="40"/>
            <w:r w:rsidRPr="00CF30EA">
              <w:rPr>
                <w:lang w:val="en-GB"/>
              </w:rPr>
              <w:fldChar w:fldCharType="end"/>
            </w:r>
            <w:r w:rsidRPr="00CF30EA">
              <w:rPr>
                <w:lang w:val="en-GB"/>
              </w:rPr>
              <w:fldChar w:fldCharType="begin"/>
            </w:r>
            <w:r w:rsidRPr="00CF30EA">
              <w:rPr>
                <w:lang w:val="en-GB"/>
              </w:rPr>
              <w:instrText xml:space="preserve"> SET LIBStageCode "0" </w:instrText>
            </w:r>
            <w:r w:rsidRPr="00CF30EA">
              <w:rPr>
                <w:lang w:val="en-GB"/>
              </w:rPr>
              <w:fldChar w:fldCharType="separate"/>
            </w:r>
            <w:bookmarkStart w:id="41" w:name="LIBStageCode"/>
            <w:r w:rsidRPr="00CF30EA">
              <w:rPr>
                <w:lang w:val="en-GB"/>
              </w:rPr>
              <w:t>0</w:t>
            </w:r>
            <w:bookmarkEnd w:id="41"/>
            <w:r w:rsidRPr="00CF30EA">
              <w:rPr>
                <w:lang w:val="en-GB"/>
              </w:rPr>
              <w:fldChar w:fldCharType="end"/>
            </w:r>
            <w:r w:rsidRPr="00CF30EA">
              <w:rPr>
                <w:lang w:val="en-GB"/>
              </w:rPr>
              <w:fldChar w:fldCharType="begin"/>
            </w:r>
            <w:r w:rsidRPr="00CF30EA">
              <w:rPr>
                <w:lang w:val="en-GB"/>
              </w:rPr>
              <w:instrText xml:space="preserve"> SET LibRpl "" </w:instrText>
            </w:r>
            <w:r w:rsidRPr="00CF30EA">
              <w:rPr>
                <w:lang w:val="en-GB"/>
              </w:rPr>
              <w:fldChar w:fldCharType="separate"/>
            </w:r>
            <w:bookmarkStart w:id="42" w:name="LibRpl"/>
            <w:bookmarkEnd w:id="42"/>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LibICS "" </w:instrText>
            </w:r>
            <w:r w:rsidRPr="00CF30EA">
              <w:rPr>
                <w:lang w:val="en-GB"/>
              </w:rPr>
              <w:fldChar w:fldCharType="separate"/>
            </w:r>
            <w:bookmarkStart w:id="43" w:name="LibICS"/>
            <w:bookmarkEnd w:id="43"/>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LIBFIL " 4" </w:instrText>
            </w:r>
            <w:r w:rsidRPr="00CF30EA">
              <w:rPr>
                <w:lang w:val="en-GB"/>
              </w:rPr>
              <w:fldChar w:fldCharType="separate"/>
            </w:r>
            <w:bookmarkStart w:id="44" w:name="LIBFIL"/>
            <w:r w:rsidRPr="00CF30EA">
              <w:rPr>
                <w:lang w:val="en-GB"/>
              </w:rPr>
              <w:t xml:space="preserve"> 4</w:t>
            </w:r>
            <w:bookmarkEnd w:id="44"/>
            <w:r w:rsidRPr="00CF30EA">
              <w:rPr>
                <w:lang w:val="en-GB"/>
              </w:rPr>
              <w:fldChar w:fldCharType="end"/>
            </w:r>
            <w:r w:rsidRPr="00CF30EA">
              <w:rPr>
                <w:lang w:val="en-GB"/>
              </w:rPr>
              <w:fldChar w:fldCharType="begin"/>
            </w:r>
            <w:r w:rsidRPr="00CF30EA">
              <w:rPr>
                <w:lang w:val="en-GB"/>
              </w:rPr>
              <w:instrText xml:space="preserve"> SET LIBFrFileName ""</w:instrText>
            </w:r>
            <w:r w:rsidRPr="00CF30EA">
              <w:rPr>
                <w:lang w:val="en-GB"/>
              </w:rPr>
              <w:fldChar w:fldCharType="separate"/>
            </w:r>
            <w:bookmarkStart w:id="45" w:name="LIBFrFileName"/>
            <w:bookmarkEnd w:id="45"/>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LIBDeFileName ""</w:instrText>
            </w:r>
            <w:r w:rsidRPr="00CF30EA">
              <w:rPr>
                <w:lang w:val="en-GB"/>
              </w:rPr>
              <w:fldChar w:fldCharType="separate"/>
            </w:r>
            <w:bookmarkStart w:id="46" w:name="LIBDeFileName"/>
            <w:bookmarkEnd w:id="46"/>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LIBNatFileName ""</w:instrText>
            </w:r>
            <w:r w:rsidRPr="00CF30EA">
              <w:rPr>
                <w:lang w:val="en-GB"/>
              </w:rPr>
              <w:fldChar w:fldCharType="separate"/>
            </w:r>
            <w:bookmarkStart w:id="47" w:name="LIBNatFileName"/>
            <w:bookmarkEnd w:id="47"/>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LIBFileOld "" </w:instrText>
            </w:r>
            <w:r w:rsidRPr="00CF30EA">
              <w:rPr>
                <w:lang w:val="en-GB"/>
              </w:rPr>
              <w:fldChar w:fldCharType="separate"/>
            </w:r>
            <w:bookmarkStart w:id="48" w:name="LIBFileOld"/>
            <w:bookmarkEnd w:id="48"/>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LIBTypeTitreCEN "" </w:instrText>
            </w:r>
            <w:r w:rsidRPr="00CF30EA">
              <w:rPr>
                <w:lang w:val="en-GB"/>
              </w:rPr>
              <w:fldChar w:fldCharType="separate"/>
            </w:r>
            <w:bookmarkStart w:id="49" w:name="LIBTypeTitreCEN"/>
            <w:bookmarkStart w:id="50" w:name="LIBTypeTitre"/>
            <w:bookmarkEnd w:id="49"/>
            <w:bookmarkEnd w:id="50"/>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LIBTypeTitreNAT "" </w:instrText>
            </w:r>
            <w:r w:rsidRPr="00CF30EA">
              <w:rPr>
                <w:lang w:val="en-GB"/>
              </w:rPr>
              <w:fldChar w:fldCharType="separate"/>
            </w:r>
            <w:bookmarkStart w:id="51" w:name="LIBTypeTitreNAT"/>
            <w:bookmarkEnd w:id="51"/>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LibEnteteCEN "" </w:instrText>
            </w:r>
            <w:r w:rsidRPr="00CF30EA">
              <w:rPr>
                <w:lang w:val="en-GB"/>
              </w:rPr>
              <w:fldChar w:fldCharType="separate"/>
            </w:r>
            <w:bookmarkStart w:id="52" w:name="LibEnteteCEN"/>
            <w:bookmarkStart w:id="53" w:name="LibFileEnTete"/>
            <w:bookmarkStart w:id="54" w:name="LibEntete"/>
            <w:bookmarkEnd w:id="52"/>
            <w:bookmarkEnd w:id="53"/>
            <w:bookmarkEnd w:id="54"/>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LibEnteteNAT "" </w:instrText>
            </w:r>
            <w:r w:rsidRPr="00CF30EA">
              <w:rPr>
                <w:lang w:val="en-GB"/>
              </w:rPr>
              <w:fldChar w:fldCharType="separate"/>
            </w:r>
            <w:bookmarkStart w:id="55" w:name="LibEnteteNAT"/>
            <w:bookmarkEnd w:id="55"/>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LIBASynchroVF "" </w:instrText>
            </w:r>
            <w:r w:rsidRPr="00CF30EA">
              <w:rPr>
                <w:lang w:val="en-GB"/>
              </w:rPr>
              <w:fldChar w:fldCharType="separate"/>
            </w:r>
            <w:bookmarkStart w:id="56" w:name="LIBASynchro"/>
            <w:bookmarkStart w:id="57" w:name="LIBASynchroVF"/>
            <w:bookmarkEnd w:id="56"/>
            <w:bookmarkEnd w:id="57"/>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LIBASynchroVE "" </w:instrText>
            </w:r>
            <w:r w:rsidRPr="00CF30EA">
              <w:rPr>
                <w:lang w:val="en-GB"/>
              </w:rPr>
              <w:fldChar w:fldCharType="separate"/>
            </w:r>
            <w:bookmarkStart w:id="58" w:name="LIBASynchroVE"/>
            <w:bookmarkEnd w:id="58"/>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LIBASynchroVD "" </w:instrText>
            </w:r>
            <w:r w:rsidRPr="00CF30EA">
              <w:rPr>
                <w:lang w:val="en-GB"/>
              </w:rPr>
              <w:fldChar w:fldCharType="separate"/>
            </w:r>
            <w:bookmarkStart w:id="59" w:name="LIBASynchroVD"/>
            <w:bookmarkEnd w:id="59"/>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DDEditionNo "" </w:instrText>
            </w:r>
            <w:r w:rsidRPr="00CF30EA">
              <w:rPr>
                <w:lang w:val="en-GB"/>
              </w:rPr>
              <w:fldChar w:fldCharType="separate"/>
            </w:r>
            <w:bookmarkStart w:id="60" w:name="DDEditionNo"/>
            <w:bookmarkEnd w:id="60"/>
            <w:r w:rsidRPr="00CF30EA">
              <w:rPr>
                <w:lang w:val="en-GB"/>
              </w:rPr>
              <w:t xml:space="preserve"> </w:t>
            </w:r>
            <w:r w:rsidRPr="00CF30EA">
              <w:rPr>
                <w:lang w:val="en-GB"/>
              </w:rPr>
              <w:fldChar w:fldCharType="end"/>
            </w:r>
            <w:bookmarkStart w:id="61" w:name="_Toc173128083"/>
            <w:bookmarkStart w:id="62" w:name="_Toc173128202"/>
          </w:p>
        </w:tc>
      </w:tr>
      <w:tr w:rsidR="005A035A" w:rsidRPr="00CF30EA" w14:paraId="6443125E" w14:textId="77777777" w:rsidTr="00B66C1A">
        <w:tc>
          <w:tcPr>
            <w:tcW w:w="9070" w:type="dxa"/>
            <w:tcBorders>
              <w:top w:val="nil"/>
              <w:left w:val="nil"/>
              <w:bottom w:val="nil"/>
              <w:right w:val="nil"/>
            </w:tcBorders>
          </w:tcPr>
          <w:p w14:paraId="0FB9C18E" w14:textId="77777777" w:rsidR="005A035A" w:rsidRPr="00CF30EA" w:rsidRDefault="005A035A" w:rsidP="004B2DB3">
            <w:pPr>
              <w:pStyle w:val="HEADING1-NEW"/>
              <w:suppressLineNumbers/>
              <w:suppressAutoHyphens/>
              <w:ind w:left="0"/>
              <w:jc w:val="center"/>
              <w:rPr>
                <w:rStyle w:val="HEADING1NEW"/>
                <w:b/>
                <w:color w:val="auto"/>
                <w:sz w:val="36"/>
                <w:szCs w:val="36"/>
                <w:lang w:val="en-GB"/>
              </w:rPr>
            </w:pPr>
          </w:p>
        </w:tc>
      </w:tr>
      <w:tr w:rsidR="005A035A" w:rsidRPr="00CF30EA" w14:paraId="1E4ED1C0" w14:textId="77777777" w:rsidTr="00B66C1A">
        <w:tc>
          <w:tcPr>
            <w:tcW w:w="9070" w:type="dxa"/>
            <w:tcBorders>
              <w:top w:val="nil"/>
              <w:left w:val="nil"/>
              <w:bottom w:val="nil"/>
              <w:right w:val="nil"/>
            </w:tcBorders>
          </w:tcPr>
          <w:p w14:paraId="7C24794F" w14:textId="77777777" w:rsidR="005A035A" w:rsidRPr="00CF30EA" w:rsidRDefault="005A035A" w:rsidP="004B2DB3">
            <w:pPr>
              <w:pStyle w:val="HEADING1-NEW"/>
              <w:suppressLineNumbers/>
              <w:tabs>
                <w:tab w:val="left" w:pos="920"/>
                <w:tab w:val="left" w:pos="1560"/>
                <w:tab w:val="left" w:pos="2180"/>
                <w:tab w:val="left" w:pos="2820"/>
                <w:tab w:val="left" w:pos="3380"/>
                <w:tab w:val="left" w:pos="4080"/>
                <w:tab w:val="left" w:pos="6660"/>
                <w:tab w:val="left" w:pos="7300"/>
                <w:tab w:val="left" w:pos="7860"/>
                <w:tab w:val="left" w:pos="8560"/>
                <w:tab w:val="left" w:pos="9090"/>
              </w:tabs>
              <w:suppressAutoHyphens/>
              <w:ind w:left="0"/>
              <w:jc w:val="center"/>
              <w:rPr>
                <w:rStyle w:val="HEADING1NEW"/>
                <w:b/>
                <w:color w:val="auto"/>
                <w:sz w:val="36"/>
                <w:szCs w:val="36"/>
                <w:lang w:val="en-GB"/>
              </w:rPr>
            </w:pPr>
          </w:p>
        </w:tc>
      </w:tr>
      <w:tr w:rsidR="005A035A" w:rsidRPr="00CF30EA" w14:paraId="0C0C5397" w14:textId="77777777" w:rsidTr="00B66C1A">
        <w:tc>
          <w:tcPr>
            <w:tcW w:w="9070" w:type="dxa"/>
            <w:tcBorders>
              <w:top w:val="nil"/>
              <w:left w:val="nil"/>
              <w:bottom w:val="nil"/>
              <w:right w:val="nil"/>
            </w:tcBorders>
          </w:tcPr>
          <w:p w14:paraId="50D16494" w14:textId="77777777" w:rsidR="005A035A" w:rsidRPr="00CF30EA" w:rsidRDefault="005A035A" w:rsidP="004B2DB3">
            <w:pPr>
              <w:pStyle w:val="HEADING1-NEW"/>
              <w:suppressLineNumbers/>
              <w:tabs>
                <w:tab w:val="left" w:pos="920"/>
                <w:tab w:val="left" w:pos="1560"/>
                <w:tab w:val="left" w:pos="2180"/>
                <w:tab w:val="left" w:pos="2820"/>
                <w:tab w:val="left" w:pos="3380"/>
                <w:tab w:val="left" w:pos="4080"/>
                <w:tab w:val="left" w:pos="6660"/>
                <w:tab w:val="left" w:pos="7300"/>
                <w:tab w:val="left" w:pos="7860"/>
                <w:tab w:val="left" w:pos="8560"/>
                <w:tab w:val="left" w:pos="9090"/>
              </w:tabs>
              <w:suppressAutoHyphens/>
              <w:ind w:left="0"/>
              <w:jc w:val="center"/>
              <w:rPr>
                <w:rStyle w:val="HEADING1NEW"/>
                <w:b/>
                <w:color w:val="auto"/>
                <w:sz w:val="36"/>
                <w:szCs w:val="36"/>
                <w:lang w:val="en-GB"/>
              </w:rPr>
            </w:pPr>
          </w:p>
        </w:tc>
      </w:tr>
    </w:tbl>
    <w:p w14:paraId="4FEF88D1" w14:textId="77777777" w:rsidR="005A035A" w:rsidRPr="00CF30EA" w:rsidRDefault="005A035A" w:rsidP="004B2DB3">
      <w:pPr>
        <w:suppressLineNumbers/>
        <w:rPr>
          <w:rFonts w:cs="Arial"/>
          <w:sz w:val="22"/>
          <w:lang w:val="en-GB"/>
        </w:rPr>
      </w:pPr>
      <w:r w:rsidRPr="00CF30EA">
        <w:rPr>
          <w:noProof/>
          <w:lang w:val="fr-FR" w:eastAsia="fr-FR"/>
        </w:rPr>
        <mc:AlternateContent>
          <mc:Choice Requires="wpg">
            <w:drawing>
              <wp:anchor distT="0" distB="0" distL="114300" distR="114300" simplePos="0" relativeHeight="251681792" behindDoc="0" locked="0" layoutInCell="1" allowOverlap="1" wp14:anchorId="1DD797EF" wp14:editId="72EC70C1">
                <wp:simplePos x="0" y="0"/>
                <wp:positionH relativeFrom="margin">
                  <wp:align>center</wp:align>
                </wp:positionH>
                <wp:positionV relativeFrom="paragraph">
                  <wp:posOffset>-2691130</wp:posOffset>
                </wp:positionV>
                <wp:extent cx="6530340" cy="9363710"/>
                <wp:effectExtent l="0" t="0" r="3810" b="8890"/>
                <wp:wrapNone/>
                <wp:docPr id="118" name="Groep 11"/>
                <wp:cNvGraphicFramePr/>
                <a:graphic xmlns:a="http://schemas.openxmlformats.org/drawingml/2006/main">
                  <a:graphicData uri="http://schemas.microsoft.com/office/word/2010/wordprocessingGroup">
                    <wpg:wgp>
                      <wpg:cNvGrpSpPr/>
                      <wpg:grpSpPr>
                        <a:xfrm>
                          <a:off x="0" y="0"/>
                          <a:ext cx="6530340" cy="9363710"/>
                          <a:chOff x="9874" y="28343"/>
                          <a:chExt cx="6530457" cy="9363850"/>
                        </a:xfrm>
                      </wpg:grpSpPr>
                      <wps:wsp>
                        <wps:cNvPr id="119" name="Tekstvak 2"/>
                        <wps:cNvSpPr txBox="1"/>
                        <wps:spPr>
                          <a:xfrm>
                            <a:off x="934605" y="28343"/>
                            <a:ext cx="959457" cy="880813"/>
                          </a:xfrm>
                          <a:prstGeom prst="rect">
                            <a:avLst/>
                          </a:prstGeom>
                          <a:solidFill>
                            <a:srgbClr val="F1EACA"/>
                          </a:solidFill>
                          <a:ln w="6350">
                            <a:noFill/>
                          </a:ln>
                        </wps:spPr>
                        <wps:txbx>
                          <w:txbxContent>
                            <w:p w14:paraId="1CDF0E05" w14:textId="798753CB" w:rsidR="009D0E32" w:rsidRPr="00B94B05" w:rsidRDefault="009D0E32" w:rsidP="00B66C1A">
                              <w:pPr>
                                <w:rPr>
                                  <w:rFonts w:cs="Arial"/>
                                  <w:b/>
                                </w:rPr>
                              </w:pPr>
                              <w:r w:rsidRPr="00B94B05">
                                <w:rPr>
                                  <w:rFonts w:cs="Arial"/>
                                  <w:b/>
                                </w:rPr>
                                <w:t>S-</w:t>
                              </w:r>
                              <w:r>
                                <w:rPr>
                                  <w:rFonts w:cs="Arial"/>
                                  <w:b/>
                                </w:rPr>
                                <w:t>1</w:t>
                              </w:r>
                              <w:r w:rsidR="00CE3512">
                                <w:rPr>
                                  <w:rFonts w:cs="Arial"/>
                                  <w:b/>
                                </w:rPr>
                                <w:t>58</w:t>
                              </w:r>
                              <w:r w:rsidR="004B1303">
                                <w:rPr>
                                  <w:rFonts w:cs="Arial"/>
                                  <w:b/>
                                </w:rPr>
                                <w:t>:101</w:t>
                              </w:r>
                            </w:p>
                          </w:txbxContent>
                        </wps:txbx>
                        <wps:bodyPr rot="0" spcFirstLastPara="0" vertOverflow="overflow" horzOverflow="overflow" vert="horz" wrap="none" lIns="180000" tIns="288000" rIns="180000" bIns="288000" numCol="1" spcCol="0" rtlCol="0" fromWordArt="0" anchor="ctr" anchorCtr="0" forceAA="0" compatLnSpc="1">
                          <a:prstTxWarp prst="textNoShape">
                            <a:avLst/>
                          </a:prstTxWarp>
                          <a:spAutoFit/>
                        </wps:bodyPr>
                      </wps:wsp>
                      <pic:pic xmlns:pic="http://schemas.openxmlformats.org/drawingml/2006/picture">
                        <pic:nvPicPr>
                          <pic:cNvPr id="120" name="Afbeelding 3"/>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9874" y="5873085"/>
                            <a:ext cx="934720" cy="927100"/>
                          </a:xfrm>
                          <a:prstGeom prst="rect">
                            <a:avLst/>
                          </a:prstGeom>
                        </pic:spPr>
                      </pic:pic>
                      <pic:pic xmlns:pic="http://schemas.openxmlformats.org/drawingml/2006/picture">
                        <pic:nvPicPr>
                          <pic:cNvPr id="121" name="Afbeelding 6"/>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10510" y="6800193"/>
                            <a:ext cx="934085" cy="927100"/>
                          </a:xfrm>
                          <a:prstGeom prst="rect">
                            <a:avLst/>
                          </a:prstGeom>
                        </pic:spPr>
                      </pic:pic>
                      <pic:pic xmlns:pic="http://schemas.openxmlformats.org/drawingml/2006/picture">
                        <pic:nvPicPr>
                          <pic:cNvPr id="122" name="Afbeelding 7"/>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945931" y="6800193"/>
                            <a:ext cx="927100" cy="927100"/>
                          </a:xfrm>
                          <a:prstGeom prst="rect">
                            <a:avLst/>
                          </a:prstGeom>
                        </pic:spPr>
                      </pic:pic>
                      <wps:wsp>
                        <wps:cNvPr id="123" name="Tekstvak 10"/>
                        <wps:cNvSpPr txBox="1"/>
                        <wps:spPr>
                          <a:xfrm>
                            <a:off x="3689131" y="6800193"/>
                            <a:ext cx="2851200" cy="2592000"/>
                          </a:xfrm>
                          <a:prstGeom prst="rect">
                            <a:avLst/>
                          </a:prstGeom>
                          <a:solidFill>
                            <a:srgbClr val="00AC9E"/>
                          </a:solidFill>
                          <a:ln w="6350">
                            <a:noFill/>
                          </a:ln>
                        </wps:spPr>
                        <wps:txbx>
                          <w:txbxContent>
                            <w:p w14:paraId="3429A564"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Published by the</w:t>
                              </w:r>
                            </w:p>
                            <w:p w14:paraId="3CBAC36C"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International Hydrographic Organization</w:t>
                              </w:r>
                            </w:p>
                            <w:p w14:paraId="63E7D4C2" w14:textId="77777777" w:rsidR="009D0E32" w:rsidRPr="00343120" w:rsidRDefault="009D0E32" w:rsidP="00343120">
                              <w:pPr>
                                <w:spacing w:after="0"/>
                                <w:jc w:val="right"/>
                                <w:rPr>
                                  <w:rFonts w:cs="Arial"/>
                                  <w:color w:val="FFFFFF" w:themeColor="background1"/>
                                  <w:sz w:val="16"/>
                                  <w:szCs w:val="16"/>
                                  <w:lang w:val="fr-FR"/>
                                </w:rPr>
                              </w:pPr>
                              <w:r w:rsidRPr="00343120">
                                <w:rPr>
                                  <w:rFonts w:cs="Arial"/>
                                  <w:color w:val="FFFFFF" w:themeColor="background1"/>
                                  <w:sz w:val="16"/>
                                  <w:szCs w:val="16"/>
                                  <w:lang w:val="fr-FR"/>
                                </w:rPr>
                                <w:t>4b quai Antoine 1</w:t>
                              </w:r>
                              <w:r w:rsidRPr="00343120">
                                <w:rPr>
                                  <w:rFonts w:cs="Arial"/>
                                  <w:color w:val="FFFFFF" w:themeColor="background1"/>
                                  <w:sz w:val="16"/>
                                  <w:szCs w:val="16"/>
                                  <w:vertAlign w:val="superscript"/>
                                  <w:lang w:val="fr-FR"/>
                                </w:rPr>
                                <w:t>er</w:t>
                              </w:r>
                            </w:p>
                            <w:p w14:paraId="4FD9FE1A" w14:textId="77777777" w:rsidR="009D0E32" w:rsidRPr="00343120" w:rsidRDefault="009D0E32" w:rsidP="00343120">
                              <w:pPr>
                                <w:spacing w:after="0"/>
                                <w:jc w:val="right"/>
                                <w:rPr>
                                  <w:rFonts w:cs="Arial"/>
                                  <w:color w:val="FFFFFF" w:themeColor="background1"/>
                                  <w:sz w:val="16"/>
                                  <w:szCs w:val="16"/>
                                  <w:lang w:val="fr-FR"/>
                                </w:rPr>
                              </w:pPr>
                              <w:r w:rsidRPr="00343120">
                                <w:rPr>
                                  <w:rFonts w:cs="Arial"/>
                                  <w:color w:val="FFFFFF" w:themeColor="background1"/>
                                  <w:sz w:val="16"/>
                                  <w:szCs w:val="16"/>
                                  <w:lang w:val="fr-FR"/>
                                </w:rPr>
                                <w:t>Principauté de Monaco</w:t>
                              </w:r>
                            </w:p>
                            <w:p w14:paraId="78F60D4C"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Tel: (377) 93.10.81.00</w:t>
                              </w:r>
                            </w:p>
                            <w:p w14:paraId="1269255B"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Fax: (377) 93.10.81.40</w:t>
                              </w:r>
                            </w:p>
                            <w:p w14:paraId="66CADA90"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info@iho.int</w:t>
                              </w:r>
                            </w:p>
                            <w:p w14:paraId="0F2FC399"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www.iho.int</w:t>
                              </w:r>
                            </w:p>
                          </w:txbxContent>
                        </wps:txbx>
                        <wps:bodyPr rot="0" spcFirstLastPara="0" vertOverflow="overflow" horzOverflow="overflow" vert="horz" wrap="square" lIns="180000" tIns="180000" rIns="180000" bIns="180000" numCol="1" spcCol="0" rtlCol="0" fromWordArt="0" anchor="b" anchorCtr="0" forceAA="0" compatLnSpc="1">
                          <a:prstTxWarp prst="textNoShape">
                            <a:avLst/>
                          </a:prstTxWarp>
                          <a:noAutofit/>
                        </wps:bodyPr>
                      </wps:wsp>
                      <wps:wsp>
                        <wps:cNvPr id="124" name="Tekstvak 1"/>
                        <wps:cNvSpPr txBox="1"/>
                        <wps:spPr>
                          <a:xfrm>
                            <a:off x="945931" y="756745"/>
                            <a:ext cx="5583600" cy="6040800"/>
                          </a:xfrm>
                          <a:prstGeom prst="rect">
                            <a:avLst/>
                          </a:prstGeom>
                          <a:solidFill>
                            <a:schemeClr val="lt1"/>
                          </a:solidFill>
                          <a:ln w="6350">
                            <a:solidFill>
                              <a:srgbClr val="001532"/>
                            </a:solidFill>
                          </a:ln>
                        </wps:spPr>
                        <wps:txbx>
                          <w:txbxContent>
                            <w:p w14:paraId="6BE622A8" w14:textId="77777777" w:rsidR="009D0E32" w:rsidRDefault="009D0E32" w:rsidP="007B1524">
                              <w:pPr>
                                <w:pStyle w:val="Basisalinea"/>
                                <w:suppressAutoHyphens/>
                                <w:spacing w:line="240" w:lineRule="auto"/>
                                <w:jc w:val="left"/>
                                <w:rPr>
                                  <w:rFonts w:ascii="Arial" w:hAnsi="Arial" w:cs="HelveticaNeueLT Std Med"/>
                                  <w:b/>
                                  <w:color w:val="00004C"/>
                                  <w:sz w:val="56"/>
                                  <w:szCs w:val="56"/>
                                </w:rPr>
                              </w:pPr>
                            </w:p>
                            <w:p w14:paraId="6184C43D" w14:textId="5C05491B" w:rsidR="00CE3512" w:rsidRDefault="004B1303" w:rsidP="00343120">
                              <w:pPr>
                                <w:pStyle w:val="Basisalinea"/>
                                <w:suppressAutoHyphens/>
                                <w:spacing w:line="240" w:lineRule="auto"/>
                                <w:jc w:val="left"/>
                                <w:rPr>
                                  <w:rFonts w:ascii="Arial" w:hAnsi="Arial" w:cs="HelveticaNeueLT Std Med"/>
                                  <w:b/>
                                  <w:color w:val="00004C"/>
                                  <w:sz w:val="56"/>
                                  <w:szCs w:val="56"/>
                                </w:rPr>
                              </w:pPr>
                              <w:r>
                                <w:rPr>
                                  <w:rFonts w:ascii="Arial" w:hAnsi="Arial" w:cs="HelveticaNeueLT Std Med"/>
                                  <w:b/>
                                  <w:color w:val="00004C"/>
                                  <w:sz w:val="56"/>
                                  <w:szCs w:val="56"/>
                                </w:rPr>
                                <w:t xml:space="preserve">Electronic Navigational Chart </w:t>
                              </w:r>
                              <w:r w:rsidR="00CE3512">
                                <w:rPr>
                                  <w:rFonts w:ascii="Arial" w:hAnsi="Arial" w:cs="HelveticaNeueLT Std Med"/>
                                  <w:b/>
                                  <w:color w:val="00004C"/>
                                  <w:sz w:val="56"/>
                                  <w:szCs w:val="56"/>
                                </w:rPr>
                                <w:t>Validation Checks</w:t>
                              </w:r>
                            </w:p>
                            <w:p w14:paraId="2F33AD26" w14:textId="77777777" w:rsidR="009D0E32" w:rsidRDefault="009D0E32" w:rsidP="00B66C1A">
                              <w:pPr>
                                <w:pStyle w:val="Basisalinea"/>
                                <w:suppressAutoHyphens/>
                                <w:spacing w:line="240" w:lineRule="auto"/>
                                <w:rPr>
                                  <w:rFonts w:ascii="Arial" w:hAnsi="Arial" w:cs="HelveticaNeueLT Std Med"/>
                                  <w:b/>
                                  <w:color w:val="00004C"/>
                                  <w:sz w:val="56"/>
                                  <w:szCs w:val="56"/>
                                </w:rPr>
                              </w:pPr>
                            </w:p>
                            <w:p w14:paraId="77F9C5A0" w14:textId="3A56F162" w:rsidR="00A31B39" w:rsidRPr="00FD27EE" w:rsidRDefault="00DB5C38" w:rsidP="00B66C1A">
                              <w:pPr>
                                <w:pStyle w:val="Basisalinea"/>
                                <w:suppressAutoHyphens/>
                                <w:spacing w:line="240" w:lineRule="auto"/>
                                <w:rPr>
                                  <w:rFonts w:ascii="Arial" w:hAnsi="Arial" w:cs="HelveticaNeueLT Std Med"/>
                                  <w:b/>
                                  <w:color w:val="00004C"/>
                                  <w:sz w:val="28"/>
                                  <w:szCs w:val="28"/>
                                </w:rPr>
                              </w:pPr>
                              <w:r>
                                <w:rPr>
                                  <w:rFonts w:ascii="Arial" w:hAnsi="Arial" w:cs="HelveticaNeueLT Std Med"/>
                                  <w:b/>
                                  <w:color w:val="00004C"/>
                                  <w:sz w:val="28"/>
                                  <w:szCs w:val="28"/>
                                </w:rPr>
                                <w:t xml:space="preserve">(Draft) </w:t>
                              </w:r>
                              <w:r w:rsidR="009D0E32">
                                <w:rPr>
                                  <w:rFonts w:ascii="Arial" w:hAnsi="Arial" w:cs="HelveticaNeueLT Std Med"/>
                                  <w:b/>
                                  <w:color w:val="00004C"/>
                                  <w:sz w:val="28"/>
                                  <w:szCs w:val="28"/>
                                </w:rPr>
                                <w:t xml:space="preserve">Edition </w:t>
                              </w:r>
                              <w:r w:rsidR="00CE3512">
                                <w:rPr>
                                  <w:rFonts w:ascii="Arial" w:hAnsi="Arial" w:cs="HelveticaNeueLT Std Med"/>
                                  <w:b/>
                                  <w:color w:val="00004C"/>
                                  <w:sz w:val="28"/>
                                  <w:szCs w:val="28"/>
                                </w:rPr>
                                <w:t>0.</w:t>
                              </w:r>
                              <w:ins w:id="63" w:author="Raphael Malyankar" w:date="2024-09-24T15:30:00Z">
                                <w:r w:rsidR="00DA1A11">
                                  <w:rPr>
                                    <w:rFonts w:ascii="Arial" w:hAnsi="Arial" w:cs="HelveticaNeueLT Std Med"/>
                                    <w:b/>
                                    <w:color w:val="00004C"/>
                                    <w:sz w:val="28"/>
                                    <w:szCs w:val="28"/>
                                  </w:rPr>
                                  <w:t>2</w:t>
                                </w:r>
                              </w:ins>
                              <w:del w:id="64" w:author="Raphael Malyankar" w:date="2024-09-24T15:30:00Z">
                                <w:r w:rsidR="00CE3512" w:rsidDel="00DA1A11">
                                  <w:rPr>
                                    <w:rFonts w:ascii="Arial" w:hAnsi="Arial" w:cs="HelveticaNeueLT Std Med"/>
                                    <w:b/>
                                    <w:color w:val="00004C"/>
                                    <w:sz w:val="28"/>
                                    <w:szCs w:val="28"/>
                                  </w:rPr>
                                  <w:delText>1</w:delText>
                                </w:r>
                              </w:del>
                              <w:r w:rsidR="00CE3512">
                                <w:rPr>
                                  <w:rFonts w:ascii="Arial" w:hAnsi="Arial" w:cs="HelveticaNeueLT Std Med"/>
                                  <w:b/>
                                  <w:color w:val="00004C"/>
                                  <w:sz w:val="28"/>
                                  <w:szCs w:val="28"/>
                                </w:rPr>
                                <w:t>.</w:t>
                              </w:r>
                              <w:ins w:id="65" w:author="Elizabeth Helen Hahessy" w:date="2024-11-27T13:46:00Z">
                                <w:r w:rsidR="003419C3">
                                  <w:rPr>
                                    <w:rFonts w:ascii="Arial" w:hAnsi="Arial" w:cs="HelveticaNeueLT Std Med"/>
                                    <w:b/>
                                    <w:color w:val="00004C"/>
                                    <w:sz w:val="28"/>
                                    <w:szCs w:val="28"/>
                                  </w:rPr>
                                  <w:t>1</w:t>
                                </w:r>
                              </w:ins>
                              <w:del w:id="66" w:author="Elizabeth Helen Hahessy" w:date="2024-11-27T13:46:00Z">
                                <w:r w:rsidR="00CE3512" w:rsidDel="003419C3">
                                  <w:rPr>
                                    <w:rFonts w:ascii="Arial" w:hAnsi="Arial" w:cs="HelveticaNeueLT Std Med"/>
                                    <w:b/>
                                    <w:color w:val="00004C"/>
                                    <w:sz w:val="28"/>
                                    <w:szCs w:val="28"/>
                                  </w:rPr>
                                  <w:delText>0</w:delText>
                                </w:r>
                              </w:del>
                              <w:r w:rsidR="00A1344B">
                                <w:rPr>
                                  <w:rFonts w:ascii="Arial" w:hAnsi="Arial" w:cs="HelveticaNeueLT Std Med"/>
                                  <w:b/>
                                  <w:color w:val="00004C"/>
                                  <w:sz w:val="28"/>
                                  <w:szCs w:val="28"/>
                                </w:rPr>
                                <w:t>-</w:t>
                              </w:r>
                              <w:del w:id="67" w:author="Raphael Malyankar" w:date="2024-09-24T15:30:00Z">
                                <w:r w:rsidR="004B1303" w:rsidDel="00DA1A11">
                                  <w:rPr>
                                    <w:rFonts w:ascii="Arial" w:hAnsi="Arial" w:cs="HelveticaNeueLT Std Med"/>
                                    <w:b/>
                                    <w:color w:val="00004C"/>
                                    <w:sz w:val="28"/>
                                    <w:szCs w:val="28"/>
                                  </w:rPr>
                                  <w:delText>20240806</w:delText>
                                </w:r>
                              </w:del>
                              <w:ins w:id="68" w:author="Raphael Malyankar" w:date="2024-09-24T15:30:00Z">
                                <w:r w:rsidR="00DA1A11">
                                  <w:rPr>
                                    <w:rFonts w:ascii="Arial" w:hAnsi="Arial" w:cs="HelveticaNeueLT Std Med"/>
                                    <w:b/>
                                    <w:color w:val="00004C"/>
                                    <w:sz w:val="28"/>
                                    <w:szCs w:val="28"/>
                                  </w:rPr>
                                  <w:t>202</w:t>
                                </w:r>
                              </w:ins>
                              <w:ins w:id="69" w:author="Raphael Malyankar" w:date="2024-10-07T16:51:00Z">
                                <w:r w:rsidR="00ED09DB">
                                  <w:rPr>
                                    <w:rFonts w:ascii="Arial" w:hAnsi="Arial" w:cs="HelveticaNeueLT Std Med"/>
                                    <w:b/>
                                    <w:color w:val="00004C"/>
                                    <w:sz w:val="28"/>
                                    <w:szCs w:val="28"/>
                                  </w:rPr>
                                  <w:t>41</w:t>
                                </w:r>
                                <w:del w:id="70" w:author="Elizabeth Helen Hahessy" w:date="2024-11-27T13:46:00Z">
                                  <w:r w:rsidR="00ED09DB" w:rsidDel="003419C3">
                                    <w:rPr>
                                      <w:rFonts w:ascii="Arial" w:hAnsi="Arial" w:cs="HelveticaNeueLT Std Med"/>
                                      <w:b/>
                                      <w:color w:val="00004C"/>
                                      <w:sz w:val="28"/>
                                      <w:szCs w:val="28"/>
                                    </w:rPr>
                                    <w:delText>0</w:delText>
                                  </w:r>
                                </w:del>
                              </w:ins>
                              <w:ins w:id="71" w:author="Elizabeth Helen Hahessy" w:date="2024-11-27T13:46:00Z">
                                <w:r w:rsidR="003419C3">
                                  <w:rPr>
                                    <w:rFonts w:ascii="Arial" w:hAnsi="Arial" w:cs="HelveticaNeueLT Std Med"/>
                                    <w:b/>
                                    <w:color w:val="00004C"/>
                                    <w:sz w:val="28"/>
                                    <w:szCs w:val="28"/>
                                  </w:rPr>
                                  <w:t>2</w:t>
                                </w:r>
                              </w:ins>
                              <w:ins w:id="72" w:author="Raphael Malyankar" w:date="2024-10-07T16:51:00Z">
                                <w:del w:id="73" w:author="Elizabeth Helen Hahessy" w:date="2024-11-27T13:46:00Z">
                                  <w:r w:rsidR="00ED09DB" w:rsidDel="003419C3">
                                    <w:rPr>
                                      <w:rFonts w:ascii="Arial" w:hAnsi="Arial" w:cs="HelveticaNeueLT Std Med"/>
                                      <w:b/>
                                      <w:color w:val="00004C"/>
                                      <w:sz w:val="28"/>
                                      <w:szCs w:val="28"/>
                                    </w:rPr>
                                    <w:delText>0</w:delText>
                                  </w:r>
                                </w:del>
                                <w:r w:rsidR="00ED09DB">
                                  <w:rPr>
                                    <w:rFonts w:ascii="Arial" w:hAnsi="Arial" w:cs="HelveticaNeueLT Std Med"/>
                                    <w:b/>
                                    <w:color w:val="00004C"/>
                                    <w:sz w:val="28"/>
                                    <w:szCs w:val="28"/>
                                  </w:rPr>
                                  <w:t>7</w:t>
                                </w:r>
                              </w:ins>
                            </w:p>
                            <w:p w14:paraId="7979CF00" w14:textId="17C72CD1" w:rsidR="009D0E32" w:rsidRPr="00A31B39" w:rsidRDefault="00A31B39" w:rsidP="00B66C1A">
                              <w:pPr>
                                <w:pStyle w:val="Basisalinea"/>
                                <w:suppressAutoHyphens/>
                                <w:spacing w:line="240" w:lineRule="auto"/>
                                <w:rPr>
                                  <w:rFonts w:ascii="Arial" w:hAnsi="Arial" w:cs="HelveticaNeueLT Std Med"/>
                                  <w:b/>
                                  <w:color w:val="00004C"/>
                                  <w:sz w:val="28"/>
                                  <w:szCs w:val="28"/>
                                </w:rPr>
                              </w:pPr>
                              <w:r>
                                <w:rPr>
                                  <w:rFonts w:ascii="Arial" w:hAnsi="Arial" w:cs="HelveticaNeueLT Std Med"/>
                                  <w:b/>
                                  <w:color w:val="00004C"/>
                                  <w:sz w:val="28"/>
                                  <w:szCs w:val="28"/>
                                </w:rPr>
                                <w:t>Aligned to S-101 Edition 1.</w:t>
                              </w:r>
                              <w:ins w:id="74" w:author="Raphael Malyankar" w:date="2024-09-24T15:30:00Z">
                                <w:r w:rsidR="00DA1A11">
                                  <w:rPr>
                                    <w:rFonts w:ascii="Arial" w:hAnsi="Arial" w:cs="HelveticaNeueLT Std Med"/>
                                    <w:b/>
                                    <w:color w:val="00004C"/>
                                    <w:sz w:val="28"/>
                                    <w:szCs w:val="28"/>
                                  </w:rPr>
                                  <w:t>5.0</w:t>
                                </w:r>
                              </w:ins>
                              <w:del w:id="75" w:author="Raphael Malyankar" w:date="2024-09-24T15:30:00Z">
                                <w:r w:rsidDel="00DA1A11">
                                  <w:rPr>
                                    <w:rFonts w:ascii="Arial" w:hAnsi="Arial" w:cs="HelveticaNeueLT Std Med"/>
                                    <w:b/>
                                    <w:color w:val="00004C"/>
                                    <w:sz w:val="28"/>
                                    <w:szCs w:val="28"/>
                                  </w:rPr>
                                  <w:delText>4.1</w:delText>
                                </w:r>
                              </w:del>
                            </w:p>
                            <w:p w14:paraId="51072A83" w14:textId="77777777" w:rsidR="009D0E32" w:rsidRDefault="009D0E32" w:rsidP="00B66C1A">
                              <w:pPr>
                                <w:pStyle w:val="Basisalinea"/>
                                <w:suppressAutoHyphens/>
                                <w:spacing w:line="240" w:lineRule="auto"/>
                                <w:rPr>
                                  <w:rFonts w:ascii="Arial" w:hAnsi="Arial" w:cs="HelveticaNeueLT Std Med"/>
                                  <w:b/>
                                  <w:color w:val="00004C"/>
                                  <w:sz w:val="56"/>
                                  <w:szCs w:val="56"/>
                                </w:rPr>
                              </w:pPr>
                            </w:p>
                            <w:p w14:paraId="1AF6B2A4" w14:textId="77777777" w:rsidR="009D0E32" w:rsidRPr="00FD27EE" w:rsidRDefault="009D0E32" w:rsidP="00B66C1A">
                              <w:pPr>
                                <w:pStyle w:val="Basisalinea"/>
                                <w:suppressAutoHyphens/>
                                <w:spacing w:line="240" w:lineRule="auto"/>
                                <w:rPr>
                                  <w:rFonts w:ascii="Arial" w:hAnsi="Arial" w:cs="HelveticaNeueLT Std Med"/>
                                  <w:b/>
                                  <w:color w:val="00004C"/>
                                  <w:sz w:val="56"/>
                                  <w:szCs w:val="56"/>
                                </w:rPr>
                              </w:pPr>
                            </w:p>
                          </w:txbxContent>
                        </wps:txbx>
                        <wps:bodyPr rot="0" spcFirstLastPara="0" vertOverflow="overflow" horzOverflow="overflow" vert="horz" wrap="square" lIns="360000" tIns="360000" rIns="360000" bIns="36000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DD797EF" id="Groep 11" o:spid="_x0000_s1026" style="position:absolute;left:0;text-align:left;margin-left:0;margin-top:-211.9pt;width:514.2pt;height:737.3pt;z-index:251681792;mso-position-horizontal:center;mso-position-horizontal-relative:margin;mso-width-relative:margin;mso-height-relative:margin" coordorigin="98,283" coordsize="65304,9363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">
                <v:shapetype id="_x0000_t202" coordsize="21600,21600" o:spt="202" path="m,l,21600r21600,l21600,xe">
                  <v:stroke joinstyle="miter"/>
                  <v:path gradientshapeok="t" o:connecttype="rect"/>
                </v:shapetype>
                <v:shape id="Tekstvak 2" o:spid="_x0000_s1027" type="#_x0000_t202" style="position:absolute;left:9346;top:283;width:9594;height:880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" fillcolor="#f1eaca" stroked="f" strokeweight=".5pt">
                  <v:textbox style="mso-fit-shape-to-text:t" inset="5mm,8mm,5mm,8mm">
                    <w:txbxContent>
                      <w:p w14:paraId="1CDF0E05" w14:textId="798753CB" w:rsidR="009D0E32" w:rsidRPr="00B94B05" w:rsidRDefault="009D0E32" w:rsidP="00B66C1A">
                        <w:pPr>
                          <w:rPr>
                            <w:rFonts w:cs="Arial"/>
                            <w:b/>
                          </w:rPr>
                        </w:pPr>
                        <w:r w:rsidRPr="00B94B05">
                          <w:rPr>
                            <w:rFonts w:cs="Arial"/>
                            <w:b/>
                          </w:rPr>
                          <w:t>S-</w:t>
                        </w:r>
                        <w:r>
                          <w:rPr>
                            <w:rFonts w:cs="Arial"/>
                            <w:b/>
                          </w:rPr>
                          <w:t>1</w:t>
                        </w:r>
                        <w:r w:rsidR="00CE3512">
                          <w:rPr>
                            <w:rFonts w:cs="Arial"/>
                            <w:b/>
                          </w:rPr>
                          <w:t>58</w:t>
                        </w:r>
                        <w:r w:rsidR="004B1303">
                          <w:rPr>
                            <w:rFonts w:cs="Arial"/>
                            <w:b/>
                          </w:rPr>
                          <w:t>:101</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Afbeelding 3" o:spid="_x0000_s1028" type="#_x0000_t75" style="position:absolute;left:98;top:58730;width:9347;height:92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">
                  <v:imagedata r:id="rId11" o:title=""/>
                </v:shape>
                <v:shape id="Afbeelding 6" o:spid="_x0000_s1029" type="#_x0000_t75" style="position:absolute;left:105;top:68001;width:9340;height:92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">
                  <v:imagedata r:id="rId12" o:title=""/>
                </v:shape>
                <v:shape id="Afbeelding 7" o:spid="_x0000_s1030" type="#_x0000_t75" style="position:absolute;left:9459;top:68001;width:9271;height:92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">
                  <v:imagedata r:id="rId13" o:title=""/>
                </v:shape>
                <v:shape id="Tekstvak 10" o:spid="_x0000_s1031" type="#_x0000_t202" style="position:absolute;left:36891;top:68001;width:28512;height:2592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" fillcolor="#00ac9e" stroked="f" strokeweight=".5pt">
                  <v:textbox inset="5mm,5mm,5mm,5mm">
                    <w:txbxContent>
                      <w:p w14:paraId="3429A564"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Published by the</w:t>
                        </w:r>
                      </w:p>
                      <w:p w14:paraId="3CBAC36C"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International Hydrographic Organization</w:t>
                        </w:r>
                      </w:p>
                      <w:p w14:paraId="63E7D4C2" w14:textId="77777777" w:rsidR="009D0E32" w:rsidRPr="00343120" w:rsidRDefault="009D0E32" w:rsidP="00343120">
                        <w:pPr>
                          <w:spacing w:after="0"/>
                          <w:jc w:val="right"/>
                          <w:rPr>
                            <w:rFonts w:cs="Arial"/>
                            <w:color w:val="FFFFFF" w:themeColor="background1"/>
                            <w:sz w:val="16"/>
                            <w:szCs w:val="16"/>
                            <w:lang w:val="fr-FR"/>
                          </w:rPr>
                        </w:pPr>
                        <w:r w:rsidRPr="00343120">
                          <w:rPr>
                            <w:rFonts w:cs="Arial"/>
                            <w:color w:val="FFFFFF" w:themeColor="background1"/>
                            <w:sz w:val="16"/>
                            <w:szCs w:val="16"/>
                            <w:lang w:val="fr-FR"/>
                          </w:rPr>
                          <w:t>4b quai Antoine 1</w:t>
                        </w:r>
                        <w:r w:rsidRPr="00343120">
                          <w:rPr>
                            <w:rFonts w:cs="Arial"/>
                            <w:color w:val="FFFFFF" w:themeColor="background1"/>
                            <w:sz w:val="16"/>
                            <w:szCs w:val="16"/>
                            <w:vertAlign w:val="superscript"/>
                            <w:lang w:val="fr-FR"/>
                          </w:rPr>
                          <w:t>er</w:t>
                        </w:r>
                      </w:p>
                      <w:p w14:paraId="4FD9FE1A" w14:textId="77777777" w:rsidR="009D0E32" w:rsidRPr="00343120" w:rsidRDefault="009D0E32" w:rsidP="00343120">
                        <w:pPr>
                          <w:spacing w:after="0"/>
                          <w:jc w:val="right"/>
                          <w:rPr>
                            <w:rFonts w:cs="Arial"/>
                            <w:color w:val="FFFFFF" w:themeColor="background1"/>
                            <w:sz w:val="16"/>
                            <w:szCs w:val="16"/>
                            <w:lang w:val="fr-FR"/>
                          </w:rPr>
                        </w:pPr>
                        <w:r w:rsidRPr="00343120">
                          <w:rPr>
                            <w:rFonts w:cs="Arial"/>
                            <w:color w:val="FFFFFF" w:themeColor="background1"/>
                            <w:sz w:val="16"/>
                            <w:szCs w:val="16"/>
                            <w:lang w:val="fr-FR"/>
                          </w:rPr>
                          <w:t>Principauté de Monaco</w:t>
                        </w:r>
                      </w:p>
                      <w:p w14:paraId="78F60D4C"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Tel: (377) 93.10.81.00</w:t>
                        </w:r>
                      </w:p>
                      <w:p w14:paraId="1269255B"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Fax: (377) 93.10.81.40</w:t>
                        </w:r>
                      </w:p>
                      <w:p w14:paraId="66CADA90"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info@iho.int</w:t>
                        </w:r>
                      </w:p>
                      <w:p w14:paraId="0F2FC399"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www.iho.int</w:t>
                        </w:r>
                      </w:p>
                    </w:txbxContent>
                  </v:textbox>
                </v:shape>
                <v:shape id="Tekstvak 1" o:spid="_x0000_s1032" type="#_x0000_t202" style="position:absolute;left:9459;top:7567;width:55836;height:604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" fillcolor="white [3201]" strokecolor="#001532" strokeweight=".5pt">
                  <v:textbox inset="10mm,10mm,10mm,10mm">
                    <w:txbxContent>
                      <w:p w14:paraId="6BE622A8" w14:textId="77777777" w:rsidR="009D0E32" w:rsidRDefault="009D0E32" w:rsidP="007B1524">
                        <w:pPr>
                          <w:pStyle w:val="Basisalinea"/>
                          <w:suppressAutoHyphens/>
                          <w:spacing w:line="240" w:lineRule="auto"/>
                          <w:jc w:val="left"/>
                          <w:rPr>
                            <w:rFonts w:ascii="Arial" w:hAnsi="Arial" w:cs="HelveticaNeueLT Std Med"/>
                            <w:b/>
                            <w:color w:val="00004C"/>
                            <w:sz w:val="56"/>
                            <w:szCs w:val="56"/>
                          </w:rPr>
                        </w:pPr>
                      </w:p>
                      <w:p w14:paraId="6184C43D" w14:textId="5C05491B" w:rsidR="00CE3512" w:rsidRDefault="004B1303" w:rsidP="00343120">
                        <w:pPr>
                          <w:pStyle w:val="Basisalinea"/>
                          <w:suppressAutoHyphens/>
                          <w:spacing w:line="240" w:lineRule="auto"/>
                          <w:jc w:val="left"/>
                          <w:rPr>
                            <w:rFonts w:ascii="Arial" w:hAnsi="Arial" w:cs="HelveticaNeueLT Std Med"/>
                            <w:b/>
                            <w:color w:val="00004C"/>
                            <w:sz w:val="56"/>
                            <w:szCs w:val="56"/>
                          </w:rPr>
                        </w:pPr>
                        <w:r>
                          <w:rPr>
                            <w:rFonts w:ascii="Arial" w:hAnsi="Arial" w:cs="HelveticaNeueLT Std Med"/>
                            <w:b/>
                            <w:color w:val="00004C"/>
                            <w:sz w:val="56"/>
                            <w:szCs w:val="56"/>
                          </w:rPr>
                          <w:t xml:space="preserve">Electronic Navigational Chart </w:t>
                        </w:r>
                        <w:r w:rsidR="00CE3512">
                          <w:rPr>
                            <w:rFonts w:ascii="Arial" w:hAnsi="Arial" w:cs="HelveticaNeueLT Std Med"/>
                            <w:b/>
                            <w:color w:val="00004C"/>
                            <w:sz w:val="56"/>
                            <w:szCs w:val="56"/>
                          </w:rPr>
                          <w:t>Validation Checks</w:t>
                        </w:r>
                      </w:p>
                      <w:p w14:paraId="2F33AD26" w14:textId="77777777" w:rsidR="009D0E32" w:rsidRDefault="009D0E32" w:rsidP="00B66C1A">
                        <w:pPr>
                          <w:pStyle w:val="Basisalinea"/>
                          <w:suppressAutoHyphens/>
                          <w:spacing w:line="240" w:lineRule="auto"/>
                          <w:rPr>
                            <w:rFonts w:ascii="Arial" w:hAnsi="Arial" w:cs="HelveticaNeueLT Std Med"/>
                            <w:b/>
                            <w:color w:val="00004C"/>
                            <w:sz w:val="56"/>
                            <w:szCs w:val="56"/>
                          </w:rPr>
                        </w:pPr>
                      </w:p>
                      <w:p w14:paraId="77F9C5A0" w14:textId="3A56F162" w:rsidR="00A31B39" w:rsidRPr="00FD27EE" w:rsidRDefault="00DB5C38" w:rsidP="00B66C1A">
                        <w:pPr>
                          <w:pStyle w:val="Basisalinea"/>
                          <w:suppressAutoHyphens/>
                          <w:spacing w:line="240" w:lineRule="auto"/>
                          <w:rPr>
                            <w:rFonts w:ascii="Arial" w:hAnsi="Arial" w:cs="HelveticaNeueLT Std Med"/>
                            <w:b/>
                            <w:color w:val="00004C"/>
                            <w:sz w:val="28"/>
                            <w:szCs w:val="28"/>
                          </w:rPr>
                        </w:pPr>
                        <w:r>
                          <w:rPr>
                            <w:rFonts w:ascii="Arial" w:hAnsi="Arial" w:cs="HelveticaNeueLT Std Med"/>
                            <w:b/>
                            <w:color w:val="00004C"/>
                            <w:sz w:val="28"/>
                            <w:szCs w:val="28"/>
                          </w:rPr>
                          <w:t xml:space="preserve">(Draft) </w:t>
                        </w:r>
                        <w:r w:rsidR="009D0E32">
                          <w:rPr>
                            <w:rFonts w:ascii="Arial" w:hAnsi="Arial" w:cs="HelveticaNeueLT Std Med"/>
                            <w:b/>
                            <w:color w:val="00004C"/>
                            <w:sz w:val="28"/>
                            <w:szCs w:val="28"/>
                          </w:rPr>
                          <w:t xml:space="preserve">Edition </w:t>
                        </w:r>
                        <w:r w:rsidR="00CE3512">
                          <w:rPr>
                            <w:rFonts w:ascii="Arial" w:hAnsi="Arial" w:cs="HelveticaNeueLT Std Med"/>
                            <w:b/>
                            <w:color w:val="00004C"/>
                            <w:sz w:val="28"/>
                            <w:szCs w:val="28"/>
                          </w:rPr>
                          <w:t>0.</w:t>
                        </w:r>
                        <w:ins w:id="77" w:author="Raphael Malyankar" w:date="2024-09-24T15:30:00Z">
                          <w:r w:rsidR="00DA1A11">
                            <w:rPr>
                              <w:rFonts w:ascii="Arial" w:hAnsi="Arial" w:cs="HelveticaNeueLT Std Med"/>
                              <w:b/>
                              <w:color w:val="00004C"/>
                              <w:sz w:val="28"/>
                              <w:szCs w:val="28"/>
                            </w:rPr>
                            <w:t>2</w:t>
                          </w:r>
                        </w:ins>
                        <w:del w:id="78" w:author="Raphael Malyankar" w:date="2024-09-24T15:30:00Z">
                          <w:r w:rsidR="00CE3512" w:rsidDel="00DA1A11">
                            <w:rPr>
                              <w:rFonts w:ascii="Arial" w:hAnsi="Arial" w:cs="HelveticaNeueLT Std Med"/>
                              <w:b/>
                              <w:color w:val="00004C"/>
                              <w:sz w:val="28"/>
                              <w:szCs w:val="28"/>
                            </w:rPr>
                            <w:delText>1</w:delText>
                          </w:r>
                        </w:del>
                        <w:r w:rsidR="00CE3512">
                          <w:rPr>
                            <w:rFonts w:ascii="Arial" w:hAnsi="Arial" w:cs="HelveticaNeueLT Std Med"/>
                            <w:b/>
                            <w:color w:val="00004C"/>
                            <w:sz w:val="28"/>
                            <w:szCs w:val="28"/>
                          </w:rPr>
                          <w:t>.</w:t>
                        </w:r>
                        <w:ins w:id="79" w:author="Elizabeth Helen Hahessy" w:date="2024-11-27T13:46:00Z">
                          <w:r w:rsidR="003419C3">
                            <w:rPr>
                              <w:rFonts w:ascii="Arial" w:hAnsi="Arial" w:cs="HelveticaNeueLT Std Med"/>
                              <w:b/>
                              <w:color w:val="00004C"/>
                              <w:sz w:val="28"/>
                              <w:szCs w:val="28"/>
                            </w:rPr>
                            <w:t>1</w:t>
                          </w:r>
                        </w:ins>
                        <w:del w:id="80" w:author="Elizabeth Helen Hahessy" w:date="2024-11-27T13:46:00Z">
                          <w:r w:rsidR="00CE3512" w:rsidDel="003419C3">
                            <w:rPr>
                              <w:rFonts w:ascii="Arial" w:hAnsi="Arial" w:cs="HelveticaNeueLT Std Med"/>
                              <w:b/>
                              <w:color w:val="00004C"/>
                              <w:sz w:val="28"/>
                              <w:szCs w:val="28"/>
                            </w:rPr>
                            <w:delText>0</w:delText>
                          </w:r>
                        </w:del>
                        <w:r w:rsidR="00A1344B">
                          <w:rPr>
                            <w:rFonts w:ascii="Arial" w:hAnsi="Arial" w:cs="HelveticaNeueLT Std Med"/>
                            <w:b/>
                            <w:color w:val="00004C"/>
                            <w:sz w:val="28"/>
                            <w:szCs w:val="28"/>
                          </w:rPr>
                          <w:t>-</w:t>
                        </w:r>
                        <w:del w:id="81" w:author="Raphael Malyankar" w:date="2024-09-24T15:30:00Z">
                          <w:r w:rsidR="004B1303" w:rsidDel="00DA1A11">
                            <w:rPr>
                              <w:rFonts w:ascii="Arial" w:hAnsi="Arial" w:cs="HelveticaNeueLT Std Med"/>
                              <w:b/>
                              <w:color w:val="00004C"/>
                              <w:sz w:val="28"/>
                              <w:szCs w:val="28"/>
                            </w:rPr>
                            <w:delText>20240806</w:delText>
                          </w:r>
                        </w:del>
                        <w:ins w:id="82" w:author="Raphael Malyankar" w:date="2024-09-24T15:30:00Z">
                          <w:r w:rsidR="00DA1A11">
                            <w:rPr>
                              <w:rFonts w:ascii="Arial" w:hAnsi="Arial" w:cs="HelveticaNeueLT Std Med"/>
                              <w:b/>
                              <w:color w:val="00004C"/>
                              <w:sz w:val="28"/>
                              <w:szCs w:val="28"/>
                            </w:rPr>
                            <w:t>202</w:t>
                          </w:r>
                        </w:ins>
                        <w:ins w:id="83" w:author="Raphael Malyankar" w:date="2024-10-07T16:51:00Z">
                          <w:r w:rsidR="00ED09DB">
                            <w:rPr>
                              <w:rFonts w:ascii="Arial" w:hAnsi="Arial" w:cs="HelveticaNeueLT Std Med"/>
                              <w:b/>
                              <w:color w:val="00004C"/>
                              <w:sz w:val="28"/>
                              <w:szCs w:val="28"/>
                            </w:rPr>
                            <w:t>41</w:t>
                          </w:r>
                          <w:del w:id="84" w:author="Elizabeth Helen Hahessy" w:date="2024-11-27T13:46:00Z">
                            <w:r w:rsidR="00ED09DB" w:rsidDel="003419C3">
                              <w:rPr>
                                <w:rFonts w:ascii="Arial" w:hAnsi="Arial" w:cs="HelveticaNeueLT Std Med"/>
                                <w:b/>
                                <w:color w:val="00004C"/>
                                <w:sz w:val="28"/>
                                <w:szCs w:val="28"/>
                              </w:rPr>
                              <w:delText>0</w:delText>
                            </w:r>
                          </w:del>
                        </w:ins>
                        <w:ins w:id="85" w:author="Elizabeth Helen Hahessy" w:date="2024-11-27T13:46:00Z">
                          <w:r w:rsidR="003419C3">
                            <w:rPr>
                              <w:rFonts w:ascii="Arial" w:hAnsi="Arial" w:cs="HelveticaNeueLT Std Med"/>
                              <w:b/>
                              <w:color w:val="00004C"/>
                              <w:sz w:val="28"/>
                              <w:szCs w:val="28"/>
                            </w:rPr>
                            <w:t>2</w:t>
                          </w:r>
                        </w:ins>
                        <w:ins w:id="86" w:author="Raphael Malyankar" w:date="2024-10-07T16:51:00Z">
                          <w:del w:id="87" w:author="Elizabeth Helen Hahessy" w:date="2024-11-27T13:46:00Z">
                            <w:r w:rsidR="00ED09DB" w:rsidDel="003419C3">
                              <w:rPr>
                                <w:rFonts w:ascii="Arial" w:hAnsi="Arial" w:cs="HelveticaNeueLT Std Med"/>
                                <w:b/>
                                <w:color w:val="00004C"/>
                                <w:sz w:val="28"/>
                                <w:szCs w:val="28"/>
                              </w:rPr>
                              <w:delText>0</w:delText>
                            </w:r>
                          </w:del>
                          <w:r w:rsidR="00ED09DB">
                            <w:rPr>
                              <w:rFonts w:ascii="Arial" w:hAnsi="Arial" w:cs="HelveticaNeueLT Std Med"/>
                              <w:b/>
                              <w:color w:val="00004C"/>
                              <w:sz w:val="28"/>
                              <w:szCs w:val="28"/>
                            </w:rPr>
                            <w:t>7</w:t>
                          </w:r>
                        </w:ins>
                      </w:p>
                      <w:p w14:paraId="7979CF00" w14:textId="17C72CD1" w:rsidR="009D0E32" w:rsidRPr="00A31B39" w:rsidRDefault="00A31B39" w:rsidP="00B66C1A">
                        <w:pPr>
                          <w:pStyle w:val="Basisalinea"/>
                          <w:suppressAutoHyphens/>
                          <w:spacing w:line="240" w:lineRule="auto"/>
                          <w:rPr>
                            <w:rFonts w:ascii="Arial" w:hAnsi="Arial" w:cs="HelveticaNeueLT Std Med"/>
                            <w:b/>
                            <w:color w:val="00004C"/>
                            <w:sz w:val="28"/>
                            <w:szCs w:val="28"/>
                          </w:rPr>
                        </w:pPr>
                        <w:r>
                          <w:rPr>
                            <w:rFonts w:ascii="Arial" w:hAnsi="Arial" w:cs="HelveticaNeueLT Std Med"/>
                            <w:b/>
                            <w:color w:val="00004C"/>
                            <w:sz w:val="28"/>
                            <w:szCs w:val="28"/>
                          </w:rPr>
                          <w:t>Aligned to S-101 Edition 1.</w:t>
                        </w:r>
                        <w:ins w:id="88" w:author="Raphael Malyankar" w:date="2024-09-24T15:30:00Z">
                          <w:r w:rsidR="00DA1A11">
                            <w:rPr>
                              <w:rFonts w:ascii="Arial" w:hAnsi="Arial" w:cs="HelveticaNeueLT Std Med"/>
                              <w:b/>
                              <w:color w:val="00004C"/>
                              <w:sz w:val="28"/>
                              <w:szCs w:val="28"/>
                            </w:rPr>
                            <w:t>5.0</w:t>
                          </w:r>
                        </w:ins>
                        <w:del w:id="89" w:author="Raphael Malyankar" w:date="2024-09-24T15:30:00Z">
                          <w:r w:rsidDel="00DA1A11">
                            <w:rPr>
                              <w:rFonts w:ascii="Arial" w:hAnsi="Arial" w:cs="HelveticaNeueLT Std Med"/>
                              <w:b/>
                              <w:color w:val="00004C"/>
                              <w:sz w:val="28"/>
                              <w:szCs w:val="28"/>
                            </w:rPr>
                            <w:delText>4.1</w:delText>
                          </w:r>
                        </w:del>
                      </w:p>
                      <w:p w14:paraId="51072A83" w14:textId="77777777" w:rsidR="009D0E32" w:rsidRDefault="009D0E32" w:rsidP="00B66C1A">
                        <w:pPr>
                          <w:pStyle w:val="Basisalinea"/>
                          <w:suppressAutoHyphens/>
                          <w:spacing w:line="240" w:lineRule="auto"/>
                          <w:rPr>
                            <w:rFonts w:ascii="Arial" w:hAnsi="Arial" w:cs="HelveticaNeueLT Std Med"/>
                            <w:b/>
                            <w:color w:val="00004C"/>
                            <w:sz w:val="56"/>
                            <w:szCs w:val="56"/>
                          </w:rPr>
                        </w:pPr>
                        <w:bookmarkStart w:id="90" w:name="_GoBack"/>
                        <w:bookmarkEnd w:id="90"/>
                      </w:p>
                      <w:p w14:paraId="1AF6B2A4" w14:textId="77777777" w:rsidR="009D0E32" w:rsidRPr="00FD27EE" w:rsidRDefault="009D0E32" w:rsidP="00B66C1A">
                        <w:pPr>
                          <w:pStyle w:val="Basisalinea"/>
                          <w:suppressAutoHyphens/>
                          <w:spacing w:line="240" w:lineRule="auto"/>
                          <w:rPr>
                            <w:rFonts w:ascii="Arial" w:hAnsi="Arial" w:cs="HelveticaNeueLT Std Med"/>
                            <w:b/>
                            <w:color w:val="00004C"/>
                            <w:sz w:val="56"/>
                            <w:szCs w:val="56"/>
                          </w:rPr>
                        </w:pPr>
                      </w:p>
                    </w:txbxContent>
                  </v:textbox>
                </v:shape>
                <w10:wrap anchorx="margin"/>
              </v:group>
            </w:pict>
          </mc:Fallback>
        </mc:AlternateContent>
      </w:r>
      <w:r w:rsidRPr="00CF30EA">
        <w:rPr>
          <w:rStyle w:val="HEADING1NEW"/>
          <w:lang w:val="en-GB"/>
        </w:rPr>
        <w:br w:type="page"/>
      </w:r>
    </w:p>
    <w:p w14:paraId="3360A646" w14:textId="77777777" w:rsidR="005A035A" w:rsidRPr="00CF30EA" w:rsidRDefault="005A035A" w:rsidP="004B2DB3">
      <w:pPr>
        <w:suppressLineNumbers/>
        <w:rPr>
          <w:lang w:val="en-GB"/>
        </w:rPr>
      </w:pPr>
    </w:p>
    <w:bookmarkEnd w:id="61"/>
    <w:bookmarkEnd w:id="62"/>
    <w:p w14:paraId="693B2804" w14:textId="5E413DF5" w:rsidR="00B90C51" w:rsidRPr="00CF30EA" w:rsidRDefault="00B90C51" w:rsidP="004B2DB3">
      <w:pPr>
        <w:suppressLineNumbers/>
        <w:spacing w:line="240" w:lineRule="auto"/>
        <w:rPr>
          <w:sz w:val="28"/>
          <w:lang w:val="en-GB"/>
        </w:rPr>
      </w:pP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FFFFFF"/>
          <w:insideV w:val="single" w:sz="4" w:space="0" w:color="FFFFFF"/>
        </w:tblBorders>
        <w:tblLook w:val="00A0" w:firstRow="1" w:lastRow="0" w:firstColumn="1" w:lastColumn="0" w:noHBand="0" w:noVBand="0"/>
      </w:tblPr>
      <w:tblGrid>
        <w:gridCol w:w="8482"/>
      </w:tblGrid>
      <w:tr w:rsidR="00901B23" w:rsidRPr="00CF30EA" w14:paraId="62912993" w14:textId="77777777" w:rsidTr="00C94582">
        <w:tc>
          <w:tcPr>
            <w:tcW w:w="9253" w:type="dxa"/>
            <w:tcBorders>
              <w:top w:val="single" w:sz="4" w:space="0" w:color="000000"/>
            </w:tcBorders>
          </w:tcPr>
          <w:p w14:paraId="67D7F2F9" w14:textId="1713E546" w:rsidR="00901B23" w:rsidRPr="00CF30EA" w:rsidRDefault="00901B23" w:rsidP="004B2DB3">
            <w:pPr>
              <w:suppressLineNumbers/>
              <w:tabs>
                <w:tab w:val="left" w:pos="-1440"/>
                <w:tab w:val="left" w:pos="-720"/>
                <w:tab w:val="left" w:pos="851"/>
                <w:tab w:val="left" w:pos="1440"/>
                <w:tab w:val="left" w:pos="2160"/>
                <w:tab w:val="left" w:pos="2880"/>
                <w:tab w:val="left" w:pos="3600"/>
                <w:tab w:val="left" w:pos="4320"/>
                <w:tab w:val="left" w:pos="5040"/>
                <w:tab w:val="left" w:pos="5760"/>
                <w:tab w:val="left" w:pos="6480"/>
                <w:tab w:val="left" w:pos="7200"/>
                <w:tab w:val="left" w:pos="7920"/>
                <w:tab w:val="left" w:pos="8640"/>
              </w:tabs>
              <w:spacing w:before="360" w:after="120" w:line="240" w:lineRule="auto"/>
              <w:jc w:val="center"/>
              <w:rPr>
                <w:rFonts w:ascii="Helvetica" w:hAnsi="Helvetica"/>
                <w:sz w:val="22"/>
                <w:lang w:val="en-GB"/>
              </w:rPr>
            </w:pPr>
            <w:r w:rsidRPr="00CF30EA">
              <w:rPr>
                <w:rFonts w:ascii="Helvetica" w:hAnsi="Helvetica" w:cs="Helvetica"/>
                <w:sz w:val="22"/>
                <w:lang w:val="en-GB"/>
              </w:rPr>
              <w:t xml:space="preserve">© </w:t>
            </w:r>
            <w:r w:rsidRPr="00CF30EA">
              <w:rPr>
                <w:rFonts w:ascii="Helvetica" w:hAnsi="Helvetica"/>
                <w:sz w:val="22"/>
                <w:lang w:val="en-GB"/>
              </w:rPr>
              <w:t>Copyright International Hydrographic Organization 202</w:t>
            </w:r>
            <w:r w:rsidR="00ED676B">
              <w:rPr>
                <w:rFonts w:ascii="Helvetica" w:hAnsi="Helvetica"/>
                <w:sz w:val="22"/>
                <w:lang w:val="en-GB"/>
              </w:rPr>
              <w:t>4</w:t>
            </w:r>
          </w:p>
        </w:tc>
      </w:tr>
      <w:tr w:rsidR="00901B23" w:rsidRPr="00CF30EA" w14:paraId="4C8B117E" w14:textId="77777777" w:rsidTr="00C94582">
        <w:tc>
          <w:tcPr>
            <w:tcW w:w="9253" w:type="dxa"/>
          </w:tcPr>
          <w:p w14:paraId="75F4D48D" w14:textId="77777777" w:rsidR="00901B23" w:rsidRPr="00CF30EA" w:rsidRDefault="00901B23" w:rsidP="004B2DB3">
            <w:pPr>
              <w:suppressLineNumbers/>
              <w:autoSpaceDE w:val="0"/>
              <w:autoSpaceDN w:val="0"/>
              <w:adjustRightInd w:val="0"/>
              <w:spacing w:before="120" w:after="120" w:line="240" w:lineRule="auto"/>
              <w:ind w:left="317" w:right="390"/>
              <w:rPr>
                <w:rFonts w:eastAsia="Times New Roman" w:cs="Arial"/>
                <w:lang w:val="en-GB"/>
              </w:rPr>
            </w:pPr>
            <w:r w:rsidRPr="00CF30EA">
              <w:rPr>
                <w:rFonts w:eastAsia="Times New Roman" w:cs="Arial"/>
                <w:lang w:val="en-GB"/>
              </w:rPr>
              <w:t xml:space="preserve">This work is copyright. Apart from any use permitted in accordance with the </w:t>
            </w:r>
            <w:hyperlink r:id="rId14" w:history="1">
              <w:r w:rsidRPr="00CF30EA">
                <w:rPr>
                  <w:rFonts w:eastAsia="Times New Roman" w:cs="Arial"/>
                  <w:lang w:val="en-GB"/>
                </w:rPr>
                <w:t>Berne Convention for the Protection of Literary and Artistic Works</w:t>
              </w:r>
            </w:hyperlink>
            <w:r w:rsidRPr="00CF30EA">
              <w:rPr>
                <w:rFonts w:eastAsia="Times New Roman" w:cs="Arial"/>
                <w:lang w:val="en-GB"/>
              </w:rPr>
              <w:t xml:space="preserve"> (1886), and except in the circumstances described below, no part may be translated, reproduced by any process, adapted, communicated or commercially exploited without prior written permission from the International Hydrographic Organization (IHO). Copyright in some of the material in this publication may be owned by another party and permission for the translation and/or reproduction of that material must be obtained from the owner.</w:t>
            </w:r>
          </w:p>
        </w:tc>
      </w:tr>
      <w:tr w:rsidR="00901B23" w:rsidRPr="00CF30EA" w14:paraId="21E2416A" w14:textId="77777777" w:rsidTr="00C94582">
        <w:tc>
          <w:tcPr>
            <w:tcW w:w="9253" w:type="dxa"/>
          </w:tcPr>
          <w:p w14:paraId="0E2AFAC0" w14:textId="77777777" w:rsidR="00901B23" w:rsidRPr="00CF30EA" w:rsidRDefault="00901B23" w:rsidP="004B2DB3">
            <w:pPr>
              <w:suppressLineNumbers/>
              <w:autoSpaceDE w:val="0"/>
              <w:autoSpaceDN w:val="0"/>
              <w:adjustRightInd w:val="0"/>
              <w:spacing w:before="120" w:after="120" w:line="240" w:lineRule="auto"/>
              <w:ind w:left="317" w:right="390"/>
              <w:rPr>
                <w:rFonts w:eastAsia="Times New Roman" w:cs="Arial"/>
                <w:lang w:val="en-GB"/>
              </w:rPr>
            </w:pPr>
            <w:r w:rsidRPr="00CF30EA">
              <w:rPr>
                <w:rFonts w:eastAsia="Times New Roman" w:cs="Arial"/>
                <w:lang w:val="en-GB"/>
              </w:rPr>
              <w:t>This document or partial material from this document may be translated, reproduced or distributed for general information, on no more than a cost recovery basis. Copies may not be sold or distributed for profit or gain without prior written agreement of the IHO Secretariat and any other copyright holders.</w:t>
            </w:r>
          </w:p>
        </w:tc>
      </w:tr>
      <w:tr w:rsidR="00901B23" w:rsidRPr="00CF30EA" w14:paraId="56493FBC" w14:textId="77777777" w:rsidTr="00C94582">
        <w:tc>
          <w:tcPr>
            <w:tcW w:w="9253" w:type="dxa"/>
          </w:tcPr>
          <w:p w14:paraId="7FF432AE" w14:textId="77777777" w:rsidR="00901B23" w:rsidRPr="00CF30EA" w:rsidRDefault="00901B23" w:rsidP="004B2DB3">
            <w:pPr>
              <w:suppressLineNumbers/>
              <w:autoSpaceDE w:val="0"/>
              <w:autoSpaceDN w:val="0"/>
              <w:adjustRightInd w:val="0"/>
              <w:spacing w:before="120" w:after="120" w:line="240" w:lineRule="auto"/>
              <w:ind w:left="317" w:right="390"/>
              <w:rPr>
                <w:rFonts w:cs="Arial"/>
                <w:lang w:val="en-GB"/>
              </w:rPr>
            </w:pPr>
            <w:r w:rsidRPr="00CF30EA">
              <w:rPr>
                <w:rFonts w:cs="Arial"/>
                <w:lang w:val="en-GB"/>
              </w:rPr>
              <w:t>In the event that this document or partial material from this document is reproduced, translated or distributed under the terms described above, the following statements are to be included:</w:t>
            </w:r>
          </w:p>
        </w:tc>
      </w:tr>
      <w:tr w:rsidR="00901B23" w:rsidRPr="00CF30EA" w14:paraId="664F9973" w14:textId="77777777" w:rsidTr="00C94582">
        <w:tc>
          <w:tcPr>
            <w:tcW w:w="9253" w:type="dxa"/>
          </w:tcPr>
          <w:p w14:paraId="531EF952" w14:textId="77777777" w:rsidR="00901B23" w:rsidRPr="00CF30EA" w:rsidRDefault="00901B23" w:rsidP="004B2DB3">
            <w:pPr>
              <w:suppressLineNumbers/>
              <w:autoSpaceDE w:val="0"/>
              <w:autoSpaceDN w:val="0"/>
              <w:adjustRightInd w:val="0"/>
              <w:spacing w:before="120" w:after="120" w:line="240" w:lineRule="auto"/>
              <w:ind w:left="600" w:right="924"/>
              <w:rPr>
                <w:rFonts w:ascii="Calibri" w:hAnsi="Calibri" w:cs="Arial"/>
                <w:i/>
                <w:lang w:val="en-GB"/>
              </w:rPr>
            </w:pPr>
            <w:r w:rsidRPr="00CF30EA">
              <w:rPr>
                <w:rFonts w:ascii="Calibri" w:hAnsi="Calibri" w:cs="Arial"/>
                <w:i/>
                <w:lang w:val="en-GB"/>
              </w:rPr>
              <w:t xml:space="preserve">“Material from IHO publication [reference to extract: Title, Edition] is reproduced with the permission of the IHO Secretariat (Permission No ……./…) acting for the International Hydrographic Organization (IHO), which does not accept responsibility for the correctness of the material as reproduced: in case of doubt, the IHO’s authentic text shall prevail.    The incorporation of material sourced from IHO shall not be construed as constituting an endorsement by IHO of this product.” </w:t>
            </w:r>
          </w:p>
        </w:tc>
      </w:tr>
      <w:tr w:rsidR="00901B23" w:rsidRPr="00CF30EA" w14:paraId="7341F232" w14:textId="77777777" w:rsidTr="00C94582">
        <w:trPr>
          <w:trHeight w:val="2312"/>
        </w:trPr>
        <w:tc>
          <w:tcPr>
            <w:tcW w:w="9253" w:type="dxa"/>
            <w:tcBorders>
              <w:bottom w:val="single" w:sz="4" w:space="0" w:color="000000"/>
            </w:tcBorders>
          </w:tcPr>
          <w:p w14:paraId="16BEC8BE" w14:textId="77777777" w:rsidR="00901B23" w:rsidRPr="00CF30EA" w:rsidRDefault="00901B23" w:rsidP="004B2DB3">
            <w:pPr>
              <w:suppressLineNumbers/>
              <w:autoSpaceDE w:val="0"/>
              <w:autoSpaceDN w:val="0"/>
              <w:adjustRightInd w:val="0"/>
              <w:spacing w:before="120" w:after="120" w:line="240" w:lineRule="auto"/>
              <w:ind w:left="600" w:right="924"/>
              <w:rPr>
                <w:rFonts w:ascii="Calibri" w:hAnsi="Calibri" w:cs="Arial"/>
                <w:i/>
                <w:lang w:val="en-GB"/>
              </w:rPr>
            </w:pPr>
            <w:r w:rsidRPr="00CF30EA">
              <w:rPr>
                <w:rFonts w:ascii="Calibri" w:hAnsi="Calibri" w:cs="Arial"/>
                <w:i/>
                <w:lang w:val="en-GB"/>
              </w:rPr>
              <w:t>“This [document/publication] is a translation of IHO [document/publication] [name]. The IHO has not checked this translation and therefore takes no responsibility for its accuracy. In case of doubt the source version of [name] in [language] should be consulted.”</w:t>
            </w:r>
          </w:p>
          <w:p w14:paraId="3027CD15" w14:textId="77777777" w:rsidR="00901B23" w:rsidRPr="00CF30EA" w:rsidRDefault="00901B23" w:rsidP="004B2DB3">
            <w:pPr>
              <w:suppressLineNumbers/>
              <w:autoSpaceDE w:val="0"/>
              <w:autoSpaceDN w:val="0"/>
              <w:adjustRightInd w:val="0"/>
              <w:spacing w:before="120" w:after="120" w:line="240" w:lineRule="auto"/>
              <w:ind w:left="366" w:right="924"/>
              <w:rPr>
                <w:rFonts w:cs="Arial"/>
                <w:lang w:val="en-GB"/>
              </w:rPr>
            </w:pPr>
            <w:r w:rsidRPr="00CF30EA">
              <w:rPr>
                <w:rFonts w:cs="Arial"/>
                <w:lang w:val="en-GB"/>
              </w:rPr>
              <w:t>The IHO Logo or other identifiers shall not be used in any derived product without prior written permission from the IHO Secretariat.</w:t>
            </w:r>
          </w:p>
          <w:p w14:paraId="01F370FB" w14:textId="77777777" w:rsidR="00901B23" w:rsidRPr="00CF30EA" w:rsidRDefault="00901B23" w:rsidP="004B2DB3">
            <w:pPr>
              <w:suppressLineNumbers/>
              <w:autoSpaceDE w:val="0"/>
              <w:autoSpaceDN w:val="0"/>
              <w:adjustRightInd w:val="0"/>
              <w:spacing w:before="120" w:after="120" w:line="240" w:lineRule="auto"/>
              <w:ind w:left="600" w:right="924"/>
              <w:rPr>
                <w:rFonts w:cs="Arial"/>
                <w:lang w:val="en-GB"/>
              </w:rPr>
            </w:pPr>
          </w:p>
        </w:tc>
      </w:tr>
    </w:tbl>
    <w:p w14:paraId="6CA9499C" w14:textId="29136CA1" w:rsidR="00B46E1E" w:rsidRPr="00CF30EA" w:rsidRDefault="00B46E1E" w:rsidP="004B2DB3">
      <w:pPr>
        <w:suppressLineNumbers/>
        <w:spacing w:line="240" w:lineRule="auto"/>
        <w:rPr>
          <w:sz w:val="28"/>
          <w:lang w:val="en-GB"/>
        </w:rPr>
      </w:pPr>
      <w:r w:rsidRPr="00CF30EA">
        <w:rPr>
          <w:sz w:val="28"/>
          <w:lang w:val="en-GB"/>
        </w:rPr>
        <w:br w:type="page"/>
      </w:r>
    </w:p>
    <w:p w14:paraId="53ACD97E" w14:textId="77777777" w:rsidR="00B943EE" w:rsidRPr="00CF30EA" w:rsidRDefault="00B943EE" w:rsidP="00B943EE">
      <w:pPr>
        <w:pStyle w:val="zzCover"/>
        <w:spacing w:before="360" w:after="120"/>
        <w:jc w:val="center"/>
        <w:rPr>
          <w:bCs/>
          <w:color w:val="auto"/>
          <w:lang w:val="en-GB"/>
        </w:rPr>
      </w:pPr>
      <w:bookmarkStart w:id="76" w:name="_Hlk162625566"/>
      <w:r w:rsidRPr="00CF30EA">
        <w:rPr>
          <w:bCs/>
          <w:color w:val="auto"/>
          <w:lang w:val="en-GB"/>
        </w:rPr>
        <w:lastRenderedPageBreak/>
        <w:t>Document History</w:t>
      </w:r>
    </w:p>
    <w:bookmarkEnd w:id="76"/>
    <w:p w14:paraId="292089DF" w14:textId="489BDCF3" w:rsidR="00B943EE" w:rsidRPr="00CF30EA" w:rsidRDefault="00B943EE" w:rsidP="00B943EE">
      <w:pPr>
        <w:spacing w:line="240" w:lineRule="auto"/>
        <w:rPr>
          <w:lang w:val="en-GB"/>
        </w:rPr>
      </w:pPr>
      <w:r w:rsidRPr="00CF30EA">
        <w:rPr>
          <w:lang w:val="en-GB"/>
        </w:rPr>
        <w:t xml:space="preserve">Changes to this Specification are coordinated by the </w:t>
      </w:r>
      <w:r w:rsidR="004B1303">
        <w:rPr>
          <w:rFonts w:eastAsiaTheme="minorEastAsia" w:cs="Arial"/>
          <w:lang w:val="en-GB"/>
        </w:rPr>
        <w:t>S-101 Project Team (S-101 PT) of the IHO S-100 working Group</w:t>
      </w:r>
      <w:r w:rsidRPr="00CF30EA">
        <w:rPr>
          <w:rFonts w:eastAsiaTheme="minorEastAsia" w:cs="Arial"/>
          <w:lang w:val="en-GB"/>
        </w:rPr>
        <w:t xml:space="preserve"> (</w:t>
      </w:r>
      <w:r w:rsidR="004B1303">
        <w:rPr>
          <w:rFonts w:eastAsiaTheme="minorEastAsia" w:cs="Arial"/>
          <w:lang w:val="en-GB"/>
        </w:rPr>
        <w:t>S-100 WG</w:t>
      </w:r>
      <w:r w:rsidRPr="00CF30EA">
        <w:rPr>
          <w:rFonts w:eastAsiaTheme="minorEastAsia" w:cs="Arial"/>
          <w:lang w:val="en-GB"/>
        </w:rPr>
        <w:t>)</w:t>
      </w:r>
      <w:r w:rsidRPr="00CF30EA">
        <w:rPr>
          <w:lang w:val="en-GB"/>
        </w:rPr>
        <w:t>. New editions will be made available via the IHO web site. Maintenance of the Specification shall conform to IHO Resolution 2/2007 (as amended).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Change w:id="77" w:author="Raphael Malyankar" w:date="2024-09-24T15:53:00Z">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PrChange>
      </w:tblPr>
      <w:tblGrid>
        <w:gridCol w:w="985"/>
        <w:gridCol w:w="1350"/>
        <w:gridCol w:w="1530"/>
        <w:gridCol w:w="5151"/>
        <w:tblGridChange w:id="78">
          <w:tblGrid>
            <w:gridCol w:w="985"/>
            <w:gridCol w:w="1350"/>
            <w:gridCol w:w="1530"/>
            <w:gridCol w:w="90"/>
            <w:gridCol w:w="5061"/>
          </w:tblGrid>
        </w:tblGridChange>
      </w:tblGrid>
      <w:tr w:rsidR="000701DE" w:rsidRPr="00CF30EA" w14:paraId="61B80077" w14:textId="77777777" w:rsidTr="000701DE">
        <w:trPr>
          <w:cantSplit/>
          <w:trPrChange w:id="79" w:author="Raphael Malyankar" w:date="2024-09-24T15:53:00Z">
            <w:trPr>
              <w:cantSplit/>
            </w:trPr>
          </w:trPrChange>
        </w:trPr>
        <w:tc>
          <w:tcPr>
            <w:tcW w:w="985" w:type="dxa"/>
            <w:shd w:val="clear" w:color="auto" w:fill="D9D9D9" w:themeFill="background1" w:themeFillShade="D9"/>
            <w:tcPrChange w:id="80" w:author="Raphael Malyankar" w:date="2024-09-24T15:53:00Z">
              <w:tcPr>
                <w:tcW w:w="985" w:type="dxa"/>
                <w:shd w:val="clear" w:color="auto" w:fill="D9D9D9" w:themeFill="background1" w:themeFillShade="D9"/>
              </w:tcPr>
            </w:tcPrChange>
          </w:tcPr>
          <w:p w14:paraId="5E7D1F6A" w14:textId="77777777" w:rsidR="002C775A" w:rsidRPr="00CF30EA" w:rsidRDefault="002C775A" w:rsidP="00B943EE">
            <w:pPr>
              <w:suppressLineNumbers/>
              <w:spacing w:before="60" w:after="60" w:line="240" w:lineRule="auto"/>
              <w:jc w:val="left"/>
              <w:rPr>
                <w:b/>
                <w:lang w:val="en-GB"/>
              </w:rPr>
            </w:pPr>
            <w:r w:rsidRPr="00CF30EA">
              <w:rPr>
                <w:b/>
                <w:lang w:val="en-GB"/>
              </w:rPr>
              <w:t>Version Number</w:t>
            </w:r>
          </w:p>
        </w:tc>
        <w:tc>
          <w:tcPr>
            <w:tcW w:w="1350" w:type="dxa"/>
            <w:shd w:val="clear" w:color="auto" w:fill="D9D9D9" w:themeFill="background1" w:themeFillShade="D9"/>
            <w:tcPrChange w:id="81" w:author="Raphael Malyankar" w:date="2024-09-24T15:53:00Z">
              <w:tcPr>
                <w:tcW w:w="1350" w:type="dxa"/>
                <w:shd w:val="clear" w:color="auto" w:fill="D9D9D9" w:themeFill="background1" w:themeFillShade="D9"/>
              </w:tcPr>
            </w:tcPrChange>
          </w:tcPr>
          <w:p w14:paraId="012B0113" w14:textId="77777777" w:rsidR="002C775A" w:rsidRPr="00CF30EA" w:rsidRDefault="002C775A" w:rsidP="00B943EE">
            <w:pPr>
              <w:suppressLineNumbers/>
              <w:spacing w:before="60" w:after="60" w:line="240" w:lineRule="auto"/>
              <w:jc w:val="left"/>
              <w:rPr>
                <w:b/>
                <w:lang w:val="en-GB"/>
              </w:rPr>
            </w:pPr>
            <w:r w:rsidRPr="00CF30EA">
              <w:rPr>
                <w:b/>
                <w:lang w:val="en-GB"/>
              </w:rPr>
              <w:t>Date</w:t>
            </w:r>
          </w:p>
        </w:tc>
        <w:tc>
          <w:tcPr>
            <w:tcW w:w="1530" w:type="dxa"/>
            <w:shd w:val="clear" w:color="auto" w:fill="D9D9D9" w:themeFill="background1" w:themeFillShade="D9"/>
            <w:tcPrChange w:id="82" w:author="Raphael Malyankar" w:date="2024-09-24T15:53:00Z">
              <w:tcPr>
                <w:tcW w:w="1620" w:type="dxa"/>
                <w:gridSpan w:val="2"/>
                <w:shd w:val="clear" w:color="auto" w:fill="D9D9D9" w:themeFill="background1" w:themeFillShade="D9"/>
              </w:tcPr>
            </w:tcPrChange>
          </w:tcPr>
          <w:p w14:paraId="69D4E807" w14:textId="77777777" w:rsidR="002C775A" w:rsidRPr="00CF30EA" w:rsidRDefault="002C775A" w:rsidP="00B943EE">
            <w:pPr>
              <w:suppressLineNumbers/>
              <w:spacing w:before="60" w:after="60" w:line="240" w:lineRule="auto"/>
              <w:jc w:val="left"/>
              <w:rPr>
                <w:b/>
                <w:lang w:val="en-GB"/>
              </w:rPr>
            </w:pPr>
            <w:r w:rsidRPr="00CF30EA">
              <w:rPr>
                <w:b/>
                <w:lang w:val="en-GB"/>
              </w:rPr>
              <w:t>Author</w:t>
            </w:r>
            <w:r w:rsidR="00DE494B" w:rsidRPr="00CF30EA">
              <w:rPr>
                <w:b/>
                <w:lang w:val="en-GB"/>
              </w:rPr>
              <w:t>/Editor</w:t>
            </w:r>
          </w:p>
        </w:tc>
        <w:tc>
          <w:tcPr>
            <w:tcW w:w="5151" w:type="dxa"/>
            <w:shd w:val="clear" w:color="auto" w:fill="D9D9D9" w:themeFill="background1" w:themeFillShade="D9"/>
            <w:tcPrChange w:id="83" w:author="Raphael Malyankar" w:date="2024-09-24T15:53:00Z">
              <w:tcPr>
                <w:tcW w:w="5061" w:type="dxa"/>
                <w:shd w:val="clear" w:color="auto" w:fill="D9D9D9" w:themeFill="background1" w:themeFillShade="D9"/>
              </w:tcPr>
            </w:tcPrChange>
          </w:tcPr>
          <w:p w14:paraId="27D6423E" w14:textId="77777777" w:rsidR="002C775A" w:rsidRPr="00CF30EA" w:rsidRDefault="002C775A" w:rsidP="00B943EE">
            <w:pPr>
              <w:suppressLineNumbers/>
              <w:spacing w:before="60" w:after="60" w:line="240" w:lineRule="auto"/>
              <w:jc w:val="left"/>
              <w:rPr>
                <w:b/>
                <w:lang w:val="en-GB"/>
              </w:rPr>
            </w:pPr>
            <w:r w:rsidRPr="00CF30EA">
              <w:rPr>
                <w:b/>
                <w:lang w:val="en-GB"/>
              </w:rPr>
              <w:t>Purpose</w:t>
            </w:r>
          </w:p>
        </w:tc>
      </w:tr>
      <w:tr w:rsidR="000701DE" w:rsidRPr="00CF30EA" w14:paraId="3549A661" w14:textId="77777777" w:rsidTr="000701DE">
        <w:trPr>
          <w:cantSplit/>
        </w:trPr>
        <w:tc>
          <w:tcPr>
            <w:tcW w:w="985" w:type="dxa"/>
            <w:shd w:val="clear" w:color="auto" w:fill="auto"/>
          </w:tcPr>
          <w:p w14:paraId="630BB21A" w14:textId="5D468F4D" w:rsidR="002C775A" w:rsidRPr="00CF30EA" w:rsidRDefault="000701DE" w:rsidP="00B943EE">
            <w:pPr>
              <w:suppressLineNumbers/>
              <w:spacing w:before="60" w:after="60" w:line="240" w:lineRule="auto"/>
              <w:jc w:val="left"/>
              <w:rPr>
                <w:lang w:val="en-GB"/>
              </w:rPr>
            </w:pPr>
            <w:ins w:id="84" w:author="Raphael Malyankar" w:date="2024-09-24T15:52:00Z">
              <w:r>
                <w:rPr>
                  <w:lang w:val="en-GB"/>
                </w:rPr>
                <w:t>0.1.0</w:t>
              </w:r>
            </w:ins>
          </w:p>
        </w:tc>
        <w:tc>
          <w:tcPr>
            <w:tcW w:w="1350" w:type="dxa"/>
            <w:shd w:val="clear" w:color="auto" w:fill="auto"/>
          </w:tcPr>
          <w:p w14:paraId="52BC8874" w14:textId="6A5F0FC5" w:rsidR="002C775A" w:rsidRPr="00CF30EA" w:rsidRDefault="000701DE" w:rsidP="00B943EE">
            <w:pPr>
              <w:suppressLineNumbers/>
              <w:spacing w:before="60" w:after="60" w:line="240" w:lineRule="auto"/>
              <w:jc w:val="left"/>
              <w:rPr>
                <w:lang w:val="en-GB"/>
              </w:rPr>
            </w:pPr>
            <w:ins w:id="85" w:author="Raphael Malyankar" w:date="2024-09-24T15:52:00Z">
              <w:r>
                <w:rPr>
                  <w:lang w:val="en-GB"/>
                </w:rPr>
                <w:t>2024-08-23</w:t>
              </w:r>
            </w:ins>
          </w:p>
        </w:tc>
        <w:tc>
          <w:tcPr>
            <w:tcW w:w="1530" w:type="dxa"/>
            <w:shd w:val="clear" w:color="auto" w:fill="auto"/>
          </w:tcPr>
          <w:p w14:paraId="25CBB165" w14:textId="3ECF32EE" w:rsidR="002C775A" w:rsidRPr="00CF30EA" w:rsidRDefault="000701DE" w:rsidP="00B943EE">
            <w:pPr>
              <w:suppressLineNumbers/>
              <w:spacing w:before="60" w:after="60" w:line="240" w:lineRule="auto"/>
              <w:jc w:val="left"/>
              <w:rPr>
                <w:lang w:val="en-GB"/>
              </w:rPr>
            </w:pPr>
            <w:ins w:id="86" w:author="Raphael Malyankar" w:date="2024-09-24T15:52:00Z">
              <w:r>
                <w:rPr>
                  <w:lang w:val="en-GB"/>
                </w:rPr>
                <w:t>RM</w:t>
              </w:r>
            </w:ins>
          </w:p>
        </w:tc>
        <w:tc>
          <w:tcPr>
            <w:tcW w:w="5151" w:type="dxa"/>
            <w:shd w:val="clear" w:color="auto" w:fill="auto"/>
          </w:tcPr>
          <w:p w14:paraId="12612EB6" w14:textId="3D2B5821" w:rsidR="002C775A" w:rsidRPr="00CF30EA" w:rsidRDefault="000701DE" w:rsidP="00B943EE">
            <w:pPr>
              <w:suppressLineNumbers/>
              <w:spacing w:before="60" w:after="60" w:line="240" w:lineRule="auto"/>
              <w:jc w:val="left"/>
              <w:rPr>
                <w:lang w:val="en-GB"/>
              </w:rPr>
            </w:pPr>
            <w:ins w:id="87" w:author="Raphael Malyankar" w:date="2024-09-24T15:52:00Z">
              <w:r>
                <w:rPr>
                  <w:lang w:val="en-GB"/>
                </w:rPr>
                <w:t xml:space="preserve">Initial draft posted in S100 </w:t>
              </w:r>
            </w:ins>
            <w:ins w:id="88" w:author="Raphael Malyankar" w:date="2024-09-24T15:53:00Z">
              <w:r>
                <w:rPr>
                  <w:lang w:val="en-GB"/>
                </w:rPr>
                <w:t>V</w:t>
              </w:r>
            </w:ins>
            <w:ins w:id="89" w:author="Raphael Malyankar" w:date="2024-09-24T15:52:00Z">
              <w:r>
                <w:rPr>
                  <w:lang w:val="en-GB"/>
                </w:rPr>
                <w:t xml:space="preserve">alidation </w:t>
              </w:r>
            </w:ins>
            <w:ins w:id="90" w:author="Raphael Malyankar" w:date="2024-09-24T15:53:00Z">
              <w:r>
                <w:rPr>
                  <w:lang w:val="en-GB"/>
                </w:rPr>
                <w:t>C</w:t>
              </w:r>
            </w:ins>
            <w:ins w:id="91" w:author="Raphael Malyankar" w:date="2024-09-24T15:52:00Z">
              <w:r>
                <w:rPr>
                  <w:lang w:val="en-GB"/>
                </w:rPr>
                <w:t>hecks GitHub reposi</w:t>
              </w:r>
            </w:ins>
            <w:ins w:id="92" w:author="Raphael Malyankar" w:date="2024-09-24T15:53:00Z">
              <w:r>
                <w:rPr>
                  <w:lang w:val="en-GB"/>
                </w:rPr>
                <w:t>tory</w:t>
              </w:r>
            </w:ins>
          </w:p>
        </w:tc>
      </w:tr>
      <w:tr w:rsidR="000701DE" w:rsidRPr="00CF30EA" w14:paraId="77B4FF3A" w14:textId="77777777" w:rsidTr="000701DE">
        <w:trPr>
          <w:cantSplit/>
        </w:trPr>
        <w:tc>
          <w:tcPr>
            <w:tcW w:w="985" w:type="dxa"/>
            <w:shd w:val="clear" w:color="auto" w:fill="auto"/>
          </w:tcPr>
          <w:p w14:paraId="65809BCC" w14:textId="5EC0BEE9" w:rsidR="002C775A" w:rsidRPr="00CF30EA" w:rsidRDefault="000701DE" w:rsidP="00B943EE">
            <w:pPr>
              <w:suppressLineNumbers/>
              <w:spacing w:before="60" w:after="60" w:line="240" w:lineRule="auto"/>
              <w:jc w:val="left"/>
              <w:rPr>
                <w:lang w:val="en-GB"/>
              </w:rPr>
            </w:pPr>
            <w:ins w:id="93" w:author="Raphael Malyankar" w:date="2024-09-24T15:53:00Z">
              <w:r>
                <w:rPr>
                  <w:lang w:val="en-GB"/>
                </w:rPr>
                <w:t>0.2.0</w:t>
              </w:r>
            </w:ins>
          </w:p>
        </w:tc>
        <w:tc>
          <w:tcPr>
            <w:tcW w:w="1350" w:type="dxa"/>
            <w:shd w:val="clear" w:color="auto" w:fill="auto"/>
          </w:tcPr>
          <w:p w14:paraId="11E5C2AB" w14:textId="18B218B0" w:rsidR="002C775A" w:rsidRPr="00CF30EA" w:rsidRDefault="000701DE" w:rsidP="00B943EE">
            <w:pPr>
              <w:suppressLineNumbers/>
              <w:spacing w:before="60" w:after="60" w:line="240" w:lineRule="auto"/>
              <w:jc w:val="left"/>
              <w:rPr>
                <w:lang w:val="en-GB"/>
              </w:rPr>
            </w:pPr>
            <w:ins w:id="94" w:author="Raphael Malyankar" w:date="2024-09-24T15:53:00Z">
              <w:r>
                <w:rPr>
                  <w:lang w:val="en-GB"/>
                </w:rPr>
                <w:t>2024-</w:t>
              </w:r>
            </w:ins>
            <w:ins w:id="95" w:author="Raphael Malyankar" w:date="2024-10-07T16:53:00Z">
              <w:r w:rsidR="00ED09DB">
                <w:rPr>
                  <w:lang w:val="en-GB"/>
                </w:rPr>
                <w:t>10</w:t>
              </w:r>
            </w:ins>
            <w:ins w:id="96" w:author="Raphael Malyankar" w:date="2024-09-24T15:54:00Z">
              <w:r>
                <w:rPr>
                  <w:lang w:val="en-GB"/>
                </w:rPr>
                <w:t>-</w:t>
              </w:r>
            </w:ins>
            <w:ins w:id="97" w:author="Raphael Malyankar" w:date="2024-10-07T16:53:00Z">
              <w:r w:rsidR="00ED09DB">
                <w:rPr>
                  <w:lang w:val="en-GB"/>
                </w:rPr>
                <w:t>07</w:t>
              </w:r>
            </w:ins>
          </w:p>
        </w:tc>
        <w:tc>
          <w:tcPr>
            <w:tcW w:w="1530" w:type="dxa"/>
            <w:shd w:val="clear" w:color="auto" w:fill="auto"/>
          </w:tcPr>
          <w:p w14:paraId="3669E0A1" w14:textId="6457BF49" w:rsidR="002C775A" w:rsidRPr="00CF30EA" w:rsidRDefault="000701DE" w:rsidP="00B943EE">
            <w:pPr>
              <w:suppressLineNumbers/>
              <w:spacing w:before="60" w:after="60" w:line="240" w:lineRule="auto"/>
              <w:jc w:val="left"/>
              <w:rPr>
                <w:lang w:val="en-GB"/>
              </w:rPr>
            </w:pPr>
            <w:ins w:id="98" w:author="Raphael Malyankar" w:date="2024-09-24T15:54:00Z">
              <w:r>
                <w:rPr>
                  <w:lang w:val="en-GB"/>
                </w:rPr>
                <w:t>RM</w:t>
              </w:r>
            </w:ins>
          </w:p>
        </w:tc>
        <w:tc>
          <w:tcPr>
            <w:tcW w:w="5151" w:type="dxa"/>
            <w:shd w:val="clear" w:color="auto" w:fill="auto"/>
          </w:tcPr>
          <w:p w14:paraId="16DB5768" w14:textId="69AA76D0" w:rsidR="002C775A" w:rsidRPr="00CF30EA" w:rsidRDefault="00ED09DB" w:rsidP="00B943EE">
            <w:pPr>
              <w:suppressLineNumbers/>
              <w:spacing w:before="60" w:after="60" w:line="240" w:lineRule="auto"/>
              <w:jc w:val="left"/>
              <w:rPr>
                <w:lang w:val="en-GB"/>
              </w:rPr>
            </w:pPr>
            <w:ins w:id="99" w:author="Raphael Malyankar" w:date="2024-10-07T16:53:00Z">
              <w:r>
                <w:rPr>
                  <w:lang w:val="en-GB"/>
                </w:rPr>
                <w:t xml:space="preserve">Applied </w:t>
              </w:r>
            </w:ins>
            <w:ins w:id="100" w:author="Raphael Malyankar" w:date="2024-10-07T16:55:00Z">
              <w:r>
                <w:rPr>
                  <w:lang w:val="en-GB"/>
                </w:rPr>
                <w:t>check</w:t>
              </w:r>
            </w:ins>
            <w:ins w:id="101" w:author="Raphael Malyankar" w:date="2024-10-07T16:53:00Z">
              <w:r>
                <w:rPr>
                  <w:lang w:val="en-GB"/>
                </w:rPr>
                <w:t xml:space="preserve"> </w:t>
              </w:r>
            </w:ins>
            <w:ins w:id="102" w:author="Raphael Malyankar" w:date="2024-10-07T16:54:00Z">
              <w:r>
                <w:rPr>
                  <w:lang w:val="en-GB"/>
                </w:rPr>
                <w:t xml:space="preserve">revisions </w:t>
              </w:r>
            </w:ins>
            <w:ins w:id="103" w:author="Raphael Malyankar" w:date="2024-10-07T16:55:00Z">
              <w:r>
                <w:rPr>
                  <w:lang w:val="en-GB"/>
                </w:rPr>
                <w:t xml:space="preserve">from S-101 PT </w:t>
              </w:r>
            </w:ins>
            <w:ins w:id="104" w:author="Raphael Malyankar" w:date="2024-10-07T16:54:00Z">
              <w:r>
                <w:rPr>
                  <w:lang w:val="en-GB"/>
                </w:rPr>
                <w:t>as of Oct. 7 to list</w:t>
              </w:r>
            </w:ins>
            <w:ins w:id="105" w:author="Raphael Malyankar" w:date="2024-10-07T16:55:00Z">
              <w:r>
                <w:rPr>
                  <w:lang w:val="en-GB"/>
                </w:rPr>
                <w:t xml:space="preserve">; </w:t>
              </w:r>
            </w:ins>
            <w:ins w:id="106" w:author="Raphael Malyankar" w:date="2024-10-07T16:56:00Z">
              <w:r>
                <w:rPr>
                  <w:lang w:val="en-GB"/>
                </w:rPr>
                <w:t xml:space="preserve">combined references into single row </w:t>
              </w:r>
            </w:ins>
            <w:ins w:id="107" w:author="Raphael Malyankar" w:date="2024-10-07T16:57:00Z">
              <w:r>
                <w:rPr>
                  <w:lang w:val="en-GB"/>
                </w:rPr>
                <w:t xml:space="preserve">as per email discussion; </w:t>
              </w:r>
            </w:ins>
            <w:ins w:id="108" w:author="Raphael Malyankar" w:date="2024-10-07T19:06:00Z">
              <w:r w:rsidR="00963AA0">
                <w:rPr>
                  <w:lang w:val="en-GB"/>
                </w:rPr>
                <w:t>added clause to reference applicable generic and interop</w:t>
              </w:r>
            </w:ins>
            <w:ins w:id="109" w:author="Raphael Malyankar" w:date="2024-10-07T19:07:00Z">
              <w:r w:rsidR="00963AA0">
                <w:rPr>
                  <w:lang w:val="en-GB"/>
                </w:rPr>
                <w:t xml:space="preserve">. checks; </w:t>
              </w:r>
            </w:ins>
            <w:ins w:id="110" w:author="Raphael Malyankar" w:date="2024-10-07T16:58:00Z">
              <w:r>
                <w:rPr>
                  <w:lang w:val="en-GB"/>
                </w:rPr>
                <w:t>corrected typo</w:t>
              </w:r>
              <w:r w:rsidR="003C4086">
                <w:rPr>
                  <w:lang w:val="en-GB"/>
                </w:rPr>
                <w:t xml:space="preserve">graphical errors in </w:t>
              </w:r>
            </w:ins>
            <w:ins w:id="111" w:author="Raphael Malyankar" w:date="2024-10-07T16:59:00Z">
              <w:r w:rsidR="003C4086">
                <w:rPr>
                  <w:lang w:val="en-GB"/>
                </w:rPr>
                <w:t xml:space="preserve">list; </w:t>
              </w:r>
            </w:ins>
            <w:ins w:id="112" w:author="Raphael Malyankar" w:date="2024-10-07T16:57:00Z">
              <w:r>
                <w:rPr>
                  <w:lang w:val="en-GB"/>
                </w:rPr>
                <w:t xml:space="preserve">applied feedback </w:t>
              </w:r>
            </w:ins>
            <w:ins w:id="113" w:author="Raphael Malyankar" w:date="2024-10-07T16:58:00Z">
              <w:r>
                <w:rPr>
                  <w:lang w:val="en-GB"/>
                </w:rPr>
                <w:t xml:space="preserve">received </w:t>
              </w:r>
            </w:ins>
            <w:ins w:id="114" w:author="Raphael Malyankar" w:date="2024-10-07T19:07:00Z">
              <w:r w:rsidR="00963AA0">
                <w:rPr>
                  <w:lang w:val="en-GB"/>
                </w:rPr>
                <w:t>on</w:t>
              </w:r>
            </w:ins>
            <w:ins w:id="115" w:author="Raphael Malyankar" w:date="2024-10-07T16:57:00Z">
              <w:r>
                <w:rPr>
                  <w:lang w:val="en-GB"/>
                </w:rPr>
                <w:t xml:space="preserve"> Word</w:t>
              </w:r>
            </w:ins>
            <w:ins w:id="116" w:author="Raphael Malyankar" w:date="2024-10-07T16:58:00Z">
              <w:r>
                <w:rPr>
                  <w:lang w:val="en-GB"/>
                </w:rPr>
                <w:t xml:space="preserve"> doc.</w:t>
              </w:r>
            </w:ins>
          </w:p>
        </w:tc>
      </w:tr>
      <w:tr w:rsidR="000701DE" w:rsidRPr="00CF30EA" w14:paraId="32FCDEB9" w14:textId="77777777" w:rsidTr="000701DE">
        <w:trPr>
          <w:cantSplit/>
        </w:trPr>
        <w:tc>
          <w:tcPr>
            <w:tcW w:w="985" w:type="dxa"/>
            <w:shd w:val="clear" w:color="auto" w:fill="auto"/>
          </w:tcPr>
          <w:p w14:paraId="75B05B17" w14:textId="055C9A76" w:rsidR="002C775A" w:rsidRPr="00CF30EA" w:rsidRDefault="006F1C6C" w:rsidP="00B943EE">
            <w:pPr>
              <w:suppressLineNumbers/>
              <w:spacing w:before="60" w:after="60" w:line="240" w:lineRule="auto"/>
              <w:jc w:val="left"/>
              <w:rPr>
                <w:lang w:val="en-GB"/>
              </w:rPr>
            </w:pPr>
            <w:ins w:id="117" w:author="Elizabeth Helen Hahessy" w:date="2024-11-27T13:41:00Z">
              <w:r>
                <w:rPr>
                  <w:lang w:val="en-GB"/>
                </w:rPr>
                <w:t>0.2.1</w:t>
              </w:r>
            </w:ins>
          </w:p>
        </w:tc>
        <w:tc>
          <w:tcPr>
            <w:tcW w:w="1350" w:type="dxa"/>
            <w:shd w:val="clear" w:color="auto" w:fill="auto"/>
          </w:tcPr>
          <w:p w14:paraId="09A3677D" w14:textId="2D4D040A" w:rsidR="002C775A" w:rsidRPr="00CF30EA" w:rsidRDefault="006F1C6C" w:rsidP="00B943EE">
            <w:pPr>
              <w:suppressLineNumbers/>
              <w:spacing w:before="60" w:after="60" w:line="240" w:lineRule="auto"/>
              <w:jc w:val="left"/>
              <w:rPr>
                <w:lang w:val="en-GB"/>
              </w:rPr>
            </w:pPr>
            <w:ins w:id="118" w:author="Elizabeth Helen Hahessy" w:date="2024-11-27T13:41:00Z">
              <w:r>
                <w:rPr>
                  <w:lang w:val="en-GB"/>
                </w:rPr>
                <w:t>2024-11-27</w:t>
              </w:r>
            </w:ins>
          </w:p>
        </w:tc>
        <w:tc>
          <w:tcPr>
            <w:tcW w:w="1530" w:type="dxa"/>
            <w:shd w:val="clear" w:color="auto" w:fill="auto"/>
          </w:tcPr>
          <w:p w14:paraId="0059C2CF" w14:textId="77777777" w:rsidR="002C775A" w:rsidRDefault="006F1C6C" w:rsidP="00B943EE">
            <w:pPr>
              <w:suppressLineNumbers/>
              <w:spacing w:before="60" w:after="60" w:line="240" w:lineRule="auto"/>
              <w:jc w:val="left"/>
              <w:rPr>
                <w:ins w:id="119" w:author="Raphael Malyankar" w:date="2024-11-27T20:56:00Z" w16du:dateUtc="2024-11-28T03:56:00Z"/>
                <w:lang w:val="en-GB"/>
              </w:rPr>
            </w:pPr>
            <w:ins w:id="120" w:author="Elizabeth Helen Hahessy" w:date="2024-11-27T13:41:00Z">
              <w:r>
                <w:rPr>
                  <w:lang w:val="en-GB"/>
                </w:rPr>
                <w:t>EH</w:t>
              </w:r>
            </w:ins>
          </w:p>
          <w:p w14:paraId="5CC5C9B3" w14:textId="13ED895C" w:rsidR="00433647" w:rsidRPr="00CF30EA" w:rsidRDefault="00433647" w:rsidP="00B943EE">
            <w:pPr>
              <w:suppressLineNumbers/>
              <w:spacing w:before="60" w:after="60" w:line="240" w:lineRule="auto"/>
              <w:jc w:val="left"/>
              <w:rPr>
                <w:lang w:val="en-GB"/>
              </w:rPr>
            </w:pPr>
            <w:ins w:id="121" w:author="Raphael Malyankar" w:date="2024-11-27T20:56:00Z" w16du:dateUtc="2024-11-28T03:56:00Z">
              <w:r>
                <w:rPr>
                  <w:lang w:val="en-GB"/>
                </w:rPr>
                <w:t>RM</w:t>
              </w:r>
            </w:ins>
          </w:p>
        </w:tc>
        <w:tc>
          <w:tcPr>
            <w:tcW w:w="5151" w:type="dxa"/>
            <w:shd w:val="clear" w:color="auto" w:fill="auto"/>
          </w:tcPr>
          <w:p w14:paraId="352BF969" w14:textId="77777777" w:rsidR="002C775A" w:rsidRDefault="006F1C6C" w:rsidP="00B943EE">
            <w:pPr>
              <w:suppressLineNumbers/>
              <w:spacing w:before="60" w:after="60" w:line="240" w:lineRule="auto"/>
              <w:jc w:val="left"/>
              <w:rPr>
                <w:ins w:id="122" w:author="Raphael Malyankar" w:date="2024-11-27T20:56:00Z" w16du:dateUtc="2024-11-28T03:56:00Z"/>
                <w:lang w:val="en-GB"/>
              </w:rPr>
            </w:pPr>
            <w:ins w:id="123" w:author="Elizabeth Helen Hahessy" w:date="2024-11-27T13:41:00Z">
              <w:r>
                <w:rPr>
                  <w:lang w:val="en-GB"/>
                </w:rPr>
                <w:t xml:space="preserve">Added </w:t>
              </w:r>
            </w:ins>
            <w:ins w:id="124" w:author="Elizabeth Helen Hahessy" w:date="2024-11-27T13:42:00Z">
              <w:r>
                <w:rPr>
                  <w:lang w:val="en-GB"/>
                </w:rPr>
                <w:t xml:space="preserve">clarification regarding publishing of implementation version </w:t>
              </w:r>
            </w:ins>
            <w:ins w:id="125" w:author="Elizabeth Helen Hahessy" w:date="2024-11-27T13:41:00Z">
              <w:r>
                <w:rPr>
                  <w:lang w:val="en-GB"/>
                </w:rPr>
                <w:t>to 1.2 Conformance</w:t>
              </w:r>
            </w:ins>
          </w:p>
          <w:p w14:paraId="2AD7C713" w14:textId="2B5857FC" w:rsidR="00433647" w:rsidRPr="00CF30EA" w:rsidRDefault="00433647" w:rsidP="00B943EE">
            <w:pPr>
              <w:suppressLineNumbers/>
              <w:spacing w:before="60" w:after="60" w:line="240" w:lineRule="auto"/>
              <w:jc w:val="left"/>
              <w:rPr>
                <w:lang w:val="en-GB"/>
              </w:rPr>
            </w:pPr>
            <w:ins w:id="126" w:author="Raphael Malyankar" w:date="2024-11-27T20:57:00Z" w16du:dateUtc="2024-11-28T03:57:00Z">
              <w:r>
                <w:rPr>
                  <w:lang w:val="en-GB"/>
                </w:rPr>
                <w:t xml:space="preserve">Updated </w:t>
              </w:r>
              <w:r w:rsidRPr="00433647">
                <w:rPr>
                  <w:lang w:val="en-GB"/>
                </w:rPr>
                <w:t>specification maintenance according to current thinking</w:t>
              </w:r>
              <w:r>
                <w:rPr>
                  <w:lang w:val="en-GB"/>
                </w:rPr>
                <w:t>.</w:t>
              </w:r>
            </w:ins>
          </w:p>
        </w:tc>
      </w:tr>
      <w:tr w:rsidR="000701DE" w:rsidRPr="00CF30EA" w14:paraId="7BAE32A2" w14:textId="77777777" w:rsidTr="000701DE">
        <w:trPr>
          <w:cantSplit/>
        </w:trPr>
        <w:tc>
          <w:tcPr>
            <w:tcW w:w="985" w:type="dxa"/>
            <w:shd w:val="clear" w:color="auto" w:fill="auto"/>
          </w:tcPr>
          <w:p w14:paraId="29F9293D" w14:textId="25F799CA" w:rsidR="002C775A" w:rsidRPr="00CF30EA" w:rsidRDefault="002C775A" w:rsidP="00B943EE">
            <w:pPr>
              <w:suppressLineNumbers/>
              <w:spacing w:before="60" w:after="60" w:line="240" w:lineRule="auto"/>
              <w:jc w:val="left"/>
              <w:rPr>
                <w:lang w:val="en-GB"/>
              </w:rPr>
            </w:pPr>
          </w:p>
        </w:tc>
        <w:tc>
          <w:tcPr>
            <w:tcW w:w="1350" w:type="dxa"/>
            <w:shd w:val="clear" w:color="auto" w:fill="auto"/>
          </w:tcPr>
          <w:p w14:paraId="56AFCE51" w14:textId="02F90313" w:rsidR="002C775A" w:rsidRPr="00CF30EA" w:rsidRDefault="002C775A" w:rsidP="00B943EE">
            <w:pPr>
              <w:suppressLineNumbers/>
              <w:spacing w:before="60" w:after="60" w:line="240" w:lineRule="auto"/>
              <w:jc w:val="left"/>
              <w:rPr>
                <w:lang w:val="en-GB"/>
              </w:rPr>
            </w:pPr>
          </w:p>
        </w:tc>
        <w:tc>
          <w:tcPr>
            <w:tcW w:w="1530" w:type="dxa"/>
            <w:shd w:val="clear" w:color="auto" w:fill="auto"/>
          </w:tcPr>
          <w:p w14:paraId="318AEC5E" w14:textId="732F91CB" w:rsidR="002C775A" w:rsidRPr="00CF30EA" w:rsidRDefault="002C775A" w:rsidP="00B943EE">
            <w:pPr>
              <w:suppressLineNumbers/>
              <w:spacing w:before="60" w:after="60" w:line="240" w:lineRule="auto"/>
              <w:jc w:val="left"/>
              <w:rPr>
                <w:lang w:val="en-GB"/>
              </w:rPr>
            </w:pPr>
          </w:p>
        </w:tc>
        <w:tc>
          <w:tcPr>
            <w:tcW w:w="5151" w:type="dxa"/>
            <w:shd w:val="clear" w:color="auto" w:fill="auto"/>
          </w:tcPr>
          <w:p w14:paraId="399A9E0D" w14:textId="4C6253A4" w:rsidR="002C775A" w:rsidRPr="00CF30EA" w:rsidRDefault="002C775A" w:rsidP="00B943EE">
            <w:pPr>
              <w:suppressLineNumbers/>
              <w:spacing w:before="60" w:after="60" w:line="240" w:lineRule="auto"/>
              <w:jc w:val="left"/>
              <w:rPr>
                <w:lang w:val="en-GB"/>
              </w:rPr>
            </w:pPr>
          </w:p>
        </w:tc>
      </w:tr>
      <w:tr w:rsidR="000701DE" w:rsidRPr="00CF30EA" w14:paraId="4F708FD5" w14:textId="77777777" w:rsidTr="000701DE">
        <w:trPr>
          <w:cantSplit/>
        </w:trPr>
        <w:tc>
          <w:tcPr>
            <w:tcW w:w="985" w:type="dxa"/>
            <w:shd w:val="clear" w:color="auto" w:fill="auto"/>
          </w:tcPr>
          <w:p w14:paraId="64D96FDA" w14:textId="64E20517" w:rsidR="002C775A" w:rsidRPr="00CF30EA" w:rsidRDefault="002C775A" w:rsidP="00B943EE">
            <w:pPr>
              <w:suppressLineNumbers/>
              <w:spacing w:before="60" w:after="60" w:line="240" w:lineRule="auto"/>
              <w:jc w:val="left"/>
              <w:rPr>
                <w:lang w:val="en-GB"/>
              </w:rPr>
            </w:pPr>
          </w:p>
        </w:tc>
        <w:tc>
          <w:tcPr>
            <w:tcW w:w="1350" w:type="dxa"/>
            <w:shd w:val="clear" w:color="auto" w:fill="auto"/>
          </w:tcPr>
          <w:p w14:paraId="04A4F9E8" w14:textId="1DE492D7" w:rsidR="002C775A" w:rsidRPr="00CF30EA" w:rsidRDefault="002C775A" w:rsidP="00B943EE">
            <w:pPr>
              <w:suppressLineNumbers/>
              <w:spacing w:before="60" w:after="60" w:line="240" w:lineRule="auto"/>
              <w:jc w:val="left"/>
              <w:rPr>
                <w:lang w:val="en-GB"/>
              </w:rPr>
            </w:pPr>
          </w:p>
        </w:tc>
        <w:tc>
          <w:tcPr>
            <w:tcW w:w="1530" w:type="dxa"/>
            <w:shd w:val="clear" w:color="auto" w:fill="auto"/>
          </w:tcPr>
          <w:p w14:paraId="3ECAC785" w14:textId="200C9609" w:rsidR="002C775A" w:rsidRPr="00CF30EA" w:rsidRDefault="002C775A" w:rsidP="00B943EE">
            <w:pPr>
              <w:suppressLineNumbers/>
              <w:spacing w:before="60" w:after="60" w:line="240" w:lineRule="auto"/>
              <w:jc w:val="left"/>
              <w:rPr>
                <w:lang w:val="en-GB"/>
              </w:rPr>
            </w:pPr>
          </w:p>
        </w:tc>
        <w:tc>
          <w:tcPr>
            <w:tcW w:w="5151" w:type="dxa"/>
            <w:shd w:val="clear" w:color="auto" w:fill="auto"/>
          </w:tcPr>
          <w:p w14:paraId="0455176E" w14:textId="26D3A278" w:rsidR="002C775A" w:rsidRPr="00CF30EA" w:rsidRDefault="002C775A" w:rsidP="00B943EE">
            <w:pPr>
              <w:suppressLineNumbers/>
              <w:spacing w:before="60" w:after="60" w:line="240" w:lineRule="auto"/>
              <w:jc w:val="left"/>
              <w:rPr>
                <w:lang w:val="en-GB"/>
              </w:rPr>
            </w:pPr>
          </w:p>
        </w:tc>
      </w:tr>
      <w:tr w:rsidR="000701DE" w:rsidRPr="00CF30EA" w14:paraId="73192FF4" w14:textId="77777777" w:rsidTr="000701DE">
        <w:trPr>
          <w:cantSplit/>
        </w:trPr>
        <w:tc>
          <w:tcPr>
            <w:tcW w:w="985" w:type="dxa"/>
            <w:shd w:val="clear" w:color="auto" w:fill="auto"/>
          </w:tcPr>
          <w:p w14:paraId="2C4AB30D" w14:textId="37CAE5BA" w:rsidR="002C775A" w:rsidRPr="00CF30EA" w:rsidRDefault="002C775A" w:rsidP="00B943EE">
            <w:pPr>
              <w:suppressLineNumbers/>
              <w:spacing w:before="60" w:after="60" w:line="240" w:lineRule="auto"/>
              <w:jc w:val="left"/>
              <w:rPr>
                <w:lang w:val="en-GB"/>
              </w:rPr>
            </w:pPr>
          </w:p>
        </w:tc>
        <w:tc>
          <w:tcPr>
            <w:tcW w:w="1350" w:type="dxa"/>
            <w:shd w:val="clear" w:color="auto" w:fill="auto"/>
          </w:tcPr>
          <w:p w14:paraId="48C3B6F0" w14:textId="66F7497B" w:rsidR="002C775A" w:rsidRPr="00CF30EA" w:rsidRDefault="002C775A" w:rsidP="00B943EE">
            <w:pPr>
              <w:suppressLineNumbers/>
              <w:spacing w:before="60" w:after="60" w:line="240" w:lineRule="auto"/>
              <w:jc w:val="left"/>
              <w:rPr>
                <w:lang w:val="en-GB"/>
              </w:rPr>
            </w:pPr>
          </w:p>
        </w:tc>
        <w:tc>
          <w:tcPr>
            <w:tcW w:w="1530" w:type="dxa"/>
            <w:shd w:val="clear" w:color="auto" w:fill="auto"/>
          </w:tcPr>
          <w:p w14:paraId="174DFE64" w14:textId="2BA7FF3B" w:rsidR="002C775A" w:rsidRPr="00CF30EA" w:rsidRDefault="002C775A" w:rsidP="00B943EE">
            <w:pPr>
              <w:suppressLineNumbers/>
              <w:spacing w:before="60" w:after="60" w:line="240" w:lineRule="auto"/>
              <w:jc w:val="left"/>
              <w:rPr>
                <w:lang w:val="en-GB"/>
              </w:rPr>
            </w:pPr>
          </w:p>
        </w:tc>
        <w:tc>
          <w:tcPr>
            <w:tcW w:w="5151" w:type="dxa"/>
            <w:shd w:val="clear" w:color="auto" w:fill="auto"/>
          </w:tcPr>
          <w:p w14:paraId="2624F6B4" w14:textId="4DEA2C08" w:rsidR="002C775A" w:rsidRPr="00CF30EA" w:rsidRDefault="002C775A" w:rsidP="00B943EE">
            <w:pPr>
              <w:suppressLineNumbers/>
              <w:spacing w:before="60" w:after="60" w:line="240" w:lineRule="auto"/>
              <w:jc w:val="left"/>
              <w:rPr>
                <w:lang w:val="en-GB"/>
              </w:rPr>
            </w:pPr>
          </w:p>
        </w:tc>
      </w:tr>
      <w:tr w:rsidR="000701DE" w:rsidRPr="00CF30EA" w14:paraId="532FDBC0" w14:textId="77777777" w:rsidTr="000701DE">
        <w:trPr>
          <w:cantSplit/>
        </w:trPr>
        <w:tc>
          <w:tcPr>
            <w:tcW w:w="985" w:type="dxa"/>
            <w:shd w:val="clear" w:color="auto" w:fill="auto"/>
          </w:tcPr>
          <w:p w14:paraId="2851984E" w14:textId="2646BF5C" w:rsidR="006D6192" w:rsidRPr="00CF30EA" w:rsidRDefault="006D6192" w:rsidP="00B943EE">
            <w:pPr>
              <w:suppressLineNumbers/>
              <w:spacing w:before="60" w:after="60" w:line="240" w:lineRule="auto"/>
              <w:jc w:val="left"/>
              <w:rPr>
                <w:lang w:val="en-GB"/>
              </w:rPr>
            </w:pPr>
          </w:p>
        </w:tc>
        <w:tc>
          <w:tcPr>
            <w:tcW w:w="1350" w:type="dxa"/>
            <w:shd w:val="clear" w:color="auto" w:fill="auto"/>
          </w:tcPr>
          <w:p w14:paraId="5D4CBB21" w14:textId="346F20B6" w:rsidR="006D6192" w:rsidRPr="00CF30EA" w:rsidRDefault="006D6192" w:rsidP="00B943EE">
            <w:pPr>
              <w:suppressLineNumbers/>
              <w:spacing w:before="60" w:after="60" w:line="240" w:lineRule="auto"/>
              <w:jc w:val="left"/>
              <w:rPr>
                <w:lang w:val="en-GB"/>
              </w:rPr>
            </w:pPr>
          </w:p>
        </w:tc>
        <w:tc>
          <w:tcPr>
            <w:tcW w:w="1530" w:type="dxa"/>
            <w:shd w:val="clear" w:color="auto" w:fill="auto"/>
          </w:tcPr>
          <w:p w14:paraId="63B3D62D" w14:textId="759D73C4" w:rsidR="006D6192" w:rsidRPr="00CF30EA" w:rsidRDefault="006D6192" w:rsidP="00B943EE">
            <w:pPr>
              <w:suppressLineNumbers/>
              <w:spacing w:before="60" w:after="60" w:line="240" w:lineRule="auto"/>
              <w:jc w:val="left"/>
              <w:rPr>
                <w:lang w:val="en-GB"/>
              </w:rPr>
            </w:pPr>
          </w:p>
        </w:tc>
        <w:tc>
          <w:tcPr>
            <w:tcW w:w="5151" w:type="dxa"/>
            <w:shd w:val="clear" w:color="auto" w:fill="auto"/>
          </w:tcPr>
          <w:p w14:paraId="1171BB6C" w14:textId="7DDBD593" w:rsidR="006D6192" w:rsidRPr="00CF30EA" w:rsidRDefault="006D6192" w:rsidP="00B943EE">
            <w:pPr>
              <w:suppressLineNumbers/>
              <w:spacing w:before="60" w:after="60" w:line="240" w:lineRule="auto"/>
              <w:jc w:val="left"/>
              <w:rPr>
                <w:lang w:val="en-GB"/>
              </w:rPr>
            </w:pPr>
          </w:p>
        </w:tc>
      </w:tr>
    </w:tbl>
    <w:p w14:paraId="6689BAAF" w14:textId="615F7D8C" w:rsidR="00B90C51" w:rsidRDefault="00B90C51" w:rsidP="004B2DB3">
      <w:pPr>
        <w:suppressLineNumbers/>
        <w:spacing w:line="240" w:lineRule="auto"/>
        <w:rPr>
          <w:b/>
          <w:sz w:val="24"/>
          <w:szCs w:val="24"/>
          <w:lang w:val="en-GB"/>
        </w:rPr>
      </w:pPr>
    </w:p>
    <w:p w14:paraId="40143DEB" w14:textId="48F240D8" w:rsidR="006F16C8" w:rsidRPr="00CF30EA" w:rsidRDefault="006F16C8" w:rsidP="006F16C8">
      <w:pPr>
        <w:pStyle w:val="zzCover"/>
        <w:spacing w:before="360" w:after="120"/>
        <w:jc w:val="center"/>
        <w:rPr>
          <w:bCs/>
          <w:color w:val="auto"/>
          <w:lang w:val="en-GB"/>
        </w:rPr>
      </w:pPr>
      <w:bookmarkStart w:id="127" w:name="_Hlk162627190"/>
      <w:r>
        <w:rPr>
          <w:bCs/>
          <w:color w:val="auto"/>
          <w:lang w:val="en-GB"/>
        </w:rPr>
        <w:t>Summary of Substantive Changes in</w:t>
      </w:r>
      <w:r w:rsidRPr="00CF30EA">
        <w:rPr>
          <w:bCs/>
          <w:color w:val="auto"/>
          <w:lang w:val="en-GB"/>
        </w:rPr>
        <w:t xml:space="preserve"> </w:t>
      </w:r>
      <w:r>
        <w:rPr>
          <w:bCs/>
          <w:color w:val="auto"/>
          <w:lang w:val="en-GB"/>
        </w:rPr>
        <w:t xml:space="preserve">Edition </w:t>
      </w:r>
      <w:r w:rsidR="00CE3512">
        <w:rPr>
          <w:bCs/>
          <w:color w:val="auto"/>
          <w:lang w:val="en-GB"/>
        </w:rPr>
        <w:t>x</w:t>
      </w:r>
      <w:r w:rsidR="003B33F1">
        <w:rPr>
          <w:bCs/>
          <w:color w:val="auto"/>
          <w:lang w:val="en-GB"/>
        </w:rPr>
        <w:t>.x</w:t>
      </w:r>
    </w:p>
    <w:p w14:paraId="2D4EE929" w14:textId="6F54EAB4" w:rsidR="006F16C8" w:rsidRDefault="006F16C8" w:rsidP="006F16C8">
      <w:pPr>
        <w:rPr>
          <w:lang w:val="en-GB"/>
        </w:rPr>
      </w:pPr>
      <w:r w:rsidRPr="006F16C8">
        <w:rPr>
          <w:lang w:val="en-GB"/>
        </w:rPr>
        <w:t>Bold references in the Clauses Affected column indicate the princip</w:t>
      </w:r>
      <w:r>
        <w:rPr>
          <w:lang w:val="en-GB"/>
        </w:rPr>
        <w:t>al</w:t>
      </w:r>
      <w:r w:rsidRPr="006F16C8">
        <w:rPr>
          <w:lang w:val="en-GB"/>
        </w:rPr>
        <w:t xml:space="preserve"> sections/clauses that are </w:t>
      </w:r>
      <w:r w:rsidR="00E126C2">
        <w:rPr>
          <w:lang w:val="en-GB"/>
        </w:rPr>
        <w:t>affected</w:t>
      </w:r>
      <w:r w:rsidRPr="006F16C8">
        <w:rPr>
          <w:lang w:val="en-GB"/>
        </w:rPr>
        <w:t xml:space="preserve"> by the described change.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962"/>
        <w:gridCol w:w="2054"/>
      </w:tblGrid>
      <w:tr w:rsidR="006F16C8" w:rsidRPr="00B63849" w14:paraId="710C823A" w14:textId="77777777" w:rsidTr="00CE3512">
        <w:trPr>
          <w:cantSplit/>
        </w:trPr>
        <w:tc>
          <w:tcPr>
            <w:tcW w:w="3861" w:type="pct"/>
            <w:shd w:val="clear" w:color="auto" w:fill="D9D9D9"/>
            <w:vAlign w:val="center"/>
          </w:tcPr>
          <w:p w14:paraId="1D0B16E8" w14:textId="77777777" w:rsidR="006F16C8" w:rsidRPr="00B63849" w:rsidRDefault="006F16C8" w:rsidP="00861BBF">
            <w:pPr>
              <w:pStyle w:val="Tabletitle"/>
              <w:spacing w:line="240" w:lineRule="auto"/>
              <w:rPr>
                <w:rFonts w:eastAsia="Times New Roman" w:cs="Arial"/>
                <w:lang w:val="en-GB"/>
              </w:rPr>
            </w:pPr>
            <w:r w:rsidRPr="00B63849">
              <w:rPr>
                <w:rFonts w:eastAsia="Times New Roman" w:cs="Arial"/>
                <w:lang w:val="en-GB"/>
              </w:rPr>
              <w:t>Change Summary</w:t>
            </w:r>
          </w:p>
        </w:tc>
        <w:tc>
          <w:tcPr>
            <w:tcW w:w="1139" w:type="pct"/>
            <w:shd w:val="clear" w:color="auto" w:fill="D9D9D9"/>
          </w:tcPr>
          <w:p w14:paraId="4D7A89FD" w14:textId="77777777" w:rsidR="006F16C8" w:rsidRPr="00B63849" w:rsidRDefault="006F16C8" w:rsidP="00861BBF">
            <w:pPr>
              <w:pStyle w:val="Tabletitle"/>
              <w:spacing w:line="240" w:lineRule="auto"/>
              <w:rPr>
                <w:rFonts w:eastAsia="Times New Roman" w:cs="Arial"/>
                <w:lang w:val="en-GB"/>
              </w:rPr>
            </w:pPr>
            <w:r w:rsidRPr="00B63849">
              <w:rPr>
                <w:rFonts w:eastAsia="Times New Roman" w:cs="Arial"/>
                <w:lang w:val="en-GB"/>
              </w:rPr>
              <w:t>Clauses Affected</w:t>
            </w:r>
          </w:p>
        </w:tc>
      </w:tr>
      <w:tr w:rsidR="006F16C8" w:rsidRPr="00B63849" w14:paraId="6D958594" w14:textId="77777777" w:rsidTr="00CE3512">
        <w:trPr>
          <w:cantSplit/>
        </w:trPr>
        <w:tc>
          <w:tcPr>
            <w:tcW w:w="3861" w:type="pct"/>
          </w:tcPr>
          <w:p w14:paraId="07ECEAAD" w14:textId="0630640C" w:rsidR="006F16C8" w:rsidRPr="00B63849" w:rsidRDefault="003B33F1" w:rsidP="00861BBF">
            <w:pPr>
              <w:suppressAutoHyphens/>
              <w:spacing w:before="60" w:after="60"/>
              <w:rPr>
                <w:rFonts w:cs="Arial"/>
                <w:lang w:val="en-GB"/>
              </w:rPr>
            </w:pPr>
            <w:r>
              <w:rPr>
                <w:rFonts w:cs="Arial"/>
                <w:lang w:val="en-GB"/>
              </w:rPr>
              <w:t>(To be populated for edition</w:t>
            </w:r>
            <w:r w:rsidR="00CE3512">
              <w:rPr>
                <w:rFonts w:cs="Arial"/>
                <w:lang w:val="en-GB"/>
              </w:rPr>
              <w:t>s</w:t>
            </w:r>
            <w:r>
              <w:rPr>
                <w:rFonts w:cs="Arial"/>
                <w:lang w:val="en-GB"/>
              </w:rPr>
              <w:t xml:space="preserve"> following Edition 1.0.0)</w:t>
            </w:r>
          </w:p>
        </w:tc>
        <w:tc>
          <w:tcPr>
            <w:tcW w:w="1139" w:type="pct"/>
          </w:tcPr>
          <w:p w14:paraId="26F3AF37" w14:textId="73469C46" w:rsidR="006F16C8" w:rsidRPr="00571FE7" w:rsidRDefault="006F16C8" w:rsidP="00710F8D">
            <w:pPr>
              <w:suppressAutoHyphens/>
              <w:spacing w:before="60" w:after="60"/>
              <w:rPr>
                <w:rFonts w:cs="Arial"/>
                <w:bCs/>
                <w:lang w:val="en-GB"/>
              </w:rPr>
            </w:pPr>
          </w:p>
        </w:tc>
      </w:tr>
      <w:tr w:rsidR="00934F23" w:rsidRPr="00B63849" w14:paraId="5291394D" w14:textId="77777777" w:rsidTr="00CE3512">
        <w:trPr>
          <w:cantSplit/>
        </w:trPr>
        <w:tc>
          <w:tcPr>
            <w:tcW w:w="3861" w:type="pct"/>
          </w:tcPr>
          <w:p w14:paraId="2983CD8C" w14:textId="16518239" w:rsidR="00934F23" w:rsidRDefault="00934F23" w:rsidP="00861BBF">
            <w:pPr>
              <w:suppressAutoHyphens/>
              <w:spacing w:before="60" w:after="60"/>
              <w:rPr>
                <w:rFonts w:cs="Arial"/>
                <w:lang w:val="en-GB"/>
              </w:rPr>
            </w:pPr>
          </w:p>
        </w:tc>
        <w:tc>
          <w:tcPr>
            <w:tcW w:w="1139" w:type="pct"/>
          </w:tcPr>
          <w:p w14:paraId="4071387F" w14:textId="75E96841" w:rsidR="00934F23" w:rsidRPr="00571FE7" w:rsidRDefault="00934F23" w:rsidP="00710F8D">
            <w:pPr>
              <w:suppressAutoHyphens/>
              <w:spacing w:before="60" w:after="60"/>
              <w:rPr>
                <w:rFonts w:cs="Arial"/>
                <w:bCs/>
                <w:lang w:val="en-GB"/>
              </w:rPr>
            </w:pPr>
          </w:p>
        </w:tc>
      </w:tr>
      <w:tr w:rsidR="006F16C8" w:rsidRPr="00B63849" w14:paraId="5A05A525" w14:textId="77777777" w:rsidTr="00CE3512">
        <w:trPr>
          <w:cantSplit/>
        </w:trPr>
        <w:tc>
          <w:tcPr>
            <w:tcW w:w="3861" w:type="pct"/>
          </w:tcPr>
          <w:p w14:paraId="1C31F09A" w14:textId="230D9CFF" w:rsidR="006F16C8" w:rsidRPr="00B63849" w:rsidRDefault="006F16C8" w:rsidP="00861BBF">
            <w:pPr>
              <w:suppressAutoHyphens/>
              <w:spacing w:before="60" w:after="60"/>
              <w:rPr>
                <w:rFonts w:cs="Arial"/>
                <w:lang w:val="en-GB"/>
              </w:rPr>
            </w:pPr>
          </w:p>
        </w:tc>
        <w:tc>
          <w:tcPr>
            <w:tcW w:w="1139" w:type="pct"/>
          </w:tcPr>
          <w:p w14:paraId="42E8049C" w14:textId="5AC06C75" w:rsidR="006F16C8" w:rsidRPr="00571FE7" w:rsidRDefault="006F16C8" w:rsidP="00861BBF">
            <w:pPr>
              <w:suppressAutoHyphens/>
              <w:spacing w:before="60" w:after="60"/>
              <w:rPr>
                <w:rFonts w:cs="Arial"/>
                <w:bCs/>
                <w:lang w:val="en-GB"/>
              </w:rPr>
            </w:pPr>
          </w:p>
        </w:tc>
      </w:tr>
      <w:bookmarkEnd w:id="127"/>
    </w:tbl>
    <w:p w14:paraId="35BBAC60" w14:textId="77777777" w:rsidR="006F16C8" w:rsidRPr="006F16C8" w:rsidRDefault="006F16C8" w:rsidP="004B2DB3">
      <w:pPr>
        <w:suppressLineNumbers/>
        <w:spacing w:line="240" w:lineRule="auto"/>
        <w:rPr>
          <w:bCs/>
          <w:sz w:val="24"/>
          <w:szCs w:val="24"/>
          <w:lang w:val="en-GB"/>
        </w:rPr>
      </w:pPr>
    </w:p>
    <w:p w14:paraId="09C4EC10" w14:textId="77777777" w:rsidR="00B90C51" w:rsidRPr="00CF30EA" w:rsidRDefault="00B90C51" w:rsidP="004B2DB3">
      <w:pPr>
        <w:suppressLineNumbers/>
        <w:rPr>
          <w:lang w:val="en-GB"/>
        </w:rPr>
      </w:pPr>
    </w:p>
    <w:p w14:paraId="50AFF7B5" w14:textId="6EC37390" w:rsidR="00172DC8" w:rsidRPr="00CF30EA" w:rsidRDefault="00B90C51" w:rsidP="00DF5185">
      <w:pPr>
        <w:suppressLineNumbers/>
        <w:spacing w:line="240" w:lineRule="auto"/>
        <w:rPr>
          <w:b/>
          <w:sz w:val="24"/>
          <w:szCs w:val="24"/>
          <w:lang w:val="en-GB"/>
        </w:rPr>
      </w:pPr>
      <w:r w:rsidRPr="00CF30EA">
        <w:rPr>
          <w:b/>
          <w:sz w:val="24"/>
          <w:szCs w:val="24"/>
          <w:lang w:val="en-GB"/>
        </w:rPr>
        <w:br w:type="page"/>
      </w:r>
    </w:p>
    <w:p w14:paraId="22651BC6" w14:textId="77777777" w:rsidR="00965F38" w:rsidRPr="00CF30EA" w:rsidRDefault="00965F38" w:rsidP="00965F38">
      <w:pPr>
        <w:pStyle w:val="zzContents"/>
        <w:tabs>
          <w:tab w:val="right" w:pos="9752"/>
        </w:tabs>
        <w:spacing w:before="0" w:after="0" w:line="240" w:lineRule="auto"/>
        <w:rPr>
          <w:lang w:val="en-GB"/>
        </w:rPr>
      </w:pPr>
      <w:r w:rsidRPr="00CF30EA">
        <w:rPr>
          <w:lang w:val="en-GB"/>
        </w:rPr>
        <w:lastRenderedPageBreak/>
        <w:t>Contents</w:t>
      </w:r>
      <w:r w:rsidRPr="00CF30EA">
        <w:rPr>
          <w:lang w:val="en-GB"/>
        </w:rPr>
        <w:tab/>
      </w:r>
      <w:r w:rsidRPr="00CF30EA">
        <w:rPr>
          <w:b w:val="0"/>
          <w:sz w:val="20"/>
          <w:lang w:val="en-GB"/>
        </w:rPr>
        <w:t>Page</w:t>
      </w:r>
    </w:p>
    <w:p w14:paraId="3050FE38" w14:textId="6130ADC0" w:rsidR="0022090D" w:rsidRDefault="00E80248">
      <w:pPr>
        <w:pStyle w:val="TOC1"/>
        <w:rPr>
          <w:rFonts w:asciiTheme="minorHAnsi" w:eastAsiaTheme="minorEastAsia" w:hAnsiTheme="minorHAnsi" w:cstheme="minorBidi"/>
          <w:b w:val="0"/>
          <w:kern w:val="2"/>
          <w:sz w:val="24"/>
          <w:szCs w:val="24"/>
          <w:lang w:val="en-US" w:eastAsia="en-US"/>
          <w14:ligatures w14:val="standardContextual"/>
        </w:rPr>
      </w:pPr>
      <w:r w:rsidRPr="00CF30EA">
        <w:rPr>
          <w:rFonts w:eastAsia="Times New Roman" w:cs="Arial"/>
          <w:noProof w:val="0"/>
        </w:rPr>
        <w:fldChar w:fldCharType="begin"/>
      </w:r>
      <w:r w:rsidRPr="00CF30EA">
        <w:rPr>
          <w:rFonts w:cs="Arial"/>
        </w:rPr>
        <w:instrText xml:space="preserve"> TOC \o "1-3" \h \z \u </w:instrText>
      </w:r>
      <w:r w:rsidRPr="00CF30EA">
        <w:rPr>
          <w:rFonts w:eastAsia="Times New Roman" w:cs="Arial"/>
          <w:noProof w:val="0"/>
        </w:rPr>
        <w:fldChar w:fldCharType="separate"/>
      </w:r>
      <w:hyperlink w:anchor="_Toc179220174" w:history="1">
        <w:r w:rsidR="0022090D" w:rsidRPr="005734C7">
          <w:rPr>
            <w:rStyle w:val="Hyperlink"/>
          </w:rPr>
          <w:t>1</w:t>
        </w:r>
        <w:r w:rsidR="0022090D">
          <w:rPr>
            <w:rFonts w:asciiTheme="minorHAnsi" w:eastAsiaTheme="minorEastAsia" w:hAnsiTheme="minorHAnsi" w:cstheme="minorBidi"/>
            <w:b w:val="0"/>
            <w:kern w:val="2"/>
            <w:sz w:val="24"/>
            <w:szCs w:val="24"/>
            <w:lang w:val="en-US" w:eastAsia="en-US"/>
            <w14:ligatures w14:val="standardContextual"/>
          </w:rPr>
          <w:tab/>
        </w:r>
        <w:r w:rsidR="0022090D" w:rsidRPr="005734C7">
          <w:rPr>
            <w:rStyle w:val="Hyperlink"/>
          </w:rPr>
          <w:t>Introduction</w:t>
        </w:r>
        <w:r w:rsidR="0022090D">
          <w:rPr>
            <w:webHidden/>
          </w:rPr>
          <w:tab/>
        </w:r>
        <w:r w:rsidR="0022090D">
          <w:rPr>
            <w:webHidden/>
          </w:rPr>
          <w:fldChar w:fldCharType="begin"/>
        </w:r>
        <w:r w:rsidR="0022090D">
          <w:rPr>
            <w:webHidden/>
          </w:rPr>
          <w:instrText xml:space="preserve"> PAGEREF _Toc179220174 \h </w:instrText>
        </w:r>
        <w:r w:rsidR="0022090D">
          <w:rPr>
            <w:webHidden/>
          </w:rPr>
        </w:r>
        <w:r w:rsidR="0022090D">
          <w:rPr>
            <w:webHidden/>
          </w:rPr>
          <w:fldChar w:fldCharType="separate"/>
        </w:r>
        <w:r w:rsidR="003575E8">
          <w:rPr>
            <w:webHidden/>
          </w:rPr>
          <w:t>1</w:t>
        </w:r>
        <w:r w:rsidR="0022090D">
          <w:rPr>
            <w:webHidden/>
          </w:rPr>
          <w:fldChar w:fldCharType="end"/>
        </w:r>
      </w:hyperlink>
    </w:p>
    <w:p w14:paraId="2E356790" w14:textId="720A2CB0" w:rsidR="0022090D" w:rsidRDefault="0022090D">
      <w:pPr>
        <w:pStyle w:val="TOC2"/>
        <w:tabs>
          <w:tab w:val="left" w:pos="810"/>
        </w:tabs>
        <w:rPr>
          <w:rFonts w:asciiTheme="minorHAnsi" w:eastAsiaTheme="minorEastAsia" w:hAnsiTheme="minorHAnsi" w:cstheme="minorBidi"/>
          <w:kern w:val="2"/>
          <w:sz w:val="24"/>
          <w:szCs w:val="24"/>
          <w:lang w:val="en-US" w:eastAsia="en-US"/>
          <w14:ligatures w14:val="standardContextual"/>
        </w:rPr>
      </w:pPr>
      <w:hyperlink w:anchor="_Toc179220175" w:history="1">
        <w:r w:rsidRPr="005734C7">
          <w:rPr>
            <w:rStyle w:val="Hyperlink"/>
          </w:rPr>
          <w:t>1.1</w:t>
        </w:r>
        <w:r>
          <w:rPr>
            <w:rFonts w:asciiTheme="minorHAnsi" w:eastAsiaTheme="minorEastAsia" w:hAnsiTheme="minorHAnsi" w:cstheme="minorBidi"/>
            <w:kern w:val="2"/>
            <w:sz w:val="24"/>
            <w:szCs w:val="24"/>
            <w:lang w:val="en-US" w:eastAsia="en-US"/>
            <w14:ligatures w14:val="standardContextual"/>
          </w:rPr>
          <w:tab/>
        </w:r>
        <w:r w:rsidRPr="005734C7">
          <w:rPr>
            <w:rStyle w:val="Hyperlink"/>
          </w:rPr>
          <w:t>Scope</w:t>
        </w:r>
        <w:r>
          <w:rPr>
            <w:webHidden/>
          </w:rPr>
          <w:tab/>
        </w:r>
        <w:r>
          <w:rPr>
            <w:webHidden/>
          </w:rPr>
          <w:fldChar w:fldCharType="begin"/>
        </w:r>
        <w:r>
          <w:rPr>
            <w:webHidden/>
          </w:rPr>
          <w:instrText xml:space="preserve"> PAGEREF _Toc179220175 \h </w:instrText>
        </w:r>
        <w:r>
          <w:rPr>
            <w:webHidden/>
          </w:rPr>
        </w:r>
        <w:r>
          <w:rPr>
            <w:webHidden/>
          </w:rPr>
          <w:fldChar w:fldCharType="separate"/>
        </w:r>
        <w:r w:rsidR="003575E8">
          <w:rPr>
            <w:webHidden/>
          </w:rPr>
          <w:t>1</w:t>
        </w:r>
        <w:r>
          <w:rPr>
            <w:webHidden/>
          </w:rPr>
          <w:fldChar w:fldCharType="end"/>
        </w:r>
      </w:hyperlink>
    </w:p>
    <w:p w14:paraId="51D2C226" w14:textId="62B6C901" w:rsidR="0022090D" w:rsidRDefault="0022090D">
      <w:pPr>
        <w:pStyle w:val="TOC2"/>
        <w:tabs>
          <w:tab w:val="left" w:pos="810"/>
        </w:tabs>
        <w:rPr>
          <w:rFonts w:asciiTheme="minorHAnsi" w:eastAsiaTheme="minorEastAsia" w:hAnsiTheme="minorHAnsi" w:cstheme="minorBidi"/>
          <w:kern w:val="2"/>
          <w:sz w:val="24"/>
          <w:szCs w:val="24"/>
          <w:lang w:val="en-US" w:eastAsia="en-US"/>
          <w14:ligatures w14:val="standardContextual"/>
        </w:rPr>
      </w:pPr>
      <w:hyperlink w:anchor="_Toc179220176" w:history="1">
        <w:r w:rsidRPr="005734C7">
          <w:rPr>
            <w:rStyle w:val="Hyperlink"/>
          </w:rPr>
          <w:t>1.2</w:t>
        </w:r>
        <w:r>
          <w:rPr>
            <w:rFonts w:asciiTheme="minorHAnsi" w:eastAsiaTheme="minorEastAsia" w:hAnsiTheme="minorHAnsi" w:cstheme="minorBidi"/>
            <w:kern w:val="2"/>
            <w:sz w:val="24"/>
            <w:szCs w:val="24"/>
            <w:lang w:val="en-US" w:eastAsia="en-US"/>
            <w14:ligatures w14:val="standardContextual"/>
          </w:rPr>
          <w:tab/>
        </w:r>
        <w:r w:rsidRPr="005734C7">
          <w:rPr>
            <w:rStyle w:val="Hyperlink"/>
          </w:rPr>
          <w:t>Conformance</w:t>
        </w:r>
        <w:r>
          <w:rPr>
            <w:webHidden/>
          </w:rPr>
          <w:tab/>
        </w:r>
        <w:r>
          <w:rPr>
            <w:webHidden/>
          </w:rPr>
          <w:fldChar w:fldCharType="begin"/>
        </w:r>
        <w:r>
          <w:rPr>
            <w:webHidden/>
          </w:rPr>
          <w:instrText xml:space="preserve"> PAGEREF _Toc179220176 \h </w:instrText>
        </w:r>
        <w:r>
          <w:rPr>
            <w:webHidden/>
          </w:rPr>
        </w:r>
        <w:r>
          <w:rPr>
            <w:webHidden/>
          </w:rPr>
          <w:fldChar w:fldCharType="separate"/>
        </w:r>
        <w:r w:rsidR="003575E8">
          <w:rPr>
            <w:webHidden/>
          </w:rPr>
          <w:t>1</w:t>
        </w:r>
        <w:r>
          <w:rPr>
            <w:webHidden/>
          </w:rPr>
          <w:fldChar w:fldCharType="end"/>
        </w:r>
      </w:hyperlink>
    </w:p>
    <w:p w14:paraId="1D6F068C" w14:textId="66ED7CF8" w:rsidR="0022090D" w:rsidRDefault="0022090D">
      <w:pPr>
        <w:pStyle w:val="TOC2"/>
        <w:tabs>
          <w:tab w:val="left" w:pos="810"/>
        </w:tabs>
        <w:rPr>
          <w:rFonts w:asciiTheme="minorHAnsi" w:eastAsiaTheme="minorEastAsia" w:hAnsiTheme="minorHAnsi" w:cstheme="minorBidi"/>
          <w:kern w:val="2"/>
          <w:sz w:val="24"/>
          <w:szCs w:val="24"/>
          <w:lang w:val="en-US" w:eastAsia="en-US"/>
          <w14:ligatures w14:val="standardContextual"/>
        </w:rPr>
      </w:pPr>
      <w:hyperlink w:anchor="_Toc179220177" w:history="1">
        <w:r w:rsidRPr="005734C7">
          <w:rPr>
            <w:rStyle w:val="Hyperlink"/>
          </w:rPr>
          <w:t>1.3</w:t>
        </w:r>
        <w:r>
          <w:rPr>
            <w:rFonts w:asciiTheme="minorHAnsi" w:eastAsiaTheme="minorEastAsia" w:hAnsiTheme="minorHAnsi" w:cstheme="minorBidi"/>
            <w:kern w:val="2"/>
            <w:sz w:val="24"/>
            <w:szCs w:val="24"/>
            <w:lang w:val="en-US" w:eastAsia="en-US"/>
            <w14:ligatures w14:val="standardContextual"/>
          </w:rPr>
          <w:tab/>
        </w:r>
        <w:r w:rsidRPr="005734C7">
          <w:rPr>
            <w:rStyle w:val="Hyperlink"/>
          </w:rPr>
          <w:t>References</w:t>
        </w:r>
        <w:r>
          <w:rPr>
            <w:webHidden/>
          </w:rPr>
          <w:tab/>
        </w:r>
        <w:r>
          <w:rPr>
            <w:webHidden/>
          </w:rPr>
          <w:fldChar w:fldCharType="begin"/>
        </w:r>
        <w:r>
          <w:rPr>
            <w:webHidden/>
          </w:rPr>
          <w:instrText xml:space="preserve"> PAGEREF _Toc179220177 \h </w:instrText>
        </w:r>
        <w:r>
          <w:rPr>
            <w:webHidden/>
          </w:rPr>
        </w:r>
        <w:r>
          <w:rPr>
            <w:webHidden/>
          </w:rPr>
          <w:fldChar w:fldCharType="separate"/>
        </w:r>
        <w:r w:rsidR="003575E8">
          <w:rPr>
            <w:webHidden/>
          </w:rPr>
          <w:t>1</w:t>
        </w:r>
        <w:r>
          <w:rPr>
            <w:webHidden/>
          </w:rPr>
          <w:fldChar w:fldCharType="end"/>
        </w:r>
      </w:hyperlink>
    </w:p>
    <w:p w14:paraId="475ADB10" w14:textId="3E550EAE" w:rsidR="0022090D" w:rsidRDefault="0022090D">
      <w:pPr>
        <w:pStyle w:val="TOC3"/>
        <w:tabs>
          <w:tab w:val="left" w:pos="1350"/>
        </w:tabs>
        <w:rPr>
          <w:rFonts w:asciiTheme="minorHAnsi" w:eastAsiaTheme="minorEastAsia" w:hAnsiTheme="minorHAnsi" w:cstheme="minorBidi"/>
          <w:kern w:val="2"/>
          <w:sz w:val="24"/>
          <w:szCs w:val="24"/>
          <w:lang w:val="en-US" w:eastAsia="en-US"/>
          <w14:ligatures w14:val="standardContextual"/>
        </w:rPr>
      </w:pPr>
      <w:hyperlink w:anchor="_Toc179220178" w:history="1">
        <w:r w:rsidRPr="005734C7">
          <w:rPr>
            <w:rStyle w:val="Hyperlink"/>
          </w:rPr>
          <w:t>1.3.1</w:t>
        </w:r>
        <w:r>
          <w:rPr>
            <w:rFonts w:asciiTheme="minorHAnsi" w:eastAsiaTheme="minorEastAsia" w:hAnsiTheme="minorHAnsi" w:cstheme="minorBidi"/>
            <w:kern w:val="2"/>
            <w:sz w:val="24"/>
            <w:szCs w:val="24"/>
            <w:lang w:val="en-US" w:eastAsia="en-US"/>
            <w14:ligatures w14:val="standardContextual"/>
          </w:rPr>
          <w:tab/>
        </w:r>
        <w:r w:rsidRPr="005734C7">
          <w:rPr>
            <w:rStyle w:val="Hyperlink"/>
          </w:rPr>
          <w:t>Normative references</w:t>
        </w:r>
        <w:r>
          <w:rPr>
            <w:webHidden/>
          </w:rPr>
          <w:tab/>
        </w:r>
        <w:r>
          <w:rPr>
            <w:webHidden/>
          </w:rPr>
          <w:fldChar w:fldCharType="begin"/>
        </w:r>
        <w:r>
          <w:rPr>
            <w:webHidden/>
          </w:rPr>
          <w:instrText xml:space="preserve"> PAGEREF _Toc179220178 \h </w:instrText>
        </w:r>
        <w:r>
          <w:rPr>
            <w:webHidden/>
          </w:rPr>
        </w:r>
        <w:r>
          <w:rPr>
            <w:webHidden/>
          </w:rPr>
          <w:fldChar w:fldCharType="separate"/>
        </w:r>
        <w:r w:rsidR="003575E8">
          <w:rPr>
            <w:webHidden/>
          </w:rPr>
          <w:t>1</w:t>
        </w:r>
        <w:r>
          <w:rPr>
            <w:webHidden/>
          </w:rPr>
          <w:fldChar w:fldCharType="end"/>
        </w:r>
      </w:hyperlink>
    </w:p>
    <w:p w14:paraId="0392C31E" w14:textId="63AD27A1" w:rsidR="0022090D" w:rsidRDefault="0022090D">
      <w:pPr>
        <w:pStyle w:val="TOC3"/>
        <w:tabs>
          <w:tab w:val="left" w:pos="1350"/>
        </w:tabs>
        <w:rPr>
          <w:rFonts w:asciiTheme="minorHAnsi" w:eastAsiaTheme="minorEastAsia" w:hAnsiTheme="minorHAnsi" w:cstheme="minorBidi"/>
          <w:kern w:val="2"/>
          <w:sz w:val="24"/>
          <w:szCs w:val="24"/>
          <w:lang w:val="en-US" w:eastAsia="en-US"/>
          <w14:ligatures w14:val="standardContextual"/>
        </w:rPr>
      </w:pPr>
      <w:hyperlink w:anchor="_Toc179220179" w:history="1">
        <w:r w:rsidRPr="005734C7">
          <w:rPr>
            <w:rStyle w:val="Hyperlink"/>
          </w:rPr>
          <w:t>1.3.2</w:t>
        </w:r>
        <w:r>
          <w:rPr>
            <w:rFonts w:asciiTheme="minorHAnsi" w:eastAsiaTheme="minorEastAsia" w:hAnsiTheme="minorHAnsi" w:cstheme="minorBidi"/>
            <w:kern w:val="2"/>
            <w:sz w:val="24"/>
            <w:szCs w:val="24"/>
            <w:lang w:val="en-US" w:eastAsia="en-US"/>
            <w14:ligatures w14:val="standardContextual"/>
          </w:rPr>
          <w:tab/>
        </w:r>
        <w:r w:rsidRPr="005734C7">
          <w:rPr>
            <w:rStyle w:val="Hyperlink"/>
          </w:rPr>
          <w:t>Informative references</w:t>
        </w:r>
        <w:r>
          <w:rPr>
            <w:webHidden/>
          </w:rPr>
          <w:tab/>
        </w:r>
        <w:r>
          <w:rPr>
            <w:webHidden/>
          </w:rPr>
          <w:fldChar w:fldCharType="begin"/>
        </w:r>
        <w:r>
          <w:rPr>
            <w:webHidden/>
          </w:rPr>
          <w:instrText xml:space="preserve"> PAGEREF _Toc179220179 \h </w:instrText>
        </w:r>
        <w:r>
          <w:rPr>
            <w:webHidden/>
          </w:rPr>
        </w:r>
        <w:r>
          <w:rPr>
            <w:webHidden/>
          </w:rPr>
          <w:fldChar w:fldCharType="separate"/>
        </w:r>
        <w:r w:rsidR="003575E8">
          <w:rPr>
            <w:webHidden/>
          </w:rPr>
          <w:t>1</w:t>
        </w:r>
        <w:r>
          <w:rPr>
            <w:webHidden/>
          </w:rPr>
          <w:fldChar w:fldCharType="end"/>
        </w:r>
      </w:hyperlink>
    </w:p>
    <w:p w14:paraId="30540242" w14:textId="0013EE98" w:rsidR="0022090D" w:rsidRDefault="0022090D">
      <w:pPr>
        <w:pStyle w:val="TOC2"/>
        <w:tabs>
          <w:tab w:val="left" w:pos="810"/>
        </w:tabs>
        <w:rPr>
          <w:rFonts w:asciiTheme="minorHAnsi" w:eastAsiaTheme="minorEastAsia" w:hAnsiTheme="minorHAnsi" w:cstheme="minorBidi"/>
          <w:kern w:val="2"/>
          <w:sz w:val="24"/>
          <w:szCs w:val="24"/>
          <w:lang w:val="en-US" w:eastAsia="en-US"/>
          <w14:ligatures w14:val="standardContextual"/>
        </w:rPr>
      </w:pPr>
      <w:hyperlink w:anchor="_Toc179220180" w:history="1">
        <w:r w:rsidRPr="005734C7">
          <w:rPr>
            <w:rStyle w:val="Hyperlink"/>
          </w:rPr>
          <w:t>1.4</w:t>
        </w:r>
        <w:r>
          <w:rPr>
            <w:rFonts w:asciiTheme="minorHAnsi" w:eastAsiaTheme="minorEastAsia" w:hAnsiTheme="minorHAnsi" w:cstheme="minorBidi"/>
            <w:kern w:val="2"/>
            <w:sz w:val="24"/>
            <w:szCs w:val="24"/>
            <w:lang w:val="en-US" w:eastAsia="en-US"/>
            <w14:ligatures w14:val="standardContextual"/>
          </w:rPr>
          <w:tab/>
        </w:r>
        <w:r w:rsidRPr="005734C7">
          <w:rPr>
            <w:rStyle w:val="Hyperlink"/>
          </w:rPr>
          <w:t>Terms, definitions and abbreviations</w:t>
        </w:r>
        <w:r>
          <w:rPr>
            <w:webHidden/>
          </w:rPr>
          <w:tab/>
        </w:r>
        <w:r>
          <w:rPr>
            <w:webHidden/>
          </w:rPr>
          <w:fldChar w:fldCharType="begin"/>
        </w:r>
        <w:r>
          <w:rPr>
            <w:webHidden/>
          </w:rPr>
          <w:instrText xml:space="preserve"> PAGEREF _Toc179220180 \h </w:instrText>
        </w:r>
        <w:r>
          <w:rPr>
            <w:webHidden/>
          </w:rPr>
        </w:r>
        <w:r>
          <w:rPr>
            <w:webHidden/>
          </w:rPr>
          <w:fldChar w:fldCharType="separate"/>
        </w:r>
        <w:r w:rsidR="003575E8">
          <w:rPr>
            <w:webHidden/>
          </w:rPr>
          <w:t>2</w:t>
        </w:r>
        <w:r>
          <w:rPr>
            <w:webHidden/>
          </w:rPr>
          <w:fldChar w:fldCharType="end"/>
        </w:r>
      </w:hyperlink>
    </w:p>
    <w:p w14:paraId="21E765D6" w14:textId="518DC5A0" w:rsidR="0022090D" w:rsidRDefault="0022090D">
      <w:pPr>
        <w:pStyle w:val="TOC3"/>
        <w:tabs>
          <w:tab w:val="left" w:pos="1350"/>
        </w:tabs>
        <w:rPr>
          <w:rFonts w:asciiTheme="minorHAnsi" w:eastAsiaTheme="minorEastAsia" w:hAnsiTheme="minorHAnsi" w:cstheme="minorBidi"/>
          <w:kern w:val="2"/>
          <w:sz w:val="24"/>
          <w:szCs w:val="24"/>
          <w:lang w:val="en-US" w:eastAsia="en-US"/>
          <w14:ligatures w14:val="standardContextual"/>
        </w:rPr>
      </w:pPr>
      <w:hyperlink w:anchor="_Toc179220181" w:history="1">
        <w:r w:rsidRPr="005734C7">
          <w:rPr>
            <w:rStyle w:val="Hyperlink"/>
          </w:rPr>
          <w:t>1.4.1</w:t>
        </w:r>
        <w:r>
          <w:rPr>
            <w:rFonts w:asciiTheme="minorHAnsi" w:eastAsiaTheme="minorEastAsia" w:hAnsiTheme="minorHAnsi" w:cstheme="minorBidi"/>
            <w:kern w:val="2"/>
            <w:sz w:val="24"/>
            <w:szCs w:val="24"/>
            <w:lang w:val="en-US" w:eastAsia="en-US"/>
            <w14:ligatures w14:val="standardContextual"/>
          </w:rPr>
          <w:tab/>
        </w:r>
        <w:r w:rsidRPr="005734C7">
          <w:rPr>
            <w:rStyle w:val="Hyperlink"/>
          </w:rPr>
          <w:t>Terms and definitions</w:t>
        </w:r>
        <w:r>
          <w:rPr>
            <w:webHidden/>
          </w:rPr>
          <w:tab/>
        </w:r>
        <w:r>
          <w:rPr>
            <w:webHidden/>
          </w:rPr>
          <w:fldChar w:fldCharType="begin"/>
        </w:r>
        <w:r>
          <w:rPr>
            <w:webHidden/>
          </w:rPr>
          <w:instrText xml:space="preserve"> PAGEREF _Toc179220181 \h </w:instrText>
        </w:r>
        <w:r>
          <w:rPr>
            <w:webHidden/>
          </w:rPr>
        </w:r>
        <w:r>
          <w:rPr>
            <w:webHidden/>
          </w:rPr>
          <w:fldChar w:fldCharType="separate"/>
        </w:r>
        <w:r w:rsidR="003575E8">
          <w:rPr>
            <w:webHidden/>
          </w:rPr>
          <w:t>2</w:t>
        </w:r>
        <w:r>
          <w:rPr>
            <w:webHidden/>
          </w:rPr>
          <w:fldChar w:fldCharType="end"/>
        </w:r>
      </w:hyperlink>
    </w:p>
    <w:p w14:paraId="453A7DA3" w14:textId="4BCD5EC7" w:rsidR="0022090D" w:rsidRDefault="0022090D">
      <w:pPr>
        <w:pStyle w:val="TOC3"/>
        <w:tabs>
          <w:tab w:val="left" w:pos="1350"/>
        </w:tabs>
        <w:rPr>
          <w:rFonts w:asciiTheme="minorHAnsi" w:eastAsiaTheme="minorEastAsia" w:hAnsiTheme="minorHAnsi" w:cstheme="minorBidi"/>
          <w:kern w:val="2"/>
          <w:sz w:val="24"/>
          <w:szCs w:val="24"/>
          <w:lang w:val="en-US" w:eastAsia="en-US"/>
          <w14:ligatures w14:val="standardContextual"/>
        </w:rPr>
      </w:pPr>
      <w:hyperlink w:anchor="_Toc179220182" w:history="1">
        <w:r w:rsidRPr="005734C7">
          <w:rPr>
            <w:rStyle w:val="Hyperlink"/>
          </w:rPr>
          <w:t>1.4.2</w:t>
        </w:r>
        <w:r>
          <w:rPr>
            <w:rFonts w:asciiTheme="minorHAnsi" w:eastAsiaTheme="minorEastAsia" w:hAnsiTheme="minorHAnsi" w:cstheme="minorBidi"/>
            <w:kern w:val="2"/>
            <w:sz w:val="24"/>
            <w:szCs w:val="24"/>
            <w:lang w:val="en-US" w:eastAsia="en-US"/>
            <w14:ligatures w14:val="standardContextual"/>
          </w:rPr>
          <w:tab/>
        </w:r>
        <w:r w:rsidRPr="005734C7">
          <w:rPr>
            <w:rStyle w:val="Hyperlink"/>
          </w:rPr>
          <w:t>Abbreviations</w:t>
        </w:r>
        <w:r>
          <w:rPr>
            <w:webHidden/>
          </w:rPr>
          <w:tab/>
        </w:r>
        <w:r>
          <w:rPr>
            <w:webHidden/>
          </w:rPr>
          <w:fldChar w:fldCharType="begin"/>
        </w:r>
        <w:r>
          <w:rPr>
            <w:webHidden/>
          </w:rPr>
          <w:instrText xml:space="preserve"> PAGEREF _Toc179220182 \h </w:instrText>
        </w:r>
        <w:r>
          <w:rPr>
            <w:webHidden/>
          </w:rPr>
        </w:r>
        <w:r>
          <w:rPr>
            <w:webHidden/>
          </w:rPr>
          <w:fldChar w:fldCharType="separate"/>
        </w:r>
        <w:r w:rsidR="003575E8">
          <w:rPr>
            <w:webHidden/>
          </w:rPr>
          <w:t>3</w:t>
        </w:r>
        <w:r>
          <w:rPr>
            <w:webHidden/>
          </w:rPr>
          <w:fldChar w:fldCharType="end"/>
        </w:r>
      </w:hyperlink>
    </w:p>
    <w:p w14:paraId="6FF2A736" w14:textId="4E638C54" w:rsidR="0022090D" w:rsidRDefault="0022090D">
      <w:pPr>
        <w:pStyle w:val="TOC3"/>
        <w:tabs>
          <w:tab w:val="left" w:pos="1350"/>
        </w:tabs>
        <w:rPr>
          <w:rFonts w:asciiTheme="minorHAnsi" w:eastAsiaTheme="minorEastAsia" w:hAnsiTheme="minorHAnsi" w:cstheme="minorBidi"/>
          <w:kern w:val="2"/>
          <w:sz w:val="24"/>
          <w:szCs w:val="24"/>
          <w:lang w:val="en-US" w:eastAsia="en-US"/>
          <w14:ligatures w14:val="standardContextual"/>
        </w:rPr>
      </w:pPr>
      <w:hyperlink w:anchor="_Toc179220183" w:history="1">
        <w:r w:rsidRPr="005734C7">
          <w:rPr>
            <w:rStyle w:val="Hyperlink"/>
          </w:rPr>
          <w:t>1.4.3</w:t>
        </w:r>
        <w:r>
          <w:rPr>
            <w:rFonts w:asciiTheme="minorHAnsi" w:eastAsiaTheme="minorEastAsia" w:hAnsiTheme="minorHAnsi" w:cstheme="minorBidi"/>
            <w:kern w:val="2"/>
            <w:sz w:val="24"/>
            <w:szCs w:val="24"/>
            <w:lang w:val="en-US" w:eastAsia="en-US"/>
            <w14:ligatures w14:val="standardContextual"/>
          </w:rPr>
          <w:tab/>
        </w:r>
        <w:r w:rsidRPr="005734C7">
          <w:rPr>
            <w:rStyle w:val="Hyperlink"/>
          </w:rPr>
          <w:t>Symbols</w:t>
        </w:r>
        <w:r>
          <w:rPr>
            <w:webHidden/>
          </w:rPr>
          <w:tab/>
        </w:r>
        <w:r>
          <w:rPr>
            <w:webHidden/>
          </w:rPr>
          <w:fldChar w:fldCharType="begin"/>
        </w:r>
        <w:r>
          <w:rPr>
            <w:webHidden/>
          </w:rPr>
          <w:instrText xml:space="preserve"> PAGEREF _Toc179220183 \h </w:instrText>
        </w:r>
        <w:r>
          <w:rPr>
            <w:webHidden/>
          </w:rPr>
        </w:r>
        <w:r>
          <w:rPr>
            <w:webHidden/>
          </w:rPr>
          <w:fldChar w:fldCharType="separate"/>
        </w:r>
        <w:r w:rsidR="003575E8">
          <w:rPr>
            <w:webHidden/>
          </w:rPr>
          <w:t>3</w:t>
        </w:r>
        <w:r>
          <w:rPr>
            <w:webHidden/>
          </w:rPr>
          <w:fldChar w:fldCharType="end"/>
        </w:r>
      </w:hyperlink>
    </w:p>
    <w:p w14:paraId="4B05AA05" w14:textId="0606CEF7" w:rsidR="0022090D" w:rsidRDefault="0022090D">
      <w:pPr>
        <w:pStyle w:val="TOC2"/>
        <w:tabs>
          <w:tab w:val="left" w:pos="810"/>
        </w:tabs>
        <w:rPr>
          <w:rFonts w:asciiTheme="minorHAnsi" w:eastAsiaTheme="minorEastAsia" w:hAnsiTheme="minorHAnsi" w:cstheme="minorBidi"/>
          <w:kern w:val="2"/>
          <w:sz w:val="24"/>
          <w:szCs w:val="24"/>
          <w:lang w:val="en-US" w:eastAsia="en-US"/>
          <w14:ligatures w14:val="standardContextual"/>
        </w:rPr>
      </w:pPr>
      <w:hyperlink w:anchor="_Toc179220184" w:history="1">
        <w:r w:rsidRPr="005734C7">
          <w:rPr>
            <w:rStyle w:val="Hyperlink"/>
          </w:rPr>
          <w:t>1.5</w:t>
        </w:r>
        <w:r>
          <w:rPr>
            <w:rFonts w:asciiTheme="minorHAnsi" w:eastAsiaTheme="minorEastAsia" w:hAnsiTheme="minorHAnsi" w:cstheme="minorBidi"/>
            <w:kern w:val="2"/>
            <w:sz w:val="24"/>
            <w:szCs w:val="24"/>
            <w:lang w:val="en-US" w:eastAsia="en-US"/>
            <w14:ligatures w14:val="standardContextual"/>
          </w:rPr>
          <w:tab/>
        </w:r>
        <w:r w:rsidRPr="005734C7">
          <w:rPr>
            <w:rStyle w:val="Hyperlink"/>
          </w:rPr>
          <w:t>Use of language</w:t>
        </w:r>
        <w:r>
          <w:rPr>
            <w:webHidden/>
          </w:rPr>
          <w:tab/>
        </w:r>
        <w:r>
          <w:rPr>
            <w:webHidden/>
          </w:rPr>
          <w:fldChar w:fldCharType="begin"/>
        </w:r>
        <w:r>
          <w:rPr>
            <w:webHidden/>
          </w:rPr>
          <w:instrText xml:space="preserve"> PAGEREF _Toc179220184 \h </w:instrText>
        </w:r>
        <w:r>
          <w:rPr>
            <w:webHidden/>
          </w:rPr>
        </w:r>
        <w:r>
          <w:rPr>
            <w:webHidden/>
          </w:rPr>
          <w:fldChar w:fldCharType="separate"/>
        </w:r>
        <w:r w:rsidR="003575E8">
          <w:rPr>
            <w:webHidden/>
          </w:rPr>
          <w:t>3</w:t>
        </w:r>
        <w:r>
          <w:rPr>
            <w:webHidden/>
          </w:rPr>
          <w:fldChar w:fldCharType="end"/>
        </w:r>
      </w:hyperlink>
    </w:p>
    <w:p w14:paraId="33584EC5" w14:textId="4907C7B8" w:rsidR="0022090D" w:rsidRDefault="0022090D">
      <w:pPr>
        <w:pStyle w:val="TOC2"/>
        <w:tabs>
          <w:tab w:val="left" w:pos="810"/>
        </w:tabs>
        <w:rPr>
          <w:rFonts w:asciiTheme="minorHAnsi" w:eastAsiaTheme="minorEastAsia" w:hAnsiTheme="minorHAnsi" w:cstheme="minorBidi"/>
          <w:kern w:val="2"/>
          <w:sz w:val="24"/>
          <w:szCs w:val="24"/>
          <w:lang w:val="en-US" w:eastAsia="en-US"/>
          <w14:ligatures w14:val="standardContextual"/>
        </w:rPr>
      </w:pPr>
      <w:hyperlink w:anchor="_Toc179220185" w:history="1">
        <w:r w:rsidRPr="005734C7">
          <w:rPr>
            <w:rStyle w:val="Hyperlink"/>
          </w:rPr>
          <w:t>1.6</w:t>
        </w:r>
        <w:r>
          <w:rPr>
            <w:rFonts w:asciiTheme="minorHAnsi" w:eastAsiaTheme="minorEastAsia" w:hAnsiTheme="minorHAnsi" w:cstheme="minorBidi"/>
            <w:kern w:val="2"/>
            <w:sz w:val="24"/>
            <w:szCs w:val="24"/>
            <w:lang w:val="en-US" w:eastAsia="en-US"/>
            <w14:ligatures w14:val="standardContextual"/>
          </w:rPr>
          <w:tab/>
        </w:r>
        <w:r w:rsidRPr="005734C7">
          <w:rPr>
            <w:rStyle w:val="Hyperlink"/>
          </w:rPr>
          <w:t>General description</w:t>
        </w:r>
        <w:r>
          <w:rPr>
            <w:webHidden/>
          </w:rPr>
          <w:tab/>
        </w:r>
        <w:r>
          <w:rPr>
            <w:webHidden/>
          </w:rPr>
          <w:fldChar w:fldCharType="begin"/>
        </w:r>
        <w:r>
          <w:rPr>
            <w:webHidden/>
          </w:rPr>
          <w:instrText xml:space="preserve"> PAGEREF _Toc179220185 \h </w:instrText>
        </w:r>
        <w:r>
          <w:rPr>
            <w:webHidden/>
          </w:rPr>
        </w:r>
        <w:r>
          <w:rPr>
            <w:webHidden/>
          </w:rPr>
          <w:fldChar w:fldCharType="separate"/>
        </w:r>
        <w:r w:rsidR="003575E8">
          <w:rPr>
            <w:webHidden/>
          </w:rPr>
          <w:t>4</w:t>
        </w:r>
        <w:r>
          <w:rPr>
            <w:webHidden/>
          </w:rPr>
          <w:fldChar w:fldCharType="end"/>
        </w:r>
      </w:hyperlink>
    </w:p>
    <w:p w14:paraId="5DD2A3F2" w14:textId="1644F5C3" w:rsidR="0022090D" w:rsidRDefault="0022090D">
      <w:pPr>
        <w:pStyle w:val="TOC2"/>
        <w:tabs>
          <w:tab w:val="left" w:pos="810"/>
        </w:tabs>
        <w:rPr>
          <w:rFonts w:asciiTheme="minorHAnsi" w:eastAsiaTheme="minorEastAsia" w:hAnsiTheme="minorHAnsi" w:cstheme="minorBidi"/>
          <w:kern w:val="2"/>
          <w:sz w:val="24"/>
          <w:szCs w:val="24"/>
          <w:lang w:val="en-US" w:eastAsia="en-US"/>
          <w14:ligatures w14:val="standardContextual"/>
        </w:rPr>
      </w:pPr>
      <w:hyperlink w:anchor="_Toc179220186" w:history="1">
        <w:r w:rsidRPr="005734C7">
          <w:rPr>
            <w:rStyle w:val="Hyperlink"/>
          </w:rPr>
          <w:t>1.7</w:t>
        </w:r>
        <w:r>
          <w:rPr>
            <w:rFonts w:asciiTheme="minorHAnsi" w:eastAsiaTheme="minorEastAsia" w:hAnsiTheme="minorHAnsi" w:cstheme="minorBidi"/>
            <w:kern w:val="2"/>
            <w:sz w:val="24"/>
            <w:szCs w:val="24"/>
            <w:lang w:val="en-US" w:eastAsia="en-US"/>
            <w14:ligatures w14:val="standardContextual"/>
          </w:rPr>
          <w:tab/>
        </w:r>
        <w:r w:rsidRPr="005734C7">
          <w:rPr>
            <w:rStyle w:val="Hyperlink"/>
          </w:rPr>
          <w:t>Specification metadata and maintenance</w:t>
        </w:r>
        <w:r>
          <w:rPr>
            <w:webHidden/>
          </w:rPr>
          <w:tab/>
        </w:r>
        <w:r>
          <w:rPr>
            <w:webHidden/>
          </w:rPr>
          <w:fldChar w:fldCharType="begin"/>
        </w:r>
        <w:r>
          <w:rPr>
            <w:webHidden/>
          </w:rPr>
          <w:instrText xml:space="preserve"> PAGEREF _Toc179220186 \h </w:instrText>
        </w:r>
        <w:r>
          <w:rPr>
            <w:webHidden/>
          </w:rPr>
        </w:r>
        <w:r>
          <w:rPr>
            <w:webHidden/>
          </w:rPr>
          <w:fldChar w:fldCharType="separate"/>
        </w:r>
        <w:r w:rsidR="003575E8">
          <w:rPr>
            <w:webHidden/>
          </w:rPr>
          <w:t>4</w:t>
        </w:r>
        <w:r>
          <w:rPr>
            <w:webHidden/>
          </w:rPr>
          <w:fldChar w:fldCharType="end"/>
        </w:r>
      </w:hyperlink>
    </w:p>
    <w:p w14:paraId="74E86695" w14:textId="74202051" w:rsidR="0022090D" w:rsidRDefault="0022090D">
      <w:pPr>
        <w:pStyle w:val="TOC3"/>
        <w:tabs>
          <w:tab w:val="left" w:pos="1350"/>
        </w:tabs>
        <w:rPr>
          <w:rFonts w:asciiTheme="minorHAnsi" w:eastAsiaTheme="minorEastAsia" w:hAnsiTheme="minorHAnsi" w:cstheme="minorBidi"/>
          <w:kern w:val="2"/>
          <w:sz w:val="24"/>
          <w:szCs w:val="24"/>
          <w:lang w:val="en-US" w:eastAsia="en-US"/>
          <w14:ligatures w14:val="standardContextual"/>
        </w:rPr>
      </w:pPr>
      <w:hyperlink w:anchor="_Toc179220187" w:history="1">
        <w:r w:rsidRPr="005734C7">
          <w:rPr>
            <w:rStyle w:val="Hyperlink"/>
          </w:rPr>
          <w:t>1.7.1</w:t>
        </w:r>
        <w:r>
          <w:rPr>
            <w:rFonts w:asciiTheme="minorHAnsi" w:eastAsiaTheme="minorEastAsia" w:hAnsiTheme="minorHAnsi" w:cstheme="minorBidi"/>
            <w:kern w:val="2"/>
            <w:sz w:val="24"/>
            <w:szCs w:val="24"/>
            <w:lang w:val="en-US" w:eastAsia="en-US"/>
            <w14:ligatures w14:val="standardContextual"/>
          </w:rPr>
          <w:tab/>
        </w:r>
        <w:r w:rsidRPr="005734C7">
          <w:rPr>
            <w:rStyle w:val="Hyperlink"/>
          </w:rPr>
          <w:t>Specification metadata</w:t>
        </w:r>
        <w:r>
          <w:rPr>
            <w:webHidden/>
          </w:rPr>
          <w:tab/>
        </w:r>
        <w:r>
          <w:rPr>
            <w:webHidden/>
          </w:rPr>
          <w:fldChar w:fldCharType="begin"/>
        </w:r>
        <w:r>
          <w:rPr>
            <w:webHidden/>
          </w:rPr>
          <w:instrText xml:space="preserve"> PAGEREF _Toc179220187 \h </w:instrText>
        </w:r>
        <w:r>
          <w:rPr>
            <w:webHidden/>
          </w:rPr>
        </w:r>
        <w:r>
          <w:rPr>
            <w:webHidden/>
          </w:rPr>
          <w:fldChar w:fldCharType="separate"/>
        </w:r>
        <w:r w:rsidR="003575E8">
          <w:rPr>
            <w:webHidden/>
          </w:rPr>
          <w:t>4</w:t>
        </w:r>
        <w:r>
          <w:rPr>
            <w:webHidden/>
          </w:rPr>
          <w:fldChar w:fldCharType="end"/>
        </w:r>
      </w:hyperlink>
    </w:p>
    <w:p w14:paraId="12B46302" w14:textId="73991D9B" w:rsidR="0022090D" w:rsidRDefault="0022090D">
      <w:pPr>
        <w:pStyle w:val="TOC3"/>
        <w:tabs>
          <w:tab w:val="left" w:pos="1350"/>
        </w:tabs>
        <w:rPr>
          <w:rFonts w:asciiTheme="minorHAnsi" w:eastAsiaTheme="minorEastAsia" w:hAnsiTheme="minorHAnsi" w:cstheme="minorBidi"/>
          <w:kern w:val="2"/>
          <w:sz w:val="24"/>
          <w:szCs w:val="24"/>
          <w:lang w:val="en-US" w:eastAsia="en-US"/>
          <w14:ligatures w14:val="standardContextual"/>
        </w:rPr>
      </w:pPr>
      <w:hyperlink w:anchor="_Toc179220188" w:history="1">
        <w:r w:rsidRPr="005734C7">
          <w:rPr>
            <w:rStyle w:val="Hyperlink"/>
          </w:rPr>
          <w:t>1.7.2</w:t>
        </w:r>
        <w:r>
          <w:rPr>
            <w:rFonts w:asciiTheme="minorHAnsi" w:eastAsiaTheme="minorEastAsia" w:hAnsiTheme="minorHAnsi" w:cstheme="minorBidi"/>
            <w:kern w:val="2"/>
            <w:sz w:val="24"/>
            <w:szCs w:val="24"/>
            <w:lang w:val="en-US" w:eastAsia="en-US"/>
            <w14:ligatures w14:val="standardContextual"/>
          </w:rPr>
          <w:tab/>
        </w:r>
        <w:r w:rsidRPr="005734C7">
          <w:rPr>
            <w:rStyle w:val="Hyperlink"/>
          </w:rPr>
          <w:t>Specification maintenance</w:t>
        </w:r>
        <w:r>
          <w:rPr>
            <w:webHidden/>
          </w:rPr>
          <w:tab/>
        </w:r>
        <w:r>
          <w:rPr>
            <w:webHidden/>
          </w:rPr>
          <w:fldChar w:fldCharType="begin"/>
        </w:r>
        <w:r>
          <w:rPr>
            <w:webHidden/>
          </w:rPr>
          <w:instrText xml:space="preserve"> PAGEREF _Toc179220188 \h </w:instrText>
        </w:r>
        <w:r>
          <w:rPr>
            <w:webHidden/>
          </w:rPr>
        </w:r>
        <w:r>
          <w:rPr>
            <w:webHidden/>
          </w:rPr>
          <w:fldChar w:fldCharType="separate"/>
        </w:r>
        <w:r w:rsidR="003575E8">
          <w:rPr>
            <w:webHidden/>
          </w:rPr>
          <w:t>4</w:t>
        </w:r>
        <w:r>
          <w:rPr>
            <w:webHidden/>
          </w:rPr>
          <w:fldChar w:fldCharType="end"/>
        </w:r>
      </w:hyperlink>
    </w:p>
    <w:p w14:paraId="2D470763" w14:textId="1AB7BB52" w:rsidR="0022090D" w:rsidRDefault="0022090D">
      <w:pPr>
        <w:pStyle w:val="TOC1"/>
        <w:rPr>
          <w:rFonts w:asciiTheme="minorHAnsi" w:eastAsiaTheme="minorEastAsia" w:hAnsiTheme="minorHAnsi" w:cstheme="minorBidi"/>
          <w:b w:val="0"/>
          <w:kern w:val="2"/>
          <w:sz w:val="24"/>
          <w:szCs w:val="24"/>
          <w:lang w:val="en-US" w:eastAsia="en-US"/>
          <w14:ligatures w14:val="standardContextual"/>
        </w:rPr>
      </w:pPr>
      <w:hyperlink w:anchor="_Toc179220189" w:history="1">
        <w:r w:rsidRPr="005734C7">
          <w:rPr>
            <w:rStyle w:val="Hyperlink"/>
          </w:rPr>
          <w:t>2</w:t>
        </w:r>
        <w:r>
          <w:rPr>
            <w:rFonts w:asciiTheme="minorHAnsi" w:eastAsiaTheme="minorEastAsia" w:hAnsiTheme="minorHAnsi" w:cstheme="minorBidi"/>
            <w:b w:val="0"/>
            <w:kern w:val="2"/>
            <w:sz w:val="24"/>
            <w:szCs w:val="24"/>
            <w:lang w:val="en-US" w:eastAsia="en-US"/>
            <w14:ligatures w14:val="standardContextual"/>
          </w:rPr>
          <w:tab/>
        </w:r>
        <w:r w:rsidRPr="005734C7">
          <w:rPr>
            <w:rStyle w:val="Hyperlink"/>
          </w:rPr>
          <w:t>Check Structure</w:t>
        </w:r>
        <w:r>
          <w:rPr>
            <w:webHidden/>
          </w:rPr>
          <w:tab/>
        </w:r>
        <w:r>
          <w:rPr>
            <w:webHidden/>
          </w:rPr>
          <w:fldChar w:fldCharType="begin"/>
        </w:r>
        <w:r>
          <w:rPr>
            <w:webHidden/>
          </w:rPr>
          <w:instrText xml:space="preserve"> PAGEREF _Toc179220189 \h </w:instrText>
        </w:r>
        <w:r>
          <w:rPr>
            <w:webHidden/>
          </w:rPr>
        </w:r>
        <w:r>
          <w:rPr>
            <w:webHidden/>
          </w:rPr>
          <w:fldChar w:fldCharType="separate"/>
        </w:r>
        <w:r w:rsidR="003575E8">
          <w:rPr>
            <w:webHidden/>
          </w:rPr>
          <w:t>5</w:t>
        </w:r>
        <w:r>
          <w:rPr>
            <w:webHidden/>
          </w:rPr>
          <w:fldChar w:fldCharType="end"/>
        </w:r>
      </w:hyperlink>
    </w:p>
    <w:p w14:paraId="18F33BA1" w14:textId="77E978F6" w:rsidR="0022090D" w:rsidRDefault="0022090D">
      <w:pPr>
        <w:pStyle w:val="TOC1"/>
        <w:rPr>
          <w:rFonts w:asciiTheme="minorHAnsi" w:eastAsiaTheme="minorEastAsia" w:hAnsiTheme="minorHAnsi" w:cstheme="minorBidi"/>
          <w:b w:val="0"/>
          <w:kern w:val="2"/>
          <w:sz w:val="24"/>
          <w:szCs w:val="24"/>
          <w:lang w:val="en-US" w:eastAsia="en-US"/>
          <w14:ligatures w14:val="standardContextual"/>
        </w:rPr>
      </w:pPr>
      <w:hyperlink w:anchor="_Toc179220190" w:history="1">
        <w:r w:rsidRPr="005734C7">
          <w:rPr>
            <w:rStyle w:val="Hyperlink"/>
          </w:rPr>
          <w:t>3</w:t>
        </w:r>
        <w:r>
          <w:rPr>
            <w:rFonts w:asciiTheme="minorHAnsi" w:eastAsiaTheme="minorEastAsia" w:hAnsiTheme="minorHAnsi" w:cstheme="minorBidi"/>
            <w:b w:val="0"/>
            <w:kern w:val="2"/>
            <w:sz w:val="24"/>
            <w:szCs w:val="24"/>
            <w:lang w:val="en-US" w:eastAsia="en-US"/>
            <w14:ligatures w14:val="standardContextual"/>
          </w:rPr>
          <w:tab/>
        </w:r>
        <w:r w:rsidRPr="005734C7">
          <w:rPr>
            <w:rStyle w:val="Hyperlink"/>
          </w:rPr>
          <w:t>Check Syntax</w:t>
        </w:r>
        <w:r>
          <w:rPr>
            <w:webHidden/>
          </w:rPr>
          <w:tab/>
        </w:r>
        <w:r>
          <w:rPr>
            <w:webHidden/>
          </w:rPr>
          <w:fldChar w:fldCharType="begin"/>
        </w:r>
        <w:r>
          <w:rPr>
            <w:webHidden/>
          </w:rPr>
          <w:instrText xml:space="preserve"> PAGEREF _Toc179220190 \h </w:instrText>
        </w:r>
        <w:r>
          <w:rPr>
            <w:webHidden/>
          </w:rPr>
        </w:r>
        <w:r>
          <w:rPr>
            <w:webHidden/>
          </w:rPr>
          <w:fldChar w:fldCharType="separate"/>
        </w:r>
        <w:r w:rsidR="003575E8">
          <w:rPr>
            <w:webHidden/>
          </w:rPr>
          <w:t>6</w:t>
        </w:r>
        <w:r>
          <w:rPr>
            <w:webHidden/>
          </w:rPr>
          <w:fldChar w:fldCharType="end"/>
        </w:r>
      </w:hyperlink>
    </w:p>
    <w:p w14:paraId="46436116" w14:textId="676CAEB9" w:rsidR="0022090D" w:rsidRDefault="0022090D">
      <w:pPr>
        <w:pStyle w:val="TOC1"/>
        <w:rPr>
          <w:rFonts w:asciiTheme="minorHAnsi" w:eastAsiaTheme="minorEastAsia" w:hAnsiTheme="minorHAnsi" w:cstheme="minorBidi"/>
          <w:b w:val="0"/>
          <w:kern w:val="2"/>
          <w:sz w:val="24"/>
          <w:szCs w:val="24"/>
          <w:lang w:val="en-US" w:eastAsia="en-US"/>
          <w14:ligatures w14:val="standardContextual"/>
        </w:rPr>
      </w:pPr>
      <w:hyperlink w:anchor="_Toc179220191" w:history="1">
        <w:r w:rsidRPr="005734C7">
          <w:rPr>
            <w:rStyle w:val="Hyperlink"/>
          </w:rPr>
          <w:t>4</w:t>
        </w:r>
        <w:r>
          <w:rPr>
            <w:rFonts w:asciiTheme="minorHAnsi" w:eastAsiaTheme="minorEastAsia" w:hAnsiTheme="minorHAnsi" w:cstheme="minorBidi"/>
            <w:b w:val="0"/>
            <w:kern w:val="2"/>
            <w:sz w:val="24"/>
            <w:szCs w:val="24"/>
            <w:lang w:val="en-US" w:eastAsia="en-US"/>
            <w14:ligatures w14:val="standardContextual"/>
          </w:rPr>
          <w:tab/>
        </w:r>
        <w:r w:rsidRPr="005734C7">
          <w:rPr>
            <w:rStyle w:val="Hyperlink"/>
          </w:rPr>
          <w:t>Organisation</w:t>
        </w:r>
        <w:r>
          <w:rPr>
            <w:webHidden/>
          </w:rPr>
          <w:tab/>
        </w:r>
        <w:r>
          <w:rPr>
            <w:webHidden/>
          </w:rPr>
          <w:fldChar w:fldCharType="begin"/>
        </w:r>
        <w:r>
          <w:rPr>
            <w:webHidden/>
          </w:rPr>
          <w:instrText xml:space="preserve"> PAGEREF _Toc179220191 \h </w:instrText>
        </w:r>
        <w:r>
          <w:rPr>
            <w:webHidden/>
          </w:rPr>
        </w:r>
        <w:r>
          <w:rPr>
            <w:webHidden/>
          </w:rPr>
          <w:fldChar w:fldCharType="separate"/>
        </w:r>
        <w:r w:rsidR="003575E8">
          <w:rPr>
            <w:webHidden/>
          </w:rPr>
          <w:t>6</w:t>
        </w:r>
        <w:r>
          <w:rPr>
            <w:webHidden/>
          </w:rPr>
          <w:fldChar w:fldCharType="end"/>
        </w:r>
      </w:hyperlink>
    </w:p>
    <w:p w14:paraId="21F05B6A" w14:textId="179B3577" w:rsidR="0022090D" w:rsidRDefault="0022090D">
      <w:pPr>
        <w:pStyle w:val="TOC1"/>
        <w:rPr>
          <w:rFonts w:asciiTheme="minorHAnsi" w:eastAsiaTheme="minorEastAsia" w:hAnsiTheme="minorHAnsi" w:cstheme="minorBidi"/>
          <w:b w:val="0"/>
          <w:kern w:val="2"/>
          <w:sz w:val="24"/>
          <w:szCs w:val="24"/>
          <w:lang w:val="en-US" w:eastAsia="en-US"/>
          <w14:ligatures w14:val="standardContextual"/>
        </w:rPr>
      </w:pPr>
      <w:hyperlink w:anchor="_Toc179220192" w:history="1">
        <w:r w:rsidRPr="005734C7">
          <w:rPr>
            <w:rStyle w:val="Hyperlink"/>
          </w:rPr>
          <w:t>5</w:t>
        </w:r>
        <w:r>
          <w:rPr>
            <w:rFonts w:asciiTheme="minorHAnsi" w:eastAsiaTheme="minorEastAsia" w:hAnsiTheme="minorHAnsi" w:cstheme="minorBidi"/>
            <w:b w:val="0"/>
            <w:kern w:val="2"/>
            <w:sz w:val="24"/>
            <w:szCs w:val="24"/>
            <w:lang w:val="en-US" w:eastAsia="en-US"/>
            <w14:ligatures w14:val="standardContextual"/>
          </w:rPr>
          <w:tab/>
        </w:r>
        <w:r w:rsidRPr="005734C7">
          <w:rPr>
            <w:rStyle w:val="Hyperlink"/>
          </w:rPr>
          <w:t>Other Applicable Checks</w:t>
        </w:r>
        <w:r>
          <w:rPr>
            <w:webHidden/>
          </w:rPr>
          <w:tab/>
        </w:r>
        <w:r>
          <w:rPr>
            <w:webHidden/>
          </w:rPr>
          <w:fldChar w:fldCharType="begin"/>
        </w:r>
        <w:r>
          <w:rPr>
            <w:webHidden/>
          </w:rPr>
          <w:instrText xml:space="preserve"> PAGEREF _Toc179220192 \h </w:instrText>
        </w:r>
        <w:r>
          <w:rPr>
            <w:webHidden/>
          </w:rPr>
        </w:r>
        <w:r>
          <w:rPr>
            <w:webHidden/>
          </w:rPr>
          <w:fldChar w:fldCharType="separate"/>
        </w:r>
        <w:r w:rsidR="003575E8">
          <w:rPr>
            <w:webHidden/>
          </w:rPr>
          <w:t>6</w:t>
        </w:r>
        <w:r>
          <w:rPr>
            <w:webHidden/>
          </w:rPr>
          <w:fldChar w:fldCharType="end"/>
        </w:r>
      </w:hyperlink>
    </w:p>
    <w:p w14:paraId="1CEFC3DB" w14:textId="731D5765" w:rsidR="0022090D" w:rsidRDefault="0022090D">
      <w:pPr>
        <w:pStyle w:val="TOC2"/>
        <w:tabs>
          <w:tab w:val="left" w:pos="810"/>
        </w:tabs>
        <w:rPr>
          <w:rFonts w:asciiTheme="minorHAnsi" w:eastAsiaTheme="minorEastAsia" w:hAnsiTheme="minorHAnsi" w:cstheme="minorBidi"/>
          <w:kern w:val="2"/>
          <w:sz w:val="24"/>
          <w:szCs w:val="24"/>
          <w:lang w:val="en-US" w:eastAsia="en-US"/>
          <w14:ligatures w14:val="standardContextual"/>
        </w:rPr>
      </w:pPr>
      <w:hyperlink w:anchor="_Toc179220193" w:history="1">
        <w:r w:rsidRPr="005734C7">
          <w:rPr>
            <w:rStyle w:val="Hyperlink"/>
          </w:rPr>
          <w:t>5.1</w:t>
        </w:r>
        <w:r>
          <w:rPr>
            <w:rFonts w:asciiTheme="minorHAnsi" w:eastAsiaTheme="minorEastAsia" w:hAnsiTheme="minorHAnsi" w:cstheme="minorBidi"/>
            <w:kern w:val="2"/>
            <w:sz w:val="24"/>
            <w:szCs w:val="24"/>
            <w:lang w:val="en-US" w:eastAsia="en-US"/>
            <w14:ligatures w14:val="standardContextual"/>
          </w:rPr>
          <w:tab/>
        </w:r>
        <w:r w:rsidRPr="005734C7">
          <w:rPr>
            <w:rStyle w:val="Hyperlink"/>
          </w:rPr>
          <w:t>Generic S-100 checks</w:t>
        </w:r>
        <w:r>
          <w:rPr>
            <w:webHidden/>
          </w:rPr>
          <w:tab/>
        </w:r>
        <w:r>
          <w:rPr>
            <w:webHidden/>
          </w:rPr>
          <w:fldChar w:fldCharType="begin"/>
        </w:r>
        <w:r>
          <w:rPr>
            <w:webHidden/>
          </w:rPr>
          <w:instrText xml:space="preserve"> PAGEREF _Toc179220193 \h </w:instrText>
        </w:r>
        <w:r>
          <w:rPr>
            <w:webHidden/>
          </w:rPr>
        </w:r>
        <w:r>
          <w:rPr>
            <w:webHidden/>
          </w:rPr>
          <w:fldChar w:fldCharType="separate"/>
        </w:r>
        <w:r w:rsidR="003575E8">
          <w:rPr>
            <w:webHidden/>
          </w:rPr>
          <w:t>6</w:t>
        </w:r>
        <w:r>
          <w:rPr>
            <w:webHidden/>
          </w:rPr>
          <w:fldChar w:fldCharType="end"/>
        </w:r>
      </w:hyperlink>
    </w:p>
    <w:p w14:paraId="353973F0" w14:textId="3D27F2ED" w:rsidR="0022090D" w:rsidRDefault="0022090D">
      <w:pPr>
        <w:pStyle w:val="TOC2"/>
        <w:tabs>
          <w:tab w:val="left" w:pos="810"/>
        </w:tabs>
        <w:rPr>
          <w:rFonts w:asciiTheme="minorHAnsi" w:eastAsiaTheme="minorEastAsia" w:hAnsiTheme="minorHAnsi" w:cstheme="minorBidi"/>
          <w:kern w:val="2"/>
          <w:sz w:val="24"/>
          <w:szCs w:val="24"/>
          <w:lang w:val="en-US" w:eastAsia="en-US"/>
          <w14:ligatures w14:val="standardContextual"/>
        </w:rPr>
      </w:pPr>
      <w:hyperlink w:anchor="_Toc179220194" w:history="1">
        <w:r w:rsidRPr="005734C7">
          <w:rPr>
            <w:rStyle w:val="Hyperlink"/>
          </w:rPr>
          <w:t>5.2</w:t>
        </w:r>
        <w:r>
          <w:rPr>
            <w:rFonts w:asciiTheme="minorHAnsi" w:eastAsiaTheme="minorEastAsia" w:hAnsiTheme="minorHAnsi" w:cstheme="minorBidi"/>
            <w:kern w:val="2"/>
            <w:sz w:val="24"/>
            <w:szCs w:val="24"/>
            <w:lang w:val="en-US" w:eastAsia="en-US"/>
            <w14:ligatures w14:val="standardContextual"/>
          </w:rPr>
          <w:tab/>
        </w:r>
        <w:r w:rsidRPr="005734C7">
          <w:rPr>
            <w:rStyle w:val="Hyperlink"/>
          </w:rPr>
          <w:t>Interoperability checks</w:t>
        </w:r>
        <w:r>
          <w:rPr>
            <w:webHidden/>
          </w:rPr>
          <w:tab/>
        </w:r>
        <w:r>
          <w:rPr>
            <w:webHidden/>
          </w:rPr>
          <w:fldChar w:fldCharType="begin"/>
        </w:r>
        <w:r>
          <w:rPr>
            <w:webHidden/>
          </w:rPr>
          <w:instrText xml:space="preserve"> PAGEREF _Toc179220194 \h </w:instrText>
        </w:r>
        <w:r>
          <w:rPr>
            <w:webHidden/>
          </w:rPr>
        </w:r>
        <w:r>
          <w:rPr>
            <w:webHidden/>
          </w:rPr>
          <w:fldChar w:fldCharType="separate"/>
        </w:r>
        <w:r w:rsidR="003575E8">
          <w:rPr>
            <w:webHidden/>
          </w:rPr>
          <w:t>8</w:t>
        </w:r>
        <w:r>
          <w:rPr>
            <w:webHidden/>
          </w:rPr>
          <w:fldChar w:fldCharType="end"/>
        </w:r>
      </w:hyperlink>
    </w:p>
    <w:p w14:paraId="78218DAF" w14:textId="409F3667" w:rsidR="0022090D" w:rsidRDefault="0022090D">
      <w:pPr>
        <w:pStyle w:val="TOC1"/>
        <w:rPr>
          <w:rFonts w:asciiTheme="minorHAnsi" w:eastAsiaTheme="minorEastAsia" w:hAnsiTheme="minorHAnsi" w:cstheme="minorBidi"/>
          <w:b w:val="0"/>
          <w:kern w:val="2"/>
          <w:sz w:val="24"/>
          <w:szCs w:val="24"/>
          <w:lang w:val="en-US" w:eastAsia="en-US"/>
          <w14:ligatures w14:val="standardContextual"/>
        </w:rPr>
      </w:pPr>
      <w:hyperlink w:anchor="_Toc179220195" w:history="1">
        <w:r w:rsidRPr="005734C7">
          <w:rPr>
            <w:rStyle w:val="Hyperlink"/>
          </w:rPr>
          <w:t>6</w:t>
        </w:r>
        <w:r>
          <w:rPr>
            <w:rFonts w:asciiTheme="minorHAnsi" w:eastAsiaTheme="minorEastAsia" w:hAnsiTheme="minorHAnsi" w:cstheme="minorBidi"/>
            <w:b w:val="0"/>
            <w:kern w:val="2"/>
            <w:sz w:val="24"/>
            <w:szCs w:val="24"/>
            <w:lang w:val="en-US" w:eastAsia="en-US"/>
            <w14:ligatures w14:val="standardContextual"/>
          </w:rPr>
          <w:tab/>
        </w:r>
        <w:r w:rsidRPr="005734C7">
          <w:rPr>
            <w:rStyle w:val="Hyperlink"/>
          </w:rPr>
          <w:t>Check Application Sequence</w:t>
        </w:r>
        <w:r>
          <w:rPr>
            <w:webHidden/>
          </w:rPr>
          <w:tab/>
        </w:r>
        <w:r>
          <w:rPr>
            <w:webHidden/>
          </w:rPr>
          <w:fldChar w:fldCharType="begin"/>
        </w:r>
        <w:r>
          <w:rPr>
            <w:webHidden/>
          </w:rPr>
          <w:instrText xml:space="preserve"> PAGEREF _Toc179220195 \h </w:instrText>
        </w:r>
        <w:r>
          <w:rPr>
            <w:webHidden/>
          </w:rPr>
        </w:r>
        <w:r>
          <w:rPr>
            <w:webHidden/>
          </w:rPr>
          <w:fldChar w:fldCharType="separate"/>
        </w:r>
        <w:r w:rsidR="003575E8">
          <w:rPr>
            <w:webHidden/>
          </w:rPr>
          <w:t>8</w:t>
        </w:r>
        <w:r>
          <w:rPr>
            <w:webHidden/>
          </w:rPr>
          <w:fldChar w:fldCharType="end"/>
        </w:r>
      </w:hyperlink>
    </w:p>
    <w:p w14:paraId="3A456810" w14:textId="36F6F21F" w:rsidR="0022090D" w:rsidRDefault="0022090D">
      <w:pPr>
        <w:pStyle w:val="TOC1"/>
        <w:rPr>
          <w:rFonts w:asciiTheme="minorHAnsi" w:eastAsiaTheme="minorEastAsia" w:hAnsiTheme="minorHAnsi" w:cstheme="minorBidi"/>
          <w:b w:val="0"/>
          <w:kern w:val="2"/>
          <w:sz w:val="24"/>
          <w:szCs w:val="24"/>
          <w:lang w:val="en-US" w:eastAsia="en-US"/>
          <w14:ligatures w14:val="standardContextual"/>
        </w:rPr>
      </w:pPr>
      <w:hyperlink w:anchor="_Toc179220196" w:history="1">
        <w:r w:rsidRPr="005734C7">
          <w:rPr>
            <w:rStyle w:val="Hyperlink"/>
          </w:rPr>
          <w:t>7</w:t>
        </w:r>
        <w:r>
          <w:rPr>
            <w:rFonts w:asciiTheme="minorHAnsi" w:eastAsiaTheme="minorEastAsia" w:hAnsiTheme="minorHAnsi" w:cstheme="minorBidi"/>
            <w:b w:val="0"/>
            <w:kern w:val="2"/>
            <w:sz w:val="24"/>
            <w:szCs w:val="24"/>
            <w:lang w:val="en-US" w:eastAsia="en-US"/>
            <w14:ligatures w14:val="standardContextual"/>
          </w:rPr>
          <w:tab/>
        </w:r>
        <w:r w:rsidRPr="005734C7">
          <w:rPr>
            <w:rStyle w:val="Hyperlink"/>
          </w:rPr>
          <w:t>Check Classification</w:t>
        </w:r>
        <w:r>
          <w:rPr>
            <w:webHidden/>
          </w:rPr>
          <w:tab/>
        </w:r>
        <w:r>
          <w:rPr>
            <w:webHidden/>
          </w:rPr>
          <w:fldChar w:fldCharType="begin"/>
        </w:r>
        <w:r>
          <w:rPr>
            <w:webHidden/>
          </w:rPr>
          <w:instrText xml:space="preserve"> PAGEREF _Toc179220196 \h </w:instrText>
        </w:r>
        <w:r>
          <w:rPr>
            <w:webHidden/>
          </w:rPr>
        </w:r>
        <w:r>
          <w:rPr>
            <w:webHidden/>
          </w:rPr>
          <w:fldChar w:fldCharType="separate"/>
        </w:r>
        <w:r w:rsidR="003575E8">
          <w:rPr>
            <w:webHidden/>
          </w:rPr>
          <w:t>9</w:t>
        </w:r>
        <w:r>
          <w:rPr>
            <w:webHidden/>
          </w:rPr>
          <w:fldChar w:fldCharType="end"/>
        </w:r>
      </w:hyperlink>
    </w:p>
    <w:p w14:paraId="13B60076" w14:textId="3AB36DE6" w:rsidR="0022090D" w:rsidRDefault="0022090D">
      <w:pPr>
        <w:pStyle w:val="TOC1"/>
        <w:rPr>
          <w:rFonts w:asciiTheme="minorHAnsi" w:eastAsiaTheme="minorEastAsia" w:hAnsiTheme="minorHAnsi" w:cstheme="minorBidi"/>
          <w:b w:val="0"/>
          <w:kern w:val="2"/>
          <w:sz w:val="24"/>
          <w:szCs w:val="24"/>
          <w:lang w:val="en-US" w:eastAsia="en-US"/>
          <w14:ligatures w14:val="standardContextual"/>
        </w:rPr>
      </w:pPr>
      <w:hyperlink w:anchor="_Toc179220197" w:history="1">
        <w:r w:rsidRPr="005734C7">
          <w:rPr>
            <w:rStyle w:val="Hyperlink"/>
          </w:rPr>
          <w:t>8</w:t>
        </w:r>
        <w:r>
          <w:rPr>
            <w:rFonts w:asciiTheme="minorHAnsi" w:eastAsiaTheme="minorEastAsia" w:hAnsiTheme="minorHAnsi" w:cstheme="minorBidi"/>
            <w:b w:val="0"/>
            <w:kern w:val="2"/>
            <w:sz w:val="24"/>
            <w:szCs w:val="24"/>
            <w:lang w:val="en-US" w:eastAsia="en-US"/>
            <w14:ligatures w14:val="standardContextual"/>
          </w:rPr>
          <w:tab/>
        </w:r>
        <w:r w:rsidRPr="005734C7">
          <w:rPr>
            <w:rStyle w:val="Hyperlink"/>
          </w:rPr>
          <w:t>Geometry and Spatial Operators</w:t>
        </w:r>
        <w:r>
          <w:rPr>
            <w:webHidden/>
          </w:rPr>
          <w:tab/>
        </w:r>
        <w:r>
          <w:rPr>
            <w:webHidden/>
          </w:rPr>
          <w:fldChar w:fldCharType="begin"/>
        </w:r>
        <w:r>
          <w:rPr>
            <w:webHidden/>
          </w:rPr>
          <w:instrText xml:space="preserve"> PAGEREF _Toc179220197 \h </w:instrText>
        </w:r>
        <w:r>
          <w:rPr>
            <w:webHidden/>
          </w:rPr>
        </w:r>
        <w:r>
          <w:rPr>
            <w:webHidden/>
          </w:rPr>
          <w:fldChar w:fldCharType="separate"/>
        </w:r>
        <w:r w:rsidR="003575E8">
          <w:rPr>
            <w:webHidden/>
          </w:rPr>
          <w:t>9</w:t>
        </w:r>
        <w:r>
          <w:rPr>
            <w:webHidden/>
          </w:rPr>
          <w:fldChar w:fldCharType="end"/>
        </w:r>
      </w:hyperlink>
    </w:p>
    <w:p w14:paraId="483C6FC1" w14:textId="108BD3D8" w:rsidR="0022090D" w:rsidRDefault="0022090D">
      <w:pPr>
        <w:pStyle w:val="TOC1"/>
        <w:rPr>
          <w:rFonts w:asciiTheme="minorHAnsi" w:eastAsiaTheme="minorEastAsia" w:hAnsiTheme="minorHAnsi" w:cstheme="minorBidi"/>
          <w:b w:val="0"/>
          <w:kern w:val="2"/>
          <w:sz w:val="24"/>
          <w:szCs w:val="24"/>
          <w:lang w:val="en-US" w:eastAsia="en-US"/>
          <w14:ligatures w14:val="standardContextual"/>
        </w:rPr>
      </w:pPr>
      <w:hyperlink w:anchor="_Toc179220198" w:history="1">
        <w:r w:rsidRPr="005734C7">
          <w:rPr>
            <w:rStyle w:val="Hyperlink"/>
          </w:rPr>
          <w:t>9</w:t>
        </w:r>
        <w:r>
          <w:rPr>
            <w:rFonts w:asciiTheme="minorHAnsi" w:eastAsiaTheme="minorEastAsia" w:hAnsiTheme="minorHAnsi" w:cstheme="minorBidi"/>
            <w:b w:val="0"/>
            <w:kern w:val="2"/>
            <w:sz w:val="24"/>
            <w:szCs w:val="24"/>
            <w:lang w:val="en-US" w:eastAsia="en-US"/>
            <w14:ligatures w14:val="standardContextual"/>
          </w:rPr>
          <w:tab/>
        </w:r>
        <w:r w:rsidRPr="005734C7">
          <w:rPr>
            <w:rStyle w:val="Hyperlink"/>
          </w:rPr>
          <w:t>Other Components of this Specification</w:t>
        </w:r>
        <w:r>
          <w:rPr>
            <w:webHidden/>
          </w:rPr>
          <w:tab/>
        </w:r>
        <w:r>
          <w:rPr>
            <w:webHidden/>
          </w:rPr>
          <w:fldChar w:fldCharType="begin"/>
        </w:r>
        <w:r>
          <w:rPr>
            <w:webHidden/>
          </w:rPr>
          <w:instrText xml:space="preserve"> PAGEREF _Toc179220198 \h </w:instrText>
        </w:r>
        <w:r>
          <w:rPr>
            <w:webHidden/>
          </w:rPr>
        </w:r>
        <w:r>
          <w:rPr>
            <w:webHidden/>
          </w:rPr>
          <w:fldChar w:fldCharType="separate"/>
        </w:r>
        <w:r w:rsidR="003575E8">
          <w:rPr>
            <w:webHidden/>
          </w:rPr>
          <w:t>9</w:t>
        </w:r>
        <w:r>
          <w:rPr>
            <w:webHidden/>
          </w:rPr>
          <w:fldChar w:fldCharType="end"/>
        </w:r>
      </w:hyperlink>
    </w:p>
    <w:p w14:paraId="5CFB76EA" w14:textId="5198247E" w:rsidR="00DF33D4" w:rsidRPr="00CF30EA" w:rsidRDefault="00E80248" w:rsidP="004B2DB3">
      <w:pPr>
        <w:suppressLineNumbers/>
        <w:spacing w:line="240" w:lineRule="auto"/>
        <w:rPr>
          <w:rFonts w:cs="Arial"/>
          <w:bCs/>
          <w:noProof/>
          <w:lang w:val="en-GB"/>
        </w:rPr>
      </w:pPr>
      <w:r w:rsidRPr="00CF30EA">
        <w:rPr>
          <w:rFonts w:cs="Arial"/>
          <w:bCs/>
          <w:noProof/>
          <w:lang w:val="en-GB"/>
        </w:rPr>
        <w:fldChar w:fldCharType="end"/>
      </w:r>
    </w:p>
    <w:p w14:paraId="27759973" w14:textId="77777777" w:rsidR="005712B5" w:rsidRPr="00CF30EA" w:rsidRDefault="005712B5" w:rsidP="004B2DB3">
      <w:pPr>
        <w:suppressLineNumbers/>
        <w:spacing w:line="240" w:lineRule="auto"/>
        <w:rPr>
          <w:rFonts w:cs="Arial"/>
          <w:bCs/>
          <w:noProof/>
          <w:sz w:val="22"/>
          <w:lang w:val="en-GB"/>
        </w:rPr>
      </w:pPr>
    </w:p>
    <w:p w14:paraId="65967D41" w14:textId="2BB0799B" w:rsidR="00DF33D4" w:rsidRPr="00CF30EA" w:rsidRDefault="00DF33D4" w:rsidP="004B2DB3">
      <w:pPr>
        <w:suppressLineNumbers/>
        <w:rPr>
          <w:b/>
          <w:bCs/>
          <w:noProof/>
          <w:lang w:val="en-GB"/>
        </w:rPr>
        <w:sectPr w:rsidR="00DF33D4" w:rsidRPr="00CF30EA" w:rsidSect="00A07674">
          <w:headerReference w:type="even" r:id="rId15"/>
          <w:headerReference w:type="default" r:id="rId16"/>
          <w:footerReference w:type="even" r:id="rId17"/>
          <w:footerReference w:type="default" r:id="rId18"/>
          <w:pgSz w:w="11906" w:h="16838" w:code="9"/>
          <w:pgMar w:top="1440" w:right="1440" w:bottom="1440" w:left="1440" w:header="709" w:footer="709" w:gutter="0"/>
          <w:pgNumType w:fmt="lowerRoman" w:start="1"/>
          <w:cols w:space="720"/>
          <w:titlePg/>
          <w:docGrid w:linePitch="360"/>
        </w:sectPr>
      </w:pPr>
    </w:p>
    <w:p w14:paraId="6B4BE938" w14:textId="0512347B" w:rsidR="00CF30EA" w:rsidRPr="002631DD" w:rsidRDefault="002631DD" w:rsidP="002631DD">
      <w:pPr>
        <w:pStyle w:val="Heading1"/>
        <w:tabs>
          <w:tab w:val="clear" w:pos="400"/>
        </w:tabs>
        <w:spacing w:before="120" w:after="200" w:line="240" w:lineRule="auto"/>
        <w:ind w:left="567" w:hanging="567"/>
        <w:rPr>
          <w:lang w:val="en-GB"/>
        </w:rPr>
      </w:pPr>
      <w:bookmarkStart w:id="144" w:name="_Toc179220174"/>
      <w:r>
        <w:rPr>
          <w:lang w:val="en-GB"/>
        </w:rPr>
        <w:lastRenderedPageBreak/>
        <w:t>Introduction</w:t>
      </w:r>
      <w:bookmarkEnd w:id="144"/>
    </w:p>
    <w:p w14:paraId="63BB43CF" w14:textId="319CF38F" w:rsidR="004C3566" w:rsidRDefault="00236539" w:rsidP="00CF30EA">
      <w:pPr>
        <w:spacing w:after="120" w:line="240" w:lineRule="auto"/>
        <w:rPr>
          <w:lang w:val="en-GB"/>
        </w:rPr>
      </w:pPr>
      <w:r>
        <w:rPr>
          <w:lang w:val="en-GB"/>
        </w:rPr>
        <w:t>This document</w:t>
      </w:r>
      <w:r w:rsidRPr="00236539">
        <w:rPr>
          <w:lang w:val="en-GB"/>
        </w:rPr>
        <w:t xml:space="preserve"> specifies </w:t>
      </w:r>
      <w:r>
        <w:rPr>
          <w:lang w:val="en-GB"/>
        </w:rPr>
        <w:t xml:space="preserve">a set of </w:t>
      </w:r>
      <w:r w:rsidRPr="00236539">
        <w:rPr>
          <w:lang w:val="en-GB"/>
        </w:rPr>
        <w:t xml:space="preserve">checks that producers of </w:t>
      </w:r>
      <w:r w:rsidR="00754555">
        <w:rPr>
          <w:lang w:val="en-GB"/>
        </w:rPr>
        <w:t>S-101 Electronic Navigational Chart (</w:t>
      </w:r>
      <w:r w:rsidRPr="00236539">
        <w:rPr>
          <w:lang w:val="en-GB"/>
        </w:rPr>
        <w:t>ENC</w:t>
      </w:r>
      <w:r w:rsidR="00754555">
        <w:rPr>
          <w:lang w:val="en-GB"/>
        </w:rPr>
        <w:t>)</w:t>
      </w:r>
      <w:r w:rsidRPr="00236539">
        <w:rPr>
          <w:lang w:val="en-GB"/>
        </w:rPr>
        <w:t xml:space="preserve"> validation tools </w:t>
      </w:r>
      <w:r w:rsidR="00754555">
        <w:rPr>
          <w:lang w:val="en-GB"/>
        </w:rPr>
        <w:t>must</w:t>
      </w:r>
      <w:r w:rsidRPr="00236539">
        <w:rPr>
          <w:lang w:val="en-GB"/>
        </w:rPr>
        <w:t xml:space="preserve"> </w:t>
      </w:r>
      <w:r w:rsidR="00754555">
        <w:rPr>
          <w:lang w:val="en-GB"/>
        </w:rPr>
        <w:t>implement</w:t>
      </w:r>
      <w:r w:rsidRPr="00236539">
        <w:rPr>
          <w:lang w:val="en-GB"/>
        </w:rPr>
        <w:t xml:space="preserve"> in their validation software. </w:t>
      </w:r>
      <w:r>
        <w:rPr>
          <w:lang w:val="en-GB"/>
        </w:rPr>
        <w:t>Validation</w:t>
      </w:r>
      <w:r w:rsidRPr="00236539">
        <w:rPr>
          <w:lang w:val="en-GB"/>
        </w:rPr>
        <w:t xml:space="preserve"> software </w:t>
      </w:r>
      <w:r w:rsidR="00754555">
        <w:rPr>
          <w:lang w:val="en-GB"/>
        </w:rPr>
        <w:t>is</w:t>
      </w:r>
      <w:r w:rsidRPr="00236539">
        <w:rPr>
          <w:lang w:val="en-GB"/>
        </w:rPr>
        <w:t xml:space="preserve"> used </w:t>
      </w:r>
      <w:r w:rsidR="00754555">
        <w:rPr>
          <w:lang w:val="en-GB"/>
        </w:rPr>
        <w:t>to</w:t>
      </w:r>
      <w:r w:rsidRPr="00236539">
        <w:rPr>
          <w:lang w:val="en-GB"/>
        </w:rPr>
        <w:t xml:space="preserve"> ensure that </w:t>
      </w:r>
      <w:r>
        <w:rPr>
          <w:lang w:val="en-GB"/>
        </w:rPr>
        <w:t xml:space="preserve">S-101 </w:t>
      </w:r>
      <w:r w:rsidRPr="00236539">
        <w:rPr>
          <w:lang w:val="en-GB"/>
        </w:rPr>
        <w:t xml:space="preserve">ENC data are compliant with the </w:t>
      </w:r>
      <w:r>
        <w:rPr>
          <w:lang w:val="en-GB"/>
        </w:rPr>
        <w:t>S-101</w:t>
      </w:r>
      <w:r w:rsidRPr="00236539">
        <w:rPr>
          <w:lang w:val="en-GB"/>
        </w:rPr>
        <w:t xml:space="preserve"> Product Specification. The</w:t>
      </w:r>
      <w:r>
        <w:rPr>
          <w:lang w:val="en-GB"/>
        </w:rPr>
        <w:t xml:space="preserve"> initial</w:t>
      </w:r>
      <w:r w:rsidRPr="00236539">
        <w:rPr>
          <w:lang w:val="en-GB"/>
        </w:rPr>
        <w:t xml:space="preserve"> </w:t>
      </w:r>
      <w:r>
        <w:rPr>
          <w:lang w:val="en-GB"/>
        </w:rPr>
        <w:t>list of checks</w:t>
      </w:r>
      <w:r w:rsidR="00754555">
        <w:rPr>
          <w:lang w:val="en-GB"/>
        </w:rPr>
        <w:t xml:space="preserve"> for S-101</w:t>
      </w:r>
      <w:r w:rsidRPr="00236539">
        <w:rPr>
          <w:lang w:val="en-GB"/>
        </w:rPr>
        <w:t xml:space="preserve"> </w:t>
      </w:r>
      <w:r>
        <w:rPr>
          <w:lang w:val="en-GB"/>
        </w:rPr>
        <w:t>w</w:t>
      </w:r>
      <w:r w:rsidRPr="00236539">
        <w:rPr>
          <w:lang w:val="en-GB"/>
        </w:rPr>
        <w:t>as compiled</w:t>
      </w:r>
      <w:r>
        <w:rPr>
          <w:lang w:val="en-GB"/>
        </w:rPr>
        <w:t xml:space="preserve"> by the </w:t>
      </w:r>
      <w:del w:id="145" w:author="Raphael Malyankar" w:date="2024-09-24T15:44:00Z">
        <w:r w:rsidDel="00C0416A">
          <w:rPr>
            <w:lang w:val="en-GB"/>
          </w:rPr>
          <w:delText xml:space="preserve">IHO </w:delText>
        </w:r>
      </w:del>
      <w:r>
        <w:rPr>
          <w:lang w:val="en-GB"/>
        </w:rPr>
        <w:t>S-10</w:t>
      </w:r>
      <w:ins w:id="146" w:author="Raphael Malyankar" w:date="2024-09-24T15:44:00Z">
        <w:r w:rsidR="00C0416A">
          <w:rPr>
            <w:lang w:val="en-GB"/>
          </w:rPr>
          <w:t>1</w:t>
        </w:r>
      </w:ins>
      <w:del w:id="147" w:author="Raphael Malyankar" w:date="2024-09-24T15:44:00Z">
        <w:r w:rsidDel="00C0416A">
          <w:rPr>
            <w:lang w:val="en-GB"/>
          </w:rPr>
          <w:delText>0</w:delText>
        </w:r>
      </w:del>
      <w:r>
        <w:rPr>
          <w:lang w:val="en-GB"/>
        </w:rPr>
        <w:t xml:space="preserve"> Project Team</w:t>
      </w:r>
      <w:r w:rsidRPr="00236539">
        <w:rPr>
          <w:lang w:val="en-GB"/>
        </w:rPr>
        <w:t xml:space="preserve"> for the IHO</w:t>
      </w:r>
      <w:r w:rsidR="00754555">
        <w:rPr>
          <w:lang w:val="en-GB"/>
        </w:rPr>
        <w:t xml:space="preserve">. This </w:t>
      </w:r>
      <w:r w:rsidRPr="00236539">
        <w:rPr>
          <w:lang w:val="en-GB"/>
        </w:rPr>
        <w:t xml:space="preserve">list of checks </w:t>
      </w:r>
      <w:r w:rsidR="00754555">
        <w:rPr>
          <w:lang w:val="en-GB"/>
        </w:rPr>
        <w:t xml:space="preserve">derives </w:t>
      </w:r>
      <w:ins w:id="148" w:author="Raphael Malyankar" w:date="2024-09-24T15:38:00Z">
        <w:r w:rsidR="00012DC4">
          <w:rPr>
            <w:lang w:val="en-GB"/>
          </w:rPr>
          <w:t xml:space="preserve">in part </w:t>
        </w:r>
      </w:ins>
      <w:r w:rsidR="00754555">
        <w:rPr>
          <w:lang w:val="en-GB"/>
        </w:rPr>
        <w:t xml:space="preserve">from validation checks for S-57 ENCs defined in IHO S-58 (ENC Validation Checks), which were </w:t>
      </w:r>
      <w:r w:rsidRPr="00236539">
        <w:rPr>
          <w:lang w:val="en-GB"/>
        </w:rPr>
        <w:t>provided by a number of hydrographic offices and software companies</w:t>
      </w:r>
      <w:ins w:id="149" w:author="Raphael Malyankar" w:date="2024-09-24T15:40:00Z">
        <w:r w:rsidR="00012DC4">
          <w:rPr>
            <w:lang w:val="en-GB"/>
          </w:rPr>
          <w:t xml:space="preserve">, in part from </w:t>
        </w:r>
      </w:ins>
      <w:ins w:id="150" w:author="Raphael Malyankar" w:date="2024-09-24T15:43:00Z">
        <w:r w:rsidR="00012DC4">
          <w:rPr>
            <w:lang w:val="en-GB"/>
          </w:rPr>
          <w:t xml:space="preserve">S-57 ENC checks modified </w:t>
        </w:r>
      </w:ins>
      <w:ins w:id="151" w:author="Raphael Malyankar" w:date="2024-09-24T15:40:00Z">
        <w:r w:rsidR="00012DC4">
          <w:rPr>
            <w:lang w:val="en-GB"/>
          </w:rPr>
          <w:t xml:space="preserve">to reflect </w:t>
        </w:r>
      </w:ins>
      <w:ins w:id="152" w:author="Raphael Malyankar" w:date="2024-09-24T15:41:00Z">
        <w:r w:rsidR="00012DC4">
          <w:rPr>
            <w:lang w:val="en-GB"/>
          </w:rPr>
          <w:t xml:space="preserve">S-101 requirements instead of S-57 requirements, and in part from </w:t>
        </w:r>
      </w:ins>
      <w:del w:id="153" w:author="Raphael Malyankar" w:date="2024-09-24T15:40:00Z">
        <w:r w:rsidR="00754555" w:rsidDel="00012DC4">
          <w:rPr>
            <w:lang w:val="en-GB"/>
          </w:rPr>
          <w:delText>.</w:delText>
        </w:r>
      </w:del>
      <w:ins w:id="154" w:author="Raphael Malyankar" w:date="2024-09-24T15:41:00Z">
        <w:r w:rsidR="00012DC4">
          <w:rPr>
            <w:lang w:val="en-GB"/>
          </w:rPr>
          <w:t>newly developed</w:t>
        </w:r>
      </w:ins>
      <w:ins w:id="155" w:author="Raphael Malyankar" w:date="2024-09-24T15:39:00Z">
        <w:r w:rsidR="00012DC4">
          <w:rPr>
            <w:lang w:val="en-GB"/>
          </w:rPr>
          <w:t xml:space="preserve"> checks</w:t>
        </w:r>
      </w:ins>
      <w:ins w:id="156" w:author="Raphael Malyankar" w:date="2024-09-24T15:38:00Z">
        <w:r w:rsidR="00012DC4" w:rsidRPr="00012DC4">
          <w:rPr>
            <w:lang w:val="en-GB"/>
          </w:rPr>
          <w:t xml:space="preserve"> based on new requirements in S-101</w:t>
        </w:r>
      </w:ins>
      <w:ins w:id="157" w:author="Raphael Malyankar" w:date="2024-09-24T15:39:00Z">
        <w:r w:rsidR="00012DC4">
          <w:rPr>
            <w:lang w:val="en-GB"/>
          </w:rPr>
          <w:t>.</w:t>
        </w:r>
      </w:ins>
    </w:p>
    <w:p w14:paraId="4427A2A4" w14:textId="41216480" w:rsidR="00BA4C13" w:rsidRDefault="00754555" w:rsidP="00CF30EA">
      <w:pPr>
        <w:spacing w:after="120" w:line="240" w:lineRule="auto"/>
        <w:rPr>
          <w:lang w:val="en-GB"/>
        </w:rPr>
      </w:pPr>
      <w:r>
        <w:rPr>
          <w:lang w:val="en-GB"/>
        </w:rPr>
        <w:t xml:space="preserve">The checks listed in this document </w:t>
      </w:r>
      <w:r w:rsidR="009C7608">
        <w:rPr>
          <w:lang w:val="en-GB"/>
        </w:rPr>
        <w:t>are product-specific. They supplement but do not replace the generic S-100 validation checks applicable to all S-100 products which are defined in a separate IHO publication (S-158:100 – Universal Hydrographic Model Validation Checks).</w:t>
      </w:r>
    </w:p>
    <w:p w14:paraId="2AE66429" w14:textId="24C98FFD" w:rsidR="00F9107D" w:rsidRPr="00CF30EA" w:rsidRDefault="00F9107D" w:rsidP="0098512D">
      <w:pPr>
        <w:pStyle w:val="Heading2"/>
        <w:tabs>
          <w:tab w:val="clear" w:pos="540"/>
          <w:tab w:val="clear" w:pos="700"/>
          <w:tab w:val="left" w:pos="709"/>
        </w:tabs>
        <w:spacing w:before="120" w:after="200" w:line="240" w:lineRule="auto"/>
        <w:ind w:left="709" w:hanging="709"/>
        <w:rPr>
          <w:lang w:val="en-GB"/>
        </w:rPr>
      </w:pPr>
      <w:bookmarkStart w:id="158" w:name="_Toc126186777"/>
      <w:bookmarkStart w:id="159" w:name="_Toc126241790"/>
      <w:bookmarkStart w:id="160" w:name="_Toc127967165"/>
      <w:bookmarkStart w:id="161" w:name="_Toc127967680"/>
      <w:bookmarkStart w:id="162" w:name="_Toc126186778"/>
      <w:bookmarkStart w:id="163" w:name="_Toc126241791"/>
      <w:bookmarkStart w:id="164" w:name="_Toc127967166"/>
      <w:bookmarkStart w:id="165" w:name="_Toc127967681"/>
      <w:bookmarkStart w:id="166" w:name="_Toc179220175"/>
      <w:bookmarkEnd w:id="158"/>
      <w:bookmarkEnd w:id="159"/>
      <w:bookmarkEnd w:id="160"/>
      <w:bookmarkEnd w:id="161"/>
      <w:bookmarkEnd w:id="162"/>
      <w:bookmarkEnd w:id="163"/>
      <w:bookmarkEnd w:id="164"/>
      <w:bookmarkEnd w:id="165"/>
      <w:r w:rsidRPr="00CF30EA">
        <w:rPr>
          <w:lang w:val="en-GB"/>
        </w:rPr>
        <w:t>Scope</w:t>
      </w:r>
      <w:bookmarkEnd w:id="166"/>
    </w:p>
    <w:p w14:paraId="773E34E4" w14:textId="45CC03CD" w:rsidR="009C7608" w:rsidRDefault="00CD7912" w:rsidP="0098512D">
      <w:pPr>
        <w:spacing w:after="120" w:line="240" w:lineRule="auto"/>
        <w:rPr>
          <w:lang w:val="en-GB"/>
        </w:rPr>
      </w:pPr>
      <w:r w:rsidRPr="00CD7912">
        <w:rPr>
          <w:lang w:val="en-GB"/>
        </w:rPr>
        <w:t>This document</w:t>
      </w:r>
      <w:r w:rsidR="009756F1">
        <w:rPr>
          <w:lang w:val="en-GB"/>
        </w:rPr>
        <w:t>, designated as “S-158</w:t>
      </w:r>
      <w:r w:rsidR="007206C1">
        <w:rPr>
          <w:lang w:val="en-GB"/>
        </w:rPr>
        <w:t>:101</w:t>
      </w:r>
      <w:r w:rsidR="009756F1">
        <w:rPr>
          <w:lang w:val="en-GB"/>
        </w:rPr>
        <w:t>” by the IHO,</w:t>
      </w:r>
      <w:r w:rsidRPr="00CD7912">
        <w:rPr>
          <w:lang w:val="en-GB"/>
        </w:rPr>
        <w:t xml:space="preserve"> </w:t>
      </w:r>
      <w:r w:rsidR="007206C1">
        <w:rPr>
          <w:lang w:val="en-GB"/>
        </w:rPr>
        <w:t>specifies</w:t>
      </w:r>
      <w:r w:rsidRPr="00CD7912">
        <w:rPr>
          <w:lang w:val="en-GB"/>
        </w:rPr>
        <w:t xml:space="preserve"> validation checks for </w:t>
      </w:r>
      <w:r w:rsidR="00236539">
        <w:rPr>
          <w:lang w:val="en-GB"/>
        </w:rPr>
        <w:t xml:space="preserve">data products conforming to </w:t>
      </w:r>
      <w:r w:rsidR="00754555">
        <w:rPr>
          <w:lang w:val="en-GB"/>
        </w:rPr>
        <w:t xml:space="preserve">Edition 2.0.0 of </w:t>
      </w:r>
      <w:r w:rsidR="007206C1">
        <w:rPr>
          <w:lang w:val="en-GB"/>
        </w:rPr>
        <w:t xml:space="preserve">the S-101 (Electronic Navigational Chart) </w:t>
      </w:r>
      <w:r w:rsidR="00236539">
        <w:rPr>
          <w:lang w:val="en-GB"/>
        </w:rPr>
        <w:t>Product Specification</w:t>
      </w:r>
      <w:r w:rsidR="003972F0">
        <w:rPr>
          <w:lang w:val="en-GB"/>
        </w:rPr>
        <w:t>.</w:t>
      </w:r>
    </w:p>
    <w:p w14:paraId="1C2AE0B6" w14:textId="68FA32DD" w:rsidR="00944041" w:rsidRDefault="00944041" w:rsidP="0098512D">
      <w:pPr>
        <w:spacing w:after="120" w:line="240" w:lineRule="auto"/>
        <w:rPr>
          <w:lang w:val="en-GB"/>
        </w:rPr>
      </w:pPr>
      <w:r>
        <w:rPr>
          <w:lang w:val="en-GB"/>
        </w:rPr>
        <w:t>This document specifies product-specific validation checks for both S-101 datasets and exchange sets containing S-101 datasets.</w:t>
      </w:r>
    </w:p>
    <w:p w14:paraId="630B1472" w14:textId="3B7B573A" w:rsidR="009C7608" w:rsidRDefault="009C7608" w:rsidP="0098512D">
      <w:pPr>
        <w:spacing w:after="120" w:line="240" w:lineRule="auto"/>
        <w:rPr>
          <w:lang w:val="en-GB"/>
        </w:rPr>
      </w:pPr>
      <w:r>
        <w:rPr>
          <w:lang w:val="en-GB"/>
        </w:rPr>
        <w:t xml:space="preserve">The checks specified in this document supplement the checks described in Edition 1.0.0 of </w:t>
      </w:r>
      <w:r w:rsidRPr="009C7608">
        <w:rPr>
          <w:lang w:val="en-GB"/>
        </w:rPr>
        <w:t>S-158:100 (Universal Hydrographic Data Model Validation Checks).</w:t>
      </w:r>
      <w:r>
        <w:rPr>
          <w:lang w:val="en-GB"/>
        </w:rPr>
        <w:t xml:space="preserve"> Both </w:t>
      </w:r>
      <w:r w:rsidR="00944041">
        <w:rPr>
          <w:lang w:val="en-GB"/>
        </w:rPr>
        <w:t>sets of validation</w:t>
      </w:r>
      <w:r>
        <w:rPr>
          <w:lang w:val="en-GB"/>
        </w:rPr>
        <w:t xml:space="preserve"> checks</w:t>
      </w:r>
      <w:r w:rsidR="00944041">
        <w:rPr>
          <w:lang w:val="en-GB"/>
        </w:rPr>
        <w:t>, those</w:t>
      </w:r>
      <w:r>
        <w:rPr>
          <w:lang w:val="en-GB"/>
        </w:rPr>
        <w:t xml:space="preserve"> described in S-158:100 </w:t>
      </w:r>
      <w:r w:rsidR="00944041">
        <w:rPr>
          <w:lang w:val="en-GB"/>
        </w:rPr>
        <w:t>as well as</w:t>
      </w:r>
      <w:r>
        <w:rPr>
          <w:lang w:val="en-GB"/>
        </w:rPr>
        <w:t xml:space="preserve"> those defined in S-158:101</w:t>
      </w:r>
      <w:r w:rsidR="00944041">
        <w:rPr>
          <w:lang w:val="en-GB"/>
        </w:rPr>
        <w:t>,</w:t>
      </w:r>
      <w:r>
        <w:rPr>
          <w:lang w:val="en-GB"/>
        </w:rPr>
        <w:t xml:space="preserve"> must be applied to test the validity of S-101 datasets and exchange sets.</w:t>
      </w:r>
      <w:r w:rsidR="00944041">
        <w:rPr>
          <w:lang w:val="en-GB"/>
        </w:rPr>
        <w:t xml:space="preserve"> For datasets and exchange sets intended for use on ECDIS, additional cross-product checks, defined in S-158:98, must also be applied.</w:t>
      </w:r>
    </w:p>
    <w:p w14:paraId="6983D981" w14:textId="77777777" w:rsidR="007206C1" w:rsidRDefault="007206C1" w:rsidP="007206C1">
      <w:pPr>
        <w:pStyle w:val="Heading2"/>
        <w:rPr>
          <w:lang w:val="en-GB"/>
        </w:rPr>
      </w:pPr>
      <w:bookmarkStart w:id="167" w:name="_Toc179220176"/>
      <w:r>
        <w:rPr>
          <w:lang w:val="en-GB"/>
        </w:rPr>
        <w:t>Conformance</w:t>
      </w:r>
      <w:bookmarkEnd w:id="167"/>
    </w:p>
    <w:p w14:paraId="55B43FA2" w14:textId="636299C1" w:rsidR="0098512D" w:rsidDel="006F1C6C" w:rsidRDefault="007206C1" w:rsidP="0098512D">
      <w:pPr>
        <w:spacing w:after="120" w:line="240" w:lineRule="auto"/>
        <w:rPr>
          <w:del w:id="168" w:author="Elizabeth Helen Hahessy" w:date="2024-11-27T13:27:00Z"/>
          <w:lang w:val="en-GB"/>
        </w:rPr>
      </w:pPr>
      <w:r>
        <w:rPr>
          <w:lang w:val="en-GB"/>
        </w:rPr>
        <w:t>This</w:t>
      </w:r>
      <w:r w:rsidR="003972F0">
        <w:rPr>
          <w:lang w:val="en-GB"/>
        </w:rPr>
        <w:t xml:space="preserve"> specification </w:t>
      </w:r>
      <w:r>
        <w:rPr>
          <w:lang w:val="en-GB"/>
        </w:rPr>
        <w:t>conforms to Edition 1.0.0 of</w:t>
      </w:r>
      <w:r w:rsidR="003972F0">
        <w:rPr>
          <w:lang w:val="en-GB"/>
        </w:rPr>
        <w:t xml:space="preserve"> </w:t>
      </w:r>
      <w:r>
        <w:rPr>
          <w:lang w:val="en-GB"/>
        </w:rPr>
        <w:t>IHO spec</w:t>
      </w:r>
      <w:ins w:id="169" w:author="Raphael Malyankar" w:date="2024-09-24T15:45:00Z">
        <w:r w:rsidR="00B95E73">
          <w:rPr>
            <w:lang w:val="en-GB"/>
          </w:rPr>
          <w:t>i</w:t>
        </w:r>
      </w:ins>
      <w:r>
        <w:rPr>
          <w:lang w:val="en-GB"/>
        </w:rPr>
        <w:t>fication</w:t>
      </w:r>
      <w:r w:rsidR="003972F0">
        <w:rPr>
          <w:lang w:val="en-GB"/>
        </w:rPr>
        <w:t xml:space="preserve"> S-158 </w:t>
      </w:r>
      <w:r>
        <w:rPr>
          <w:lang w:val="en-GB"/>
        </w:rPr>
        <w:t>(Validation Checks – Introduction and Structure)</w:t>
      </w:r>
      <w:r w:rsidR="003972F0">
        <w:rPr>
          <w:lang w:val="en-GB"/>
        </w:rPr>
        <w:t>.</w:t>
      </w:r>
      <w:ins w:id="170" w:author="Elizabeth Helen Hahessy" w:date="2024-11-27T13:27:00Z">
        <w:r w:rsidR="006F1C6C">
          <w:rPr>
            <w:lang w:val="en-GB"/>
          </w:rPr>
          <w:t xml:space="preserve">  Edition 1.0.0 is an Implementation version in accordance with IHO TR2/2007</w:t>
        </w:r>
      </w:ins>
      <w:ins w:id="171" w:author="Elizabeth Helen Hahessy" w:date="2024-11-27T13:38:00Z">
        <w:r w:rsidR="006F1C6C">
          <w:rPr>
            <w:lang w:val="en-GB"/>
          </w:rPr>
          <w:t xml:space="preserve"> and there may b</w:t>
        </w:r>
      </w:ins>
      <w:ins w:id="172" w:author="Elizabeth Helen Hahessy" w:date="2024-11-27T13:40:00Z">
        <w:r w:rsidR="006F1C6C">
          <w:rPr>
            <w:lang w:val="en-GB"/>
          </w:rPr>
          <w:t>e revisions issue</w:t>
        </w:r>
      </w:ins>
      <w:ins w:id="173" w:author="Elizabeth Helen Hahessy" w:date="2024-11-27T14:02:00Z">
        <w:r w:rsidR="00D30056">
          <w:rPr>
            <w:lang w:val="en-GB"/>
          </w:rPr>
          <w:t>d</w:t>
        </w:r>
      </w:ins>
      <w:ins w:id="174" w:author="Elizabeth Helen Hahessy" w:date="2024-11-27T13:40:00Z">
        <w:r w:rsidR="006F1C6C">
          <w:rPr>
            <w:lang w:val="en-GB"/>
          </w:rPr>
          <w:t xml:space="preserve"> by the Working Group prior to the Operational Edition 2.0.0 being published.</w:t>
        </w:r>
      </w:ins>
    </w:p>
    <w:p w14:paraId="1918B02F" w14:textId="2CB3163F" w:rsidR="006F1C6C" w:rsidRDefault="006F1C6C" w:rsidP="0098512D">
      <w:pPr>
        <w:spacing w:after="120" w:line="240" w:lineRule="auto"/>
        <w:rPr>
          <w:ins w:id="175" w:author="Elizabeth Helen Hahessy" w:date="2024-11-27T13:24:00Z"/>
          <w:lang w:val="en-GB"/>
        </w:rPr>
      </w:pPr>
    </w:p>
    <w:p w14:paraId="2FD02235" w14:textId="301B0EEF" w:rsidR="00944041" w:rsidRDefault="00944041" w:rsidP="0098512D">
      <w:pPr>
        <w:spacing w:after="120" w:line="240" w:lineRule="auto"/>
        <w:rPr>
          <w:ins w:id="176" w:author="Elizabeth Helen Hahessy" w:date="2024-11-27T13:23:00Z"/>
          <w:lang w:val="en-GB"/>
        </w:rPr>
      </w:pPr>
      <w:r>
        <w:rPr>
          <w:lang w:val="en-GB"/>
        </w:rPr>
        <w:t>The validation checks described herein conform to Edition 2.0.0 of IHO Product Specification S-101 (Electronic Navigational Charts).</w:t>
      </w:r>
    </w:p>
    <w:p w14:paraId="4C6A881F" w14:textId="77777777" w:rsidR="006F1C6C" w:rsidRDefault="006F1C6C" w:rsidP="0098512D">
      <w:pPr>
        <w:spacing w:after="120" w:line="240" w:lineRule="auto"/>
        <w:rPr>
          <w:ins w:id="177" w:author="Raphael Malyankar" w:date="2024-07-24T12:56:00Z"/>
          <w:lang w:val="en-GB"/>
        </w:rPr>
      </w:pPr>
    </w:p>
    <w:p w14:paraId="40B110A4" w14:textId="77777777" w:rsidR="00865B27" w:rsidRPr="00CF30EA" w:rsidRDefault="00865B27" w:rsidP="0098512D">
      <w:pPr>
        <w:spacing w:after="120" w:line="240" w:lineRule="auto"/>
        <w:rPr>
          <w:lang w:val="en-GB"/>
        </w:rPr>
      </w:pPr>
    </w:p>
    <w:p w14:paraId="1B692EC7" w14:textId="4A5B49EA" w:rsidR="00E57893" w:rsidRPr="00CF30EA" w:rsidRDefault="00E57893" w:rsidP="0098512D">
      <w:pPr>
        <w:pStyle w:val="Heading2"/>
        <w:tabs>
          <w:tab w:val="clear" w:pos="540"/>
          <w:tab w:val="clear" w:pos="700"/>
          <w:tab w:val="left" w:pos="709"/>
        </w:tabs>
        <w:spacing w:before="120" w:after="200" w:line="240" w:lineRule="auto"/>
        <w:ind w:left="709" w:hanging="709"/>
        <w:rPr>
          <w:lang w:val="en-GB"/>
        </w:rPr>
      </w:pPr>
      <w:bookmarkStart w:id="178" w:name="_Toc179220177"/>
      <w:bookmarkStart w:id="179" w:name="_Toc412810740"/>
      <w:r w:rsidRPr="00CF30EA">
        <w:rPr>
          <w:lang w:val="en-GB"/>
        </w:rPr>
        <w:t>References</w:t>
      </w:r>
      <w:bookmarkEnd w:id="178"/>
    </w:p>
    <w:p w14:paraId="40D02C9D" w14:textId="7DD21977" w:rsidR="00E57893" w:rsidRPr="00CF30EA" w:rsidRDefault="00E57893" w:rsidP="0098512D">
      <w:pPr>
        <w:pStyle w:val="Heading3"/>
        <w:tabs>
          <w:tab w:val="clear" w:pos="660"/>
          <w:tab w:val="clear" w:pos="880"/>
          <w:tab w:val="left" w:pos="851"/>
        </w:tabs>
        <w:spacing w:before="120" w:after="120" w:line="240" w:lineRule="auto"/>
        <w:ind w:left="851" w:hanging="851"/>
      </w:pPr>
      <w:bookmarkStart w:id="180" w:name="_Toc179220178"/>
      <w:bookmarkEnd w:id="179"/>
      <w:r w:rsidRPr="00CF30EA">
        <w:t>Normative</w:t>
      </w:r>
      <w:r w:rsidR="000A1EEF">
        <w:t xml:space="preserve"> references</w:t>
      </w:r>
      <w:bookmarkEnd w:id="180"/>
    </w:p>
    <w:p w14:paraId="0514B3F0" w14:textId="1CC6A1B2" w:rsidR="00B43E47" w:rsidRDefault="00B43E47" w:rsidP="00180511">
      <w:pPr>
        <w:autoSpaceDE w:val="0"/>
        <w:autoSpaceDN w:val="0"/>
        <w:adjustRightInd w:val="0"/>
        <w:spacing w:after="120" w:line="240" w:lineRule="auto"/>
        <w:ind w:left="1843" w:hanging="1843"/>
        <w:rPr>
          <w:lang w:val="en-GB"/>
        </w:rPr>
      </w:pPr>
      <w:r w:rsidRPr="00B43E47">
        <w:rPr>
          <w:lang w:val="en-GB"/>
        </w:rPr>
        <w:t>S-98</w:t>
      </w:r>
      <w:r w:rsidRPr="00B43E47">
        <w:rPr>
          <w:lang w:val="en-GB"/>
        </w:rPr>
        <w:tab/>
      </w:r>
      <w:r w:rsidRPr="00B43E47">
        <w:rPr>
          <w:i/>
          <w:iCs/>
          <w:lang w:val="en-GB"/>
        </w:rPr>
        <w:t>Data Product Interoperability in S-100 Navigation Systems, IHO Publication S-98, Edition 2.0.0</w:t>
      </w:r>
      <w:r w:rsidR="00C451B3">
        <w:rPr>
          <w:i/>
          <w:iCs/>
          <w:lang w:val="en-GB"/>
        </w:rPr>
        <w:t>, ??? 202</w:t>
      </w:r>
      <w:ins w:id="181" w:author="Raphael Malyankar" w:date="2024-11-27T20:58:00Z" w16du:dateUtc="2024-11-28T03:58:00Z">
        <w:r w:rsidR="00433647">
          <w:rPr>
            <w:i/>
            <w:iCs/>
            <w:lang w:val="en-GB"/>
          </w:rPr>
          <w:t>5</w:t>
        </w:r>
      </w:ins>
      <w:del w:id="182" w:author="Raphael Malyankar" w:date="2024-11-27T20:58:00Z" w16du:dateUtc="2024-11-28T03:58:00Z">
        <w:r w:rsidR="00C451B3" w:rsidDel="00433647">
          <w:rPr>
            <w:i/>
            <w:iCs/>
            <w:lang w:val="en-GB"/>
          </w:rPr>
          <w:delText>4</w:delText>
        </w:r>
      </w:del>
      <w:r>
        <w:rPr>
          <w:lang w:val="en-GB"/>
        </w:rPr>
        <w:t>.</w:t>
      </w:r>
      <w:r w:rsidRPr="00B43E47">
        <w:rPr>
          <w:lang w:val="en-GB"/>
        </w:rPr>
        <w:t xml:space="preserve"> </w:t>
      </w:r>
      <w:r>
        <w:rPr>
          <w:lang w:val="en-GB"/>
        </w:rPr>
        <w:t>In Preparation</w:t>
      </w:r>
      <w:r w:rsidRPr="00B43E47">
        <w:rPr>
          <w:lang w:val="en-GB"/>
        </w:rPr>
        <w:t>.</w:t>
      </w:r>
    </w:p>
    <w:p w14:paraId="659111CE" w14:textId="36416035" w:rsidR="00354ED8" w:rsidRDefault="00A2052E" w:rsidP="00180511">
      <w:pPr>
        <w:autoSpaceDE w:val="0"/>
        <w:autoSpaceDN w:val="0"/>
        <w:adjustRightInd w:val="0"/>
        <w:spacing w:after="120" w:line="240" w:lineRule="auto"/>
        <w:ind w:left="1843" w:hanging="1843"/>
        <w:rPr>
          <w:lang w:val="en-GB"/>
        </w:rPr>
      </w:pPr>
      <w:r w:rsidRPr="00CF30EA">
        <w:rPr>
          <w:lang w:val="en-GB"/>
        </w:rPr>
        <w:t>S-100</w:t>
      </w:r>
      <w:r w:rsidRPr="00CF30EA">
        <w:rPr>
          <w:lang w:val="en-GB"/>
        </w:rPr>
        <w:tab/>
      </w:r>
      <w:r w:rsidRPr="00CF30EA">
        <w:rPr>
          <w:i/>
          <w:lang w:val="en-GB"/>
        </w:rPr>
        <w:t>IHO Universal Hydrographic Data Model</w:t>
      </w:r>
      <w:r w:rsidRPr="00CF30EA">
        <w:rPr>
          <w:lang w:val="en-GB"/>
        </w:rPr>
        <w:t>, Edition 5.</w:t>
      </w:r>
      <w:r w:rsidR="008939EF">
        <w:rPr>
          <w:lang w:val="en-GB"/>
        </w:rPr>
        <w:t>2</w:t>
      </w:r>
      <w:r w:rsidRPr="00CF30EA">
        <w:rPr>
          <w:lang w:val="en-GB"/>
        </w:rPr>
        <w:t xml:space="preserve">.0, </w:t>
      </w:r>
      <w:r w:rsidR="008939EF">
        <w:rPr>
          <w:lang w:val="en-GB"/>
        </w:rPr>
        <w:t>June 2024</w:t>
      </w:r>
    </w:p>
    <w:p w14:paraId="61F105EB" w14:textId="69BEFA18" w:rsidR="00B43E47" w:rsidRPr="00B43E47" w:rsidRDefault="00B43E47" w:rsidP="00B43E47">
      <w:pPr>
        <w:autoSpaceDE w:val="0"/>
        <w:autoSpaceDN w:val="0"/>
        <w:adjustRightInd w:val="0"/>
        <w:spacing w:after="120" w:line="240" w:lineRule="auto"/>
        <w:ind w:left="1843" w:hanging="1843"/>
        <w:rPr>
          <w:lang w:val="en-GB"/>
        </w:rPr>
      </w:pPr>
      <w:r w:rsidRPr="00B43E47">
        <w:rPr>
          <w:lang w:val="en-GB"/>
        </w:rPr>
        <w:t>S-101</w:t>
      </w:r>
      <w:r w:rsidRPr="00B43E47">
        <w:rPr>
          <w:lang w:val="en-GB"/>
        </w:rPr>
        <w:tab/>
      </w:r>
      <w:r w:rsidRPr="00C451B3">
        <w:rPr>
          <w:i/>
          <w:iCs/>
          <w:lang w:val="en-GB"/>
        </w:rPr>
        <w:t>Electronic Navigational Chart (ENC) Product Specification, Edition 2.0.0</w:t>
      </w:r>
      <w:r w:rsidR="00C451B3" w:rsidRPr="00C451B3">
        <w:rPr>
          <w:i/>
          <w:iCs/>
          <w:lang w:val="en-GB"/>
        </w:rPr>
        <w:t>, ??? 2024</w:t>
      </w:r>
      <w:r w:rsidRPr="00B43E47">
        <w:rPr>
          <w:lang w:val="en-GB"/>
        </w:rPr>
        <w:t>.</w:t>
      </w:r>
      <w:r>
        <w:rPr>
          <w:lang w:val="en-GB"/>
        </w:rPr>
        <w:t xml:space="preserve"> In preparation.</w:t>
      </w:r>
    </w:p>
    <w:p w14:paraId="1D34F22D" w14:textId="091B72FD" w:rsidR="004C3566" w:rsidRDefault="004C3566" w:rsidP="00B43E47">
      <w:pPr>
        <w:autoSpaceDE w:val="0"/>
        <w:autoSpaceDN w:val="0"/>
        <w:adjustRightInd w:val="0"/>
        <w:spacing w:after="120" w:line="240" w:lineRule="auto"/>
        <w:ind w:left="1843" w:hanging="1843"/>
        <w:rPr>
          <w:lang w:val="en-GB"/>
        </w:rPr>
      </w:pPr>
      <w:r>
        <w:rPr>
          <w:lang w:val="en-GB"/>
        </w:rPr>
        <w:t>S-158</w:t>
      </w:r>
      <w:r>
        <w:rPr>
          <w:lang w:val="en-GB"/>
        </w:rPr>
        <w:tab/>
      </w:r>
      <w:r w:rsidRPr="00CB3D54">
        <w:rPr>
          <w:i/>
          <w:iCs/>
          <w:lang w:val="en-GB"/>
        </w:rPr>
        <w:t xml:space="preserve">Validation Checks – Introduction and Structure, Edition 1.0.0, ??? </w:t>
      </w:r>
      <w:del w:id="183" w:author="Raphael Malyankar" w:date="2024-11-27T20:58:00Z" w16du:dateUtc="2024-11-28T03:58:00Z">
        <w:r w:rsidRPr="00CB3D54" w:rsidDel="00433647">
          <w:rPr>
            <w:i/>
            <w:iCs/>
            <w:lang w:val="en-GB"/>
          </w:rPr>
          <w:delText>2024</w:delText>
        </w:r>
      </w:del>
      <w:ins w:id="184" w:author="Raphael Malyankar" w:date="2024-11-27T20:58:00Z" w16du:dateUtc="2024-11-28T03:58:00Z">
        <w:r w:rsidR="00433647" w:rsidRPr="00CB3D54">
          <w:rPr>
            <w:i/>
            <w:iCs/>
            <w:lang w:val="en-GB"/>
          </w:rPr>
          <w:t>202</w:t>
        </w:r>
        <w:r w:rsidR="00433647">
          <w:rPr>
            <w:i/>
            <w:iCs/>
            <w:lang w:val="en-GB"/>
          </w:rPr>
          <w:t>5</w:t>
        </w:r>
      </w:ins>
      <w:r w:rsidRPr="00CB3D54">
        <w:rPr>
          <w:i/>
          <w:iCs/>
          <w:lang w:val="en-GB"/>
        </w:rPr>
        <w:t>.</w:t>
      </w:r>
      <w:r>
        <w:rPr>
          <w:lang w:val="en-GB"/>
        </w:rPr>
        <w:t xml:space="preserve"> In preparation.</w:t>
      </w:r>
    </w:p>
    <w:p w14:paraId="58B4D659" w14:textId="68BC74AB" w:rsidR="004C3566" w:rsidRDefault="004C3566" w:rsidP="00B43E47">
      <w:pPr>
        <w:autoSpaceDE w:val="0"/>
        <w:autoSpaceDN w:val="0"/>
        <w:adjustRightInd w:val="0"/>
        <w:spacing w:after="120" w:line="240" w:lineRule="auto"/>
        <w:ind w:left="1843" w:hanging="1843"/>
        <w:rPr>
          <w:lang w:val="en-GB"/>
        </w:rPr>
      </w:pPr>
      <w:r>
        <w:rPr>
          <w:lang w:val="en-GB"/>
        </w:rPr>
        <w:t>S-158:100</w:t>
      </w:r>
      <w:r>
        <w:rPr>
          <w:lang w:val="en-GB"/>
        </w:rPr>
        <w:tab/>
      </w:r>
      <w:r w:rsidRPr="00CB3D54">
        <w:rPr>
          <w:i/>
          <w:iCs/>
          <w:lang w:val="en-GB"/>
        </w:rPr>
        <w:t>Universal Hydrographic Data Model Validation Checks, Edition 1.0.0, ??? 202</w:t>
      </w:r>
      <w:ins w:id="185" w:author="Raphael Malyankar" w:date="2024-11-27T20:58:00Z" w16du:dateUtc="2024-11-28T03:58:00Z">
        <w:r w:rsidR="00433647">
          <w:rPr>
            <w:i/>
            <w:iCs/>
            <w:lang w:val="en-GB"/>
          </w:rPr>
          <w:t>5</w:t>
        </w:r>
      </w:ins>
      <w:del w:id="186" w:author="Raphael Malyankar" w:date="2024-11-27T20:58:00Z" w16du:dateUtc="2024-11-28T03:58:00Z">
        <w:r w:rsidRPr="00CB3D54" w:rsidDel="00433647">
          <w:rPr>
            <w:i/>
            <w:iCs/>
            <w:lang w:val="en-GB"/>
          </w:rPr>
          <w:delText>4</w:delText>
        </w:r>
      </w:del>
      <w:r>
        <w:rPr>
          <w:lang w:val="en-GB"/>
        </w:rPr>
        <w:t>. In preparation.</w:t>
      </w:r>
    </w:p>
    <w:p w14:paraId="2A6ECB1A" w14:textId="77777777" w:rsidR="005B1C03" w:rsidRPr="00CF30EA" w:rsidRDefault="005B1C03" w:rsidP="00180511">
      <w:pPr>
        <w:autoSpaceDE w:val="0"/>
        <w:autoSpaceDN w:val="0"/>
        <w:adjustRightInd w:val="0"/>
        <w:spacing w:after="120" w:line="240" w:lineRule="auto"/>
        <w:ind w:left="1843" w:hanging="1843"/>
        <w:rPr>
          <w:noProof/>
          <w:lang w:val="en-GB"/>
        </w:rPr>
      </w:pPr>
    </w:p>
    <w:p w14:paraId="54A8BAB0" w14:textId="60B7162B" w:rsidR="00CB76B7" w:rsidRPr="00CF30EA" w:rsidRDefault="00CB76B7" w:rsidP="00B24DA3">
      <w:pPr>
        <w:pStyle w:val="Heading3"/>
        <w:tabs>
          <w:tab w:val="clear" w:pos="660"/>
          <w:tab w:val="clear" w:pos="880"/>
          <w:tab w:val="left" w:pos="851"/>
        </w:tabs>
        <w:spacing w:before="120" w:after="120" w:line="240" w:lineRule="auto"/>
        <w:ind w:left="851" w:hanging="851"/>
      </w:pPr>
      <w:bookmarkStart w:id="187" w:name="_Toc179220179"/>
      <w:r w:rsidRPr="00CF30EA">
        <w:t>Informative</w:t>
      </w:r>
      <w:r w:rsidR="000A1EEF">
        <w:t xml:space="preserve"> references</w:t>
      </w:r>
      <w:bookmarkEnd w:id="187"/>
    </w:p>
    <w:p w14:paraId="1BD261D4" w14:textId="62D1901A" w:rsidR="00A2052E" w:rsidRDefault="00A2052E" w:rsidP="00180511">
      <w:pPr>
        <w:autoSpaceDE w:val="0"/>
        <w:autoSpaceDN w:val="0"/>
        <w:adjustRightInd w:val="0"/>
        <w:spacing w:after="120" w:line="240" w:lineRule="auto"/>
        <w:ind w:left="1843" w:hanging="1843"/>
        <w:rPr>
          <w:lang w:val="en-GB"/>
        </w:rPr>
      </w:pPr>
      <w:r w:rsidRPr="00CF30EA">
        <w:rPr>
          <w:lang w:val="en-GB"/>
        </w:rPr>
        <w:t>ISO 19157:</w:t>
      </w:r>
      <w:r w:rsidR="006D5153" w:rsidRPr="00CF30EA">
        <w:rPr>
          <w:lang w:val="en-GB"/>
        </w:rPr>
        <w:t>2013</w:t>
      </w:r>
      <w:r w:rsidR="006D5153" w:rsidRPr="00CF30EA">
        <w:rPr>
          <w:lang w:val="en-GB"/>
        </w:rPr>
        <w:tab/>
      </w:r>
      <w:r w:rsidRPr="00CF30EA">
        <w:rPr>
          <w:i/>
          <w:lang w:val="en-GB"/>
        </w:rPr>
        <w:t xml:space="preserve">Geographic information – Data Quality. </w:t>
      </w:r>
      <w:r w:rsidRPr="00B94280">
        <w:rPr>
          <w:lang w:val="en-GB"/>
        </w:rPr>
        <w:t>As amended by Amendment 1</w:t>
      </w:r>
      <w:r w:rsidR="00B94280">
        <w:rPr>
          <w:lang w:val="en-GB"/>
        </w:rPr>
        <w:t>, 2018</w:t>
      </w:r>
    </w:p>
    <w:p w14:paraId="443A9E61" w14:textId="77777777" w:rsidR="00B94280" w:rsidRPr="00CF30EA" w:rsidRDefault="00B94280" w:rsidP="00180511">
      <w:pPr>
        <w:spacing w:after="120" w:line="240" w:lineRule="auto"/>
        <w:ind w:left="1843" w:hanging="1843"/>
        <w:rPr>
          <w:iCs/>
          <w:lang w:val="en-GB"/>
        </w:rPr>
      </w:pPr>
    </w:p>
    <w:p w14:paraId="7FF81434" w14:textId="77777777" w:rsidR="00664CD4" w:rsidRPr="00CF30EA" w:rsidRDefault="00664CD4" w:rsidP="0089545B">
      <w:pPr>
        <w:pStyle w:val="Heading2"/>
        <w:tabs>
          <w:tab w:val="clear" w:pos="540"/>
          <w:tab w:val="clear" w:pos="700"/>
          <w:tab w:val="left" w:pos="709"/>
        </w:tabs>
        <w:spacing w:before="120" w:after="200" w:line="240" w:lineRule="auto"/>
        <w:ind w:left="709" w:hanging="709"/>
        <w:rPr>
          <w:lang w:val="en-GB"/>
        </w:rPr>
      </w:pPr>
      <w:bookmarkStart w:id="188" w:name="_Toc179220180"/>
      <w:bookmarkStart w:id="189" w:name="_Toc412810741"/>
      <w:r w:rsidRPr="00CF30EA">
        <w:rPr>
          <w:lang w:val="en-GB"/>
        </w:rPr>
        <w:lastRenderedPageBreak/>
        <w:t>Terms, definitions and abbreviations</w:t>
      </w:r>
      <w:bookmarkEnd w:id="188"/>
    </w:p>
    <w:p w14:paraId="39F3C4C6" w14:textId="7B9C2172" w:rsidR="00664CD4" w:rsidRDefault="00664CD4" w:rsidP="0089545B">
      <w:pPr>
        <w:pStyle w:val="Heading3"/>
        <w:tabs>
          <w:tab w:val="clear" w:pos="660"/>
          <w:tab w:val="clear" w:pos="880"/>
          <w:tab w:val="left" w:pos="851"/>
        </w:tabs>
        <w:spacing w:before="120" w:after="120" w:line="360" w:lineRule="auto"/>
        <w:ind w:left="851" w:hanging="851"/>
      </w:pPr>
      <w:bookmarkStart w:id="190" w:name="_Toc179220181"/>
      <w:bookmarkStart w:id="191" w:name="_Toc412810743"/>
      <w:bookmarkEnd w:id="189"/>
      <w:commentRangeStart w:id="192"/>
      <w:r w:rsidRPr="00CF30EA">
        <w:t>Terms and definitions</w:t>
      </w:r>
      <w:commentRangeEnd w:id="192"/>
      <w:r w:rsidR="00583ED8">
        <w:rPr>
          <w:rStyle w:val="CommentReference"/>
          <w:b w:val="0"/>
          <w:bCs w:val="0"/>
          <w:lang w:val="en-AU"/>
        </w:rPr>
        <w:commentReference w:id="192"/>
      </w:r>
      <w:bookmarkEnd w:id="190"/>
    </w:p>
    <w:p w14:paraId="20A76D52" w14:textId="53699A99" w:rsidR="00265A81" w:rsidRPr="00265A81" w:rsidRDefault="00412BF4" w:rsidP="00265A81">
      <w:pPr>
        <w:rPr>
          <w:lang w:val="en-GB"/>
        </w:rPr>
      </w:pPr>
      <w:r>
        <w:rPr>
          <w:lang w:val="en-GB"/>
        </w:rPr>
        <w:t>T</w:t>
      </w:r>
      <w:r w:rsidR="00265A81" w:rsidRPr="00265A81">
        <w:rPr>
          <w:lang w:val="en-GB"/>
        </w:rPr>
        <w:t xml:space="preserve">he terms and definitions </w:t>
      </w:r>
      <w:r>
        <w:rPr>
          <w:lang w:val="en-GB"/>
        </w:rPr>
        <w:t xml:space="preserve">listed in S-158 </w:t>
      </w:r>
      <w:r w:rsidR="00265A81" w:rsidRPr="00265A81">
        <w:rPr>
          <w:lang w:val="en-GB"/>
        </w:rPr>
        <w:t>apply</w:t>
      </w:r>
      <w:r>
        <w:rPr>
          <w:lang w:val="en-GB"/>
        </w:rPr>
        <w:t xml:space="preserve"> to this document.</w:t>
      </w:r>
      <w:r w:rsidR="00532647">
        <w:rPr>
          <w:lang w:val="en-GB"/>
        </w:rPr>
        <w:t xml:space="preserve"> </w:t>
      </w:r>
      <w:r>
        <w:rPr>
          <w:lang w:val="en-GB"/>
        </w:rPr>
        <w:t>In addition, the following terms and definitions are used:</w:t>
      </w:r>
    </w:p>
    <w:p w14:paraId="3DAF4D5D" w14:textId="3DCEB65D" w:rsidR="00583ED8" w:rsidRPr="00532647" w:rsidRDefault="00583ED8" w:rsidP="00532647">
      <w:pPr>
        <w:pStyle w:val="dt"/>
      </w:pPr>
      <w:bookmarkStart w:id="193" w:name="_Toc386114206"/>
      <w:bookmarkEnd w:id="191"/>
      <w:r w:rsidRPr="00532647">
        <w:t>aggregation</w:t>
      </w:r>
    </w:p>
    <w:p w14:paraId="19C8C5BC" w14:textId="1A8EB28E" w:rsidR="00583ED8" w:rsidRDefault="00532647" w:rsidP="00532647">
      <w:pPr>
        <w:rPr>
          <w:lang w:val="en-GB"/>
        </w:rPr>
      </w:pPr>
      <w:r w:rsidRPr="00583ED8">
        <w:rPr>
          <w:lang w:val="en-GB"/>
        </w:rPr>
        <w:t xml:space="preserve">special </w:t>
      </w:r>
      <w:r w:rsidR="00583ED8" w:rsidRPr="00583ED8">
        <w:rPr>
          <w:lang w:val="en-GB"/>
        </w:rPr>
        <w:t>form of association that specifies a whole-part relationship between the aggregate (whole) and a component part (see composition)</w:t>
      </w:r>
      <w:r w:rsidR="00536518">
        <w:rPr>
          <w:lang w:val="en-GB"/>
        </w:rPr>
        <w:t xml:space="preserve"> [ISO 19103]</w:t>
      </w:r>
    </w:p>
    <w:p w14:paraId="6AFF9C06" w14:textId="4D854EE1" w:rsidR="00583ED8" w:rsidRPr="00532647" w:rsidRDefault="00532647" w:rsidP="00532647">
      <w:pPr>
        <w:pStyle w:val="dt"/>
      </w:pPr>
      <w:r w:rsidRPr="00532647">
        <w:t>association</w:t>
      </w:r>
    </w:p>
    <w:p w14:paraId="6B119334" w14:textId="10BB9CD0" w:rsidR="00583ED8" w:rsidRPr="00583ED8" w:rsidRDefault="00532647" w:rsidP="00532647">
      <w:pPr>
        <w:spacing w:after="60" w:line="240" w:lineRule="auto"/>
        <w:rPr>
          <w:lang w:val="en-GB"/>
        </w:rPr>
      </w:pPr>
      <w:r>
        <w:rPr>
          <w:lang w:val="en-GB"/>
        </w:rPr>
        <w:t>s</w:t>
      </w:r>
      <w:r w:rsidR="00583ED8" w:rsidRPr="00583ED8">
        <w:rPr>
          <w:lang w:val="en-GB"/>
        </w:rPr>
        <w:t>emantic relationship between two or more classifiers that specifies connections among their instances</w:t>
      </w:r>
      <w:r w:rsidR="00536518">
        <w:rPr>
          <w:lang w:val="en-GB"/>
        </w:rPr>
        <w:t xml:space="preserve"> [ISO 19103]</w:t>
      </w:r>
    </w:p>
    <w:p w14:paraId="4A7B58AE" w14:textId="1C492A01" w:rsidR="00583ED8" w:rsidRDefault="00583ED8" w:rsidP="00583ED8">
      <w:pPr>
        <w:rPr>
          <w:lang w:val="en-GB"/>
        </w:rPr>
      </w:pPr>
      <w:r w:rsidRPr="00583ED8">
        <w:rPr>
          <w:lang w:val="en-GB"/>
        </w:rPr>
        <w:t>NOTE: A binary association is an association among exactly two classifiers (including the possibility of an association from a classifier to itself)</w:t>
      </w:r>
    </w:p>
    <w:p w14:paraId="098C3BA4" w14:textId="64B67F81" w:rsidR="00583ED8" w:rsidRPr="00583ED8" w:rsidRDefault="00532647" w:rsidP="00532647">
      <w:pPr>
        <w:pStyle w:val="dt"/>
        <w:rPr>
          <w:lang w:val="en-GB"/>
        </w:rPr>
      </w:pPr>
      <w:r w:rsidRPr="00583ED8">
        <w:rPr>
          <w:lang w:val="en-GB"/>
        </w:rPr>
        <w:t>composition</w:t>
      </w:r>
    </w:p>
    <w:p w14:paraId="63D8B441" w14:textId="3C847A4E" w:rsidR="00583ED8" w:rsidRPr="00583ED8" w:rsidRDefault="00532647" w:rsidP="00532647">
      <w:pPr>
        <w:spacing w:after="60" w:line="240" w:lineRule="auto"/>
        <w:rPr>
          <w:lang w:val="en-GB"/>
        </w:rPr>
      </w:pPr>
      <w:r>
        <w:rPr>
          <w:lang w:val="en-GB"/>
        </w:rPr>
        <w:t>f</w:t>
      </w:r>
      <w:r w:rsidR="00583ED8" w:rsidRPr="00583ED8">
        <w:rPr>
          <w:lang w:val="en-GB"/>
        </w:rPr>
        <w:t>orm of aggregation association with strong ownership and coincident lifetime as part of the whole</w:t>
      </w:r>
      <w:r w:rsidR="00536518">
        <w:rPr>
          <w:lang w:val="en-GB"/>
        </w:rPr>
        <w:t xml:space="preserve"> [ISO 19103]</w:t>
      </w:r>
    </w:p>
    <w:p w14:paraId="69C99EE3" w14:textId="0B880BDD" w:rsidR="00583ED8" w:rsidRDefault="00583ED8" w:rsidP="00583ED8">
      <w:pPr>
        <w:rPr>
          <w:lang w:val="en-GB"/>
        </w:rPr>
      </w:pPr>
      <w:r w:rsidRPr="00583ED8">
        <w:rPr>
          <w:lang w:val="en-GB"/>
        </w:rPr>
        <w:t>NOTE: Parts with non-fixed multiplicity may be created after the composite itself, but once created they live and die with it (that is, they share lifetimes). Such parts can also be explicitly removed before the death of the composite. Composition may be recursive. Synonym: Composite aggregation.</w:t>
      </w:r>
    </w:p>
    <w:p w14:paraId="0CC7EC0A" w14:textId="27B4FC7B" w:rsidR="00583ED8" w:rsidRPr="00583ED8" w:rsidRDefault="00532647" w:rsidP="00532647">
      <w:pPr>
        <w:pStyle w:val="dt"/>
        <w:rPr>
          <w:lang w:val="en-GB"/>
        </w:rPr>
      </w:pPr>
      <w:r w:rsidRPr="00583ED8">
        <w:rPr>
          <w:lang w:val="en-GB"/>
        </w:rPr>
        <w:t>enumeration</w:t>
      </w:r>
    </w:p>
    <w:p w14:paraId="749C8248" w14:textId="3885BAFA" w:rsidR="00583ED8" w:rsidRDefault="00532647" w:rsidP="00583ED8">
      <w:pPr>
        <w:rPr>
          <w:lang w:val="en-GB"/>
        </w:rPr>
      </w:pPr>
      <w:r>
        <w:rPr>
          <w:lang w:val="en-GB"/>
        </w:rPr>
        <w:t>a</w:t>
      </w:r>
      <w:r w:rsidR="00583ED8" w:rsidRPr="00583ED8">
        <w:rPr>
          <w:lang w:val="en-GB"/>
        </w:rPr>
        <w:t xml:space="preserve"> fixed list of valid identifiers of named literal values. Attributes of an enumerated type may only take values from this list</w:t>
      </w:r>
      <w:r w:rsidR="00536518">
        <w:rPr>
          <w:lang w:val="en-GB"/>
        </w:rPr>
        <w:t xml:space="preserve"> [???]</w:t>
      </w:r>
    </w:p>
    <w:p w14:paraId="3760DCF5" w14:textId="39B7F912" w:rsidR="00536518" w:rsidRPr="00536518" w:rsidRDefault="00536518" w:rsidP="00536518">
      <w:pPr>
        <w:pStyle w:val="dt"/>
        <w:rPr>
          <w:lang w:val="en-GB"/>
        </w:rPr>
      </w:pPr>
      <w:r>
        <w:rPr>
          <w:lang w:val="en-GB"/>
        </w:rPr>
        <w:t>e</w:t>
      </w:r>
      <w:r w:rsidRPr="00536518">
        <w:rPr>
          <w:lang w:val="en-GB"/>
        </w:rPr>
        <w:t>xterior</w:t>
      </w:r>
    </w:p>
    <w:p w14:paraId="1A096BFD" w14:textId="77777777" w:rsidR="00536518" w:rsidRPr="00536518" w:rsidRDefault="00536518" w:rsidP="00536518">
      <w:pPr>
        <w:spacing w:after="60" w:line="240" w:lineRule="auto"/>
        <w:rPr>
          <w:lang w:val="en-GB"/>
        </w:rPr>
      </w:pPr>
      <w:r w:rsidRPr="00536518">
        <w:rPr>
          <w:lang w:val="en-GB"/>
        </w:rPr>
        <w:t>difference between the universe and the closure [ISO 19107]</w:t>
      </w:r>
    </w:p>
    <w:p w14:paraId="5491ADE7" w14:textId="7680793C" w:rsidR="00536518" w:rsidRDefault="00536518" w:rsidP="00536518">
      <w:pPr>
        <w:rPr>
          <w:lang w:val="en-GB"/>
        </w:rPr>
      </w:pPr>
      <w:r w:rsidRPr="00536518">
        <w:rPr>
          <w:lang w:val="en-GB"/>
        </w:rPr>
        <w:t>NOTE The concept of exterior is applicable to both topological and geometric complexes</w:t>
      </w:r>
    </w:p>
    <w:p w14:paraId="2C5ADD11" w14:textId="09282E07" w:rsidR="00583ED8" w:rsidRPr="00583ED8" w:rsidRDefault="00532647" w:rsidP="00532647">
      <w:pPr>
        <w:pStyle w:val="dt"/>
        <w:rPr>
          <w:lang w:val="en-GB"/>
        </w:rPr>
      </w:pPr>
      <w:r w:rsidRPr="00583ED8">
        <w:rPr>
          <w:lang w:val="en-GB"/>
        </w:rPr>
        <w:t>feature association</w:t>
      </w:r>
    </w:p>
    <w:p w14:paraId="34DF95B1" w14:textId="5AC1B2E1" w:rsidR="00583ED8" w:rsidRPr="00583ED8" w:rsidRDefault="00532647" w:rsidP="00583ED8">
      <w:pPr>
        <w:rPr>
          <w:lang w:val="en-GB"/>
        </w:rPr>
      </w:pPr>
      <w:r>
        <w:rPr>
          <w:lang w:val="en-GB"/>
        </w:rPr>
        <w:t>r</w:t>
      </w:r>
      <w:r w:rsidR="00583ED8" w:rsidRPr="00583ED8">
        <w:rPr>
          <w:lang w:val="en-GB"/>
        </w:rPr>
        <w:t>elationship that links instances of one feature type with instances of the same or a different feature type</w:t>
      </w:r>
      <w:r w:rsidR="00536518">
        <w:rPr>
          <w:lang w:val="en-GB"/>
        </w:rPr>
        <w:t xml:space="preserve"> [ISO 19110]</w:t>
      </w:r>
    </w:p>
    <w:p w14:paraId="007E69D7" w14:textId="08631472" w:rsidR="00583ED8" w:rsidRPr="00583ED8" w:rsidRDefault="00532647" w:rsidP="00532647">
      <w:pPr>
        <w:pStyle w:val="dt"/>
        <w:rPr>
          <w:lang w:val="en-GB"/>
        </w:rPr>
      </w:pPr>
      <w:r w:rsidRPr="00583ED8">
        <w:rPr>
          <w:lang w:val="en-GB"/>
        </w:rPr>
        <w:t>feature attribute</w:t>
      </w:r>
    </w:p>
    <w:p w14:paraId="0CAF1BF9" w14:textId="15FC65B8" w:rsidR="00583ED8" w:rsidRPr="00583ED8" w:rsidRDefault="00532647" w:rsidP="00532647">
      <w:pPr>
        <w:spacing w:after="60" w:line="240" w:lineRule="auto"/>
        <w:rPr>
          <w:lang w:val="en-GB"/>
        </w:rPr>
      </w:pPr>
      <w:r>
        <w:rPr>
          <w:lang w:val="en-GB"/>
        </w:rPr>
        <w:t>c</w:t>
      </w:r>
      <w:r w:rsidR="00583ED8" w:rsidRPr="00583ED8">
        <w:rPr>
          <w:lang w:val="en-GB"/>
        </w:rPr>
        <w:t>haracteristic of a feature</w:t>
      </w:r>
      <w:r w:rsidR="00536518">
        <w:rPr>
          <w:lang w:val="en-GB"/>
        </w:rPr>
        <w:t xml:space="preserve"> [ISO 19101]</w:t>
      </w:r>
    </w:p>
    <w:p w14:paraId="34D0E225" w14:textId="77777777" w:rsidR="00583ED8" w:rsidRPr="00583ED8" w:rsidRDefault="00583ED8" w:rsidP="00532647">
      <w:pPr>
        <w:spacing w:after="60" w:line="240" w:lineRule="auto"/>
        <w:rPr>
          <w:lang w:val="en-GB"/>
        </w:rPr>
      </w:pPr>
      <w:r w:rsidRPr="00583ED8">
        <w:rPr>
          <w:lang w:val="en-GB"/>
        </w:rPr>
        <w:t>NOTE: A feature attribute may occur as a type or an instance. Feature attribute type or feature attribute instance is used when only one is meant.</w:t>
      </w:r>
    </w:p>
    <w:p w14:paraId="4C807DBE" w14:textId="77777777" w:rsidR="00583ED8" w:rsidRPr="00583ED8" w:rsidRDefault="00583ED8" w:rsidP="00532647">
      <w:pPr>
        <w:spacing w:after="60" w:line="240" w:lineRule="auto"/>
        <w:rPr>
          <w:lang w:val="en-GB"/>
        </w:rPr>
      </w:pPr>
      <w:r w:rsidRPr="00583ED8">
        <w:rPr>
          <w:lang w:val="en-GB"/>
        </w:rPr>
        <w:t>NOTE: A feature attribute type has a name, a data type and a domain associated to it. A feature attribute instance has an attribute value taken from the value domain of the feature attribute type.</w:t>
      </w:r>
    </w:p>
    <w:p w14:paraId="7864D17A" w14:textId="77777777" w:rsidR="00583ED8" w:rsidRPr="00583ED8" w:rsidRDefault="00583ED8" w:rsidP="00532647">
      <w:pPr>
        <w:spacing w:after="60" w:line="240" w:lineRule="auto"/>
        <w:rPr>
          <w:lang w:val="en-GB"/>
        </w:rPr>
      </w:pPr>
      <w:r w:rsidRPr="00583ED8">
        <w:rPr>
          <w:lang w:val="en-GB"/>
        </w:rPr>
        <w:t>NOTE: In a Feature Catalogue, a feature attribute may include a value domain but does not specify attribute values for feature instances.</w:t>
      </w:r>
    </w:p>
    <w:p w14:paraId="4EC5299C" w14:textId="77777777" w:rsidR="00583ED8" w:rsidRPr="00583ED8" w:rsidRDefault="00583ED8" w:rsidP="00532647">
      <w:pPr>
        <w:spacing w:after="60" w:line="240" w:lineRule="auto"/>
        <w:rPr>
          <w:lang w:val="en-GB"/>
        </w:rPr>
      </w:pPr>
      <w:r w:rsidRPr="00583ED8">
        <w:rPr>
          <w:lang w:val="en-GB"/>
        </w:rPr>
        <w:t xml:space="preserve">EXAMPLE 1: A feature attribute named communication channel may have an attribute value VHF0007 which belongs to the data type text  </w:t>
      </w:r>
    </w:p>
    <w:p w14:paraId="51E6DE4F" w14:textId="7CDA1BE9" w:rsidR="00583ED8" w:rsidRDefault="00583ED8" w:rsidP="00583ED8">
      <w:pPr>
        <w:rPr>
          <w:lang w:val="en-GB"/>
        </w:rPr>
      </w:pPr>
      <w:r w:rsidRPr="00583ED8">
        <w:rPr>
          <w:lang w:val="en-GB"/>
        </w:rPr>
        <w:t xml:space="preserve">EXAMPLE 2: A feature attribute named length may have an attribute value 82.4 which belongs to the data type real  </w:t>
      </w:r>
    </w:p>
    <w:p w14:paraId="319EE6E4" w14:textId="3DC729B5" w:rsidR="00583ED8" w:rsidRPr="00583ED8" w:rsidRDefault="00532647" w:rsidP="00532647">
      <w:pPr>
        <w:pStyle w:val="dt"/>
        <w:rPr>
          <w:lang w:val="en-GB"/>
        </w:rPr>
      </w:pPr>
      <w:r w:rsidRPr="00583ED8">
        <w:rPr>
          <w:lang w:val="en-GB"/>
        </w:rPr>
        <w:t xml:space="preserve">maximum display scale </w:t>
      </w:r>
    </w:p>
    <w:p w14:paraId="695A2FB7" w14:textId="779696FA" w:rsidR="00583ED8" w:rsidRDefault="00532647" w:rsidP="00583ED8">
      <w:pPr>
        <w:rPr>
          <w:lang w:val="en-GB"/>
        </w:rPr>
      </w:pPr>
      <w:r>
        <w:rPr>
          <w:lang w:val="en-GB"/>
        </w:rPr>
        <w:t>t</w:t>
      </w:r>
      <w:r w:rsidR="00583ED8" w:rsidRPr="00583ED8">
        <w:rPr>
          <w:lang w:val="en-GB"/>
        </w:rPr>
        <w:t xml:space="preserve">he value considered by the </w:t>
      </w:r>
      <w:r>
        <w:rPr>
          <w:lang w:val="en-GB"/>
        </w:rPr>
        <w:t>d</w:t>
      </w:r>
      <w:r w:rsidR="00583ED8" w:rsidRPr="00583ED8">
        <w:rPr>
          <w:lang w:val="en-GB"/>
        </w:rPr>
        <w:t xml:space="preserve">ata </w:t>
      </w:r>
      <w:r>
        <w:rPr>
          <w:lang w:val="en-GB"/>
        </w:rPr>
        <w:t>p</w:t>
      </w:r>
      <w:r w:rsidR="00583ED8" w:rsidRPr="00583ED8">
        <w:rPr>
          <w:lang w:val="en-GB"/>
        </w:rPr>
        <w:t>roducer to be the maximum (largest) scale at which the data is to be displayed before it can be considered to be “grossly overscaled”</w:t>
      </w:r>
      <w:r w:rsidR="00536518">
        <w:rPr>
          <w:lang w:val="en-GB"/>
        </w:rPr>
        <w:t xml:space="preserve"> [S-101]</w:t>
      </w:r>
    </w:p>
    <w:p w14:paraId="436A4A31" w14:textId="20D4093E" w:rsidR="00583ED8" w:rsidRPr="00583ED8" w:rsidRDefault="00532647" w:rsidP="00532647">
      <w:pPr>
        <w:pStyle w:val="dt"/>
        <w:rPr>
          <w:lang w:val="en-GB"/>
        </w:rPr>
      </w:pPr>
      <w:r w:rsidRPr="00583ED8">
        <w:rPr>
          <w:lang w:val="en-GB"/>
        </w:rPr>
        <w:t xml:space="preserve">minimum display scale </w:t>
      </w:r>
    </w:p>
    <w:p w14:paraId="35DC9005" w14:textId="538E6B54" w:rsidR="00583ED8" w:rsidRDefault="00532647" w:rsidP="00583ED8">
      <w:pPr>
        <w:rPr>
          <w:lang w:val="en-GB"/>
        </w:rPr>
      </w:pPr>
      <w:r>
        <w:rPr>
          <w:lang w:val="en-GB"/>
        </w:rPr>
        <w:t>t</w:t>
      </w:r>
      <w:r w:rsidR="00583ED8" w:rsidRPr="00583ED8">
        <w:rPr>
          <w:lang w:val="en-GB"/>
        </w:rPr>
        <w:t>he minimum (smallest) scale with which the data is intended to be displayed</w:t>
      </w:r>
      <w:r w:rsidR="00536518">
        <w:rPr>
          <w:lang w:val="en-GB"/>
        </w:rPr>
        <w:t xml:space="preserve"> [S-101]</w:t>
      </w:r>
    </w:p>
    <w:p w14:paraId="0EB69804" w14:textId="4EA03163" w:rsidR="00583ED8" w:rsidRPr="00583ED8" w:rsidRDefault="00532647" w:rsidP="00532647">
      <w:pPr>
        <w:pStyle w:val="dt"/>
        <w:rPr>
          <w:lang w:val="en-GB"/>
        </w:rPr>
      </w:pPr>
      <w:r w:rsidRPr="00583ED8">
        <w:rPr>
          <w:lang w:val="en-GB"/>
        </w:rPr>
        <w:lastRenderedPageBreak/>
        <w:t>multiplicity</w:t>
      </w:r>
    </w:p>
    <w:p w14:paraId="0DF29292" w14:textId="3093CC9B" w:rsidR="00583ED8" w:rsidRPr="00583ED8" w:rsidRDefault="00536518" w:rsidP="00532647">
      <w:pPr>
        <w:spacing w:after="60"/>
        <w:rPr>
          <w:lang w:val="en-GB"/>
        </w:rPr>
      </w:pPr>
      <w:r>
        <w:rPr>
          <w:lang w:val="en-GB"/>
        </w:rPr>
        <w:t>s</w:t>
      </w:r>
      <w:r w:rsidR="00583ED8" w:rsidRPr="00583ED8">
        <w:rPr>
          <w:lang w:val="en-GB"/>
        </w:rPr>
        <w:t>pecification of the number of possible occurrences of a property, or the number of allowable elements that may participate in a given relationship</w:t>
      </w:r>
      <w:r>
        <w:rPr>
          <w:lang w:val="en-GB"/>
        </w:rPr>
        <w:t xml:space="preserve"> [ISO 19103]</w:t>
      </w:r>
    </w:p>
    <w:p w14:paraId="4220B163" w14:textId="2DED9899" w:rsidR="00583ED8" w:rsidRDefault="00583ED8" w:rsidP="00583ED8">
      <w:pPr>
        <w:rPr>
          <w:lang w:val="en-GB"/>
        </w:rPr>
      </w:pPr>
      <w:r w:rsidRPr="00583ED8">
        <w:rPr>
          <w:lang w:val="en-GB"/>
        </w:rPr>
        <w:t>EXAMPLES: 1..* (one to many); 1 (exactly one); 0..1 (zero or one)</w:t>
      </w:r>
    </w:p>
    <w:p w14:paraId="77DE98AF" w14:textId="546F8252" w:rsidR="00583ED8" w:rsidRPr="00583ED8" w:rsidRDefault="00532647" w:rsidP="00532647">
      <w:pPr>
        <w:pStyle w:val="dt"/>
        <w:rPr>
          <w:lang w:val="en-GB"/>
        </w:rPr>
      </w:pPr>
      <w:r w:rsidRPr="00583ED8">
        <w:rPr>
          <w:lang w:val="en-GB"/>
        </w:rPr>
        <w:t xml:space="preserve">optimum display scale </w:t>
      </w:r>
    </w:p>
    <w:p w14:paraId="31947201" w14:textId="6D4A5BBD" w:rsidR="00583ED8" w:rsidRPr="00583ED8" w:rsidRDefault="00532647" w:rsidP="00532647">
      <w:pPr>
        <w:spacing w:after="60"/>
        <w:rPr>
          <w:lang w:val="en-GB"/>
        </w:rPr>
      </w:pPr>
      <w:r>
        <w:rPr>
          <w:lang w:val="en-GB"/>
        </w:rPr>
        <w:t>t</w:t>
      </w:r>
      <w:r w:rsidR="00583ED8" w:rsidRPr="00583ED8">
        <w:rPr>
          <w:lang w:val="en-GB"/>
        </w:rPr>
        <w:t>he maximum (largest) scale with which the data is intended to be displayed</w:t>
      </w:r>
      <w:r w:rsidR="00536518">
        <w:rPr>
          <w:lang w:val="en-GB"/>
        </w:rPr>
        <w:t xml:space="preserve"> [S-101]</w:t>
      </w:r>
    </w:p>
    <w:p w14:paraId="26E650BB" w14:textId="77777777" w:rsidR="00583ED8" w:rsidRPr="00583ED8" w:rsidRDefault="00583ED8" w:rsidP="00583ED8">
      <w:pPr>
        <w:rPr>
          <w:lang w:val="en-GB"/>
        </w:rPr>
      </w:pPr>
      <w:r w:rsidRPr="00583ED8">
        <w:rPr>
          <w:lang w:val="en-GB"/>
        </w:rPr>
        <w:t>NOTE: Optimum Display Scale may be considered to be the compilation scale for the data, and is the reference for the overscale indication. When the Mariners Selected Viewing Scale (MSVS) is set to a scale that is larger than Optimum Display Scale, this triggers the overscale indication in the end user system.</w:t>
      </w:r>
    </w:p>
    <w:p w14:paraId="6CB3CA88" w14:textId="46F93DA7" w:rsidR="00583ED8" w:rsidRPr="00583ED8" w:rsidRDefault="00532647" w:rsidP="00532647">
      <w:pPr>
        <w:pStyle w:val="dt"/>
        <w:rPr>
          <w:lang w:val="en-GB"/>
        </w:rPr>
      </w:pPr>
      <w:r w:rsidRPr="00583ED8">
        <w:rPr>
          <w:lang w:val="en-GB"/>
        </w:rPr>
        <w:t>overscale</w:t>
      </w:r>
    </w:p>
    <w:p w14:paraId="31E7B429" w14:textId="6E74B79E" w:rsidR="00583ED8" w:rsidRDefault="00532647" w:rsidP="00583ED8">
      <w:pPr>
        <w:rPr>
          <w:lang w:val="en-GB"/>
        </w:rPr>
      </w:pPr>
      <w:r>
        <w:rPr>
          <w:lang w:val="en-GB"/>
        </w:rPr>
        <w:t>t</w:t>
      </w:r>
      <w:r w:rsidR="00583ED8" w:rsidRPr="00583ED8">
        <w:rPr>
          <w:lang w:val="en-GB"/>
        </w:rPr>
        <w:t>he viewing scale is larger than the value considered by the Data Producer to be the largest intended (optimum) display scale for the data</w:t>
      </w:r>
      <w:r w:rsidR="00536518">
        <w:rPr>
          <w:lang w:val="en-GB"/>
        </w:rPr>
        <w:t xml:space="preserve"> [S-101]</w:t>
      </w:r>
    </w:p>
    <w:p w14:paraId="6D031532" w14:textId="1D687AFE" w:rsidR="00583ED8" w:rsidRPr="00583ED8" w:rsidRDefault="00532647" w:rsidP="00532647">
      <w:pPr>
        <w:pStyle w:val="dt"/>
        <w:rPr>
          <w:lang w:val="en-GB"/>
        </w:rPr>
      </w:pPr>
      <w:r w:rsidRPr="00583ED8">
        <w:rPr>
          <w:lang w:val="en-GB"/>
        </w:rPr>
        <w:t>relationship</w:t>
      </w:r>
    </w:p>
    <w:p w14:paraId="2A510D29" w14:textId="28725A99" w:rsidR="00583ED8" w:rsidRPr="00583ED8" w:rsidRDefault="00532647" w:rsidP="00532647">
      <w:pPr>
        <w:spacing w:after="60"/>
        <w:rPr>
          <w:lang w:val="en-GB"/>
        </w:rPr>
      </w:pPr>
      <w:r>
        <w:rPr>
          <w:lang w:val="en-GB"/>
        </w:rPr>
        <w:t>s</w:t>
      </w:r>
      <w:r w:rsidR="00583ED8" w:rsidRPr="00583ED8">
        <w:rPr>
          <w:lang w:val="en-GB"/>
        </w:rPr>
        <w:t>emantic connection among model elements</w:t>
      </w:r>
      <w:r w:rsidR="00536518">
        <w:rPr>
          <w:lang w:val="en-GB"/>
        </w:rPr>
        <w:t xml:space="preserve"> [ISO 19103]</w:t>
      </w:r>
    </w:p>
    <w:p w14:paraId="0272AA40" w14:textId="77777777" w:rsidR="00583ED8" w:rsidRPr="00583ED8" w:rsidRDefault="00583ED8" w:rsidP="00583ED8">
      <w:pPr>
        <w:rPr>
          <w:lang w:val="en-GB"/>
        </w:rPr>
      </w:pPr>
      <w:r w:rsidRPr="00583ED8">
        <w:rPr>
          <w:lang w:val="en-GB"/>
        </w:rPr>
        <w:t>NOTE: Kinds of relationships include association, generalization, metarelationship, flow, and several kinds grouped under dependency.</w:t>
      </w:r>
    </w:p>
    <w:p w14:paraId="03FA1040" w14:textId="6B2650E6" w:rsidR="00583ED8" w:rsidRPr="00583ED8" w:rsidRDefault="00532647" w:rsidP="00532647">
      <w:pPr>
        <w:pStyle w:val="dt"/>
        <w:rPr>
          <w:lang w:val="en-GB"/>
        </w:rPr>
      </w:pPr>
      <w:r w:rsidRPr="00583ED8">
        <w:rPr>
          <w:lang w:val="en-GB"/>
        </w:rPr>
        <w:t>scale minimum</w:t>
      </w:r>
    </w:p>
    <w:p w14:paraId="575EC303" w14:textId="091525C8" w:rsidR="00583ED8" w:rsidRPr="00583ED8" w:rsidRDefault="00532647" w:rsidP="00583ED8">
      <w:pPr>
        <w:rPr>
          <w:lang w:val="en-GB"/>
        </w:rPr>
      </w:pPr>
      <w:r>
        <w:rPr>
          <w:lang w:val="en-GB"/>
        </w:rPr>
        <w:t>t</w:t>
      </w:r>
      <w:r w:rsidR="00583ED8" w:rsidRPr="00583ED8">
        <w:rPr>
          <w:lang w:val="en-GB"/>
        </w:rPr>
        <w:t>he smallest scale at which a feature is intended to be displayed (for example, a minor light, with a scale minimum of 1:45,000, would not normally be displayed at a scale of 1:90,000)</w:t>
      </w:r>
      <w:r w:rsidR="00536518">
        <w:rPr>
          <w:lang w:val="en-GB"/>
        </w:rPr>
        <w:t xml:space="preserve"> [S-101]</w:t>
      </w:r>
    </w:p>
    <w:p w14:paraId="612D3BFF" w14:textId="27854523" w:rsidR="00F17B51" w:rsidRPr="0019683E" w:rsidRDefault="00412BF4" w:rsidP="00F17B51">
      <w:pPr>
        <w:pStyle w:val="dt"/>
        <w:rPr>
          <w:lang w:val="en-GB"/>
        </w:rPr>
      </w:pPr>
      <w:r>
        <w:rPr>
          <w:lang w:val="en-GB"/>
        </w:rPr>
        <w:t xml:space="preserve">skin of the </w:t>
      </w:r>
      <w:r w:rsidR="00532647">
        <w:rPr>
          <w:lang w:val="en-GB"/>
        </w:rPr>
        <w:t>E</w:t>
      </w:r>
      <w:r>
        <w:rPr>
          <w:lang w:val="en-GB"/>
        </w:rPr>
        <w:t>arth</w:t>
      </w:r>
    </w:p>
    <w:p w14:paraId="53C6B24D" w14:textId="12ED2CAA" w:rsidR="00125B37" w:rsidRDefault="00532647" w:rsidP="00412BF4">
      <w:pPr>
        <w:spacing w:after="120" w:line="240" w:lineRule="auto"/>
        <w:rPr>
          <w:lang w:val="en-GB"/>
        </w:rPr>
      </w:pPr>
      <w:r>
        <w:rPr>
          <w:noProof/>
          <w:lang w:val="en-GB"/>
        </w:rPr>
        <w:t>a</w:t>
      </w:r>
      <w:r w:rsidR="00583ED8" w:rsidRPr="00583ED8">
        <w:rPr>
          <w:noProof/>
          <w:lang w:val="en-GB"/>
        </w:rPr>
        <w:t xml:space="preserve"> defined set of non-overlapping geographic features of geometric primitive surface, completely covering an area equivalent to that of meta-features Data Coverage.</w:t>
      </w:r>
      <w:r w:rsidR="00583ED8">
        <w:rPr>
          <w:noProof/>
          <w:lang w:val="en-GB"/>
        </w:rPr>
        <w:t xml:space="preserve"> </w:t>
      </w:r>
      <w:r w:rsidR="00F17B51" w:rsidRPr="0019683E">
        <w:rPr>
          <w:lang w:val="en-GB"/>
        </w:rPr>
        <w:t>[</w:t>
      </w:r>
      <w:r w:rsidR="00412BF4">
        <w:rPr>
          <w:lang w:val="en-GB"/>
        </w:rPr>
        <w:t>S-101</w:t>
      </w:r>
      <w:r w:rsidR="00F17B51" w:rsidRPr="0019683E">
        <w:rPr>
          <w:lang w:val="en-GB"/>
        </w:rPr>
        <w:t>]</w:t>
      </w:r>
      <w:bookmarkEnd w:id="193"/>
    </w:p>
    <w:p w14:paraId="5A080CA4" w14:textId="46846E53" w:rsidR="00583ED8" w:rsidRPr="00583ED8" w:rsidRDefault="00532647" w:rsidP="00532647">
      <w:pPr>
        <w:pStyle w:val="dt"/>
        <w:rPr>
          <w:lang w:val="en-GB"/>
        </w:rPr>
      </w:pPr>
      <w:r w:rsidRPr="00583ED8">
        <w:rPr>
          <w:lang w:val="en-GB"/>
        </w:rPr>
        <w:t>viewing scale</w:t>
      </w:r>
    </w:p>
    <w:p w14:paraId="6F84B3A9" w14:textId="1A96E6DB" w:rsidR="00412BF4" w:rsidRPr="00412BF4" w:rsidRDefault="00583ED8" w:rsidP="00412BF4">
      <w:pPr>
        <w:spacing w:after="120" w:line="240" w:lineRule="auto"/>
        <w:rPr>
          <w:lang w:val="en-GB"/>
        </w:rPr>
      </w:pPr>
      <w:r w:rsidRPr="00583ED8">
        <w:rPr>
          <w:lang w:val="en-GB"/>
        </w:rPr>
        <w:t>The value of the ratio of the linear dimensions of features of a dataset presented in the display and the actual dimensions of the features represented of the dataset</w:t>
      </w:r>
      <w:r w:rsidR="00536518">
        <w:rPr>
          <w:lang w:val="en-GB"/>
        </w:rPr>
        <w:t xml:space="preserve"> [S-101]</w:t>
      </w:r>
    </w:p>
    <w:p w14:paraId="3DF7CBDF" w14:textId="77777777" w:rsidR="00085D2E" w:rsidRPr="00CF30EA" w:rsidRDefault="00085D2E" w:rsidP="0089545B">
      <w:pPr>
        <w:spacing w:after="120" w:line="240" w:lineRule="auto"/>
        <w:rPr>
          <w:rFonts w:eastAsia="Times New Roman" w:cs="Arial"/>
          <w:lang w:val="en-GB"/>
        </w:rPr>
      </w:pPr>
    </w:p>
    <w:p w14:paraId="25330C0D" w14:textId="78428A6F" w:rsidR="00CD21F1" w:rsidRPr="00CF30EA" w:rsidRDefault="00CD21F1" w:rsidP="003E2EDE">
      <w:pPr>
        <w:pStyle w:val="Heading3"/>
        <w:tabs>
          <w:tab w:val="clear" w:pos="660"/>
          <w:tab w:val="clear" w:pos="880"/>
          <w:tab w:val="left" w:pos="851"/>
        </w:tabs>
        <w:spacing w:before="120" w:after="120" w:line="240" w:lineRule="auto"/>
        <w:ind w:left="851" w:hanging="851"/>
      </w:pPr>
      <w:bookmarkStart w:id="194" w:name="_Toc179220182"/>
      <w:bookmarkStart w:id="195" w:name="_Toc412810744"/>
      <w:commentRangeStart w:id="196"/>
      <w:r w:rsidRPr="00CF30EA">
        <w:t>Abbreviations</w:t>
      </w:r>
      <w:commentRangeEnd w:id="196"/>
      <w:r w:rsidR="00FA4269">
        <w:rPr>
          <w:rStyle w:val="CommentReference"/>
          <w:b w:val="0"/>
          <w:bCs w:val="0"/>
          <w:lang w:val="en-AU"/>
        </w:rPr>
        <w:commentReference w:id="196"/>
      </w:r>
      <w:bookmarkEnd w:id="194"/>
    </w:p>
    <w:bookmarkEnd w:id="195"/>
    <w:p w14:paraId="2FE2C67C" w14:textId="2ADF2D26" w:rsidR="00412BF4" w:rsidRDefault="00751AB0" w:rsidP="003E2EDE">
      <w:pPr>
        <w:spacing w:after="120" w:line="240" w:lineRule="auto"/>
        <w:rPr>
          <w:lang w:val="en-GB"/>
        </w:rPr>
      </w:pPr>
      <w:r w:rsidRPr="00CF30EA">
        <w:rPr>
          <w:lang w:val="en-GB"/>
        </w:rPr>
        <w:t xml:space="preserve">This </w:t>
      </w:r>
      <w:r w:rsidR="0069008F">
        <w:rPr>
          <w:lang w:val="en-GB"/>
        </w:rPr>
        <w:t>P</w:t>
      </w:r>
      <w:r w:rsidRPr="00CF30EA">
        <w:rPr>
          <w:lang w:val="en-GB"/>
        </w:rPr>
        <w:t xml:space="preserve">roduct </w:t>
      </w:r>
      <w:r w:rsidR="0069008F">
        <w:rPr>
          <w:lang w:val="en-GB"/>
        </w:rPr>
        <w:t>S</w:t>
      </w:r>
      <w:r w:rsidRPr="00CF30EA">
        <w:rPr>
          <w:lang w:val="en-GB"/>
        </w:rPr>
        <w:t xml:space="preserve">pecification </w:t>
      </w:r>
      <w:r w:rsidR="00412BF4">
        <w:rPr>
          <w:lang w:val="en-GB"/>
        </w:rPr>
        <w:t>uses</w:t>
      </w:r>
      <w:r w:rsidRPr="00CF30EA">
        <w:rPr>
          <w:lang w:val="en-GB"/>
        </w:rPr>
        <w:t xml:space="preserve"> the abbreviated terms</w:t>
      </w:r>
      <w:r w:rsidR="00412BF4">
        <w:rPr>
          <w:lang w:val="en-GB"/>
        </w:rPr>
        <w:t xml:space="preserve"> defined in S-158.</w:t>
      </w:r>
      <w:r w:rsidR="00FA4269">
        <w:rPr>
          <w:lang w:val="en-GB"/>
        </w:rPr>
        <w:t xml:space="preserve"> </w:t>
      </w:r>
      <w:r w:rsidR="00412BF4">
        <w:rPr>
          <w:lang w:val="en-GB"/>
        </w:rPr>
        <w:t xml:space="preserve">In addition, the following </w:t>
      </w:r>
      <w:r w:rsidR="00FA4269">
        <w:rPr>
          <w:lang w:val="en-GB"/>
        </w:rPr>
        <w:t>abbreviations are</w:t>
      </w:r>
      <w:r w:rsidR="00412BF4">
        <w:rPr>
          <w:lang w:val="en-GB"/>
        </w:rPr>
        <w:t xml:space="preserve"> used:</w:t>
      </w:r>
    </w:p>
    <w:p w14:paraId="73EFB3D6" w14:textId="5C69F94E" w:rsidR="000D1551" w:rsidRDefault="00FC7F48" w:rsidP="0069008F">
      <w:pPr>
        <w:tabs>
          <w:tab w:val="left" w:pos="993"/>
        </w:tabs>
        <w:spacing w:after="120" w:line="240" w:lineRule="auto"/>
        <w:rPr>
          <w:lang w:val="en-GB"/>
        </w:rPr>
      </w:pPr>
      <w:r>
        <w:rPr>
          <w:lang w:val="en-GB"/>
        </w:rPr>
        <w:t>FOID</w:t>
      </w:r>
      <w:r w:rsidR="000D1551">
        <w:rPr>
          <w:lang w:val="en-GB"/>
        </w:rPr>
        <w:tab/>
      </w:r>
      <w:r>
        <w:rPr>
          <w:lang w:val="en-GB"/>
        </w:rPr>
        <w:t>Feature Object Identifier</w:t>
      </w:r>
    </w:p>
    <w:p w14:paraId="388290A3" w14:textId="437991CF" w:rsidR="0069008F" w:rsidRPr="003A655F" w:rsidRDefault="00FC7F48" w:rsidP="0069008F">
      <w:pPr>
        <w:tabs>
          <w:tab w:val="left" w:pos="993"/>
        </w:tabs>
        <w:spacing w:after="120" w:line="240" w:lineRule="auto"/>
        <w:rPr>
          <w:lang w:val="en-GB"/>
        </w:rPr>
      </w:pPr>
      <w:r>
        <w:rPr>
          <w:lang w:val="en-GB"/>
        </w:rPr>
        <w:t>ER file</w:t>
      </w:r>
      <w:r w:rsidR="0069008F" w:rsidRPr="003A655F">
        <w:rPr>
          <w:lang w:val="en-GB"/>
        </w:rPr>
        <w:tab/>
      </w:r>
      <w:r w:rsidR="00FA4269">
        <w:rPr>
          <w:lang w:val="en-GB"/>
        </w:rPr>
        <w:t>Update file in the ISO 8211 format specified by S-101</w:t>
      </w:r>
    </w:p>
    <w:p w14:paraId="5E88960F" w14:textId="77777777" w:rsidR="000032F1" w:rsidRDefault="000032F1" w:rsidP="0069008F">
      <w:pPr>
        <w:tabs>
          <w:tab w:val="left" w:pos="993"/>
        </w:tabs>
        <w:spacing w:after="120" w:line="240" w:lineRule="auto"/>
        <w:rPr>
          <w:lang w:val="en-GB"/>
        </w:rPr>
      </w:pPr>
    </w:p>
    <w:p w14:paraId="7F180CEB" w14:textId="1DAB7D8E" w:rsidR="0069008F" w:rsidRDefault="000032F1" w:rsidP="000032F1">
      <w:pPr>
        <w:pStyle w:val="Heading3"/>
      </w:pPr>
      <w:bookmarkStart w:id="197" w:name="_Toc179220183"/>
      <w:r>
        <w:t>Symbols</w:t>
      </w:r>
      <w:bookmarkEnd w:id="197"/>
    </w:p>
    <w:p w14:paraId="24DA2034" w14:textId="71B96EA6" w:rsidR="00A8001D" w:rsidRPr="00A8001D" w:rsidRDefault="00A8001D" w:rsidP="00A8001D">
      <w:pPr>
        <w:rPr>
          <w:lang w:val="en-GB"/>
        </w:rPr>
      </w:pPr>
      <w:r>
        <w:rPr>
          <w:lang w:val="en-GB"/>
        </w:rPr>
        <w:t>The symbols used in logical and spatial expressions</w:t>
      </w:r>
      <w:r w:rsidR="00FA4269">
        <w:rPr>
          <w:lang w:val="en-GB"/>
        </w:rPr>
        <w:t xml:space="preserve"> are defined in S-158 clause 1.3.3 (Symbols).</w:t>
      </w:r>
    </w:p>
    <w:p w14:paraId="36A4AC67" w14:textId="77777777" w:rsidR="000032F1" w:rsidRPr="003A655F" w:rsidRDefault="000032F1" w:rsidP="000032F1">
      <w:pPr>
        <w:tabs>
          <w:tab w:val="left" w:pos="993"/>
        </w:tabs>
        <w:spacing w:after="120" w:line="240" w:lineRule="auto"/>
        <w:rPr>
          <w:lang w:val="en-GB"/>
        </w:rPr>
      </w:pPr>
    </w:p>
    <w:p w14:paraId="36436CF0" w14:textId="77777777" w:rsidR="00EB36F6" w:rsidRPr="00CF30EA" w:rsidRDefault="00EB36F6" w:rsidP="001F3EEB">
      <w:pPr>
        <w:pStyle w:val="Heading2"/>
        <w:tabs>
          <w:tab w:val="clear" w:pos="540"/>
          <w:tab w:val="clear" w:pos="700"/>
          <w:tab w:val="left" w:pos="709"/>
        </w:tabs>
        <w:spacing w:before="120" w:after="200" w:line="240" w:lineRule="auto"/>
        <w:ind w:left="709" w:hanging="709"/>
        <w:rPr>
          <w:lang w:val="en-GB"/>
        </w:rPr>
      </w:pPr>
      <w:bookmarkStart w:id="198" w:name="_Toc179220184"/>
      <w:bookmarkStart w:id="199" w:name="_Toc412810746"/>
      <w:r w:rsidRPr="00CF30EA">
        <w:rPr>
          <w:lang w:val="en-GB"/>
        </w:rPr>
        <w:t>Use of language</w:t>
      </w:r>
      <w:bookmarkEnd w:id="198"/>
    </w:p>
    <w:p w14:paraId="53B705AF" w14:textId="77777777" w:rsidR="00EB36F6" w:rsidRPr="00CF30EA" w:rsidRDefault="00EB36F6" w:rsidP="0069008F">
      <w:pPr>
        <w:pStyle w:val="NormReference"/>
        <w:spacing w:after="60"/>
        <w:ind w:left="0" w:firstLine="0"/>
        <w:rPr>
          <w:lang w:val="en-GB"/>
        </w:rPr>
      </w:pPr>
      <w:r w:rsidRPr="00CF30EA">
        <w:rPr>
          <w:lang w:val="en-GB"/>
        </w:rPr>
        <w:t>Within this document:</w:t>
      </w:r>
    </w:p>
    <w:p w14:paraId="2F61E3E4" w14:textId="77777777" w:rsidR="00EB36F6" w:rsidRPr="00CF30EA" w:rsidRDefault="00EB36F6" w:rsidP="0069008F">
      <w:pPr>
        <w:pStyle w:val="NormReference"/>
        <w:numPr>
          <w:ilvl w:val="0"/>
          <w:numId w:val="21"/>
        </w:numPr>
        <w:spacing w:after="60"/>
        <w:ind w:left="426" w:hanging="426"/>
        <w:rPr>
          <w:lang w:val="en-GB"/>
        </w:rPr>
      </w:pPr>
      <w:r w:rsidRPr="00CF30EA">
        <w:rPr>
          <w:lang w:val="en-GB"/>
        </w:rPr>
        <w:t>“Must” indicates a mandatory requirement.</w:t>
      </w:r>
    </w:p>
    <w:p w14:paraId="59706915" w14:textId="77777777" w:rsidR="00EB36F6" w:rsidRPr="00CF30EA" w:rsidRDefault="00EB36F6" w:rsidP="0069008F">
      <w:pPr>
        <w:pStyle w:val="NormReference"/>
        <w:numPr>
          <w:ilvl w:val="0"/>
          <w:numId w:val="21"/>
        </w:numPr>
        <w:spacing w:after="60"/>
        <w:ind w:left="426" w:hanging="426"/>
        <w:rPr>
          <w:lang w:val="en-GB"/>
        </w:rPr>
      </w:pPr>
      <w:r w:rsidRPr="00CF30EA">
        <w:rPr>
          <w:lang w:val="en-GB"/>
        </w:rPr>
        <w:t>“Should” indicates an optional requirement, that is the recommended process to be followed, but is not mandatory.</w:t>
      </w:r>
    </w:p>
    <w:p w14:paraId="487C40DE" w14:textId="77777777" w:rsidR="00EB36F6" w:rsidRDefault="00EB36F6" w:rsidP="001F3EEB">
      <w:pPr>
        <w:pStyle w:val="NormReference"/>
        <w:numPr>
          <w:ilvl w:val="0"/>
          <w:numId w:val="21"/>
        </w:numPr>
        <w:ind w:left="425" w:hanging="425"/>
        <w:rPr>
          <w:lang w:val="en-GB"/>
        </w:rPr>
      </w:pPr>
      <w:r w:rsidRPr="00CF30EA">
        <w:rPr>
          <w:lang w:val="en-GB"/>
        </w:rPr>
        <w:t>“May” means “allowed to” or “could possibly”, and is not mandatory.</w:t>
      </w:r>
    </w:p>
    <w:p w14:paraId="26150F1A" w14:textId="77777777" w:rsidR="001F3EEB" w:rsidRPr="00CF30EA" w:rsidRDefault="001F3EEB" w:rsidP="001F3EEB">
      <w:pPr>
        <w:pStyle w:val="NormReference"/>
        <w:ind w:left="0" w:firstLine="0"/>
        <w:rPr>
          <w:lang w:val="en-GB"/>
        </w:rPr>
      </w:pPr>
    </w:p>
    <w:p w14:paraId="2F2F1E69" w14:textId="4F7E895E" w:rsidR="00CD21F1" w:rsidRDefault="005C6712" w:rsidP="001F3EEB">
      <w:pPr>
        <w:pStyle w:val="Heading2"/>
        <w:tabs>
          <w:tab w:val="clear" w:pos="540"/>
          <w:tab w:val="clear" w:pos="700"/>
          <w:tab w:val="left" w:pos="709"/>
        </w:tabs>
        <w:spacing w:before="120" w:after="200"/>
        <w:ind w:left="709" w:hanging="709"/>
        <w:rPr>
          <w:lang w:val="en-GB"/>
        </w:rPr>
      </w:pPr>
      <w:bookmarkStart w:id="200" w:name="_Toc179220185"/>
      <w:r w:rsidRPr="00CF30EA">
        <w:rPr>
          <w:lang w:val="en-GB"/>
        </w:rPr>
        <w:lastRenderedPageBreak/>
        <w:t xml:space="preserve">General </w:t>
      </w:r>
      <w:r w:rsidR="001F3EEB">
        <w:rPr>
          <w:lang w:val="en-GB"/>
        </w:rPr>
        <w:t>d</w:t>
      </w:r>
      <w:r w:rsidRPr="00CF30EA">
        <w:rPr>
          <w:lang w:val="en-GB"/>
        </w:rPr>
        <w:t>escription</w:t>
      </w:r>
      <w:bookmarkEnd w:id="200"/>
    </w:p>
    <w:p w14:paraId="0BBAB8DA" w14:textId="5FDEF891" w:rsidR="007724B6" w:rsidRPr="007724B6" w:rsidRDefault="007724B6" w:rsidP="007724B6">
      <w:pPr>
        <w:rPr>
          <w:lang w:val="en-GB"/>
        </w:rPr>
      </w:pPr>
      <w:r>
        <w:rPr>
          <w:lang w:val="en-GB"/>
        </w:rPr>
        <w:t>S-158</w:t>
      </w:r>
      <w:r w:rsidR="00E5222B">
        <w:rPr>
          <w:lang w:val="en-GB"/>
        </w:rPr>
        <w:t>:101</w:t>
      </w:r>
      <w:r>
        <w:rPr>
          <w:lang w:val="en-GB"/>
        </w:rPr>
        <w:t xml:space="preserve"> is a specification describing </w:t>
      </w:r>
      <w:r w:rsidR="00E5222B">
        <w:rPr>
          <w:lang w:val="en-GB"/>
        </w:rPr>
        <w:t xml:space="preserve">product-specific </w:t>
      </w:r>
      <w:r>
        <w:rPr>
          <w:lang w:val="en-GB"/>
        </w:rPr>
        <w:t>validation checks for S-10</w:t>
      </w:r>
      <w:r w:rsidR="004F095A">
        <w:rPr>
          <w:lang w:val="en-GB"/>
        </w:rPr>
        <w:t>1 products.</w:t>
      </w:r>
      <w:r>
        <w:rPr>
          <w:lang w:val="en-GB"/>
        </w:rPr>
        <w:t xml:space="preserve"> </w:t>
      </w:r>
      <w:r w:rsidR="004F095A">
        <w:rPr>
          <w:lang w:val="en-GB"/>
        </w:rPr>
        <w:t>T</w:t>
      </w:r>
      <w:r>
        <w:rPr>
          <w:lang w:val="en-GB"/>
        </w:rPr>
        <w:t xml:space="preserve">here are no data products based directly on </w:t>
      </w:r>
      <w:r w:rsidR="004F095A" w:rsidRPr="004F095A">
        <w:rPr>
          <w:highlight w:val="yellow"/>
          <w:lang w:val="en-GB"/>
        </w:rPr>
        <w:t xml:space="preserve">this edition of </w:t>
      </w:r>
      <w:r w:rsidRPr="004F095A">
        <w:rPr>
          <w:highlight w:val="yellow"/>
          <w:lang w:val="en-GB"/>
        </w:rPr>
        <w:t>S-158</w:t>
      </w:r>
      <w:r w:rsidR="004F095A" w:rsidRPr="004F095A">
        <w:rPr>
          <w:highlight w:val="yellow"/>
          <w:lang w:val="en-GB"/>
        </w:rPr>
        <w:t>:101</w:t>
      </w:r>
      <w:r>
        <w:rPr>
          <w:lang w:val="en-GB"/>
        </w:rPr>
        <w:t xml:space="preserve"> and therefore no general information applicable to data products conforming to it.</w:t>
      </w:r>
    </w:p>
    <w:p w14:paraId="3B52D843" w14:textId="1EBA2746" w:rsidR="00FE4EB7" w:rsidRPr="007724B6" w:rsidDel="00A7584B" w:rsidRDefault="00FE4EB7" w:rsidP="00FE4EB7">
      <w:pPr>
        <w:rPr>
          <w:del w:id="201" w:author="Raphael Malyankar" w:date="2024-11-27T20:59:00Z" w16du:dateUtc="2024-11-28T03:59:00Z"/>
          <w:strike/>
          <w:lang w:val="en-GB"/>
        </w:rPr>
      </w:pPr>
      <w:del w:id="202" w:author="Raphael Malyankar" w:date="2024-11-27T20:59:00Z" w16du:dateUtc="2024-11-28T03:59:00Z">
        <w:r w:rsidRPr="007724B6" w:rsidDel="00A7584B">
          <w:rPr>
            <w:strike/>
            <w:lang w:val="en-GB"/>
          </w:rPr>
          <w:delText>General information about data products conforming to this specification.</w:delText>
        </w:r>
      </w:del>
    </w:p>
    <w:bookmarkEnd w:id="199"/>
    <w:p w14:paraId="36546F99" w14:textId="78A00A7D" w:rsidR="005A5F41" w:rsidRPr="007724B6" w:rsidDel="00A7584B" w:rsidRDefault="005A5F41" w:rsidP="001F3EEB">
      <w:pPr>
        <w:autoSpaceDE w:val="0"/>
        <w:autoSpaceDN w:val="0"/>
        <w:adjustRightInd w:val="0"/>
        <w:spacing w:after="120" w:line="240" w:lineRule="auto"/>
        <w:ind w:left="1701" w:hanging="1701"/>
        <w:rPr>
          <w:del w:id="203" w:author="Raphael Malyankar" w:date="2024-11-27T20:59:00Z" w16du:dateUtc="2024-11-28T03:59:00Z"/>
          <w:rFonts w:cs="Arial"/>
          <w:b/>
          <w:bCs/>
          <w:strike/>
          <w:lang w:val="en-GB"/>
        </w:rPr>
      </w:pPr>
      <w:del w:id="204" w:author="Raphael Malyankar" w:date="2024-11-27T20:59:00Z" w16du:dateUtc="2024-11-28T03:59:00Z">
        <w:r w:rsidRPr="007724B6" w:rsidDel="00A7584B">
          <w:rPr>
            <w:rFonts w:cs="Arial"/>
            <w:b/>
            <w:bCs/>
            <w:strike/>
            <w:sz w:val="22"/>
            <w:szCs w:val="22"/>
            <w:lang w:val="en-GB"/>
          </w:rPr>
          <w:delText>Title:</w:delText>
        </w:r>
        <w:r w:rsidRPr="007724B6" w:rsidDel="00A7584B">
          <w:rPr>
            <w:rFonts w:cs="Arial"/>
            <w:b/>
            <w:bCs/>
            <w:strike/>
            <w:lang w:val="en-GB"/>
          </w:rPr>
          <w:delText xml:space="preserve"> </w:delText>
        </w:r>
        <w:r w:rsidR="001F3EEB" w:rsidRPr="007724B6" w:rsidDel="00A7584B">
          <w:rPr>
            <w:rFonts w:cs="Arial"/>
            <w:b/>
            <w:bCs/>
            <w:strike/>
            <w:lang w:val="en-GB"/>
          </w:rPr>
          <w:tab/>
        </w:r>
        <w:r w:rsidR="00FE4EB7" w:rsidRPr="007724B6" w:rsidDel="00A7584B">
          <w:rPr>
            <w:rFonts w:cs="Arial"/>
            <w:strike/>
            <w:lang w:val="en-GB"/>
          </w:rPr>
          <w:delText xml:space="preserve">S-158:1xx </w:delText>
        </w:r>
        <w:r w:rsidR="004F095A" w:rsidDel="00A7584B">
          <w:rPr>
            <w:rFonts w:cs="Arial"/>
            <w:strike/>
            <w:lang w:val="en-GB"/>
          </w:rPr>
          <w:delText>Electronic Navigational Chart</w:delText>
        </w:r>
        <w:r w:rsidR="00FE4EB7" w:rsidRPr="007724B6" w:rsidDel="00A7584B">
          <w:rPr>
            <w:rFonts w:cs="Arial"/>
            <w:strike/>
            <w:lang w:val="en-GB"/>
          </w:rPr>
          <w:delText xml:space="preserve"> </w:delText>
        </w:r>
        <w:r w:rsidR="002B303B" w:rsidRPr="007724B6" w:rsidDel="00A7584B">
          <w:rPr>
            <w:strike/>
            <w:lang w:val="en-GB"/>
          </w:rPr>
          <w:delText>Validation Checks</w:delText>
        </w:r>
      </w:del>
    </w:p>
    <w:p w14:paraId="149701E9" w14:textId="78D014CD" w:rsidR="005A5F41" w:rsidRPr="007724B6" w:rsidDel="00A7584B" w:rsidRDefault="005A5F41" w:rsidP="001F3EEB">
      <w:pPr>
        <w:autoSpaceDE w:val="0"/>
        <w:autoSpaceDN w:val="0"/>
        <w:adjustRightInd w:val="0"/>
        <w:spacing w:after="120" w:line="240" w:lineRule="auto"/>
        <w:ind w:left="1701" w:hanging="1701"/>
        <w:rPr>
          <w:del w:id="205" w:author="Raphael Malyankar" w:date="2024-11-27T20:59:00Z" w16du:dateUtc="2024-11-28T03:59:00Z"/>
          <w:rFonts w:cs="Arial"/>
          <w:b/>
          <w:bCs/>
          <w:strike/>
          <w:lang w:val="en-GB"/>
        </w:rPr>
      </w:pPr>
      <w:del w:id="206" w:author="Raphael Malyankar" w:date="2024-11-27T20:59:00Z" w16du:dateUtc="2024-11-28T03:59:00Z">
        <w:r w:rsidRPr="007724B6" w:rsidDel="00A7584B">
          <w:rPr>
            <w:rFonts w:cs="Arial"/>
            <w:b/>
            <w:bCs/>
            <w:strike/>
            <w:sz w:val="22"/>
            <w:szCs w:val="22"/>
            <w:lang w:val="en-GB"/>
          </w:rPr>
          <w:delText>Abstract:</w:delText>
        </w:r>
        <w:r w:rsidRPr="007724B6" w:rsidDel="00A7584B">
          <w:rPr>
            <w:rFonts w:cs="Arial"/>
            <w:b/>
            <w:bCs/>
            <w:strike/>
            <w:lang w:val="en-GB"/>
          </w:rPr>
          <w:delText xml:space="preserve"> </w:delText>
        </w:r>
        <w:r w:rsidR="001F3EEB" w:rsidRPr="007724B6" w:rsidDel="00A7584B">
          <w:rPr>
            <w:rFonts w:cs="Arial"/>
            <w:b/>
            <w:bCs/>
            <w:strike/>
            <w:lang w:val="en-GB"/>
          </w:rPr>
          <w:tab/>
        </w:r>
        <w:bookmarkStart w:id="207" w:name="_Hlk172204275"/>
        <w:r w:rsidR="00FE4EB7" w:rsidRPr="007724B6" w:rsidDel="00A7584B">
          <w:rPr>
            <w:strike/>
            <w:lang w:val="en-GB"/>
          </w:rPr>
          <w:delText>This document describes</w:delText>
        </w:r>
        <w:r w:rsidR="004F095A" w:rsidDel="00A7584B">
          <w:rPr>
            <w:strike/>
            <w:lang w:val="en-GB"/>
          </w:rPr>
          <w:delText xml:space="preserve"> </w:delText>
        </w:r>
        <w:r w:rsidR="00002576" w:rsidRPr="007724B6" w:rsidDel="00A7584B">
          <w:rPr>
            <w:strike/>
            <w:lang w:val="en-GB"/>
          </w:rPr>
          <w:delText>validation checks for S-10</w:delText>
        </w:r>
        <w:r w:rsidR="004F095A" w:rsidDel="00A7584B">
          <w:rPr>
            <w:strike/>
            <w:lang w:val="en-GB"/>
          </w:rPr>
          <w:delText>1</w:delText>
        </w:r>
        <w:r w:rsidR="00002576" w:rsidRPr="007724B6" w:rsidDel="00A7584B">
          <w:rPr>
            <w:strike/>
            <w:lang w:val="en-GB"/>
          </w:rPr>
          <w:delText xml:space="preserve"> data products</w:delText>
        </w:r>
        <w:r w:rsidR="00FE4EB7" w:rsidRPr="007724B6" w:rsidDel="00A7584B">
          <w:rPr>
            <w:strike/>
            <w:lang w:val="en-GB"/>
          </w:rPr>
          <w:delText>.</w:delText>
        </w:r>
        <w:bookmarkEnd w:id="207"/>
      </w:del>
    </w:p>
    <w:p w14:paraId="74B3C830" w14:textId="03A7AA61" w:rsidR="005A5F41" w:rsidRPr="007724B6" w:rsidDel="00A7584B" w:rsidRDefault="005A5F41" w:rsidP="001F3EEB">
      <w:pPr>
        <w:autoSpaceDE w:val="0"/>
        <w:autoSpaceDN w:val="0"/>
        <w:adjustRightInd w:val="0"/>
        <w:spacing w:after="120" w:line="240" w:lineRule="auto"/>
        <w:ind w:left="1701" w:hanging="1701"/>
        <w:rPr>
          <w:del w:id="208" w:author="Raphael Malyankar" w:date="2024-11-27T20:59:00Z" w16du:dateUtc="2024-11-28T03:59:00Z"/>
          <w:strike/>
          <w:lang w:val="en-GB"/>
        </w:rPr>
      </w:pPr>
      <w:del w:id="209" w:author="Raphael Malyankar" w:date="2024-11-27T20:59:00Z" w16du:dateUtc="2024-11-28T03:59:00Z">
        <w:r w:rsidRPr="007724B6" w:rsidDel="00A7584B">
          <w:rPr>
            <w:rFonts w:cs="Arial"/>
            <w:b/>
            <w:bCs/>
            <w:strike/>
            <w:sz w:val="22"/>
            <w:szCs w:val="22"/>
            <w:lang w:val="en-GB"/>
          </w:rPr>
          <w:delText>Content:</w:delText>
        </w:r>
        <w:r w:rsidRPr="007724B6" w:rsidDel="00A7584B">
          <w:rPr>
            <w:rFonts w:cs="Arial"/>
            <w:b/>
            <w:bCs/>
            <w:strike/>
            <w:lang w:val="en-GB"/>
          </w:rPr>
          <w:delText xml:space="preserve"> </w:delText>
        </w:r>
        <w:r w:rsidR="001F3EEB" w:rsidRPr="007724B6" w:rsidDel="00A7584B">
          <w:rPr>
            <w:rFonts w:cs="Arial"/>
            <w:b/>
            <w:bCs/>
            <w:strike/>
            <w:lang w:val="en-GB"/>
          </w:rPr>
          <w:tab/>
        </w:r>
        <w:r w:rsidR="00FE4EB7" w:rsidRPr="007724B6" w:rsidDel="00A7584B">
          <w:rPr>
            <w:rFonts w:cs="Arial"/>
            <w:strike/>
            <w:lang w:val="en-GB"/>
          </w:rPr>
          <w:delText>Not appl</w:delText>
        </w:r>
        <w:r w:rsidR="004F095A" w:rsidDel="00A7584B">
          <w:rPr>
            <w:rFonts w:cs="Arial"/>
            <w:strike/>
            <w:lang w:val="en-GB"/>
          </w:rPr>
          <w:delText>icable</w:delText>
        </w:r>
      </w:del>
    </w:p>
    <w:p w14:paraId="7302DEB0" w14:textId="4789C994" w:rsidR="005A5F41" w:rsidRPr="007724B6" w:rsidDel="00A7584B" w:rsidRDefault="005A5F41" w:rsidP="00113EC1">
      <w:pPr>
        <w:autoSpaceDE w:val="0"/>
        <w:autoSpaceDN w:val="0"/>
        <w:adjustRightInd w:val="0"/>
        <w:spacing w:after="60" w:line="240" w:lineRule="auto"/>
        <w:ind w:left="1701" w:hanging="1701"/>
        <w:rPr>
          <w:del w:id="210" w:author="Raphael Malyankar" w:date="2024-11-27T20:59:00Z" w16du:dateUtc="2024-11-28T03:59:00Z"/>
          <w:rFonts w:cs="Arial"/>
          <w:strike/>
          <w:lang w:val="en-GB"/>
        </w:rPr>
      </w:pPr>
      <w:del w:id="211" w:author="Raphael Malyankar" w:date="2024-11-27T20:59:00Z" w16du:dateUtc="2024-11-28T03:59:00Z">
        <w:r w:rsidRPr="007724B6" w:rsidDel="00A7584B">
          <w:rPr>
            <w:rFonts w:cs="Arial"/>
            <w:b/>
            <w:bCs/>
            <w:strike/>
            <w:sz w:val="22"/>
            <w:szCs w:val="22"/>
            <w:lang w:val="en-GB"/>
          </w:rPr>
          <w:delText xml:space="preserve">Spatial Extent: </w:delText>
        </w:r>
        <w:r w:rsidR="00165EA7" w:rsidRPr="007724B6" w:rsidDel="00A7584B">
          <w:rPr>
            <w:rFonts w:cs="Arial"/>
            <w:strike/>
            <w:sz w:val="22"/>
            <w:szCs w:val="22"/>
            <w:lang w:val="en-GB"/>
          </w:rPr>
          <w:tab/>
        </w:r>
        <w:r w:rsidR="00113EC1" w:rsidRPr="007724B6" w:rsidDel="00A7584B">
          <w:rPr>
            <w:rFonts w:cs="Arial"/>
            <w:strike/>
            <w:lang w:val="en-GB"/>
          </w:rPr>
          <w:delText>N/A</w:delText>
        </w:r>
      </w:del>
    </w:p>
    <w:p w14:paraId="51884614" w14:textId="26DAF9F2" w:rsidR="00FE4EB7" w:rsidRPr="007724B6" w:rsidDel="00A7584B" w:rsidRDefault="00FE4EB7" w:rsidP="00113EC1">
      <w:pPr>
        <w:autoSpaceDE w:val="0"/>
        <w:autoSpaceDN w:val="0"/>
        <w:adjustRightInd w:val="0"/>
        <w:spacing w:after="60" w:line="240" w:lineRule="auto"/>
        <w:ind w:left="1701" w:hanging="1701"/>
        <w:rPr>
          <w:del w:id="212" w:author="Raphael Malyankar" w:date="2024-11-27T20:59:00Z" w16du:dateUtc="2024-11-28T03:59:00Z"/>
          <w:rFonts w:cs="Arial"/>
          <w:b/>
          <w:bCs/>
          <w:strike/>
          <w:lang w:val="en-GB"/>
        </w:rPr>
      </w:pPr>
      <w:del w:id="213" w:author="Raphael Malyankar" w:date="2024-11-27T20:59:00Z" w16du:dateUtc="2024-11-28T03:59:00Z">
        <w:r w:rsidRPr="007724B6" w:rsidDel="00A7584B">
          <w:rPr>
            <w:rFonts w:cs="Arial"/>
            <w:b/>
            <w:bCs/>
            <w:strike/>
            <w:sz w:val="22"/>
            <w:szCs w:val="22"/>
            <w:lang w:val="en-GB"/>
          </w:rPr>
          <w:delText>Temporal Extent:</w:delText>
        </w:r>
        <w:r w:rsidRPr="007724B6" w:rsidDel="00A7584B">
          <w:rPr>
            <w:rFonts w:cs="Arial"/>
            <w:strike/>
            <w:lang w:val="en-GB"/>
          </w:rPr>
          <w:tab/>
          <w:delText>N/A</w:delText>
        </w:r>
      </w:del>
    </w:p>
    <w:p w14:paraId="5E72DD10" w14:textId="6256BD31" w:rsidR="005A5F41" w:rsidRPr="007724B6" w:rsidDel="00A7584B" w:rsidRDefault="00FE4EB7" w:rsidP="001F3EEB">
      <w:pPr>
        <w:spacing w:after="120" w:line="240" w:lineRule="auto"/>
        <w:ind w:left="1701" w:hanging="1701"/>
        <w:rPr>
          <w:del w:id="214" w:author="Raphael Malyankar" w:date="2024-11-27T20:59:00Z" w16du:dateUtc="2024-11-28T03:59:00Z"/>
          <w:strike/>
          <w:lang w:val="en-GB"/>
        </w:rPr>
      </w:pPr>
      <w:del w:id="215" w:author="Raphael Malyankar" w:date="2024-11-27T20:59:00Z" w16du:dateUtc="2024-11-28T03:59:00Z">
        <w:r w:rsidRPr="007724B6" w:rsidDel="00A7584B">
          <w:rPr>
            <w:rFonts w:cs="Arial"/>
            <w:b/>
            <w:bCs/>
            <w:strike/>
            <w:sz w:val="22"/>
            <w:szCs w:val="22"/>
            <w:lang w:val="en-GB"/>
          </w:rPr>
          <w:delText xml:space="preserve">Specific </w:delText>
        </w:r>
        <w:r w:rsidR="005A5F41" w:rsidRPr="007724B6" w:rsidDel="00A7584B">
          <w:rPr>
            <w:rFonts w:cs="Arial"/>
            <w:b/>
            <w:bCs/>
            <w:strike/>
            <w:sz w:val="22"/>
            <w:szCs w:val="22"/>
            <w:lang w:val="en-GB"/>
          </w:rPr>
          <w:delText>Purpose:</w:delText>
        </w:r>
        <w:r w:rsidR="005A5F41" w:rsidRPr="007724B6" w:rsidDel="00A7584B">
          <w:rPr>
            <w:rFonts w:cs="Arial"/>
            <w:b/>
            <w:bCs/>
            <w:strike/>
            <w:lang w:val="en-GB"/>
          </w:rPr>
          <w:delText xml:space="preserve"> </w:delText>
        </w:r>
        <w:r w:rsidR="00165EA7" w:rsidRPr="007724B6" w:rsidDel="00A7584B">
          <w:rPr>
            <w:rFonts w:cs="Arial"/>
            <w:b/>
            <w:bCs/>
            <w:strike/>
            <w:lang w:val="en-GB"/>
          </w:rPr>
          <w:tab/>
        </w:r>
        <w:r w:rsidR="004F095A" w:rsidDel="00A7584B">
          <w:rPr>
            <w:strike/>
            <w:lang w:val="en-GB"/>
          </w:rPr>
          <w:delText>Validation of S-101 datasets and exchange sets.</w:delText>
        </w:r>
      </w:del>
    </w:p>
    <w:p w14:paraId="0BED95DF" w14:textId="77777777" w:rsidR="00165EA7" w:rsidRPr="00165EA7" w:rsidRDefault="00165EA7" w:rsidP="00165EA7">
      <w:pPr>
        <w:spacing w:after="120" w:line="240" w:lineRule="auto"/>
        <w:ind w:left="1701" w:hanging="1701"/>
        <w:rPr>
          <w:lang w:val="en-GB"/>
        </w:rPr>
      </w:pPr>
    </w:p>
    <w:p w14:paraId="325FA959" w14:textId="41CBA65E" w:rsidR="005C6712" w:rsidRPr="00CF30EA" w:rsidRDefault="005C6712" w:rsidP="00165EA7">
      <w:pPr>
        <w:pStyle w:val="Heading2"/>
        <w:tabs>
          <w:tab w:val="clear" w:pos="540"/>
          <w:tab w:val="clear" w:pos="700"/>
          <w:tab w:val="left" w:pos="709"/>
        </w:tabs>
        <w:spacing w:before="120" w:after="200" w:line="240" w:lineRule="auto"/>
        <w:ind w:left="709" w:hanging="709"/>
        <w:rPr>
          <w:lang w:val="en-GB"/>
        </w:rPr>
      </w:pPr>
      <w:bookmarkStart w:id="216" w:name="_Toc179220186"/>
      <w:bookmarkStart w:id="217" w:name="_Toc412810747"/>
      <w:r w:rsidRPr="00CF30EA">
        <w:rPr>
          <w:lang w:val="en-GB"/>
        </w:rPr>
        <w:t>Specification metadata and maintenance</w:t>
      </w:r>
      <w:bookmarkEnd w:id="216"/>
    </w:p>
    <w:p w14:paraId="579CCD5E" w14:textId="4468B390" w:rsidR="00005A3B" w:rsidRPr="00CF30EA" w:rsidRDefault="00005A3B" w:rsidP="00165EA7">
      <w:pPr>
        <w:pStyle w:val="Heading3"/>
        <w:tabs>
          <w:tab w:val="clear" w:pos="660"/>
          <w:tab w:val="clear" w:pos="880"/>
          <w:tab w:val="left" w:pos="851"/>
        </w:tabs>
        <w:spacing w:before="120" w:after="120" w:line="240" w:lineRule="auto"/>
        <w:ind w:left="851" w:hanging="851"/>
      </w:pPr>
      <w:bookmarkStart w:id="218" w:name="_Toc179220187"/>
      <w:bookmarkEnd w:id="217"/>
      <w:r w:rsidRPr="00CF30EA">
        <w:t xml:space="preserve">Specification </w:t>
      </w:r>
      <w:r w:rsidR="00165EA7">
        <w:t>m</w:t>
      </w:r>
      <w:r w:rsidRPr="00CF30EA">
        <w:t>etadata</w:t>
      </w:r>
      <w:bookmarkEnd w:id="218"/>
    </w:p>
    <w:p w14:paraId="23569882" w14:textId="0C2B971F" w:rsidR="00C35298" w:rsidRPr="00CF30EA" w:rsidRDefault="00CC2BE1" w:rsidP="00165EA7">
      <w:pPr>
        <w:pStyle w:val="templatetext"/>
        <w:rPr>
          <w:i w:val="0"/>
          <w:color w:val="auto"/>
          <w:sz w:val="20"/>
          <w:lang w:val="en-GB"/>
        </w:rPr>
      </w:pPr>
      <w:r w:rsidRPr="00CF30EA">
        <w:rPr>
          <w:i w:val="0"/>
          <w:color w:val="auto"/>
          <w:sz w:val="20"/>
          <w:lang w:val="en-GB"/>
        </w:rPr>
        <w:t>This information uniquely identifies this Specification and provides information about its creation and</w:t>
      </w:r>
      <w:r w:rsidR="006B04BB" w:rsidRPr="00CF30EA">
        <w:rPr>
          <w:i w:val="0"/>
          <w:color w:val="auto"/>
          <w:sz w:val="20"/>
          <w:lang w:val="en-GB"/>
        </w:rPr>
        <w:t xml:space="preserve"> </w:t>
      </w:r>
      <w:r w:rsidRPr="00CF30EA">
        <w:rPr>
          <w:i w:val="0"/>
          <w:color w:val="auto"/>
          <w:sz w:val="20"/>
          <w:lang w:val="en-GB"/>
        </w:rPr>
        <w:t>maintenance.</w:t>
      </w:r>
    </w:p>
    <w:p w14:paraId="54C497D3" w14:textId="39FAB13A" w:rsidR="00CC2BE1" w:rsidRPr="00CF30EA" w:rsidRDefault="00CC2BE1" w:rsidP="00165EA7">
      <w:pPr>
        <w:tabs>
          <w:tab w:val="left" w:pos="1701"/>
        </w:tabs>
        <w:spacing w:after="120" w:line="240" w:lineRule="auto"/>
        <w:rPr>
          <w:lang w:val="en-GB"/>
        </w:rPr>
      </w:pPr>
      <w:r w:rsidRPr="00165EA7">
        <w:rPr>
          <w:b/>
          <w:sz w:val="22"/>
          <w:szCs w:val="22"/>
          <w:lang w:val="en-GB"/>
        </w:rPr>
        <w:t>Title:</w:t>
      </w:r>
      <w:r w:rsidRPr="00CF30EA">
        <w:rPr>
          <w:lang w:val="en-GB"/>
        </w:rPr>
        <w:t xml:space="preserve"> </w:t>
      </w:r>
      <w:r w:rsidR="0074556E" w:rsidRPr="00CF30EA">
        <w:rPr>
          <w:lang w:val="en-GB"/>
        </w:rPr>
        <w:tab/>
      </w:r>
      <w:r w:rsidR="004F095A">
        <w:rPr>
          <w:lang w:val="en-GB"/>
        </w:rPr>
        <w:t xml:space="preserve">Electronic Navigational Chart </w:t>
      </w:r>
      <w:r w:rsidR="00113EC1">
        <w:rPr>
          <w:lang w:val="en-GB"/>
        </w:rPr>
        <w:t>Validation Checks</w:t>
      </w:r>
    </w:p>
    <w:p w14:paraId="1501621B" w14:textId="22497478" w:rsidR="00CC2BE1" w:rsidRPr="00CF30EA" w:rsidRDefault="007724B6" w:rsidP="00165EA7">
      <w:pPr>
        <w:tabs>
          <w:tab w:val="left" w:pos="1701"/>
        </w:tabs>
        <w:spacing w:after="120" w:line="240" w:lineRule="auto"/>
        <w:rPr>
          <w:lang w:val="en-GB"/>
        </w:rPr>
      </w:pPr>
      <w:r>
        <w:rPr>
          <w:b/>
          <w:sz w:val="22"/>
          <w:szCs w:val="22"/>
          <w:lang w:val="en-GB"/>
        </w:rPr>
        <w:t>V</w:t>
      </w:r>
      <w:r w:rsidR="00CC2BE1" w:rsidRPr="00165EA7">
        <w:rPr>
          <w:b/>
          <w:sz w:val="22"/>
          <w:szCs w:val="22"/>
          <w:lang w:val="en-GB"/>
        </w:rPr>
        <w:t>ersion</w:t>
      </w:r>
      <w:r w:rsidR="00121B72" w:rsidRPr="00165EA7">
        <w:rPr>
          <w:b/>
          <w:sz w:val="22"/>
          <w:szCs w:val="22"/>
          <w:lang w:val="en-GB"/>
        </w:rPr>
        <w:t>:</w:t>
      </w:r>
      <w:r w:rsidR="00121B72" w:rsidRPr="00CF30EA">
        <w:rPr>
          <w:lang w:val="en-GB"/>
        </w:rPr>
        <w:t xml:space="preserve"> </w:t>
      </w:r>
      <w:r w:rsidR="0074556E" w:rsidRPr="00CF30EA">
        <w:rPr>
          <w:lang w:val="en-GB"/>
        </w:rPr>
        <w:tab/>
      </w:r>
      <w:r>
        <w:rPr>
          <w:lang w:val="en-GB"/>
        </w:rPr>
        <w:t>0.</w:t>
      </w:r>
      <w:ins w:id="219" w:author="Raphael Malyankar" w:date="2024-09-24T15:35:00Z">
        <w:r w:rsidR="00DA1A11">
          <w:rPr>
            <w:lang w:val="en-GB"/>
          </w:rPr>
          <w:t>2</w:t>
        </w:r>
      </w:ins>
      <w:del w:id="220" w:author="Raphael Malyankar" w:date="2024-09-24T15:35:00Z">
        <w:r w:rsidDel="00DA1A11">
          <w:rPr>
            <w:lang w:val="en-GB"/>
          </w:rPr>
          <w:delText>1</w:delText>
        </w:r>
      </w:del>
      <w:r>
        <w:rPr>
          <w:lang w:val="en-GB"/>
        </w:rPr>
        <w:t>.</w:t>
      </w:r>
      <w:ins w:id="221" w:author="Raphael Malyankar" w:date="2024-11-27T20:59:00Z" w16du:dateUtc="2024-11-28T03:59:00Z">
        <w:r w:rsidR="00A7584B">
          <w:rPr>
            <w:lang w:val="en-GB"/>
          </w:rPr>
          <w:t>1</w:t>
        </w:r>
      </w:ins>
      <w:del w:id="222" w:author="Raphael Malyankar" w:date="2024-11-27T20:59:00Z" w16du:dateUtc="2024-11-28T03:59:00Z">
        <w:r w:rsidDel="00A7584B">
          <w:rPr>
            <w:lang w:val="en-GB"/>
          </w:rPr>
          <w:delText>0</w:delText>
        </w:r>
      </w:del>
    </w:p>
    <w:p w14:paraId="0F27C97C" w14:textId="306C0DE9" w:rsidR="00CC2BE1" w:rsidRPr="00CF30EA" w:rsidRDefault="00CC2BE1" w:rsidP="00165EA7">
      <w:pPr>
        <w:tabs>
          <w:tab w:val="left" w:pos="1701"/>
        </w:tabs>
        <w:spacing w:after="120" w:line="240" w:lineRule="auto"/>
        <w:rPr>
          <w:lang w:val="en-GB"/>
        </w:rPr>
      </w:pPr>
      <w:r w:rsidRPr="00913A48">
        <w:rPr>
          <w:b/>
          <w:sz w:val="22"/>
          <w:szCs w:val="22"/>
          <w:lang w:val="en-GB"/>
        </w:rPr>
        <w:t>Date</w:t>
      </w:r>
      <w:r w:rsidR="001568CF" w:rsidRPr="00913A48">
        <w:rPr>
          <w:b/>
          <w:sz w:val="22"/>
          <w:szCs w:val="22"/>
          <w:lang w:val="en-GB"/>
        </w:rPr>
        <w:t>:</w:t>
      </w:r>
      <w:r w:rsidR="001568CF" w:rsidRPr="00CF30EA">
        <w:rPr>
          <w:lang w:val="en-GB"/>
        </w:rPr>
        <w:t xml:space="preserve"> </w:t>
      </w:r>
      <w:r w:rsidR="0074556E" w:rsidRPr="00CF30EA">
        <w:rPr>
          <w:lang w:val="en-GB"/>
        </w:rPr>
        <w:tab/>
      </w:r>
      <w:r w:rsidR="00DE5DF0">
        <w:rPr>
          <w:lang w:val="en-GB"/>
        </w:rPr>
        <w:t>2024-</w:t>
      </w:r>
      <w:del w:id="223" w:author="Raphael Malyankar" w:date="2024-09-24T15:36:00Z">
        <w:r w:rsidR="00DE5DF0" w:rsidDel="00DA1A11">
          <w:rPr>
            <w:lang w:val="en-GB"/>
          </w:rPr>
          <w:delText>0</w:delText>
        </w:r>
        <w:r w:rsidR="004F095A" w:rsidDel="00DA1A11">
          <w:rPr>
            <w:lang w:val="en-GB"/>
          </w:rPr>
          <w:delText>8</w:delText>
        </w:r>
        <w:r w:rsidR="00DE5DF0" w:rsidDel="00DA1A11">
          <w:rPr>
            <w:lang w:val="en-GB"/>
          </w:rPr>
          <w:delText>-</w:delText>
        </w:r>
        <w:r w:rsidR="004F095A" w:rsidDel="00DA1A11">
          <w:rPr>
            <w:lang w:val="en-GB"/>
          </w:rPr>
          <w:delText>0</w:delText>
        </w:r>
      </w:del>
      <w:ins w:id="224" w:author="Raphael Malyankar" w:date="2024-10-07T16:59:00Z">
        <w:r w:rsidR="003C4086">
          <w:rPr>
            <w:lang w:val="en-GB"/>
          </w:rPr>
          <w:t>1</w:t>
        </w:r>
      </w:ins>
      <w:ins w:id="225" w:author="Raphael Malyankar" w:date="2024-11-27T20:59:00Z" w16du:dateUtc="2024-11-28T03:59:00Z">
        <w:r w:rsidR="00A7584B">
          <w:rPr>
            <w:lang w:val="en-GB"/>
          </w:rPr>
          <w:t>1</w:t>
        </w:r>
      </w:ins>
      <w:ins w:id="226" w:author="Raphael Malyankar" w:date="2024-09-24T15:36:00Z">
        <w:r w:rsidR="00DA1A11">
          <w:rPr>
            <w:lang w:val="en-GB"/>
          </w:rPr>
          <w:t>-</w:t>
        </w:r>
      </w:ins>
      <w:ins w:id="227" w:author="Raphael Malyankar" w:date="2024-11-27T20:59:00Z" w16du:dateUtc="2024-11-28T03:59:00Z">
        <w:r w:rsidR="00A7584B">
          <w:rPr>
            <w:lang w:val="en-GB"/>
          </w:rPr>
          <w:t>2</w:t>
        </w:r>
      </w:ins>
      <w:ins w:id="228" w:author="Raphael Malyankar" w:date="2024-10-07T16:59:00Z">
        <w:r w:rsidR="003C4086">
          <w:rPr>
            <w:lang w:val="en-GB"/>
          </w:rPr>
          <w:t>7</w:t>
        </w:r>
      </w:ins>
    </w:p>
    <w:p w14:paraId="0469649B" w14:textId="648C8114" w:rsidR="00CC2BE1" w:rsidRPr="00CF30EA" w:rsidRDefault="00CC2BE1" w:rsidP="00165EA7">
      <w:pPr>
        <w:tabs>
          <w:tab w:val="left" w:pos="1701"/>
        </w:tabs>
        <w:spacing w:after="120" w:line="240" w:lineRule="auto"/>
        <w:rPr>
          <w:lang w:val="en-GB"/>
        </w:rPr>
      </w:pPr>
      <w:r w:rsidRPr="00913A48">
        <w:rPr>
          <w:b/>
          <w:sz w:val="22"/>
          <w:szCs w:val="22"/>
          <w:lang w:val="en-GB"/>
        </w:rPr>
        <w:t>Language:</w:t>
      </w:r>
      <w:r w:rsidRPr="00CF30EA">
        <w:rPr>
          <w:lang w:val="en-GB"/>
        </w:rPr>
        <w:t xml:space="preserve"> </w:t>
      </w:r>
      <w:r w:rsidR="0074556E" w:rsidRPr="00CF30EA">
        <w:rPr>
          <w:lang w:val="en-GB"/>
        </w:rPr>
        <w:tab/>
      </w:r>
      <w:r w:rsidRPr="00CF30EA">
        <w:rPr>
          <w:lang w:val="en-GB"/>
        </w:rPr>
        <w:t>English</w:t>
      </w:r>
    </w:p>
    <w:p w14:paraId="5A453785" w14:textId="7D40D353" w:rsidR="00CC2BE1" w:rsidRPr="00CF30EA" w:rsidRDefault="00CC2BE1" w:rsidP="00165EA7">
      <w:pPr>
        <w:tabs>
          <w:tab w:val="left" w:pos="1701"/>
        </w:tabs>
        <w:spacing w:after="120" w:line="240" w:lineRule="auto"/>
        <w:rPr>
          <w:lang w:val="en-GB"/>
        </w:rPr>
      </w:pPr>
      <w:r w:rsidRPr="00913A48">
        <w:rPr>
          <w:b/>
          <w:sz w:val="22"/>
          <w:szCs w:val="22"/>
          <w:lang w:val="en-GB"/>
        </w:rPr>
        <w:t>Classification:</w:t>
      </w:r>
      <w:r w:rsidRPr="00CF30EA">
        <w:rPr>
          <w:lang w:val="en-GB"/>
        </w:rPr>
        <w:t xml:space="preserve"> </w:t>
      </w:r>
      <w:r w:rsidR="0074556E" w:rsidRPr="00CF30EA">
        <w:rPr>
          <w:lang w:val="en-GB"/>
        </w:rPr>
        <w:tab/>
      </w:r>
      <w:r w:rsidRPr="00CF30EA">
        <w:rPr>
          <w:lang w:val="en-GB"/>
        </w:rPr>
        <w:t>Unclassified</w:t>
      </w:r>
    </w:p>
    <w:p w14:paraId="52D2E2A1" w14:textId="41BC4E42" w:rsidR="0074556E" w:rsidRPr="00CF30EA" w:rsidRDefault="00CC2BE1" w:rsidP="00913A48">
      <w:pPr>
        <w:tabs>
          <w:tab w:val="left" w:pos="1701"/>
        </w:tabs>
        <w:spacing w:after="0" w:line="240" w:lineRule="auto"/>
        <w:rPr>
          <w:lang w:val="en-GB"/>
        </w:rPr>
      </w:pPr>
      <w:r w:rsidRPr="00913A48">
        <w:rPr>
          <w:b/>
          <w:sz w:val="22"/>
          <w:szCs w:val="22"/>
          <w:lang w:val="en-GB"/>
        </w:rPr>
        <w:t>Contact:</w:t>
      </w:r>
      <w:r w:rsidRPr="00CF30EA">
        <w:rPr>
          <w:lang w:val="en-GB"/>
        </w:rPr>
        <w:t xml:space="preserve"> </w:t>
      </w:r>
      <w:r w:rsidR="0074556E" w:rsidRPr="00CF30EA">
        <w:rPr>
          <w:lang w:val="en-GB"/>
        </w:rPr>
        <w:tab/>
      </w:r>
      <w:r w:rsidR="00D57BBE" w:rsidRPr="00CF30EA">
        <w:rPr>
          <w:rFonts w:cs="Arial"/>
          <w:lang w:val="en-GB"/>
        </w:rPr>
        <w:t xml:space="preserve">International Hydrographic </w:t>
      </w:r>
      <w:r w:rsidR="001656F6" w:rsidRPr="00CF30EA">
        <w:rPr>
          <w:rFonts w:cs="Arial"/>
          <w:lang w:val="en-GB"/>
        </w:rPr>
        <w:t>Organization</w:t>
      </w:r>
      <w:r w:rsidR="00913A48">
        <w:rPr>
          <w:rFonts w:cs="Arial"/>
          <w:lang w:val="en-GB"/>
        </w:rPr>
        <w:t>.</w:t>
      </w:r>
    </w:p>
    <w:p w14:paraId="4E19C945" w14:textId="74FD2EF8" w:rsidR="0074556E" w:rsidRPr="00CF30EA" w:rsidRDefault="00D57BBE" w:rsidP="00913A48">
      <w:pPr>
        <w:spacing w:after="0" w:line="240" w:lineRule="auto"/>
        <w:ind w:left="1701"/>
        <w:rPr>
          <w:rFonts w:cs="Arial"/>
          <w:lang w:val="en-GB"/>
        </w:rPr>
      </w:pPr>
      <w:r w:rsidRPr="00CF30EA">
        <w:rPr>
          <w:rFonts w:cs="Arial"/>
          <w:lang w:val="en-GB"/>
        </w:rPr>
        <w:t>4 quai Antoine 1er,</w:t>
      </w:r>
    </w:p>
    <w:p w14:paraId="3648D7FD" w14:textId="556EF35E" w:rsidR="0074556E" w:rsidRPr="00CF30EA" w:rsidRDefault="0074556E" w:rsidP="00913A48">
      <w:pPr>
        <w:spacing w:after="0" w:line="240" w:lineRule="auto"/>
        <w:ind w:left="1701"/>
        <w:rPr>
          <w:rFonts w:cs="Arial"/>
          <w:lang w:val="en-GB"/>
        </w:rPr>
      </w:pPr>
      <w:r w:rsidRPr="00CF30EA">
        <w:rPr>
          <w:rFonts w:cs="Arial"/>
          <w:lang w:val="en-GB"/>
        </w:rPr>
        <w:t>B.P.</w:t>
      </w:r>
      <w:r w:rsidR="00913A48">
        <w:rPr>
          <w:rFonts w:cs="Arial"/>
          <w:lang w:val="en-GB"/>
        </w:rPr>
        <w:t xml:space="preserve">445 </w:t>
      </w:r>
      <w:r w:rsidR="00D57BBE" w:rsidRPr="00CF30EA">
        <w:rPr>
          <w:rFonts w:cs="Arial"/>
          <w:lang w:val="en-GB"/>
        </w:rPr>
        <w:t>MC 98011 MONACO CEDEX</w:t>
      </w:r>
    </w:p>
    <w:p w14:paraId="5D112588" w14:textId="7DCCD6F1" w:rsidR="0074556E" w:rsidRPr="00CF30EA" w:rsidRDefault="00D57BBE" w:rsidP="00913A48">
      <w:pPr>
        <w:spacing w:after="0" w:line="240" w:lineRule="auto"/>
        <w:ind w:left="1701"/>
        <w:rPr>
          <w:rFonts w:cs="Arial"/>
          <w:lang w:val="en-GB"/>
        </w:rPr>
      </w:pPr>
      <w:r w:rsidRPr="00CF30EA">
        <w:rPr>
          <w:rFonts w:cs="Arial"/>
          <w:lang w:val="en-GB"/>
        </w:rPr>
        <w:t>Telephone: +377 93 10 81 00</w:t>
      </w:r>
    </w:p>
    <w:p w14:paraId="560EEDAB" w14:textId="4E910C78" w:rsidR="00CC2BE1" w:rsidRDefault="00913A48" w:rsidP="00913A48">
      <w:pPr>
        <w:spacing w:after="0" w:line="240" w:lineRule="auto"/>
        <w:ind w:left="1701"/>
        <w:rPr>
          <w:rFonts w:cs="Arial"/>
          <w:lang w:val="en-GB"/>
        </w:rPr>
      </w:pPr>
      <w:r w:rsidRPr="003A655F">
        <w:rPr>
          <w:lang w:val="en-GB"/>
        </w:rPr>
        <w:t xml:space="preserve">B.P. 445 </w:t>
      </w:r>
      <w:r>
        <w:rPr>
          <w:rFonts w:cs="Arial"/>
          <w:lang w:val="en-GB"/>
        </w:rPr>
        <w:t>F</w:t>
      </w:r>
      <w:r w:rsidR="00D57BBE" w:rsidRPr="00CF30EA">
        <w:rPr>
          <w:rFonts w:cs="Arial"/>
          <w:lang w:val="en-GB"/>
        </w:rPr>
        <w:t>ax: + 377 93 10 81 40</w:t>
      </w:r>
    </w:p>
    <w:p w14:paraId="577FC04C" w14:textId="77777777" w:rsidR="00913A48" w:rsidRPr="003A655F" w:rsidRDefault="00913A48" w:rsidP="00913A48">
      <w:pPr>
        <w:spacing w:after="120" w:line="240" w:lineRule="auto"/>
        <w:ind w:left="1701"/>
        <w:rPr>
          <w:lang w:val="en-GB"/>
        </w:rPr>
      </w:pPr>
      <w:r w:rsidRPr="003A655F">
        <w:rPr>
          <w:lang w:val="en-GB"/>
        </w:rPr>
        <w:t xml:space="preserve">Email: </w:t>
      </w:r>
      <w:hyperlink r:id="rId23" w:history="1">
        <w:r w:rsidRPr="003A655F">
          <w:rPr>
            <w:rStyle w:val="Hyperlink"/>
            <w:lang w:val="en-GB"/>
          </w:rPr>
          <w:t>info@iho.int</w:t>
        </w:r>
      </w:hyperlink>
    </w:p>
    <w:p w14:paraId="15C0A0C0" w14:textId="3B55CB7C" w:rsidR="007D3DE6" w:rsidRPr="00CF30EA" w:rsidRDefault="007D3DE6" w:rsidP="00165EA7">
      <w:pPr>
        <w:tabs>
          <w:tab w:val="left" w:pos="1701"/>
        </w:tabs>
        <w:spacing w:after="120" w:line="240" w:lineRule="auto"/>
        <w:rPr>
          <w:lang w:val="en-GB"/>
        </w:rPr>
      </w:pPr>
      <w:r w:rsidRPr="00913A48">
        <w:rPr>
          <w:b/>
          <w:sz w:val="22"/>
          <w:szCs w:val="22"/>
          <w:lang w:val="en-GB"/>
        </w:rPr>
        <w:t>Role:</w:t>
      </w:r>
      <w:r w:rsidRPr="00CF30EA">
        <w:rPr>
          <w:lang w:val="en-GB"/>
        </w:rPr>
        <w:t xml:space="preserve"> </w:t>
      </w:r>
      <w:r w:rsidR="0074556E" w:rsidRPr="00CF30EA">
        <w:rPr>
          <w:lang w:val="en-GB"/>
        </w:rPr>
        <w:tab/>
      </w:r>
      <w:r w:rsidRPr="00CF30EA">
        <w:rPr>
          <w:lang w:val="en-GB"/>
        </w:rPr>
        <w:t>Owner</w:t>
      </w:r>
    </w:p>
    <w:p w14:paraId="19E3A13F" w14:textId="151A19D7" w:rsidR="00CC2BE1" w:rsidRPr="00CF30EA" w:rsidRDefault="00CC2BE1" w:rsidP="00165EA7">
      <w:pPr>
        <w:tabs>
          <w:tab w:val="left" w:pos="1701"/>
        </w:tabs>
        <w:spacing w:after="120" w:line="240" w:lineRule="auto"/>
        <w:rPr>
          <w:lang w:val="en-GB"/>
        </w:rPr>
      </w:pPr>
      <w:r w:rsidRPr="00913A48">
        <w:rPr>
          <w:b/>
          <w:sz w:val="22"/>
          <w:szCs w:val="22"/>
          <w:lang w:val="en-GB"/>
        </w:rPr>
        <w:t>URL:</w:t>
      </w:r>
      <w:r w:rsidRPr="00CF30EA">
        <w:rPr>
          <w:lang w:val="en-GB"/>
        </w:rPr>
        <w:t xml:space="preserve"> </w:t>
      </w:r>
      <w:r w:rsidR="0074556E" w:rsidRPr="00CF30EA">
        <w:rPr>
          <w:lang w:val="en-GB"/>
        </w:rPr>
        <w:tab/>
      </w:r>
      <w:hyperlink r:id="rId24" w:history="1">
        <w:r w:rsidR="00913A48" w:rsidRPr="00185FCB">
          <w:rPr>
            <w:rStyle w:val="Hyperlink"/>
            <w:lang w:val="en-GB"/>
          </w:rPr>
          <w:t>https://registry.iho.int</w:t>
        </w:r>
      </w:hyperlink>
      <w:r w:rsidR="00913A48">
        <w:rPr>
          <w:lang w:val="en-GB"/>
        </w:rPr>
        <w:t xml:space="preserve"> </w:t>
      </w:r>
    </w:p>
    <w:p w14:paraId="4CADA9E7" w14:textId="56D516D4" w:rsidR="00CC2BE1" w:rsidRPr="00CF30EA" w:rsidRDefault="00CC2BE1" w:rsidP="00165EA7">
      <w:pPr>
        <w:tabs>
          <w:tab w:val="left" w:pos="1701"/>
        </w:tabs>
        <w:spacing w:after="120" w:line="240" w:lineRule="auto"/>
        <w:rPr>
          <w:lang w:val="en-GB"/>
        </w:rPr>
      </w:pPr>
      <w:r w:rsidRPr="00913A48">
        <w:rPr>
          <w:b/>
          <w:sz w:val="22"/>
          <w:szCs w:val="22"/>
          <w:lang w:val="en-GB"/>
        </w:rPr>
        <w:t>Identifier:</w:t>
      </w:r>
      <w:r w:rsidRPr="00CF30EA">
        <w:rPr>
          <w:lang w:val="en-GB"/>
        </w:rPr>
        <w:t xml:space="preserve"> </w:t>
      </w:r>
      <w:r w:rsidR="0074556E" w:rsidRPr="00CF30EA">
        <w:rPr>
          <w:lang w:val="en-GB"/>
        </w:rPr>
        <w:tab/>
      </w:r>
      <w:r w:rsidR="009B79F1" w:rsidRPr="00CF30EA">
        <w:rPr>
          <w:lang w:val="en-GB"/>
        </w:rPr>
        <w:t>S</w:t>
      </w:r>
      <w:r w:rsidR="008B2C84" w:rsidRPr="00CF30EA">
        <w:rPr>
          <w:lang w:val="en-GB"/>
        </w:rPr>
        <w:t>-</w:t>
      </w:r>
      <w:r w:rsidR="009B79F1" w:rsidRPr="00CF30EA">
        <w:rPr>
          <w:lang w:val="en-GB"/>
        </w:rPr>
        <w:t>1</w:t>
      </w:r>
      <w:r w:rsidR="00113EC1">
        <w:rPr>
          <w:lang w:val="en-GB"/>
        </w:rPr>
        <w:t>58</w:t>
      </w:r>
      <w:r w:rsidR="004F095A">
        <w:rPr>
          <w:lang w:val="en-GB"/>
        </w:rPr>
        <w:t>:101</w:t>
      </w:r>
    </w:p>
    <w:p w14:paraId="3D5BEFB7" w14:textId="695383F3" w:rsidR="006B04BB" w:rsidRPr="00CF30EA" w:rsidRDefault="00CC2BE1" w:rsidP="00165EA7">
      <w:pPr>
        <w:spacing w:after="120" w:line="240" w:lineRule="auto"/>
        <w:ind w:left="1710" w:hanging="1710"/>
        <w:rPr>
          <w:lang w:val="en-GB"/>
        </w:rPr>
      </w:pPr>
      <w:r w:rsidRPr="00913A48">
        <w:rPr>
          <w:b/>
          <w:sz w:val="22"/>
          <w:szCs w:val="22"/>
          <w:lang w:val="en-GB"/>
        </w:rPr>
        <w:t>Maintenance:</w:t>
      </w:r>
      <w:r w:rsidR="007D2FAC" w:rsidRPr="00CF30EA">
        <w:rPr>
          <w:lang w:val="en-GB"/>
        </w:rPr>
        <w:t xml:space="preserve"> </w:t>
      </w:r>
      <w:r w:rsidR="0074556E" w:rsidRPr="00CF30EA">
        <w:rPr>
          <w:lang w:val="en-GB"/>
        </w:rPr>
        <w:tab/>
      </w:r>
      <w:r w:rsidR="00C1013B" w:rsidRPr="00CF30EA">
        <w:rPr>
          <w:lang w:val="en-GB"/>
        </w:rPr>
        <w:t>Changes to th</w:t>
      </w:r>
      <w:r w:rsidR="00953BE3" w:rsidRPr="00CF30EA">
        <w:rPr>
          <w:lang w:val="en-GB"/>
        </w:rPr>
        <w:t>is</w:t>
      </w:r>
      <w:r w:rsidR="00C1013B" w:rsidRPr="00CF30EA">
        <w:rPr>
          <w:lang w:val="en-GB"/>
        </w:rPr>
        <w:t xml:space="preserve"> Specification are coordinated by </w:t>
      </w:r>
      <w:r w:rsidR="002B303B">
        <w:rPr>
          <w:lang w:val="en-GB"/>
        </w:rPr>
        <w:t xml:space="preserve">the </w:t>
      </w:r>
      <w:r w:rsidR="004F095A">
        <w:rPr>
          <w:lang w:val="en-GB"/>
        </w:rPr>
        <w:t xml:space="preserve">S-101 Project Team under the </w:t>
      </w:r>
      <w:r w:rsidR="002B303B">
        <w:rPr>
          <w:lang w:val="en-GB"/>
        </w:rPr>
        <w:t>S-100 Working Group (S-100 WG)</w:t>
      </w:r>
      <w:r w:rsidR="00C1013B" w:rsidRPr="00CF30EA">
        <w:rPr>
          <w:lang w:val="en-GB"/>
        </w:rPr>
        <w:t xml:space="preserve"> of the IHO and made available via the IHO Publications website. Maintenance of the Product Specification must conform to IHO Technical Resolution 2/2007 (revised 2010). </w:t>
      </w:r>
      <w:r w:rsidR="007D2FAC" w:rsidRPr="00CF30EA">
        <w:rPr>
          <w:lang w:val="en-GB"/>
        </w:rPr>
        <w:t>For reporting issues which need correction</w:t>
      </w:r>
      <w:r w:rsidR="006B04BB" w:rsidRPr="00CF30EA">
        <w:rPr>
          <w:lang w:val="en-GB"/>
        </w:rPr>
        <w:t>,</w:t>
      </w:r>
      <w:r w:rsidR="0074556E" w:rsidRPr="00CF30EA">
        <w:rPr>
          <w:lang w:val="en-GB"/>
        </w:rPr>
        <w:t xml:space="preserve"> use the contact information.</w:t>
      </w:r>
    </w:p>
    <w:p w14:paraId="3D10EB15" w14:textId="24329499" w:rsidR="0074556E" w:rsidRPr="00CF30EA" w:rsidRDefault="0074556E" w:rsidP="00913A48">
      <w:pPr>
        <w:pStyle w:val="Heading3"/>
        <w:tabs>
          <w:tab w:val="clear" w:pos="660"/>
          <w:tab w:val="clear" w:pos="880"/>
          <w:tab w:val="left" w:pos="851"/>
        </w:tabs>
        <w:spacing w:before="120" w:after="120" w:line="240" w:lineRule="auto"/>
        <w:ind w:left="851" w:hanging="851"/>
      </w:pPr>
      <w:bookmarkStart w:id="229" w:name="_Toc179220188"/>
      <w:bookmarkStart w:id="230" w:name="_Toc412810749"/>
      <w:commentRangeStart w:id="231"/>
      <w:commentRangeStart w:id="232"/>
      <w:r w:rsidRPr="00CF30EA">
        <w:t>Specification maintenance</w:t>
      </w:r>
      <w:commentRangeEnd w:id="231"/>
      <w:r w:rsidR="000F4686">
        <w:rPr>
          <w:rStyle w:val="CommentReference"/>
          <w:b w:val="0"/>
          <w:bCs w:val="0"/>
          <w:lang w:val="en-AU"/>
        </w:rPr>
        <w:commentReference w:id="231"/>
      </w:r>
      <w:commentRangeEnd w:id="232"/>
      <w:r w:rsidR="00B95E73">
        <w:rPr>
          <w:rStyle w:val="CommentReference"/>
          <w:b w:val="0"/>
          <w:bCs w:val="0"/>
          <w:lang w:val="en-AU"/>
        </w:rPr>
        <w:commentReference w:id="232"/>
      </w:r>
      <w:bookmarkEnd w:id="229"/>
    </w:p>
    <w:p w14:paraId="74914158" w14:textId="6928A51E" w:rsidR="0074556E" w:rsidRPr="00CF30EA" w:rsidRDefault="00C916B0" w:rsidP="00913A48">
      <w:pPr>
        <w:pStyle w:val="Heading4"/>
        <w:tabs>
          <w:tab w:val="clear" w:pos="900"/>
          <w:tab w:val="clear" w:pos="1140"/>
          <w:tab w:val="clear" w:pos="1360"/>
          <w:tab w:val="left" w:pos="993"/>
        </w:tabs>
        <w:spacing w:before="120" w:after="120" w:line="240" w:lineRule="auto"/>
        <w:ind w:left="992" w:hanging="992"/>
      </w:pPr>
      <w:r w:rsidRPr="00CF30EA">
        <w:t>Introduction</w:t>
      </w:r>
    </w:p>
    <w:bookmarkEnd w:id="230"/>
    <w:p w14:paraId="1BC15EB1" w14:textId="60AC5DDA" w:rsidR="00EC0C05" w:rsidRDefault="00EC0C05" w:rsidP="00913A48">
      <w:pPr>
        <w:spacing w:after="120" w:line="240" w:lineRule="auto"/>
        <w:rPr>
          <w:lang w:val="en-GB"/>
        </w:rPr>
      </w:pPr>
      <w:r w:rsidRPr="00CF30EA">
        <w:rPr>
          <w:lang w:val="en-GB"/>
        </w:rPr>
        <w:t>Changes to S-1</w:t>
      </w:r>
      <w:r w:rsidR="00113EC1">
        <w:rPr>
          <w:lang w:val="en-GB"/>
        </w:rPr>
        <w:t>58</w:t>
      </w:r>
      <w:r w:rsidR="004F095A">
        <w:rPr>
          <w:lang w:val="en-GB"/>
        </w:rPr>
        <w:t>:101</w:t>
      </w:r>
      <w:r w:rsidRPr="00CF30EA">
        <w:rPr>
          <w:lang w:val="en-GB"/>
        </w:rPr>
        <w:t xml:space="preserve"> will be released by the IHO as a </w:t>
      </w:r>
      <w:r w:rsidR="00913A48">
        <w:rPr>
          <w:lang w:val="en-GB"/>
        </w:rPr>
        <w:t>N</w:t>
      </w:r>
      <w:r w:rsidRPr="00CF30EA">
        <w:rPr>
          <w:lang w:val="en-GB"/>
        </w:rPr>
        <w:t xml:space="preserve">ew </w:t>
      </w:r>
      <w:r w:rsidR="00913A48">
        <w:rPr>
          <w:lang w:val="en-GB"/>
        </w:rPr>
        <w:t>E</w:t>
      </w:r>
      <w:r w:rsidRPr="00CF30EA">
        <w:rPr>
          <w:lang w:val="en-GB"/>
        </w:rPr>
        <w:t>dition, revision, or clarification.</w:t>
      </w:r>
    </w:p>
    <w:p w14:paraId="4001247D" w14:textId="14D00A73" w:rsidR="004F095A" w:rsidRDefault="004F095A" w:rsidP="00913A48">
      <w:pPr>
        <w:spacing w:after="120" w:line="240" w:lineRule="auto"/>
        <w:rPr>
          <w:lang w:val="en-GB"/>
        </w:rPr>
      </w:pPr>
      <w:r>
        <w:rPr>
          <w:lang w:val="en-GB"/>
        </w:rPr>
        <w:t>The list of checks, which accompanies this document is considered part of this Specification and changes to it are considered changes to this Specification.</w:t>
      </w:r>
    </w:p>
    <w:p w14:paraId="283F70B4" w14:textId="792C9FF3" w:rsidR="00C131AE" w:rsidRPr="00CF30EA" w:rsidRDefault="00A45A72" w:rsidP="00913A48">
      <w:pPr>
        <w:spacing w:after="120" w:line="240" w:lineRule="auto"/>
        <w:rPr>
          <w:lang w:val="en-GB"/>
        </w:rPr>
      </w:pPr>
      <w:r>
        <w:rPr>
          <w:lang w:val="en-GB"/>
        </w:rPr>
        <w:t>S-158</w:t>
      </w:r>
      <w:r w:rsidR="004F095A">
        <w:rPr>
          <w:lang w:val="en-GB"/>
        </w:rPr>
        <w:t>:101</w:t>
      </w:r>
      <w:r w:rsidR="00C131AE" w:rsidRPr="00C131AE">
        <w:rPr>
          <w:lang w:val="en-GB"/>
        </w:rPr>
        <w:t xml:space="preserve"> </w:t>
      </w:r>
      <w:r w:rsidR="00D2181D">
        <w:rPr>
          <w:lang w:val="en-GB"/>
        </w:rPr>
        <w:t>is</w:t>
      </w:r>
      <w:r w:rsidR="00C131AE" w:rsidRPr="00C131AE">
        <w:rPr>
          <w:lang w:val="en-GB"/>
        </w:rPr>
        <w:t xml:space="preserve"> not </w:t>
      </w:r>
      <w:r w:rsidR="00D2181D">
        <w:rPr>
          <w:lang w:val="en-GB"/>
        </w:rPr>
        <w:t>accompanied by</w:t>
      </w:r>
      <w:r w:rsidR="00C131AE" w:rsidRPr="00C131AE">
        <w:rPr>
          <w:lang w:val="en-GB"/>
        </w:rPr>
        <w:t xml:space="preserve"> separate artefacts </w:t>
      </w:r>
      <w:r w:rsidR="00D2181D">
        <w:rPr>
          <w:lang w:val="en-GB"/>
        </w:rPr>
        <w:t>such as</w:t>
      </w:r>
      <w:r w:rsidR="00C131AE" w:rsidRPr="00C131AE">
        <w:rPr>
          <w:lang w:val="en-GB"/>
        </w:rPr>
        <w:t xml:space="preserve"> an XML Schema, Feature or Portrayal Catalogue and therefore</w:t>
      </w:r>
      <w:r w:rsidR="009D629F">
        <w:rPr>
          <w:lang w:val="en-GB"/>
        </w:rPr>
        <w:t xml:space="preserve"> this clause</w:t>
      </w:r>
      <w:r w:rsidR="00C131AE" w:rsidRPr="00C131AE">
        <w:rPr>
          <w:lang w:val="en-GB"/>
        </w:rPr>
        <w:t xml:space="preserve"> does not address the question of changes to such derived artefacts.</w:t>
      </w:r>
    </w:p>
    <w:p w14:paraId="5287E8A0" w14:textId="2D627C0E" w:rsidR="00C916B0" w:rsidRPr="00CF30EA" w:rsidRDefault="00C916B0" w:rsidP="00423EF0">
      <w:pPr>
        <w:pStyle w:val="Heading4"/>
        <w:tabs>
          <w:tab w:val="clear" w:pos="900"/>
          <w:tab w:val="clear" w:pos="1140"/>
          <w:tab w:val="clear" w:pos="1360"/>
          <w:tab w:val="left" w:pos="993"/>
        </w:tabs>
        <w:spacing w:before="120" w:after="120" w:line="240" w:lineRule="auto"/>
        <w:ind w:left="992" w:hanging="992"/>
      </w:pPr>
      <w:r w:rsidRPr="00CF30EA">
        <w:t>New Edition</w:t>
      </w:r>
    </w:p>
    <w:p w14:paraId="0171A54E" w14:textId="7C300AB7" w:rsidR="00A7584B" w:rsidRPr="00A7584B" w:rsidRDefault="00EC0C05" w:rsidP="00A7584B">
      <w:pPr>
        <w:spacing w:after="120" w:line="240" w:lineRule="auto"/>
        <w:rPr>
          <w:ins w:id="233" w:author="Raphael Malyankar" w:date="2024-11-27T21:00:00Z" w16du:dateUtc="2024-11-28T04:00:00Z"/>
          <w:lang w:val="en-GB"/>
        </w:rPr>
      </w:pPr>
      <w:del w:id="234" w:author="Raphael Malyankar" w:date="2024-11-27T21:00:00Z" w16du:dateUtc="2024-11-28T04:00:00Z">
        <w:r w:rsidRPr="00423EF0" w:rsidDel="00A7584B">
          <w:rPr>
            <w:i/>
            <w:lang w:val="en-GB"/>
          </w:rPr>
          <w:delText>New Editions</w:delText>
        </w:r>
        <w:r w:rsidRPr="00CF30EA" w:rsidDel="00A7584B">
          <w:rPr>
            <w:lang w:val="en-GB"/>
          </w:rPr>
          <w:delText xml:space="preserve"> of S-1</w:delText>
        </w:r>
        <w:r w:rsidR="00113EC1" w:rsidDel="00A7584B">
          <w:rPr>
            <w:lang w:val="en-GB"/>
          </w:rPr>
          <w:delText>58</w:delText>
        </w:r>
        <w:r w:rsidR="000F4686" w:rsidDel="00A7584B">
          <w:rPr>
            <w:lang w:val="en-GB"/>
          </w:rPr>
          <w:delText>:101</w:delText>
        </w:r>
        <w:r w:rsidRPr="00CF30EA" w:rsidDel="00A7584B">
          <w:rPr>
            <w:lang w:val="en-GB"/>
          </w:rPr>
          <w:delText xml:space="preserve"> introduce significant changes. </w:delText>
        </w:r>
        <w:r w:rsidRPr="00423EF0" w:rsidDel="00A7584B">
          <w:rPr>
            <w:i/>
            <w:lang w:val="en-GB"/>
          </w:rPr>
          <w:delText>New Editions</w:delText>
        </w:r>
        <w:r w:rsidRPr="00CF30EA" w:rsidDel="00A7584B">
          <w:rPr>
            <w:lang w:val="en-GB"/>
          </w:rPr>
          <w:delText xml:space="preserve"> enable new concepts, such as </w:delText>
        </w:r>
        <w:r w:rsidRPr="00AE0E65" w:rsidDel="00A7584B">
          <w:rPr>
            <w:lang w:val="en-GB"/>
          </w:rPr>
          <w:delText>the ability to support new functions or applications</w:delText>
        </w:r>
        <w:r w:rsidRPr="00CF30EA" w:rsidDel="00A7584B">
          <w:rPr>
            <w:lang w:val="en-GB"/>
          </w:rPr>
          <w:delText>,</w:delText>
        </w:r>
        <w:r w:rsidR="00EC5268" w:rsidDel="00A7584B">
          <w:rPr>
            <w:lang w:val="en-GB"/>
          </w:rPr>
          <w:delText xml:space="preserve"> </w:delText>
        </w:r>
        <w:r w:rsidRPr="00CF30EA" w:rsidDel="00A7584B">
          <w:rPr>
            <w:lang w:val="en-GB"/>
          </w:rPr>
          <w:delText>the introduction of new constructs or data types</w:delText>
        </w:r>
        <w:r w:rsidR="00C131AE" w:rsidDel="00A7584B">
          <w:rPr>
            <w:lang w:val="en-GB"/>
          </w:rPr>
          <w:delText xml:space="preserve">, or significant changes to the basic information or check structure </w:delText>
        </w:r>
        <w:r w:rsidR="00AE0E65" w:rsidDel="00A7584B">
          <w:rPr>
            <w:lang w:val="en-GB"/>
          </w:rPr>
          <w:delText>arising from a new edition of S-158</w:delText>
        </w:r>
        <w:r w:rsidRPr="00CF30EA" w:rsidDel="00A7584B">
          <w:rPr>
            <w:lang w:val="en-GB"/>
          </w:rPr>
          <w:delText xml:space="preserve">. </w:delText>
        </w:r>
        <w:r w:rsidRPr="00423EF0" w:rsidDel="00A7584B">
          <w:rPr>
            <w:i/>
            <w:lang w:val="en-GB"/>
          </w:rPr>
          <w:delText>New Editions</w:delText>
        </w:r>
        <w:r w:rsidRPr="00CF30EA" w:rsidDel="00A7584B">
          <w:rPr>
            <w:lang w:val="en-GB"/>
          </w:rPr>
          <w:delText xml:space="preserve"> are likely to have a significant impact on either existing users or future users of S-</w:delText>
        </w:r>
        <w:r w:rsidR="00EC5268" w:rsidDel="00A7584B">
          <w:rPr>
            <w:lang w:val="en-GB"/>
          </w:rPr>
          <w:delText>101</w:delText>
        </w:r>
        <w:r w:rsidR="00AE0E65" w:rsidDel="00A7584B">
          <w:rPr>
            <w:lang w:val="en-GB"/>
          </w:rPr>
          <w:delText xml:space="preserve"> and S-158:101</w:delText>
        </w:r>
        <w:r w:rsidRPr="00CF30EA" w:rsidDel="00A7584B">
          <w:rPr>
            <w:lang w:val="en-GB"/>
          </w:rPr>
          <w:delText>.</w:delText>
        </w:r>
        <w:r w:rsidR="00693639" w:rsidRPr="00CF30EA" w:rsidDel="00A7584B">
          <w:rPr>
            <w:lang w:val="en-GB"/>
          </w:rPr>
          <w:delText xml:space="preserve"> All cumulative </w:delText>
        </w:r>
        <w:r w:rsidR="00693639" w:rsidRPr="00CF30EA" w:rsidDel="00A7584B">
          <w:rPr>
            <w:i/>
            <w:lang w:val="en-GB"/>
          </w:rPr>
          <w:delText>revisions</w:delText>
        </w:r>
        <w:r w:rsidR="00693639" w:rsidRPr="00CF30EA" w:rsidDel="00A7584B">
          <w:rPr>
            <w:lang w:val="en-GB"/>
          </w:rPr>
          <w:delText xml:space="preserve"> and </w:delText>
        </w:r>
        <w:r w:rsidR="00693639" w:rsidRPr="00CF30EA" w:rsidDel="00A7584B">
          <w:rPr>
            <w:i/>
            <w:lang w:val="en-GB"/>
          </w:rPr>
          <w:delText>clarifications</w:delText>
        </w:r>
        <w:r w:rsidR="00693639" w:rsidRPr="00CF30EA" w:rsidDel="00A7584B">
          <w:rPr>
            <w:lang w:val="en-GB"/>
          </w:rPr>
          <w:delText xml:space="preserve"> must be included with the release of approved New Editions.</w:delText>
        </w:r>
      </w:del>
      <w:ins w:id="235" w:author="Raphael Malyankar" w:date="2024-11-27T21:00:00Z" w16du:dateUtc="2024-11-28T04:00:00Z">
        <w:r w:rsidR="00A7584B" w:rsidRPr="00A7584B">
          <w:rPr>
            <w:lang w:val="en-GB"/>
          </w:rPr>
          <w:t>New Editions of S-158:101 include at least one of the following changes:</w:t>
        </w:r>
      </w:ins>
    </w:p>
    <w:p w14:paraId="7FDF5DA6" w14:textId="308C71D1" w:rsidR="00A7584B" w:rsidRPr="00A7584B" w:rsidRDefault="00A7584B" w:rsidP="00A7584B">
      <w:pPr>
        <w:pStyle w:val="ListParagraph"/>
        <w:numPr>
          <w:ilvl w:val="0"/>
          <w:numId w:val="109"/>
        </w:numPr>
        <w:spacing w:line="240" w:lineRule="auto"/>
        <w:rPr>
          <w:ins w:id="236" w:author="Raphael Malyankar" w:date="2024-11-27T21:00:00Z" w16du:dateUtc="2024-11-28T04:00:00Z"/>
          <w:lang w:val="en-GB"/>
        </w:rPr>
        <w:pPrChange w:id="237" w:author="Raphael Malyankar" w:date="2024-11-27T21:00:00Z" w16du:dateUtc="2024-11-28T04:00:00Z">
          <w:pPr>
            <w:spacing w:after="120" w:line="240" w:lineRule="auto"/>
          </w:pPr>
        </w:pPrChange>
      </w:pPr>
      <w:ins w:id="238" w:author="Raphael Malyankar" w:date="2024-11-27T21:00:00Z" w16du:dateUtc="2024-11-28T04:00:00Z">
        <w:r w:rsidRPr="00A7584B">
          <w:rPr>
            <w:lang w:val="en-GB"/>
          </w:rPr>
          <w:t>introduce a new validation check (of any classification);</w:t>
        </w:r>
      </w:ins>
    </w:p>
    <w:p w14:paraId="3718B1FA" w14:textId="74506DD4" w:rsidR="00A7584B" w:rsidRPr="00A7584B" w:rsidRDefault="00A7584B" w:rsidP="00A7584B">
      <w:pPr>
        <w:pStyle w:val="ListParagraph"/>
        <w:numPr>
          <w:ilvl w:val="0"/>
          <w:numId w:val="109"/>
        </w:numPr>
        <w:spacing w:line="240" w:lineRule="auto"/>
        <w:rPr>
          <w:ins w:id="239" w:author="Raphael Malyankar" w:date="2024-11-27T21:00:00Z" w16du:dateUtc="2024-11-28T04:00:00Z"/>
          <w:lang w:val="en-GB"/>
        </w:rPr>
        <w:pPrChange w:id="240" w:author="Raphael Malyankar" w:date="2024-11-27T21:00:00Z" w16du:dateUtc="2024-11-28T04:00:00Z">
          <w:pPr>
            <w:spacing w:after="120" w:line="240" w:lineRule="auto"/>
          </w:pPr>
        </w:pPrChange>
      </w:pPr>
      <w:ins w:id="241" w:author="Raphael Malyankar" w:date="2024-11-27T21:00:00Z" w16du:dateUtc="2024-11-28T04:00:00Z">
        <w:r w:rsidRPr="00A7584B">
          <w:rPr>
            <w:lang w:val="en-GB"/>
          </w:rPr>
          <w:t>remove an existing validation check (of any classification);</w:t>
        </w:r>
      </w:ins>
    </w:p>
    <w:p w14:paraId="49708ED3" w14:textId="1559C7F0" w:rsidR="00A7584B" w:rsidRPr="00A7584B" w:rsidRDefault="00A7584B" w:rsidP="00A7584B">
      <w:pPr>
        <w:pStyle w:val="ListParagraph"/>
        <w:numPr>
          <w:ilvl w:val="0"/>
          <w:numId w:val="109"/>
        </w:numPr>
        <w:spacing w:line="240" w:lineRule="auto"/>
        <w:rPr>
          <w:ins w:id="242" w:author="Raphael Malyankar" w:date="2024-11-27T21:00:00Z" w16du:dateUtc="2024-11-28T04:00:00Z"/>
          <w:lang w:val="en-GB"/>
        </w:rPr>
        <w:pPrChange w:id="243" w:author="Raphael Malyankar" w:date="2024-11-27T21:00:00Z" w16du:dateUtc="2024-11-28T04:00:00Z">
          <w:pPr>
            <w:spacing w:after="120" w:line="240" w:lineRule="auto"/>
          </w:pPr>
        </w:pPrChange>
      </w:pPr>
      <w:ins w:id="244" w:author="Raphael Malyankar" w:date="2024-11-27T21:00:00Z" w16du:dateUtc="2024-11-28T04:00:00Z">
        <w:r w:rsidRPr="00A7584B">
          <w:rPr>
            <w:lang w:val="en-GB"/>
          </w:rPr>
          <w:t>change the classification of a validation check, whether upgrade (such as Error to Critical) or downgrade (such as Error to Warning);</w:t>
        </w:r>
      </w:ins>
    </w:p>
    <w:p w14:paraId="7E2407AB" w14:textId="282DF36B" w:rsidR="00A7584B" w:rsidRPr="00A7584B" w:rsidRDefault="00A7584B" w:rsidP="00A7584B">
      <w:pPr>
        <w:pStyle w:val="ListParagraph"/>
        <w:numPr>
          <w:ilvl w:val="0"/>
          <w:numId w:val="109"/>
        </w:numPr>
        <w:spacing w:line="240" w:lineRule="auto"/>
        <w:rPr>
          <w:ins w:id="245" w:author="Raphael Malyankar" w:date="2024-11-27T21:00:00Z" w16du:dateUtc="2024-11-28T04:00:00Z"/>
          <w:lang w:val="en-GB"/>
        </w:rPr>
        <w:pPrChange w:id="246" w:author="Raphael Malyankar" w:date="2024-11-27T21:00:00Z" w16du:dateUtc="2024-11-28T04:00:00Z">
          <w:pPr>
            <w:spacing w:after="120" w:line="240" w:lineRule="auto"/>
          </w:pPr>
        </w:pPrChange>
      </w:pPr>
      <w:ins w:id="247" w:author="Raphael Malyankar" w:date="2024-11-27T21:00:00Z" w16du:dateUtc="2024-11-28T04:00:00Z">
        <w:r w:rsidRPr="00A7584B">
          <w:rPr>
            <w:lang w:val="en-GB"/>
          </w:rPr>
          <w:t>extend a validation check to include new features, conditions, etc., in a way that requires validation software manufacturers to change their software.</w:t>
        </w:r>
      </w:ins>
    </w:p>
    <w:p w14:paraId="47473537" w14:textId="77777777" w:rsidR="00A7584B" w:rsidRPr="00A7584B" w:rsidRDefault="00A7584B" w:rsidP="00A7584B">
      <w:pPr>
        <w:spacing w:after="120" w:line="240" w:lineRule="auto"/>
        <w:rPr>
          <w:ins w:id="248" w:author="Raphael Malyankar" w:date="2024-11-27T21:00:00Z" w16du:dateUtc="2024-11-28T04:00:00Z"/>
          <w:lang w:val="en-GB"/>
        </w:rPr>
      </w:pPr>
      <w:ins w:id="249" w:author="Raphael Malyankar" w:date="2024-11-27T21:00:00Z" w16du:dateUtc="2024-11-28T04:00:00Z">
        <w:r w:rsidRPr="00A7584B">
          <w:rPr>
            <w:lang w:val="en-GB"/>
          </w:rPr>
          <w:lastRenderedPageBreak/>
          <w:t>New Editions are likely to require validation software manufacturers to change their software or invalidate datasets which passed validation according to the previous Edition of S-158:101.</w:t>
        </w:r>
      </w:ins>
    </w:p>
    <w:p w14:paraId="0917D47A" w14:textId="11D14FD5" w:rsidR="00A7584B" w:rsidRPr="00CF30EA" w:rsidRDefault="00A7584B" w:rsidP="00A7584B">
      <w:pPr>
        <w:spacing w:after="120" w:line="240" w:lineRule="auto"/>
        <w:rPr>
          <w:lang w:val="en-GB"/>
        </w:rPr>
      </w:pPr>
      <w:ins w:id="250" w:author="Raphael Malyankar" w:date="2024-11-27T21:00:00Z" w16du:dateUtc="2024-11-28T04:00:00Z">
        <w:r w:rsidRPr="00A7584B">
          <w:rPr>
            <w:lang w:val="en-GB"/>
          </w:rPr>
          <w:t>All cumulative revisions and clarifications must be included with the release of approved New Editions.</w:t>
        </w:r>
      </w:ins>
    </w:p>
    <w:p w14:paraId="342C0F0B" w14:textId="5AE9861E" w:rsidR="00C916B0" w:rsidRPr="00CF30EA" w:rsidRDefault="00AB1767" w:rsidP="00423EF0">
      <w:pPr>
        <w:pStyle w:val="Heading4"/>
        <w:tabs>
          <w:tab w:val="clear" w:pos="900"/>
          <w:tab w:val="clear" w:pos="1140"/>
          <w:tab w:val="clear" w:pos="1360"/>
          <w:tab w:val="left" w:pos="993"/>
        </w:tabs>
        <w:spacing w:before="120" w:after="120" w:line="240" w:lineRule="auto"/>
        <w:ind w:left="992" w:hanging="992"/>
      </w:pPr>
      <w:r>
        <w:t>Revision</w:t>
      </w:r>
    </w:p>
    <w:p w14:paraId="5D170D03" w14:textId="09806BD0" w:rsidR="00EC0C05" w:rsidRPr="00CF30EA" w:rsidDel="00A7584B" w:rsidRDefault="00EC0C05" w:rsidP="00423EF0">
      <w:pPr>
        <w:spacing w:after="120" w:line="240" w:lineRule="auto"/>
        <w:rPr>
          <w:del w:id="251" w:author="Raphael Malyankar" w:date="2024-11-27T21:01:00Z" w16du:dateUtc="2024-11-28T04:01:00Z"/>
          <w:lang w:val="en-GB"/>
        </w:rPr>
      </w:pPr>
      <w:del w:id="252" w:author="Raphael Malyankar" w:date="2024-11-27T21:01:00Z" w16du:dateUtc="2024-11-28T04:01:00Z">
        <w:r w:rsidRPr="00CF30EA" w:rsidDel="00A7584B">
          <w:rPr>
            <w:i/>
            <w:lang w:val="en-GB"/>
          </w:rPr>
          <w:delText>Revisions</w:delText>
        </w:r>
        <w:r w:rsidRPr="00CF30EA" w:rsidDel="00A7584B">
          <w:rPr>
            <w:lang w:val="en-GB"/>
          </w:rPr>
          <w:delText xml:space="preserve"> are defined as substantive semantic changes to S-1</w:delText>
        </w:r>
        <w:r w:rsidR="00113EC1" w:rsidDel="00A7584B">
          <w:rPr>
            <w:lang w:val="en-GB"/>
          </w:rPr>
          <w:delText>58</w:delText>
        </w:r>
        <w:r w:rsidR="00AE0E65" w:rsidDel="00A7584B">
          <w:rPr>
            <w:lang w:val="en-GB"/>
          </w:rPr>
          <w:delText>:101</w:delText>
        </w:r>
        <w:r w:rsidRPr="00CF30EA" w:rsidDel="00A7584B">
          <w:rPr>
            <w:lang w:val="en-GB"/>
          </w:rPr>
          <w:delText xml:space="preserve">. Typically, </w:delText>
        </w:r>
        <w:r w:rsidRPr="00423EF0" w:rsidDel="00A7584B">
          <w:rPr>
            <w:i/>
            <w:lang w:val="en-GB"/>
          </w:rPr>
          <w:delText>revision</w:delText>
        </w:r>
        <w:r w:rsidRPr="00CF30EA" w:rsidDel="00A7584B">
          <w:rPr>
            <w:lang w:val="en-GB"/>
          </w:rPr>
          <w:delText>s will change S-1</w:delText>
        </w:r>
        <w:r w:rsidR="00113EC1" w:rsidDel="00A7584B">
          <w:rPr>
            <w:lang w:val="en-GB"/>
          </w:rPr>
          <w:delText>58</w:delText>
        </w:r>
        <w:r w:rsidR="00AE0E65" w:rsidDel="00A7584B">
          <w:rPr>
            <w:lang w:val="en-GB"/>
          </w:rPr>
          <w:delText>:101</w:delText>
        </w:r>
        <w:r w:rsidRPr="00CF30EA" w:rsidDel="00A7584B">
          <w:rPr>
            <w:lang w:val="en-GB"/>
          </w:rPr>
          <w:delText xml:space="preserve"> to correct factual errors</w:delText>
        </w:r>
        <w:r w:rsidR="00A45A72" w:rsidDel="00A7584B">
          <w:rPr>
            <w:lang w:val="en-GB"/>
          </w:rPr>
          <w:delText xml:space="preserve"> or</w:delText>
        </w:r>
        <w:r w:rsidRPr="00CF30EA" w:rsidDel="00A7584B">
          <w:rPr>
            <w:lang w:val="en-GB"/>
          </w:rPr>
          <w:delText xml:space="preserve"> introduce necessary changes that have become evident as a result of practical experience or changing circumstances</w:delText>
        </w:r>
        <w:r w:rsidR="00AE0E65" w:rsidDel="00A7584B">
          <w:rPr>
            <w:lang w:val="en-GB"/>
          </w:rPr>
          <w:delText xml:space="preserve">, </w:delText>
        </w:r>
        <w:r w:rsidR="008F2DB7" w:rsidDel="00A7584B">
          <w:rPr>
            <w:lang w:val="en-GB"/>
          </w:rPr>
          <w:delText xml:space="preserve">including </w:delText>
        </w:r>
        <w:r w:rsidR="00AE0E65" w:rsidDel="00A7584B">
          <w:rPr>
            <w:lang w:val="en-GB"/>
          </w:rPr>
          <w:delText>support for new revisions of S-158</w:delText>
        </w:r>
        <w:r w:rsidRPr="00CF30EA" w:rsidDel="00A7584B">
          <w:rPr>
            <w:lang w:val="en-GB"/>
          </w:rPr>
          <w:delText xml:space="preserve">. A </w:delText>
        </w:r>
        <w:r w:rsidRPr="00CF30EA" w:rsidDel="00A7584B">
          <w:rPr>
            <w:i/>
            <w:lang w:val="en-GB"/>
          </w:rPr>
          <w:delText>revision</w:delText>
        </w:r>
        <w:r w:rsidRPr="00CF30EA" w:rsidDel="00A7584B">
          <w:rPr>
            <w:lang w:val="en-GB"/>
          </w:rPr>
          <w:delText xml:space="preserve"> must not be classified as a clarification. </w:delText>
        </w:r>
        <w:r w:rsidRPr="00CF30EA" w:rsidDel="00A7584B">
          <w:rPr>
            <w:i/>
            <w:lang w:val="en-GB"/>
          </w:rPr>
          <w:delText>Revisions</w:delText>
        </w:r>
        <w:r w:rsidRPr="00CF30EA" w:rsidDel="00A7584B">
          <w:rPr>
            <w:lang w:val="en-GB"/>
          </w:rPr>
          <w:delText xml:space="preserve"> could have an impact on either exis</w:delText>
        </w:r>
        <w:r w:rsidR="00B95D1E" w:rsidRPr="00CF30EA" w:rsidDel="00A7584B">
          <w:rPr>
            <w:lang w:val="en-GB"/>
          </w:rPr>
          <w:delText>ting users or future users of S</w:delText>
        </w:r>
        <w:r w:rsidR="00382962" w:rsidRPr="00CF30EA" w:rsidDel="00A7584B">
          <w:rPr>
            <w:lang w:val="en-GB"/>
          </w:rPr>
          <w:noBreakHyphen/>
        </w:r>
        <w:r w:rsidRPr="00CF30EA" w:rsidDel="00A7584B">
          <w:rPr>
            <w:lang w:val="en-GB"/>
          </w:rPr>
          <w:delText>1</w:delText>
        </w:r>
        <w:r w:rsidR="00113EC1" w:rsidDel="00A7584B">
          <w:rPr>
            <w:lang w:val="en-GB"/>
          </w:rPr>
          <w:delText>58</w:delText>
        </w:r>
        <w:r w:rsidR="00AE0E65" w:rsidDel="00A7584B">
          <w:rPr>
            <w:lang w:val="en-GB"/>
          </w:rPr>
          <w:delText>:101</w:delText>
        </w:r>
        <w:r w:rsidRPr="00CF30EA" w:rsidDel="00A7584B">
          <w:rPr>
            <w:lang w:val="en-GB"/>
          </w:rPr>
          <w:delText xml:space="preserve">. All cumulative </w:delText>
        </w:r>
        <w:r w:rsidRPr="00CF30EA" w:rsidDel="00A7584B">
          <w:rPr>
            <w:i/>
            <w:lang w:val="en-GB"/>
          </w:rPr>
          <w:delText>clarifications</w:delText>
        </w:r>
        <w:r w:rsidRPr="00CF30EA" w:rsidDel="00A7584B">
          <w:rPr>
            <w:lang w:val="en-GB"/>
          </w:rPr>
          <w:delText xml:space="preserve"> must be included with the release of approved revisions.</w:delText>
        </w:r>
      </w:del>
    </w:p>
    <w:p w14:paraId="7CCF353A" w14:textId="21C52472" w:rsidR="00A7584B" w:rsidRPr="00A7584B" w:rsidRDefault="00EC0C05" w:rsidP="00A7584B">
      <w:pPr>
        <w:spacing w:after="120" w:line="240" w:lineRule="auto"/>
        <w:rPr>
          <w:ins w:id="253" w:author="Raphael Malyankar" w:date="2024-11-27T21:01:00Z" w16du:dateUtc="2024-11-28T04:01:00Z"/>
          <w:lang w:val="en-GB"/>
        </w:rPr>
      </w:pPr>
      <w:del w:id="254" w:author="Raphael Malyankar" w:date="2024-11-27T21:01:00Z" w16du:dateUtc="2024-11-28T04:01:00Z">
        <w:r w:rsidRPr="00CF30EA" w:rsidDel="00A7584B">
          <w:rPr>
            <w:lang w:val="en-GB"/>
          </w:rPr>
          <w:delText xml:space="preserve">Changes in a revision </w:delText>
        </w:r>
        <w:r w:rsidR="00B25B26" w:rsidDel="00A7584B">
          <w:rPr>
            <w:lang w:val="en-GB"/>
          </w:rPr>
          <w:delText>of S-158:101 may or may not correspond to the same revision</w:delText>
        </w:r>
        <w:r w:rsidR="005B4AFE" w:rsidDel="00A7584B">
          <w:rPr>
            <w:lang w:val="en-GB"/>
          </w:rPr>
          <w:delText>+edition</w:delText>
        </w:r>
        <w:r w:rsidR="00B25B26" w:rsidDel="00A7584B">
          <w:rPr>
            <w:lang w:val="en-GB"/>
          </w:rPr>
          <w:delText xml:space="preserve"> number of S-101</w:delText>
        </w:r>
        <w:r w:rsidRPr="00CF30EA" w:rsidDel="00A7584B">
          <w:rPr>
            <w:lang w:val="en-GB"/>
          </w:rPr>
          <w:delText>.</w:delText>
        </w:r>
      </w:del>
      <w:ins w:id="255" w:author="Raphael Malyankar" w:date="2024-11-27T21:01:00Z" w16du:dateUtc="2024-11-28T04:01:00Z">
        <w:r w:rsidR="00A7584B" w:rsidRPr="00A7584B">
          <w:rPr>
            <w:lang w:val="en-GB"/>
          </w:rPr>
          <w:t>Revisions are defined as substantive semantic changes to S-158:101. Typically, revisions will change S-158:101 to correct factual errors or introduce necessary changes that have become evident as a result of practical experience or changing circumstances. Revisions include corrections of misinterpretations of S-100 or the S-101 Product Specification, or extensions to checks that do not require changes to validation software..</w:t>
        </w:r>
      </w:ins>
    </w:p>
    <w:p w14:paraId="083801D4" w14:textId="3439FFFC" w:rsidR="00A7584B" w:rsidRDefault="00A7584B" w:rsidP="00A7584B">
      <w:pPr>
        <w:spacing w:after="120" w:line="240" w:lineRule="auto"/>
        <w:rPr>
          <w:lang w:val="en-GB"/>
        </w:rPr>
      </w:pPr>
      <w:ins w:id="256" w:author="Raphael Malyankar" w:date="2024-11-27T21:01:00Z" w16du:dateUtc="2024-11-28T04:01:00Z">
        <w:r w:rsidRPr="00A7584B">
          <w:rPr>
            <w:lang w:val="en-GB"/>
          </w:rPr>
          <w:t>A revision must not be classified as a clarification. All cumulative clarifications must be included with the release of approved revisions.</w:t>
        </w:r>
      </w:ins>
    </w:p>
    <w:p w14:paraId="04F53B83" w14:textId="49324E79" w:rsidR="00C916B0" w:rsidRPr="00CF30EA" w:rsidRDefault="00C916B0" w:rsidP="00423EF0">
      <w:pPr>
        <w:pStyle w:val="Heading4"/>
        <w:tabs>
          <w:tab w:val="clear" w:pos="900"/>
          <w:tab w:val="clear" w:pos="1140"/>
          <w:tab w:val="clear" w:pos="1360"/>
          <w:tab w:val="left" w:pos="993"/>
        </w:tabs>
        <w:spacing w:before="120" w:after="120" w:line="240" w:lineRule="auto"/>
        <w:ind w:left="992" w:hanging="992"/>
      </w:pPr>
      <w:r w:rsidRPr="00CF30EA">
        <w:t>Clarificat</w:t>
      </w:r>
      <w:r w:rsidR="00AB1767">
        <w:t>ion</w:t>
      </w:r>
    </w:p>
    <w:p w14:paraId="7C2A7294" w14:textId="1CC95818" w:rsidR="00840BC2" w:rsidDel="00A7584B" w:rsidRDefault="00A6513D" w:rsidP="00423EF0">
      <w:pPr>
        <w:spacing w:after="120" w:line="240" w:lineRule="auto"/>
        <w:rPr>
          <w:del w:id="257" w:author="Raphael Malyankar" w:date="2024-11-27T21:01:00Z" w16du:dateUtc="2024-11-28T04:01:00Z"/>
          <w:lang w:val="en-GB"/>
        </w:rPr>
      </w:pPr>
      <w:del w:id="258" w:author="Raphael Malyankar" w:date="2024-11-27T21:01:00Z" w16du:dateUtc="2024-11-28T04:01:00Z">
        <w:r w:rsidRPr="00CF30EA" w:rsidDel="00A7584B">
          <w:rPr>
            <w:i/>
            <w:lang w:val="en-GB"/>
          </w:rPr>
          <w:delText>Clarifications</w:delText>
        </w:r>
        <w:r w:rsidRPr="00CF30EA" w:rsidDel="00A7584B">
          <w:rPr>
            <w:lang w:val="en-GB"/>
          </w:rPr>
          <w:delText xml:space="preserve"> are changes to S-1</w:delText>
        </w:r>
        <w:r w:rsidR="00835384" w:rsidDel="00A7584B">
          <w:rPr>
            <w:lang w:val="en-GB"/>
          </w:rPr>
          <w:delText>58</w:delText>
        </w:r>
        <w:r w:rsidR="005B4AFE" w:rsidDel="00A7584B">
          <w:rPr>
            <w:lang w:val="en-GB"/>
          </w:rPr>
          <w:delText>:101</w:delText>
        </w:r>
        <w:r w:rsidR="00840BC2" w:rsidDel="00A7584B">
          <w:rPr>
            <w:lang w:val="en-GB"/>
          </w:rPr>
          <w:delText xml:space="preserve"> arising from non-substantive reasons </w:delText>
        </w:r>
        <w:commentRangeStart w:id="259"/>
        <w:commentRangeStart w:id="260"/>
        <w:r w:rsidR="00840BC2" w:rsidDel="00A7584B">
          <w:rPr>
            <w:lang w:val="en-GB"/>
          </w:rPr>
          <w:delText>or</w:delText>
        </w:r>
        <w:r w:rsidRPr="00CF30EA" w:rsidDel="00A7584B">
          <w:rPr>
            <w:lang w:val="en-GB"/>
          </w:rPr>
          <w:delText xml:space="preserve"> </w:delText>
        </w:r>
        <w:r w:rsidR="00840BC2" w:rsidDel="00A7584B">
          <w:rPr>
            <w:lang w:val="en-GB"/>
          </w:rPr>
          <w:delText>from introduction of a new edition or revision of S-101</w:delText>
        </w:r>
        <w:commentRangeEnd w:id="259"/>
        <w:r w:rsidR="00964AB6" w:rsidDel="00A7584B">
          <w:rPr>
            <w:rStyle w:val="CommentReference"/>
          </w:rPr>
          <w:commentReference w:id="259"/>
        </w:r>
        <w:commentRangeEnd w:id="260"/>
        <w:r w:rsidR="004B194F" w:rsidDel="00A7584B">
          <w:rPr>
            <w:rStyle w:val="CommentReference"/>
          </w:rPr>
          <w:commentReference w:id="260"/>
        </w:r>
        <w:r w:rsidR="00840BC2" w:rsidDel="00A7584B">
          <w:rPr>
            <w:lang w:val="en-GB"/>
          </w:rPr>
          <w:delText>.</w:delText>
        </w:r>
      </w:del>
    </w:p>
    <w:p w14:paraId="10764D66" w14:textId="0BBD997C" w:rsidR="00A6513D" w:rsidDel="00A7584B" w:rsidRDefault="00A6513D" w:rsidP="00423EF0">
      <w:pPr>
        <w:spacing w:after="120" w:line="240" w:lineRule="auto"/>
        <w:rPr>
          <w:del w:id="261" w:author="Raphael Malyankar" w:date="2024-11-27T21:01:00Z" w16du:dateUtc="2024-11-28T04:01:00Z"/>
          <w:lang w:val="en-GB"/>
        </w:rPr>
      </w:pPr>
      <w:del w:id="262" w:author="Raphael Malyankar" w:date="2024-11-27T21:01:00Z" w16du:dateUtc="2024-11-28T04:01:00Z">
        <w:r w:rsidRPr="00CF30EA" w:rsidDel="00A7584B">
          <w:rPr>
            <w:lang w:val="en-GB"/>
          </w:rPr>
          <w:delText>Typically</w:delText>
        </w:r>
        <w:r w:rsidR="00840BC2" w:rsidDel="00A7584B">
          <w:rPr>
            <w:lang w:val="en-GB"/>
          </w:rPr>
          <w:delText xml:space="preserve"> clarifications for non-substantive reasons</w:delText>
        </w:r>
        <w:r w:rsidRPr="00CF30EA" w:rsidDel="00A7584B">
          <w:rPr>
            <w:lang w:val="en-GB"/>
          </w:rPr>
          <w:delText xml:space="preserve"> remove ambiguity; correct grammatical and spelling errors; amend or update cross references; </w:delText>
        </w:r>
        <w:r w:rsidR="005B4AFE" w:rsidDel="00A7584B">
          <w:rPr>
            <w:lang w:val="en-GB"/>
          </w:rPr>
          <w:delText>revise check messages or clarify check descriptions; or revise classifications of checks as critical/error/warning</w:delText>
        </w:r>
        <w:r w:rsidRPr="00CF30EA" w:rsidDel="00A7584B">
          <w:rPr>
            <w:lang w:val="en-GB"/>
          </w:rPr>
          <w:delText xml:space="preserve">. A </w:delText>
        </w:r>
        <w:r w:rsidRPr="00CF30EA" w:rsidDel="00A7584B">
          <w:rPr>
            <w:i/>
            <w:lang w:val="en-GB"/>
          </w:rPr>
          <w:delText>clarification</w:delText>
        </w:r>
        <w:r w:rsidRPr="00CF30EA" w:rsidDel="00A7584B">
          <w:rPr>
            <w:lang w:val="en-GB"/>
          </w:rPr>
          <w:delText xml:space="preserve"> must not cause any substantive semantic change to S-1</w:delText>
        </w:r>
        <w:r w:rsidR="00835384" w:rsidDel="00A7584B">
          <w:rPr>
            <w:lang w:val="en-GB"/>
          </w:rPr>
          <w:delText>58</w:delText>
        </w:r>
        <w:r w:rsidR="00840BC2" w:rsidDel="00A7584B">
          <w:rPr>
            <w:lang w:val="en-GB"/>
          </w:rPr>
          <w:delText>:101.</w:delText>
        </w:r>
      </w:del>
    </w:p>
    <w:p w14:paraId="1DF6F922" w14:textId="766D2C79" w:rsidR="00A7584B" w:rsidRPr="00A7584B" w:rsidRDefault="00840BC2" w:rsidP="00A7584B">
      <w:pPr>
        <w:spacing w:after="120" w:line="240" w:lineRule="auto"/>
        <w:rPr>
          <w:ins w:id="263" w:author="Raphael Malyankar" w:date="2024-11-27T21:01:00Z" w16du:dateUtc="2024-11-28T04:01:00Z"/>
          <w:lang w:val="en-GB"/>
        </w:rPr>
      </w:pPr>
      <w:del w:id="264" w:author="Raphael Malyankar" w:date="2024-11-27T21:01:00Z" w16du:dateUtc="2024-11-28T04:01:00Z">
        <w:r w:rsidDel="00A7584B">
          <w:rPr>
            <w:lang w:val="en-GB"/>
          </w:rPr>
          <w:delText>Clarifications to S-158:101 for alignment to a new edition or revision of S-101 may update validation checks or add new validation checks. Validation checks for older but still active editions or revisions of S-101 wi</w:delText>
        </w:r>
      </w:del>
      <w:ins w:id="265" w:author="Elizabeth Helen Hahessy" w:date="2024-11-27T13:44:00Z">
        <w:del w:id="266" w:author="Raphael Malyankar" w:date="2024-11-27T21:01:00Z" w16du:dateUtc="2024-11-28T04:01:00Z">
          <w:r w:rsidR="006F1C6C" w:rsidDel="00A7584B">
            <w:rPr>
              <w:lang w:val="en-GB"/>
            </w:rPr>
            <w:delText>l</w:delText>
          </w:r>
        </w:del>
      </w:ins>
      <w:del w:id="267" w:author="Raphael Malyankar" w:date="2024-11-27T21:01:00Z" w16du:dateUtc="2024-11-28T04:01:00Z">
        <w:r w:rsidDel="00A7584B">
          <w:rPr>
            <w:lang w:val="en-GB"/>
          </w:rPr>
          <w:delText>l be retained but may</w:delText>
        </w:r>
        <w:r w:rsidR="00964AB6" w:rsidDel="00A7584B">
          <w:rPr>
            <w:lang w:val="en-GB"/>
          </w:rPr>
          <w:delText xml:space="preserve"> be marked as </w:delText>
        </w:r>
        <w:r w:rsidR="00964AB6" w:rsidRPr="00964AB6" w:rsidDel="00A7584B">
          <w:rPr>
            <w:i/>
            <w:iCs/>
            <w:lang w:val="en-GB"/>
          </w:rPr>
          <w:delText>Deleted</w:delText>
        </w:r>
        <w:r w:rsidR="00964AB6" w:rsidDel="00A7584B">
          <w:rPr>
            <w:lang w:val="en-GB"/>
          </w:rPr>
          <w:delText xml:space="preserve"> for the new edition/revision of S-101.</w:delText>
        </w:r>
      </w:del>
      <w:ins w:id="268" w:author="Raphael Malyankar" w:date="2024-11-27T21:01:00Z" w16du:dateUtc="2024-11-28T04:01:00Z">
        <w:r w:rsidR="00A7584B" w:rsidRPr="00A7584B">
          <w:rPr>
            <w:lang w:val="en-GB"/>
          </w:rPr>
          <w:t>Clarifications are changes to S-158:101 arising from non-substantive reasons.</w:t>
        </w:r>
      </w:ins>
    </w:p>
    <w:p w14:paraId="11FD90DA" w14:textId="26C04F37" w:rsidR="00A7584B" w:rsidRPr="00CF30EA" w:rsidRDefault="00A7584B" w:rsidP="00A7584B">
      <w:pPr>
        <w:spacing w:after="120" w:line="240" w:lineRule="auto"/>
        <w:rPr>
          <w:lang w:val="en-GB"/>
        </w:rPr>
      </w:pPr>
      <w:ins w:id="269" w:author="Raphael Malyankar" w:date="2024-11-27T21:01:00Z" w16du:dateUtc="2024-11-28T04:01:00Z">
        <w:r w:rsidRPr="00A7584B">
          <w:rPr>
            <w:lang w:val="en-GB"/>
          </w:rPr>
          <w:t>Typically clarifications for non-substantive reasons remove ambiguity; correct grammatical and spelling errors; amend or update cross references; revise check messages or clarify check descriptions without requiring manufacturers to change their software.</w:t>
        </w:r>
      </w:ins>
    </w:p>
    <w:p w14:paraId="4FD20258" w14:textId="55051F66" w:rsidR="00F7399D" w:rsidRPr="00CF30EA" w:rsidRDefault="00F7399D" w:rsidP="00AB1767">
      <w:pPr>
        <w:pStyle w:val="Heading4"/>
        <w:tabs>
          <w:tab w:val="clear" w:pos="900"/>
          <w:tab w:val="clear" w:pos="1140"/>
          <w:tab w:val="clear" w:pos="1360"/>
          <w:tab w:val="left" w:pos="993"/>
        </w:tabs>
        <w:spacing w:before="120" w:after="120" w:line="240" w:lineRule="auto"/>
        <w:ind w:left="992" w:hanging="992"/>
      </w:pPr>
      <w:r w:rsidRPr="00CF30EA">
        <w:t>Version numbers</w:t>
      </w:r>
    </w:p>
    <w:p w14:paraId="31200355" w14:textId="191AE012" w:rsidR="00973152" w:rsidRPr="00CF30EA" w:rsidRDefault="008F5A40" w:rsidP="00AB1767">
      <w:pPr>
        <w:spacing w:after="120" w:line="240" w:lineRule="auto"/>
        <w:rPr>
          <w:lang w:val="en-GB"/>
        </w:rPr>
      </w:pPr>
      <w:r w:rsidRPr="00CF30EA">
        <w:rPr>
          <w:lang w:val="en-GB"/>
        </w:rPr>
        <w:t>The associated version control numbering to identify changes (</w:t>
      </w:r>
      <w:r w:rsidRPr="00AB1767">
        <w:rPr>
          <w:lang w:val="en-GB"/>
        </w:rPr>
        <w:t>n</w:t>
      </w:r>
      <w:r w:rsidRPr="00CF30EA">
        <w:rPr>
          <w:lang w:val="en-GB"/>
        </w:rPr>
        <w:t>) to S-1</w:t>
      </w:r>
      <w:r w:rsidR="00835384">
        <w:rPr>
          <w:lang w:val="en-GB"/>
        </w:rPr>
        <w:t>58</w:t>
      </w:r>
      <w:r w:rsidR="008F2DB7">
        <w:rPr>
          <w:lang w:val="en-GB"/>
        </w:rPr>
        <w:t>:101</w:t>
      </w:r>
      <w:r w:rsidRPr="00CF30EA">
        <w:rPr>
          <w:lang w:val="en-GB"/>
        </w:rPr>
        <w:t xml:space="preserve"> must be as follows:</w:t>
      </w:r>
    </w:p>
    <w:p w14:paraId="342CACBF" w14:textId="6DF9B3DA" w:rsidR="008F5A40" w:rsidRPr="00CF30EA" w:rsidRDefault="008F5A40" w:rsidP="00AB1767">
      <w:pPr>
        <w:spacing w:after="120" w:line="240" w:lineRule="auto"/>
        <w:rPr>
          <w:lang w:val="en-GB"/>
        </w:rPr>
      </w:pPr>
      <w:r w:rsidRPr="00CF30EA">
        <w:rPr>
          <w:lang w:val="en-GB"/>
        </w:rPr>
        <w:t xml:space="preserve">New Editions denoted as </w:t>
      </w:r>
      <w:r w:rsidRPr="00CF30EA">
        <w:rPr>
          <w:b/>
          <w:sz w:val="28"/>
          <w:szCs w:val="28"/>
          <w:lang w:val="en-GB"/>
        </w:rPr>
        <w:t>n</w:t>
      </w:r>
      <w:r w:rsidRPr="00CF30EA">
        <w:rPr>
          <w:lang w:val="en-GB"/>
        </w:rPr>
        <w:t>.0</w:t>
      </w:r>
      <w:r w:rsidR="00F7399D" w:rsidRPr="00CF30EA">
        <w:rPr>
          <w:lang w:val="en-GB"/>
        </w:rPr>
        <w:t>.0</w:t>
      </w:r>
    </w:p>
    <w:p w14:paraId="30EBDF33" w14:textId="18577394" w:rsidR="00973152" w:rsidRPr="00CF30EA" w:rsidRDefault="008F5A40" w:rsidP="00AB1767">
      <w:pPr>
        <w:spacing w:after="120" w:line="240" w:lineRule="auto"/>
        <w:rPr>
          <w:lang w:val="en-GB"/>
        </w:rPr>
      </w:pPr>
      <w:r w:rsidRPr="00CF30EA">
        <w:rPr>
          <w:lang w:val="en-GB"/>
        </w:rPr>
        <w:t>Revisions denoted as n.</w:t>
      </w:r>
      <w:r w:rsidRPr="00CF30EA">
        <w:rPr>
          <w:b/>
          <w:sz w:val="28"/>
          <w:szCs w:val="28"/>
          <w:lang w:val="en-GB"/>
        </w:rPr>
        <w:t>n</w:t>
      </w:r>
      <w:r w:rsidR="00F7399D" w:rsidRPr="00CF30EA">
        <w:rPr>
          <w:lang w:val="en-GB"/>
        </w:rPr>
        <w:t>.0</w:t>
      </w:r>
    </w:p>
    <w:p w14:paraId="16B11EEE" w14:textId="4C8AD9F2" w:rsidR="009D0122" w:rsidRPr="001E1971" w:rsidRDefault="008F5A40" w:rsidP="00AB1767">
      <w:pPr>
        <w:spacing w:after="120" w:line="240" w:lineRule="auto"/>
        <w:rPr>
          <w:b/>
          <w:lang w:val="en-GB"/>
        </w:rPr>
      </w:pPr>
      <w:r w:rsidRPr="00CF30EA">
        <w:rPr>
          <w:lang w:val="en-GB"/>
        </w:rPr>
        <w:t>Clarifications denoted as n.n.</w:t>
      </w:r>
      <w:r w:rsidRPr="00CF30EA">
        <w:rPr>
          <w:b/>
          <w:sz w:val="28"/>
          <w:szCs w:val="28"/>
          <w:lang w:val="en-GB"/>
        </w:rPr>
        <w:t>n</w:t>
      </w:r>
    </w:p>
    <w:p w14:paraId="141E9966" w14:textId="5F01F6F1" w:rsidR="00861E96" w:rsidRDefault="00861E96" w:rsidP="00611211">
      <w:pPr>
        <w:pStyle w:val="Heading1"/>
        <w:rPr>
          <w:lang w:val="en-GB"/>
        </w:rPr>
      </w:pPr>
      <w:bookmarkStart w:id="270" w:name="_Toc179220189"/>
      <w:r>
        <w:rPr>
          <w:lang w:val="en-GB"/>
        </w:rPr>
        <w:t>Check Structure</w:t>
      </w:r>
      <w:bookmarkEnd w:id="270"/>
    </w:p>
    <w:p w14:paraId="3667EFDF" w14:textId="49B28959" w:rsidR="0089778F" w:rsidRDefault="00964AB6" w:rsidP="00611211">
      <w:pPr>
        <w:tabs>
          <w:tab w:val="left" w:pos="1701"/>
        </w:tabs>
        <w:spacing w:after="120" w:line="240" w:lineRule="auto"/>
        <w:rPr>
          <w:lang w:val="en-GB"/>
        </w:rPr>
      </w:pPr>
      <w:r>
        <w:rPr>
          <w:lang w:val="en-GB"/>
        </w:rPr>
        <w:t>Check structure in S-158:101 includes the fields specified in S-158 plus the additional fields specified in Table 2-1.</w:t>
      </w:r>
    </w:p>
    <w:p w14:paraId="5FF8B6F9" w14:textId="4D7F7383" w:rsidR="0089778F" w:rsidRDefault="0089778F" w:rsidP="0089778F">
      <w:pPr>
        <w:pStyle w:val="Caption"/>
        <w:keepNext/>
      </w:pPr>
      <w:r>
        <w:t xml:space="preserve">Table </w:t>
      </w:r>
      <w:ins w:id="271" w:author="Raphael Malyankar" w:date="2024-10-11T00:53:00Z">
        <w:r w:rsidR="00AA03C2">
          <w:fldChar w:fldCharType="begin"/>
        </w:r>
        <w:r w:rsidR="00AA03C2">
          <w:instrText xml:space="preserve"> STYLEREF 1 \s </w:instrText>
        </w:r>
      </w:ins>
      <w:r w:rsidR="00AA03C2">
        <w:fldChar w:fldCharType="separate"/>
      </w:r>
      <w:r w:rsidR="00AA03C2">
        <w:rPr>
          <w:noProof/>
        </w:rPr>
        <w:t>2</w:t>
      </w:r>
      <w:ins w:id="272" w:author="Raphael Malyankar" w:date="2024-10-11T00:53:00Z">
        <w:r w:rsidR="00AA03C2">
          <w:fldChar w:fldCharType="end"/>
        </w:r>
        <w:r w:rsidR="00AA03C2">
          <w:t>.</w:t>
        </w:r>
        <w:r w:rsidR="00AA03C2">
          <w:fldChar w:fldCharType="begin"/>
        </w:r>
        <w:r w:rsidR="00AA03C2">
          <w:instrText xml:space="preserve"> SEQ Table \* ARABIC \s 1 </w:instrText>
        </w:r>
      </w:ins>
      <w:r w:rsidR="00AA03C2">
        <w:fldChar w:fldCharType="separate"/>
      </w:r>
      <w:ins w:id="273" w:author="Raphael Malyankar" w:date="2024-10-11T00:53:00Z">
        <w:r w:rsidR="00AA03C2">
          <w:rPr>
            <w:noProof/>
          </w:rPr>
          <w:t>1</w:t>
        </w:r>
        <w:r w:rsidR="00AA03C2">
          <w:fldChar w:fldCharType="end"/>
        </w:r>
      </w:ins>
      <w:del w:id="274" w:author="Raphael Malyankar" w:date="2024-10-11T00:53:00Z">
        <w:r w:rsidR="003E0544" w:rsidDel="00AA03C2">
          <w:fldChar w:fldCharType="begin"/>
        </w:r>
        <w:r w:rsidR="003E0544" w:rsidDel="00AA03C2">
          <w:delInstrText xml:space="preserve"> STYLEREF 1 \s </w:delInstrText>
        </w:r>
        <w:r w:rsidR="003E0544" w:rsidDel="00AA03C2">
          <w:fldChar w:fldCharType="separate"/>
        </w:r>
        <w:r w:rsidR="00A53D60" w:rsidDel="00AA03C2">
          <w:rPr>
            <w:noProof/>
          </w:rPr>
          <w:delText>2</w:delText>
        </w:r>
        <w:r w:rsidR="003E0544" w:rsidDel="00AA03C2">
          <w:fldChar w:fldCharType="end"/>
        </w:r>
        <w:r w:rsidR="003E0544" w:rsidDel="00AA03C2">
          <w:delText>.</w:delText>
        </w:r>
        <w:r w:rsidR="003E0544" w:rsidDel="00AA03C2">
          <w:fldChar w:fldCharType="begin"/>
        </w:r>
        <w:r w:rsidR="003E0544" w:rsidDel="00AA03C2">
          <w:delInstrText xml:space="preserve"> SEQ Table \* ARABIC \s 1 </w:delInstrText>
        </w:r>
        <w:r w:rsidR="003E0544" w:rsidDel="00AA03C2">
          <w:fldChar w:fldCharType="separate"/>
        </w:r>
        <w:r w:rsidR="00A53D60" w:rsidDel="00AA03C2">
          <w:rPr>
            <w:noProof/>
          </w:rPr>
          <w:delText>1</w:delText>
        </w:r>
        <w:r w:rsidR="003E0544" w:rsidDel="00AA03C2">
          <w:fldChar w:fldCharType="end"/>
        </w:r>
      </w:del>
      <w:r>
        <w:t xml:space="preserve"> </w:t>
      </w:r>
      <w:r w:rsidR="00964AB6">
        <w:t>–</w:t>
      </w:r>
      <w:r>
        <w:t xml:space="preserve"> </w:t>
      </w:r>
      <w:r w:rsidR="00964AB6">
        <w:t>Extensions to check s</w:t>
      </w:r>
      <w:r>
        <w:t xml:space="preserve">tructure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4A0" w:firstRow="1" w:lastRow="0" w:firstColumn="1" w:lastColumn="0" w:noHBand="0" w:noVBand="1"/>
      </w:tblPr>
      <w:tblGrid>
        <w:gridCol w:w="1475"/>
        <w:gridCol w:w="7541"/>
      </w:tblGrid>
      <w:tr w:rsidR="00F7792E" w:rsidRPr="0089778F" w14:paraId="19203968" w14:textId="77777777" w:rsidTr="0089778F">
        <w:trPr>
          <w:cantSplit/>
          <w:tblHeader/>
        </w:trPr>
        <w:tc>
          <w:tcPr>
            <w:tcW w:w="0" w:type="auto"/>
            <w:shd w:val="clear" w:color="auto" w:fill="D9D9D9"/>
          </w:tcPr>
          <w:p w14:paraId="54061DFB" w14:textId="0AFD5CDA" w:rsidR="00F7792E" w:rsidRPr="0089778F" w:rsidRDefault="0089778F" w:rsidP="0089778F">
            <w:pPr>
              <w:tabs>
                <w:tab w:val="left" w:pos="1701"/>
              </w:tabs>
              <w:spacing w:after="120" w:line="240" w:lineRule="auto"/>
              <w:rPr>
                <w:b/>
                <w:bCs/>
              </w:rPr>
            </w:pPr>
            <w:r w:rsidRPr="0089778F">
              <w:rPr>
                <w:b/>
                <w:bCs/>
              </w:rPr>
              <w:t>Column</w:t>
            </w:r>
            <w:r w:rsidR="00F7792E">
              <w:rPr>
                <w:b/>
                <w:bCs/>
              </w:rPr>
              <w:t xml:space="preserve"> Name</w:t>
            </w:r>
          </w:p>
        </w:tc>
        <w:tc>
          <w:tcPr>
            <w:tcW w:w="0" w:type="auto"/>
            <w:shd w:val="clear" w:color="auto" w:fill="D9D9D9"/>
          </w:tcPr>
          <w:p w14:paraId="09B8FF21" w14:textId="77777777" w:rsidR="0089778F" w:rsidRPr="0089778F" w:rsidRDefault="0089778F" w:rsidP="0089778F">
            <w:pPr>
              <w:tabs>
                <w:tab w:val="left" w:pos="1701"/>
              </w:tabs>
              <w:spacing w:after="120" w:line="240" w:lineRule="auto"/>
              <w:rPr>
                <w:b/>
                <w:bCs/>
              </w:rPr>
            </w:pPr>
            <w:r w:rsidRPr="0089778F">
              <w:rPr>
                <w:b/>
                <w:bCs/>
              </w:rPr>
              <w:t>Description</w:t>
            </w:r>
          </w:p>
        </w:tc>
      </w:tr>
      <w:tr w:rsidR="00F7792E" w:rsidRPr="0089778F" w14:paraId="0C236516" w14:textId="77777777" w:rsidTr="0089778F">
        <w:trPr>
          <w:cantSplit/>
        </w:trPr>
        <w:tc>
          <w:tcPr>
            <w:tcW w:w="0" w:type="auto"/>
          </w:tcPr>
          <w:p w14:paraId="3767735B" w14:textId="1757120A" w:rsidR="00F7792E" w:rsidRPr="0089778F" w:rsidRDefault="00312512" w:rsidP="0089778F">
            <w:pPr>
              <w:tabs>
                <w:tab w:val="left" w:pos="1701"/>
              </w:tabs>
              <w:spacing w:after="120" w:line="240" w:lineRule="auto"/>
            </w:pPr>
            <w:r>
              <w:t>S-58 Check(s)</w:t>
            </w:r>
          </w:p>
        </w:tc>
        <w:tc>
          <w:tcPr>
            <w:tcW w:w="0" w:type="auto"/>
          </w:tcPr>
          <w:p w14:paraId="2972DED9" w14:textId="60D5806A" w:rsidR="008D3A26" w:rsidRDefault="00312512" w:rsidP="0089778F">
            <w:pPr>
              <w:tabs>
                <w:tab w:val="left" w:pos="1701"/>
              </w:tabs>
              <w:spacing w:after="120" w:line="240" w:lineRule="auto"/>
            </w:pPr>
            <w:r>
              <w:t xml:space="preserve">Identifier of check from S-58 Edition </w:t>
            </w:r>
            <w:commentRangeStart w:id="275"/>
            <w:r w:rsidR="004223EC" w:rsidRPr="004223EC">
              <w:rPr>
                <w:highlight w:val="yellow"/>
              </w:rPr>
              <w:t>7.0.0</w:t>
            </w:r>
            <w:r>
              <w:t xml:space="preserve"> </w:t>
            </w:r>
            <w:commentRangeEnd w:id="275"/>
            <w:r w:rsidR="002D49D4">
              <w:rPr>
                <w:rStyle w:val="CommentReference"/>
              </w:rPr>
              <w:commentReference w:id="275"/>
            </w:r>
            <w:r>
              <w:t>from which this check is derived.</w:t>
            </w:r>
          </w:p>
          <w:p w14:paraId="16C12E8C" w14:textId="26812A3F" w:rsidR="008D3A26" w:rsidRPr="0089778F" w:rsidRDefault="008D3A26" w:rsidP="0089778F">
            <w:pPr>
              <w:tabs>
                <w:tab w:val="left" w:pos="1701"/>
              </w:tabs>
              <w:spacing w:after="120" w:line="240" w:lineRule="auto"/>
            </w:pPr>
            <w:r>
              <w:t xml:space="preserve">EXAMPLES: </w:t>
            </w:r>
            <w:r w:rsidR="00312512">
              <w:t>519a</w:t>
            </w:r>
          </w:p>
        </w:tc>
      </w:tr>
      <w:tr w:rsidR="00F7792E" w:rsidRPr="0089778F" w14:paraId="3162ECD2" w14:textId="77777777" w:rsidTr="0089778F">
        <w:trPr>
          <w:cantSplit/>
        </w:trPr>
        <w:tc>
          <w:tcPr>
            <w:tcW w:w="0" w:type="auto"/>
          </w:tcPr>
          <w:p w14:paraId="5EEE3FAE" w14:textId="6CC82034" w:rsidR="00F7792E" w:rsidRPr="0089778F" w:rsidRDefault="00312512" w:rsidP="0089778F">
            <w:pPr>
              <w:tabs>
                <w:tab w:val="left" w:pos="1701"/>
              </w:tabs>
              <w:spacing w:after="120" w:line="240" w:lineRule="auto"/>
            </w:pPr>
            <w:r>
              <w:t>Linked Table</w:t>
            </w:r>
          </w:p>
        </w:tc>
        <w:tc>
          <w:tcPr>
            <w:tcW w:w="0" w:type="auto"/>
          </w:tcPr>
          <w:p w14:paraId="4746EFB4" w14:textId="12AC098F" w:rsidR="0089778F" w:rsidRDefault="00312512" w:rsidP="0089778F">
            <w:pPr>
              <w:tabs>
                <w:tab w:val="left" w:pos="1701"/>
              </w:tabs>
              <w:spacing w:after="120" w:line="240" w:lineRule="auto"/>
            </w:pPr>
            <w:r>
              <w:t>A reference to a table where additional information referenced in the check description</w:t>
            </w:r>
            <w:r w:rsidR="004223EC">
              <w:t xml:space="preserve"> </w:t>
            </w:r>
            <w:r>
              <w:t>is provided.</w:t>
            </w:r>
          </w:p>
          <w:p w14:paraId="750DE6FA" w14:textId="375EA4F6" w:rsidR="008D3A26" w:rsidRPr="0089778F" w:rsidRDefault="008D3A26" w:rsidP="0089778F">
            <w:pPr>
              <w:tabs>
                <w:tab w:val="left" w:pos="1701"/>
              </w:tabs>
              <w:spacing w:after="120" w:line="240" w:lineRule="auto"/>
            </w:pPr>
            <w:r>
              <w:t xml:space="preserve">EXAMPLE: </w:t>
            </w:r>
            <w:r w:rsidR="00312512">
              <w:t>Table of features with their conditional mandatory attributes.</w:t>
            </w:r>
          </w:p>
        </w:tc>
      </w:tr>
    </w:tbl>
    <w:p w14:paraId="0BBAB844" w14:textId="77777777" w:rsidR="0089778F" w:rsidRDefault="0089778F" w:rsidP="00611211">
      <w:pPr>
        <w:tabs>
          <w:tab w:val="left" w:pos="1701"/>
        </w:tabs>
        <w:spacing w:after="120" w:line="240" w:lineRule="auto"/>
        <w:rPr>
          <w:lang w:val="en-GB"/>
        </w:rPr>
      </w:pPr>
    </w:p>
    <w:p w14:paraId="00E1277F" w14:textId="2728BAEF" w:rsidR="003E0544" w:rsidRDefault="004223EC" w:rsidP="00611211">
      <w:pPr>
        <w:tabs>
          <w:tab w:val="left" w:pos="1701"/>
        </w:tabs>
        <w:spacing w:after="120" w:line="240" w:lineRule="auto"/>
        <w:rPr>
          <w:lang w:val="en-GB"/>
        </w:rPr>
      </w:pPr>
      <w:r>
        <w:rPr>
          <w:lang w:val="en-GB"/>
        </w:rPr>
        <w:t xml:space="preserve">S-101 also extends the check format by adding separate tables which are referenced in the check description. The information in these tables presents relationships between </w:t>
      </w:r>
      <w:r w:rsidR="003E0544">
        <w:rPr>
          <w:lang w:val="en-GB"/>
        </w:rPr>
        <w:t xml:space="preserve">features and/or attributes </w:t>
      </w:r>
      <w:r>
        <w:rPr>
          <w:lang w:val="en-GB"/>
        </w:rPr>
        <w:t xml:space="preserve">which would </w:t>
      </w:r>
      <w:r w:rsidR="003E0544">
        <w:rPr>
          <w:lang w:val="en-GB"/>
        </w:rPr>
        <w:t>lead to excessively complex expressions in the basic syntax or excessive duplication of checks. For example, a tabular representation of allowed combinations of values for attributes describing “nature of surface” and relevant qualifying terms:</w:t>
      </w:r>
    </w:p>
    <w:p w14:paraId="08BB052E" w14:textId="77777777" w:rsidR="003E0544" w:rsidRDefault="003E0544" w:rsidP="00611211">
      <w:pPr>
        <w:tabs>
          <w:tab w:val="left" w:pos="1701"/>
        </w:tabs>
        <w:spacing w:after="120" w:line="240" w:lineRule="auto"/>
        <w:rPr>
          <w:lang w:val="en-GB"/>
        </w:rPr>
      </w:pPr>
    </w:p>
    <w:p w14:paraId="4571F4C7" w14:textId="2D30D608" w:rsidR="003E0544" w:rsidRDefault="003E0544" w:rsidP="003E0544">
      <w:pPr>
        <w:pStyle w:val="Caption"/>
        <w:keepNext/>
      </w:pPr>
      <w:r>
        <w:lastRenderedPageBreak/>
        <w:t xml:space="preserve">Table </w:t>
      </w:r>
      <w:ins w:id="276" w:author="Raphael Malyankar" w:date="2024-10-11T00:53:00Z">
        <w:r w:rsidR="00AA03C2">
          <w:fldChar w:fldCharType="begin"/>
        </w:r>
        <w:r w:rsidR="00AA03C2">
          <w:instrText xml:space="preserve"> STYLEREF 1 \s </w:instrText>
        </w:r>
      </w:ins>
      <w:r w:rsidR="00AA03C2">
        <w:fldChar w:fldCharType="separate"/>
      </w:r>
      <w:r w:rsidR="00AA03C2">
        <w:rPr>
          <w:noProof/>
        </w:rPr>
        <w:t>2</w:t>
      </w:r>
      <w:ins w:id="277" w:author="Raphael Malyankar" w:date="2024-10-11T00:53:00Z">
        <w:r w:rsidR="00AA03C2">
          <w:fldChar w:fldCharType="end"/>
        </w:r>
        <w:r w:rsidR="00AA03C2">
          <w:t>.</w:t>
        </w:r>
        <w:r w:rsidR="00AA03C2">
          <w:fldChar w:fldCharType="begin"/>
        </w:r>
        <w:r w:rsidR="00AA03C2">
          <w:instrText xml:space="preserve"> SEQ Table \* ARABIC \s 1 </w:instrText>
        </w:r>
      </w:ins>
      <w:r w:rsidR="00AA03C2">
        <w:fldChar w:fldCharType="separate"/>
      </w:r>
      <w:ins w:id="278" w:author="Raphael Malyankar" w:date="2024-10-11T00:53:00Z">
        <w:r w:rsidR="00AA03C2">
          <w:rPr>
            <w:noProof/>
          </w:rPr>
          <w:t>2</w:t>
        </w:r>
        <w:r w:rsidR="00AA03C2">
          <w:fldChar w:fldCharType="end"/>
        </w:r>
      </w:ins>
      <w:del w:id="279" w:author="Raphael Malyankar" w:date="2024-10-11T00:53:00Z">
        <w:r w:rsidDel="00AA03C2">
          <w:fldChar w:fldCharType="begin"/>
        </w:r>
        <w:r w:rsidDel="00AA03C2">
          <w:delInstrText xml:space="preserve"> STYLEREF 1 \s </w:delInstrText>
        </w:r>
        <w:r w:rsidDel="00AA03C2">
          <w:fldChar w:fldCharType="separate"/>
        </w:r>
        <w:r w:rsidR="00A53D60" w:rsidDel="00AA03C2">
          <w:rPr>
            <w:noProof/>
          </w:rPr>
          <w:delText>2</w:delText>
        </w:r>
        <w:r w:rsidDel="00AA03C2">
          <w:fldChar w:fldCharType="end"/>
        </w:r>
        <w:r w:rsidDel="00AA03C2">
          <w:delText>.</w:delText>
        </w:r>
        <w:r w:rsidDel="00AA03C2">
          <w:fldChar w:fldCharType="begin"/>
        </w:r>
        <w:r w:rsidDel="00AA03C2">
          <w:delInstrText xml:space="preserve"> SEQ Table \* ARABIC \s 1 </w:delInstrText>
        </w:r>
        <w:r w:rsidDel="00AA03C2">
          <w:fldChar w:fldCharType="separate"/>
        </w:r>
        <w:r w:rsidR="00A53D60" w:rsidDel="00AA03C2">
          <w:rPr>
            <w:noProof/>
          </w:rPr>
          <w:delText>2</w:delText>
        </w:r>
        <w:r w:rsidDel="00AA03C2">
          <w:fldChar w:fldCharType="end"/>
        </w:r>
      </w:del>
      <w:r>
        <w:t xml:space="preserve"> - Tabulation of allowed combinations of values for attributes describing the nature ofs surface and relecant qualifying terms</w:t>
      </w:r>
    </w:p>
    <w:tbl>
      <w:tblPr>
        <w:tblStyle w:val="TableGrid"/>
        <w:tblW w:w="0" w:type="auto"/>
        <w:jc w:val="center"/>
        <w:tblLook w:val="04A0" w:firstRow="1" w:lastRow="0" w:firstColumn="1" w:lastColumn="0" w:noHBand="0" w:noVBand="1"/>
      </w:tblPr>
      <w:tblGrid>
        <w:gridCol w:w="3140"/>
        <w:gridCol w:w="328"/>
        <w:gridCol w:w="328"/>
        <w:gridCol w:w="328"/>
        <w:gridCol w:w="328"/>
        <w:gridCol w:w="328"/>
        <w:gridCol w:w="328"/>
        <w:gridCol w:w="328"/>
        <w:gridCol w:w="328"/>
        <w:gridCol w:w="328"/>
      </w:tblGrid>
      <w:tr w:rsidR="003E0544" w:rsidRPr="003E0544" w14:paraId="1EC4FBC1" w14:textId="77777777" w:rsidTr="003E0544">
        <w:trPr>
          <w:cantSplit/>
          <w:tblHeader/>
          <w:jc w:val="center"/>
        </w:trPr>
        <w:tc>
          <w:tcPr>
            <w:tcW w:w="0" w:type="auto"/>
            <w:shd w:val="clear" w:color="auto" w:fill="D9D9D9" w:themeFill="background1" w:themeFillShade="D9"/>
          </w:tcPr>
          <w:p w14:paraId="224BF046" w14:textId="77777777" w:rsidR="003E0544" w:rsidRPr="003E0544" w:rsidRDefault="003E0544" w:rsidP="0088136E">
            <w:pPr>
              <w:spacing w:after="120" w:line="240" w:lineRule="auto"/>
              <w:rPr>
                <w:lang w:val="en-GB"/>
              </w:rPr>
            </w:pPr>
            <w:r w:rsidRPr="003E0544">
              <w:rPr>
                <w:lang w:val="en-GB"/>
              </w:rPr>
              <w:t>natureOfSurfaceQualifyingTerms</w:t>
            </w:r>
          </w:p>
        </w:tc>
        <w:tc>
          <w:tcPr>
            <w:tcW w:w="0" w:type="auto"/>
            <w:shd w:val="clear" w:color="auto" w:fill="D9D9D9" w:themeFill="background1" w:themeFillShade="D9"/>
          </w:tcPr>
          <w:p w14:paraId="564D72D0" w14:textId="77777777" w:rsidR="003E0544" w:rsidRPr="003E0544" w:rsidRDefault="003E0544" w:rsidP="0088136E">
            <w:pPr>
              <w:spacing w:after="120" w:line="240" w:lineRule="auto"/>
              <w:rPr>
                <w:lang w:val="en-GB"/>
              </w:rPr>
            </w:pPr>
            <w:r w:rsidRPr="003E0544">
              <w:rPr>
                <w:lang w:val="en-GB"/>
              </w:rPr>
              <w:t>1</w:t>
            </w:r>
          </w:p>
        </w:tc>
        <w:tc>
          <w:tcPr>
            <w:tcW w:w="0" w:type="auto"/>
            <w:shd w:val="clear" w:color="auto" w:fill="D9D9D9" w:themeFill="background1" w:themeFillShade="D9"/>
          </w:tcPr>
          <w:p w14:paraId="743A770B" w14:textId="77777777" w:rsidR="003E0544" w:rsidRPr="003E0544" w:rsidRDefault="003E0544" w:rsidP="0088136E">
            <w:pPr>
              <w:spacing w:after="120" w:line="240" w:lineRule="auto"/>
              <w:rPr>
                <w:lang w:val="en-GB"/>
              </w:rPr>
            </w:pPr>
            <w:r w:rsidRPr="003E0544">
              <w:rPr>
                <w:lang w:val="en-GB"/>
              </w:rPr>
              <w:t>2</w:t>
            </w:r>
          </w:p>
        </w:tc>
        <w:tc>
          <w:tcPr>
            <w:tcW w:w="0" w:type="auto"/>
            <w:shd w:val="clear" w:color="auto" w:fill="D9D9D9" w:themeFill="background1" w:themeFillShade="D9"/>
          </w:tcPr>
          <w:p w14:paraId="01F5C6E7" w14:textId="77777777" w:rsidR="003E0544" w:rsidRPr="003E0544" w:rsidRDefault="003E0544" w:rsidP="0088136E">
            <w:pPr>
              <w:spacing w:after="120" w:line="240" w:lineRule="auto"/>
              <w:rPr>
                <w:lang w:val="en-GB"/>
              </w:rPr>
            </w:pPr>
            <w:r w:rsidRPr="003E0544">
              <w:rPr>
                <w:lang w:val="en-GB"/>
              </w:rPr>
              <w:t>3</w:t>
            </w:r>
          </w:p>
        </w:tc>
        <w:tc>
          <w:tcPr>
            <w:tcW w:w="0" w:type="auto"/>
            <w:shd w:val="clear" w:color="auto" w:fill="D9D9D9" w:themeFill="background1" w:themeFillShade="D9"/>
          </w:tcPr>
          <w:p w14:paraId="4CDC4098" w14:textId="77777777" w:rsidR="003E0544" w:rsidRPr="003E0544" w:rsidRDefault="003E0544" w:rsidP="0088136E">
            <w:pPr>
              <w:spacing w:after="120" w:line="240" w:lineRule="auto"/>
              <w:rPr>
                <w:lang w:val="en-GB"/>
              </w:rPr>
            </w:pPr>
            <w:r w:rsidRPr="003E0544">
              <w:rPr>
                <w:lang w:val="en-GB"/>
              </w:rPr>
              <w:t>4</w:t>
            </w:r>
          </w:p>
        </w:tc>
        <w:tc>
          <w:tcPr>
            <w:tcW w:w="0" w:type="auto"/>
            <w:shd w:val="clear" w:color="auto" w:fill="D9D9D9" w:themeFill="background1" w:themeFillShade="D9"/>
          </w:tcPr>
          <w:p w14:paraId="38A6D54C" w14:textId="77777777" w:rsidR="003E0544" w:rsidRPr="003E0544" w:rsidRDefault="003E0544" w:rsidP="0088136E">
            <w:pPr>
              <w:spacing w:after="120" w:line="240" w:lineRule="auto"/>
              <w:rPr>
                <w:lang w:val="en-GB"/>
              </w:rPr>
            </w:pPr>
            <w:r w:rsidRPr="003E0544">
              <w:rPr>
                <w:lang w:val="en-GB"/>
              </w:rPr>
              <w:t>5</w:t>
            </w:r>
          </w:p>
        </w:tc>
        <w:tc>
          <w:tcPr>
            <w:tcW w:w="0" w:type="auto"/>
            <w:shd w:val="clear" w:color="auto" w:fill="D9D9D9" w:themeFill="background1" w:themeFillShade="D9"/>
          </w:tcPr>
          <w:p w14:paraId="7351996D" w14:textId="77777777" w:rsidR="003E0544" w:rsidRPr="003E0544" w:rsidRDefault="003E0544" w:rsidP="0088136E">
            <w:pPr>
              <w:spacing w:after="120" w:line="240" w:lineRule="auto"/>
              <w:rPr>
                <w:lang w:val="en-GB"/>
              </w:rPr>
            </w:pPr>
            <w:r w:rsidRPr="003E0544">
              <w:rPr>
                <w:lang w:val="en-GB"/>
              </w:rPr>
              <w:t>6</w:t>
            </w:r>
          </w:p>
        </w:tc>
        <w:tc>
          <w:tcPr>
            <w:tcW w:w="0" w:type="auto"/>
            <w:shd w:val="clear" w:color="auto" w:fill="D9D9D9" w:themeFill="background1" w:themeFillShade="D9"/>
          </w:tcPr>
          <w:p w14:paraId="1C77DC1E" w14:textId="77777777" w:rsidR="003E0544" w:rsidRPr="003E0544" w:rsidRDefault="003E0544" w:rsidP="0088136E">
            <w:pPr>
              <w:spacing w:after="120" w:line="240" w:lineRule="auto"/>
              <w:rPr>
                <w:lang w:val="en-GB"/>
              </w:rPr>
            </w:pPr>
            <w:r w:rsidRPr="003E0544">
              <w:rPr>
                <w:lang w:val="en-GB"/>
              </w:rPr>
              <w:t>7</w:t>
            </w:r>
          </w:p>
        </w:tc>
        <w:tc>
          <w:tcPr>
            <w:tcW w:w="0" w:type="auto"/>
            <w:shd w:val="clear" w:color="auto" w:fill="D9D9D9" w:themeFill="background1" w:themeFillShade="D9"/>
          </w:tcPr>
          <w:p w14:paraId="3D442591" w14:textId="77777777" w:rsidR="003E0544" w:rsidRPr="003E0544" w:rsidRDefault="003E0544" w:rsidP="0088136E">
            <w:pPr>
              <w:spacing w:after="120" w:line="240" w:lineRule="auto"/>
              <w:rPr>
                <w:lang w:val="en-GB"/>
              </w:rPr>
            </w:pPr>
            <w:r w:rsidRPr="003E0544">
              <w:rPr>
                <w:lang w:val="en-GB"/>
              </w:rPr>
              <w:t>8</w:t>
            </w:r>
          </w:p>
        </w:tc>
        <w:tc>
          <w:tcPr>
            <w:tcW w:w="0" w:type="auto"/>
            <w:shd w:val="clear" w:color="auto" w:fill="D9D9D9" w:themeFill="background1" w:themeFillShade="D9"/>
          </w:tcPr>
          <w:p w14:paraId="7A620E21" w14:textId="77777777" w:rsidR="003E0544" w:rsidRPr="003E0544" w:rsidRDefault="003E0544" w:rsidP="0088136E">
            <w:pPr>
              <w:spacing w:after="120" w:line="240" w:lineRule="auto"/>
              <w:rPr>
                <w:lang w:val="en-GB"/>
              </w:rPr>
            </w:pPr>
            <w:r w:rsidRPr="003E0544">
              <w:rPr>
                <w:lang w:val="en-GB"/>
              </w:rPr>
              <w:t>9</w:t>
            </w:r>
          </w:p>
        </w:tc>
      </w:tr>
      <w:tr w:rsidR="003E0544" w:rsidRPr="003E0544" w14:paraId="1F5360B9" w14:textId="77777777" w:rsidTr="003E0544">
        <w:trPr>
          <w:cantSplit/>
          <w:tblHeader/>
          <w:jc w:val="center"/>
        </w:trPr>
        <w:tc>
          <w:tcPr>
            <w:tcW w:w="0" w:type="auto"/>
            <w:shd w:val="clear" w:color="auto" w:fill="D9D9D9" w:themeFill="background1" w:themeFillShade="D9"/>
          </w:tcPr>
          <w:p w14:paraId="05FAE705" w14:textId="77777777" w:rsidR="003E0544" w:rsidRPr="003E0544" w:rsidRDefault="003E0544" w:rsidP="0088136E">
            <w:pPr>
              <w:spacing w:after="120" w:line="240" w:lineRule="auto"/>
              <w:rPr>
                <w:lang w:val="en-GB"/>
              </w:rPr>
            </w:pPr>
            <w:r w:rsidRPr="003E0544">
              <w:rPr>
                <w:lang w:val="en-GB"/>
              </w:rPr>
              <w:t>natureOfSurface</w:t>
            </w:r>
          </w:p>
        </w:tc>
        <w:tc>
          <w:tcPr>
            <w:tcW w:w="0" w:type="auto"/>
            <w:shd w:val="clear" w:color="auto" w:fill="D9D9D9" w:themeFill="background1" w:themeFillShade="D9"/>
          </w:tcPr>
          <w:p w14:paraId="057D5E5F" w14:textId="77777777" w:rsidR="003E0544" w:rsidRPr="003E0544" w:rsidRDefault="003E0544" w:rsidP="0088136E">
            <w:pPr>
              <w:spacing w:after="120" w:line="240" w:lineRule="auto"/>
              <w:rPr>
                <w:lang w:val="en-GB"/>
              </w:rPr>
            </w:pPr>
          </w:p>
        </w:tc>
        <w:tc>
          <w:tcPr>
            <w:tcW w:w="0" w:type="auto"/>
            <w:shd w:val="clear" w:color="auto" w:fill="D9D9D9" w:themeFill="background1" w:themeFillShade="D9"/>
          </w:tcPr>
          <w:p w14:paraId="359A14CA" w14:textId="77777777" w:rsidR="003E0544" w:rsidRPr="003E0544" w:rsidRDefault="003E0544" w:rsidP="0088136E">
            <w:pPr>
              <w:spacing w:after="120" w:line="240" w:lineRule="auto"/>
              <w:rPr>
                <w:lang w:val="en-GB"/>
              </w:rPr>
            </w:pPr>
          </w:p>
        </w:tc>
        <w:tc>
          <w:tcPr>
            <w:tcW w:w="0" w:type="auto"/>
            <w:shd w:val="clear" w:color="auto" w:fill="D9D9D9" w:themeFill="background1" w:themeFillShade="D9"/>
          </w:tcPr>
          <w:p w14:paraId="731C5EA6" w14:textId="77777777" w:rsidR="003E0544" w:rsidRPr="003E0544" w:rsidRDefault="003E0544" w:rsidP="0088136E">
            <w:pPr>
              <w:spacing w:after="120" w:line="240" w:lineRule="auto"/>
              <w:rPr>
                <w:lang w:val="en-GB"/>
              </w:rPr>
            </w:pPr>
          </w:p>
        </w:tc>
        <w:tc>
          <w:tcPr>
            <w:tcW w:w="0" w:type="auto"/>
            <w:shd w:val="clear" w:color="auto" w:fill="D9D9D9" w:themeFill="background1" w:themeFillShade="D9"/>
          </w:tcPr>
          <w:p w14:paraId="2267FB45" w14:textId="77777777" w:rsidR="003E0544" w:rsidRPr="003E0544" w:rsidRDefault="003E0544" w:rsidP="0088136E">
            <w:pPr>
              <w:spacing w:after="120" w:line="240" w:lineRule="auto"/>
              <w:rPr>
                <w:lang w:val="en-GB"/>
              </w:rPr>
            </w:pPr>
          </w:p>
        </w:tc>
        <w:tc>
          <w:tcPr>
            <w:tcW w:w="0" w:type="auto"/>
            <w:shd w:val="clear" w:color="auto" w:fill="D9D9D9" w:themeFill="background1" w:themeFillShade="D9"/>
          </w:tcPr>
          <w:p w14:paraId="0A1F4E60" w14:textId="77777777" w:rsidR="003E0544" w:rsidRPr="003E0544" w:rsidRDefault="003E0544" w:rsidP="0088136E">
            <w:pPr>
              <w:spacing w:after="120" w:line="240" w:lineRule="auto"/>
              <w:rPr>
                <w:lang w:val="en-GB"/>
              </w:rPr>
            </w:pPr>
          </w:p>
        </w:tc>
        <w:tc>
          <w:tcPr>
            <w:tcW w:w="0" w:type="auto"/>
            <w:shd w:val="clear" w:color="auto" w:fill="D9D9D9" w:themeFill="background1" w:themeFillShade="D9"/>
          </w:tcPr>
          <w:p w14:paraId="6E0E7736" w14:textId="77777777" w:rsidR="003E0544" w:rsidRPr="003E0544" w:rsidRDefault="003E0544" w:rsidP="0088136E">
            <w:pPr>
              <w:spacing w:after="120" w:line="240" w:lineRule="auto"/>
              <w:rPr>
                <w:lang w:val="en-GB"/>
              </w:rPr>
            </w:pPr>
          </w:p>
        </w:tc>
        <w:tc>
          <w:tcPr>
            <w:tcW w:w="0" w:type="auto"/>
            <w:shd w:val="clear" w:color="auto" w:fill="D9D9D9" w:themeFill="background1" w:themeFillShade="D9"/>
          </w:tcPr>
          <w:p w14:paraId="3C00579E" w14:textId="77777777" w:rsidR="003E0544" w:rsidRPr="003E0544" w:rsidRDefault="003E0544" w:rsidP="0088136E">
            <w:pPr>
              <w:spacing w:after="120" w:line="240" w:lineRule="auto"/>
              <w:rPr>
                <w:lang w:val="en-GB"/>
              </w:rPr>
            </w:pPr>
          </w:p>
        </w:tc>
        <w:tc>
          <w:tcPr>
            <w:tcW w:w="0" w:type="auto"/>
            <w:shd w:val="clear" w:color="auto" w:fill="D9D9D9" w:themeFill="background1" w:themeFillShade="D9"/>
          </w:tcPr>
          <w:p w14:paraId="742E0BC2" w14:textId="77777777" w:rsidR="003E0544" w:rsidRPr="003E0544" w:rsidRDefault="003E0544" w:rsidP="0088136E">
            <w:pPr>
              <w:spacing w:after="120" w:line="240" w:lineRule="auto"/>
              <w:rPr>
                <w:lang w:val="en-GB"/>
              </w:rPr>
            </w:pPr>
          </w:p>
        </w:tc>
        <w:tc>
          <w:tcPr>
            <w:tcW w:w="0" w:type="auto"/>
            <w:shd w:val="clear" w:color="auto" w:fill="D9D9D9" w:themeFill="background1" w:themeFillShade="D9"/>
          </w:tcPr>
          <w:p w14:paraId="2585F6A2" w14:textId="77777777" w:rsidR="003E0544" w:rsidRPr="003E0544" w:rsidRDefault="003E0544" w:rsidP="0088136E">
            <w:pPr>
              <w:spacing w:after="120" w:line="240" w:lineRule="auto"/>
              <w:rPr>
                <w:lang w:val="en-GB"/>
              </w:rPr>
            </w:pPr>
          </w:p>
        </w:tc>
      </w:tr>
      <w:tr w:rsidR="003E0544" w:rsidRPr="003E0544" w14:paraId="03ECE6C5" w14:textId="77777777" w:rsidTr="003E0544">
        <w:trPr>
          <w:jc w:val="center"/>
        </w:trPr>
        <w:tc>
          <w:tcPr>
            <w:tcW w:w="0" w:type="auto"/>
          </w:tcPr>
          <w:p w14:paraId="5CB251B4" w14:textId="77777777" w:rsidR="003E0544" w:rsidRPr="003E0544" w:rsidRDefault="003E0544" w:rsidP="003E0544">
            <w:pPr>
              <w:spacing w:after="120" w:line="240" w:lineRule="auto"/>
              <w:jc w:val="center"/>
              <w:rPr>
                <w:lang w:val="en-GB"/>
              </w:rPr>
            </w:pPr>
            <w:r w:rsidRPr="003E0544">
              <w:rPr>
                <w:lang w:val="en-GB"/>
              </w:rPr>
              <w:t>1</w:t>
            </w:r>
          </w:p>
        </w:tc>
        <w:tc>
          <w:tcPr>
            <w:tcW w:w="0" w:type="auto"/>
          </w:tcPr>
          <w:p w14:paraId="3FF53E95" w14:textId="77777777" w:rsidR="003E0544" w:rsidRPr="003E0544" w:rsidRDefault="003E0544" w:rsidP="0088136E">
            <w:pPr>
              <w:spacing w:after="120" w:line="240" w:lineRule="auto"/>
              <w:rPr>
                <w:lang w:val="en-GB"/>
              </w:rPr>
            </w:pPr>
          </w:p>
        </w:tc>
        <w:tc>
          <w:tcPr>
            <w:tcW w:w="0" w:type="auto"/>
          </w:tcPr>
          <w:p w14:paraId="3E6EABF3" w14:textId="77777777" w:rsidR="003E0544" w:rsidRPr="003E0544" w:rsidRDefault="003E0544" w:rsidP="0088136E">
            <w:pPr>
              <w:spacing w:after="120" w:line="240" w:lineRule="auto"/>
              <w:rPr>
                <w:lang w:val="en-GB"/>
              </w:rPr>
            </w:pPr>
          </w:p>
        </w:tc>
        <w:tc>
          <w:tcPr>
            <w:tcW w:w="0" w:type="auto"/>
          </w:tcPr>
          <w:p w14:paraId="36C7709B" w14:textId="77777777" w:rsidR="003E0544" w:rsidRPr="003E0544" w:rsidRDefault="003E0544" w:rsidP="0088136E">
            <w:pPr>
              <w:spacing w:after="120" w:line="240" w:lineRule="auto"/>
              <w:rPr>
                <w:lang w:val="en-GB"/>
              </w:rPr>
            </w:pPr>
          </w:p>
        </w:tc>
        <w:tc>
          <w:tcPr>
            <w:tcW w:w="0" w:type="auto"/>
          </w:tcPr>
          <w:p w14:paraId="1C37B04B" w14:textId="77777777" w:rsidR="003E0544" w:rsidRPr="003E0544" w:rsidRDefault="003E0544" w:rsidP="0088136E">
            <w:pPr>
              <w:spacing w:after="120" w:line="240" w:lineRule="auto"/>
              <w:rPr>
                <w:lang w:val="en-GB"/>
              </w:rPr>
            </w:pPr>
          </w:p>
        </w:tc>
        <w:tc>
          <w:tcPr>
            <w:tcW w:w="0" w:type="auto"/>
          </w:tcPr>
          <w:p w14:paraId="1F72F9C0" w14:textId="77777777" w:rsidR="003E0544" w:rsidRPr="003E0544" w:rsidRDefault="003E0544" w:rsidP="0088136E">
            <w:pPr>
              <w:spacing w:after="120" w:line="240" w:lineRule="auto"/>
              <w:rPr>
                <w:lang w:val="en-GB"/>
              </w:rPr>
            </w:pPr>
            <w:r w:rsidRPr="003E0544">
              <w:rPr>
                <w:lang w:val="en-GB"/>
              </w:rPr>
              <w:t>x</w:t>
            </w:r>
          </w:p>
        </w:tc>
        <w:tc>
          <w:tcPr>
            <w:tcW w:w="0" w:type="auto"/>
          </w:tcPr>
          <w:p w14:paraId="18E3FFB0" w14:textId="77777777" w:rsidR="003E0544" w:rsidRPr="003E0544" w:rsidRDefault="003E0544" w:rsidP="0088136E">
            <w:pPr>
              <w:spacing w:after="120" w:line="240" w:lineRule="auto"/>
              <w:rPr>
                <w:lang w:val="en-GB"/>
              </w:rPr>
            </w:pPr>
            <w:r w:rsidRPr="003E0544">
              <w:rPr>
                <w:lang w:val="en-GB"/>
              </w:rPr>
              <w:t>x</w:t>
            </w:r>
          </w:p>
        </w:tc>
        <w:tc>
          <w:tcPr>
            <w:tcW w:w="0" w:type="auto"/>
          </w:tcPr>
          <w:p w14:paraId="7DD4BA9B" w14:textId="77777777" w:rsidR="003E0544" w:rsidRPr="003E0544" w:rsidRDefault="003E0544" w:rsidP="0088136E">
            <w:pPr>
              <w:spacing w:after="120" w:line="240" w:lineRule="auto"/>
              <w:rPr>
                <w:lang w:val="en-GB"/>
              </w:rPr>
            </w:pPr>
            <w:r w:rsidRPr="003E0544">
              <w:rPr>
                <w:lang w:val="en-GB"/>
              </w:rPr>
              <w:t>x</w:t>
            </w:r>
          </w:p>
        </w:tc>
        <w:tc>
          <w:tcPr>
            <w:tcW w:w="0" w:type="auto"/>
          </w:tcPr>
          <w:p w14:paraId="6507CAEF" w14:textId="77777777" w:rsidR="003E0544" w:rsidRPr="003E0544" w:rsidRDefault="003E0544" w:rsidP="0088136E">
            <w:pPr>
              <w:spacing w:after="120" w:line="240" w:lineRule="auto"/>
              <w:rPr>
                <w:lang w:val="en-GB"/>
              </w:rPr>
            </w:pPr>
            <w:r w:rsidRPr="003E0544">
              <w:rPr>
                <w:lang w:val="en-GB"/>
              </w:rPr>
              <w:t>x</w:t>
            </w:r>
          </w:p>
        </w:tc>
        <w:tc>
          <w:tcPr>
            <w:tcW w:w="0" w:type="auto"/>
          </w:tcPr>
          <w:p w14:paraId="77013220" w14:textId="77777777" w:rsidR="003E0544" w:rsidRPr="003E0544" w:rsidRDefault="003E0544" w:rsidP="0088136E">
            <w:pPr>
              <w:spacing w:after="120" w:line="240" w:lineRule="auto"/>
              <w:rPr>
                <w:lang w:val="en-GB"/>
              </w:rPr>
            </w:pPr>
            <w:r w:rsidRPr="003E0544">
              <w:rPr>
                <w:lang w:val="en-GB"/>
              </w:rPr>
              <w:t>x</w:t>
            </w:r>
          </w:p>
        </w:tc>
      </w:tr>
      <w:tr w:rsidR="003E0544" w:rsidRPr="003E0544" w14:paraId="145B7642" w14:textId="77777777" w:rsidTr="003E0544">
        <w:trPr>
          <w:jc w:val="center"/>
        </w:trPr>
        <w:tc>
          <w:tcPr>
            <w:tcW w:w="0" w:type="auto"/>
          </w:tcPr>
          <w:p w14:paraId="325DD1D5" w14:textId="77777777" w:rsidR="003E0544" w:rsidRPr="003E0544" w:rsidRDefault="003E0544" w:rsidP="003E0544">
            <w:pPr>
              <w:spacing w:after="120" w:line="240" w:lineRule="auto"/>
              <w:jc w:val="center"/>
              <w:rPr>
                <w:lang w:val="en-GB"/>
              </w:rPr>
            </w:pPr>
            <w:r w:rsidRPr="003E0544">
              <w:rPr>
                <w:lang w:val="en-GB"/>
              </w:rPr>
              <w:t>2</w:t>
            </w:r>
          </w:p>
        </w:tc>
        <w:tc>
          <w:tcPr>
            <w:tcW w:w="0" w:type="auto"/>
          </w:tcPr>
          <w:p w14:paraId="5447B00B" w14:textId="77777777" w:rsidR="003E0544" w:rsidRPr="003E0544" w:rsidRDefault="003E0544" w:rsidP="0088136E">
            <w:pPr>
              <w:spacing w:after="120" w:line="240" w:lineRule="auto"/>
              <w:rPr>
                <w:lang w:val="en-GB"/>
              </w:rPr>
            </w:pPr>
          </w:p>
        </w:tc>
        <w:tc>
          <w:tcPr>
            <w:tcW w:w="0" w:type="auto"/>
          </w:tcPr>
          <w:p w14:paraId="5D3983C4" w14:textId="77777777" w:rsidR="003E0544" w:rsidRPr="003E0544" w:rsidRDefault="003E0544" w:rsidP="0088136E">
            <w:pPr>
              <w:spacing w:after="120" w:line="240" w:lineRule="auto"/>
              <w:rPr>
                <w:lang w:val="en-GB"/>
              </w:rPr>
            </w:pPr>
          </w:p>
        </w:tc>
        <w:tc>
          <w:tcPr>
            <w:tcW w:w="0" w:type="auto"/>
          </w:tcPr>
          <w:p w14:paraId="0280D404" w14:textId="77777777" w:rsidR="003E0544" w:rsidRPr="003E0544" w:rsidRDefault="003E0544" w:rsidP="0088136E">
            <w:pPr>
              <w:spacing w:after="120" w:line="240" w:lineRule="auto"/>
              <w:rPr>
                <w:lang w:val="en-GB"/>
              </w:rPr>
            </w:pPr>
          </w:p>
        </w:tc>
        <w:tc>
          <w:tcPr>
            <w:tcW w:w="0" w:type="auto"/>
          </w:tcPr>
          <w:p w14:paraId="235260D1" w14:textId="77777777" w:rsidR="003E0544" w:rsidRPr="003E0544" w:rsidRDefault="003E0544" w:rsidP="0088136E">
            <w:pPr>
              <w:spacing w:after="120" w:line="240" w:lineRule="auto"/>
              <w:rPr>
                <w:lang w:val="en-GB"/>
              </w:rPr>
            </w:pPr>
          </w:p>
        </w:tc>
        <w:tc>
          <w:tcPr>
            <w:tcW w:w="0" w:type="auto"/>
          </w:tcPr>
          <w:p w14:paraId="2A58F0B8" w14:textId="77777777" w:rsidR="003E0544" w:rsidRPr="003E0544" w:rsidRDefault="003E0544" w:rsidP="0088136E">
            <w:pPr>
              <w:spacing w:after="120" w:line="240" w:lineRule="auto"/>
              <w:rPr>
                <w:lang w:val="en-GB"/>
              </w:rPr>
            </w:pPr>
            <w:r w:rsidRPr="003E0544">
              <w:rPr>
                <w:lang w:val="en-GB"/>
              </w:rPr>
              <w:t>x</w:t>
            </w:r>
          </w:p>
        </w:tc>
        <w:tc>
          <w:tcPr>
            <w:tcW w:w="0" w:type="auto"/>
          </w:tcPr>
          <w:p w14:paraId="31179591" w14:textId="77777777" w:rsidR="003E0544" w:rsidRPr="003E0544" w:rsidRDefault="003E0544" w:rsidP="0088136E">
            <w:pPr>
              <w:spacing w:after="120" w:line="240" w:lineRule="auto"/>
              <w:rPr>
                <w:lang w:val="en-GB"/>
              </w:rPr>
            </w:pPr>
            <w:r w:rsidRPr="003E0544">
              <w:rPr>
                <w:lang w:val="en-GB"/>
              </w:rPr>
              <w:t>x</w:t>
            </w:r>
          </w:p>
        </w:tc>
        <w:tc>
          <w:tcPr>
            <w:tcW w:w="0" w:type="auto"/>
          </w:tcPr>
          <w:p w14:paraId="70D1A388" w14:textId="77777777" w:rsidR="003E0544" w:rsidRPr="003E0544" w:rsidRDefault="003E0544" w:rsidP="0088136E">
            <w:pPr>
              <w:spacing w:after="120" w:line="240" w:lineRule="auto"/>
              <w:rPr>
                <w:lang w:val="en-GB"/>
              </w:rPr>
            </w:pPr>
            <w:r w:rsidRPr="003E0544">
              <w:rPr>
                <w:lang w:val="en-GB"/>
              </w:rPr>
              <w:t>x</w:t>
            </w:r>
          </w:p>
        </w:tc>
        <w:tc>
          <w:tcPr>
            <w:tcW w:w="0" w:type="auto"/>
          </w:tcPr>
          <w:p w14:paraId="357B79AA" w14:textId="77777777" w:rsidR="003E0544" w:rsidRPr="003E0544" w:rsidRDefault="003E0544" w:rsidP="0088136E">
            <w:pPr>
              <w:spacing w:after="120" w:line="240" w:lineRule="auto"/>
              <w:rPr>
                <w:lang w:val="en-GB"/>
              </w:rPr>
            </w:pPr>
          </w:p>
        </w:tc>
        <w:tc>
          <w:tcPr>
            <w:tcW w:w="0" w:type="auto"/>
          </w:tcPr>
          <w:p w14:paraId="5CF73FE7" w14:textId="77777777" w:rsidR="003E0544" w:rsidRPr="003E0544" w:rsidRDefault="003E0544" w:rsidP="0088136E">
            <w:pPr>
              <w:spacing w:after="120" w:line="240" w:lineRule="auto"/>
              <w:rPr>
                <w:lang w:val="en-GB"/>
              </w:rPr>
            </w:pPr>
          </w:p>
        </w:tc>
      </w:tr>
      <w:tr w:rsidR="003E0544" w:rsidRPr="003E0544" w14:paraId="0B468AD5" w14:textId="77777777" w:rsidTr="003E0544">
        <w:trPr>
          <w:jc w:val="center"/>
        </w:trPr>
        <w:tc>
          <w:tcPr>
            <w:tcW w:w="0" w:type="auto"/>
          </w:tcPr>
          <w:p w14:paraId="13D486B0" w14:textId="77777777" w:rsidR="003E0544" w:rsidRPr="003E0544" w:rsidRDefault="003E0544" w:rsidP="003E0544">
            <w:pPr>
              <w:spacing w:after="120" w:line="240" w:lineRule="auto"/>
              <w:jc w:val="center"/>
              <w:rPr>
                <w:lang w:val="en-GB"/>
              </w:rPr>
            </w:pPr>
            <w:r w:rsidRPr="003E0544">
              <w:rPr>
                <w:lang w:val="en-GB"/>
              </w:rPr>
              <w:t>3</w:t>
            </w:r>
          </w:p>
        </w:tc>
        <w:tc>
          <w:tcPr>
            <w:tcW w:w="0" w:type="auto"/>
          </w:tcPr>
          <w:p w14:paraId="5B3FD711" w14:textId="77777777" w:rsidR="003E0544" w:rsidRPr="003E0544" w:rsidRDefault="003E0544" w:rsidP="0088136E">
            <w:pPr>
              <w:spacing w:after="120" w:line="240" w:lineRule="auto"/>
              <w:rPr>
                <w:lang w:val="en-GB"/>
              </w:rPr>
            </w:pPr>
          </w:p>
        </w:tc>
        <w:tc>
          <w:tcPr>
            <w:tcW w:w="0" w:type="auto"/>
          </w:tcPr>
          <w:p w14:paraId="3B2A8BCE" w14:textId="77777777" w:rsidR="003E0544" w:rsidRPr="003E0544" w:rsidRDefault="003E0544" w:rsidP="0088136E">
            <w:pPr>
              <w:spacing w:after="120" w:line="240" w:lineRule="auto"/>
              <w:rPr>
                <w:lang w:val="en-GB"/>
              </w:rPr>
            </w:pPr>
          </w:p>
        </w:tc>
        <w:tc>
          <w:tcPr>
            <w:tcW w:w="0" w:type="auto"/>
          </w:tcPr>
          <w:p w14:paraId="6A423580" w14:textId="77777777" w:rsidR="003E0544" w:rsidRPr="003E0544" w:rsidRDefault="003E0544" w:rsidP="0088136E">
            <w:pPr>
              <w:spacing w:after="120" w:line="240" w:lineRule="auto"/>
              <w:rPr>
                <w:lang w:val="en-GB"/>
              </w:rPr>
            </w:pPr>
          </w:p>
        </w:tc>
        <w:tc>
          <w:tcPr>
            <w:tcW w:w="0" w:type="auto"/>
          </w:tcPr>
          <w:p w14:paraId="090B5D46" w14:textId="77777777" w:rsidR="003E0544" w:rsidRPr="003E0544" w:rsidRDefault="003E0544" w:rsidP="0088136E">
            <w:pPr>
              <w:spacing w:after="120" w:line="240" w:lineRule="auto"/>
              <w:rPr>
                <w:lang w:val="en-GB"/>
              </w:rPr>
            </w:pPr>
          </w:p>
        </w:tc>
        <w:tc>
          <w:tcPr>
            <w:tcW w:w="0" w:type="auto"/>
          </w:tcPr>
          <w:p w14:paraId="1405FDE1" w14:textId="77777777" w:rsidR="003E0544" w:rsidRPr="003E0544" w:rsidRDefault="003E0544" w:rsidP="0088136E">
            <w:pPr>
              <w:spacing w:after="120" w:line="240" w:lineRule="auto"/>
              <w:rPr>
                <w:lang w:val="en-GB"/>
              </w:rPr>
            </w:pPr>
            <w:r w:rsidRPr="003E0544">
              <w:rPr>
                <w:lang w:val="en-GB"/>
              </w:rPr>
              <w:t>x</w:t>
            </w:r>
          </w:p>
        </w:tc>
        <w:tc>
          <w:tcPr>
            <w:tcW w:w="0" w:type="auto"/>
          </w:tcPr>
          <w:p w14:paraId="44E96419" w14:textId="77777777" w:rsidR="003E0544" w:rsidRPr="003E0544" w:rsidRDefault="003E0544" w:rsidP="0088136E">
            <w:pPr>
              <w:spacing w:after="120" w:line="240" w:lineRule="auto"/>
              <w:rPr>
                <w:lang w:val="en-GB"/>
              </w:rPr>
            </w:pPr>
            <w:r w:rsidRPr="003E0544">
              <w:rPr>
                <w:lang w:val="en-GB"/>
              </w:rPr>
              <w:t>x</w:t>
            </w:r>
          </w:p>
        </w:tc>
        <w:tc>
          <w:tcPr>
            <w:tcW w:w="0" w:type="auto"/>
          </w:tcPr>
          <w:p w14:paraId="48B1F83C" w14:textId="77777777" w:rsidR="003E0544" w:rsidRPr="003E0544" w:rsidRDefault="003E0544" w:rsidP="0088136E">
            <w:pPr>
              <w:spacing w:after="120" w:line="240" w:lineRule="auto"/>
              <w:rPr>
                <w:lang w:val="en-GB"/>
              </w:rPr>
            </w:pPr>
            <w:r w:rsidRPr="003E0544">
              <w:rPr>
                <w:lang w:val="en-GB"/>
              </w:rPr>
              <w:t>x</w:t>
            </w:r>
          </w:p>
        </w:tc>
        <w:tc>
          <w:tcPr>
            <w:tcW w:w="0" w:type="auto"/>
          </w:tcPr>
          <w:p w14:paraId="6E8CF7E0" w14:textId="77777777" w:rsidR="003E0544" w:rsidRPr="003E0544" w:rsidRDefault="003E0544" w:rsidP="0088136E">
            <w:pPr>
              <w:spacing w:after="120" w:line="240" w:lineRule="auto"/>
              <w:rPr>
                <w:lang w:val="en-GB"/>
              </w:rPr>
            </w:pPr>
          </w:p>
        </w:tc>
        <w:tc>
          <w:tcPr>
            <w:tcW w:w="0" w:type="auto"/>
          </w:tcPr>
          <w:p w14:paraId="310E43A9" w14:textId="77777777" w:rsidR="003E0544" w:rsidRPr="003E0544" w:rsidRDefault="003E0544" w:rsidP="0088136E">
            <w:pPr>
              <w:spacing w:after="120" w:line="240" w:lineRule="auto"/>
              <w:rPr>
                <w:lang w:val="en-GB"/>
              </w:rPr>
            </w:pPr>
          </w:p>
        </w:tc>
      </w:tr>
      <w:tr w:rsidR="003E0544" w:rsidRPr="003E0544" w14:paraId="3A1A97F1" w14:textId="77777777" w:rsidTr="003E0544">
        <w:trPr>
          <w:jc w:val="center"/>
        </w:trPr>
        <w:tc>
          <w:tcPr>
            <w:tcW w:w="0" w:type="auto"/>
          </w:tcPr>
          <w:p w14:paraId="2C48B817" w14:textId="77777777" w:rsidR="003E0544" w:rsidRPr="003E0544" w:rsidRDefault="003E0544" w:rsidP="003E0544">
            <w:pPr>
              <w:spacing w:after="120" w:line="240" w:lineRule="auto"/>
              <w:jc w:val="center"/>
              <w:rPr>
                <w:lang w:val="en-GB"/>
              </w:rPr>
            </w:pPr>
            <w:r w:rsidRPr="003E0544">
              <w:rPr>
                <w:lang w:val="en-GB"/>
              </w:rPr>
              <w:t>4</w:t>
            </w:r>
          </w:p>
        </w:tc>
        <w:tc>
          <w:tcPr>
            <w:tcW w:w="0" w:type="auto"/>
          </w:tcPr>
          <w:p w14:paraId="7CCB125C" w14:textId="77777777" w:rsidR="003E0544" w:rsidRPr="003E0544" w:rsidRDefault="003E0544" w:rsidP="0088136E">
            <w:pPr>
              <w:spacing w:after="120" w:line="240" w:lineRule="auto"/>
              <w:rPr>
                <w:lang w:val="en-GB"/>
              </w:rPr>
            </w:pPr>
            <w:r w:rsidRPr="003E0544">
              <w:rPr>
                <w:lang w:val="en-GB"/>
              </w:rPr>
              <w:t>x</w:t>
            </w:r>
          </w:p>
        </w:tc>
        <w:tc>
          <w:tcPr>
            <w:tcW w:w="0" w:type="auto"/>
          </w:tcPr>
          <w:p w14:paraId="158C429E" w14:textId="77777777" w:rsidR="003E0544" w:rsidRPr="003E0544" w:rsidRDefault="003E0544" w:rsidP="0088136E">
            <w:pPr>
              <w:spacing w:after="120" w:line="240" w:lineRule="auto"/>
              <w:rPr>
                <w:lang w:val="en-GB"/>
              </w:rPr>
            </w:pPr>
            <w:r w:rsidRPr="003E0544">
              <w:rPr>
                <w:lang w:val="en-GB"/>
              </w:rPr>
              <w:t>x</w:t>
            </w:r>
          </w:p>
        </w:tc>
        <w:tc>
          <w:tcPr>
            <w:tcW w:w="0" w:type="auto"/>
          </w:tcPr>
          <w:p w14:paraId="40E47027" w14:textId="77777777" w:rsidR="003E0544" w:rsidRPr="003E0544" w:rsidRDefault="003E0544" w:rsidP="0088136E">
            <w:pPr>
              <w:spacing w:after="120" w:line="240" w:lineRule="auto"/>
              <w:rPr>
                <w:lang w:val="en-GB"/>
              </w:rPr>
            </w:pPr>
            <w:r w:rsidRPr="003E0544">
              <w:rPr>
                <w:lang w:val="en-GB"/>
              </w:rPr>
              <w:t>x</w:t>
            </w:r>
          </w:p>
        </w:tc>
        <w:tc>
          <w:tcPr>
            <w:tcW w:w="0" w:type="auto"/>
          </w:tcPr>
          <w:p w14:paraId="16AF7052" w14:textId="77777777" w:rsidR="003E0544" w:rsidRPr="003E0544" w:rsidRDefault="003E0544" w:rsidP="0088136E">
            <w:pPr>
              <w:spacing w:after="120" w:line="240" w:lineRule="auto"/>
              <w:rPr>
                <w:lang w:val="en-GB"/>
              </w:rPr>
            </w:pPr>
          </w:p>
        </w:tc>
        <w:tc>
          <w:tcPr>
            <w:tcW w:w="0" w:type="auto"/>
          </w:tcPr>
          <w:p w14:paraId="6374BFB2" w14:textId="77777777" w:rsidR="003E0544" w:rsidRPr="003E0544" w:rsidRDefault="003E0544" w:rsidP="0088136E">
            <w:pPr>
              <w:spacing w:after="120" w:line="240" w:lineRule="auto"/>
              <w:rPr>
                <w:lang w:val="en-GB"/>
              </w:rPr>
            </w:pPr>
          </w:p>
        </w:tc>
        <w:tc>
          <w:tcPr>
            <w:tcW w:w="0" w:type="auto"/>
          </w:tcPr>
          <w:p w14:paraId="10EAFB90" w14:textId="77777777" w:rsidR="003E0544" w:rsidRPr="003E0544" w:rsidRDefault="003E0544" w:rsidP="0088136E">
            <w:pPr>
              <w:spacing w:after="120" w:line="240" w:lineRule="auto"/>
              <w:rPr>
                <w:lang w:val="en-GB"/>
              </w:rPr>
            </w:pPr>
          </w:p>
        </w:tc>
        <w:tc>
          <w:tcPr>
            <w:tcW w:w="0" w:type="auto"/>
          </w:tcPr>
          <w:p w14:paraId="21C18C5F" w14:textId="77777777" w:rsidR="003E0544" w:rsidRPr="003E0544" w:rsidRDefault="003E0544" w:rsidP="0088136E">
            <w:pPr>
              <w:spacing w:after="120" w:line="240" w:lineRule="auto"/>
              <w:rPr>
                <w:lang w:val="en-GB"/>
              </w:rPr>
            </w:pPr>
          </w:p>
        </w:tc>
        <w:tc>
          <w:tcPr>
            <w:tcW w:w="0" w:type="auto"/>
          </w:tcPr>
          <w:p w14:paraId="1932CFD0" w14:textId="77777777" w:rsidR="003E0544" w:rsidRPr="003E0544" w:rsidRDefault="003E0544" w:rsidP="0088136E">
            <w:pPr>
              <w:spacing w:after="120" w:line="240" w:lineRule="auto"/>
              <w:rPr>
                <w:lang w:val="en-GB"/>
              </w:rPr>
            </w:pPr>
            <w:r w:rsidRPr="003E0544">
              <w:rPr>
                <w:lang w:val="en-GB"/>
              </w:rPr>
              <w:t>x</w:t>
            </w:r>
          </w:p>
        </w:tc>
        <w:tc>
          <w:tcPr>
            <w:tcW w:w="0" w:type="auto"/>
          </w:tcPr>
          <w:p w14:paraId="4D5B13FC" w14:textId="77777777" w:rsidR="003E0544" w:rsidRPr="003E0544" w:rsidRDefault="003E0544" w:rsidP="0088136E">
            <w:pPr>
              <w:spacing w:after="120" w:line="240" w:lineRule="auto"/>
              <w:rPr>
                <w:lang w:val="en-GB"/>
              </w:rPr>
            </w:pPr>
            <w:r w:rsidRPr="003E0544">
              <w:rPr>
                <w:lang w:val="en-GB"/>
              </w:rPr>
              <w:t>x</w:t>
            </w:r>
          </w:p>
        </w:tc>
      </w:tr>
      <w:tr w:rsidR="003E0544" w:rsidRPr="003E0544" w14:paraId="547A8CBF" w14:textId="77777777" w:rsidTr="003E0544">
        <w:trPr>
          <w:jc w:val="center"/>
        </w:trPr>
        <w:tc>
          <w:tcPr>
            <w:tcW w:w="0" w:type="auto"/>
          </w:tcPr>
          <w:p w14:paraId="2943D9E2" w14:textId="77777777" w:rsidR="003E0544" w:rsidRPr="003E0544" w:rsidRDefault="003E0544" w:rsidP="003E0544">
            <w:pPr>
              <w:spacing w:after="120" w:line="240" w:lineRule="auto"/>
              <w:jc w:val="center"/>
              <w:rPr>
                <w:lang w:val="en-GB"/>
              </w:rPr>
            </w:pPr>
            <w:r w:rsidRPr="003E0544">
              <w:rPr>
                <w:lang w:val="en-GB"/>
              </w:rPr>
              <w:t>5</w:t>
            </w:r>
          </w:p>
        </w:tc>
        <w:tc>
          <w:tcPr>
            <w:tcW w:w="0" w:type="auto"/>
          </w:tcPr>
          <w:p w14:paraId="2B0A8B12" w14:textId="77777777" w:rsidR="003E0544" w:rsidRPr="003E0544" w:rsidRDefault="003E0544" w:rsidP="0088136E">
            <w:pPr>
              <w:spacing w:after="120" w:line="240" w:lineRule="auto"/>
              <w:rPr>
                <w:lang w:val="en-GB"/>
              </w:rPr>
            </w:pPr>
          </w:p>
        </w:tc>
        <w:tc>
          <w:tcPr>
            <w:tcW w:w="0" w:type="auto"/>
          </w:tcPr>
          <w:p w14:paraId="4E85EE75" w14:textId="77777777" w:rsidR="003E0544" w:rsidRPr="003E0544" w:rsidRDefault="003E0544" w:rsidP="0088136E">
            <w:pPr>
              <w:spacing w:after="120" w:line="240" w:lineRule="auto"/>
              <w:rPr>
                <w:lang w:val="en-GB"/>
              </w:rPr>
            </w:pPr>
          </w:p>
        </w:tc>
        <w:tc>
          <w:tcPr>
            <w:tcW w:w="0" w:type="auto"/>
          </w:tcPr>
          <w:p w14:paraId="0319CBD5" w14:textId="77777777" w:rsidR="003E0544" w:rsidRPr="003E0544" w:rsidRDefault="003E0544" w:rsidP="0088136E">
            <w:pPr>
              <w:spacing w:after="120" w:line="240" w:lineRule="auto"/>
              <w:rPr>
                <w:lang w:val="en-GB"/>
              </w:rPr>
            </w:pPr>
          </w:p>
        </w:tc>
        <w:tc>
          <w:tcPr>
            <w:tcW w:w="0" w:type="auto"/>
          </w:tcPr>
          <w:p w14:paraId="0FAD6F3E" w14:textId="77777777" w:rsidR="003E0544" w:rsidRPr="003E0544" w:rsidRDefault="003E0544" w:rsidP="0088136E">
            <w:pPr>
              <w:spacing w:after="120" w:line="240" w:lineRule="auto"/>
              <w:rPr>
                <w:lang w:val="en-GB"/>
              </w:rPr>
            </w:pPr>
          </w:p>
        </w:tc>
        <w:tc>
          <w:tcPr>
            <w:tcW w:w="0" w:type="auto"/>
          </w:tcPr>
          <w:p w14:paraId="0B914E3C" w14:textId="77777777" w:rsidR="003E0544" w:rsidRPr="003E0544" w:rsidRDefault="003E0544" w:rsidP="0088136E">
            <w:pPr>
              <w:spacing w:after="120" w:line="240" w:lineRule="auto"/>
              <w:rPr>
                <w:lang w:val="en-GB"/>
              </w:rPr>
            </w:pPr>
          </w:p>
        </w:tc>
        <w:tc>
          <w:tcPr>
            <w:tcW w:w="0" w:type="auto"/>
          </w:tcPr>
          <w:p w14:paraId="6072FA75" w14:textId="77777777" w:rsidR="003E0544" w:rsidRPr="003E0544" w:rsidRDefault="003E0544" w:rsidP="0088136E">
            <w:pPr>
              <w:spacing w:after="120" w:line="240" w:lineRule="auto"/>
              <w:rPr>
                <w:lang w:val="en-GB"/>
              </w:rPr>
            </w:pPr>
          </w:p>
        </w:tc>
        <w:tc>
          <w:tcPr>
            <w:tcW w:w="0" w:type="auto"/>
          </w:tcPr>
          <w:p w14:paraId="35FF5038" w14:textId="77777777" w:rsidR="003E0544" w:rsidRPr="003E0544" w:rsidRDefault="003E0544" w:rsidP="0088136E">
            <w:pPr>
              <w:spacing w:after="120" w:line="240" w:lineRule="auto"/>
              <w:rPr>
                <w:lang w:val="en-GB"/>
              </w:rPr>
            </w:pPr>
          </w:p>
        </w:tc>
        <w:tc>
          <w:tcPr>
            <w:tcW w:w="0" w:type="auto"/>
          </w:tcPr>
          <w:p w14:paraId="1EB53589" w14:textId="77777777" w:rsidR="003E0544" w:rsidRPr="003E0544" w:rsidRDefault="003E0544" w:rsidP="0088136E">
            <w:pPr>
              <w:spacing w:after="120" w:line="240" w:lineRule="auto"/>
              <w:rPr>
                <w:lang w:val="en-GB"/>
              </w:rPr>
            </w:pPr>
            <w:r w:rsidRPr="003E0544">
              <w:rPr>
                <w:lang w:val="en-GB"/>
              </w:rPr>
              <w:t>x</w:t>
            </w:r>
          </w:p>
        </w:tc>
        <w:tc>
          <w:tcPr>
            <w:tcW w:w="0" w:type="auto"/>
          </w:tcPr>
          <w:p w14:paraId="28D37D4C" w14:textId="77777777" w:rsidR="003E0544" w:rsidRPr="003E0544" w:rsidRDefault="003E0544" w:rsidP="0088136E">
            <w:pPr>
              <w:spacing w:after="120" w:line="240" w:lineRule="auto"/>
              <w:rPr>
                <w:lang w:val="en-GB"/>
              </w:rPr>
            </w:pPr>
            <w:r w:rsidRPr="003E0544">
              <w:rPr>
                <w:lang w:val="en-GB"/>
              </w:rPr>
              <w:t>x</w:t>
            </w:r>
          </w:p>
        </w:tc>
      </w:tr>
      <w:tr w:rsidR="003E0544" w:rsidRPr="003E0544" w14:paraId="6D23D30D" w14:textId="77777777" w:rsidTr="003E0544">
        <w:trPr>
          <w:jc w:val="center"/>
        </w:trPr>
        <w:tc>
          <w:tcPr>
            <w:tcW w:w="0" w:type="auto"/>
          </w:tcPr>
          <w:p w14:paraId="7C7667CE" w14:textId="77777777" w:rsidR="003E0544" w:rsidRPr="003E0544" w:rsidRDefault="003E0544" w:rsidP="003E0544">
            <w:pPr>
              <w:spacing w:after="120" w:line="240" w:lineRule="auto"/>
              <w:jc w:val="center"/>
              <w:rPr>
                <w:lang w:val="en-GB"/>
              </w:rPr>
            </w:pPr>
            <w:r w:rsidRPr="003E0544">
              <w:rPr>
                <w:lang w:val="en-GB"/>
              </w:rPr>
              <w:t>6</w:t>
            </w:r>
          </w:p>
        </w:tc>
        <w:tc>
          <w:tcPr>
            <w:tcW w:w="0" w:type="auto"/>
          </w:tcPr>
          <w:p w14:paraId="657943AB" w14:textId="77777777" w:rsidR="003E0544" w:rsidRPr="003E0544" w:rsidRDefault="003E0544" w:rsidP="0088136E">
            <w:pPr>
              <w:spacing w:after="120" w:line="240" w:lineRule="auto"/>
              <w:rPr>
                <w:lang w:val="en-GB"/>
              </w:rPr>
            </w:pPr>
          </w:p>
        </w:tc>
        <w:tc>
          <w:tcPr>
            <w:tcW w:w="0" w:type="auto"/>
          </w:tcPr>
          <w:p w14:paraId="7825DE72" w14:textId="77777777" w:rsidR="003E0544" w:rsidRPr="003E0544" w:rsidRDefault="003E0544" w:rsidP="0088136E">
            <w:pPr>
              <w:spacing w:after="120" w:line="240" w:lineRule="auto"/>
              <w:rPr>
                <w:lang w:val="en-GB"/>
              </w:rPr>
            </w:pPr>
          </w:p>
        </w:tc>
        <w:tc>
          <w:tcPr>
            <w:tcW w:w="0" w:type="auto"/>
          </w:tcPr>
          <w:p w14:paraId="5FD3A7C2" w14:textId="77777777" w:rsidR="003E0544" w:rsidRPr="003E0544" w:rsidRDefault="003E0544" w:rsidP="0088136E">
            <w:pPr>
              <w:spacing w:after="120" w:line="240" w:lineRule="auto"/>
              <w:rPr>
                <w:lang w:val="en-GB"/>
              </w:rPr>
            </w:pPr>
          </w:p>
        </w:tc>
        <w:tc>
          <w:tcPr>
            <w:tcW w:w="0" w:type="auto"/>
          </w:tcPr>
          <w:p w14:paraId="55D7B07E" w14:textId="77777777" w:rsidR="003E0544" w:rsidRPr="003E0544" w:rsidRDefault="003E0544" w:rsidP="0088136E">
            <w:pPr>
              <w:spacing w:after="120" w:line="240" w:lineRule="auto"/>
              <w:rPr>
                <w:lang w:val="en-GB"/>
              </w:rPr>
            </w:pPr>
          </w:p>
        </w:tc>
        <w:tc>
          <w:tcPr>
            <w:tcW w:w="0" w:type="auto"/>
          </w:tcPr>
          <w:p w14:paraId="4E9AA4A5" w14:textId="77777777" w:rsidR="003E0544" w:rsidRPr="003E0544" w:rsidRDefault="003E0544" w:rsidP="0088136E">
            <w:pPr>
              <w:spacing w:after="120" w:line="240" w:lineRule="auto"/>
              <w:rPr>
                <w:lang w:val="en-GB"/>
              </w:rPr>
            </w:pPr>
          </w:p>
        </w:tc>
        <w:tc>
          <w:tcPr>
            <w:tcW w:w="0" w:type="auto"/>
          </w:tcPr>
          <w:p w14:paraId="1DAB23BD" w14:textId="77777777" w:rsidR="003E0544" w:rsidRPr="003E0544" w:rsidRDefault="003E0544" w:rsidP="0088136E">
            <w:pPr>
              <w:spacing w:after="120" w:line="240" w:lineRule="auto"/>
              <w:rPr>
                <w:lang w:val="en-GB"/>
              </w:rPr>
            </w:pPr>
          </w:p>
        </w:tc>
        <w:tc>
          <w:tcPr>
            <w:tcW w:w="0" w:type="auto"/>
          </w:tcPr>
          <w:p w14:paraId="4986BC50" w14:textId="77777777" w:rsidR="003E0544" w:rsidRPr="003E0544" w:rsidRDefault="003E0544" w:rsidP="0088136E">
            <w:pPr>
              <w:spacing w:after="120" w:line="240" w:lineRule="auto"/>
              <w:rPr>
                <w:lang w:val="en-GB"/>
              </w:rPr>
            </w:pPr>
          </w:p>
        </w:tc>
        <w:tc>
          <w:tcPr>
            <w:tcW w:w="0" w:type="auto"/>
          </w:tcPr>
          <w:p w14:paraId="50F31ACF" w14:textId="77777777" w:rsidR="003E0544" w:rsidRPr="003E0544" w:rsidRDefault="003E0544" w:rsidP="0088136E">
            <w:pPr>
              <w:spacing w:after="120" w:line="240" w:lineRule="auto"/>
              <w:rPr>
                <w:lang w:val="en-GB"/>
              </w:rPr>
            </w:pPr>
            <w:r w:rsidRPr="003E0544">
              <w:rPr>
                <w:lang w:val="en-GB"/>
              </w:rPr>
              <w:t>x</w:t>
            </w:r>
          </w:p>
        </w:tc>
        <w:tc>
          <w:tcPr>
            <w:tcW w:w="0" w:type="auto"/>
          </w:tcPr>
          <w:p w14:paraId="1958578F" w14:textId="77777777" w:rsidR="003E0544" w:rsidRPr="003E0544" w:rsidRDefault="003E0544" w:rsidP="0088136E">
            <w:pPr>
              <w:spacing w:after="120" w:line="240" w:lineRule="auto"/>
              <w:rPr>
                <w:lang w:val="en-GB"/>
              </w:rPr>
            </w:pPr>
            <w:r w:rsidRPr="003E0544">
              <w:rPr>
                <w:lang w:val="en-GB"/>
              </w:rPr>
              <w:t>x</w:t>
            </w:r>
          </w:p>
        </w:tc>
      </w:tr>
      <w:tr w:rsidR="003E0544" w:rsidRPr="003E0544" w14:paraId="3005C3EC" w14:textId="77777777" w:rsidTr="003E0544">
        <w:trPr>
          <w:jc w:val="center"/>
        </w:trPr>
        <w:tc>
          <w:tcPr>
            <w:tcW w:w="0" w:type="auto"/>
          </w:tcPr>
          <w:p w14:paraId="12648C37" w14:textId="77777777" w:rsidR="003E0544" w:rsidRPr="003E0544" w:rsidRDefault="003E0544" w:rsidP="003E0544">
            <w:pPr>
              <w:spacing w:after="120" w:line="240" w:lineRule="auto"/>
              <w:jc w:val="center"/>
              <w:rPr>
                <w:lang w:val="en-GB"/>
              </w:rPr>
            </w:pPr>
            <w:r w:rsidRPr="003E0544">
              <w:rPr>
                <w:lang w:val="en-GB"/>
              </w:rPr>
              <w:t>7</w:t>
            </w:r>
          </w:p>
        </w:tc>
        <w:tc>
          <w:tcPr>
            <w:tcW w:w="0" w:type="auto"/>
          </w:tcPr>
          <w:p w14:paraId="3663E270" w14:textId="77777777" w:rsidR="003E0544" w:rsidRPr="003E0544" w:rsidRDefault="003E0544" w:rsidP="0088136E">
            <w:pPr>
              <w:spacing w:after="120" w:line="240" w:lineRule="auto"/>
              <w:rPr>
                <w:lang w:val="en-GB"/>
              </w:rPr>
            </w:pPr>
          </w:p>
        </w:tc>
        <w:tc>
          <w:tcPr>
            <w:tcW w:w="0" w:type="auto"/>
          </w:tcPr>
          <w:p w14:paraId="30F2AEF7" w14:textId="77777777" w:rsidR="003E0544" w:rsidRPr="003E0544" w:rsidRDefault="003E0544" w:rsidP="0088136E">
            <w:pPr>
              <w:spacing w:after="120" w:line="240" w:lineRule="auto"/>
              <w:rPr>
                <w:lang w:val="en-GB"/>
              </w:rPr>
            </w:pPr>
          </w:p>
        </w:tc>
        <w:tc>
          <w:tcPr>
            <w:tcW w:w="0" w:type="auto"/>
          </w:tcPr>
          <w:p w14:paraId="692F101F" w14:textId="77777777" w:rsidR="003E0544" w:rsidRPr="003E0544" w:rsidRDefault="003E0544" w:rsidP="0088136E">
            <w:pPr>
              <w:spacing w:after="120" w:line="240" w:lineRule="auto"/>
              <w:rPr>
                <w:lang w:val="en-GB"/>
              </w:rPr>
            </w:pPr>
          </w:p>
        </w:tc>
        <w:tc>
          <w:tcPr>
            <w:tcW w:w="0" w:type="auto"/>
          </w:tcPr>
          <w:p w14:paraId="4D8A5FA9" w14:textId="77777777" w:rsidR="003E0544" w:rsidRPr="003E0544" w:rsidRDefault="003E0544" w:rsidP="0088136E">
            <w:pPr>
              <w:spacing w:after="120" w:line="240" w:lineRule="auto"/>
              <w:rPr>
                <w:lang w:val="en-GB"/>
              </w:rPr>
            </w:pPr>
          </w:p>
        </w:tc>
        <w:tc>
          <w:tcPr>
            <w:tcW w:w="0" w:type="auto"/>
          </w:tcPr>
          <w:p w14:paraId="5084AD89" w14:textId="77777777" w:rsidR="003E0544" w:rsidRPr="003E0544" w:rsidRDefault="003E0544" w:rsidP="0088136E">
            <w:pPr>
              <w:spacing w:after="120" w:line="240" w:lineRule="auto"/>
              <w:rPr>
                <w:lang w:val="en-GB"/>
              </w:rPr>
            </w:pPr>
          </w:p>
        </w:tc>
        <w:tc>
          <w:tcPr>
            <w:tcW w:w="0" w:type="auto"/>
          </w:tcPr>
          <w:p w14:paraId="0D024421" w14:textId="77777777" w:rsidR="003E0544" w:rsidRPr="003E0544" w:rsidRDefault="003E0544" w:rsidP="0088136E">
            <w:pPr>
              <w:spacing w:after="120" w:line="240" w:lineRule="auto"/>
              <w:rPr>
                <w:lang w:val="en-GB"/>
              </w:rPr>
            </w:pPr>
          </w:p>
        </w:tc>
        <w:tc>
          <w:tcPr>
            <w:tcW w:w="0" w:type="auto"/>
          </w:tcPr>
          <w:p w14:paraId="2AFC53EC" w14:textId="77777777" w:rsidR="003E0544" w:rsidRPr="003E0544" w:rsidRDefault="003E0544" w:rsidP="0088136E">
            <w:pPr>
              <w:spacing w:after="120" w:line="240" w:lineRule="auto"/>
              <w:rPr>
                <w:lang w:val="en-GB"/>
              </w:rPr>
            </w:pPr>
          </w:p>
        </w:tc>
        <w:tc>
          <w:tcPr>
            <w:tcW w:w="0" w:type="auto"/>
          </w:tcPr>
          <w:p w14:paraId="2D2C4579" w14:textId="77777777" w:rsidR="003E0544" w:rsidRPr="003E0544" w:rsidRDefault="003E0544" w:rsidP="0088136E">
            <w:pPr>
              <w:spacing w:after="120" w:line="240" w:lineRule="auto"/>
              <w:rPr>
                <w:lang w:val="en-GB"/>
              </w:rPr>
            </w:pPr>
            <w:r w:rsidRPr="003E0544">
              <w:rPr>
                <w:lang w:val="en-GB"/>
              </w:rPr>
              <w:t>x</w:t>
            </w:r>
          </w:p>
        </w:tc>
        <w:tc>
          <w:tcPr>
            <w:tcW w:w="0" w:type="auto"/>
          </w:tcPr>
          <w:p w14:paraId="16720A67" w14:textId="77777777" w:rsidR="003E0544" w:rsidRPr="003E0544" w:rsidRDefault="003E0544" w:rsidP="0088136E">
            <w:pPr>
              <w:spacing w:after="120" w:line="240" w:lineRule="auto"/>
              <w:rPr>
                <w:lang w:val="en-GB"/>
              </w:rPr>
            </w:pPr>
            <w:r w:rsidRPr="003E0544">
              <w:rPr>
                <w:lang w:val="en-GB"/>
              </w:rPr>
              <w:t>x</w:t>
            </w:r>
          </w:p>
        </w:tc>
      </w:tr>
      <w:tr w:rsidR="003E0544" w:rsidRPr="003E0544" w14:paraId="6F9B7631" w14:textId="77777777" w:rsidTr="003E0544">
        <w:trPr>
          <w:jc w:val="center"/>
        </w:trPr>
        <w:tc>
          <w:tcPr>
            <w:tcW w:w="0" w:type="auto"/>
          </w:tcPr>
          <w:p w14:paraId="6839F88B" w14:textId="77777777" w:rsidR="003E0544" w:rsidRPr="003E0544" w:rsidRDefault="003E0544" w:rsidP="003E0544">
            <w:pPr>
              <w:spacing w:after="120" w:line="240" w:lineRule="auto"/>
              <w:jc w:val="center"/>
              <w:rPr>
                <w:lang w:val="en-GB"/>
              </w:rPr>
            </w:pPr>
            <w:r w:rsidRPr="003E0544">
              <w:rPr>
                <w:lang w:val="en-GB"/>
              </w:rPr>
              <w:t>8</w:t>
            </w:r>
          </w:p>
        </w:tc>
        <w:tc>
          <w:tcPr>
            <w:tcW w:w="0" w:type="auto"/>
          </w:tcPr>
          <w:p w14:paraId="1300D519" w14:textId="77777777" w:rsidR="003E0544" w:rsidRPr="003E0544" w:rsidRDefault="003E0544" w:rsidP="0088136E">
            <w:pPr>
              <w:spacing w:after="120" w:line="240" w:lineRule="auto"/>
              <w:rPr>
                <w:lang w:val="en-GB"/>
              </w:rPr>
            </w:pPr>
          </w:p>
        </w:tc>
        <w:tc>
          <w:tcPr>
            <w:tcW w:w="0" w:type="auto"/>
          </w:tcPr>
          <w:p w14:paraId="21FBE970" w14:textId="77777777" w:rsidR="003E0544" w:rsidRPr="003E0544" w:rsidRDefault="003E0544" w:rsidP="0088136E">
            <w:pPr>
              <w:spacing w:after="120" w:line="240" w:lineRule="auto"/>
              <w:rPr>
                <w:lang w:val="en-GB"/>
              </w:rPr>
            </w:pPr>
          </w:p>
        </w:tc>
        <w:tc>
          <w:tcPr>
            <w:tcW w:w="0" w:type="auto"/>
          </w:tcPr>
          <w:p w14:paraId="583740DB" w14:textId="77777777" w:rsidR="003E0544" w:rsidRPr="003E0544" w:rsidRDefault="003E0544" w:rsidP="0088136E">
            <w:pPr>
              <w:spacing w:after="120" w:line="240" w:lineRule="auto"/>
              <w:rPr>
                <w:lang w:val="en-GB"/>
              </w:rPr>
            </w:pPr>
          </w:p>
        </w:tc>
        <w:tc>
          <w:tcPr>
            <w:tcW w:w="0" w:type="auto"/>
          </w:tcPr>
          <w:p w14:paraId="5AC00339" w14:textId="77777777" w:rsidR="003E0544" w:rsidRPr="003E0544" w:rsidRDefault="003E0544" w:rsidP="0088136E">
            <w:pPr>
              <w:spacing w:after="120" w:line="240" w:lineRule="auto"/>
              <w:rPr>
                <w:lang w:val="en-GB"/>
              </w:rPr>
            </w:pPr>
          </w:p>
        </w:tc>
        <w:tc>
          <w:tcPr>
            <w:tcW w:w="0" w:type="auto"/>
          </w:tcPr>
          <w:p w14:paraId="1348909B" w14:textId="77777777" w:rsidR="003E0544" w:rsidRPr="003E0544" w:rsidRDefault="003E0544" w:rsidP="0088136E">
            <w:pPr>
              <w:spacing w:after="120" w:line="240" w:lineRule="auto"/>
              <w:rPr>
                <w:lang w:val="en-GB"/>
              </w:rPr>
            </w:pPr>
          </w:p>
        </w:tc>
        <w:tc>
          <w:tcPr>
            <w:tcW w:w="0" w:type="auto"/>
          </w:tcPr>
          <w:p w14:paraId="61E03730" w14:textId="77777777" w:rsidR="003E0544" w:rsidRPr="003E0544" w:rsidRDefault="003E0544" w:rsidP="0088136E">
            <w:pPr>
              <w:spacing w:after="120" w:line="240" w:lineRule="auto"/>
              <w:rPr>
                <w:lang w:val="en-GB"/>
              </w:rPr>
            </w:pPr>
          </w:p>
        </w:tc>
        <w:tc>
          <w:tcPr>
            <w:tcW w:w="0" w:type="auto"/>
          </w:tcPr>
          <w:p w14:paraId="71B22512" w14:textId="77777777" w:rsidR="003E0544" w:rsidRPr="003E0544" w:rsidRDefault="003E0544" w:rsidP="0088136E">
            <w:pPr>
              <w:spacing w:after="120" w:line="240" w:lineRule="auto"/>
              <w:rPr>
                <w:lang w:val="en-GB"/>
              </w:rPr>
            </w:pPr>
          </w:p>
        </w:tc>
        <w:tc>
          <w:tcPr>
            <w:tcW w:w="0" w:type="auto"/>
          </w:tcPr>
          <w:p w14:paraId="5A450E50" w14:textId="77777777" w:rsidR="003E0544" w:rsidRPr="003E0544" w:rsidRDefault="003E0544" w:rsidP="0088136E">
            <w:pPr>
              <w:spacing w:after="120" w:line="240" w:lineRule="auto"/>
              <w:rPr>
                <w:lang w:val="en-GB"/>
              </w:rPr>
            </w:pPr>
            <w:r w:rsidRPr="003E0544">
              <w:rPr>
                <w:lang w:val="en-GB"/>
              </w:rPr>
              <w:t>x</w:t>
            </w:r>
          </w:p>
        </w:tc>
        <w:tc>
          <w:tcPr>
            <w:tcW w:w="0" w:type="auto"/>
          </w:tcPr>
          <w:p w14:paraId="2642E6C2" w14:textId="77777777" w:rsidR="003E0544" w:rsidRPr="003E0544" w:rsidRDefault="003E0544" w:rsidP="0088136E">
            <w:pPr>
              <w:spacing w:after="120" w:line="240" w:lineRule="auto"/>
              <w:rPr>
                <w:lang w:val="en-GB"/>
              </w:rPr>
            </w:pPr>
            <w:r w:rsidRPr="003E0544">
              <w:rPr>
                <w:lang w:val="en-GB"/>
              </w:rPr>
              <w:t>x</w:t>
            </w:r>
          </w:p>
        </w:tc>
      </w:tr>
      <w:tr w:rsidR="003E0544" w:rsidRPr="003E0544" w14:paraId="75F60815" w14:textId="77777777" w:rsidTr="003E0544">
        <w:trPr>
          <w:jc w:val="center"/>
        </w:trPr>
        <w:tc>
          <w:tcPr>
            <w:tcW w:w="0" w:type="auto"/>
          </w:tcPr>
          <w:p w14:paraId="3A122E36" w14:textId="77777777" w:rsidR="003E0544" w:rsidRPr="003E0544" w:rsidRDefault="003E0544" w:rsidP="003E0544">
            <w:pPr>
              <w:spacing w:after="120" w:line="240" w:lineRule="auto"/>
              <w:jc w:val="center"/>
              <w:rPr>
                <w:lang w:val="en-GB"/>
              </w:rPr>
            </w:pPr>
            <w:r w:rsidRPr="003E0544">
              <w:rPr>
                <w:lang w:val="en-GB"/>
              </w:rPr>
              <w:t>9</w:t>
            </w:r>
          </w:p>
        </w:tc>
        <w:tc>
          <w:tcPr>
            <w:tcW w:w="0" w:type="auto"/>
          </w:tcPr>
          <w:p w14:paraId="6683A38F" w14:textId="77777777" w:rsidR="003E0544" w:rsidRPr="003E0544" w:rsidRDefault="003E0544" w:rsidP="0088136E">
            <w:pPr>
              <w:spacing w:after="120" w:line="240" w:lineRule="auto"/>
              <w:rPr>
                <w:lang w:val="en-GB"/>
              </w:rPr>
            </w:pPr>
          </w:p>
        </w:tc>
        <w:tc>
          <w:tcPr>
            <w:tcW w:w="0" w:type="auto"/>
          </w:tcPr>
          <w:p w14:paraId="63268BE6" w14:textId="77777777" w:rsidR="003E0544" w:rsidRPr="003E0544" w:rsidRDefault="003E0544" w:rsidP="0088136E">
            <w:pPr>
              <w:spacing w:after="120" w:line="240" w:lineRule="auto"/>
              <w:rPr>
                <w:lang w:val="en-GB"/>
              </w:rPr>
            </w:pPr>
          </w:p>
        </w:tc>
        <w:tc>
          <w:tcPr>
            <w:tcW w:w="0" w:type="auto"/>
          </w:tcPr>
          <w:p w14:paraId="58D1E66C" w14:textId="77777777" w:rsidR="003E0544" w:rsidRPr="003E0544" w:rsidRDefault="003E0544" w:rsidP="0088136E">
            <w:pPr>
              <w:spacing w:after="120" w:line="240" w:lineRule="auto"/>
              <w:rPr>
                <w:lang w:val="en-GB"/>
              </w:rPr>
            </w:pPr>
          </w:p>
        </w:tc>
        <w:tc>
          <w:tcPr>
            <w:tcW w:w="0" w:type="auto"/>
          </w:tcPr>
          <w:p w14:paraId="07819E58" w14:textId="77777777" w:rsidR="003E0544" w:rsidRPr="003E0544" w:rsidRDefault="003E0544" w:rsidP="0088136E">
            <w:pPr>
              <w:spacing w:after="120" w:line="240" w:lineRule="auto"/>
              <w:rPr>
                <w:lang w:val="en-GB"/>
              </w:rPr>
            </w:pPr>
          </w:p>
        </w:tc>
        <w:tc>
          <w:tcPr>
            <w:tcW w:w="0" w:type="auto"/>
          </w:tcPr>
          <w:p w14:paraId="12A45908" w14:textId="77777777" w:rsidR="003E0544" w:rsidRPr="003E0544" w:rsidRDefault="003E0544" w:rsidP="0088136E">
            <w:pPr>
              <w:spacing w:after="120" w:line="240" w:lineRule="auto"/>
              <w:rPr>
                <w:lang w:val="en-GB"/>
              </w:rPr>
            </w:pPr>
          </w:p>
        </w:tc>
        <w:tc>
          <w:tcPr>
            <w:tcW w:w="0" w:type="auto"/>
          </w:tcPr>
          <w:p w14:paraId="45F85130" w14:textId="77777777" w:rsidR="003E0544" w:rsidRPr="003E0544" w:rsidRDefault="003E0544" w:rsidP="0088136E">
            <w:pPr>
              <w:spacing w:after="120" w:line="240" w:lineRule="auto"/>
              <w:rPr>
                <w:lang w:val="en-GB"/>
              </w:rPr>
            </w:pPr>
          </w:p>
        </w:tc>
        <w:tc>
          <w:tcPr>
            <w:tcW w:w="0" w:type="auto"/>
          </w:tcPr>
          <w:p w14:paraId="624F6AA3" w14:textId="77777777" w:rsidR="003E0544" w:rsidRPr="003E0544" w:rsidRDefault="003E0544" w:rsidP="0088136E">
            <w:pPr>
              <w:spacing w:after="120" w:line="240" w:lineRule="auto"/>
              <w:rPr>
                <w:lang w:val="en-GB"/>
              </w:rPr>
            </w:pPr>
          </w:p>
        </w:tc>
        <w:tc>
          <w:tcPr>
            <w:tcW w:w="0" w:type="auto"/>
          </w:tcPr>
          <w:p w14:paraId="1BBAE501" w14:textId="77777777" w:rsidR="003E0544" w:rsidRPr="003E0544" w:rsidRDefault="003E0544" w:rsidP="0088136E">
            <w:pPr>
              <w:spacing w:after="120" w:line="240" w:lineRule="auto"/>
              <w:rPr>
                <w:lang w:val="en-GB"/>
              </w:rPr>
            </w:pPr>
            <w:r w:rsidRPr="003E0544">
              <w:rPr>
                <w:lang w:val="en-GB"/>
              </w:rPr>
              <w:t>x</w:t>
            </w:r>
          </w:p>
        </w:tc>
        <w:tc>
          <w:tcPr>
            <w:tcW w:w="0" w:type="auto"/>
          </w:tcPr>
          <w:p w14:paraId="6BF01F84" w14:textId="77777777" w:rsidR="003E0544" w:rsidRPr="003E0544" w:rsidRDefault="003E0544" w:rsidP="0088136E">
            <w:pPr>
              <w:spacing w:after="120" w:line="240" w:lineRule="auto"/>
              <w:rPr>
                <w:lang w:val="en-GB"/>
              </w:rPr>
            </w:pPr>
            <w:r w:rsidRPr="003E0544">
              <w:rPr>
                <w:lang w:val="en-GB"/>
              </w:rPr>
              <w:t>x</w:t>
            </w:r>
          </w:p>
        </w:tc>
      </w:tr>
      <w:tr w:rsidR="003E0544" w:rsidRPr="003E0544" w14:paraId="4B1F0669" w14:textId="77777777" w:rsidTr="003E0544">
        <w:trPr>
          <w:jc w:val="center"/>
        </w:trPr>
        <w:tc>
          <w:tcPr>
            <w:tcW w:w="0" w:type="auto"/>
          </w:tcPr>
          <w:p w14:paraId="7AA0F4A7" w14:textId="77777777" w:rsidR="003E0544" w:rsidRPr="003E0544" w:rsidRDefault="003E0544" w:rsidP="003E0544">
            <w:pPr>
              <w:spacing w:after="120" w:line="240" w:lineRule="auto"/>
              <w:jc w:val="center"/>
              <w:rPr>
                <w:lang w:val="en-GB"/>
              </w:rPr>
            </w:pPr>
            <w:r w:rsidRPr="003E0544">
              <w:rPr>
                <w:lang w:val="en-GB"/>
              </w:rPr>
              <w:t>11</w:t>
            </w:r>
          </w:p>
        </w:tc>
        <w:tc>
          <w:tcPr>
            <w:tcW w:w="0" w:type="auto"/>
          </w:tcPr>
          <w:p w14:paraId="0BD6A195" w14:textId="77777777" w:rsidR="003E0544" w:rsidRPr="003E0544" w:rsidRDefault="003E0544" w:rsidP="0088136E">
            <w:pPr>
              <w:spacing w:after="120" w:line="240" w:lineRule="auto"/>
              <w:rPr>
                <w:lang w:val="en-GB"/>
              </w:rPr>
            </w:pPr>
          </w:p>
        </w:tc>
        <w:tc>
          <w:tcPr>
            <w:tcW w:w="0" w:type="auto"/>
          </w:tcPr>
          <w:p w14:paraId="44018ECC" w14:textId="77777777" w:rsidR="003E0544" w:rsidRPr="003E0544" w:rsidRDefault="003E0544" w:rsidP="0088136E">
            <w:pPr>
              <w:spacing w:after="120" w:line="240" w:lineRule="auto"/>
              <w:rPr>
                <w:lang w:val="en-GB"/>
              </w:rPr>
            </w:pPr>
          </w:p>
        </w:tc>
        <w:tc>
          <w:tcPr>
            <w:tcW w:w="0" w:type="auto"/>
          </w:tcPr>
          <w:p w14:paraId="0ACFEE65" w14:textId="77777777" w:rsidR="003E0544" w:rsidRPr="003E0544" w:rsidRDefault="003E0544" w:rsidP="0088136E">
            <w:pPr>
              <w:spacing w:after="120" w:line="240" w:lineRule="auto"/>
              <w:rPr>
                <w:lang w:val="en-GB"/>
              </w:rPr>
            </w:pPr>
          </w:p>
        </w:tc>
        <w:tc>
          <w:tcPr>
            <w:tcW w:w="0" w:type="auto"/>
          </w:tcPr>
          <w:p w14:paraId="65F95AB4" w14:textId="77777777" w:rsidR="003E0544" w:rsidRPr="003E0544" w:rsidRDefault="003E0544" w:rsidP="0088136E">
            <w:pPr>
              <w:spacing w:after="120" w:line="240" w:lineRule="auto"/>
              <w:rPr>
                <w:lang w:val="en-GB"/>
              </w:rPr>
            </w:pPr>
          </w:p>
        </w:tc>
        <w:tc>
          <w:tcPr>
            <w:tcW w:w="0" w:type="auto"/>
          </w:tcPr>
          <w:p w14:paraId="2A198635" w14:textId="77777777" w:rsidR="003E0544" w:rsidRPr="003E0544" w:rsidRDefault="003E0544" w:rsidP="0088136E">
            <w:pPr>
              <w:spacing w:after="120" w:line="240" w:lineRule="auto"/>
              <w:rPr>
                <w:lang w:val="en-GB"/>
              </w:rPr>
            </w:pPr>
          </w:p>
        </w:tc>
        <w:tc>
          <w:tcPr>
            <w:tcW w:w="0" w:type="auto"/>
          </w:tcPr>
          <w:p w14:paraId="303E586D" w14:textId="77777777" w:rsidR="003E0544" w:rsidRPr="003E0544" w:rsidRDefault="003E0544" w:rsidP="0088136E">
            <w:pPr>
              <w:spacing w:after="120" w:line="240" w:lineRule="auto"/>
              <w:rPr>
                <w:lang w:val="en-GB"/>
              </w:rPr>
            </w:pPr>
          </w:p>
        </w:tc>
        <w:tc>
          <w:tcPr>
            <w:tcW w:w="0" w:type="auto"/>
          </w:tcPr>
          <w:p w14:paraId="62D317C6" w14:textId="77777777" w:rsidR="003E0544" w:rsidRPr="003E0544" w:rsidRDefault="003E0544" w:rsidP="0088136E">
            <w:pPr>
              <w:spacing w:after="120" w:line="240" w:lineRule="auto"/>
              <w:rPr>
                <w:lang w:val="en-GB"/>
              </w:rPr>
            </w:pPr>
          </w:p>
        </w:tc>
        <w:tc>
          <w:tcPr>
            <w:tcW w:w="0" w:type="auto"/>
          </w:tcPr>
          <w:p w14:paraId="57440063" w14:textId="77777777" w:rsidR="003E0544" w:rsidRPr="003E0544" w:rsidRDefault="003E0544" w:rsidP="0088136E">
            <w:pPr>
              <w:spacing w:after="120" w:line="240" w:lineRule="auto"/>
              <w:rPr>
                <w:lang w:val="en-GB"/>
              </w:rPr>
            </w:pPr>
            <w:r w:rsidRPr="003E0544">
              <w:rPr>
                <w:lang w:val="en-GB"/>
              </w:rPr>
              <w:t>x</w:t>
            </w:r>
          </w:p>
        </w:tc>
        <w:tc>
          <w:tcPr>
            <w:tcW w:w="0" w:type="auto"/>
          </w:tcPr>
          <w:p w14:paraId="66CFC0A9" w14:textId="77777777" w:rsidR="003E0544" w:rsidRPr="003E0544" w:rsidRDefault="003E0544" w:rsidP="0088136E">
            <w:pPr>
              <w:spacing w:after="120" w:line="240" w:lineRule="auto"/>
              <w:rPr>
                <w:lang w:val="en-GB"/>
              </w:rPr>
            </w:pPr>
          </w:p>
        </w:tc>
      </w:tr>
      <w:tr w:rsidR="003E0544" w:rsidRPr="003E0544" w14:paraId="366AC493" w14:textId="77777777" w:rsidTr="003E0544">
        <w:trPr>
          <w:jc w:val="center"/>
        </w:trPr>
        <w:tc>
          <w:tcPr>
            <w:tcW w:w="0" w:type="auto"/>
          </w:tcPr>
          <w:p w14:paraId="0045BD05" w14:textId="77777777" w:rsidR="003E0544" w:rsidRPr="003E0544" w:rsidRDefault="003E0544" w:rsidP="003E0544">
            <w:pPr>
              <w:spacing w:after="120" w:line="240" w:lineRule="auto"/>
              <w:jc w:val="center"/>
              <w:rPr>
                <w:lang w:val="en-GB"/>
              </w:rPr>
            </w:pPr>
            <w:r w:rsidRPr="003E0544">
              <w:rPr>
                <w:lang w:val="en-GB"/>
              </w:rPr>
              <w:t>14</w:t>
            </w:r>
          </w:p>
        </w:tc>
        <w:tc>
          <w:tcPr>
            <w:tcW w:w="0" w:type="auto"/>
          </w:tcPr>
          <w:p w14:paraId="0E711840" w14:textId="77777777" w:rsidR="003E0544" w:rsidRPr="003E0544" w:rsidRDefault="003E0544" w:rsidP="0088136E">
            <w:pPr>
              <w:spacing w:after="120" w:line="240" w:lineRule="auto"/>
              <w:rPr>
                <w:lang w:val="en-GB"/>
              </w:rPr>
            </w:pPr>
          </w:p>
        </w:tc>
        <w:tc>
          <w:tcPr>
            <w:tcW w:w="0" w:type="auto"/>
          </w:tcPr>
          <w:p w14:paraId="23BC01E8" w14:textId="77777777" w:rsidR="003E0544" w:rsidRPr="003E0544" w:rsidRDefault="003E0544" w:rsidP="0088136E">
            <w:pPr>
              <w:spacing w:after="120" w:line="240" w:lineRule="auto"/>
              <w:rPr>
                <w:lang w:val="en-GB"/>
              </w:rPr>
            </w:pPr>
          </w:p>
        </w:tc>
        <w:tc>
          <w:tcPr>
            <w:tcW w:w="0" w:type="auto"/>
          </w:tcPr>
          <w:p w14:paraId="7EA1DB07" w14:textId="77777777" w:rsidR="003E0544" w:rsidRPr="003E0544" w:rsidRDefault="003E0544" w:rsidP="0088136E">
            <w:pPr>
              <w:spacing w:after="120" w:line="240" w:lineRule="auto"/>
              <w:rPr>
                <w:lang w:val="en-GB"/>
              </w:rPr>
            </w:pPr>
          </w:p>
        </w:tc>
        <w:tc>
          <w:tcPr>
            <w:tcW w:w="0" w:type="auto"/>
          </w:tcPr>
          <w:p w14:paraId="225CA557" w14:textId="77777777" w:rsidR="003E0544" w:rsidRPr="003E0544" w:rsidRDefault="003E0544" w:rsidP="0088136E">
            <w:pPr>
              <w:spacing w:after="120" w:line="240" w:lineRule="auto"/>
              <w:rPr>
                <w:lang w:val="en-GB"/>
              </w:rPr>
            </w:pPr>
            <w:r w:rsidRPr="003E0544">
              <w:rPr>
                <w:lang w:val="en-GB"/>
              </w:rPr>
              <w:t>x</w:t>
            </w:r>
          </w:p>
        </w:tc>
        <w:tc>
          <w:tcPr>
            <w:tcW w:w="0" w:type="auto"/>
          </w:tcPr>
          <w:p w14:paraId="573FAF94" w14:textId="77777777" w:rsidR="003E0544" w:rsidRPr="003E0544" w:rsidRDefault="003E0544" w:rsidP="0088136E">
            <w:pPr>
              <w:spacing w:after="120" w:line="240" w:lineRule="auto"/>
              <w:rPr>
                <w:lang w:val="en-GB"/>
              </w:rPr>
            </w:pPr>
          </w:p>
        </w:tc>
        <w:tc>
          <w:tcPr>
            <w:tcW w:w="0" w:type="auto"/>
          </w:tcPr>
          <w:p w14:paraId="413FAAB7" w14:textId="77777777" w:rsidR="003E0544" w:rsidRPr="003E0544" w:rsidRDefault="003E0544" w:rsidP="0088136E">
            <w:pPr>
              <w:spacing w:after="120" w:line="240" w:lineRule="auto"/>
              <w:rPr>
                <w:lang w:val="en-GB"/>
              </w:rPr>
            </w:pPr>
            <w:r w:rsidRPr="003E0544">
              <w:rPr>
                <w:lang w:val="en-GB"/>
              </w:rPr>
              <w:t>x</w:t>
            </w:r>
          </w:p>
        </w:tc>
        <w:tc>
          <w:tcPr>
            <w:tcW w:w="0" w:type="auto"/>
          </w:tcPr>
          <w:p w14:paraId="4285022D" w14:textId="77777777" w:rsidR="003E0544" w:rsidRPr="003E0544" w:rsidRDefault="003E0544" w:rsidP="0088136E">
            <w:pPr>
              <w:spacing w:after="120" w:line="240" w:lineRule="auto"/>
              <w:rPr>
                <w:lang w:val="en-GB"/>
              </w:rPr>
            </w:pPr>
          </w:p>
        </w:tc>
        <w:tc>
          <w:tcPr>
            <w:tcW w:w="0" w:type="auto"/>
          </w:tcPr>
          <w:p w14:paraId="03B14E12" w14:textId="77777777" w:rsidR="003E0544" w:rsidRPr="003E0544" w:rsidRDefault="003E0544" w:rsidP="0088136E">
            <w:pPr>
              <w:spacing w:after="120" w:line="240" w:lineRule="auto"/>
              <w:rPr>
                <w:lang w:val="en-GB"/>
              </w:rPr>
            </w:pPr>
          </w:p>
        </w:tc>
        <w:tc>
          <w:tcPr>
            <w:tcW w:w="0" w:type="auto"/>
          </w:tcPr>
          <w:p w14:paraId="440CB439" w14:textId="77777777" w:rsidR="003E0544" w:rsidRPr="003E0544" w:rsidRDefault="003E0544" w:rsidP="0088136E">
            <w:pPr>
              <w:spacing w:after="120" w:line="240" w:lineRule="auto"/>
              <w:rPr>
                <w:lang w:val="en-GB"/>
              </w:rPr>
            </w:pPr>
          </w:p>
        </w:tc>
      </w:tr>
      <w:tr w:rsidR="003E0544" w:rsidRPr="003E0544" w14:paraId="662D1B0C" w14:textId="77777777" w:rsidTr="003E0544">
        <w:trPr>
          <w:jc w:val="center"/>
        </w:trPr>
        <w:tc>
          <w:tcPr>
            <w:tcW w:w="0" w:type="auto"/>
          </w:tcPr>
          <w:p w14:paraId="39041B63" w14:textId="77777777" w:rsidR="003E0544" w:rsidRPr="003E0544" w:rsidRDefault="003E0544" w:rsidP="003E0544">
            <w:pPr>
              <w:spacing w:after="120" w:line="240" w:lineRule="auto"/>
              <w:jc w:val="center"/>
              <w:rPr>
                <w:lang w:val="en-GB"/>
              </w:rPr>
            </w:pPr>
            <w:r w:rsidRPr="003E0544">
              <w:rPr>
                <w:lang w:val="en-GB"/>
              </w:rPr>
              <w:t>17</w:t>
            </w:r>
          </w:p>
        </w:tc>
        <w:tc>
          <w:tcPr>
            <w:tcW w:w="0" w:type="auto"/>
          </w:tcPr>
          <w:p w14:paraId="6D9B7297" w14:textId="77777777" w:rsidR="003E0544" w:rsidRPr="003E0544" w:rsidRDefault="003E0544" w:rsidP="0088136E">
            <w:pPr>
              <w:spacing w:after="120" w:line="240" w:lineRule="auto"/>
              <w:rPr>
                <w:lang w:val="en-GB"/>
              </w:rPr>
            </w:pPr>
          </w:p>
        </w:tc>
        <w:tc>
          <w:tcPr>
            <w:tcW w:w="0" w:type="auto"/>
          </w:tcPr>
          <w:p w14:paraId="7F87EB96" w14:textId="77777777" w:rsidR="003E0544" w:rsidRPr="003E0544" w:rsidRDefault="003E0544" w:rsidP="0088136E">
            <w:pPr>
              <w:spacing w:after="120" w:line="240" w:lineRule="auto"/>
              <w:rPr>
                <w:lang w:val="en-GB"/>
              </w:rPr>
            </w:pPr>
          </w:p>
        </w:tc>
        <w:tc>
          <w:tcPr>
            <w:tcW w:w="0" w:type="auto"/>
          </w:tcPr>
          <w:p w14:paraId="1C65C684" w14:textId="77777777" w:rsidR="003E0544" w:rsidRPr="003E0544" w:rsidRDefault="003E0544" w:rsidP="0088136E">
            <w:pPr>
              <w:spacing w:after="120" w:line="240" w:lineRule="auto"/>
              <w:rPr>
                <w:lang w:val="en-GB"/>
              </w:rPr>
            </w:pPr>
          </w:p>
        </w:tc>
        <w:tc>
          <w:tcPr>
            <w:tcW w:w="0" w:type="auto"/>
          </w:tcPr>
          <w:p w14:paraId="077D7486" w14:textId="77777777" w:rsidR="003E0544" w:rsidRPr="003E0544" w:rsidRDefault="003E0544" w:rsidP="0088136E">
            <w:pPr>
              <w:spacing w:after="120" w:line="240" w:lineRule="auto"/>
              <w:rPr>
                <w:lang w:val="en-GB"/>
              </w:rPr>
            </w:pPr>
            <w:r w:rsidRPr="003E0544">
              <w:rPr>
                <w:lang w:val="en-GB"/>
              </w:rPr>
              <w:t>x</w:t>
            </w:r>
          </w:p>
        </w:tc>
        <w:tc>
          <w:tcPr>
            <w:tcW w:w="0" w:type="auto"/>
          </w:tcPr>
          <w:p w14:paraId="72EBDF7D" w14:textId="77777777" w:rsidR="003E0544" w:rsidRPr="003E0544" w:rsidRDefault="003E0544" w:rsidP="0088136E">
            <w:pPr>
              <w:spacing w:after="120" w:line="240" w:lineRule="auto"/>
              <w:rPr>
                <w:lang w:val="en-GB"/>
              </w:rPr>
            </w:pPr>
          </w:p>
        </w:tc>
        <w:tc>
          <w:tcPr>
            <w:tcW w:w="0" w:type="auto"/>
          </w:tcPr>
          <w:p w14:paraId="5DE9C20F" w14:textId="77777777" w:rsidR="003E0544" w:rsidRPr="003E0544" w:rsidRDefault="003E0544" w:rsidP="0088136E">
            <w:pPr>
              <w:spacing w:after="120" w:line="240" w:lineRule="auto"/>
              <w:rPr>
                <w:lang w:val="en-GB"/>
              </w:rPr>
            </w:pPr>
          </w:p>
        </w:tc>
        <w:tc>
          <w:tcPr>
            <w:tcW w:w="0" w:type="auto"/>
          </w:tcPr>
          <w:p w14:paraId="6BC698D5" w14:textId="77777777" w:rsidR="003E0544" w:rsidRPr="003E0544" w:rsidRDefault="003E0544" w:rsidP="0088136E">
            <w:pPr>
              <w:spacing w:after="120" w:line="240" w:lineRule="auto"/>
              <w:rPr>
                <w:lang w:val="en-GB"/>
              </w:rPr>
            </w:pPr>
          </w:p>
        </w:tc>
        <w:tc>
          <w:tcPr>
            <w:tcW w:w="0" w:type="auto"/>
          </w:tcPr>
          <w:p w14:paraId="3CE205FC" w14:textId="77777777" w:rsidR="003E0544" w:rsidRPr="003E0544" w:rsidRDefault="003E0544" w:rsidP="0088136E">
            <w:pPr>
              <w:spacing w:after="120" w:line="240" w:lineRule="auto"/>
              <w:rPr>
                <w:lang w:val="en-GB"/>
              </w:rPr>
            </w:pPr>
          </w:p>
        </w:tc>
        <w:tc>
          <w:tcPr>
            <w:tcW w:w="0" w:type="auto"/>
          </w:tcPr>
          <w:p w14:paraId="460C6FE2" w14:textId="77777777" w:rsidR="003E0544" w:rsidRPr="003E0544" w:rsidRDefault="003E0544" w:rsidP="0088136E">
            <w:pPr>
              <w:spacing w:after="120" w:line="240" w:lineRule="auto"/>
              <w:rPr>
                <w:lang w:val="en-GB"/>
              </w:rPr>
            </w:pPr>
            <w:r w:rsidRPr="003E0544">
              <w:rPr>
                <w:lang w:val="en-GB"/>
              </w:rPr>
              <w:t>x</w:t>
            </w:r>
          </w:p>
        </w:tc>
      </w:tr>
      <w:tr w:rsidR="003E0544" w:rsidRPr="003E0544" w14:paraId="6AC54665" w14:textId="77777777" w:rsidTr="003E0544">
        <w:trPr>
          <w:jc w:val="center"/>
        </w:trPr>
        <w:tc>
          <w:tcPr>
            <w:tcW w:w="0" w:type="auto"/>
          </w:tcPr>
          <w:p w14:paraId="6B73956A" w14:textId="77777777" w:rsidR="003E0544" w:rsidRPr="003E0544" w:rsidRDefault="003E0544" w:rsidP="003E0544">
            <w:pPr>
              <w:spacing w:after="120" w:line="240" w:lineRule="auto"/>
              <w:jc w:val="center"/>
              <w:rPr>
                <w:lang w:val="en-GB"/>
              </w:rPr>
            </w:pPr>
            <w:r w:rsidRPr="003E0544">
              <w:rPr>
                <w:lang w:val="en-GB"/>
              </w:rPr>
              <w:t>18</w:t>
            </w:r>
          </w:p>
        </w:tc>
        <w:tc>
          <w:tcPr>
            <w:tcW w:w="0" w:type="auto"/>
          </w:tcPr>
          <w:p w14:paraId="4C37FF97" w14:textId="77777777" w:rsidR="003E0544" w:rsidRPr="003E0544" w:rsidRDefault="003E0544" w:rsidP="0088136E">
            <w:pPr>
              <w:spacing w:after="120" w:line="240" w:lineRule="auto"/>
              <w:rPr>
                <w:lang w:val="en-GB"/>
              </w:rPr>
            </w:pPr>
          </w:p>
        </w:tc>
        <w:tc>
          <w:tcPr>
            <w:tcW w:w="0" w:type="auto"/>
          </w:tcPr>
          <w:p w14:paraId="1B5515E8" w14:textId="77777777" w:rsidR="003E0544" w:rsidRPr="003E0544" w:rsidRDefault="003E0544" w:rsidP="0088136E">
            <w:pPr>
              <w:spacing w:after="120" w:line="240" w:lineRule="auto"/>
              <w:rPr>
                <w:lang w:val="en-GB"/>
              </w:rPr>
            </w:pPr>
          </w:p>
        </w:tc>
        <w:tc>
          <w:tcPr>
            <w:tcW w:w="0" w:type="auto"/>
          </w:tcPr>
          <w:p w14:paraId="2A3614CA" w14:textId="77777777" w:rsidR="003E0544" w:rsidRPr="003E0544" w:rsidRDefault="003E0544" w:rsidP="0088136E">
            <w:pPr>
              <w:spacing w:after="120" w:line="240" w:lineRule="auto"/>
              <w:rPr>
                <w:lang w:val="en-GB"/>
              </w:rPr>
            </w:pPr>
          </w:p>
        </w:tc>
        <w:tc>
          <w:tcPr>
            <w:tcW w:w="0" w:type="auto"/>
          </w:tcPr>
          <w:p w14:paraId="77C84300" w14:textId="77777777" w:rsidR="003E0544" w:rsidRPr="003E0544" w:rsidRDefault="003E0544" w:rsidP="0088136E">
            <w:pPr>
              <w:spacing w:after="120" w:line="240" w:lineRule="auto"/>
              <w:rPr>
                <w:lang w:val="en-GB"/>
              </w:rPr>
            </w:pPr>
          </w:p>
        </w:tc>
        <w:tc>
          <w:tcPr>
            <w:tcW w:w="0" w:type="auto"/>
          </w:tcPr>
          <w:p w14:paraId="58BF4AFD" w14:textId="77777777" w:rsidR="003E0544" w:rsidRPr="003E0544" w:rsidRDefault="003E0544" w:rsidP="0088136E">
            <w:pPr>
              <w:spacing w:after="120" w:line="240" w:lineRule="auto"/>
              <w:rPr>
                <w:lang w:val="en-GB"/>
              </w:rPr>
            </w:pPr>
          </w:p>
        </w:tc>
        <w:tc>
          <w:tcPr>
            <w:tcW w:w="0" w:type="auto"/>
          </w:tcPr>
          <w:p w14:paraId="3DACACA5" w14:textId="77777777" w:rsidR="003E0544" w:rsidRPr="003E0544" w:rsidRDefault="003E0544" w:rsidP="0088136E">
            <w:pPr>
              <w:spacing w:after="120" w:line="240" w:lineRule="auto"/>
              <w:rPr>
                <w:lang w:val="en-GB"/>
              </w:rPr>
            </w:pPr>
          </w:p>
        </w:tc>
        <w:tc>
          <w:tcPr>
            <w:tcW w:w="0" w:type="auto"/>
          </w:tcPr>
          <w:p w14:paraId="2467FC87" w14:textId="77777777" w:rsidR="003E0544" w:rsidRPr="003E0544" w:rsidRDefault="003E0544" w:rsidP="0088136E">
            <w:pPr>
              <w:spacing w:after="120" w:line="240" w:lineRule="auto"/>
              <w:rPr>
                <w:lang w:val="en-GB"/>
              </w:rPr>
            </w:pPr>
          </w:p>
        </w:tc>
        <w:tc>
          <w:tcPr>
            <w:tcW w:w="0" w:type="auto"/>
          </w:tcPr>
          <w:p w14:paraId="444F7E91" w14:textId="77777777" w:rsidR="003E0544" w:rsidRPr="003E0544" w:rsidRDefault="003E0544" w:rsidP="0088136E">
            <w:pPr>
              <w:spacing w:after="120" w:line="240" w:lineRule="auto"/>
              <w:rPr>
                <w:lang w:val="en-GB"/>
              </w:rPr>
            </w:pPr>
            <w:r w:rsidRPr="003E0544">
              <w:rPr>
                <w:lang w:val="en-GB"/>
              </w:rPr>
              <w:t>x</w:t>
            </w:r>
          </w:p>
        </w:tc>
        <w:tc>
          <w:tcPr>
            <w:tcW w:w="0" w:type="auto"/>
          </w:tcPr>
          <w:p w14:paraId="38B74B01" w14:textId="77777777" w:rsidR="003E0544" w:rsidRPr="003E0544" w:rsidRDefault="003E0544" w:rsidP="0088136E">
            <w:pPr>
              <w:spacing w:after="120" w:line="240" w:lineRule="auto"/>
              <w:rPr>
                <w:lang w:val="en-GB"/>
              </w:rPr>
            </w:pPr>
            <w:r w:rsidRPr="003E0544">
              <w:rPr>
                <w:lang w:val="en-GB"/>
              </w:rPr>
              <w:t>x</w:t>
            </w:r>
          </w:p>
        </w:tc>
      </w:tr>
    </w:tbl>
    <w:p w14:paraId="24DC05EB" w14:textId="77777777" w:rsidR="003E0544" w:rsidRDefault="003E0544" w:rsidP="003E0544">
      <w:pPr>
        <w:tabs>
          <w:tab w:val="left" w:pos="1701"/>
        </w:tabs>
        <w:spacing w:after="120" w:line="240" w:lineRule="auto"/>
        <w:rPr>
          <w:lang w:val="en-GB"/>
        </w:rPr>
      </w:pPr>
    </w:p>
    <w:p w14:paraId="0444892B" w14:textId="1716C14A" w:rsidR="00B14B0E" w:rsidRDefault="00B14B0E" w:rsidP="00611211">
      <w:pPr>
        <w:pStyle w:val="Heading1"/>
        <w:rPr>
          <w:lang w:val="en-GB"/>
        </w:rPr>
      </w:pPr>
      <w:bookmarkStart w:id="280" w:name="_Ref172572327"/>
      <w:bookmarkStart w:id="281" w:name="_Toc179220190"/>
      <w:r>
        <w:rPr>
          <w:lang w:val="en-GB"/>
        </w:rPr>
        <w:t>Check Syntax</w:t>
      </w:r>
      <w:bookmarkEnd w:id="280"/>
      <w:bookmarkEnd w:id="281"/>
    </w:p>
    <w:p w14:paraId="31FF688C" w14:textId="7BCAEA3E" w:rsidR="00385249" w:rsidRDefault="00D76F20" w:rsidP="00B14B0E">
      <w:pPr>
        <w:rPr>
          <w:lang w:val="en-GB"/>
        </w:rPr>
      </w:pPr>
      <w:r>
        <w:rPr>
          <w:lang w:val="en-GB"/>
        </w:rPr>
        <w:t>The check syntax conforms to the syntax and operators for product-specific checks described in S-158 clause 4.2.</w:t>
      </w:r>
    </w:p>
    <w:p w14:paraId="04FDC99E" w14:textId="116E6CA7" w:rsidR="00861E96" w:rsidRDefault="00D76F20" w:rsidP="00611211">
      <w:pPr>
        <w:pStyle w:val="Heading1"/>
        <w:rPr>
          <w:lang w:val="en-GB"/>
        </w:rPr>
      </w:pPr>
      <w:bookmarkStart w:id="282" w:name="_Toc179220191"/>
      <w:r>
        <w:rPr>
          <w:lang w:val="en-GB"/>
        </w:rPr>
        <w:t>Organisation</w:t>
      </w:r>
      <w:bookmarkEnd w:id="282"/>
    </w:p>
    <w:p w14:paraId="76A667AF" w14:textId="72F2E4C6" w:rsidR="002C7023" w:rsidRDefault="002C7023" w:rsidP="00D76F20">
      <w:pPr>
        <w:tabs>
          <w:tab w:val="left" w:pos="1701"/>
        </w:tabs>
        <w:spacing w:line="240" w:lineRule="auto"/>
        <w:rPr>
          <w:lang w:val="en-GB"/>
        </w:rPr>
      </w:pPr>
      <w:r>
        <w:rPr>
          <w:lang w:val="en-GB"/>
        </w:rPr>
        <w:t xml:space="preserve">The list of validation checks for this edition of S-158:101 is available separately (see clause </w:t>
      </w:r>
      <w:ins w:id="283" w:author="Raphael Malyankar" w:date="2024-11-27T21:05:00Z" w16du:dateUtc="2024-11-28T04:05:00Z">
        <w:r w:rsidR="00943D33">
          <w:rPr>
            <w:lang w:val="en-GB"/>
          </w:rPr>
          <w:fldChar w:fldCharType="begin"/>
        </w:r>
        <w:r w:rsidR="00943D33">
          <w:rPr>
            <w:lang w:val="en-GB"/>
          </w:rPr>
          <w:instrText xml:space="preserve"> REF _Ref183633956 \r \h </w:instrText>
        </w:r>
        <w:r w:rsidR="00943D33">
          <w:rPr>
            <w:lang w:val="en-GB"/>
          </w:rPr>
        </w:r>
      </w:ins>
      <w:r w:rsidR="00943D33">
        <w:rPr>
          <w:lang w:val="en-GB"/>
        </w:rPr>
        <w:fldChar w:fldCharType="separate"/>
      </w:r>
      <w:ins w:id="284" w:author="Raphael Malyankar" w:date="2024-11-27T21:05:00Z" w16du:dateUtc="2024-11-28T04:05:00Z">
        <w:r w:rsidR="00943D33">
          <w:rPr>
            <w:lang w:val="en-GB"/>
          </w:rPr>
          <w:t>9</w:t>
        </w:r>
        <w:r w:rsidR="00943D33">
          <w:rPr>
            <w:lang w:val="en-GB"/>
          </w:rPr>
          <w:fldChar w:fldCharType="end"/>
        </w:r>
      </w:ins>
      <w:del w:id="285" w:author="Raphael Malyankar" w:date="2024-11-27T21:05:00Z" w16du:dateUtc="2024-11-28T04:05:00Z">
        <w:r w:rsidDel="00943D33">
          <w:rPr>
            <w:lang w:val="en-GB"/>
          </w:rPr>
          <w:delText>8</w:delText>
        </w:r>
      </w:del>
      <w:r>
        <w:rPr>
          <w:lang w:val="en-GB"/>
        </w:rPr>
        <w:t>). The list of checks accompanies this specification and forms an integral part of it.</w:t>
      </w:r>
    </w:p>
    <w:p w14:paraId="0BFAC6DF" w14:textId="007DA657" w:rsidR="00F1226C" w:rsidRDefault="00D76F20" w:rsidP="00D76F20">
      <w:pPr>
        <w:tabs>
          <w:tab w:val="left" w:pos="1701"/>
        </w:tabs>
        <w:spacing w:line="240" w:lineRule="auto"/>
        <w:rPr>
          <w:ins w:id="286" w:author="Raphael Malyankar" w:date="2024-10-07T17:17:00Z"/>
          <w:lang w:val="en-GB"/>
        </w:rPr>
      </w:pPr>
      <w:r>
        <w:rPr>
          <w:lang w:val="en-GB"/>
        </w:rPr>
        <w:t xml:space="preserve">[Describe numbering scheme and organization. </w:t>
      </w:r>
      <w:ins w:id="287" w:author="Raphael Malyankar" w:date="2024-10-07T17:16:00Z">
        <w:r w:rsidR="00241B9D">
          <w:rPr>
            <w:lang w:val="en-GB"/>
          </w:rPr>
          <w:t>(</w:t>
        </w:r>
      </w:ins>
      <w:del w:id="288" w:author="Raphael Malyankar" w:date="2024-10-07T17:16:00Z">
        <w:r w:rsidDel="00241B9D">
          <w:rPr>
            <w:lang w:val="en-GB"/>
          </w:rPr>
          <w:delText>To do</w:delText>
        </w:r>
        <w:r w:rsidR="0066513D" w:rsidDel="00241B9D">
          <w:rPr>
            <w:lang w:val="en-GB"/>
          </w:rPr>
          <w:delText>,</w:delText>
        </w:r>
        <w:r w:rsidDel="00241B9D">
          <w:rPr>
            <w:lang w:val="en-GB"/>
          </w:rPr>
          <w:delText xml:space="preserve"> in consultation with</w:delText>
        </w:r>
        <w:r w:rsidR="0066513D" w:rsidDel="00241B9D">
          <w:rPr>
            <w:lang w:val="en-GB"/>
          </w:rPr>
          <w:delText xml:space="preserve"> (or by?)</w:delText>
        </w:r>
        <w:r w:rsidDel="00241B9D">
          <w:rPr>
            <w:lang w:val="en-GB"/>
          </w:rPr>
          <w:delText xml:space="preserve"> </w:delText>
        </w:r>
      </w:del>
      <w:r>
        <w:rPr>
          <w:lang w:val="en-GB"/>
        </w:rPr>
        <w:t>S-101 PT</w:t>
      </w:r>
      <w:ins w:id="289" w:author="Raphael Malyankar" w:date="2024-10-07T17:16:00Z">
        <w:r w:rsidR="00241B9D">
          <w:rPr>
            <w:lang w:val="en-GB"/>
          </w:rPr>
          <w:t>)</w:t>
        </w:r>
      </w:ins>
      <w:r>
        <w:rPr>
          <w:lang w:val="en-GB"/>
        </w:rPr>
        <w:t>]</w:t>
      </w:r>
    </w:p>
    <w:p w14:paraId="7264D7FA" w14:textId="10DC8720" w:rsidR="00241B9D" w:rsidRDefault="00241B9D" w:rsidP="00B1185D">
      <w:pPr>
        <w:pStyle w:val="Heading1"/>
        <w:rPr>
          <w:ins w:id="290" w:author="Raphael Malyankar" w:date="2024-10-07T17:18:00Z"/>
          <w:lang w:val="en-GB"/>
        </w:rPr>
      </w:pPr>
      <w:bookmarkStart w:id="291" w:name="_Toc179220192"/>
      <w:ins w:id="292" w:author="Raphael Malyankar" w:date="2024-10-07T17:18:00Z">
        <w:r>
          <w:rPr>
            <w:lang w:val="en-GB"/>
          </w:rPr>
          <w:t>Other Applicable Checks</w:t>
        </w:r>
        <w:bookmarkEnd w:id="291"/>
      </w:ins>
    </w:p>
    <w:p w14:paraId="10D9144E" w14:textId="40EAFDF3" w:rsidR="00241B9D" w:rsidRDefault="00241B9D" w:rsidP="00B1185D">
      <w:pPr>
        <w:pStyle w:val="Heading2"/>
        <w:rPr>
          <w:ins w:id="293" w:author="Raphael Malyankar" w:date="2024-10-07T17:18:00Z"/>
          <w:lang w:val="en-GB"/>
        </w:rPr>
      </w:pPr>
      <w:bookmarkStart w:id="294" w:name="_Toc179220193"/>
      <w:ins w:id="295" w:author="Raphael Malyankar" w:date="2024-10-07T17:18:00Z">
        <w:r>
          <w:rPr>
            <w:lang w:val="en-GB"/>
          </w:rPr>
          <w:t>Generic</w:t>
        </w:r>
      </w:ins>
      <w:ins w:id="296" w:author="Raphael Malyankar" w:date="2024-10-07T17:19:00Z">
        <w:r>
          <w:rPr>
            <w:lang w:val="en-GB"/>
          </w:rPr>
          <w:t xml:space="preserve"> S-100 checks</w:t>
        </w:r>
      </w:ins>
      <w:bookmarkEnd w:id="294"/>
    </w:p>
    <w:p w14:paraId="7D0967AA" w14:textId="37E9B902" w:rsidR="00241B9D" w:rsidRDefault="00241B9D" w:rsidP="00D76F20">
      <w:pPr>
        <w:tabs>
          <w:tab w:val="left" w:pos="1701"/>
        </w:tabs>
        <w:spacing w:line="240" w:lineRule="auto"/>
        <w:rPr>
          <w:ins w:id="297" w:author="Raphael Malyankar" w:date="2024-10-07T17:20:00Z"/>
          <w:lang w:val="en-GB"/>
        </w:rPr>
      </w:pPr>
      <w:ins w:id="298" w:author="Raphael Malyankar" w:date="2024-10-07T17:20:00Z">
        <w:r>
          <w:rPr>
            <w:lang w:val="en-GB"/>
          </w:rPr>
          <w:t>S-101 datasets</w:t>
        </w:r>
      </w:ins>
      <w:ins w:id="299" w:author="Raphael Malyankar" w:date="2024-10-07T17:22:00Z">
        <w:r w:rsidR="00A53D60">
          <w:rPr>
            <w:lang w:val="en-GB"/>
          </w:rPr>
          <w:t xml:space="preserve"> and exchange sets</w:t>
        </w:r>
      </w:ins>
      <w:ins w:id="300" w:author="Raphael Malyankar" w:date="2024-10-07T17:20:00Z">
        <w:r>
          <w:rPr>
            <w:lang w:val="en-GB"/>
          </w:rPr>
          <w:t xml:space="preserve"> must also be</w:t>
        </w:r>
      </w:ins>
      <w:ins w:id="301" w:author="Raphael Malyankar" w:date="2024-10-07T17:22:00Z">
        <w:r w:rsidR="00A53D60">
          <w:rPr>
            <w:lang w:val="en-GB"/>
          </w:rPr>
          <w:t xml:space="preserve"> vali</w:t>
        </w:r>
      </w:ins>
      <w:ins w:id="302" w:author="Raphael Malyankar" w:date="2024-10-07T17:23:00Z">
        <w:r w:rsidR="00A53D60">
          <w:rPr>
            <w:lang w:val="en-GB"/>
          </w:rPr>
          <w:t>dated</w:t>
        </w:r>
      </w:ins>
      <w:ins w:id="303" w:author="Raphael Malyankar" w:date="2024-10-07T17:20:00Z">
        <w:r>
          <w:rPr>
            <w:lang w:val="en-GB"/>
          </w:rPr>
          <w:t xml:space="preserve"> using the</w:t>
        </w:r>
      </w:ins>
      <w:ins w:id="304" w:author="Raphael Malyankar" w:date="2024-10-07T17:18:00Z">
        <w:r>
          <w:rPr>
            <w:lang w:val="en-GB"/>
          </w:rPr>
          <w:t xml:space="preserve"> following </w:t>
        </w:r>
      </w:ins>
      <w:ins w:id="305" w:author="Raphael Malyankar" w:date="2024-10-07T18:57:00Z">
        <w:r w:rsidR="00D513AE">
          <w:rPr>
            <w:lang w:val="en-GB"/>
          </w:rPr>
          <w:t xml:space="preserve">subset of the </w:t>
        </w:r>
      </w:ins>
      <w:ins w:id="306" w:author="Raphael Malyankar" w:date="2024-10-07T17:20:00Z">
        <w:r>
          <w:rPr>
            <w:lang w:val="en-GB"/>
          </w:rPr>
          <w:t xml:space="preserve">generic S-100 </w:t>
        </w:r>
      </w:ins>
      <w:ins w:id="307" w:author="Raphael Malyankar" w:date="2024-10-07T17:23:00Z">
        <w:r w:rsidR="00A53D60">
          <w:rPr>
            <w:lang w:val="en-GB"/>
          </w:rPr>
          <w:t xml:space="preserve">validation </w:t>
        </w:r>
      </w:ins>
      <w:ins w:id="308" w:author="Raphael Malyankar" w:date="2024-10-07T17:19:00Z">
        <w:r>
          <w:rPr>
            <w:lang w:val="en-GB"/>
          </w:rPr>
          <w:t>checks defined in S-158:100</w:t>
        </w:r>
      </w:ins>
      <w:ins w:id="309" w:author="Raphael Malyankar" w:date="2024-10-07T17:20:00Z">
        <w:r>
          <w:rPr>
            <w:lang w:val="en-GB"/>
          </w:rPr>
          <w:t>:</w:t>
        </w:r>
      </w:ins>
    </w:p>
    <w:p w14:paraId="2C69EEE8" w14:textId="5AA8A3DD" w:rsidR="00AA03C2" w:rsidRDefault="00AA03C2">
      <w:pPr>
        <w:pStyle w:val="Caption"/>
        <w:keepNext/>
        <w:rPr>
          <w:ins w:id="310" w:author="Raphael Malyankar" w:date="2024-10-11T00:53:00Z"/>
        </w:rPr>
        <w:pPrChange w:id="311" w:author="Raphael Malyankar" w:date="2024-10-11T00:53:00Z">
          <w:pPr/>
        </w:pPrChange>
      </w:pPr>
      <w:ins w:id="312" w:author="Raphael Malyankar" w:date="2024-10-11T00:53:00Z">
        <w:r>
          <w:t xml:space="preserve">Table </w:t>
        </w:r>
        <w:r>
          <w:fldChar w:fldCharType="begin"/>
        </w:r>
        <w:r>
          <w:instrText xml:space="preserve"> STYLEREF 1 \s </w:instrText>
        </w:r>
      </w:ins>
      <w:r>
        <w:fldChar w:fldCharType="separate"/>
      </w:r>
      <w:r>
        <w:rPr>
          <w:noProof/>
        </w:rPr>
        <w:t>5</w:t>
      </w:r>
      <w:ins w:id="313" w:author="Raphael Malyankar" w:date="2024-10-11T00:53:00Z">
        <w:r>
          <w:fldChar w:fldCharType="end"/>
        </w:r>
        <w:r>
          <w:t>.</w:t>
        </w:r>
        <w:r>
          <w:fldChar w:fldCharType="begin"/>
        </w:r>
        <w:r>
          <w:instrText xml:space="preserve"> SEQ Table \* ARABIC \s 1 </w:instrText>
        </w:r>
      </w:ins>
      <w:r>
        <w:fldChar w:fldCharType="separate"/>
      </w:r>
      <w:ins w:id="314" w:author="Raphael Malyankar" w:date="2024-10-11T00:53:00Z">
        <w:r>
          <w:rPr>
            <w:noProof/>
          </w:rPr>
          <w:t>1</w:t>
        </w:r>
        <w:r>
          <w:fldChar w:fldCharType="end"/>
        </w:r>
        <w:r>
          <w:t xml:space="preserve"> - Applicablity of generic S-100 checks</w:t>
        </w:r>
      </w:ins>
    </w:p>
    <w:tbl>
      <w:tblPr>
        <w:tblStyle w:val="TableGrid"/>
        <w:tblW w:w="5000" w:type="pct"/>
        <w:tblCellMar>
          <w:left w:w="58" w:type="dxa"/>
          <w:right w:w="58" w:type="dxa"/>
        </w:tblCellMar>
        <w:tblLook w:val="04A0" w:firstRow="1" w:lastRow="0" w:firstColumn="1" w:lastColumn="0" w:noHBand="0" w:noVBand="1"/>
      </w:tblPr>
      <w:tblGrid>
        <w:gridCol w:w="1904"/>
        <w:gridCol w:w="1780"/>
        <w:gridCol w:w="2160"/>
        <w:gridCol w:w="3172"/>
      </w:tblGrid>
      <w:tr w:rsidR="00B1185D" w:rsidRPr="0060185A" w14:paraId="727ECD6C" w14:textId="77777777" w:rsidTr="00B1185D">
        <w:trPr>
          <w:tblHeader/>
          <w:ins w:id="315" w:author="Raphael Malyankar" w:date="2024-10-07T17:45:00Z"/>
        </w:trPr>
        <w:tc>
          <w:tcPr>
            <w:tcW w:w="1056" w:type="pct"/>
            <w:shd w:val="clear" w:color="auto" w:fill="D9D9D9" w:themeFill="background1" w:themeFillShade="D9"/>
          </w:tcPr>
          <w:p w14:paraId="2F4ADBB5" w14:textId="3D57FC8A" w:rsidR="00740055" w:rsidRPr="00740055" w:rsidRDefault="00740055" w:rsidP="00740055">
            <w:pPr>
              <w:spacing w:before="60" w:after="60" w:line="240" w:lineRule="auto"/>
              <w:jc w:val="left"/>
              <w:rPr>
                <w:ins w:id="316" w:author="Raphael Malyankar" w:date="2024-10-07T17:45:00Z"/>
                <w:b/>
                <w:bCs/>
                <w:lang w:val="en-GB"/>
              </w:rPr>
            </w:pPr>
            <w:ins w:id="317" w:author="Raphael Malyankar" w:date="2024-10-07T17:45:00Z">
              <w:r w:rsidRPr="00740055">
                <w:rPr>
                  <w:b/>
                  <w:bCs/>
                  <w:lang w:val="en-GB"/>
                </w:rPr>
                <w:t>Document reference</w:t>
              </w:r>
            </w:ins>
            <w:ins w:id="318" w:author="Raphael Malyankar" w:date="2024-10-07T17:46:00Z">
              <w:r>
                <w:rPr>
                  <w:b/>
                  <w:bCs/>
                  <w:lang w:val="en-GB"/>
                </w:rPr>
                <w:t xml:space="preserve"> in </w:t>
              </w:r>
            </w:ins>
            <w:ins w:id="319" w:author="Raphael Malyankar" w:date="2024-10-07T17:45:00Z">
              <w:r w:rsidRPr="00740055">
                <w:rPr>
                  <w:b/>
                  <w:bCs/>
                  <w:lang w:val="en-GB"/>
                </w:rPr>
                <w:t>S</w:t>
              </w:r>
            </w:ins>
            <w:ins w:id="320" w:author="Raphael Malyankar" w:date="2024-10-07T17:46:00Z">
              <w:r>
                <w:rPr>
                  <w:b/>
                  <w:bCs/>
                  <w:lang w:val="en-GB"/>
                </w:rPr>
                <w:noBreakHyphen/>
              </w:r>
            </w:ins>
            <w:ins w:id="321" w:author="Raphael Malyankar" w:date="2024-10-07T17:45:00Z">
              <w:r w:rsidRPr="00740055">
                <w:rPr>
                  <w:b/>
                  <w:bCs/>
                  <w:lang w:val="en-GB"/>
                </w:rPr>
                <w:t>158:100 list</w:t>
              </w:r>
            </w:ins>
          </w:p>
        </w:tc>
        <w:tc>
          <w:tcPr>
            <w:tcW w:w="987" w:type="pct"/>
            <w:shd w:val="clear" w:color="auto" w:fill="D9D9D9" w:themeFill="background1" w:themeFillShade="D9"/>
          </w:tcPr>
          <w:p w14:paraId="65DB7F4D" w14:textId="77777777" w:rsidR="00740055" w:rsidRPr="00740055" w:rsidRDefault="00740055" w:rsidP="00740055">
            <w:pPr>
              <w:spacing w:before="60" w:after="60" w:line="240" w:lineRule="auto"/>
              <w:jc w:val="left"/>
              <w:rPr>
                <w:ins w:id="322" w:author="Raphael Malyankar" w:date="2024-10-07T17:45:00Z"/>
                <w:b/>
                <w:bCs/>
                <w:lang w:val="en-GB"/>
              </w:rPr>
            </w:pPr>
            <w:commentRangeStart w:id="323"/>
            <w:ins w:id="324" w:author="Raphael Malyankar" w:date="2024-10-07T17:45:00Z">
              <w:r w:rsidRPr="00740055">
                <w:rPr>
                  <w:b/>
                  <w:bCs/>
                  <w:lang w:val="en-GB"/>
                </w:rPr>
                <w:t>Checks</w:t>
              </w:r>
            </w:ins>
            <w:commentRangeEnd w:id="323"/>
            <w:ins w:id="325" w:author="Raphael Malyankar" w:date="2024-10-07T19:03:00Z">
              <w:r w:rsidR="001D4E24">
                <w:rPr>
                  <w:rStyle w:val="CommentReference"/>
                </w:rPr>
                <w:commentReference w:id="323"/>
              </w:r>
            </w:ins>
          </w:p>
        </w:tc>
        <w:tc>
          <w:tcPr>
            <w:tcW w:w="1198" w:type="pct"/>
            <w:shd w:val="clear" w:color="auto" w:fill="D9D9D9" w:themeFill="background1" w:themeFillShade="D9"/>
          </w:tcPr>
          <w:p w14:paraId="30AF90EE" w14:textId="77777777" w:rsidR="00740055" w:rsidRPr="00740055" w:rsidRDefault="00740055" w:rsidP="00740055">
            <w:pPr>
              <w:spacing w:before="60" w:after="60" w:line="240" w:lineRule="auto"/>
              <w:jc w:val="left"/>
              <w:rPr>
                <w:ins w:id="326" w:author="Raphael Malyankar" w:date="2024-10-07T17:45:00Z"/>
                <w:b/>
                <w:bCs/>
                <w:lang w:val="en-GB"/>
              </w:rPr>
            </w:pPr>
            <w:ins w:id="327" w:author="Raphael Malyankar" w:date="2024-10-07T17:45:00Z">
              <w:r w:rsidRPr="00740055">
                <w:rPr>
                  <w:b/>
                  <w:bCs/>
                  <w:lang w:val="en-GB"/>
                </w:rPr>
                <w:t>Apply to</w:t>
              </w:r>
            </w:ins>
          </w:p>
        </w:tc>
        <w:tc>
          <w:tcPr>
            <w:tcW w:w="1759" w:type="pct"/>
            <w:shd w:val="clear" w:color="auto" w:fill="D9D9D9" w:themeFill="background1" w:themeFillShade="D9"/>
          </w:tcPr>
          <w:p w14:paraId="5A57B9C6" w14:textId="77777777" w:rsidR="00740055" w:rsidRPr="00740055" w:rsidRDefault="00740055" w:rsidP="00740055">
            <w:pPr>
              <w:spacing w:before="60" w:after="60" w:line="240" w:lineRule="auto"/>
              <w:jc w:val="left"/>
              <w:rPr>
                <w:ins w:id="328" w:author="Raphael Malyankar" w:date="2024-10-07T17:45:00Z"/>
                <w:b/>
                <w:bCs/>
                <w:lang w:val="en-GB"/>
              </w:rPr>
            </w:pPr>
            <w:ins w:id="329" w:author="Raphael Malyankar" w:date="2024-10-07T17:45:00Z">
              <w:r w:rsidRPr="00740055">
                <w:rPr>
                  <w:b/>
                  <w:bCs/>
                  <w:lang w:val="en-GB"/>
                </w:rPr>
                <w:t>Remarks</w:t>
              </w:r>
            </w:ins>
          </w:p>
        </w:tc>
      </w:tr>
      <w:tr w:rsidR="00740055" w:rsidRPr="0060185A" w14:paraId="5380ED5D" w14:textId="77777777" w:rsidTr="00740055">
        <w:trPr>
          <w:ins w:id="330" w:author="Raphael Malyankar" w:date="2024-10-07T17:45:00Z"/>
        </w:trPr>
        <w:tc>
          <w:tcPr>
            <w:tcW w:w="1056" w:type="pct"/>
          </w:tcPr>
          <w:p w14:paraId="059BA90A" w14:textId="77777777" w:rsidR="00740055" w:rsidRPr="0060185A" w:rsidRDefault="00740055" w:rsidP="00740055">
            <w:pPr>
              <w:spacing w:before="60" w:after="60" w:line="240" w:lineRule="auto"/>
              <w:jc w:val="left"/>
              <w:rPr>
                <w:ins w:id="331" w:author="Raphael Malyankar" w:date="2024-10-07T17:45:00Z"/>
                <w:lang w:val="en-GB"/>
              </w:rPr>
            </w:pPr>
            <w:ins w:id="332" w:author="Raphael Malyankar" w:date="2024-10-07T17:45:00Z">
              <w:r w:rsidRPr="0060185A">
                <w:rPr>
                  <w:lang w:val="en-GB"/>
                </w:rPr>
                <w:t>Part 1</w:t>
              </w:r>
            </w:ins>
          </w:p>
        </w:tc>
        <w:tc>
          <w:tcPr>
            <w:tcW w:w="987" w:type="pct"/>
          </w:tcPr>
          <w:p w14:paraId="3FB0A166" w14:textId="77777777" w:rsidR="00740055" w:rsidRPr="0060185A" w:rsidRDefault="00740055" w:rsidP="00740055">
            <w:pPr>
              <w:spacing w:before="60" w:after="60" w:line="240" w:lineRule="auto"/>
              <w:jc w:val="left"/>
              <w:rPr>
                <w:ins w:id="333" w:author="Raphael Malyankar" w:date="2024-10-07T17:45:00Z"/>
                <w:lang w:val="en-GB"/>
              </w:rPr>
            </w:pPr>
            <w:ins w:id="334" w:author="Raphael Malyankar" w:date="2024-10-07T17:45:00Z">
              <w:r w:rsidRPr="0060185A">
                <w:rPr>
                  <w:lang w:val="en-GB"/>
                </w:rPr>
                <w:t>All</w:t>
              </w:r>
            </w:ins>
          </w:p>
        </w:tc>
        <w:tc>
          <w:tcPr>
            <w:tcW w:w="1198" w:type="pct"/>
          </w:tcPr>
          <w:p w14:paraId="762CABCE" w14:textId="77777777" w:rsidR="00740055" w:rsidRPr="0060185A" w:rsidRDefault="00740055" w:rsidP="00740055">
            <w:pPr>
              <w:spacing w:before="60" w:after="60" w:line="240" w:lineRule="auto"/>
              <w:jc w:val="left"/>
              <w:rPr>
                <w:ins w:id="335" w:author="Raphael Malyankar" w:date="2024-10-07T17:45:00Z"/>
                <w:lang w:val="en-GB"/>
              </w:rPr>
            </w:pPr>
            <w:ins w:id="336" w:author="Raphael Malyankar" w:date="2024-10-07T17:45:00Z">
              <w:r w:rsidRPr="0060185A">
                <w:rPr>
                  <w:lang w:val="en-GB"/>
                </w:rPr>
                <w:t>Product Specification</w:t>
              </w:r>
            </w:ins>
          </w:p>
        </w:tc>
        <w:tc>
          <w:tcPr>
            <w:tcW w:w="1759" w:type="pct"/>
          </w:tcPr>
          <w:p w14:paraId="2AC7F14D" w14:textId="77777777" w:rsidR="00740055" w:rsidRPr="0060185A" w:rsidRDefault="00740055" w:rsidP="00740055">
            <w:pPr>
              <w:spacing w:before="60" w:after="60" w:line="240" w:lineRule="auto"/>
              <w:jc w:val="left"/>
              <w:rPr>
                <w:ins w:id="337" w:author="Raphael Malyankar" w:date="2024-10-07T17:45:00Z"/>
                <w:lang w:val="en-GB"/>
              </w:rPr>
            </w:pPr>
            <w:ins w:id="338" w:author="Raphael Malyankar" w:date="2024-10-07T17:45:00Z">
              <w:r w:rsidRPr="0060185A">
                <w:rPr>
                  <w:lang w:val="en-GB"/>
                </w:rPr>
                <w:t>No direct implementation on datasets or exchange sets</w:t>
              </w:r>
            </w:ins>
          </w:p>
        </w:tc>
      </w:tr>
      <w:tr w:rsidR="00740055" w:rsidRPr="0060185A" w14:paraId="5793B6DF" w14:textId="77777777" w:rsidTr="00740055">
        <w:trPr>
          <w:ins w:id="339" w:author="Raphael Malyankar" w:date="2024-10-07T17:45:00Z"/>
        </w:trPr>
        <w:tc>
          <w:tcPr>
            <w:tcW w:w="1056" w:type="pct"/>
          </w:tcPr>
          <w:p w14:paraId="141EF330" w14:textId="77777777" w:rsidR="00740055" w:rsidRPr="0060185A" w:rsidRDefault="00740055" w:rsidP="00740055">
            <w:pPr>
              <w:spacing w:before="60" w:after="60" w:line="240" w:lineRule="auto"/>
              <w:jc w:val="left"/>
              <w:rPr>
                <w:ins w:id="340" w:author="Raphael Malyankar" w:date="2024-10-07T17:45:00Z"/>
                <w:lang w:val="en-GB"/>
              </w:rPr>
            </w:pPr>
            <w:ins w:id="341" w:author="Raphael Malyankar" w:date="2024-10-07T17:45:00Z">
              <w:r w:rsidRPr="0060185A">
                <w:rPr>
                  <w:lang w:val="en-GB"/>
                </w:rPr>
                <w:t>Part 2 / 2a</w:t>
              </w:r>
            </w:ins>
          </w:p>
        </w:tc>
        <w:tc>
          <w:tcPr>
            <w:tcW w:w="987" w:type="pct"/>
          </w:tcPr>
          <w:p w14:paraId="02642938" w14:textId="77777777" w:rsidR="00740055" w:rsidRPr="0060185A" w:rsidRDefault="00740055" w:rsidP="00740055">
            <w:pPr>
              <w:spacing w:before="60" w:after="60" w:line="240" w:lineRule="auto"/>
              <w:jc w:val="left"/>
              <w:rPr>
                <w:ins w:id="342" w:author="Raphael Malyankar" w:date="2024-10-07T17:45:00Z"/>
                <w:lang w:val="en-GB"/>
              </w:rPr>
            </w:pPr>
            <w:ins w:id="343" w:author="Raphael Malyankar" w:date="2024-10-07T17:45:00Z">
              <w:r w:rsidRPr="0060185A">
                <w:rPr>
                  <w:lang w:val="en-GB"/>
                </w:rPr>
                <w:t>All</w:t>
              </w:r>
            </w:ins>
          </w:p>
        </w:tc>
        <w:tc>
          <w:tcPr>
            <w:tcW w:w="1198" w:type="pct"/>
          </w:tcPr>
          <w:p w14:paraId="578E0656" w14:textId="77777777" w:rsidR="00740055" w:rsidRPr="0060185A" w:rsidRDefault="00740055" w:rsidP="00740055">
            <w:pPr>
              <w:spacing w:before="60" w:after="60" w:line="240" w:lineRule="auto"/>
              <w:jc w:val="left"/>
              <w:rPr>
                <w:ins w:id="344" w:author="Raphael Malyankar" w:date="2024-10-07T17:45:00Z"/>
                <w:lang w:val="en-GB"/>
              </w:rPr>
            </w:pPr>
            <w:ins w:id="345" w:author="Raphael Malyankar" w:date="2024-10-07T17:45:00Z">
              <w:r w:rsidRPr="0060185A">
                <w:rPr>
                  <w:lang w:val="en-GB"/>
                </w:rPr>
                <w:t>Product Specification</w:t>
              </w:r>
            </w:ins>
          </w:p>
        </w:tc>
        <w:tc>
          <w:tcPr>
            <w:tcW w:w="1759" w:type="pct"/>
          </w:tcPr>
          <w:p w14:paraId="7E95E589" w14:textId="77777777" w:rsidR="00740055" w:rsidRPr="0060185A" w:rsidRDefault="00740055" w:rsidP="00740055">
            <w:pPr>
              <w:spacing w:before="60" w:after="60" w:line="240" w:lineRule="auto"/>
              <w:jc w:val="left"/>
              <w:rPr>
                <w:ins w:id="346" w:author="Raphael Malyankar" w:date="2024-10-07T17:45:00Z"/>
                <w:lang w:val="en-GB"/>
              </w:rPr>
            </w:pPr>
            <w:ins w:id="347" w:author="Raphael Malyankar" w:date="2024-10-07T17:45:00Z">
              <w:r w:rsidRPr="0060185A">
                <w:rPr>
                  <w:lang w:val="en-GB"/>
                </w:rPr>
                <w:t>No direct implementation on datasets or exchange sets</w:t>
              </w:r>
            </w:ins>
          </w:p>
        </w:tc>
      </w:tr>
      <w:tr w:rsidR="00740055" w:rsidRPr="0060185A" w14:paraId="7AA77561" w14:textId="77777777" w:rsidTr="00740055">
        <w:trPr>
          <w:ins w:id="348" w:author="Raphael Malyankar" w:date="2024-10-07T17:45:00Z"/>
        </w:trPr>
        <w:tc>
          <w:tcPr>
            <w:tcW w:w="1056" w:type="pct"/>
          </w:tcPr>
          <w:p w14:paraId="58DB7DD3" w14:textId="77777777" w:rsidR="00740055" w:rsidRPr="0060185A" w:rsidRDefault="00740055" w:rsidP="00740055">
            <w:pPr>
              <w:spacing w:before="60" w:after="60" w:line="240" w:lineRule="auto"/>
              <w:jc w:val="left"/>
              <w:rPr>
                <w:ins w:id="349" w:author="Raphael Malyankar" w:date="2024-10-07T17:45:00Z"/>
                <w:lang w:val="en-GB"/>
              </w:rPr>
            </w:pPr>
            <w:ins w:id="350" w:author="Raphael Malyankar" w:date="2024-10-07T17:45:00Z">
              <w:r w:rsidRPr="0060185A">
                <w:rPr>
                  <w:lang w:val="en-GB"/>
                </w:rPr>
                <w:t>Part 4a</w:t>
              </w:r>
            </w:ins>
          </w:p>
        </w:tc>
        <w:tc>
          <w:tcPr>
            <w:tcW w:w="987" w:type="pct"/>
          </w:tcPr>
          <w:p w14:paraId="7776E84F" w14:textId="77777777" w:rsidR="00740055" w:rsidRPr="0060185A" w:rsidRDefault="00740055" w:rsidP="00740055">
            <w:pPr>
              <w:spacing w:before="60" w:after="60" w:line="240" w:lineRule="auto"/>
              <w:jc w:val="left"/>
              <w:rPr>
                <w:ins w:id="351" w:author="Raphael Malyankar" w:date="2024-10-07T17:45:00Z"/>
                <w:lang w:val="en-GB"/>
              </w:rPr>
            </w:pPr>
            <w:ins w:id="352" w:author="Raphael Malyankar" w:date="2024-10-07T17:45:00Z">
              <w:r w:rsidRPr="0060185A">
                <w:rPr>
                  <w:lang w:val="en-GB"/>
                </w:rPr>
                <w:t>All</w:t>
              </w:r>
            </w:ins>
          </w:p>
        </w:tc>
        <w:tc>
          <w:tcPr>
            <w:tcW w:w="1198" w:type="pct"/>
          </w:tcPr>
          <w:p w14:paraId="27BB04AE" w14:textId="77777777" w:rsidR="00740055" w:rsidRPr="0060185A" w:rsidRDefault="00740055" w:rsidP="00740055">
            <w:pPr>
              <w:spacing w:before="60" w:after="60" w:line="240" w:lineRule="auto"/>
              <w:jc w:val="left"/>
              <w:rPr>
                <w:ins w:id="353" w:author="Raphael Malyankar" w:date="2024-10-07T17:45:00Z"/>
                <w:lang w:val="en-GB"/>
              </w:rPr>
            </w:pPr>
            <w:ins w:id="354" w:author="Raphael Malyankar" w:date="2024-10-07T17:45:00Z">
              <w:r w:rsidRPr="0060185A">
                <w:rPr>
                  <w:lang w:val="en-GB"/>
                </w:rPr>
                <w:t>Exchange catalogue</w:t>
              </w:r>
            </w:ins>
          </w:p>
        </w:tc>
        <w:tc>
          <w:tcPr>
            <w:tcW w:w="1759" w:type="pct"/>
          </w:tcPr>
          <w:p w14:paraId="4CAF42EE" w14:textId="77777777" w:rsidR="00740055" w:rsidRPr="0060185A" w:rsidRDefault="00740055" w:rsidP="00740055">
            <w:pPr>
              <w:spacing w:before="60" w:after="60" w:line="240" w:lineRule="auto"/>
              <w:jc w:val="left"/>
              <w:rPr>
                <w:ins w:id="355" w:author="Raphael Malyankar" w:date="2024-10-07T17:45:00Z"/>
                <w:lang w:val="en-GB"/>
              </w:rPr>
            </w:pPr>
          </w:p>
        </w:tc>
      </w:tr>
      <w:tr w:rsidR="00740055" w:rsidRPr="0060185A" w14:paraId="2C45A4A1" w14:textId="77777777" w:rsidTr="00740055">
        <w:trPr>
          <w:ins w:id="356" w:author="Raphael Malyankar" w:date="2024-10-07T17:45:00Z"/>
        </w:trPr>
        <w:tc>
          <w:tcPr>
            <w:tcW w:w="1056" w:type="pct"/>
          </w:tcPr>
          <w:p w14:paraId="054F110A" w14:textId="77777777" w:rsidR="00740055" w:rsidRPr="0060185A" w:rsidRDefault="00740055" w:rsidP="00740055">
            <w:pPr>
              <w:spacing w:before="60" w:after="60" w:line="240" w:lineRule="auto"/>
              <w:jc w:val="left"/>
              <w:rPr>
                <w:ins w:id="357" w:author="Raphael Malyankar" w:date="2024-10-07T17:45:00Z"/>
                <w:lang w:val="en-GB"/>
              </w:rPr>
            </w:pPr>
            <w:ins w:id="358" w:author="Raphael Malyankar" w:date="2024-10-07T17:45:00Z">
              <w:r w:rsidRPr="0060185A">
                <w:rPr>
                  <w:lang w:val="en-GB"/>
                </w:rPr>
                <w:lastRenderedPageBreak/>
                <w:t>Part 4b</w:t>
              </w:r>
            </w:ins>
          </w:p>
        </w:tc>
        <w:tc>
          <w:tcPr>
            <w:tcW w:w="987" w:type="pct"/>
          </w:tcPr>
          <w:p w14:paraId="454D576B" w14:textId="77777777" w:rsidR="00740055" w:rsidRPr="0060185A" w:rsidRDefault="00740055" w:rsidP="00740055">
            <w:pPr>
              <w:spacing w:before="60" w:after="60" w:line="240" w:lineRule="auto"/>
              <w:jc w:val="left"/>
              <w:rPr>
                <w:ins w:id="359" w:author="Raphael Malyankar" w:date="2024-10-07T17:45:00Z"/>
                <w:lang w:val="en-GB"/>
              </w:rPr>
            </w:pPr>
            <w:ins w:id="360" w:author="Raphael Malyankar" w:date="2024-10-07T17:45:00Z">
              <w:r w:rsidRPr="0060185A">
                <w:rPr>
                  <w:lang w:val="en-GB"/>
                </w:rPr>
                <w:t>All</w:t>
              </w:r>
            </w:ins>
          </w:p>
        </w:tc>
        <w:tc>
          <w:tcPr>
            <w:tcW w:w="1198" w:type="pct"/>
          </w:tcPr>
          <w:p w14:paraId="431F72D8" w14:textId="77777777" w:rsidR="00740055" w:rsidRPr="0060185A" w:rsidRDefault="00740055" w:rsidP="00740055">
            <w:pPr>
              <w:spacing w:before="60" w:after="60" w:line="240" w:lineRule="auto"/>
              <w:jc w:val="left"/>
              <w:rPr>
                <w:ins w:id="361" w:author="Raphael Malyankar" w:date="2024-10-07T17:45:00Z"/>
                <w:lang w:val="en-GB"/>
              </w:rPr>
            </w:pPr>
            <w:ins w:id="362" w:author="Raphael Malyankar" w:date="2024-10-07T17:45:00Z">
              <w:r w:rsidRPr="0060185A">
                <w:rPr>
                  <w:lang w:val="en-GB"/>
                </w:rPr>
                <w:t>Product Specification</w:t>
              </w:r>
            </w:ins>
          </w:p>
        </w:tc>
        <w:tc>
          <w:tcPr>
            <w:tcW w:w="1759" w:type="pct"/>
          </w:tcPr>
          <w:p w14:paraId="2885B38B" w14:textId="77777777" w:rsidR="00740055" w:rsidRPr="0060185A" w:rsidRDefault="00740055" w:rsidP="00740055">
            <w:pPr>
              <w:spacing w:before="60" w:after="60" w:line="240" w:lineRule="auto"/>
              <w:jc w:val="left"/>
              <w:rPr>
                <w:ins w:id="363" w:author="Raphael Malyankar" w:date="2024-10-07T17:45:00Z"/>
                <w:lang w:val="en-GB"/>
              </w:rPr>
            </w:pPr>
            <w:ins w:id="364" w:author="Raphael Malyankar" w:date="2024-10-07T17:45:00Z">
              <w:r w:rsidRPr="0060185A">
                <w:rPr>
                  <w:lang w:val="en-GB"/>
                </w:rPr>
                <w:t>No direct implementation on datasets or exchange sets</w:t>
              </w:r>
            </w:ins>
          </w:p>
        </w:tc>
      </w:tr>
      <w:tr w:rsidR="006225C2" w:rsidRPr="0060185A" w14:paraId="1072955C" w14:textId="77777777" w:rsidTr="00740055">
        <w:trPr>
          <w:ins w:id="365" w:author="Raphael Malyankar" w:date="2024-10-07T17:45:00Z"/>
        </w:trPr>
        <w:tc>
          <w:tcPr>
            <w:tcW w:w="1056" w:type="pct"/>
            <w:vMerge w:val="restart"/>
          </w:tcPr>
          <w:p w14:paraId="06C972C2" w14:textId="77777777" w:rsidR="006225C2" w:rsidRPr="0060185A" w:rsidRDefault="006225C2" w:rsidP="00740055">
            <w:pPr>
              <w:spacing w:before="60" w:after="60" w:line="240" w:lineRule="auto"/>
              <w:jc w:val="left"/>
              <w:rPr>
                <w:ins w:id="366" w:author="Raphael Malyankar" w:date="2024-10-07T17:45:00Z"/>
                <w:lang w:val="en-GB"/>
              </w:rPr>
            </w:pPr>
            <w:ins w:id="367" w:author="Raphael Malyankar" w:date="2024-10-07T17:45:00Z">
              <w:r w:rsidRPr="0060185A">
                <w:rPr>
                  <w:lang w:val="en-GB"/>
                </w:rPr>
                <w:t>Part 5 / 5a</w:t>
              </w:r>
            </w:ins>
          </w:p>
        </w:tc>
        <w:tc>
          <w:tcPr>
            <w:tcW w:w="987" w:type="pct"/>
          </w:tcPr>
          <w:p w14:paraId="79442DC7" w14:textId="03B64674" w:rsidR="006225C2" w:rsidRPr="0060185A" w:rsidRDefault="006225C2" w:rsidP="00740055">
            <w:pPr>
              <w:spacing w:before="60" w:after="60" w:line="240" w:lineRule="auto"/>
              <w:jc w:val="left"/>
              <w:rPr>
                <w:ins w:id="368" w:author="Raphael Malyankar" w:date="2024-10-07T17:45:00Z"/>
                <w:lang w:val="en-GB"/>
              </w:rPr>
            </w:pPr>
            <w:ins w:id="369" w:author="Raphael Malyankar" w:date="2024-10-07T19:03:00Z">
              <w:r w:rsidRPr="0060185A">
                <w:rPr>
                  <w:lang w:val="en-GB"/>
                </w:rPr>
                <w:t>S100_</w:t>
              </w:r>
            </w:ins>
            <w:ins w:id="370" w:author="Raphael Malyankar" w:date="2024-10-07T17:45:00Z">
              <w:r w:rsidRPr="0060185A">
                <w:rPr>
                  <w:lang w:val="en-GB"/>
                </w:rPr>
                <w:t>Dev0069</w:t>
              </w:r>
            </w:ins>
          </w:p>
        </w:tc>
        <w:tc>
          <w:tcPr>
            <w:tcW w:w="1198" w:type="pct"/>
          </w:tcPr>
          <w:p w14:paraId="479D1910" w14:textId="77777777" w:rsidR="006225C2" w:rsidRPr="0060185A" w:rsidRDefault="006225C2" w:rsidP="00740055">
            <w:pPr>
              <w:spacing w:before="60" w:after="60" w:line="240" w:lineRule="auto"/>
              <w:jc w:val="left"/>
              <w:rPr>
                <w:ins w:id="371" w:author="Raphael Malyankar" w:date="2024-10-07T17:45:00Z"/>
                <w:lang w:val="en-GB"/>
              </w:rPr>
            </w:pPr>
            <w:ins w:id="372" w:author="Raphael Malyankar" w:date="2024-10-07T17:45:00Z">
              <w:r w:rsidRPr="0060185A">
                <w:rPr>
                  <w:lang w:val="en-GB"/>
                </w:rPr>
                <w:t>Product Specification</w:t>
              </w:r>
            </w:ins>
          </w:p>
        </w:tc>
        <w:tc>
          <w:tcPr>
            <w:tcW w:w="1759" w:type="pct"/>
          </w:tcPr>
          <w:p w14:paraId="70D758B2" w14:textId="77777777" w:rsidR="006225C2" w:rsidRPr="0060185A" w:rsidRDefault="006225C2" w:rsidP="00740055">
            <w:pPr>
              <w:spacing w:before="60" w:after="60" w:line="240" w:lineRule="auto"/>
              <w:jc w:val="left"/>
              <w:rPr>
                <w:ins w:id="373" w:author="Raphael Malyankar" w:date="2024-10-07T17:45:00Z"/>
                <w:lang w:val="en-GB"/>
              </w:rPr>
            </w:pPr>
            <w:ins w:id="374" w:author="Raphael Malyankar" w:date="2024-10-07T17:45:00Z">
              <w:r w:rsidRPr="0060185A">
                <w:rPr>
                  <w:lang w:val="en-GB"/>
                </w:rPr>
                <w:t>No direct implementation on datasets or exchange sets</w:t>
              </w:r>
            </w:ins>
          </w:p>
        </w:tc>
      </w:tr>
      <w:tr w:rsidR="006225C2" w:rsidRPr="0060185A" w14:paraId="2AC584E5" w14:textId="77777777" w:rsidTr="00740055">
        <w:trPr>
          <w:ins w:id="375" w:author="Raphael Malyankar" w:date="2024-10-07T17:45:00Z"/>
        </w:trPr>
        <w:tc>
          <w:tcPr>
            <w:tcW w:w="1056" w:type="pct"/>
            <w:vMerge/>
          </w:tcPr>
          <w:p w14:paraId="16D8A518" w14:textId="77777777" w:rsidR="006225C2" w:rsidRPr="0060185A" w:rsidRDefault="006225C2" w:rsidP="00740055">
            <w:pPr>
              <w:spacing w:before="60" w:after="60" w:line="240" w:lineRule="auto"/>
              <w:jc w:val="left"/>
              <w:rPr>
                <w:ins w:id="376" w:author="Raphael Malyankar" w:date="2024-10-07T17:45:00Z"/>
                <w:lang w:val="en-GB"/>
              </w:rPr>
            </w:pPr>
          </w:p>
        </w:tc>
        <w:tc>
          <w:tcPr>
            <w:tcW w:w="987" w:type="pct"/>
          </w:tcPr>
          <w:p w14:paraId="2D58D57E" w14:textId="77777777" w:rsidR="006225C2" w:rsidRDefault="006225C2" w:rsidP="00740055">
            <w:pPr>
              <w:spacing w:before="60" w:after="60" w:line="240" w:lineRule="auto"/>
              <w:jc w:val="left"/>
              <w:rPr>
                <w:ins w:id="377" w:author="Raphael Malyankar" w:date="2024-10-07T20:03:00Z"/>
                <w:lang w:val="en-GB"/>
              </w:rPr>
            </w:pPr>
            <w:ins w:id="378" w:author="Raphael Malyankar" w:date="2024-10-07T17:45:00Z">
              <w:r w:rsidRPr="0060185A">
                <w:rPr>
                  <w:lang w:val="en-GB"/>
                </w:rPr>
                <w:t>S100_Dev0077</w:t>
              </w:r>
            </w:ins>
          </w:p>
          <w:p w14:paraId="543C6E1B" w14:textId="77777777" w:rsidR="006225C2" w:rsidRDefault="006225C2" w:rsidP="00740055">
            <w:pPr>
              <w:spacing w:before="60" w:after="60" w:line="240" w:lineRule="auto"/>
              <w:jc w:val="left"/>
              <w:rPr>
                <w:ins w:id="379" w:author="Raphael Malyankar" w:date="2024-10-11T00:05:00Z"/>
                <w:lang w:val="en-GB"/>
              </w:rPr>
            </w:pPr>
            <w:ins w:id="380" w:author="Raphael Malyankar" w:date="2024-10-07T17:45:00Z">
              <w:r w:rsidRPr="0060185A">
                <w:rPr>
                  <w:lang w:val="en-GB"/>
                </w:rPr>
                <w:t>S100_Dev0468</w:t>
              </w:r>
            </w:ins>
          </w:p>
          <w:p w14:paraId="52B57E89" w14:textId="77777777" w:rsidR="00526FA1" w:rsidRPr="00526FA1" w:rsidRDefault="00526FA1" w:rsidP="00526FA1">
            <w:pPr>
              <w:spacing w:before="60" w:after="60" w:line="240" w:lineRule="auto"/>
              <w:jc w:val="left"/>
              <w:rPr>
                <w:ins w:id="381" w:author="Raphael Malyankar" w:date="2024-10-11T00:05:00Z"/>
                <w:lang w:val="en-GB"/>
              </w:rPr>
            </w:pPr>
            <w:ins w:id="382" w:author="Raphael Malyankar" w:date="2024-10-11T00:05:00Z">
              <w:r w:rsidRPr="00526FA1">
                <w:rPr>
                  <w:lang w:val="en-GB"/>
                </w:rPr>
                <w:t>S100_Dev0161</w:t>
              </w:r>
            </w:ins>
          </w:p>
          <w:p w14:paraId="17C427C3" w14:textId="77777777" w:rsidR="00526FA1" w:rsidRPr="00526FA1" w:rsidRDefault="00526FA1" w:rsidP="00526FA1">
            <w:pPr>
              <w:spacing w:before="60" w:after="60" w:line="240" w:lineRule="auto"/>
              <w:jc w:val="left"/>
              <w:rPr>
                <w:ins w:id="383" w:author="Raphael Malyankar" w:date="2024-10-11T00:05:00Z"/>
                <w:lang w:val="en-GB"/>
              </w:rPr>
            </w:pPr>
            <w:ins w:id="384" w:author="Raphael Malyankar" w:date="2024-10-11T00:05:00Z">
              <w:r w:rsidRPr="00526FA1">
                <w:rPr>
                  <w:lang w:val="en-GB"/>
                </w:rPr>
                <w:t>S100_Dev0162</w:t>
              </w:r>
            </w:ins>
          </w:p>
          <w:p w14:paraId="37368C21" w14:textId="5B361D15" w:rsidR="00526FA1" w:rsidRDefault="00526FA1" w:rsidP="00526FA1">
            <w:pPr>
              <w:spacing w:before="60" w:after="60" w:line="240" w:lineRule="auto"/>
              <w:jc w:val="left"/>
              <w:rPr>
                <w:ins w:id="385" w:author="Raphael Malyankar" w:date="2024-10-07T20:03:00Z"/>
                <w:lang w:val="en-GB"/>
              </w:rPr>
            </w:pPr>
            <w:ins w:id="386" w:author="Raphael Malyankar" w:date="2024-10-11T00:05:00Z">
              <w:r w:rsidRPr="00526FA1">
                <w:rPr>
                  <w:lang w:val="en-GB"/>
                </w:rPr>
                <w:t>S100_Dev0163</w:t>
              </w:r>
            </w:ins>
          </w:p>
          <w:p w14:paraId="35B1BF9E" w14:textId="77777777" w:rsidR="006225C2" w:rsidRDefault="006225C2" w:rsidP="00740055">
            <w:pPr>
              <w:spacing w:before="60" w:after="60" w:line="240" w:lineRule="auto"/>
              <w:jc w:val="left"/>
              <w:rPr>
                <w:ins w:id="387" w:author="Raphael Malyankar" w:date="2024-10-07T20:04:00Z"/>
                <w:lang w:val="en-GB"/>
              </w:rPr>
            </w:pPr>
            <w:ins w:id="388" w:author="Raphael Malyankar" w:date="2024-10-07T17:45:00Z">
              <w:r w:rsidRPr="0060185A">
                <w:rPr>
                  <w:lang w:val="en-GB"/>
                </w:rPr>
                <w:t>S100_Dev0164</w:t>
              </w:r>
            </w:ins>
          </w:p>
          <w:p w14:paraId="694DAD95" w14:textId="169A3A0D" w:rsidR="006225C2" w:rsidRDefault="006225C2" w:rsidP="00740055">
            <w:pPr>
              <w:spacing w:before="60" w:after="60" w:line="240" w:lineRule="auto"/>
              <w:jc w:val="left"/>
              <w:rPr>
                <w:ins w:id="389" w:author="Raphael Malyankar" w:date="2024-10-07T20:04:00Z"/>
                <w:lang w:val="en-GB"/>
              </w:rPr>
            </w:pPr>
            <w:ins w:id="390" w:author="Raphael Malyankar" w:date="2024-10-07T17:45:00Z">
              <w:r w:rsidRPr="0060185A">
                <w:rPr>
                  <w:lang w:val="en-GB"/>
                </w:rPr>
                <w:t>S100_Dev0165</w:t>
              </w:r>
            </w:ins>
          </w:p>
          <w:p w14:paraId="22B594EB" w14:textId="77777777" w:rsidR="006225C2" w:rsidRDefault="006225C2" w:rsidP="00740055">
            <w:pPr>
              <w:spacing w:before="60" w:after="60" w:line="240" w:lineRule="auto"/>
              <w:jc w:val="left"/>
              <w:rPr>
                <w:ins w:id="391" w:author="Raphael Malyankar" w:date="2024-10-11T00:03:00Z"/>
                <w:lang w:val="en-GB"/>
              </w:rPr>
            </w:pPr>
            <w:ins w:id="392" w:author="Raphael Malyankar" w:date="2024-10-07T17:45:00Z">
              <w:r w:rsidRPr="0060185A">
                <w:rPr>
                  <w:lang w:val="en-GB"/>
                </w:rPr>
                <w:t>S100_Dev0166</w:t>
              </w:r>
            </w:ins>
          </w:p>
          <w:p w14:paraId="138ED3B7" w14:textId="77777777" w:rsidR="00526FA1" w:rsidRPr="00526FA1" w:rsidRDefault="00526FA1" w:rsidP="00526FA1">
            <w:pPr>
              <w:spacing w:before="60" w:after="60" w:line="240" w:lineRule="auto"/>
              <w:jc w:val="left"/>
              <w:rPr>
                <w:ins w:id="393" w:author="Raphael Malyankar" w:date="2024-10-11T00:04:00Z"/>
                <w:lang w:val="en-GB"/>
              </w:rPr>
            </w:pPr>
            <w:ins w:id="394" w:author="Raphael Malyankar" w:date="2024-10-11T00:04:00Z">
              <w:r w:rsidRPr="00526FA1">
                <w:rPr>
                  <w:lang w:val="en-GB"/>
                </w:rPr>
                <w:t>S100_Dev0167</w:t>
              </w:r>
            </w:ins>
          </w:p>
          <w:p w14:paraId="695CCF1F" w14:textId="77777777" w:rsidR="00526FA1" w:rsidRPr="00526FA1" w:rsidRDefault="00526FA1" w:rsidP="00526FA1">
            <w:pPr>
              <w:spacing w:before="60" w:after="60" w:line="240" w:lineRule="auto"/>
              <w:jc w:val="left"/>
              <w:rPr>
                <w:ins w:id="395" w:author="Raphael Malyankar" w:date="2024-10-11T00:04:00Z"/>
                <w:lang w:val="en-GB"/>
              </w:rPr>
            </w:pPr>
            <w:ins w:id="396" w:author="Raphael Malyankar" w:date="2024-10-11T00:04:00Z">
              <w:r w:rsidRPr="00526FA1">
                <w:rPr>
                  <w:lang w:val="en-GB"/>
                </w:rPr>
                <w:t>S100_Dev0168</w:t>
              </w:r>
            </w:ins>
          </w:p>
          <w:p w14:paraId="2882C895" w14:textId="77777777" w:rsidR="00526FA1" w:rsidRPr="00526FA1" w:rsidRDefault="00526FA1" w:rsidP="00526FA1">
            <w:pPr>
              <w:spacing w:before="60" w:after="60" w:line="240" w:lineRule="auto"/>
              <w:jc w:val="left"/>
              <w:rPr>
                <w:ins w:id="397" w:author="Raphael Malyankar" w:date="2024-10-11T00:04:00Z"/>
                <w:lang w:val="en-GB"/>
              </w:rPr>
            </w:pPr>
            <w:ins w:id="398" w:author="Raphael Malyankar" w:date="2024-10-11T00:04:00Z">
              <w:r w:rsidRPr="00526FA1">
                <w:rPr>
                  <w:lang w:val="en-GB"/>
                </w:rPr>
                <w:t>S100_Dev0169</w:t>
              </w:r>
            </w:ins>
          </w:p>
          <w:p w14:paraId="3C55BA52" w14:textId="77777777" w:rsidR="00526FA1" w:rsidRPr="00526FA1" w:rsidRDefault="00526FA1" w:rsidP="00526FA1">
            <w:pPr>
              <w:spacing w:before="60" w:after="60" w:line="240" w:lineRule="auto"/>
              <w:jc w:val="left"/>
              <w:rPr>
                <w:ins w:id="399" w:author="Raphael Malyankar" w:date="2024-10-11T00:04:00Z"/>
                <w:lang w:val="en-GB"/>
              </w:rPr>
            </w:pPr>
            <w:ins w:id="400" w:author="Raphael Malyankar" w:date="2024-10-11T00:04:00Z">
              <w:r w:rsidRPr="00526FA1">
                <w:rPr>
                  <w:lang w:val="en-GB"/>
                </w:rPr>
                <w:t>S100_Dev0170</w:t>
              </w:r>
            </w:ins>
          </w:p>
          <w:p w14:paraId="104245D1" w14:textId="3FD9AC7D" w:rsidR="00526FA1" w:rsidRPr="0060185A" w:rsidRDefault="00526FA1" w:rsidP="00526FA1">
            <w:pPr>
              <w:spacing w:before="60" w:after="60" w:line="240" w:lineRule="auto"/>
              <w:jc w:val="left"/>
              <w:rPr>
                <w:ins w:id="401" w:author="Raphael Malyankar" w:date="2024-10-07T17:45:00Z"/>
                <w:lang w:val="en-GB"/>
              </w:rPr>
            </w:pPr>
            <w:ins w:id="402" w:author="Raphael Malyankar" w:date="2024-10-11T00:04:00Z">
              <w:r w:rsidRPr="00526FA1">
                <w:rPr>
                  <w:lang w:val="en-GB"/>
                </w:rPr>
                <w:t>S100_Dev0171</w:t>
              </w:r>
            </w:ins>
          </w:p>
        </w:tc>
        <w:tc>
          <w:tcPr>
            <w:tcW w:w="1198" w:type="pct"/>
          </w:tcPr>
          <w:p w14:paraId="597D09F6" w14:textId="77777777" w:rsidR="006225C2" w:rsidRPr="0060185A" w:rsidRDefault="006225C2" w:rsidP="00740055">
            <w:pPr>
              <w:spacing w:before="60" w:after="60" w:line="240" w:lineRule="auto"/>
              <w:jc w:val="left"/>
              <w:rPr>
                <w:ins w:id="403" w:author="Raphael Malyankar" w:date="2024-10-07T17:45:00Z"/>
                <w:lang w:val="en-GB"/>
              </w:rPr>
            </w:pPr>
            <w:ins w:id="404" w:author="Raphael Malyankar" w:date="2024-10-07T17:45:00Z">
              <w:r w:rsidRPr="0060185A">
                <w:rPr>
                  <w:lang w:val="en-GB"/>
                </w:rPr>
                <w:t>Datasets</w:t>
              </w:r>
            </w:ins>
          </w:p>
        </w:tc>
        <w:tc>
          <w:tcPr>
            <w:tcW w:w="1759" w:type="pct"/>
          </w:tcPr>
          <w:p w14:paraId="2CF4148F" w14:textId="77777777" w:rsidR="006225C2" w:rsidRPr="0060185A" w:rsidRDefault="006225C2" w:rsidP="00740055">
            <w:pPr>
              <w:spacing w:before="60" w:after="60" w:line="240" w:lineRule="auto"/>
              <w:jc w:val="left"/>
              <w:rPr>
                <w:ins w:id="405" w:author="Raphael Malyankar" w:date="2024-10-07T17:45:00Z"/>
                <w:lang w:val="en-GB"/>
              </w:rPr>
            </w:pPr>
          </w:p>
        </w:tc>
      </w:tr>
      <w:tr w:rsidR="00740055" w:rsidRPr="0060185A" w14:paraId="3FB91583" w14:textId="77777777" w:rsidTr="00740055">
        <w:trPr>
          <w:ins w:id="406" w:author="Raphael Malyankar" w:date="2024-10-07T17:45:00Z"/>
        </w:trPr>
        <w:tc>
          <w:tcPr>
            <w:tcW w:w="1056" w:type="pct"/>
          </w:tcPr>
          <w:p w14:paraId="768821F3" w14:textId="77777777" w:rsidR="00740055" w:rsidRPr="0060185A" w:rsidRDefault="00740055" w:rsidP="00740055">
            <w:pPr>
              <w:spacing w:before="60" w:after="60" w:line="240" w:lineRule="auto"/>
              <w:jc w:val="left"/>
              <w:rPr>
                <w:ins w:id="407" w:author="Raphael Malyankar" w:date="2024-10-07T17:45:00Z"/>
                <w:lang w:val="en-GB"/>
              </w:rPr>
            </w:pPr>
            <w:ins w:id="408" w:author="Raphael Malyankar" w:date="2024-10-07T17:45:00Z">
              <w:r w:rsidRPr="0060185A">
                <w:rPr>
                  <w:lang w:val="en-GB"/>
                </w:rPr>
                <w:t>Part 6</w:t>
              </w:r>
            </w:ins>
          </w:p>
        </w:tc>
        <w:tc>
          <w:tcPr>
            <w:tcW w:w="987" w:type="pct"/>
          </w:tcPr>
          <w:p w14:paraId="2E89E7E9" w14:textId="77777777" w:rsidR="006225C2" w:rsidRDefault="006225C2" w:rsidP="006225C2">
            <w:pPr>
              <w:spacing w:before="60" w:after="60" w:line="240" w:lineRule="auto"/>
              <w:jc w:val="left"/>
              <w:rPr>
                <w:ins w:id="409" w:author="Raphael Malyankar" w:date="2024-10-07T20:04:00Z"/>
                <w:lang w:val="en-GB"/>
              </w:rPr>
            </w:pPr>
            <w:ins w:id="410" w:author="Raphael Malyankar" w:date="2024-10-07T20:03:00Z">
              <w:r w:rsidRPr="006225C2">
                <w:rPr>
                  <w:lang w:val="en-GB"/>
                </w:rPr>
                <w:t>S100_Dev0172</w:t>
              </w:r>
            </w:ins>
          </w:p>
          <w:p w14:paraId="34505836" w14:textId="77777777" w:rsidR="006225C2" w:rsidRDefault="006225C2" w:rsidP="006225C2">
            <w:pPr>
              <w:spacing w:before="60" w:after="60" w:line="240" w:lineRule="auto"/>
              <w:jc w:val="left"/>
              <w:rPr>
                <w:ins w:id="411" w:author="Raphael Malyankar" w:date="2024-10-07T20:04:00Z"/>
                <w:lang w:val="en-GB"/>
              </w:rPr>
            </w:pPr>
            <w:ins w:id="412" w:author="Raphael Malyankar" w:date="2024-10-07T20:03:00Z">
              <w:r w:rsidRPr="006225C2">
                <w:rPr>
                  <w:lang w:val="en-GB"/>
                </w:rPr>
                <w:t>S100_Dev0173</w:t>
              </w:r>
            </w:ins>
          </w:p>
          <w:p w14:paraId="5F8B6288" w14:textId="7A373DF2" w:rsidR="00740055" w:rsidRPr="0060185A" w:rsidRDefault="006225C2" w:rsidP="006225C2">
            <w:pPr>
              <w:spacing w:before="60" w:after="60" w:line="240" w:lineRule="auto"/>
              <w:jc w:val="left"/>
              <w:rPr>
                <w:ins w:id="413" w:author="Raphael Malyankar" w:date="2024-10-07T17:45:00Z"/>
                <w:lang w:val="en-GB"/>
              </w:rPr>
            </w:pPr>
            <w:ins w:id="414" w:author="Raphael Malyankar" w:date="2024-10-07T20:03:00Z">
              <w:r w:rsidRPr="006225C2">
                <w:rPr>
                  <w:lang w:val="en-GB"/>
                </w:rPr>
                <w:t>S100_Dev0174</w:t>
              </w:r>
            </w:ins>
          </w:p>
        </w:tc>
        <w:tc>
          <w:tcPr>
            <w:tcW w:w="1198" w:type="pct"/>
          </w:tcPr>
          <w:p w14:paraId="014FF3F8" w14:textId="0A467185" w:rsidR="00740055" w:rsidRPr="0060185A" w:rsidRDefault="006225C2" w:rsidP="00740055">
            <w:pPr>
              <w:spacing w:before="60" w:after="60" w:line="240" w:lineRule="auto"/>
              <w:jc w:val="left"/>
              <w:rPr>
                <w:ins w:id="415" w:author="Raphael Malyankar" w:date="2024-10-07T17:45:00Z"/>
                <w:lang w:val="en-GB"/>
              </w:rPr>
            </w:pPr>
            <w:ins w:id="416" w:author="Raphael Malyankar" w:date="2024-10-07T20:04:00Z">
              <w:r>
                <w:rPr>
                  <w:lang w:val="en-GB"/>
                </w:rPr>
                <w:t>Datasets</w:t>
              </w:r>
            </w:ins>
          </w:p>
        </w:tc>
        <w:tc>
          <w:tcPr>
            <w:tcW w:w="1759" w:type="pct"/>
          </w:tcPr>
          <w:p w14:paraId="734F2E88" w14:textId="77777777" w:rsidR="00740055" w:rsidRPr="0060185A" w:rsidRDefault="00740055" w:rsidP="00740055">
            <w:pPr>
              <w:spacing w:before="60" w:after="60" w:line="240" w:lineRule="auto"/>
              <w:jc w:val="left"/>
              <w:rPr>
                <w:ins w:id="417" w:author="Raphael Malyankar" w:date="2024-10-07T17:45:00Z"/>
                <w:lang w:val="en-GB"/>
              </w:rPr>
            </w:pPr>
          </w:p>
        </w:tc>
      </w:tr>
      <w:tr w:rsidR="00740055" w:rsidRPr="0060185A" w14:paraId="0948753F" w14:textId="77777777" w:rsidTr="00740055">
        <w:trPr>
          <w:ins w:id="418" w:author="Raphael Malyankar" w:date="2024-10-07T17:45:00Z"/>
        </w:trPr>
        <w:tc>
          <w:tcPr>
            <w:tcW w:w="1056" w:type="pct"/>
          </w:tcPr>
          <w:p w14:paraId="3A7B1C94" w14:textId="77777777" w:rsidR="00740055" w:rsidRPr="0060185A" w:rsidRDefault="00740055" w:rsidP="00740055">
            <w:pPr>
              <w:spacing w:before="60" w:after="60" w:line="240" w:lineRule="auto"/>
              <w:jc w:val="left"/>
              <w:rPr>
                <w:ins w:id="419" w:author="Raphael Malyankar" w:date="2024-10-07T17:45:00Z"/>
                <w:lang w:val="en-GB"/>
              </w:rPr>
            </w:pPr>
            <w:ins w:id="420" w:author="Raphael Malyankar" w:date="2024-10-07T17:45:00Z">
              <w:r w:rsidRPr="0060185A">
                <w:rPr>
                  <w:lang w:val="en-GB"/>
                </w:rPr>
                <w:t>Part 7</w:t>
              </w:r>
            </w:ins>
          </w:p>
        </w:tc>
        <w:tc>
          <w:tcPr>
            <w:tcW w:w="987" w:type="pct"/>
          </w:tcPr>
          <w:p w14:paraId="20043960" w14:textId="166CB3AC" w:rsidR="00740055" w:rsidRPr="0060185A" w:rsidRDefault="006225C2" w:rsidP="00740055">
            <w:pPr>
              <w:spacing w:before="60" w:after="60" w:line="240" w:lineRule="auto"/>
              <w:jc w:val="left"/>
              <w:rPr>
                <w:ins w:id="421" w:author="Raphael Malyankar" w:date="2024-10-07T17:45:00Z"/>
                <w:lang w:val="en-GB"/>
              </w:rPr>
            </w:pPr>
            <w:ins w:id="422" w:author="Raphael Malyankar" w:date="2024-10-07T20:08:00Z">
              <w:r>
                <w:rPr>
                  <w:lang w:val="en-GB"/>
                </w:rPr>
                <w:t xml:space="preserve">All checks except </w:t>
              </w:r>
            </w:ins>
            <w:ins w:id="423" w:author="Raphael Malyankar" w:date="2024-10-07T20:09:00Z">
              <w:r w:rsidR="00CE4919">
                <w:rPr>
                  <w:lang w:val="en-GB"/>
                </w:rPr>
                <w:t>those for arc, circle, and spline primitives</w:t>
              </w:r>
            </w:ins>
            <w:ins w:id="424" w:author="Raphael Malyankar" w:date="2024-10-07T20:10:00Z">
              <w:r w:rsidR="00CE4919">
                <w:rPr>
                  <w:lang w:val="en-GB"/>
                </w:rPr>
                <w:t xml:space="preserve"> or Level 3b geometry</w:t>
              </w:r>
            </w:ins>
          </w:p>
        </w:tc>
        <w:tc>
          <w:tcPr>
            <w:tcW w:w="1198" w:type="pct"/>
          </w:tcPr>
          <w:p w14:paraId="5D19E905" w14:textId="67EB6A86" w:rsidR="00740055" w:rsidRPr="0060185A" w:rsidRDefault="00CE4919" w:rsidP="00740055">
            <w:pPr>
              <w:spacing w:before="60" w:after="60" w:line="240" w:lineRule="auto"/>
              <w:jc w:val="left"/>
              <w:rPr>
                <w:ins w:id="425" w:author="Raphael Malyankar" w:date="2024-10-07T17:45:00Z"/>
                <w:lang w:val="en-GB"/>
              </w:rPr>
            </w:pPr>
            <w:ins w:id="426" w:author="Raphael Malyankar" w:date="2024-10-07T20:09:00Z">
              <w:r>
                <w:rPr>
                  <w:lang w:val="en-GB"/>
                </w:rPr>
                <w:t>Datasets</w:t>
              </w:r>
            </w:ins>
          </w:p>
        </w:tc>
        <w:tc>
          <w:tcPr>
            <w:tcW w:w="1759" w:type="pct"/>
          </w:tcPr>
          <w:p w14:paraId="66CD6632" w14:textId="77777777" w:rsidR="00740055" w:rsidRDefault="00CE4919" w:rsidP="00740055">
            <w:pPr>
              <w:spacing w:before="60" w:after="60" w:line="240" w:lineRule="auto"/>
              <w:jc w:val="left"/>
              <w:rPr>
                <w:ins w:id="427" w:author="Raphael Malyankar" w:date="2024-10-07T20:20:00Z"/>
                <w:lang w:val="en-GB"/>
              </w:rPr>
            </w:pPr>
            <w:ins w:id="428" w:author="Raphael Malyankar" w:date="2024-10-07T20:12:00Z">
              <w:r>
                <w:rPr>
                  <w:lang w:val="en-GB"/>
                </w:rPr>
                <w:t>S-101 uses Level 3a geometry</w:t>
              </w:r>
            </w:ins>
            <w:ins w:id="429" w:author="Raphael Malyankar" w:date="2024-10-07T20:20:00Z">
              <w:r w:rsidR="00C55D2A">
                <w:rPr>
                  <w:lang w:val="en-GB"/>
                </w:rPr>
                <w:t>.</w:t>
              </w:r>
            </w:ins>
          </w:p>
          <w:p w14:paraId="460D5A27" w14:textId="5C68B9F4" w:rsidR="00C55D2A" w:rsidRPr="0060185A" w:rsidRDefault="00C55D2A" w:rsidP="00740055">
            <w:pPr>
              <w:spacing w:before="60" w:after="60" w:line="240" w:lineRule="auto"/>
              <w:jc w:val="left"/>
              <w:rPr>
                <w:ins w:id="430" w:author="Raphael Malyankar" w:date="2024-10-07T17:45:00Z"/>
                <w:lang w:val="en-GB"/>
              </w:rPr>
            </w:pPr>
            <w:ins w:id="431" w:author="Raphael Malyankar" w:date="2024-10-07T20:20:00Z">
              <w:r>
                <w:rPr>
                  <w:lang w:val="en-GB"/>
                </w:rPr>
                <w:t>S-101 does not use arc, spline, and</w:t>
              </w:r>
            </w:ins>
            <w:ins w:id="432" w:author="Raphael Malyankar" w:date="2024-10-07T20:21:00Z">
              <w:r>
                <w:rPr>
                  <w:lang w:val="en-GB"/>
                </w:rPr>
                <w:t xml:space="preserve"> circle </w:t>
              </w:r>
            </w:ins>
            <w:ins w:id="433" w:author="Raphael Malyankar" w:date="2024-10-07T20:22:00Z">
              <w:r>
                <w:rPr>
                  <w:lang w:val="en-GB"/>
                </w:rPr>
                <w:t xml:space="preserve">spatial </w:t>
              </w:r>
            </w:ins>
            <w:ins w:id="434" w:author="Raphael Malyankar" w:date="2024-10-07T20:21:00Z">
              <w:r>
                <w:rPr>
                  <w:lang w:val="en-GB"/>
                </w:rPr>
                <w:t>primitives</w:t>
              </w:r>
            </w:ins>
          </w:p>
        </w:tc>
      </w:tr>
      <w:tr w:rsidR="00740055" w:rsidRPr="0060185A" w14:paraId="260E1F57" w14:textId="77777777" w:rsidTr="00740055">
        <w:trPr>
          <w:ins w:id="435" w:author="Raphael Malyankar" w:date="2024-10-07T17:45:00Z"/>
        </w:trPr>
        <w:tc>
          <w:tcPr>
            <w:tcW w:w="1056" w:type="pct"/>
          </w:tcPr>
          <w:p w14:paraId="3BC694A7" w14:textId="77777777" w:rsidR="00740055" w:rsidRPr="0060185A" w:rsidRDefault="00740055" w:rsidP="00740055">
            <w:pPr>
              <w:spacing w:before="60" w:after="60" w:line="240" w:lineRule="auto"/>
              <w:jc w:val="left"/>
              <w:rPr>
                <w:ins w:id="436" w:author="Raphael Malyankar" w:date="2024-10-07T17:45:00Z"/>
                <w:lang w:val="en-GB"/>
              </w:rPr>
            </w:pPr>
            <w:ins w:id="437" w:author="Raphael Malyankar" w:date="2024-10-07T17:45:00Z">
              <w:r w:rsidRPr="0060185A">
                <w:rPr>
                  <w:lang w:val="en-GB"/>
                </w:rPr>
                <w:t>Part 8</w:t>
              </w:r>
            </w:ins>
          </w:p>
        </w:tc>
        <w:tc>
          <w:tcPr>
            <w:tcW w:w="987" w:type="pct"/>
          </w:tcPr>
          <w:p w14:paraId="4C41AF4C" w14:textId="0AC44A3A" w:rsidR="00740055" w:rsidRPr="0060185A" w:rsidRDefault="00CE4919" w:rsidP="00740055">
            <w:pPr>
              <w:spacing w:before="60" w:after="60" w:line="240" w:lineRule="auto"/>
              <w:jc w:val="left"/>
              <w:rPr>
                <w:ins w:id="438" w:author="Raphael Malyankar" w:date="2024-10-07T17:45:00Z"/>
                <w:lang w:val="en-GB"/>
              </w:rPr>
            </w:pPr>
            <w:ins w:id="439" w:author="Raphael Malyankar" w:date="2024-10-07T20:12:00Z">
              <w:r>
                <w:rPr>
                  <w:lang w:val="en-GB"/>
                </w:rPr>
                <w:t>None</w:t>
              </w:r>
            </w:ins>
          </w:p>
        </w:tc>
        <w:tc>
          <w:tcPr>
            <w:tcW w:w="1198" w:type="pct"/>
          </w:tcPr>
          <w:p w14:paraId="0EEECE47" w14:textId="67E75543" w:rsidR="00740055" w:rsidRPr="0060185A" w:rsidRDefault="00C55D2A" w:rsidP="00740055">
            <w:pPr>
              <w:spacing w:before="60" w:after="60" w:line="240" w:lineRule="auto"/>
              <w:jc w:val="left"/>
              <w:rPr>
                <w:ins w:id="440" w:author="Raphael Malyankar" w:date="2024-10-07T17:45:00Z"/>
                <w:lang w:val="en-GB"/>
              </w:rPr>
            </w:pPr>
            <w:ins w:id="441" w:author="Raphael Malyankar" w:date="2024-10-07T20:22:00Z">
              <w:r>
                <w:rPr>
                  <w:lang w:val="en-GB"/>
                </w:rPr>
                <w:t>N/A</w:t>
              </w:r>
            </w:ins>
          </w:p>
        </w:tc>
        <w:tc>
          <w:tcPr>
            <w:tcW w:w="1759" w:type="pct"/>
          </w:tcPr>
          <w:p w14:paraId="7A6C4132" w14:textId="07F29E46" w:rsidR="00740055" w:rsidRPr="0060185A" w:rsidRDefault="00CE4919" w:rsidP="00740055">
            <w:pPr>
              <w:spacing w:before="60" w:after="60" w:line="240" w:lineRule="auto"/>
              <w:jc w:val="left"/>
              <w:rPr>
                <w:ins w:id="442" w:author="Raphael Malyankar" w:date="2024-10-07T17:45:00Z"/>
                <w:lang w:val="en-GB"/>
              </w:rPr>
            </w:pPr>
            <w:ins w:id="443" w:author="Raphael Malyankar" w:date="2024-10-07T20:12:00Z">
              <w:r>
                <w:rPr>
                  <w:lang w:val="en-GB"/>
                </w:rPr>
                <w:t>Part 8 does not apply to S-101</w:t>
              </w:r>
            </w:ins>
          </w:p>
        </w:tc>
      </w:tr>
      <w:tr w:rsidR="00740055" w:rsidRPr="0060185A" w14:paraId="69942D11" w14:textId="77777777" w:rsidTr="00740055">
        <w:trPr>
          <w:ins w:id="444" w:author="Raphael Malyankar" w:date="2024-10-07T17:45:00Z"/>
        </w:trPr>
        <w:tc>
          <w:tcPr>
            <w:tcW w:w="1056" w:type="pct"/>
          </w:tcPr>
          <w:p w14:paraId="06D50FF8" w14:textId="77777777" w:rsidR="00740055" w:rsidRPr="0060185A" w:rsidRDefault="00740055" w:rsidP="00740055">
            <w:pPr>
              <w:spacing w:before="60" w:after="60" w:line="240" w:lineRule="auto"/>
              <w:jc w:val="left"/>
              <w:rPr>
                <w:ins w:id="445" w:author="Raphael Malyankar" w:date="2024-10-07T17:45:00Z"/>
                <w:lang w:val="en-GB"/>
              </w:rPr>
            </w:pPr>
            <w:ins w:id="446" w:author="Raphael Malyankar" w:date="2024-10-07T17:45:00Z">
              <w:r w:rsidRPr="0060185A">
                <w:rPr>
                  <w:lang w:val="en-GB"/>
                </w:rPr>
                <w:t>Part 9 / 9a / 13</w:t>
              </w:r>
            </w:ins>
          </w:p>
        </w:tc>
        <w:tc>
          <w:tcPr>
            <w:tcW w:w="987" w:type="pct"/>
          </w:tcPr>
          <w:p w14:paraId="36D25BE2" w14:textId="5EE03FAC" w:rsidR="00740055" w:rsidRPr="0060185A" w:rsidRDefault="00CE4919" w:rsidP="00740055">
            <w:pPr>
              <w:spacing w:before="60" w:after="60" w:line="240" w:lineRule="auto"/>
              <w:jc w:val="left"/>
              <w:rPr>
                <w:ins w:id="447" w:author="Raphael Malyankar" w:date="2024-10-07T17:45:00Z"/>
                <w:lang w:val="en-GB"/>
              </w:rPr>
            </w:pPr>
            <w:ins w:id="448" w:author="Raphael Malyankar" w:date="2024-10-07T20:12:00Z">
              <w:r>
                <w:rPr>
                  <w:lang w:val="en-GB"/>
                </w:rPr>
                <w:t>?</w:t>
              </w:r>
            </w:ins>
          </w:p>
        </w:tc>
        <w:tc>
          <w:tcPr>
            <w:tcW w:w="1198" w:type="pct"/>
          </w:tcPr>
          <w:p w14:paraId="3F1BCF2F" w14:textId="16A2DE2C" w:rsidR="00740055" w:rsidRPr="0060185A" w:rsidRDefault="00CE4919" w:rsidP="00740055">
            <w:pPr>
              <w:spacing w:before="60" w:after="60" w:line="240" w:lineRule="auto"/>
              <w:jc w:val="left"/>
              <w:rPr>
                <w:ins w:id="449" w:author="Raphael Malyankar" w:date="2024-10-07T17:45:00Z"/>
                <w:lang w:val="en-GB"/>
              </w:rPr>
            </w:pPr>
            <w:ins w:id="450" w:author="Raphael Malyankar" w:date="2024-10-07T20:13:00Z">
              <w:r>
                <w:rPr>
                  <w:lang w:val="en-GB"/>
                </w:rPr>
                <w:t>Product Specitication</w:t>
              </w:r>
            </w:ins>
          </w:p>
        </w:tc>
        <w:tc>
          <w:tcPr>
            <w:tcW w:w="1759" w:type="pct"/>
          </w:tcPr>
          <w:p w14:paraId="28E80F00" w14:textId="032562BF" w:rsidR="00740055" w:rsidRPr="0060185A" w:rsidRDefault="00CE4919" w:rsidP="00740055">
            <w:pPr>
              <w:spacing w:before="60" w:after="60" w:line="240" w:lineRule="auto"/>
              <w:jc w:val="left"/>
              <w:rPr>
                <w:ins w:id="451" w:author="Raphael Malyankar" w:date="2024-10-07T17:45:00Z"/>
                <w:lang w:val="en-GB"/>
              </w:rPr>
            </w:pPr>
            <w:ins w:id="452" w:author="Raphael Malyankar" w:date="2024-10-07T20:13:00Z">
              <w:r>
                <w:rPr>
                  <w:lang w:val="en-GB"/>
                </w:rPr>
                <w:t>Validation checks for Portrayal Catalogue</w:t>
              </w:r>
            </w:ins>
          </w:p>
        </w:tc>
      </w:tr>
      <w:tr w:rsidR="00740055" w:rsidRPr="0060185A" w14:paraId="5A1E959B" w14:textId="77777777" w:rsidTr="00740055">
        <w:trPr>
          <w:ins w:id="453" w:author="Raphael Malyankar" w:date="2024-10-07T17:45:00Z"/>
        </w:trPr>
        <w:tc>
          <w:tcPr>
            <w:tcW w:w="1056" w:type="pct"/>
          </w:tcPr>
          <w:p w14:paraId="7491DC9C" w14:textId="77777777" w:rsidR="00740055" w:rsidRPr="0060185A" w:rsidRDefault="00740055" w:rsidP="00740055">
            <w:pPr>
              <w:spacing w:before="60" w:after="60" w:line="240" w:lineRule="auto"/>
              <w:jc w:val="left"/>
              <w:rPr>
                <w:ins w:id="454" w:author="Raphael Malyankar" w:date="2024-10-07T17:45:00Z"/>
                <w:lang w:val="en-GB"/>
              </w:rPr>
            </w:pPr>
            <w:ins w:id="455" w:author="Raphael Malyankar" w:date="2024-10-07T17:45:00Z">
              <w:r w:rsidRPr="0060185A">
                <w:rPr>
                  <w:lang w:val="en-GB"/>
                </w:rPr>
                <w:t>Part 10a</w:t>
              </w:r>
            </w:ins>
          </w:p>
        </w:tc>
        <w:tc>
          <w:tcPr>
            <w:tcW w:w="987" w:type="pct"/>
          </w:tcPr>
          <w:p w14:paraId="1AC93B0B" w14:textId="2E6BD6DC" w:rsidR="00740055" w:rsidRPr="0060185A" w:rsidRDefault="00CE4919" w:rsidP="00740055">
            <w:pPr>
              <w:spacing w:before="60" w:after="60" w:line="240" w:lineRule="auto"/>
              <w:jc w:val="left"/>
              <w:rPr>
                <w:ins w:id="456" w:author="Raphael Malyankar" w:date="2024-10-07T17:45:00Z"/>
                <w:lang w:val="en-GB"/>
              </w:rPr>
            </w:pPr>
            <w:ins w:id="457" w:author="Raphael Malyankar" w:date="2024-10-07T20:15:00Z">
              <w:r>
                <w:rPr>
                  <w:lang w:val="en-GB"/>
                </w:rPr>
                <w:t xml:space="preserve">All </w:t>
              </w:r>
            </w:ins>
            <w:ins w:id="458" w:author="Raphael Malyankar" w:date="2024-10-07T20:16:00Z">
              <w:r>
                <w:rPr>
                  <w:lang w:val="en-GB"/>
                </w:rPr>
                <w:t xml:space="preserve">checks </w:t>
              </w:r>
              <w:r w:rsidR="00C55D2A">
                <w:rPr>
                  <w:lang w:val="en-GB"/>
                </w:rPr>
                <w:t xml:space="preserve">except </w:t>
              </w:r>
            </w:ins>
            <w:ins w:id="459" w:author="Raphael Malyankar" w:date="2024-10-07T20:17:00Z">
              <w:r w:rsidR="00C55D2A">
                <w:rPr>
                  <w:lang w:val="en-GB"/>
                </w:rPr>
                <w:t>those applicable to arc, circle, and spline primitives</w:t>
              </w:r>
            </w:ins>
          </w:p>
        </w:tc>
        <w:tc>
          <w:tcPr>
            <w:tcW w:w="1198" w:type="pct"/>
          </w:tcPr>
          <w:p w14:paraId="34EADDE7" w14:textId="59EBD3C6" w:rsidR="00740055" w:rsidRPr="0060185A" w:rsidRDefault="00C55D2A" w:rsidP="00740055">
            <w:pPr>
              <w:spacing w:before="60" w:after="60" w:line="240" w:lineRule="auto"/>
              <w:jc w:val="left"/>
              <w:rPr>
                <w:ins w:id="460" w:author="Raphael Malyankar" w:date="2024-10-07T17:45:00Z"/>
                <w:lang w:val="en-GB"/>
              </w:rPr>
            </w:pPr>
            <w:ins w:id="461" w:author="Raphael Malyankar" w:date="2024-10-07T20:17:00Z">
              <w:r>
                <w:rPr>
                  <w:lang w:val="en-GB"/>
                </w:rPr>
                <w:t>Dataset</w:t>
              </w:r>
            </w:ins>
          </w:p>
        </w:tc>
        <w:tc>
          <w:tcPr>
            <w:tcW w:w="1759" w:type="pct"/>
          </w:tcPr>
          <w:p w14:paraId="314FB6A5" w14:textId="2993A049" w:rsidR="00740055" w:rsidRPr="0060185A" w:rsidRDefault="00C55D2A" w:rsidP="00740055">
            <w:pPr>
              <w:spacing w:before="60" w:after="60" w:line="240" w:lineRule="auto"/>
              <w:jc w:val="left"/>
              <w:rPr>
                <w:ins w:id="462" w:author="Raphael Malyankar" w:date="2024-10-07T17:45:00Z"/>
                <w:lang w:val="en-GB"/>
              </w:rPr>
            </w:pPr>
            <w:ins w:id="463" w:author="Raphael Malyankar" w:date="2024-10-07T20:22:00Z">
              <w:r w:rsidRPr="00C55D2A">
                <w:rPr>
                  <w:lang w:val="en-GB"/>
                </w:rPr>
                <w:t xml:space="preserve">S-101 does not use arc, spline, and circle </w:t>
              </w:r>
              <w:r>
                <w:rPr>
                  <w:lang w:val="en-GB"/>
                </w:rPr>
                <w:t xml:space="preserve">spatial </w:t>
              </w:r>
              <w:r w:rsidRPr="00C55D2A">
                <w:rPr>
                  <w:lang w:val="en-GB"/>
                </w:rPr>
                <w:t>primitives</w:t>
              </w:r>
            </w:ins>
          </w:p>
        </w:tc>
      </w:tr>
      <w:tr w:rsidR="00740055" w:rsidRPr="0060185A" w14:paraId="1E132657" w14:textId="77777777" w:rsidTr="00740055">
        <w:trPr>
          <w:ins w:id="464" w:author="Raphael Malyankar" w:date="2024-10-07T17:45:00Z"/>
        </w:trPr>
        <w:tc>
          <w:tcPr>
            <w:tcW w:w="1056" w:type="pct"/>
          </w:tcPr>
          <w:p w14:paraId="625E47F4" w14:textId="77777777" w:rsidR="00740055" w:rsidRPr="0060185A" w:rsidRDefault="00740055" w:rsidP="00740055">
            <w:pPr>
              <w:spacing w:before="60" w:after="60" w:line="240" w:lineRule="auto"/>
              <w:jc w:val="left"/>
              <w:rPr>
                <w:ins w:id="465" w:author="Raphael Malyankar" w:date="2024-10-07T17:45:00Z"/>
                <w:lang w:val="en-GB"/>
              </w:rPr>
            </w:pPr>
            <w:ins w:id="466" w:author="Raphael Malyankar" w:date="2024-10-07T17:45:00Z">
              <w:r w:rsidRPr="0060185A">
                <w:rPr>
                  <w:lang w:val="en-GB"/>
                </w:rPr>
                <w:t>Part 10b / 10c</w:t>
              </w:r>
            </w:ins>
          </w:p>
        </w:tc>
        <w:tc>
          <w:tcPr>
            <w:tcW w:w="987" w:type="pct"/>
          </w:tcPr>
          <w:p w14:paraId="55FB4404" w14:textId="6A251FF7" w:rsidR="00740055" w:rsidRPr="0060185A" w:rsidRDefault="00C55D2A" w:rsidP="00740055">
            <w:pPr>
              <w:spacing w:before="60" w:after="60" w:line="240" w:lineRule="auto"/>
              <w:jc w:val="left"/>
              <w:rPr>
                <w:ins w:id="467" w:author="Raphael Malyankar" w:date="2024-10-07T17:45:00Z"/>
                <w:lang w:val="en-GB"/>
              </w:rPr>
            </w:pPr>
            <w:ins w:id="468" w:author="Raphael Malyankar" w:date="2024-10-07T20:22:00Z">
              <w:r>
                <w:rPr>
                  <w:lang w:val="en-GB"/>
                </w:rPr>
                <w:t>None</w:t>
              </w:r>
            </w:ins>
          </w:p>
        </w:tc>
        <w:tc>
          <w:tcPr>
            <w:tcW w:w="1198" w:type="pct"/>
          </w:tcPr>
          <w:p w14:paraId="236D2845" w14:textId="60CED797" w:rsidR="00740055" w:rsidRPr="0060185A" w:rsidRDefault="00C55D2A" w:rsidP="00740055">
            <w:pPr>
              <w:spacing w:before="60" w:after="60" w:line="240" w:lineRule="auto"/>
              <w:jc w:val="left"/>
              <w:rPr>
                <w:ins w:id="469" w:author="Raphael Malyankar" w:date="2024-10-07T17:45:00Z"/>
                <w:lang w:val="en-GB"/>
              </w:rPr>
            </w:pPr>
            <w:ins w:id="470" w:author="Raphael Malyankar" w:date="2024-10-07T20:22:00Z">
              <w:r>
                <w:rPr>
                  <w:lang w:val="en-GB"/>
                </w:rPr>
                <w:t>N/A</w:t>
              </w:r>
            </w:ins>
          </w:p>
        </w:tc>
        <w:tc>
          <w:tcPr>
            <w:tcW w:w="1759" w:type="pct"/>
          </w:tcPr>
          <w:p w14:paraId="2DAE983D" w14:textId="6E5C5DCD" w:rsidR="00740055" w:rsidRPr="0060185A" w:rsidRDefault="00C55D2A" w:rsidP="00740055">
            <w:pPr>
              <w:spacing w:before="60" w:after="60" w:line="240" w:lineRule="auto"/>
              <w:jc w:val="left"/>
              <w:rPr>
                <w:ins w:id="471" w:author="Raphael Malyankar" w:date="2024-10-07T17:45:00Z"/>
                <w:lang w:val="en-GB"/>
              </w:rPr>
            </w:pPr>
            <w:ins w:id="472" w:author="Raphael Malyankar" w:date="2024-10-07T20:23:00Z">
              <w:r>
                <w:rPr>
                  <w:lang w:val="en-GB"/>
                </w:rPr>
                <w:t>Parts 10b and 10c do not apply to S-101</w:t>
              </w:r>
            </w:ins>
          </w:p>
        </w:tc>
      </w:tr>
      <w:tr w:rsidR="00740055" w:rsidRPr="0060185A" w14:paraId="6950538E" w14:textId="77777777" w:rsidTr="00740055">
        <w:trPr>
          <w:ins w:id="473" w:author="Raphael Malyankar" w:date="2024-10-07T17:45:00Z"/>
        </w:trPr>
        <w:tc>
          <w:tcPr>
            <w:tcW w:w="1056" w:type="pct"/>
          </w:tcPr>
          <w:p w14:paraId="5FB2AAB3" w14:textId="77777777" w:rsidR="00740055" w:rsidRPr="0060185A" w:rsidRDefault="00740055" w:rsidP="00740055">
            <w:pPr>
              <w:spacing w:before="60" w:after="60" w:line="240" w:lineRule="auto"/>
              <w:jc w:val="left"/>
              <w:rPr>
                <w:ins w:id="474" w:author="Raphael Malyankar" w:date="2024-10-07T17:45:00Z"/>
                <w:lang w:val="en-GB"/>
              </w:rPr>
            </w:pPr>
            <w:ins w:id="475" w:author="Raphael Malyankar" w:date="2024-10-07T17:45:00Z">
              <w:r w:rsidRPr="0060185A">
                <w:rPr>
                  <w:lang w:val="en-GB"/>
                </w:rPr>
                <w:t>Part 11</w:t>
              </w:r>
            </w:ins>
          </w:p>
        </w:tc>
        <w:tc>
          <w:tcPr>
            <w:tcW w:w="987" w:type="pct"/>
          </w:tcPr>
          <w:p w14:paraId="644B7FB9" w14:textId="3FA40302" w:rsidR="00740055" w:rsidRPr="0060185A" w:rsidRDefault="007D0100" w:rsidP="00740055">
            <w:pPr>
              <w:spacing w:before="60" w:after="60" w:line="240" w:lineRule="auto"/>
              <w:jc w:val="left"/>
              <w:rPr>
                <w:ins w:id="476" w:author="Raphael Malyankar" w:date="2024-10-07T17:45:00Z"/>
                <w:lang w:val="en-GB"/>
              </w:rPr>
            </w:pPr>
            <w:ins w:id="477" w:author="Raphael Malyankar" w:date="2024-10-07T20:23:00Z">
              <w:r w:rsidRPr="007D0100">
                <w:rPr>
                  <w:lang w:val="en-GB"/>
                </w:rPr>
                <w:t>S100_Dev0466</w:t>
              </w:r>
            </w:ins>
          </w:p>
        </w:tc>
        <w:tc>
          <w:tcPr>
            <w:tcW w:w="1198" w:type="pct"/>
          </w:tcPr>
          <w:p w14:paraId="3F6FCF39" w14:textId="7D55801E" w:rsidR="00740055" w:rsidRPr="0060185A" w:rsidRDefault="007D0100" w:rsidP="00740055">
            <w:pPr>
              <w:spacing w:before="60" w:after="60" w:line="240" w:lineRule="auto"/>
              <w:jc w:val="left"/>
              <w:rPr>
                <w:ins w:id="478" w:author="Raphael Malyankar" w:date="2024-10-07T17:45:00Z"/>
                <w:lang w:val="en-GB"/>
              </w:rPr>
            </w:pPr>
            <w:ins w:id="479" w:author="Raphael Malyankar" w:date="2024-10-07T20:24:00Z">
              <w:r>
                <w:rPr>
                  <w:lang w:val="en-GB"/>
                </w:rPr>
                <w:t>Dataset</w:t>
              </w:r>
            </w:ins>
          </w:p>
        </w:tc>
        <w:tc>
          <w:tcPr>
            <w:tcW w:w="1759" w:type="pct"/>
          </w:tcPr>
          <w:p w14:paraId="3F6D9094" w14:textId="3A024A33" w:rsidR="00740055" w:rsidRPr="0060185A" w:rsidRDefault="007D0100" w:rsidP="00740055">
            <w:pPr>
              <w:spacing w:before="60" w:after="60" w:line="240" w:lineRule="auto"/>
              <w:jc w:val="left"/>
              <w:rPr>
                <w:ins w:id="480" w:author="Raphael Malyankar" w:date="2024-10-07T17:45:00Z"/>
                <w:lang w:val="en-GB"/>
              </w:rPr>
            </w:pPr>
            <w:ins w:id="481" w:author="Raphael Malyankar" w:date="2024-10-07T20:24:00Z">
              <w:r>
                <w:rPr>
                  <w:lang w:val="en-GB"/>
                </w:rPr>
                <w:t>There is only one Part 11 generic check, for dataset size</w:t>
              </w:r>
            </w:ins>
          </w:p>
        </w:tc>
      </w:tr>
      <w:tr w:rsidR="00740055" w:rsidRPr="0060185A" w14:paraId="7DE0865E" w14:textId="77777777" w:rsidTr="00740055">
        <w:trPr>
          <w:ins w:id="482" w:author="Raphael Malyankar" w:date="2024-10-07T17:45:00Z"/>
        </w:trPr>
        <w:tc>
          <w:tcPr>
            <w:tcW w:w="1056" w:type="pct"/>
          </w:tcPr>
          <w:p w14:paraId="49A26DF7" w14:textId="77777777" w:rsidR="00740055" w:rsidRPr="0060185A" w:rsidRDefault="00740055" w:rsidP="00740055">
            <w:pPr>
              <w:spacing w:before="60" w:after="60" w:line="240" w:lineRule="auto"/>
              <w:jc w:val="left"/>
              <w:rPr>
                <w:ins w:id="483" w:author="Raphael Malyankar" w:date="2024-10-07T17:45:00Z"/>
                <w:lang w:val="en-GB"/>
              </w:rPr>
            </w:pPr>
            <w:ins w:id="484" w:author="Raphael Malyankar" w:date="2024-10-07T17:45:00Z">
              <w:r w:rsidRPr="0060185A">
                <w:rPr>
                  <w:lang w:val="en-GB"/>
                </w:rPr>
                <w:t>Part 15</w:t>
              </w:r>
            </w:ins>
          </w:p>
        </w:tc>
        <w:tc>
          <w:tcPr>
            <w:tcW w:w="987" w:type="pct"/>
          </w:tcPr>
          <w:p w14:paraId="77616E79" w14:textId="07BF6464" w:rsidR="00740055" w:rsidRPr="0060185A" w:rsidRDefault="007D0100" w:rsidP="00740055">
            <w:pPr>
              <w:spacing w:before="60" w:after="60" w:line="240" w:lineRule="auto"/>
              <w:jc w:val="left"/>
              <w:rPr>
                <w:ins w:id="485" w:author="Raphael Malyankar" w:date="2024-10-07T17:45:00Z"/>
                <w:lang w:val="en-GB"/>
              </w:rPr>
            </w:pPr>
            <w:ins w:id="486" w:author="Raphael Malyankar" w:date="2024-10-07T20:24:00Z">
              <w:r>
                <w:rPr>
                  <w:lang w:val="en-GB"/>
                </w:rPr>
                <w:t>?</w:t>
              </w:r>
            </w:ins>
          </w:p>
        </w:tc>
        <w:tc>
          <w:tcPr>
            <w:tcW w:w="1198" w:type="pct"/>
          </w:tcPr>
          <w:p w14:paraId="6FD81EAD" w14:textId="3DD13B5E" w:rsidR="00740055" w:rsidRPr="0060185A" w:rsidRDefault="007D0100" w:rsidP="00740055">
            <w:pPr>
              <w:spacing w:before="60" w:after="60" w:line="240" w:lineRule="auto"/>
              <w:jc w:val="left"/>
              <w:rPr>
                <w:ins w:id="487" w:author="Raphael Malyankar" w:date="2024-10-07T17:45:00Z"/>
                <w:lang w:val="en-GB"/>
              </w:rPr>
            </w:pPr>
            <w:ins w:id="488" w:author="Raphael Malyankar" w:date="2024-10-07T20:24:00Z">
              <w:r>
                <w:rPr>
                  <w:lang w:val="en-GB"/>
                </w:rPr>
                <w:t>?</w:t>
              </w:r>
            </w:ins>
          </w:p>
        </w:tc>
        <w:tc>
          <w:tcPr>
            <w:tcW w:w="1759" w:type="pct"/>
          </w:tcPr>
          <w:p w14:paraId="511DC377" w14:textId="77777777" w:rsidR="00740055" w:rsidRPr="0060185A" w:rsidRDefault="00740055" w:rsidP="00740055">
            <w:pPr>
              <w:spacing w:before="60" w:after="60" w:line="240" w:lineRule="auto"/>
              <w:jc w:val="left"/>
              <w:rPr>
                <w:ins w:id="489" w:author="Raphael Malyankar" w:date="2024-10-07T17:45:00Z"/>
                <w:lang w:val="en-GB"/>
              </w:rPr>
            </w:pPr>
          </w:p>
        </w:tc>
      </w:tr>
      <w:tr w:rsidR="00740055" w:rsidRPr="0060185A" w14:paraId="231AF7B4" w14:textId="77777777" w:rsidTr="00740055">
        <w:trPr>
          <w:ins w:id="490" w:author="Raphael Malyankar" w:date="2024-10-07T17:45:00Z"/>
        </w:trPr>
        <w:tc>
          <w:tcPr>
            <w:tcW w:w="1056" w:type="pct"/>
          </w:tcPr>
          <w:p w14:paraId="298FB1B2" w14:textId="77777777" w:rsidR="00740055" w:rsidRPr="0060185A" w:rsidRDefault="00740055" w:rsidP="00740055">
            <w:pPr>
              <w:spacing w:before="60" w:after="60" w:line="240" w:lineRule="auto"/>
              <w:jc w:val="left"/>
              <w:rPr>
                <w:ins w:id="491" w:author="Raphael Malyankar" w:date="2024-10-07T17:45:00Z"/>
                <w:lang w:val="en-GB"/>
              </w:rPr>
            </w:pPr>
            <w:ins w:id="492" w:author="Raphael Malyankar" w:date="2024-10-07T17:45:00Z">
              <w:r w:rsidRPr="0060185A">
                <w:rPr>
                  <w:lang w:val="en-GB"/>
                </w:rPr>
                <w:t>Part 17</w:t>
              </w:r>
            </w:ins>
          </w:p>
        </w:tc>
        <w:tc>
          <w:tcPr>
            <w:tcW w:w="987" w:type="pct"/>
          </w:tcPr>
          <w:p w14:paraId="08A0C2B9" w14:textId="74C1C36C" w:rsidR="00740055" w:rsidRPr="0060185A" w:rsidRDefault="007D0100" w:rsidP="00740055">
            <w:pPr>
              <w:spacing w:before="60" w:after="60" w:line="240" w:lineRule="auto"/>
              <w:jc w:val="left"/>
              <w:rPr>
                <w:ins w:id="493" w:author="Raphael Malyankar" w:date="2024-10-07T17:45:00Z"/>
                <w:lang w:val="en-GB"/>
              </w:rPr>
            </w:pPr>
            <w:ins w:id="494" w:author="Raphael Malyankar" w:date="2024-10-07T20:27:00Z">
              <w:r>
                <w:rPr>
                  <w:lang w:val="en-GB"/>
                </w:rPr>
                <w:t>All checks</w:t>
              </w:r>
            </w:ins>
          </w:p>
        </w:tc>
        <w:tc>
          <w:tcPr>
            <w:tcW w:w="1198" w:type="pct"/>
          </w:tcPr>
          <w:p w14:paraId="20C43E1A" w14:textId="16D86F66" w:rsidR="00740055" w:rsidRDefault="007D0100" w:rsidP="00740055">
            <w:pPr>
              <w:spacing w:before="60" w:after="60" w:line="240" w:lineRule="auto"/>
              <w:jc w:val="left"/>
              <w:rPr>
                <w:ins w:id="495" w:author="Raphael Malyankar" w:date="2024-10-07T20:27:00Z"/>
                <w:lang w:val="en-GB"/>
              </w:rPr>
            </w:pPr>
            <w:ins w:id="496" w:author="Raphael Malyankar" w:date="2024-10-07T20:27:00Z">
              <w:r>
                <w:rPr>
                  <w:lang w:val="en-GB"/>
                </w:rPr>
                <w:t>Exchange catalogue</w:t>
              </w:r>
            </w:ins>
          </w:p>
          <w:p w14:paraId="1A5AEA82" w14:textId="4555BA50" w:rsidR="007D0100" w:rsidRPr="0060185A" w:rsidRDefault="007D0100" w:rsidP="00740055">
            <w:pPr>
              <w:spacing w:before="60" w:after="60" w:line="240" w:lineRule="auto"/>
              <w:jc w:val="left"/>
              <w:rPr>
                <w:ins w:id="497" w:author="Raphael Malyankar" w:date="2024-10-07T17:45:00Z"/>
                <w:lang w:val="en-GB"/>
              </w:rPr>
            </w:pPr>
            <w:ins w:id="498" w:author="Raphael Malyankar" w:date="2024-10-07T20:27:00Z">
              <w:r>
                <w:rPr>
                  <w:lang w:val="en-GB"/>
                </w:rPr>
                <w:t>Exchange set</w:t>
              </w:r>
            </w:ins>
          </w:p>
        </w:tc>
        <w:tc>
          <w:tcPr>
            <w:tcW w:w="1759" w:type="pct"/>
          </w:tcPr>
          <w:p w14:paraId="2CE332A7" w14:textId="77777777" w:rsidR="00740055" w:rsidRPr="0060185A" w:rsidRDefault="00740055" w:rsidP="00740055">
            <w:pPr>
              <w:spacing w:before="60" w:after="60" w:line="240" w:lineRule="auto"/>
              <w:jc w:val="left"/>
              <w:rPr>
                <w:ins w:id="499" w:author="Raphael Malyankar" w:date="2024-10-07T17:45:00Z"/>
                <w:lang w:val="en-GB"/>
              </w:rPr>
            </w:pPr>
          </w:p>
        </w:tc>
      </w:tr>
      <w:tr w:rsidR="00740055" w:rsidRPr="0060185A" w14:paraId="63348DD6" w14:textId="77777777" w:rsidTr="00740055">
        <w:trPr>
          <w:ins w:id="500" w:author="Raphael Malyankar" w:date="2024-10-07T17:45:00Z"/>
        </w:trPr>
        <w:tc>
          <w:tcPr>
            <w:tcW w:w="1056" w:type="pct"/>
          </w:tcPr>
          <w:p w14:paraId="0DD0E10B" w14:textId="77777777" w:rsidR="00740055" w:rsidRDefault="00740055" w:rsidP="00740055">
            <w:pPr>
              <w:spacing w:before="60" w:after="60" w:line="240" w:lineRule="auto"/>
              <w:jc w:val="left"/>
              <w:rPr>
                <w:ins w:id="501" w:author="Raphael Malyankar" w:date="2024-10-07T20:36:00Z"/>
                <w:lang w:val="en-GB"/>
              </w:rPr>
            </w:pPr>
            <w:ins w:id="502" w:author="Raphael Malyankar" w:date="2024-10-07T17:45:00Z">
              <w:r w:rsidRPr="0060185A">
                <w:rPr>
                  <w:lang w:val="en-GB"/>
                </w:rPr>
                <w:t>Other</w:t>
              </w:r>
            </w:ins>
          </w:p>
          <w:p w14:paraId="5C9D6F5C" w14:textId="6C0E9DEB" w:rsidR="00B1185D" w:rsidRPr="0060185A" w:rsidRDefault="00B1185D" w:rsidP="00740055">
            <w:pPr>
              <w:spacing w:before="60" w:after="60" w:line="240" w:lineRule="auto"/>
              <w:jc w:val="left"/>
              <w:rPr>
                <w:ins w:id="503" w:author="Raphael Malyankar" w:date="2024-10-07T17:45:00Z"/>
                <w:lang w:val="en-GB"/>
              </w:rPr>
            </w:pPr>
            <w:ins w:id="504" w:author="Raphael Malyankar" w:date="2024-10-07T20:36:00Z">
              <w:r>
                <w:rPr>
                  <w:lang w:val="en-GB"/>
                </w:rPr>
                <w:t>This row should not b</w:t>
              </w:r>
            </w:ins>
            <w:ins w:id="505" w:author="Raphael Malyankar" w:date="2024-10-07T20:37:00Z">
              <w:r>
                <w:rPr>
                  <w:lang w:val="en-GB"/>
                </w:rPr>
                <w:t>e needed.</w:t>
              </w:r>
            </w:ins>
          </w:p>
        </w:tc>
        <w:tc>
          <w:tcPr>
            <w:tcW w:w="987" w:type="pct"/>
          </w:tcPr>
          <w:p w14:paraId="1EC5F464" w14:textId="0CABEE09" w:rsidR="00740055" w:rsidRPr="0060185A" w:rsidRDefault="007D0100" w:rsidP="00740055">
            <w:pPr>
              <w:spacing w:before="60" w:after="60" w:line="240" w:lineRule="auto"/>
              <w:jc w:val="left"/>
              <w:rPr>
                <w:ins w:id="506" w:author="Raphael Malyankar" w:date="2024-10-07T17:45:00Z"/>
                <w:lang w:val="en-GB"/>
              </w:rPr>
            </w:pPr>
            <w:ins w:id="507" w:author="Raphael Malyankar" w:date="2024-10-07T20:28:00Z">
              <w:r w:rsidRPr="007D0100">
                <w:rPr>
                  <w:lang w:val="en-GB"/>
                </w:rPr>
                <w:t>S100_Dev0465</w:t>
              </w:r>
            </w:ins>
          </w:p>
        </w:tc>
        <w:tc>
          <w:tcPr>
            <w:tcW w:w="1198" w:type="pct"/>
          </w:tcPr>
          <w:p w14:paraId="2B3D5D3F" w14:textId="00609562" w:rsidR="00740055" w:rsidRPr="0060185A" w:rsidRDefault="007D0100" w:rsidP="00740055">
            <w:pPr>
              <w:spacing w:before="60" w:after="60" w:line="240" w:lineRule="auto"/>
              <w:jc w:val="left"/>
              <w:rPr>
                <w:ins w:id="508" w:author="Raphael Malyankar" w:date="2024-10-07T17:45:00Z"/>
                <w:lang w:val="en-GB"/>
              </w:rPr>
            </w:pPr>
            <w:ins w:id="509" w:author="Raphael Malyankar" w:date="2024-10-07T20:28:00Z">
              <w:r>
                <w:rPr>
                  <w:lang w:val="en-GB"/>
                </w:rPr>
                <w:t>Dataset</w:t>
              </w:r>
            </w:ins>
          </w:p>
        </w:tc>
        <w:tc>
          <w:tcPr>
            <w:tcW w:w="1759" w:type="pct"/>
          </w:tcPr>
          <w:p w14:paraId="6C2F0736" w14:textId="37D1AA16" w:rsidR="00740055" w:rsidRPr="0060185A" w:rsidRDefault="007D0100" w:rsidP="00740055">
            <w:pPr>
              <w:spacing w:before="60" w:after="60" w:line="240" w:lineRule="auto"/>
              <w:jc w:val="left"/>
              <w:rPr>
                <w:ins w:id="510" w:author="Raphael Malyankar" w:date="2024-10-07T17:45:00Z"/>
                <w:lang w:val="en-GB"/>
              </w:rPr>
            </w:pPr>
            <w:ins w:id="511" w:author="Raphael Malyankar" w:date="2024-10-07T20:28:00Z">
              <w:r>
                <w:rPr>
                  <w:lang w:val="en-GB"/>
                </w:rPr>
                <w:t>This is currently tagged as “Not in 10a”</w:t>
              </w:r>
            </w:ins>
            <w:ins w:id="512" w:author="Raphael Malyankar" w:date="2024-10-07T20:29:00Z">
              <w:r>
                <w:rPr>
                  <w:lang w:val="en-GB"/>
                </w:rPr>
                <w:t xml:space="preserve"> but included among the generic S-100 checks. Suggest making it a product-specific check.</w:t>
              </w:r>
            </w:ins>
          </w:p>
        </w:tc>
      </w:tr>
    </w:tbl>
    <w:p w14:paraId="2B296936" w14:textId="77777777" w:rsidR="00D513AE" w:rsidRDefault="00D513AE" w:rsidP="00D76F20">
      <w:pPr>
        <w:tabs>
          <w:tab w:val="left" w:pos="1701"/>
        </w:tabs>
        <w:spacing w:line="240" w:lineRule="auto"/>
        <w:rPr>
          <w:ins w:id="513" w:author="Raphael Malyankar" w:date="2024-10-07T18:55:00Z"/>
          <w:lang w:val="en-GB"/>
        </w:rPr>
      </w:pPr>
    </w:p>
    <w:p w14:paraId="5FB02E54" w14:textId="4EECACCF" w:rsidR="00D513AE" w:rsidRDefault="00D513AE" w:rsidP="00D76F20">
      <w:pPr>
        <w:tabs>
          <w:tab w:val="left" w:pos="1701"/>
        </w:tabs>
        <w:spacing w:line="240" w:lineRule="auto"/>
        <w:rPr>
          <w:ins w:id="514" w:author="Raphael Malyankar" w:date="2024-10-07T18:56:00Z"/>
          <w:lang w:val="en-GB"/>
        </w:rPr>
      </w:pPr>
      <w:ins w:id="515" w:author="Raphael Malyankar" w:date="2024-10-07T18:58:00Z">
        <w:r w:rsidRPr="00D513AE">
          <w:rPr>
            <w:highlight w:val="yellow"/>
            <w:lang w:val="en-GB"/>
          </w:rPr>
          <w:lastRenderedPageBreak/>
          <w:t>[</w:t>
        </w:r>
      </w:ins>
      <w:commentRangeStart w:id="516"/>
      <w:ins w:id="517" w:author="Raphael Malyankar" w:date="2024-10-07T18:55:00Z">
        <w:r w:rsidRPr="00D513AE">
          <w:rPr>
            <w:highlight w:val="yellow"/>
            <w:lang w:val="en-GB"/>
          </w:rPr>
          <w:t>ALTERNAT</w:t>
        </w:r>
      </w:ins>
      <w:ins w:id="518" w:author="Raphael Malyankar" w:date="2024-10-07T18:56:00Z">
        <w:r w:rsidRPr="00D513AE">
          <w:rPr>
            <w:highlight w:val="yellow"/>
            <w:lang w:val="en-GB"/>
          </w:rPr>
          <w:t xml:space="preserve">IVE </w:t>
        </w:r>
      </w:ins>
      <w:commentRangeEnd w:id="516"/>
      <w:ins w:id="519" w:author="Raphael Malyankar" w:date="2024-11-27T21:03:00Z" w16du:dateUtc="2024-11-28T04:03:00Z">
        <w:r w:rsidR="00943D33">
          <w:rPr>
            <w:rStyle w:val="CommentReference"/>
          </w:rPr>
          <w:commentReference w:id="516"/>
        </w:r>
      </w:ins>
      <w:ins w:id="520" w:author="Raphael Malyankar" w:date="2024-10-07T19:00:00Z">
        <w:r>
          <w:rPr>
            <w:highlight w:val="yellow"/>
            <w:lang w:val="en-GB"/>
          </w:rPr>
          <w:t>clause 5.1</w:t>
        </w:r>
      </w:ins>
      <w:ins w:id="521" w:author="Raphael Malyankar" w:date="2024-10-07T18:58:00Z">
        <w:r w:rsidRPr="00D513AE">
          <w:rPr>
            <w:highlight w:val="yellow"/>
            <w:lang w:val="en-GB"/>
          </w:rPr>
          <w:t>]</w:t>
        </w:r>
      </w:ins>
    </w:p>
    <w:p w14:paraId="323782FF" w14:textId="166F645C" w:rsidR="00D513AE" w:rsidRDefault="00D513AE" w:rsidP="00D76F20">
      <w:pPr>
        <w:tabs>
          <w:tab w:val="left" w:pos="1701"/>
        </w:tabs>
        <w:spacing w:line="240" w:lineRule="auto"/>
        <w:rPr>
          <w:ins w:id="522" w:author="Raphael Malyankar" w:date="2024-10-07T19:00:00Z"/>
          <w:lang w:val="en-GB"/>
        </w:rPr>
      </w:pPr>
      <w:ins w:id="523" w:author="Raphael Malyankar" w:date="2024-10-07T18:56:00Z">
        <w:r>
          <w:rPr>
            <w:lang w:val="en-GB"/>
          </w:rPr>
          <w:t xml:space="preserve">S-101 datasets and exchange sets must also be validated using the subset of </w:t>
        </w:r>
      </w:ins>
      <w:ins w:id="524" w:author="Raphael Malyankar" w:date="2024-10-07T18:57:00Z">
        <w:r>
          <w:rPr>
            <w:lang w:val="en-GB"/>
          </w:rPr>
          <w:t>generic S-100 validation checks listed in [</w:t>
        </w:r>
        <w:r w:rsidRPr="00D513AE">
          <w:rPr>
            <w:highlight w:val="yellow"/>
            <w:lang w:val="en-GB"/>
          </w:rPr>
          <w:t>insert location</w:t>
        </w:r>
      </w:ins>
      <w:ins w:id="525" w:author="Raphael Malyankar" w:date="2024-10-07T18:58:00Z">
        <w:r w:rsidRPr="00D513AE">
          <w:rPr>
            <w:highlight w:val="yellow"/>
            <w:lang w:val="en-GB"/>
          </w:rPr>
          <w:t xml:space="preserve"> – sheet, file, etc.</w:t>
        </w:r>
        <w:r>
          <w:rPr>
            <w:lang w:val="en-GB"/>
          </w:rPr>
          <w:t>]</w:t>
        </w:r>
      </w:ins>
    </w:p>
    <w:p w14:paraId="7EF141CE" w14:textId="479610E5" w:rsidR="00D513AE" w:rsidRDefault="00D513AE">
      <w:pPr>
        <w:pStyle w:val="Heading2"/>
        <w:rPr>
          <w:ins w:id="526" w:author="Raphael Malyankar" w:date="2024-10-07T18:56:00Z"/>
          <w:lang w:val="en-GB"/>
        </w:rPr>
        <w:pPrChange w:id="527" w:author="Raphael Malyankar" w:date="2024-10-07T19:00:00Z">
          <w:pPr>
            <w:tabs>
              <w:tab w:val="left" w:pos="1701"/>
            </w:tabs>
            <w:spacing w:line="240" w:lineRule="auto"/>
          </w:pPr>
        </w:pPrChange>
      </w:pPr>
      <w:bookmarkStart w:id="528" w:name="_Toc179220194"/>
      <w:ins w:id="529" w:author="Raphael Malyankar" w:date="2024-10-07T19:00:00Z">
        <w:r>
          <w:rPr>
            <w:lang w:val="en-GB"/>
          </w:rPr>
          <w:t>Interoperability checks</w:t>
        </w:r>
      </w:ins>
      <w:bookmarkEnd w:id="528"/>
    </w:p>
    <w:p w14:paraId="0D716A81" w14:textId="0FE0EF61" w:rsidR="00D513AE" w:rsidRPr="00D76F20" w:rsidRDefault="00D513AE" w:rsidP="00D76F20">
      <w:pPr>
        <w:tabs>
          <w:tab w:val="left" w:pos="1701"/>
        </w:tabs>
        <w:spacing w:line="240" w:lineRule="auto"/>
        <w:rPr>
          <w:lang w:val="en-GB"/>
        </w:rPr>
      </w:pPr>
      <w:ins w:id="530" w:author="Raphael Malyankar" w:date="2024-10-07T19:01:00Z">
        <w:r>
          <w:rPr>
            <w:lang w:val="en-GB"/>
          </w:rPr>
          <w:t>S-101 datasets and exchange sets intended for use on ECDIS must also pass the applicable introperability checks f</w:t>
        </w:r>
      </w:ins>
      <w:ins w:id="531" w:author="Raphael Malyankar" w:date="2024-10-07T19:02:00Z">
        <w:r>
          <w:rPr>
            <w:lang w:val="en-GB"/>
          </w:rPr>
          <w:t>rom those listed</w:t>
        </w:r>
      </w:ins>
      <w:ins w:id="532" w:author="Raphael Malyankar" w:date="2024-10-07T19:01:00Z">
        <w:r>
          <w:rPr>
            <w:lang w:val="en-GB"/>
          </w:rPr>
          <w:t xml:space="preserve"> in S-158:98.</w:t>
        </w:r>
      </w:ins>
    </w:p>
    <w:p w14:paraId="192042B5" w14:textId="40B51F02" w:rsidR="00861E96" w:rsidRDefault="00861E96" w:rsidP="00611211">
      <w:pPr>
        <w:pStyle w:val="Heading1"/>
        <w:rPr>
          <w:lang w:val="en-GB"/>
        </w:rPr>
      </w:pPr>
      <w:bookmarkStart w:id="533" w:name="_Toc179220195"/>
      <w:commentRangeStart w:id="534"/>
      <w:commentRangeStart w:id="535"/>
      <w:r>
        <w:rPr>
          <w:lang w:val="en-GB"/>
        </w:rPr>
        <w:t xml:space="preserve">Check </w:t>
      </w:r>
      <w:r w:rsidR="000C0A8B">
        <w:rPr>
          <w:lang w:val="en-GB"/>
        </w:rPr>
        <w:t xml:space="preserve">Application </w:t>
      </w:r>
      <w:r>
        <w:rPr>
          <w:lang w:val="en-GB"/>
        </w:rPr>
        <w:t>Sequence</w:t>
      </w:r>
      <w:commentRangeEnd w:id="534"/>
      <w:r w:rsidR="004B194F">
        <w:rPr>
          <w:rStyle w:val="CommentReference"/>
          <w:b w:val="0"/>
          <w:bCs w:val="0"/>
        </w:rPr>
        <w:commentReference w:id="534"/>
      </w:r>
      <w:commentRangeEnd w:id="535"/>
      <w:r w:rsidR="00911072">
        <w:rPr>
          <w:rStyle w:val="CommentReference"/>
          <w:b w:val="0"/>
          <w:bCs w:val="0"/>
        </w:rPr>
        <w:commentReference w:id="535"/>
      </w:r>
      <w:bookmarkEnd w:id="533"/>
    </w:p>
    <w:p w14:paraId="7AF743AD" w14:textId="7BFF280D" w:rsidR="00D76F20" w:rsidRPr="00D76F20" w:rsidRDefault="00D76F20" w:rsidP="00D76F20">
      <w:pPr>
        <w:rPr>
          <w:lang w:val="en-GB"/>
        </w:rPr>
      </w:pPr>
      <w:r>
        <w:rPr>
          <w:lang w:val="en-GB"/>
        </w:rPr>
        <w:t xml:space="preserve">The check application sequence </w:t>
      </w:r>
      <w:r w:rsidR="0066513D">
        <w:rPr>
          <w:lang w:val="en-GB"/>
        </w:rPr>
        <w:t>expands and modifies the application sequence described in S-158.</w:t>
      </w:r>
    </w:p>
    <w:p w14:paraId="03C9E3F0" w14:textId="59704D3F" w:rsidR="001B5F6E" w:rsidRDefault="001B5F6E" w:rsidP="001B5F6E">
      <w:pPr>
        <w:pStyle w:val="Caption"/>
        <w:keepNext/>
      </w:pPr>
      <w:r>
        <w:t xml:space="preserve">Table </w:t>
      </w:r>
      <w:ins w:id="536" w:author="Raphael Malyankar" w:date="2024-10-11T00:53:00Z">
        <w:r w:rsidR="00AA03C2">
          <w:fldChar w:fldCharType="begin"/>
        </w:r>
        <w:r w:rsidR="00AA03C2">
          <w:instrText xml:space="preserve"> STYLEREF 1 \s </w:instrText>
        </w:r>
      </w:ins>
      <w:r w:rsidR="00AA03C2">
        <w:fldChar w:fldCharType="separate"/>
      </w:r>
      <w:r w:rsidR="00AA03C2">
        <w:rPr>
          <w:noProof/>
        </w:rPr>
        <w:t>6</w:t>
      </w:r>
      <w:ins w:id="537" w:author="Raphael Malyankar" w:date="2024-10-11T00:53:00Z">
        <w:r w:rsidR="00AA03C2">
          <w:fldChar w:fldCharType="end"/>
        </w:r>
        <w:r w:rsidR="00AA03C2">
          <w:t>.</w:t>
        </w:r>
        <w:r w:rsidR="00AA03C2">
          <w:fldChar w:fldCharType="begin"/>
        </w:r>
        <w:r w:rsidR="00AA03C2">
          <w:instrText xml:space="preserve"> SEQ Table \* ARABIC \s 1 </w:instrText>
        </w:r>
      </w:ins>
      <w:r w:rsidR="00AA03C2">
        <w:fldChar w:fldCharType="separate"/>
      </w:r>
      <w:ins w:id="538" w:author="Raphael Malyankar" w:date="2024-10-11T00:53:00Z">
        <w:r w:rsidR="00AA03C2">
          <w:rPr>
            <w:noProof/>
          </w:rPr>
          <w:t>1</w:t>
        </w:r>
        <w:r w:rsidR="00AA03C2">
          <w:fldChar w:fldCharType="end"/>
        </w:r>
      </w:ins>
      <w:del w:id="539" w:author="Raphael Malyankar" w:date="2024-10-11T00:53:00Z">
        <w:r w:rsidR="003E0544" w:rsidDel="00AA03C2">
          <w:fldChar w:fldCharType="begin"/>
        </w:r>
        <w:r w:rsidR="003E0544" w:rsidDel="00AA03C2">
          <w:delInstrText xml:space="preserve"> STYLEREF 1 \s </w:delInstrText>
        </w:r>
        <w:r w:rsidR="003E0544" w:rsidDel="00AA03C2">
          <w:fldChar w:fldCharType="separate"/>
        </w:r>
        <w:r w:rsidR="00A53D60" w:rsidDel="00AA03C2">
          <w:rPr>
            <w:noProof/>
          </w:rPr>
          <w:delText>6</w:delText>
        </w:r>
        <w:r w:rsidR="003E0544" w:rsidDel="00AA03C2">
          <w:fldChar w:fldCharType="end"/>
        </w:r>
        <w:r w:rsidR="003E0544" w:rsidDel="00AA03C2">
          <w:delText>.</w:delText>
        </w:r>
        <w:r w:rsidR="003E0544" w:rsidDel="00AA03C2">
          <w:fldChar w:fldCharType="begin"/>
        </w:r>
        <w:r w:rsidR="003E0544" w:rsidDel="00AA03C2">
          <w:delInstrText xml:space="preserve"> SEQ Table \* ARABIC \s 1 </w:delInstrText>
        </w:r>
        <w:r w:rsidR="003E0544" w:rsidDel="00AA03C2">
          <w:fldChar w:fldCharType="separate"/>
        </w:r>
        <w:r w:rsidR="00A53D60" w:rsidDel="00AA03C2">
          <w:rPr>
            <w:noProof/>
          </w:rPr>
          <w:delText>1</w:delText>
        </w:r>
        <w:r w:rsidR="003E0544" w:rsidDel="00AA03C2">
          <w:fldChar w:fldCharType="end"/>
        </w:r>
      </w:del>
      <w:r>
        <w:t xml:space="preserve"> - </w:t>
      </w:r>
      <w:r w:rsidR="00750522">
        <w:t>Suggested</w:t>
      </w:r>
      <w:r>
        <w:t xml:space="preserve"> application order of validation checks</w:t>
      </w:r>
    </w:p>
    <w:tbl>
      <w:tblPr>
        <w:tblStyle w:val="TableGrid"/>
        <w:tblW w:w="0" w:type="auto"/>
        <w:tblLook w:val="04A0" w:firstRow="1" w:lastRow="0" w:firstColumn="1" w:lastColumn="0" w:noHBand="0" w:noVBand="1"/>
      </w:tblPr>
      <w:tblGrid>
        <w:gridCol w:w="762"/>
        <w:gridCol w:w="3782"/>
        <w:gridCol w:w="1654"/>
        <w:gridCol w:w="2818"/>
      </w:tblGrid>
      <w:tr w:rsidR="00461C83" w:rsidRPr="001B5F6E" w14:paraId="4DC82CC9" w14:textId="4A5E1D16" w:rsidTr="0066513D">
        <w:trPr>
          <w:cantSplit/>
          <w:tblHeader/>
        </w:trPr>
        <w:tc>
          <w:tcPr>
            <w:tcW w:w="0" w:type="auto"/>
            <w:shd w:val="clear" w:color="auto" w:fill="D9D9D9" w:themeFill="background1" w:themeFillShade="D9"/>
          </w:tcPr>
          <w:p w14:paraId="0EF7FBAE" w14:textId="77777777" w:rsidR="00336B36" w:rsidRPr="00E401E3" w:rsidRDefault="00336B36" w:rsidP="001B5F6E">
            <w:pPr>
              <w:spacing w:after="120" w:line="240" w:lineRule="auto"/>
              <w:rPr>
                <w:b/>
                <w:bCs/>
                <w:lang w:val="en-GB"/>
              </w:rPr>
            </w:pPr>
            <w:r w:rsidRPr="00E401E3">
              <w:rPr>
                <w:b/>
                <w:bCs/>
                <w:lang w:val="en-GB"/>
              </w:rPr>
              <w:t>Order</w:t>
            </w:r>
          </w:p>
        </w:tc>
        <w:tc>
          <w:tcPr>
            <w:tcW w:w="0" w:type="auto"/>
            <w:shd w:val="clear" w:color="auto" w:fill="D9D9D9" w:themeFill="background1" w:themeFillShade="D9"/>
          </w:tcPr>
          <w:p w14:paraId="5A7EEC05" w14:textId="77777777" w:rsidR="00336B36" w:rsidRPr="00E401E3" w:rsidRDefault="00336B36" w:rsidP="001B5F6E">
            <w:pPr>
              <w:spacing w:after="120" w:line="240" w:lineRule="auto"/>
              <w:rPr>
                <w:b/>
                <w:bCs/>
                <w:lang w:val="en-GB"/>
              </w:rPr>
            </w:pPr>
            <w:r w:rsidRPr="00E401E3">
              <w:rPr>
                <w:b/>
                <w:bCs/>
                <w:lang w:val="en-GB"/>
              </w:rPr>
              <w:t>Check Collection</w:t>
            </w:r>
          </w:p>
        </w:tc>
        <w:tc>
          <w:tcPr>
            <w:tcW w:w="0" w:type="auto"/>
            <w:shd w:val="clear" w:color="auto" w:fill="D9D9D9" w:themeFill="background1" w:themeFillShade="D9"/>
          </w:tcPr>
          <w:p w14:paraId="5231634B" w14:textId="59081E92" w:rsidR="00336B36" w:rsidRPr="00E401E3" w:rsidRDefault="00336B36" w:rsidP="001B5F6E">
            <w:pPr>
              <w:spacing w:after="120" w:line="240" w:lineRule="auto"/>
              <w:rPr>
                <w:b/>
                <w:bCs/>
                <w:lang w:val="en-GB"/>
              </w:rPr>
            </w:pPr>
            <w:r w:rsidRPr="00E401E3">
              <w:rPr>
                <w:b/>
                <w:bCs/>
                <w:lang w:val="en-GB"/>
              </w:rPr>
              <w:t>Defined in</w:t>
            </w:r>
          </w:p>
        </w:tc>
        <w:tc>
          <w:tcPr>
            <w:tcW w:w="0" w:type="auto"/>
            <w:shd w:val="clear" w:color="auto" w:fill="D9D9D9" w:themeFill="background1" w:themeFillShade="D9"/>
          </w:tcPr>
          <w:p w14:paraId="4BBB082A" w14:textId="2789B09D" w:rsidR="00336B36" w:rsidRPr="00E401E3" w:rsidRDefault="00336B36" w:rsidP="001B5F6E">
            <w:pPr>
              <w:spacing w:after="120" w:line="240" w:lineRule="auto"/>
              <w:rPr>
                <w:b/>
                <w:bCs/>
                <w:lang w:val="en-GB"/>
              </w:rPr>
            </w:pPr>
            <w:r w:rsidRPr="00E401E3">
              <w:rPr>
                <w:b/>
                <w:bCs/>
                <w:lang w:val="en-GB"/>
              </w:rPr>
              <w:t>Apply to</w:t>
            </w:r>
          </w:p>
        </w:tc>
      </w:tr>
      <w:tr w:rsidR="00461C83" w:rsidRPr="001B5F6E" w14:paraId="6D8C463B" w14:textId="591504B2" w:rsidTr="0066513D">
        <w:trPr>
          <w:cantSplit/>
        </w:trPr>
        <w:tc>
          <w:tcPr>
            <w:tcW w:w="0" w:type="auto"/>
          </w:tcPr>
          <w:p w14:paraId="136AF204" w14:textId="77777777" w:rsidR="00336B36" w:rsidRPr="001B5F6E" w:rsidRDefault="00336B36" w:rsidP="00D24C0B">
            <w:pPr>
              <w:spacing w:after="120" w:line="240" w:lineRule="auto"/>
              <w:rPr>
                <w:lang w:val="en-GB"/>
              </w:rPr>
            </w:pPr>
            <w:r w:rsidRPr="001B5F6E">
              <w:rPr>
                <w:lang w:val="en-GB"/>
              </w:rPr>
              <w:t>1</w:t>
            </w:r>
          </w:p>
        </w:tc>
        <w:tc>
          <w:tcPr>
            <w:tcW w:w="0" w:type="auto"/>
          </w:tcPr>
          <w:p w14:paraId="08D33283" w14:textId="77777777" w:rsidR="00336B36" w:rsidRPr="001B5F6E" w:rsidRDefault="00336B36" w:rsidP="00336B36">
            <w:pPr>
              <w:spacing w:after="120" w:line="240" w:lineRule="auto"/>
              <w:jc w:val="left"/>
              <w:rPr>
                <w:lang w:val="en-GB"/>
              </w:rPr>
            </w:pPr>
            <w:r w:rsidRPr="001B5F6E">
              <w:rPr>
                <w:lang w:val="en-GB"/>
              </w:rPr>
              <w:t>S-100 generic checks for datasets</w:t>
            </w:r>
          </w:p>
        </w:tc>
        <w:tc>
          <w:tcPr>
            <w:tcW w:w="0" w:type="auto"/>
          </w:tcPr>
          <w:p w14:paraId="294581C4" w14:textId="77777777" w:rsidR="00336B36" w:rsidRPr="001B5F6E" w:rsidRDefault="00336B36" w:rsidP="00D24C0B">
            <w:pPr>
              <w:spacing w:after="120" w:line="240" w:lineRule="auto"/>
              <w:rPr>
                <w:lang w:val="en-GB"/>
              </w:rPr>
            </w:pPr>
            <w:r w:rsidRPr="001B5F6E">
              <w:rPr>
                <w:lang w:val="en-GB"/>
              </w:rPr>
              <w:t>S-158:100</w:t>
            </w:r>
          </w:p>
        </w:tc>
        <w:tc>
          <w:tcPr>
            <w:tcW w:w="0" w:type="auto"/>
          </w:tcPr>
          <w:p w14:paraId="6A8FFC31" w14:textId="54CED64A" w:rsidR="00336B36" w:rsidRPr="001B5F6E" w:rsidRDefault="00336B36" w:rsidP="00336B36">
            <w:pPr>
              <w:spacing w:after="120" w:line="240" w:lineRule="auto"/>
              <w:jc w:val="left"/>
              <w:rPr>
                <w:lang w:val="en-GB"/>
              </w:rPr>
            </w:pPr>
            <w:r w:rsidRPr="001B5F6E">
              <w:rPr>
                <w:lang w:val="en-GB"/>
              </w:rPr>
              <w:t>Dataset</w:t>
            </w:r>
            <w:r w:rsidR="003F2031">
              <w:rPr>
                <w:lang w:val="en-GB"/>
              </w:rPr>
              <w:t>, in isolation</w:t>
            </w:r>
          </w:p>
        </w:tc>
      </w:tr>
      <w:tr w:rsidR="00461C83" w:rsidRPr="001B5F6E" w14:paraId="1210E465" w14:textId="4832D444" w:rsidTr="0066513D">
        <w:trPr>
          <w:cantSplit/>
        </w:trPr>
        <w:tc>
          <w:tcPr>
            <w:tcW w:w="0" w:type="auto"/>
            <w:shd w:val="clear" w:color="auto" w:fill="F2F2F2" w:themeFill="background1" w:themeFillShade="F2"/>
          </w:tcPr>
          <w:p w14:paraId="396F2BDC" w14:textId="77777777" w:rsidR="00336B36" w:rsidRPr="001B5F6E" w:rsidRDefault="00336B36" w:rsidP="00D24C0B">
            <w:pPr>
              <w:spacing w:after="120" w:line="240" w:lineRule="auto"/>
              <w:rPr>
                <w:lang w:val="en-GB"/>
              </w:rPr>
            </w:pPr>
            <w:r w:rsidRPr="001B5F6E">
              <w:rPr>
                <w:lang w:val="en-GB"/>
              </w:rPr>
              <w:t>2</w:t>
            </w:r>
          </w:p>
        </w:tc>
        <w:tc>
          <w:tcPr>
            <w:tcW w:w="0" w:type="auto"/>
            <w:shd w:val="clear" w:color="auto" w:fill="F2F2F2" w:themeFill="background1" w:themeFillShade="F2"/>
          </w:tcPr>
          <w:p w14:paraId="78F27C72" w14:textId="77777777" w:rsidR="00336B36" w:rsidRPr="001B5F6E" w:rsidRDefault="00336B36" w:rsidP="00336B36">
            <w:pPr>
              <w:spacing w:after="120" w:line="240" w:lineRule="auto"/>
              <w:jc w:val="left"/>
              <w:rPr>
                <w:lang w:val="en-GB"/>
              </w:rPr>
            </w:pPr>
            <w:r w:rsidRPr="001B5F6E">
              <w:rPr>
                <w:lang w:val="en-GB"/>
              </w:rPr>
              <w:t>Product-specific checks for datasets</w:t>
            </w:r>
          </w:p>
        </w:tc>
        <w:tc>
          <w:tcPr>
            <w:tcW w:w="0" w:type="auto"/>
            <w:shd w:val="clear" w:color="auto" w:fill="F2F2F2" w:themeFill="background1" w:themeFillShade="F2"/>
          </w:tcPr>
          <w:p w14:paraId="099D2657" w14:textId="0ACCEBE5" w:rsidR="00336B36" w:rsidRPr="001B5F6E" w:rsidRDefault="00336B36" w:rsidP="00D24C0B">
            <w:pPr>
              <w:spacing w:after="120" w:line="240" w:lineRule="auto"/>
              <w:rPr>
                <w:lang w:val="en-GB"/>
              </w:rPr>
            </w:pPr>
            <w:r w:rsidRPr="001B5F6E">
              <w:rPr>
                <w:lang w:val="en-GB"/>
              </w:rPr>
              <w:t>S-158:1</w:t>
            </w:r>
            <w:r w:rsidR="0066513D">
              <w:rPr>
                <w:lang w:val="en-GB"/>
              </w:rPr>
              <w:t>01</w:t>
            </w:r>
          </w:p>
        </w:tc>
        <w:tc>
          <w:tcPr>
            <w:tcW w:w="0" w:type="auto"/>
            <w:shd w:val="clear" w:color="auto" w:fill="F2F2F2" w:themeFill="background1" w:themeFillShade="F2"/>
          </w:tcPr>
          <w:p w14:paraId="6CD49412" w14:textId="28D47476" w:rsidR="00336B36" w:rsidRPr="001B5F6E" w:rsidRDefault="00336B36" w:rsidP="00336B36">
            <w:pPr>
              <w:spacing w:after="120" w:line="240" w:lineRule="auto"/>
              <w:jc w:val="left"/>
              <w:rPr>
                <w:lang w:val="en-GB"/>
              </w:rPr>
            </w:pPr>
            <w:r w:rsidRPr="001B5F6E">
              <w:rPr>
                <w:lang w:val="en-GB"/>
              </w:rPr>
              <w:t>Dataset</w:t>
            </w:r>
            <w:r w:rsidR="003F2031">
              <w:rPr>
                <w:lang w:val="en-GB"/>
              </w:rPr>
              <w:t>, in isolation</w:t>
            </w:r>
          </w:p>
        </w:tc>
      </w:tr>
      <w:tr w:rsidR="00461C83" w:rsidRPr="001B5F6E" w14:paraId="1A70F729" w14:textId="77777777" w:rsidTr="0066513D">
        <w:trPr>
          <w:cantSplit/>
        </w:trPr>
        <w:tc>
          <w:tcPr>
            <w:tcW w:w="0" w:type="auto"/>
          </w:tcPr>
          <w:p w14:paraId="6401E8F6" w14:textId="4B59EBE7" w:rsidR="0066513D" w:rsidRPr="001B5F6E" w:rsidRDefault="0066513D" w:rsidP="0066513D">
            <w:pPr>
              <w:spacing w:after="120" w:line="240" w:lineRule="auto"/>
              <w:rPr>
                <w:lang w:val="en-GB"/>
              </w:rPr>
            </w:pPr>
            <w:r>
              <w:rPr>
                <w:lang w:val="en-GB"/>
              </w:rPr>
              <w:t>2.1</w:t>
            </w:r>
          </w:p>
        </w:tc>
        <w:tc>
          <w:tcPr>
            <w:tcW w:w="0" w:type="auto"/>
          </w:tcPr>
          <w:p w14:paraId="385307E6" w14:textId="4DDD50C7" w:rsidR="0066513D" w:rsidRPr="001B5F6E" w:rsidRDefault="005C2DC6" w:rsidP="0066513D">
            <w:pPr>
              <w:spacing w:after="120" w:line="240" w:lineRule="auto"/>
              <w:jc w:val="left"/>
              <w:rPr>
                <w:lang w:val="en-GB"/>
              </w:rPr>
            </w:pPr>
            <w:r>
              <w:rPr>
                <w:lang w:val="en-GB"/>
              </w:rPr>
              <w:t>???</w:t>
            </w:r>
          </w:p>
        </w:tc>
        <w:tc>
          <w:tcPr>
            <w:tcW w:w="0" w:type="auto"/>
          </w:tcPr>
          <w:p w14:paraId="6462D6EC" w14:textId="55B41EC7" w:rsidR="0066513D" w:rsidRPr="001B5F6E" w:rsidRDefault="0066513D" w:rsidP="0066513D">
            <w:pPr>
              <w:spacing w:after="120" w:line="240" w:lineRule="auto"/>
              <w:rPr>
                <w:lang w:val="en-GB"/>
              </w:rPr>
            </w:pPr>
            <w:r>
              <w:rPr>
                <w:lang w:val="en-GB"/>
              </w:rPr>
              <w:t>S-158:101 checks numbered Nxxx</w:t>
            </w:r>
          </w:p>
        </w:tc>
        <w:tc>
          <w:tcPr>
            <w:tcW w:w="0" w:type="auto"/>
          </w:tcPr>
          <w:p w14:paraId="3EDC09CE" w14:textId="0C7DE9F3" w:rsidR="0066513D" w:rsidRPr="001B5F6E" w:rsidRDefault="0066513D" w:rsidP="0066513D">
            <w:pPr>
              <w:spacing w:after="120" w:line="240" w:lineRule="auto"/>
              <w:jc w:val="left"/>
              <w:rPr>
                <w:lang w:val="en-GB"/>
              </w:rPr>
            </w:pPr>
            <w:r w:rsidRPr="0044649B">
              <w:t>Dataset, in isolation</w:t>
            </w:r>
          </w:p>
        </w:tc>
      </w:tr>
      <w:tr w:rsidR="00461C83" w:rsidRPr="001B5F6E" w14:paraId="218EED40" w14:textId="77777777" w:rsidTr="0066513D">
        <w:trPr>
          <w:cantSplit/>
        </w:trPr>
        <w:tc>
          <w:tcPr>
            <w:tcW w:w="0" w:type="auto"/>
          </w:tcPr>
          <w:p w14:paraId="6CA3F115" w14:textId="1780A662" w:rsidR="0066513D" w:rsidRPr="001B5F6E" w:rsidRDefault="0066513D" w:rsidP="0066513D">
            <w:pPr>
              <w:spacing w:after="120" w:line="240" w:lineRule="auto"/>
              <w:rPr>
                <w:lang w:val="en-GB"/>
              </w:rPr>
            </w:pPr>
            <w:r>
              <w:rPr>
                <w:lang w:val="en-GB"/>
              </w:rPr>
              <w:t>2.2</w:t>
            </w:r>
          </w:p>
        </w:tc>
        <w:tc>
          <w:tcPr>
            <w:tcW w:w="0" w:type="auto"/>
          </w:tcPr>
          <w:p w14:paraId="6864B11B" w14:textId="57D4223D" w:rsidR="0066513D" w:rsidRPr="001B5F6E" w:rsidRDefault="005C2DC6" w:rsidP="0066513D">
            <w:pPr>
              <w:spacing w:after="120" w:line="240" w:lineRule="auto"/>
              <w:jc w:val="left"/>
              <w:rPr>
                <w:lang w:val="en-GB"/>
              </w:rPr>
            </w:pPr>
            <w:r>
              <w:rPr>
                <w:lang w:val="en-GB"/>
              </w:rPr>
              <w:t>???</w:t>
            </w:r>
          </w:p>
        </w:tc>
        <w:tc>
          <w:tcPr>
            <w:tcW w:w="0" w:type="auto"/>
          </w:tcPr>
          <w:p w14:paraId="79EB4A06" w14:textId="77B9FC5B" w:rsidR="0066513D" w:rsidRPr="001B5F6E" w:rsidRDefault="0066513D" w:rsidP="0066513D">
            <w:pPr>
              <w:spacing w:after="120" w:line="240" w:lineRule="auto"/>
              <w:rPr>
                <w:lang w:val="en-GB"/>
              </w:rPr>
            </w:pPr>
            <w:r>
              <w:rPr>
                <w:lang w:val="en-GB"/>
              </w:rPr>
              <w:t>S-158:101 checks numbered Nxxx</w:t>
            </w:r>
          </w:p>
        </w:tc>
        <w:tc>
          <w:tcPr>
            <w:tcW w:w="0" w:type="auto"/>
          </w:tcPr>
          <w:p w14:paraId="5283B3A0" w14:textId="5584CC31" w:rsidR="0066513D" w:rsidRPr="001B5F6E" w:rsidRDefault="0066513D" w:rsidP="0066513D">
            <w:pPr>
              <w:spacing w:after="120" w:line="240" w:lineRule="auto"/>
              <w:jc w:val="left"/>
              <w:rPr>
                <w:lang w:val="en-GB"/>
              </w:rPr>
            </w:pPr>
            <w:r w:rsidRPr="0044649B">
              <w:t>Dataset, in isolation</w:t>
            </w:r>
          </w:p>
        </w:tc>
      </w:tr>
      <w:tr w:rsidR="00461C83" w:rsidRPr="001B5F6E" w14:paraId="1192631F" w14:textId="77777777" w:rsidTr="0066513D">
        <w:trPr>
          <w:cantSplit/>
        </w:trPr>
        <w:tc>
          <w:tcPr>
            <w:tcW w:w="0" w:type="auto"/>
          </w:tcPr>
          <w:p w14:paraId="750D40F3" w14:textId="7B8E4E58" w:rsidR="0066513D" w:rsidRDefault="0066513D" w:rsidP="0066513D">
            <w:pPr>
              <w:spacing w:after="120" w:line="240" w:lineRule="auto"/>
              <w:rPr>
                <w:lang w:val="en-GB"/>
              </w:rPr>
            </w:pPr>
            <w:r>
              <w:rPr>
                <w:lang w:val="en-GB"/>
              </w:rPr>
              <w:t>2.3</w:t>
            </w:r>
          </w:p>
        </w:tc>
        <w:tc>
          <w:tcPr>
            <w:tcW w:w="0" w:type="auto"/>
          </w:tcPr>
          <w:p w14:paraId="1881A2C4" w14:textId="36A12731" w:rsidR="0066513D" w:rsidRPr="001B5F6E" w:rsidRDefault="005C2DC6" w:rsidP="0066513D">
            <w:pPr>
              <w:spacing w:after="120" w:line="240" w:lineRule="auto"/>
              <w:jc w:val="left"/>
              <w:rPr>
                <w:lang w:val="en-GB"/>
              </w:rPr>
            </w:pPr>
            <w:r>
              <w:rPr>
                <w:lang w:val="en-GB"/>
              </w:rPr>
              <w:t>???</w:t>
            </w:r>
          </w:p>
        </w:tc>
        <w:tc>
          <w:tcPr>
            <w:tcW w:w="0" w:type="auto"/>
          </w:tcPr>
          <w:p w14:paraId="404DEFAD" w14:textId="351315A3" w:rsidR="0066513D" w:rsidRPr="001B5F6E" w:rsidRDefault="0066513D" w:rsidP="0066513D">
            <w:pPr>
              <w:spacing w:after="120" w:line="240" w:lineRule="auto"/>
              <w:rPr>
                <w:lang w:val="en-GB"/>
              </w:rPr>
            </w:pPr>
            <w:r>
              <w:rPr>
                <w:lang w:val="en-GB"/>
              </w:rPr>
              <w:t>S-158:101 checks numbered Nxxx</w:t>
            </w:r>
          </w:p>
        </w:tc>
        <w:tc>
          <w:tcPr>
            <w:tcW w:w="0" w:type="auto"/>
          </w:tcPr>
          <w:p w14:paraId="08F09BB7" w14:textId="629A677D" w:rsidR="0066513D" w:rsidRPr="001B5F6E" w:rsidRDefault="0066513D" w:rsidP="0066513D">
            <w:pPr>
              <w:spacing w:after="120" w:line="240" w:lineRule="auto"/>
              <w:jc w:val="left"/>
              <w:rPr>
                <w:lang w:val="en-GB"/>
              </w:rPr>
            </w:pPr>
            <w:r w:rsidRPr="0044649B">
              <w:t>Dataset, in isolation</w:t>
            </w:r>
          </w:p>
        </w:tc>
      </w:tr>
      <w:tr w:rsidR="00461C83" w:rsidRPr="001B5F6E" w14:paraId="2C48BC2D" w14:textId="42F53ED0" w:rsidTr="0066513D">
        <w:trPr>
          <w:cantSplit/>
        </w:trPr>
        <w:tc>
          <w:tcPr>
            <w:tcW w:w="0" w:type="auto"/>
          </w:tcPr>
          <w:p w14:paraId="6DC0698F" w14:textId="7D67DEDD" w:rsidR="00336B36" w:rsidRPr="001B5F6E" w:rsidRDefault="00336B36" w:rsidP="00D24C0B">
            <w:pPr>
              <w:spacing w:after="120" w:line="240" w:lineRule="auto"/>
              <w:rPr>
                <w:lang w:val="en-GB"/>
              </w:rPr>
            </w:pPr>
            <w:r>
              <w:rPr>
                <w:lang w:val="en-GB"/>
              </w:rPr>
              <w:t>3</w:t>
            </w:r>
          </w:p>
        </w:tc>
        <w:tc>
          <w:tcPr>
            <w:tcW w:w="0" w:type="auto"/>
          </w:tcPr>
          <w:p w14:paraId="099E8931" w14:textId="3FA39438" w:rsidR="00336B36" w:rsidRPr="001B5F6E" w:rsidRDefault="00336B36" w:rsidP="00336B36">
            <w:pPr>
              <w:spacing w:after="120" w:line="240" w:lineRule="auto"/>
              <w:jc w:val="left"/>
              <w:rPr>
                <w:lang w:val="en-GB"/>
              </w:rPr>
            </w:pPr>
            <w:r>
              <w:rPr>
                <w:lang w:val="en-GB"/>
              </w:rPr>
              <w:t>Interoperability checks</w:t>
            </w:r>
            <w:r w:rsidR="009838AF">
              <w:rPr>
                <w:lang w:val="en-GB"/>
              </w:rPr>
              <w:t xml:space="preserve"> for single S-1</w:t>
            </w:r>
            <w:r w:rsidR="00D76F20">
              <w:rPr>
                <w:lang w:val="en-GB"/>
              </w:rPr>
              <w:t>01</w:t>
            </w:r>
            <w:r w:rsidR="009838AF">
              <w:rPr>
                <w:lang w:val="en-GB"/>
              </w:rPr>
              <w:t xml:space="preserve"> dataset</w:t>
            </w:r>
          </w:p>
        </w:tc>
        <w:tc>
          <w:tcPr>
            <w:tcW w:w="0" w:type="auto"/>
          </w:tcPr>
          <w:p w14:paraId="2201C231" w14:textId="01309ED9" w:rsidR="00336B36" w:rsidRPr="001B5F6E" w:rsidRDefault="00336B36" w:rsidP="00D24C0B">
            <w:pPr>
              <w:spacing w:after="120" w:line="240" w:lineRule="auto"/>
              <w:rPr>
                <w:lang w:val="en-GB"/>
              </w:rPr>
            </w:pPr>
            <w:r>
              <w:rPr>
                <w:lang w:val="en-GB"/>
              </w:rPr>
              <w:t>S-158:98</w:t>
            </w:r>
          </w:p>
        </w:tc>
        <w:tc>
          <w:tcPr>
            <w:tcW w:w="0" w:type="auto"/>
          </w:tcPr>
          <w:p w14:paraId="38839DC7" w14:textId="5DF3225E" w:rsidR="001E0E51" w:rsidRPr="001E0E51" w:rsidRDefault="00336B36" w:rsidP="001E0E51">
            <w:pPr>
              <w:spacing w:line="240" w:lineRule="auto"/>
              <w:jc w:val="left"/>
              <w:rPr>
                <w:lang w:val="en-GB"/>
              </w:rPr>
            </w:pPr>
            <w:r w:rsidRPr="001E0E51">
              <w:rPr>
                <w:lang w:val="en-GB"/>
              </w:rPr>
              <w:t>Da</w:t>
            </w:r>
            <w:r w:rsidR="001E0E51">
              <w:rPr>
                <w:lang w:val="en-GB"/>
              </w:rPr>
              <w:t>taset, in isolation</w:t>
            </w:r>
          </w:p>
        </w:tc>
      </w:tr>
      <w:tr w:rsidR="00461C83" w:rsidRPr="001B5F6E" w14:paraId="6FBA82FD" w14:textId="77777777" w:rsidTr="0066513D">
        <w:trPr>
          <w:cantSplit/>
        </w:trPr>
        <w:tc>
          <w:tcPr>
            <w:tcW w:w="0" w:type="auto"/>
          </w:tcPr>
          <w:p w14:paraId="5E5B892A" w14:textId="7A62AE60" w:rsidR="00B71DF3" w:rsidRDefault="00B71DF3" w:rsidP="00D24C0B">
            <w:pPr>
              <w:spacing w:after="120" w:line="240" w:lineRule="auto"/>
              <w:rPr>
                <w:lang w:val="en-GB"/>
              </w:rPr>
            </w:pPr>
            <w:r>
              <w:rPr>
                <w:lang w:val="en-GB"/>
              </w:rPr>
              <w:t>4</w:t>
            </w:r>
          </w:p>
        </w:tc>
        <w:tc>
          <w:tcPr>
            <w:tcW w:w="0" w:type="auto"/>
          </w:tcPr>
          <w:p w14:paraId="78AA00A6" w14:textId="2D319188" w:rsidR="00B71DF3" w:rsidRDefault="00B71DF3" w:rsidP="00336B36">
            <w:pPr>
              <w:spacing w:after="120" w:line="240" w:lineRule="auto"/>
              <w:jc w:val="left"/>
              <w:rPr>
                <w:lang w:val="en-GB"/>
              </w:rPr>
            </w:pPr>
            <w:r>
              <w:rPr>
                <w:lang w:val="en-GB"/>
              </w:rPr>
              <w:t>Inter-dataset, intra-product checks</w:t>
            </w:r>
          </w:p>
        </w:tc>
        <w:tc>
          <w:tcPr>
            <w:tcW w:w="0" w:type="auto"/>
          </w:tcPr>
          <w:p w14:paraId="2CE7CBD4" w14:textId="5C22CF28" w:rsidR="00B71DF3" w:rsidRDefault="00B71DF3" w:rsidP="00D24C0B">
            <w:pPr>
              <w:spacing w:after="120" w:line="240" w:lineRule="auto"/>
              <w:rPr>
                <w:lang w:val="en-GB"/>
              </w:rPr>
            </w:pPr>
            <w:r>
              <w:rPr>
                <w:lang w:val="en-GB"/>
              </w:rPr>
              <w:t>S-158:1</w:t>
            </w:r>
            <w:r w:rsidR="0066513D">
              <w:rPr>
                <w:lang w:val="en-GB"/>
              </w:rPr>
              <w:t>01 checks numbered Nxxx</w:t>
            </w:r>
          </w:p>
        </w:tc>
        <w:tc>
          <w:tcPr>
            <w:tcW w:w="0" w:type="auto"/>
          </w:tcPr>
          <w:p w14:paraId="538350AB" w14:textId="506A8780" w:rsidR="00B71DF3" w:rsidRPr="001E0E51" w:rsidRDefault="00B71DF3" w:rsidP="001E0E51">
            <w:pPr>
              <w:spacing w:line="240" w:lineRule="auto"/>
              <w:jc w:val="left"/>
              <w:rPr>
                <w:lang w:val="en-GB"/>
              </w:rPr>
            </w:pPr>
            <w:r>
              <w:rPr>
                <w:lang w:val="en-GB"/>
              </w:rPr>
              <w:t xml:space="preserve">Adjacent or </w:t>
            </w:r>
            <w:r w:rsidR="003F2031">
              <w:rPr>
                <w:lang w:val="en-GB"/>
              </w:rPr>
              <w:t>intersecting</w:t>
            </w:r>
            <w:r>
              <w:rPr>
                <w:lang w:val="en-GB"/>
              </w:rPr>
              <w:t xml:space="preserve"> datasets</w:t>
            </w:r>
          </w:p>
        </w:tc>
      </w:tr>
      <w:tr w:rsidR="00461C83" w:rsidRPr="001B5F6E" w14:paraId="7B81529D" w14:textId="77777777" w:rsidTr="0066513D">
        <w:trPr>
          <w:cantSplit/>
        </w:trPr>
        <w:tc>
          <w:tcPr>
            <w:tcW w:w="0" w:type="auto"/>
          </w:tcPr>
          <w:p w14:paraId="072B38D5" w14:textId="29E1BC98" w:rsidR="00903054" w:rsidRDefault="00903054" w:rsidP="00D24C0B">
            <w:pPr>
              <w:spacing w:after="120" w:line="240" w:lineRule="auto"/>
              <w:rPr>
                <w:lang w:val="en-GB"/>
              </w:rPr>
            </w:pPr>
            <w:r>
              <w:rPr>
                <w:lang w:val="en-GB"/>
              </w:rPr>
              <w:t>?</w:t>
            </w:r>
          </w:p>
        </w:tc>
        <w:tc>
          <w:tcPr>
            <w:tcW w:w="0" w:type="auto"/>
          </w:tcPr>
          <w:p w14:paraId="2030016C" w14:textId="6B35D5A9" w:rsidR="00903054" w:rsidRDefault="00903054" w:rsidP="00336B36">
            <w:pPr>
              <w:spacing w:after="120" w:line="240" w:lineRule="auto"/>
              <w:jc w:val="left"/>
              <w:rPr>
                <w:lang w:val="en-GB"/>
              </w:rPr>
            </w:pPr>
            <w:r>
              <w:rPr>
                <w:lang w:val="en-GB"/>
              </w:rPr>
              <w:t>Inter-version checks(?)</w:t>
            </w:r>
          </w:p>
        </w:tc>
        <w:tc>
          <w:tcPr>
            <w:tcW w:w="0" w:type="auto"/>
          </w:tcPr>
          <w:p w14:paraId="6CB34EFE" w14:textId="685AFF7C" w:rsidR="00903054" w:rsidRDefault="00903054" w:rsidP="00D24C0B">
            <w:pPr>
              <w:spacing w:after="120" w:line="240" w:lineRule="auto"/>
              <w:rPr>
                <w:lang w:val="en-GB"/>
              </w:rPr>
            </w:pPr>
            <w:r>
              <w:rPr>
                <w:lang w:val="en-GB"/>
              </w:rPr>
              <w:t>S-158:1</w:t>
            </w:r>
            <w:r w:rsidR="0066513D">
              <w:rPr>
                <w:lang w:val="en-GB"/>
              </w:rPr>
              <w:t>01 checked numbered Nxxx</w:t>
            </w:r>
          </w:p>
        </w:tc>
        <w:tc>
          <w:tcPr>
            <w:tcW w:w="0" w:type="auto"/>
          </w:tcPr>
          <w:p w14:paraId="35EA6068" w14:textId="04796C82" w:rsidR="00903054" w:rsidRDefault="00903054" w:rsidP="001E0E51">
            <w:pPr>
              <w:spacing w:line="240" w:lineRule="auto"/>
              <w:jc w:val="left"/>
              <w:rPr>
                <w:lang w:val="en-GB"/>
              </w:rPr>
            </w:pPr>
            <w:r>
              <w:rPr>
                <w:lang w:val="en-GB"/>
              </w:rPr>
              <w:t xml:space="preserve">Related datasets for different versions of </w:t>
            </w:r>
            <w:r w:rsidR="00461C83">
              <w:rPr>
                <w:lang w:val="en-GB"/>
              </w:rPr>
              <w:t>S-101</w:t>
            </w:r>
          </w:p>
        </w:tc>
      </w:tr>
      <w:tr w:rsidR="00461C83" w:rsidRPr="001B5F6E" w14:paraId="49144A3F" w14:textId="77777777" w:rsidTr="0066513D">
        <w:trPr>
          <w:cantSplit/>
        </w:trPr>
        <w:tc>
          <w:tcPr>
            <w:tcW w:w="0" w:type="auto"/>
          </w:tcPr>
          <w:p w14:paraId="4B23F9CD" w14:textId="417AA276" w:rsidR="001E0E51" w:rsidRDefault="003F2031" w:rsidP="001E0E51">
            <w:pPr>
              <w:spacing w:after="120" w:line="240" w:lineRule="auto"/>
              <w:rPr>
                <w:lang w:val="en-GB"/>
              </w:rPr>
            </w:pPr>
            <w:r>
              <w:rPr>
                <w:lang w:val="en-GB"/>
              </w:rPr>
              <w:t>5</w:t>
            </w:r>
          </w:p>
        </w:tc>
        <w:tc>
          <w:tcPr>
            <w:tcW w:w="0" w:type="auto"/>
          </w:tcPr>
          <w:p w14:paraId="3E32F94D" w14:textId="4F14E1DC" w:rsidR="001E0E51" w:rsidRDefault="001E0E51" w:rsidP="001E0E51">
            <w:pPr>
              <w:spacing w:after="120" w:line="240" w:lineRule="auto"/>
              <w:jc w:val="left"/>
              <w:rPr>
                <w:lang w:val="en-GB"/>
              </w:rPr>
            </w:pPr>
            <w:r>
              <w:rPr>
                <w:lang w:val="en-GB"/>
              </w:rPr>
              <w:t>Interoperability checks</w:t>
            </w:r>
            <w:r w:rsidR="009838AF">
              <w:rPr>
                <w:lang w:val="en-GB"/>
              </w:rPr>
              <w:t xml:space="preserve"> for combinations of datasets from different products</w:t>
            </w:r>
          </w:p>
        </w:tc>
        <w:tc>
          <w:tcPr>
            <w:tcW w:w="0" w:type="auto"/>
          </w:tcPr>
          <w:p w14:paraId="4492D1EB" w14:textId="0AB21A6E" w:rsidR="001E0E51" w:rsidRDefault="001E0E51" w:rsidP="001E0E51">
            <w:pPr>
              <w:spacing w:after="120" w:line="240" w:lineRule="auto"/>
              <w:rPr>
                <w:lang w:val="en-GB"/>
              </w:rPr>
            </w:pPr>
            <w:r>
              <w:rPr>
                <w:lang w:val="en-GB"/>
              </w:rPr>
              <w:t>S-158:98</w:t>
            </w:r>
          </w:p>
        </w:tc>
        <w:tc>
          <w:tcPr>
            <w:tcW w:w="0" w:type="auto"/>
          </w:tcPr>
          <w:p w14:paraId="4F8C0122" w14:textId="1B5C344E" w:rsidR="001E0E51" w:rsidRPr="001E0E51" w:rsidRDefault="00461C83" w:rsidP="001E0E51">
            <w:pPr>
              <w:spacing w:line="240" w:lineRule="auto"/>
              <w:jc w:val="left"/>
              <w:rPr>
                <w:lang w:val="en-GB"/>
              </w:rPr>
            </w:pPr>
            <w:r>
              <w:rPr>
                <w:lang w:val="en-GB"/>
              </w:rPr>
              <w:t>S-101 d</w:t>
            </w:r>
            <w:r w:rsidR="001E0E51" w:rsidRPr="001E0E51">
              <w:rPr>
                <w:lang w:val="en-GB"/>
              </w:rPr>
              <w:t>ataset in combination with relevant datasets from other products</w:t>
            </w:r>
            <w:r>
              <w:rPr>
                <w:lang w:val="en-GB"/>
              </w:rPr>
              <w:t xml:space="preserve"> (e.g., S-102)</w:t>
            </w:r>
          </w:p>
        </w:tc>
      </w:tr>
      <w:tr w:rsidR="00461C83" w:rsidRPr="001B5F6E" w14:paraId="7C122CAD" w14:textId="63E43A57" w:rsidTr="0066513D">
        <w:trPr>
          <w:cantSplit/>
        </w:trPr>
        <w:tc>
          <w:tcPr>
            <w:tcW w:w="0" w:type="auto"/>
          </w:tcPr>
          <w:p w14:paraId="2D16B316" w14:textId="4DB3A704" w:rsidR="00336B36" w:rsidRPr="001B5F6E" w:rsidRDefault="003F2031" w:rsidP="00D24C0B">
            <w:pPr>
              <w:spacing w:after="120" w:line="240" w:lineRule="auto"/>
              <w:rPr>
                <w:lang w:val="en-GB"/>
              </w:rPr>
            </w:pPr>
            <w:r>
              <w:rPr>
                <w:lang w:val="en-GB"/>
              </w:rPr>
              <w:t>6</w:t>
            </w:r>
          </w:p>
        </w:tc>
        <w:tc>
          <w:tcPr>
            <w:tcW w:w="0" w:type="auto"/>
          </w:tcPr>
          <w:p w14:paraId="5AE115E7" w14:textId="6D19E54D" w:rsidR="00336B36" w:rsidRPr="001B5F6E" w:rsidRDefault="00336B36" w:rsidP="00336B36">
            <w:pPr>
              <w:spacing w:after="120" w:line="240" w:lineRule="auto"/>
              <w:jc w:val="left"/>
              <w:rPr>
                <w:lang w:val="en-GB"/>
              </w:rPr>
            </w:pPr>
            <w:r w:rsidRPr="001B5F6E">
              <w:rPr>
                <w:lang w:val="en-GB"/>
              </w:rPr>
              <w:t>S-100 generic checks for exchange sets</w:t>
            </w:r>
          </w:p>
        </w:tc>
        <w:tc>
          <w:tcPr>
            <w:tcW w:w="0" w:type="auto"/>
          </w:tcPr>
          <w:p w14:paraId="081220A1" w14:textId="77777777" w:rsidR="00336B36" w:rsidRPr="001B5F6E" w:rsidRDefault="00336B36" w:rsidP="00D24C0B">
            <w:pPr>
              <w:spacing w:after="120" w:line="240" w:lineRule="auto"/>
              <w:rPr>
                <w:lang w:val="en-GB"/>
              </w:rPr>
            </w:pPr>
            <w:r w:rsidRPr="001B5F6E">
              <w:rPr>
                <w:lang w:val="en-GB"/>
              </w:rPr>
              <w:t>S-158:100</w:t>
            </w:r>
          </w:p>
        </w:tc>
        <w:tc>
          <w:tcPr>
            <w:tcW w:w="0" w:type="auto"/>
          </w:tcPr>
          <w:p w14:paraId="3A7A6E92" w14:textId="77777777" w:rsidR="00336B36" w:rsidRPr="001B5F6E" w:rsidRDefault="00336B36" w:rsidP="00336B36">
            <w:pPr>
              <w:spacing w:after="120" w:line="240" w:lineRule="auto"/>
              <w:jc w:val="left"/>
              <w:rPr>
                <w:lang w:val="en-GB"/>
              </w:rPr>
            </w:pPr>
            <w:r w:rsidRPr="001B5F6E">
              <w:rPr>
                <w:lang w:val="en-GB"/>
              </w:rPr>
              <w:t>Exchange set</w:t>
            </w:r>
          </w:p>
        </w:tc>
      </w:tr>
      <w:tr w:rsidR="00461C83" w:rsidRPr="001B5F6E" w14:paraId="66A47952" w14:textId="02CCD374" w:rsidTr="0066513D">
        <w:trPr>
          <w:cantSplit/>
        </w:trPr>
        <w:tc>
          <w:tcPr>
            <w:tcW w:w="0" w:type="auto"/>
          </w:tcPr>
          <w:p w14:paraId="6048E8D3" w14:textId="001B1D2C" w:rsidR="00336B36" w:rsidRPr="001B5F6E" w:rsidRDefault="003F2031" w:rsidP="00D24C0B">
            <w:pPr>
              <w:spacing w:after="120" w:line="240" w:lineRule="auto"/>
              <w:rPr>
                <w:lang w:val="en-GB"/>
              </w:rPr>
            </w:pPr>
            <w:r>
              <w:rPr>
                <w:lang w:val="en-GB"/>
              </w:rPr>
              <w:t>7</w:t>
            </w:r>
          </w:p>
        </w:tc>
        <w:tc>
          <w:tcPr>
            <w:tcW w:w="0" w:type="auto"/>
          </w:tcPr>
          <w:p w14:paraId="65A9CD0E" w14:textId="77777777" w:rsidR="00336B36" w:rsidRDefault="00336B36" w:rsidP="00336B36">
            <w:pPr>
              <w:spacing w:after="120" w:line="240" w:lineRule="auto"/>
              <w:jc w:val="left"/>
              <w:rPr>
                <w:lang w:val="en-GB"/>
              </w:rPr>
            </w:pPr>
            <w:r w:rsidRPr="001B5F6E">
              <w:rPr>
                <w:lang w:val="en-GB"/>
              </w:rPr>
              <w:t>Product-specific checks for exchange sets</w:t>
            </w:r>
          </w:p>
          <w:p w14:paraId="6818C9C8" w14:textId="7DF04877" w:rsidR="005C2DC6" w:rsidRPr="001B5F6E" w:rsidRDefault="005C2DC6" w:rsidP="00336B36">
            <w:pPr>
              <w:spacing w:after="120" w:line="240" w:lineRule="auto"/>
              <w:jc w:val="left"/>
              <w:rPr>
                <w:lang w:val="en-GB"/>
              </w:rPr>
            </w:pPr>
            <w:r>
              <w:rPr>
                <w:lang w:val="en-GB"/>
              </w:rPr>
              <w:t>(Not applicable? Are checks for conforming to product-specific constraints covered by a generically-phrased S-100 check?)</w:t>
            </w:r>
          </w:p>
        </w:tc>
        <w:tc>
          <w:tcPr>
            <w:tcW w:w="0" w:type="auto"/>
          </w:tcPr>
          <w:p w14:paraId="1A01E369" w14:textId="2F98CFA0" w:rsidR="00336B36" w:rsidRPr="001B5F6E" w:rsidRDefault="00336B36" w:rsidP="00D24C0B">
            <w:pPr>
              <w:spacing w:after="120" w:line="240" w:lineRule="auto"/>
              <w:rPr>
                <w:lang w:val="en-GB"/>
              </w:rPr>
            </w:pPr>
            <w:r w:rsidRPr="001B5F6E">
              <w:rPr>
                <w:lang w:val="en-GB"/>
              </w:rPr>
              <w:t>S-158:1</w:t>
            </w:r>
            <w:r w:rsidR="0066513D">
              <w:rPr>
                <w:lang w:val="en-GB"/>
              </w:rPr>
              <w:t>01 checks numbered Nxxx</w:t>
            </w:r>
          </w:p>
        </w:tc>
        <w:tc>
          <w:tcPr>
            <w:tcW w:w="0" w:type="auto"/>
          </w:tcPr>
          <w:p w14:paraId="557E003F" w14:textId="04E92052" w:rsidR="00336B36" w:rsidRPr="001B5F6E" w:rsidRDefault="00336B36" w:rsidP="00336B36">
            <w:pPr>
              <w:spacing w:after="120" w:line="240" w:lineRule="auto"/>
              <w:jc w:val="left"/>
              <w:rPr>
                <w:lang w:val="en-GB"/>
              </w:rPr>
            </w:pPr>
            <w:r>
              <w:rPr>
                <w:lang w:val="en-GB"/>
              </w:rPr>
              <w:t>E</w:t>
            </w:r>
            <w:r w:rsidRPr="001B5F6E">
              <w:rPr>
                <w:lang w:val="en-GB"/>
              </w:rPr>
              <w:t>xchange set</w:t>
            </w:r>
          </w:p>
        </w:tc>
      </w:tr>
      <w:tr w:rsidR="00461C83" w:rsidRPr="001B5F6E" w14:paraId="6C31548A" w14:textId="77777777" w:rsidTr="0066513D">
        <w:trPr>
          <w:cantSplit/>
        </w:trPr>
        <w:tc>
          <w:tcPr>
            <w:tcW w:w="0" w:type="auto"/>
          </w:tcPr>
          <w:p w14:paraId="7A941CC7" w14:textId="550824F0" w:rsidR="00903054" w:rsidRDefault="00903054" w:rsidP="00D24C0B">
            <w:pPr>
              <w:spacing w:after="120" w:line="240" w:lineRule="auto"/>
              <w:rPr>
                <w:lang w:val="en-GB"/>
              </w:rPr>
            </w:pPr>
            <w:r>
              <w:rPr>
                <w:lang w:val="en-GB"/>
              </w:rPr>
              <w:t>8</w:t>
            </w:r>
          </w:p>
        </w:tc>
        <w:tc>
          <w:tcPr>
            <w:tcW w:w="0" w:type="auto"/>
          </w:tcPr>
          <w:p w14:paraId="1F20EFE3" w14:textId="38CBE51D" w:rsidR="00903054" w:rsidRPr="001B5F6E" w:rsidRDefault="00903054" w:rsidP="00336B36">
            <w:pPr>
              <w:spacing w:after="120" w:line="240" w:lineRule="auto"/>
              <w:jc w:val="left"/>
              <w:rPr>
                <w:lang w:val="en-GB"/>
              </w:rPr>
            </w:pPr>
            <w:r>
              <w:rPr>
                <w:lang w:val="en-GB"/>
              </w:rPr>
              <w:t>Product catalogue checks</w:t>
            </w:r>
          </w:p>
        </w:tc>
        <w:tc>
          <w:tcPr>
            <w:tcW w:w="0" w:type="auto"/>
          </w:tcPr>
          <w:p w14:paraId="4D9F9907" w14:textId="36D821E3" w:rsidR="00903054" w:rsidRPr="001B5F6E" w:rsidRDefault="00903054" w:rsidP="00D24C0B">
            <w:pPr>
              <w:spacing w:after="120" w:line="240" w:lineRule="auto"/>
              <w:rPr>
                <w:lang w:val="en-GB"/>
              </w:rPr>
            </w:pPr>
            <w:r>
              <w:rPr>
                <w:lang w:val="en-GB"/>
              </w:rPr>
              <w:t>S-158:128</w:t>
            </w:r>
          </w:p>
        </w:tc>
        <w:tc>
          <w:tcPr>
            <w:tcW w:w="0" w:type="auto"/>
          </w:tcPr>
          <w:p w14:paraId="7EBE78E8" w14:textId="6EC92E2B" w:rsidR="00903054" w:rsidRDefault="00903054" w:rsidP="00336B36">
            <w:pPr>
              <w:spacing w:after="120" w:line="240" w:lineRule="auto"/>
              <w:jc w:val="left"/>
              <w:rPr>
                <w:lang w:val="en-GB"/>
              </w:rPr>
            </w:pPr>
            <w:r>
              <w:rPr>
                <w:lang w:val="en-GB"/>
              </w:rPr>
              <w:t xml:space="preserve">S-128 datasets </w:t>
            </w:r>
            <w:r w:rsidR="009B1958">
              <w:rPr>
                <w:lang w:val="en-GB"/>
              </w:rPr>
              <w:t>describing</w:t>
            </w:r>
            <w:r>
              <w:rPr>
                <w:lang w:val="en-GB"/>
              </w:rPr>
              <w:t xml:space="preserve"> S-1</w:t>
            </w:r>
            <w:r w:rsidR="009B1958">
              <w:rPr>
                <w:lang w:val="en-GB"/>
              </w:rPr>
              <w:t>01</w:t>
            </w:r>
            <w:r>
              <w:rPr>
                <w:lang w:val="en-GB"/>
              </w:rPr>
              <w:t xml:space="preserve"> </w:t>
            </w:r>
            <w:r w:rsidR="009B1958">
              <w:rPr>
                <w:lang w:val="en-GB"/>
              </w:rPr>
              <w:t>datasets</w:t>
            </w:r>
          </w:p>
        </w:tc>
      </w:tr>
    </w:tbl>
    <w:p w14:paraId="25902464" w14:textId="77777777" w:rsidR="001B5F6E" w:rsidRDefault="001B5F6E" w:rsidP="00AB1767">
      <w:pPr>
        <w:tabs>
          <w:tab w:val="left" w:pos="1701"/>
        </w:tabs>
        <w:spacing w:after="120" w:line="240" w:lineRule="auto"/>
        <w:rPr>
          <w:lang w:val="en-GB"/>
        </w:rPr>
      </w:pPr>
    </w:p>
    <w:p w14:paraId="5D1B059F" w14:textId="2506BFF7" w:rsidR="00861E96" w:rsidRDefault="00861E96" w:rsidP="00611211">
      <w:pPr>
        <w:pStyle w:val="Heading1"/>
        <w:rPr>
          <w:lang w:val="en-GB"/>
        </w:rPr>
      </w:pPr>
      <w:bookmarkStart w:id="540" w:name="_Ref172572049"/>
      <w:bookmarkStart w:id="541" w:name="_Toc179220196"/>
      <w:r>
        <w:rPr>
          <w:lang w:val="en-GB"/>
        </w:rPr>
        <w:lastRenderedPageBreak/>
        <w:t>Check Classification</w:t>
      </w:r>
      <w:bookmarkEnd w:id="540"/>
      <w:bookmarkEnd w:id="541"/>
    </w:p>
    <w:p w14:paraId="286679DC" w14:textId="464F3532" w:rsidR="000E4451" w:rsidRDefault="00102109" w:rsidP="00600EF7">
      <w:pPr>
        <w:tabs>
          <w:tab w:val="left" w:pos="1701"/>
        </w:tabs>
        <w:spacing w:after="120" w:line="240" w:lineRule="auto"/>
        <w:rPr>
          <w:lang w:val="en-GB"/>
        </w:rPr>
      </w:pPr>
      <w:r w:rsidRPr="00102109">
        <w:rPr>
          <w:lang w:val="en-GB"/>
        </w:rPr>
        <w:t xml:space="preserve">The check classification </w:t>
      </w:r>
      <w:r w:rsidR="00600EF7">
        <w:rPr>
          <w:lang w:val="en-GB"/>
        </w:rPr>
        <w:t>conforms to the scheme described in S-158.</w:t>
      </w:r>
    </w:p>
    <w:p w14:paraId="70389C75" w14:textId="78CA8E36" w:rsidR="00036D8E" w:rsidRDefault="00861E96" w:rsidP="00036D8E">
      <w:pPr>
        <w:pStyle w:val="Heading1"/>
        <w:rPr>
          <w:lang w:val="en-GB"/>
        </w:rPr>
      </w:pPr>
      <w:bookmarkStart w:id="542" w:name="_Ref172575919"/>
      <w:bookmarkStart w:id="543" w:name="_Toc179220197"/>
      <w:r>
        <w:rPr>
          <w:lang w:val="en-GB"/>
        </w:rPr>
        <w:t>Geometry and Spatial Operators</w:t>
      </w:r>
      <w:bookmarkEnd w:id="542"/>
      <w:bookmarkEnd w:id="543"/>
    </w:p>
    <w:p w14:paraId="295D30AA" w14:textId="41B6D9BA" w:rsidR="00600EF7" w:rsidRDefault="00600EF7" w:rsidP="00600EF7">
      <w:pPr>
        <w:rPr>
          <w:ins w:id="544" w:author="Raphael Malyankar" w:date="2024-08-12T08:32:00Z"/>
          <w:lang w:val="en-GB"/>
        </w:rPr>
      </w:pPr>
      <w:r>
        <w:rPr>
          <w:lang w:val="en-GB"/>
        </w:rPr>
        <w:t>Geometry and spatial operators conform to the operators for vector products described in S-158.</w:t>
      </w:r>
    </w:p>
    <w:p w14:paraId="5C94D707" w14:textId="6291C0C3" w:rsidR="00D15AE1" w:rsidRDefault="00D15AE1" w:rsidP="00D15AE1">
      <w:pPr>
        <w:tabs>
          <w:tab w:val="left" w:pos="1701"/>
        </w:tabs>
        <w:spacing w:after="120" w:line="240" w:lineRule="auto"/>
        <w:rPr>
          <w:lang w:val="en-GB"/>
        </w:rPr>
      </w:pPr>
      <w:ins w:id="545" w:author="Raphael Malyankar" w:date="2024-08-12T08:32:00Z">
        <w:r w:rsidRPr="00D15AE1">
          <w:rPr>
            <w:lang w:val="en-GB"/>
          </w:rPr>
          <w:t xml:space="preserve">For all spatial operators a default tolerance </w:t>
        </w:r>
        <w:r>
          <w:rPr>
            <w:lang w:val="en-GB"/>
          </w:rPr>
          <w:t>of 1/</w:t>
        </w:r>
      </w:ins>
      <w:ins w:id="546" w:author="Raphael Malyankar" w:date="2024-08-26T00:24:00Z">
        <w:r w:rsidR="0054001B">
          <w:rPr>
            <w:lang w:val="en-GB"/>
          </w:rPr>
          <w:t xml:space="preserve">CMFX, 1/CMFY, or 1/CMFZ </w:t>
        </w:r>
      </w:ins>
      <w:ins w:id="547" w:author="Raphael Malyankar" w:date="2024-08-26T00:25:00Z">
        <w:r w:rsidR="0054001B">
          <w:rPr>
            <w:lang w:val="en-GB"/>
          </w:rPr>
          <w:t>(corresponding to the coordinate axis)</w:t>
        </w:r>
      </w:ins>
      <w:ins w:id="548" w:author="Raphael Malyankar" w:date="2024-08-12T08:32:00Z">
        <w:r w:rsidRPr="00D15AE1">
          <w:rPr>
            <w:lang w:val="en-GB"/>
          </w:rPr>
          <w:t xml:space="preserve"> should be applied in validation software.</w:t>
        </w:r>
      </w:ins>
    </w:p>
    <w:p w14:paraId="5EF723C0" w14:textId="08CE7948" w:rsidR="002C7023" w:rsidRDefault="002C7023" w:rsidP="002C7023">
      <w:pPr>
        <w:pStyle w:val="Heading1"/>
        <w:rPr>
          <w:lang w:val="en-GB"/>
        </w:rPr>
      </w:pPr>
      <w:bookmarkStart w:id="549" w:name="_Toc179220198"/>
      <w:bookmarkStart w:id="550" w:name="_Ref183633956"/>
      <w:commentRangeStart w:id="551"/>
      <w:r>
        <w:rPr>
          <w:lang w:val="en-GB"/>
        </w:rPr>
        <w:t>Other Components of this Specification</w:t>
      </w:r>
      <w:bookmarkEnd w:id="549"/>
      <w:bookmarkEnd w:id="550"/>
      <w:commentRangeEnd w:id="551"/>
      <w:r w:rsidR="00943D33">
        <w:rPr>
          <w:rStyle w:val="CommentReference"/>
          <w:b w:val="0"/>
          <w:bCs w:val="0"/>
        </w:rPr>
        <w:commentReference w:id="551"/>
      </w:r>
    </w:p>
    <w:p w14:paraId="1BF52534" w14:textId="3FF363C3" w:rsidR="002C7023" w:rsidRDefault="002C7023" w:rsidP="00600EF7">
      <w:pPr>
        <w:rPr>
          <w:lang w:val="en-GB"/>
        </w:rPr>
      </w:pPr>
      <w:r>
        <w:rPr>
          <w:lang w:val="en-GB"/>
        </w:rPr>
        <w:t>The other components of this Specification listed below are provided as separate documents or artefacts accompanying this document and form an integral part of this Specification.</w:t>
      </w:r>
    </w:p>
    <w:p w14:paraId="423BF8A7" w14:textId="36681FB7" w:rsidR="002C7023" w:rsidRPr="00AE3D32" w:rsidRDefault="002C7023" w:rsidP="00AE3D32">
      <w:pPr>
        <w:pStyle w:val="ListParagraph"/>
        <w:numPr>
          <w:ilvl w:val="0"/>
          <w:numId w:val="108"/>
        </w:numPr>
        <w:rPr>
          <w:lang w:val="en-GB"/>
        </w:rPr>
      </w:pPr>
      <w:r w:rsidRPr="00AE3D32">
        <w:rPr>
          <w:lang w:val="en-GB"/>
        </w:rPr>
        <w:t xml:space="preserve">Spreadsheet of S-101 validation checks named </w:t>
      </w:r>
      <w:del w:id="552" w:author="Raphael Malyankar" w:date="2024-09-30T13:50:00Z">
        <w:r w:rsidRPr="00AE3D32" w:rsidDel="00E2341D">
          <w:rPr>
            <w:lang w:val="en-GB"/>
          </w:rPr>
          <w:delText>???.</w:delText>
        </w:r>
      </w:del>
      <w:ins w:id="553" w:author="Raphael Malyankar" w:date="2024-09-30T13:50:00Z">
        <w:r w:rsidR="00E2341D">
          <w:rPr>
            <w:lang w:val="en-GB"/>
          </w:rPr>
          <w:t>S158_101_0_2_0</w:t>
        </w:r>
      </w:ins>
      <w:ins w:id="554" w:author="Raphael Malyankar" w:date="2024-09-30T13:51:00Z">
        <w:r w:rsidR="00E2341D">
          <w:rPr>
            <w:lang w:val="en-GB"/>
          </w:rPr>
          <w:t>_2024</w:t>
        </w:r>
      </w:ins>
      <w:ins w:id="555" w:author="Raphael Malyankar" w:date="2024-10-07T17:00:00Z">
        <w:r w:rsidR="003C4086">
          <w:rPr>
            <w:lang w:val="en-GB"/>
          </w:rPr>
          <w:t>1007</w:t>
        </w:r>
      </w:ins>
    </w:p>
    <w:p w14:paraId="6302DFC4" w14:textId="77777777" w:rsidR="002C7023" w:rsidRDefault="002C7023" w:rsidP="00600EF7">
      <w:pPr>
        <w:rPr>
          <w:lang w:val="en-GB"/>
        </w:rPr>
      </w:pPr>
    </w:p>
    <w:p w14:paraId="623B95EC" w14:textId="77777777" w:rsidR="002C7023" w:rsidRPr="00600EF7" w:rsidRDefault="002C7023" w:rsidP="00600EF7">
      <w:pPr>
        <w:rPr>
          <w:lang w:val="en-GB"/>
        </w:rPr>
      </w:pPr>
    </w:p>
    <w:sectPr w:rsidR="002C7023" w:rsidRPr="00600EF7" w:rsidSect="00301BD2">
      <w:headerReference w:type="even" r:id="rId25"/>
      <w:headerReference w:type="default" r:id="rId26"/>
      <w:footerReference w:type="even" r:id="rId27"/>
      <w:footerReference w:type="default" r:id="rId28"/>
      <w:pgSz w:w="11906" w:h="16838" w:code="9"/>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92" w:author="Raphael Malyankar" w:date="2024-08-06T18:40:00Z" w:initials="rmm">
    <w:p w14:paraId="7665EBB5" w14:textId="4D7714F3" w:rsidR="00583ED8" w:rsidRDefault="00583ED8">
      <w:pPr>
        <w:pStyle w:val="CommentText"/>
      </w:pPr>
      <w:r>
        <w:rPr>
          <w:rStyle w:val="CommentReference"/>
        </w:rPr>
        <w:annotationRef/>
      </w:r>
      <w:r>
        <w:t>Review for completeness and duplication after S-101 is finalized and the S-158 series is more mature.</w:t>
      </w:r>
    </w:p>
  </w:comment>
  <w:comment w:id="196" w:author="Raphael Malyankar" w:date="2024-08-06T20:29:00Z" w:initials="rmm">
    <w:p w14:paraId="1FAEEFD5" w14:textId="77777777" w:rsidR="00FA4269" w:rsidRDefault="00FA4269">
      <w:pPr>
        <w:pStyle w:val="CommentText"/>
      </w:pPr>
      <w:r>
        <w:rPr>
          <w:rStyle w:val="CommentReference"/>
        </w:rPr>
        <w:annotationRef/>
      </w:r>
      <w:r>
        <w:t>To do: Scan the S-101 checks for more product-specific abbreviations.</w:t>
      </w:r>
    </w:p>
    <w:p w14:paraId="6BECA174" w14:textId="6D21754B" w:rsidR="00FA4269" w:rsidRDefault="00FA4269">
      <w:pPr>
        <w:pStyle w:val="CommentText"/>
      </w:pPr>
      <w:r>
        <w:t>“ER file” should be changed to “update file” in the list of checks and the corresponding abbreviation deleted from this clause</w:t>
      </w:r>
    </w:p>
  </w:comment>
  <w:comment w:id="231" w:author="Raphael Malyankar" w:date="2024-08-06T20:42:00Z" w:initials="rmm">
    <w:p w14:paraId="036AE229" w14:textId="77777777" w:rsidR="000F4686" w:rsidRDefault="000F4686">
      <w:pPr>
        <w:pStyle w:val="CommentText"/>
      </w:pPr>
      <w:r>
        <w:rPr>
          <w:rStyle w:val="CommentReference"/>
        </w:rPr>
        <w:annotationRef/>
      </w:r>
      <w:r>
        <w:t>To be discussed, especially the treatment of changes to the accompanying list of checks.</w:t>
      </w:r>
    </w:p>
    <w:p w14:paraId="0C2D990D" w14:textId="3F6A210C" w:rsidR="000F4686" w:rsidRDefault="000F4686">
      <w:pPr>
        <w:pStyle w:val="CommentText"/>
      </w:pPr>
      <w:r>
        <w:t>Provisionally, that list is treated as part of this Specification and changes to it will require a new clarification, revision, or edition of S-158:101.</w:t>
      </w:r>
    </w:p>
  </w:comment>
  <w:comment w:id="232" w:author="Raphael Malyankar" w:date="2024-09-24T15:46:00Z" w:initials="rmm">
    <w:p w14:paraId="22932736" w14:textId="2D27C891" w:rsidR="00B95E73" w:rsidRDefault="00B95E73">
      <w:pPr>
        <w:pStyle w:val="CommentText"/>
      </w:pPr>
      <w:r>
        <w:rPr>
          <w:rStyle w:val="CommentReference"/>
        </w:rPr>
        <w:annotationRef/>
      </w:r>
      <w:r>
        <w:t>[K</w:t>
      </w:r>
      <w:r w:rsidR="002D49D4">
        <w:rPr>
          <w:rFonts w:cs="Arial"/>
        </w:rPr>
        <w:t>Ö 9/22</w:t>
      </w:r>
      <w:r>
        <w:t xml:space="preserve">] </w:t>
      </w:r>
      <w:r w:rsidRPr="00B95E73">
        <w:rPr>
          <w:sz w:val="16"/>
          <w:szCs w:val="16"/>
        </w:rPr>
        <w:annotationRef/>
      </w:r>
      <w:r w:rsidRPr="00B95E73">
        <w:t>Agree that a discussion on the maintenance regime on S-158 need to be held. How should the S-158:1xx be maintained in terms on new editions, revisions or clarification (noting that S-58 is only updated by new editions) and to which part of resolution 2/2007 S-158 should belong.</w:t>
      </w:r>
    </w:p>
  </w:comment>
  <w:comment w:id="259" w:author="Raphael Malyankar" w:date="2024-08-07T00:12:00Z" w:initials="rmm">
    <w:p w14:paraId="52F44CD0" w14:textId="34A25EDD" w:rsidR="00964AB6" w:rsidRDefault="00964AB6">
      <w:pPr>
        <w:pStyle w:val="CommentText"/>
      </w:pPr>
      <w:r>
        <w:rPr>
          <w:rStyle w:val="CommentReference"/>
        </w:rPr>
        <w:annotationRef/>
      </w:r>
      <w:r>
        <w:t>Forced by the requirement that the E.R component of version numbering go by the parent S-158</w:t>
      </w:r>
      <w:r w:rsidR="00964438">
        <w:t>?</w:t>
      </w:r>
    </w:p>
    <w:p w14:paraId="16C0623A" w14:textId="6C73EF25" w:rsidR="00964AB6" w:rsidRDefault="00964AB6">
      <w:pPr>
        <w:pStyle w:val="CommentText"/>
      </w:pPr>
      <w:r>
        <w:t>Recommend rethinking version numbering for S-158:1xx.</w:t>
      </w:r>
    </w:p>
  </w:comment>
  <w:comment w:id="260" w:author="Raphael Malyankar" w:date="2024-09-24T15:48:00Z" w:initials="rmm">
    <w:p w14:paraId="2AB897DB" w14:textId="19AAFF0F" w:rsidR="004B194F" w:rsidRDefault="004B194F">
      <w:pPr>
        <w:pStyle w:val="CommentText"/>
      </w:pPr>
      <w:r>
        <w:rPr>
          <w:rStyle w:val="CommentReference"/>
        </w:rPr>
        <w:annotationRef/>
      </w:r>
      <w:r>
        <w:t>[</w:t>
      </w:r>
      <w:r w:rsidR="002D49D4">
        <w:t>K</w:t>
      </w:r>
      <w:r w:rsidR="002D49D4">
        <w:rPr>
          <w:rFonts w:cs="Arial"/>
        </w:rPr>
        <w:t>Ö 9/22</w:t>
      </w:r>
      <w:r>
        <w:t>] I don’t agree to the requirement in S-158 on version numbering. A major discussion on version numbering and maintenance is needed.</w:t>
      </w:r>
    </w:p>
  </w:comment>
  <w:comment w:id="275" w:author="Raphael Malyankar" w:date="2024-09-24T16:03:00Z" w:initials="rmm">
    <w:p w14:paraId="123DF290" w14:textId="1061E7EC" w:rsidR="002D49D4" w:rsidRDefault="002D49D4">
      <w:pPr>
        <w:pStyle w:val="CommentText"/>
      </w:pPr>
      <w:r>
        <w:rPr>
          <w:rStyle w:val="CommentReference"/>
        </w:rPr>
        <w:annotationRef/>
      </w:r>
      <w:r>
        <w:t>8.0.0 is currently in draft form, update after approval</w:t>
      </w:r>
    </w:p>
  </w:comment>
  <w:comment w:id="323" w:author="Raphael Malyankar" w:date="2024-10-07T19:03:00Z" w:initials="rmm">
    <w:p w14:paraId="33D6FA32" w14:textId="1C23C1F6" w:rsidR="001D4E24" w:rsidRDefault="001D4E24">
      <w:pPr>
        <w:pStyle w:val="CommentText"/>
      </w:pPr>
      <w:r>
        <w:rPr>
          <w:rStyle w:val="CommentReference"/>
        </w:rPr>
        <w:annotationRef/>
      </w:r>
      <w:r>
        <w:t>Replace any “DevNNNN” checks with the final Check_ID when finalizing.</w:t>
      </w:r>
    </w:p>
  </w:comment>
  <w:comment w:id="516" w:author="Raphael Malyankar" w:date="2024-11-27T21:03:00Z" w:initials="rmm">
    <w:p w14:paraId="1CDF3E7C" w14:textId="08F633DF" w:rsidR="00943D33" w:rsidRDefault="00943D33">
      <w:pPr>
        <w:pStyle w:val="CommentText"/>
      </w:pPr>
      <w:r>
        <w:rPr>
          <w:rStyle w:val="CommentReference"/>
        </w:rPr>
        <w:annotationRef/>
      </w:r>
      <w:r>
        <w:t>S-101 PT must pick one alternative depending on whether S-158:101 1.0.0 retains the S-100 checks in the S-158:101 Excel file or not.</w:t>
      </w:r>
    </w:p>
  </w:comment>
  <w:comment w:id="534" w:author="Raphael Malyankar" w:date="2024-09-24T15:49:00Z" w:initials="rmm">
    <w:p w14:paraId="1057D043" w14:textId="61E41D28" w:rsidR="004B194F" w:rsidRDefault="004B194F">
      <w:pPr>
        <w:pStyle w:val="CommentText"/>
      </w:pPr>
      <w:r>
        <w:rPr>
          <w:rStyle w:val="CommentReference"/>
        </w:rPr>
        <w:annotationRef/>
      </w:r>
      <w:r>
        <w:t>[</w:t>
      </w:r>
      <w:r w:rsidR="002D49D4">
        <w:t>K</w:t>
      </w:r>
      <w:r w:rsidR="002D49D4">
        <w:rPr>
          <w:rFonts w:cs="Arial"/>
        </w:rPr>
        <w:t>Ö 9/22</w:t>
      </w:r>
      <w:r>
        <w:t xml:space="preserve">] </w:t>
      </w:r>
      <w:r>
        <w:rPr>
          <w:rStyle w:val="CommentReference"/>
        </w:rPr>
        <w:annotationRef/>
      </w:r>
      <w:r>
        <w:t xml:space="preserve">To be discussed if a specified sequence is needed in the standard. </w:t>
      </w:r>
    </w:p>
  </w:comment>
  <w:comment w:id="535" w:author="Raphael Malyankar" w:date="2024-09-24T16:06:00Z" w:initials="rmm">
    <w:p w14:paraId="07FB1DF3" w14:textId="79D6B4C1" w:rsidR="00911072" w:rsidRDefault="00911072">
      <w:pPr>
        <w:pStyle w:val="CommentText"/>
      </w:pPr>
      <w:r>
        <w:rPr>
          <w:rStyle w:val="CommentReference"/>
        </w:rPr>
        <w:annotationRef/>
      </w:r>
      <w:r>
        <w:t>Should be up to the PT developing each S-158:1xx specification. Some may need it and some may not.</w:t>
      </w:r>
    </w:p>
  </w:comment>
  <w:comment w:id="551" w:author="Raphael Malyankar" w:date="2024-11-27T21:06:00Z" w:initials="rmm">
    <w:p w14:paraId="6DC13190" w14:textId="64DAAC5C" w:rsidR="00943D33" w:rsidRDefault="00943D33">
      <w:pPr>
        <w:pStyle w:val="CommentText"/>
      </w:pPr>
      <w:r>
        <w:rPr>
          <w:rStyle w:val="CommentReference"/>
        </w:rPr>
        <w:annotationRef/>
      </w:r>
      <w:r w:rsidRPr="00943D33">
        <w:t>PT should adapt the content of this section according to how the list is published (as a separate Excel file, an Annex, or other means).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665EBB5" w15:done="0"/>
  <w15:commentEx w15:paraId="6BECA174" w15:done="0"/>
  <w15:commentEx w15:paraId="0C2D990D" w15:done="0"/>
  <w15:commentEx w15:paraId="22932736" w15:paraIdParent="0C2D990D" w15:done="0"/>
  <w15:commentEx w15:paraId="16C0623A" w15:done="0"/>
  <w15:commentEx w15:paraId="2AB897DB" w15:paraIdParent="16C0623A" w15:done="0"/>
  <w15:commentEx w15:paraId="123DF290" w15:done="0"/>
  <w15:commentEx w15:paraId="33D6FA32" w15:done="0"/>
  <w15:commentEx w15:paraId="1CDF3E7C" w15:done="0"/>
  <w15:commentEx w15:paraId="1057D043" w15:done="0"/>
  <w15:commentEx w15:paraId="07FB1DF3" w15:paraIdParent="1057D043" w15:done="0"/>
  <w15:commentEx w15:paraId="6DC1319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53ACF414" w16cex:dateUtc="2024-08-07T01:40:00Z"/>
  <w16cex:commentExtensible w16cex:durableId="4548EB89" w16cex:dateUtc="2024-08-07T03:29:00Z"/>
  <w16cex:commentExtensible w16cex:durableId="1C49E263" w16cex:dateUtc="2024-08-07T03:42:00Z"/>
  <w16cex:commentExtensible w16cex:durableId="32109080" w16cex:dateUtc="2024-09-24T22:46:00Z"/>
  <w16cex:commentExtensible w16cex:durableId="58956C6F" w16cex:dateUtc="2024-08-07T07:12:00Z"/>
  <w16cex:commentExtensible w16cex:durableId="464DA9A3" w16cex:dateUtc="2024-09-24T22:48:00Z"/>
  <w16cex:commentExtensible w16cex:durableId="278C0634" w16cex:dateUtc="2024-09-24T23:03:00Z"/>
  <w16cex:commentExtensible w16cex:durableId="1D4864A4" w16cex:dateUtc="2024-10-08T02:03:00Z"/>
  <w16cex:commentExtensible w16cex:durableId="7F34A67D" w16cex:dateUtc="2024-11-28T04:03:00Z"/>
  <w16cex:commentExtensible w16cex:durableId="7C4FEC58" w16cex:dateUtc="2024-09-24T22:49:00Z"/>
  <w16cex:commentExtensible w16cex:durableId="5AED4459" w16cex:dateUtc="2024-09-24T23:06:00Z"/>
  <w16cex:commentExtensible w16cex:durableId="2E59E183" w16cex:dateUtc="2024-11-28T04: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665EBB5" w16cid:durableId="53ACF414"/>
  <w16cid:commentId w16cid:paraId="6BECA174" w16cid:durableId="4548EB89"/>
  <w16cid:commentId w16cid:paraId="0C2D990D" w16cid:durableId="1C49E263"/>
  <w16cid:commentId w16cid:paraId="22932736" w16cid:durableId="32109080"/>
  <w16cid:commentId w16cid:paraId="16C0623A" w16cid:durableId="58956C6F"/>
  <w16cid:commentId w16cid:paraId="2AB897DB" w16cid:durableId="464DA9A3"/>
  <w16cid:commentId w16cid:paraId="123DF290" w16cid:durableId="278C0634"/>
  <w16cid:commentId w16cid:paraId="33D6FA32" w16cid:durableId="1D4864A4"/>
  <w16cid:commentId w16cid:paraId="1CDF3E7C" w16cid:durableId="7F34A67D"/>
  <w16cid:commentId w16cid:paraId="1057D043" w16cid:durableId="7C4FEC58"/>
  <w16cid:commentId w16cid:paraId="07FB1DF3" w16cid:durableId="5AED4459"/>
  <w16cid:commentId w16cid:paraId="6DC13190" w16cid:durableId="2E59E18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3EF133" w14:textId="77777777" w:rsidR="00CA0284" w:rsidRDefault="00CA0284" w:rsidP="003B41C3">
      <w:pPr>
        <w:spacing w:line="240" w:lineRule="auto"/>
      </w:pPr>
      <w:r>
        <w:separator/>
      </w:r>
    </w:p>
  </w:endnote>
  <w:endnote w:type="continuationSeparator" w:id="0">
    <w:p w14:paraId="33A0ACE2" w14:textId="77777777" w:rsidR="00CA0284" w:rsidRDefault="00CA0284" w:rsidP="003B41C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Yu Gothic"/>
    <w:panose1 w:val="02020609040205080304"/>
    <w:charset w:val="80"/>
    <w:family w:val="modern"/>
    <w:pitch w:val="fixed"/>
    <w:sig w:usb0="E00002FF" w:usb1="6AC7FDFB" w:usb2="08000012" w:usb3="00000000" w:csb0="0002009F" w:csb1="00000000"/>
  </w:font>
  <w:font w:name="Times-Roman">
    <w:altName w:val="Times New Roman"/>
    <w:panose1 w:val="00000000000000000000"/>
    <w:charset w:val="00"/>
    <w:family w:val="roman"/>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HelveticaNeueLT Std Med">
    <w:panose1 w:val="00000000000000000000"/>
    <w:charset w:val="4D"/>
    <w:family w:val="auto"/>
    <w:notTrueType/>
    <w:pitch w:val="default"/>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299DC5" w14:textId="38DFDC7F" w:rsidR="009D0E32" w:rsidRPr="00B90C51" w:rsidRDefault="009D0E32" w:rsidP="00343120">
    <w:pPr>
      <w:pStyle w:val="Footer"/>
      <w:tabs>
        <w:tab w:val="center" w:pos="4395"/>
        <w:tab w:val="right" w:pos="8931"/>
      </w:tabs>
      <w:spacing w:after="0"/>
      <w:jc w:val="center"/>
      <w:rPr>
        <w:rFonts w:ascii="Arial" w:hAnsi="Arial" w:cs="Arial"/>
        <w:sz w:val="16"/>
      </w:rPr>
    </w:pPr>
    <w:r w:rsidRPr="00B90C51">
      <w:rPr>
        <w:rFonts w:ascii="Arial" w:hAnsi="Arial" w:cs="Arial"/>
        <w:sz w:val="16"/>
      </w:rPr>
      <w:t>S-1</w:t>
    </w:r>
    <w:r w:rsidR="00723E95">
      <w:rPr>
        <w:rFonts w:ascii="Arial" w:hAnsi="Arial" w:cs="Arial"/>
        <w:sz w:val="16"/>
      </w:rPr>
      <w:t>58</w:t>
    </w:r>
    <w:ins w:id="130" w:author="Raphael Malyankar" w:date="2024-09-24T15:33:00Z">
      <w:r w:rsidR="00DA1A11">
        <w:rPr>
          <w:rFonts w:ascii="Arial" w:hAnsi="Arial" w:cs="Arial"/>
          <w:sz w:val="16"/>
        </w:rPr>
        <w:t>:101</w:t>
      </w:r>
    </w:ins>
    <w:r>
      <w:rPr>
        <w:rFonts w:ascii="Arial" w:hAnsi="Arial" w:cs="Arial"/>
        <w:sz w:val="16"/>
      </w:rPr>
      <w:ptab w:relativeTo="margin" w:alignment="center" w:leader="none"/>
    </w:r>
    <w:ins w:id="131" w:author="Raphael Malyankar" w:date="2024-11-27T21:07:00Z" w16du:dateUtc="2024-11-28T04:07:00Z">
      <w:r w:rsidR="00943D33">
        <w:rPr>
          <w:rFonts w:ascii="Arial" w:hAnsi="Arial" w:cs="Arial"/>
          <w:sz w:val="16"/>
        </w:rPr>
        <w:t>November</w:t>
      </w:r>
    </w:ins>
    <w:del w:id="132" w:author="Raphael Malyankar" w:date="2024-09-24T15:31:00Z">
      <w:r w:rsidR="004B1303" w:rsidDel="00DA1A11">
        <w:rPr>
          <w:rFonts w:ascii="Arial" w:hAnsi="Arial" w:cs="Arial"/>
          <w:sz w:val="16"/>
        </w:rPr>
        <w:delText>August</w:delText>
      </w:r>
    </w:del>
    <w:r w:rsidR="002D2E7B">
      <w:rPr>
        <w:rFonts w:ascii="Arial" w:hAnsi="Arial" w:cs="Arial"/>
        <w:sz w:val="16"/>
      </w:rPr>
      <w:t xml:space="preserve"> 2024</w:t>
    </w:r>
    <w:r>
      <w:rPr>
        <w:rFonts w:ascii="Arial" w:hAnsi="Arial" w:cs="Arial"/>
        <w:sz w:val="16"/>
      </w:rPr>
      <w:ptab w:relativeTo="margin" w:alignment="right" w:leader="none"/>
    </w:r>
    <w:r w:rsidRPr="00B90C51">
      <w:rPr>
        <w:rFonts w:ascii="Arial" w:hAnsi="Arial" w:cs="Arial"/>
        <w:sz w:val="16"/>
      </w:rPr>
      <w:t xml:space="preserve">Edition </w:t>
    </w:r>
    <w:r w:rsidR="00723E95">
      <w:rPr>
        <w:rFonts w:ascii="Arial" w:hAnsi="Arial" w:cs="Arial"/>
        <w:sz w:val="16"/>
      </w:rPr>
      <w:t>0.</w:t>
    </w:r>
    <w:ins w:id="133" w:author="Raphael Malyankar" w:date="2024-09-24T15:31:00Z">
      <w:r w:rsidR="00DA1A11">
        <w:rPr>
          <w:rFonts w:ascii="Arial" w:hAnsi="Arial" w:cs="Arial"/>
          <w:sz w:val="16"/>
        </w:rPr>
        <w:t>2</w:t>
      </w:r>
    </w:ins>
    <w:del w:id="134" w:author="Raphael Malyankar" w:date="2024-09-24T15:31:00Z">
      <w:r w:rsidR="00723E95" w:rsidDel="00DA1A11">
        <w:rPr>
          <w:rFonts w:ascii="Arial" w:hAnsi="Arial" w:cs="Arial"/>
          <w:sz w:val="16"/>
        </w:rPr>
        <w:delText>1</w:delText>
      </w:r>
    </w:del>
    <w:r w:rsidR="00723E95">
      <w:rPr>
        <w:rFonts w:ascii="Arial" w:hAnsi="Arial" w:cs="Arial"/>
        <w:sz w:val="16"/>
      </w:rPr>
      <w:t>.</w:t>
    </w:r>
    <w:ins w:id="135" w:author="Raphael Malyankar" w:date="2024-11-27T21:07:00Z" w16du:dateUtc="2024-11-28T04:07:00Z">
      <w:r w:rsidR="00943D33">
        <w:rPr>
          <w:rFonts w:ascii="Arial" w:hAnsi="Arial" w:cs="Arial"/>
          <w:sz w:val="16"/>
        </w:rPr>
        <w:t>1</w:t>
      </w:r>
    </w:ins>
    <w:del w:id="136" w:author="Raphael Malyankar" w:date="2024-11-27T21:07:00Z" w16du:dateUtc="2024-11-28T04:07:00Z">
      <w:r w:rsidR="00723E95" w:rsidDel="00943D33">
        <w:rPr>
          <w:rFonts w:ascii="Arial" w:hAnsi="Arial" w:cs="Arial"/>
          <w:sz w:val="16"/>
        </w:rPr>
        <w:delText>0</w:delText>
      </w:r>
    </w:del>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18E796" w14:textId="61224443" w:rsidR="009D0E32" w:rsidRPr="00B90C51" w:rsidRDefault="009D0E32" w:rsidP="00B943EE">
    <w:pPr>
      <w:pStyle w:val="Footer"/>
      <w:tabs>
        <w:tab w:val="center" w:pos="4395"/>
        <w:tab w:val="right" w:pos="8931"/>
      </w:tabs>
      <w:spacing w:after="0"/>
      <w:jc w:val="center"/>
      <w:rPr>
        <w:rFonts w:ascii="Arial" w:hAnsi="Arial" w:cs="Arial"/>
        <w:sz w:val="16"/>
      </w:rPr>
    </w:pPr>
    <w:r w:rsidRPr="00B90C51">
      <w:rPr>
        <w:rFonts w:ascii="Arial" w:hAnsi="Arial" w:cs="Arial"/>
        <w:sz w:val="16"/>
      </w:rPr>
      <w:t>S-1</w:t>
    </w:r>
    <w:r w:rsidR="00723E95">
      <w:rPr>
        <w:rFonts w:ascii="Arial" w:hAnsi="Arial" w:cs="Arial"/>
        <w:sz w:val="16"/>
      </w:rPr>
      <w:t>58</w:t>
    </w:r>
    <w:ins w:id="137" w:author="Raphael Malyankar" w:date="2024-09-24T15:33:00Z">
      <w:r w:rsidR="00DA1A11">
        <w:rPr>
          <w:rFonts w:ascii="Arial" w:hAnsi="Arial" w:cs="Arial"/>
          <w:sz w:val="16"/>
        </w:rPr>
        <w:t>:101</w:t>
      </w:r>
    </w:ins>
    <w:r>
      <w:rPr>
        <w:rFonts w:ascii="Arial" w:hAnsi="Arial" w:cs="Arial"/>
        <w:sz w:val="16"/>
      </w:rPr>
      <w:ptab w:relativeTo="margin" w:alignment="center" w:leader="none"/>
    </w:r>
    <w:ins w:id="138" w:author="Raphael Malyankar" w:date="2024-11-27T21:07:00Z" w16du:dateUtc="2024-11-28T04:07:00Z">
      <w:r w:rsidR="00943D33">
        <w:rPr>
          <w:rFonts w:ascii="Arial" w:hAnsi="Arial" w:cs="Arial"/>
          <w:sz w:val="16"/>
        </w:rPr>
        <w:t>November</w:t>
      </w:r>
    </w:ins>
    <w:del w:id="139" w:author="Raphael Malyankar" w:date="2024-09-24T15:31:00Z">
      <w:r w:rsidR="004B1303" w:rsidDel="00DA1A11">
        <w:rPr>
          <w:rFonts w:ascii="Arial" w:hAnsi="Arial" w:cs="Arial"/>
          <w:sz w:val="16"/>
        </w:rPr>
        <w:delText>August</w:delText>
      </w:r>
    </w:del>
    <w:r>
      <w:rPr>
        <w:rFonts w:ascii="Arial" w:hAnsi="Arial" w:cs="Arial"/>
        <w:sz w:val="16"/>
      </w:rPr>
      <w:t xml:space="preserve"> 202</w:t>
    </w:r>
    <w:r w:rsidR="009A634F">
      <w:rPr>
        <w:rFonts w:ascii="Arial" w:hAnsi="Arial" w:cs="Arial"/>
        <w:sz w:val="16"/>
      </w:rPr>
      <w:t>4</w:t>
    </w:r>
    <w:r>
      <w:rPr>
        <w:rFonts w:ascii="Arial" w:hAnsi="Arial" w:cs="Arial"/>
        <w:sz w:val="16"/>
      </w:rPr>
      <w:ptab w:relativeTo="margin" w:alignment="right" w:leader="none"/>
    </w:r>
    <w:r w:rsidRPr="00B90C51">
      <w:rPr>
        <w:rFonts w:ascii="Arial" w:hAnsi="Arial" w:cs="Arial"/>
        <w:sz w:val="16"/>
      </w:rPr>
      <w:t xml:space="preserve">Edition </w:t>
    </w:r>
    <w:r w:rsidR="00723E95">
      <w:rPr>
        <w:rFonts w:ascii="Arial" w:hAnsi="Arial" w:cs="Arial"/>
        <w:sz w:val="16"/>
      </w:rPr>
      <w:t>0.</w:t>
    </w:r>
    <w:ins w:id="140" w:author="Raphael Malyankar" w:date="2024-09-24T15:31:00Z">
      <w:r w:rsidR="00DA1A11">
        <w:rPr>
          <w:rFonts w:ascii="Arial" w:hAnsi="Arial" w:cs="Arial"/>
          <w:sz w:val="16"/>
        </w:rPr>
        <w:t>2</w:t>
      </w:r>
    </w:ins>
    <w:del w:id="141" w:author="Raphael Malyankar" w:date="2024-09-24T15:31:00Z">
      <w:r w:rsidR="00723E95" w:rsidDel="00DA1A11">
        <w:rPr>
          <w:rFonts w:ascii="Arial" w:hAnsi="Arial" w:cs="Arial"/>
          <w:sz w:val="16"/>
        </w:rPr>
        <w:delText>1</w:delText>
      </w:r>
    </w:del>
    <w:r w:rsidR="00A1344B">
      <w:rPr>
        <w:rFonts w:ascii="Arial" w:hAnsi="Arial" w:cs="Arial"/>
        <w:sz w:val="16"/>
      </w:rPr>
      <w:t>.</w:t>
    </w:r>
    <w:ins w:id="142" w:author="Raphael Malyankar" w:date="2024-11-27T21:07:00Z" w16du:dateUtc="2024-11-28T04:07:00Z">
      <w:r w:rsidR="00943D33">
        <w:rPr>
          <w:rFonts w:ascii="Arial" w:hAnsi="Arial" w:cs="Arial"/>
          <w:sz w:val="16"/>
        </w:rPr>
        <w:t>1</w:t>
      </w:r>
    </w:ins>
    <w:del w:id="143" w:author="Raphael Malyankar" w:date="2024-11-27T21:07:00Z" w16du:dateUtc="2024-11-28T04:07:00Z">
      <w:r w:rsidR="00A1344B" w:rsidDel="00943D33">
        <w:rPr>
          <w:rFonts w:ascii="Arial" w:hAnsi="Arial" w:cs="Arial"/>
          <w:sz w:val="16"/>
        </w:rPr>
        <w:delText>0</w:delText>
      </w:r>
    </w:del>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99350E" w14:textId="4B227DA2" w:rsidR="009D0E32" w:rsidRPr="003C4461" w:rsidRDefault="009D0E32" w:rsidP="00E04BD2">
    <w:pPr>
      <w:tabs>
        <w:tab w:val="center" w:pos="4536"/>
        <w:tab w:val="right" w:pos="9072"/>
      </w:tabs>
      <w:spacing w:after="0" w:line="220" w:lineRule="exact"/>
      <w:rPr>
        <w:rFonts w:cs="Arial"/>
        <w:sz w:val="16"/>
      </w:rPr>
    </w:pPr>
    <w:r w:rsidRPr="003C4461">
      <w:rPr>
        <w:rFonts w:cs="Arial"/>
        <w:sz w:val="16"/>
      </w:rPr>
      <w:t>S-1</w:t>
    </w:r>
    <w:r w:rsidR="00723E95">
      <w:rPr>
        <w:rFonts w:cs="Arial"/>
        <w:sz w:val="16"/>
      </w:rPr>
      <w:t>58</w:t>
    </w:r>
    <w:ins w:id="558" w:author="Raphael Malyankar" w:date="2024-09-24T15:33:00Z">
      <w:r w:rsidR="00DA1A11">
        <w:rPr>
          <w:rFonts w:cs="Arial"/>
          <w:sz w:val="16"/>
        </w:rPr>
        <w:t>:101</w:t>
      </w:r>
    </w:ins>
    <w:r w:rsidRPr="003C4461">
      <w:rPr>
        <w:rFonts w:cs="Arial"/>
        <w:sz w:val="16"/>
      </w:rPr>
      <w:tab/>
    </w:r>
    <w:ins w:id="559" w:author="Raphael Malyankar" w:date="2024-11-27T21:07:00Z" w16du:dateUtc="2024-11-28T04:07:00Z">
      <w:r w:rsidR="00943D33">
        <w:rPr>
          <w:rFonts w:cs="Arial"/>
          <w:sz w:val="16"/>
        </w:rPr>
        <w:t>November</w:t>
      </w:r>
    </w:ins>
    <w:del w:id="560" w:author="Raphael Malyankar" w:date="2024-09-24T15:32:00Z">
      <w:r w:rsidR="004B1303" w:rsidDel="00DA1A11">
        <w:rPr>
          <w:rFonts w:cs="Arial"/>
          <w:sz w:val="16"/>
        </w:rPr>
        <w:delText>August</w:delText>
      </w:r>
    </w:del>
    <w:r w:rsidR="00E87670">
      <w:rPr>
        <w:rFonts w:cs="Arial"/>
        <w:sz w:val="16"/>
      </w:rPr>
      <w:t xml:space="preserve"> </w:t>
    </w:r>
    <w:r w:rsidR="002D2E7B">
      <w:rPr>
        <w:rFonts w:cs="Arial"/>
        <w:sz w:val="16"/>
      </w:rPr>
      <w:t>2024</w:t>
    </w:r>
    <w:r w:rsidRPr="003C4461">
      <w:rPr>
        <w:rFonts w:cs="Arial"/>
        <w:sz w:val="16"/>
      </w:rPr>
      <w:tab/>
      <w:t xml:space="preserve">Edition </w:t>
    </w:r>
    <w:r w:rsidR="00723E95">
      <w:rPr>
        <w:rFonts w:cs="Arial"/>
        <w:sz w:val="16"/>
      </w:rPr>
      <w:t>0.</w:t>
    </w:r>
    <w:ins w:id="561" w:author="Raphael Malyankar" w:date="2024-09-24T15:32:00Z">
      <w:r w:rsidR="00DA1A11">
        <w:rPr>
          <w:rFonts w:cs="Arial"/>
          <w:sz w:val="16"/>
        </w:rPr>
        <w:t>2</w:t>
      </w:r>
    </w:ins>
    <w:del w:id="562" w:author="Raphael Malyankar" w:date="2024-09-24T15:32:00Z">
      <w:r w:rsidR="00723E95" w:rsidDel="00DA1A11">
        <w:rPr>
          <w:rFonts w:cs="Arial"/>
          <w:sz w:val="16"/>
        </w:rPr>
        <w:delText>1</w:delText>
      </w:r>
    </w:del>
    <w:r w:rsidR="00723E95">
      <w:rPr>
        <w:rFonts w:cs="Arial"/>
        <w:sz w:val="16"/>
      </w:rPr>
      <w:t>.</w:t>
    </w:r>
    <w:ins w:id="563" w:author="Raphael Malyankar" w:date="2024-11-27T21:07:00Z" w16du:dateUtc="2024-11-28T04:07:00Z">
      <w:r w:rsidR="00943D33">
        <w:rPr>
          <w:rFonts w:cs="Arial"/>
          <w:sz w:val="16"/>
        </w:rPr>
        <w:t>1</w:t>
      </w:r>
    </w:ins>
    <w:del w:id="564" w:author="Raphael Malyankar" w:date="2024-11-27T21:07:00Z" w16du:dateUtc="2024-11-28T04:07:00Z">
      <w:r w:rsidR="002D2E7B" w:rsidDel="00943D33">
        <w:rPr>
          <w:rFonts w:cs="Arial"/>
          <w:sz w:val="16"/>
        </w:rPr>
        <w:delText>0</w:delText>
      </w:r>
    </w:del>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950833" w14:textId="6222F888" w:rsidR="009D0E32" w:rsidRPr="004115CF" w:rsidRDefault="009D0E32" w:rsidP="00E04BD2">
    <w:pPr>
      <w:tabs>
        <w:tab w:val="center" w:pos="4536"/>
        <w:tab w:val="right" w:pos="9072"/>
      </w:tabs>
      <w:spacing w:after="0" w:line="220" w:lineRule="exact"/>
      <w:rPr>
        <w:rFonts w:cs="Arial"/>
        <w:sz w:val="16"/>
      </w:rPr>
    </w:pPr>
    <w:r w:rsidRPr="004115CF">
      <w:rPr>
        <w:rFonts w:cs="Arial"/>
        <w:sz w:val="16"/>
      </w:rPr>
      <w:t>S-1</w:t>
    </w:r>
    <w:r w:rsidR="00723E95">
      <w:rPr>
        <w:rFonts w:cs="Arial"/>
        <w:sz w:val="16"/>
      </w:rPr>
      <w:t>58</w:t>
    </w:r>
    <w:ins w:id="565" w:author="Raphael Malyankar" w:date="2024-09-24T15:33:00Z">
      <w:r w:rsidR="00DA1A11">
        <w:rPr>
          <w:rFonts w:cs="Arial"/>
          <w:sz w:val="16"/>
        </w:rPr>
        <w:t>:101</w:t>
      </w:r>
    </w:ins>
    <w:r w:rsidRPr="004115CF">
      <w:rPr>
        <w:rFonts w:cs="Arial"/>
        <w:sz w:val="16"/>
      </w:rPr>
      <w:tab/>
    </w:r>
    <w:ins w:id="566" w:author="Raphael Malyankar" w:date="2024-11-27T21:06:00Z" w16du:dateUtc="2024-11-28T04:06:00Z">
      <w:r w:rsidR="00943D33">
        <w:rPr>
          <w:rFonts w:cs="Arial"/>
          <w:sz w:val="16"/>
        </w:rPr>
        <w:t>November</w:t>
      </w:r>
    </w:ins>
    <w:del w:id="567" w:author="Raphael Malyankar" w:date="2024-09-24T15:32:00Z">
      <w:r w:rsidR="004B1303" w:rsidDel="00DA1A11">
        <w:rPr>
          <w:rFonts w:cs="Arial"/>
          <w:sz w:val="16"/>
        </w:rPr>
        <w:delText>August</w:delText>
      </w:r>
    </w:del>
    <w:r w:rsidR="002D2E7B">
      <w:rPr>
        <w:rFonts w:cs="Arial"/>
        <w:sz w:val="16"/>
      </w:rPr>
      <w:t xml:space="preserve"> 2024</w:t>
    </w:r>
    <w:r w:rsidRPr="004115CF">
      <w:rPr>
        <w:rFonts w:cs="Arial"/>
        <w:sz w:val="16"/>
      </w:rPr>
      <w:tab/>
      <w:t xml:space="preserve">Edition </w:t>
    </w:r>
    <w:r w:rsidR="00723E95">
      <w:rPr>
        <w:rFonts w:cs="Arial"/>
        <w:sz w:val="16"/>
      </w:rPr>
      <w:t>0.</w:t>
    </w:r>
    <w:ins w:id="568" w:author="Raphael Malyankar" w:date="2024-09-24T15:32:00Z">
      <w:r w:rsidR="00DA1A11">
        <w:rPr>
          <w:rFonts w:cs="Arial"/>
          <w:sz w:val="16"/>
        </w:rPr>
        <w:t>2</w:t>
      </w:r>
    </w:ins>
    <w:del w:id="569" w:author="Raphael Malyankar" w:date="2024-09-24T15:32:00Z">
      <w:r w:rsidR="00723E95" w:rsidDel="00DA1A11">
        <w:rPr>
          <w:rFonts w:cs="Arial"/>
          <w:sz w:val="16"/>
        </w:rPr>
        <w:delText>1</w:delText>
      </w:r>
    </w:del>
    <w:r w:rsidR="002D2E7B">
      <w:rPr>
        <w:rFonts w:cs="Arial"/>
        <w:sz w:val="16"/>
      </w:rPr>
      <w:t>.</w:t>
    </w:r>
    <w:ins w:id="570" w:author="Raphael Malyankar" w:date="2024-11-27T21:06:00Z" w16du:dateUtc="2024-11-28T04:06:00Z">
      <w:r w:rsidR="00943D33">
        <w:rPr>
          <w:rFonts w:cs="Arial"/>
          <w:sz w:val="16"/>
        </w:rPr>
        <w:t>1</w:t>
      </w:r>
    </w:ins>
    <w:del w:id="571" w:author="Raphael Malyankar" w:date="2024-11-27T21:06:00Z" w16du:dateUtc="2024-11-28T04:06:00Z">
      <w:r w:rsidR="002D2E7B" w:rsidDel="00943D33">
        <w:rPr>
          <w:rFonts w:cs="Arial"/>
          <w:sz w:val="16"/>
        </w:rPr>
        <w:delText>0</w:delText>
      </w:r>
    </w:del>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F69E7C" w14:textId="77777777" w:rsidR="00CA0284" w:rsidRDefault="00CA0284" w:rsidP="003B41C3">
      <w:pPr>
        <w:spacing w:line="240" w:lineRule="auto"/>
      </w:pPr>
      <w:r>
        <w:separator/>
      </w:r>
    </w:p>
  </w:footnote>
  <w:footnote w:type="continuationSeparator" w:id="0">
    <w:p w14:paraId="5EA125E7" w14:textId="77777777" w:rsidR="00CA0284" w:rsidRDefault="00CA0284" w:rsidP="003B41C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69B7C0" w14:textId="23DC904E" w:rsidR="009D0E32" w:rsidRPr="00343120" w:rsidRDefault="009D0E32" w:rsidP="00343120">
    <w:pPr>
      <w:tabs>
        <w:tab w:val="center" w:pos="4536"/>
        <w:tab w:val="right" w:pos="9072"/>
      </w:tabs>
      <w:spacing w:after="0" w:line="240" w:lineRule="auto"/>
      <w:jc w:val="left"/>
      <w:rPr>
        <w:rFonts w:eastAsia="Times New Roman" w:cs="Arial"/>
        <w:sz w:val="16"/>
        <w:szCs w:val="16"/>
        <w:lang w:val="en-US" w:eastAsia="en-US"/>
      </w:rPr>
    </w:pPr>
    <w:r>
      <w:rPr>
        <w:rFonts w:eastAsia="Times New Roman" w:cs="Arial"/>
        <w:sz w:val="16"/>
        <w:szCs w:val="16"/>
        <w:lang w:val="en-US" w:eastAsia="en-US"/>
      </w:rPr>
      <w:fldChar w:fldCharType="begin"/>
    </w:r>
    <w:r>
      <w:rPr>
        <w:rFonts w:eastAsia="Times New Roman" w:cs="Arial"/>
        <w:sz w:val="16"/>
        <w:szCs w:val="16"/>
        <w:lang w:val="en-US" w:eastAsia="en-US"/>
      </w:rPr>
      <w:instrText xml:space="preserve"> PAGE </w:instrText>
    </w:r>
    <w:r>
      <w:rPr>
        <w:rFonts w:eastAsia="Times New Roman" w:cs="Arial"/>
        <w:sz w:val="16"/>
        <w:szCs w:val="16"/>
        <w:lang w:val="en-US" w:eastAsia="en-US"/>
      </w:rPr>
      <w:fldChar w:fldCharType="separate"/>
    </w:r>
    <w:r w:rsidR="00D33763">
      <w:rPr>
        <w:rFonts w:eastAsia="Times New Roman" w:cs="Arial"/>
        <w:noProof/>
        <w:sz w:val="16"/>
        <w:szCs w:val="16"/>
        <w:lang w:val="en-US" w:eastAsia="en-US"/>
      </w:rPr>
      <w:t>58</w:t>
    </w:r>
    <w:r>
      <w:rPr>
        <w:rFonts w:eastAsia="Times New Roman" w:cs="Arial"/>
        <w:sz w:val="16"/>
        <w:szCs w:val="16"/>
        <w:lang w:val="en-US" w:eastAsia="en-US"/>
      </w:rPr>
      <w:fldChar w:fldCharType="end"/>
    </w:r>
    <w:r>
      <w:rPr>
        <w:rFonts w:eastAsia="Times New Roman" w:cs="Arial"/>
        <w:sz w:val="16"/>
        <w:szCs w:val="16"/>
        <w:lang w:val="en-US" w:eastAsia="en-US"/>
      </w:rPr>
      <w:tab/>
    </w:r>
    <w:ins w:id="128" w:author="Raphael Malyankar" w:date="2024-09-24T15:31:00Z">
      <w:r w:rsidR="00DA1A11">
        <w:rPr>
          <w:rFonts w:eastAsia="Times New Roman" w:cs="Arial"/>
          <w:sz w:val="16"/>
          <w:szCs w:val="16"/>
          <w:lang w:val="en-US" w:eastAsia="en-US"/>
        </w:rPr>
        <w:t xml:space="preserve">ENC </w:t>
      </w:r>
    </w:ins>
    <w:r w:rsidR="00723E95">
      <w:rPr>
        <w:rFonts w:eastAsia="Times New Roman" w:cs="Arial"/>
        <w:sz w:val="16"/>
        <w:szCs w:val="16"/>
        <w:lang w:val="en-US" w:eastAsia="en-US"/>
      </w:rPr>
      <w:t>Validation Checks</w:t>
    </w:r>
    <w:r>
      <w:rPr>
        <w:rFonts w:eastAsia="Times New Roman" w:cs="Arial"/>
        <w:sz w:val="16"/>
        <w:szCs w:val="16"/>
        <w:lang w:val="en-US" w:eastAsia="en-US"/>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995FD1" w14:textId="08A2E574" w:rsidR="009D0E32" w:rsidRPr="00B943EE" w:rsidRDefault="009D0E32" w:rsidP="00B943EE">
    <w:pPr>
      <w:tabs>
        <w:tab w:val="center" w:pos="4536"/>
        <w:tab w:val="right" w:pos="9072"/>
      </w:tabs>
      <w:spacing w:after="0" w:line="240" w:lineRule="auto"/>
      <w:ind w:right="34"/>
      <w:rPr>
        <w:rFonts w:eastAsia="Times New Roman" w:cs="Arial"/>
        <w:sz w:val="16"/>
        <w:szCs w:val="16"/>
        <w:lang w:val="en-US" w:eastAsia="en-US"/>
      </w:rPr>
    </w:pPr>
    <w:r w:rsidRPr="009A425D">
      <w:rPr>
        <w:rStyle w:val="PageNumber"/>
        <w:sz w:val="16"/>
        <w:szCs w:val="16"/>
        <w:lang w:val="en-US"/>
      </w:rPr>
      <w:tab/>
    </w:r>
    <w:ins w:id="129" w:author="Raphael Malyankar" w:date="2024-09-24T15:31:00Z">
      <w:r w:rsidR="00DA1A11">
        <w:rPr>
          <w:rStyle w:val="PageNumber"/>
          <w:sz w:val="16"/>
          <w:szCs w:val="16"/>
          <w:lang w:val="en-US"/>
        </w:rPr>
        <w:t xml:space="preserve">ENC </w:t>
      </w:r>
    </w:ins>
    <w:r w:rsidR="00723E95">
      <w:rPr>
        <w:rFonts w:eastAsia="Times New Roman" w:cs="Arial"/>
        <w:sz w:val="16"/>
        <w:szCs w:val="16"/>
        <w:lang w:val="en-US" w:eastAsia="en-US"/>
      </w:rPr>
      <w:t>Validation Checks</w:t>
    </w:r>
    <w:r w:rsidRPr="009A425D">
      <w:rPr>
        <w:rFonts w:eastAsia="Times New Roman" w:cs="Arial"/>
        <w:sz w:val="16"/>
        <w:szCs w:val="16"/>
        <w:lang w:val="en-US" w:eastAsia="en-US"/>
      </w:rPr>
      <w:tab/>
    </w:r>
    <w:r w:rsidRPr="009A425D">
      <w:rPr>
        <w:rFonts w:eastAsia="Times New Roman" w:cs="Arial"/>
        <w:sz w:val="16"/>
        <w:szCs w:val="16"/>
        <w:lang w:val="en-US" w:eastAsia="en-US"/>
      </w:rPr>
      <w:fldChar w:fldCharType="begin"/>
    </w:r>
    <w:r w:rsidRPr="009A425D">
      <w:rPr>
        <w:rFonts w:eastAsia="Times New Roman" w:cs="Arial"/>
        <w:sz w:val="16"/>
        <w:szCs w:val="16"/>
        <w:lang w:val="en-US" w:eastAsia="en-US"/>
      </w:rPr>
      <w:instrText xml:space="preserve"> PAGE </w:instrText>
    </w:r>
    <w:r w:rsidRPr="009A425D">
      <w:rPr>
        <w:rFonts w:eastAsia="Times New Roman" w:cs="Arial"/>
        <w:sz w:val="16"/>
        <w:szCs w:val="16"/>
        <w:lang w:val="en-US" w:eastAsia="en-US"/>
      </w:rPr>
      <w:fldChar w:fldCharType="separate"/>
    </w:r>
    <w:r w:rsidR="00D33763">
      <w:rPr>
        <w:rFonts w:eastAsia="Times New Roman" w:cs="Arial"/>
        <w:noProof/>
        <w:sz w:val="16"/>
        <w:szCs w:val="16"/>
        <w:lang w:val="en-US" w:eastAsia="en-US"/>
      </w:rPr>
      <w:t>ix</w:t>
    </w:r>
    <w:r w:rsidRPr="009A425D">
      <w:rPr>
        <w:rFonts w:eastAsia="Times New Roman" w:cs="Arial"/>
        <w:sz w:val="16"/>
        <w:szCs w:val="16"/>
        <w:lang w:val="en-US" w:eastAsia="en-US"/>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79FDF0" w14:textId="352A684C" w:rsidR="009D0E32" w:rsidRPr="003C4461" w:rsidRDefault="009D0E32" w:rsidP="00E04BD2">
    <w:pPr>
      <w:tabs>
        <w:tab w:val="center" w:pos="4536"/>
        <w:tab w:val="right" w:pos="9072"/>
      </w:tabs>
      <w:spacing w:after="0" w:line="240" w:lineRule="auto"/>
      <w:jc w:val="left"/>
      <w:rPr>
        <w:rFonts w:eastAsia="Times New Roman" w:cs="Arial"/>
        <w:sz w:val="16"/>
        <w:szCs w:val="16"/>
        <w:lang w:val="en-US" w:eastAsia="en-US"/>
      </w:rPr>
    </w:pPr>
    <w:r>
      <w:rPr>
        <w:rFonts w:eastAsia="Times New Roman" w:cs="Arial"/>
        <w:sz w:val="16"/>
        <w:szCs w:val="16"/>
        <w:lang w:val="en-US" w:eastAsia="en-US"/>
      </w:rPr>
      <w:fldChar w:fldCharType="begin"/>
    </w:r>
    <w:r>
      <w:rPr>
        <w:rFonts w:eastAsia="Times New Roman" w:cs="Arial"/>
        <w:sz w:val="16"/>
        <w:szCs w:val="16"/>
        <w:lang w:val="en-US" w:eastAsia="en-US"/>
      </w:rPr>
      <w:instrText xml:space="preserve"> PAGE </w:instrText>
    </w:r>
    <w:r>
      <w:rPr>
        <w:rFonts w:eastAsia="Times New Roman" w:cs="Arial"/>
        <w:sz w:val="16"/>
        <w:szCs w:val="16"/>
        <w:lang w:val="en-US" w:eastAsia="en-US"/>
      </w:rPr>
      <w:fldChar w:fldCharType="separate"/>
    </w:r>
    <w:r w:rsidR="00D33763">
      <w:rPr>
        <w:rFonts w:eastAsia="Times New Roman" w:cs="Arial"/>
        <w:noProof/>
        <w:sz w:val="16"/>
        <w:szCs w:val="16"/>
        <w:lang w:val="en-US" w:eastAsia="en-US"/>
      </w:rPr>
      <w:t>138</w:t>
    </w:r>
    <w:r>
      <w:rPr>
        <w:rFonts w:eastAsia="Times New Roman" w:cs="Arial"/>
        <w:sz w:val="16"/>
        <w:szCs w:val="16"/>
        <w:lang w:val="en-US" w:eastAsia="en-US"/>
      </w:rPr>
      <w:fldChar w:fldCharType="end"/>
    </w:r>
    <w:r>
      <w:rPr>
        <w:rFonts w:eastAsia="Times New Roman" w:cs="Arial"/>
        <w:sz w:val="16"/>
        <w:szCs w:val="16"/>
        <w:lang w:val="en-US" w:eastAsia="en-US"/>
      </w:rPr>
      <w:tab/>
    </w:r>
    <w:ins w:id="556" w:author="Raphael Malyankar" w:date="2024-09-24T15:32:00Z">
      <w:r w:rsidR="00DA1A11">
        <w:rPr>
          <w:rFonts w:eastAsia="Times New Roman" w:cs="Arial"/>
          <w:sz w:val="16"/>
          <w:szCs w:val="16"/>
          <w:lang w:val="en-US" w:eastAsia="en-US"/>
        </w:rPr>
        <w:t xml:space="preserve">ENC </w:t>
      </w:r>
    </w:ins>
    <w:r w:rsidR="00723E95">
      <w:rPr>
        <w:rFonts w:eastAsia="Times New Roman" w:cs="Arial"/>
        <w:sz w:val="16"/>
        <w:szCs w:val="16"/>
        <w:lang w:val="en-US" w:eastAsia="en-US"/>
      </w:rPr>
      <w:t>Validation Checks</w:t>
    </w:r>
    <w:r>
      <w:rPr>
        <w:rFonts w:eastAsia="Times New Roman" w:cs="Arial"/>
        <w:sz w:val="16"/>
        <w:szCs w:val="16"/>
        <w:lang w:val="en-US" w:eastAsia="en-US"/>
      </w:rP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F9107A" w14:textId="10BB5184" w:rsidR="009D0E32" w:rsidRPr="003C4461" w:rsidRDefault="009D0E32" w:rsidP="004407F3">
    <w:pPr>
      <w:tabs>
        <w:tab w:val="center" w:pos="4536"/>
        <w:tab w:val="right" w:pos="9072"/>
      </w:tabs>
      <w:spacing w:after="0" w:line="240" w:lineRule="auto"/>
      <w:ind w:right="34"/>
      <w:jc w:val="left"/>
      <w:rPr>
        <w:rFonts w:eastAsia="Times New Roman" w:cs="Arial"/>
        <w:sz w:val="16"/>
        <w:szCs w:val="16"/>
        <w:lang w:val="en-US" w:eastAsia="en-US"/>
      </w:rPr>
    </w:pPr>
    <w:r>
      <w:rPr>
        <w:rStyle w:val="PageNumber"/>
        <w:sz w:val="16"/>
        <w:szCs w:val="16"/>
      </w:rPr>
      <w:tab/>
    </w:r>
    <w:ins w:id="557" w:author="Raphael Malyankar" w:date="2024-09-24T15:32:00Z">
      <w:r w:rsidR="00DA1A11">
        <w:rPr>
          <w:rStyle w:val="PageNumber"/>
          <w:sz w:val="16"/>
          <w:szCs w:val="16"/>
        </w:rPr>
        <w:t xml:space="preserve">ENC </w:t>
      </w:r>
    </w:ins>
    <w:r w:rsidR="00723E95">
      <w:rPr>
        <w:rFonts w:eastAsia="Times New Roman" w:cs="Arial"/>
        <w:sz w:val="16"/>
        <w:szCs w:val="16"/>
        <w:lang w:val="en-US" w:eastAsia="en-US"/>
      </w:rPr>
      <w:t>Validation Checks</w:t>
    </w:r>
    <w:r w:rsidRPr="009A425D">
      <w:rPr>
        <w:rFonts w:eastAsia="Times New Roman" w:cs="Arial"/>
        <w:sz w:val="16"/>
        <w:szCs w:val="16"/>
        <w:lang w:val="en-US" w:eastAsia="en-US"/>
      </w:rPr>
      <w:tab/>
    </w:r>
    <w:r w:rsidRPr="009A425D">
      <w:rPr>
        <w:rFonts w:eastAsia="Times New Roman" w:cs="Arial"/>
        <w:sz w:val="16"/>
        <w:szCs w:val="16"/>
        <w:lang w:val="en-US" w:eastAsia="en-US"/>
      </w:rPr>
      <w:fldChar w:fldCharType="begin"/>
    </w:r>
    <w:r w:rsidRPr="009A425D">
      <w:rPr>
        <w:rFonts w:eastAsia="Times New Roman" w:cs="Arial"/>
        <w:sz w:val="16"/>
        <w:szCs w:val="16"/>
        <w:lang w:val="en-US" w:eastAsia="en-US"/>
      </w:rPr>
      <w:instrText xml:space="preserve"> PAGE </w:instrText>
    </w:r>
    <w:r w:rsidRPr="009A425D">
      <w:rPr>
        <w:rFonts w:eastAsia="Times New Roman" w:cs="Arial"/>
        <w:sz w:val="16"/>
        <w:szCs w:val="16"/>
        <w:lang w:val="en-US" w:eastAsia="en-US"/>
      </w:rPr>
      <w:fldChar w:fldCharType="separate"/>
    </w:r>
    <w:r w:rsidR="00D33763">
      <w:rPr>
        <w:rFonts w:eastAsia="Times New Roman" w:cs="Arial"/>
        <w:noProof/>
        <w:sz w:val="16"/>
        <w:szCs w:val="16"/>
        <w:lang w:val="en-US" w:eastAsia="en-US"/>
      </w:rPr>
      <w:t>137</w:t>
    </w:r>
    <w:r w:rsidRPr="009A425D">
      <w:rPr>
        <w:rFonts w:eastAsia="Times New Roman" w:cs="Arial"/>
        <w:sz w:val="16"/>
        <w:szCs w:val="16"/>
        <w:lang w:val="en-US" w:eastAsia="en-US"/>
      </w:rPr>
      <w:fldChar w:fldCharType="end"/>
    </w:r>
  </w:p>
  <w:p w14:paraId="567F5AD5" w14:textId="06C07945" w:rsidR="009D0E32" w:rsidRPr="004407F3" w:rsidRDefault="009D0E32" w:rsidP="004407F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0"/>
    <w:multiLevelType w:val="singleLevel"/>
    <w:tmpl w:val="C61A574A"/>
    <w:lvl w:ilvl="0">
      <w:start w:val="1"/>
      <w:numFmt w:val="bullet"/>
      <w:pStyle w:val="ListNumber4"/>
      <w:lvlText w:val=""/>
      <w:lvlJc w:val="left"/>
      <w:pPr>
        <w:tabs>
          <w:tab w:val="num" w:pos="1492"/>
        </w:tabs>
        <w:ind w:left="1492" w:hanging="360"/>
      </w:pPr>
      <w:rPr>
        <w:rFonts w:ascii="Symbol" w:hAnsi="Symbol" w:hint="default"/>
      </w:rPr>
    </w:lvl>
  </w:abstractNum>
  <w:abstractNum w:abstractNumId="1" w15:restartNumberingAfterBreak="0">
    <w:nsid w:val="FFFFFF81"/>
    <w:multiLevelType w:val="singleLevel"/>
    <w:tmpl w:val="193C76E6"/>
    <w:lvl w:ilvl="0">
      <w:start w:val="1"/>
      <w:numFmt w:val="bullet"/>
      <w:pStyle w:val="ListNumber3"/>
      <w:lvlText w:val=""/>
      <w:lvlJc w:val="left"/>
      <w:pPr>
        <w:tabs>
          <w:tab w:val="num" w:pos="1209"/>
        </w:tabs>
        <w:ind w:left="1209" w:hanging="360"/>
      </w:pPr>
      <w:rPr>
        <w:rFonts w:ascii="Symbol" w:hAnsi="Symbol" w:hint="default"/>
      </w:rPr>
    </w:lvl>
  </w:abstractNum>
  <w:abstractNum w:abstractNumId="2" w15:restartNumberingAfterBreak="0">
    <w:nsid w:val="FFFFFF82"/>
    <w:multiLevelType w:val="singleLevel"/>
    <w:tmpl w:val="61BE3B8C"/>
    <w:lvl w:ilvl="0">
      <w:start w:val="1"/>
      <w:numFmt w:val="bullet"/>
      <w:pStyle w:val="ListNumber2"/>
      <w:lvlText w:val=""/>
      <w:lvlJc w:val="left"/>
      <w:pPr>
        <w:tabs>
          <w:tab w:val="num" w:pos="926"/>
        </w:tabs>
        <w:ind w:left="926" w:hanging="360"/>
      </w:pPr>
      <w:rPr>
        <w:rFonts w:ascii="Symbol" w:hAnsi="Symbol" w:hint="default"/>
      </w:rPr>
    </w:lvl>
  </w:abstractNum>
  <w:abstractNum w:abstractNumId="3" w15:restartNumberingAfterBreak="0">
    <w:nsid w:val="FFFFFF83"/>
    <w:multiLevelType w:val="singleLevel"/>
    <w:tmpl w:val="5BEAAE5C"/>
    <w:lvl w:ilvl="0">
      <w:start w:val="1"/>
      <w:numFmt w:val="bullet"/>
      <w:pStyle w:val="ListNumber"/>
      <w:lvlText w:val=""/>
      <w:lvlJc w:val="left"/>
      <w:pPr>
        <w:tabs>
          <w:tab w:val="num" w:pos="643"/>
        </w:tabs>
        <w:ind w:left="643" w:hanging="360"/>
      </w:pPr>
      <w:rPr>
        <w:rFonts w:ascii="Symbol" w:hAnsi="Symbol" w:hint="default"/>
      </w:rPr>
    </w:lvl>
  </w:abstractNum>
  <w:abstractNum w:abstractNumId="4" w15:restartNumberingAfterBreak="0">
    <w:nsid w:val="FFFFFF89"/>
    <w:multiLevelType w:val="singleLevel"/>
    <w:tmpl w:val="E0641914"/>
    <w:lvl w:ilvl="0">
      <w:start w:val="1"/>
      <w:numFmt w:val="bullet"/>
      <w:pStyle w:val="ListContinue4"/>
      <w:lvlText w:val=""/>
      <w:lvlJc w:val="left"/>
      <w:pPr>
        <w:tabs>
          <w:tab w:val="num" w:pos="360"/>
        </w:tabs>
        <w:ind w:left="360" w:hanging="360"/>
      </w:pPr>
      <w:rPr>
        <w:rFonts w:ascii="Symbol" w:hAnsi="Symbol" w:hint="default"/>
      </w:rPr>
    </w:lvl>
  </w:abstractNum>
  <w:abstractNum w:abstractNumId="5" w15:restartNumberingAfterBreak="0">
    <w:nsid w:val="0000040B"/>
    <w:multiLevelType w:val="multilevel"/>
    <w:tmpl w:val="0000088E"/>
    <w:lvl w:ilvl="0">
      <w:start w:val="1"/>
      <w:numFmt w:val="lowerLetter"/>
      <w:lvlText w:val="(%1)"/>
      <w:lvlJc w:val="left"/>
      <w:pPr>
        <w:ind w:left="100" w:hanging="331"/>
      </w:pPr>
      <w:rPr>
        <w:rFonts w:ascii="Arial" w:hAnsi="Arial" w:cs="Arial"/>
        <w:b w:val="0"/>
        <w:bCs w:val="0"/>
        <w:sz w:val="22"/>
        <w:szCs w:val="22"/>
      </w:rPr>
    </w:lvl>
    <w:lvl w:ilvl="1">
      <w:numFmt w:val="bullet"/>
      <w:lvlText w:val=""/>
      <w:lvlJc w:val="left"/>
      <w:pPr>
        <w:ind w:left="820" w:hanging="360"/>
      </w:pPr>
      <w:rPr>
        <w:rFonts w:ascii="Symbol" w:hAnsi="Symbol" w:cs="Symbol"/>
        <w:b w:val="0"/>
        <w:bCs w:val="0"/>
        <w:sz w:val="22"/>
        <w:szCs w:val="22"/>
      </w:rPr>
    </w:lvl>
    <w:lvl w:ilvl="2">
      <w:numFmt w:val="bullet"/>
      <w:lvlText w:val="•"/>
      <w:lvlJc w:val="left"/>
      <w:pPr>
        <w:ind w:left="1793" w:hanging="360"/>
      </w:pPr>
    </w:lvl>
    <w:lvl w:ilvl="3">
      <w:numFmt w:val="bullet"/>
      <w:lvlText w:val="•"/>
      <w:lvlJc w:val="left"/>
      <w:pPr>
        <w:ind w:left="2766" w:hanging="360"/>
      </w:pPr>
    </w:lvl>
    <w:lvl w:ilvl="4">
      <w:numFmt w:val="bullet"/>
      <w:lvlText w:val="•"/>
      <w:lvlJc w:val="left"/>
      <w:pPr>
        <w:ind w:left="3740" w:hanging="360"/>
      </w:pPr>
    </w:lvl>
    <w:lvl w:ilvl="5">
      <w:numFmt w:val="bullet"/>
      <w:lvlText w:val="•"/>
      <w:lvlJc w:val="left"/>
      <w:pPr>
        <w:ind w:left="4713" w:hanging="360"/>
      </w:pPr>
    </w:lvl>
    <w:lvl w:ilvl="6">
      <w:numFmt w:val="bullet"/>
      <w:lvlText w:val="•"/>
      <w:lvlJc w:val="left"/>
      <w:pPr>
        <w:ind w:left="5686" w:hanging="360"/>
      </w:pPr>
    </w:lvl>
    <w:lvl w:ilvl="7">
      <w:numFmt w:val="bullet"/>
      <w:lvlText w:val="•"/>
      <w:lvlJc w:val="left"/>
      <w:pPr>
        <w:ind w:left="6660" w:hanging="360"/>
      </w:pPr>
    </w:lvl>
    <w:lvl w:ilvl="8">
      <w:numFmt w:val="bullet"/>
      <w:lvlText w:val="•"/>
      <w:lvlJc w:val="left"/>
      <w:pPr>
        <w:ind w:left="7633" w:hanging="360"/>
      </w:pPr>
    </w:lvl>
  </w:abstractNum>
  <w:abstractNum w:abstractNumId="6" w15:restartNumberingAfterBreak="0">
    <w:nsid w:val="01030BE4"/>
    <w:multiLevelType w:val="hybridMultilevel"/>
    <w:tmpl w:val="DCC28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3904868"/>
    <w:multiLevelType w:val="hybridMultilevel"/>
    <w:tmpl w:val="0C72D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5DA2B1D"/>
    <w:multiLevelType w:val="hybridMultilevel"/>
    <w:tmpl w:val="519E79F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5F252BD"/>
    <w:multiLevelType w:val="singleLevel"/>
    <w:tmpl w:val="074C56F8"/>
    <w:lvl w:ilvl="0">
      <w:start w:val="1"/>
      <w:numFmt w:val="decimal"/>
      <w:pStyle w:val="ListBullet5"/>
      <w:lvlText w:val="[%1]"/>
      <w:lvlJc w:val="left"/>
      <w:pPr>
        <w:tabs>
          <w:tab w:val="num" w:pos="360"/>
        </w:tabs>
        <w:ind w:left="360" w:hanging="360"/>
      </w:pPr>
    </w:lvl>
  </w:abstractNum>
  <w:abstractNum w:abstractNumId="10" w15:restartNumberingAfterBreak="0">
    <w:nsid w:val="06CC6616"/>
    <w:multiLevelType w:val="hybridMultilevel"/>
    <w:tmpl w:val="5718C4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985657D"/>
    <w:multiLevelType w:val="hybridMultilevel"/>
    <w:tmpl w:val="846A53D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AFB0115"/>
    <w:multiLevelType w:val="hybridMultilevel"/>
    <w:tmpl w:val="7A92C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B0A29C6"/>
    <w:multiLevelType w:val="hybridMultilevel"/>
    <w:tmpl w:val="6EDEA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B8A5B1C"/>
    <w:multiLevelType w:val="hybridMultilevel"/>
    <w:tmpl w:val="23D4E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C6A7432"/>
    <w:multiLevelType w:val="hybridMultilevel"/>
    <w:tmpl w:val="EAEC2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CC45AD3"/>
    <w:multiLevelType w:val="multilevel"/>
    <w:tmpl w:val="B1801E64"/>
    <w:lvl w:ilvl="0">
      <w:start w:val="1"/>
      <w:numFmt w:val="decimal"/>
      <w:lvlText w:val="%1"/>
      <w:lvlJc w:val="left"/>
      <w:pPr>
        <w:ind w:left="432" w:hanging="432"/>
      </w:pPr>
      <w:rPr>
        <w:color w:val="auto"/>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0D1C278A"/>
    <w:multiLevelType w:val="hybridMultilevel"/>
    <w:tmpl w:val="621088A8"/>
    <w:styleLink w:val="Style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07F0E5C"/>
    <w:multiLevelType w:val="multilevel"/>
    <w:tmpl w:val="F88804C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1581308"/>
    <w:multiLevelType w:val="hybridMultilevel"/>
    <w:tmpl w:val="BA76E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3640EA9"/>
    <w:multiLevelType w:val="hybridMultilevel"/>
    <w:tmpl w:val="3D96243E"/>
    <w:lvl w:ilvl="0" w:tplc="FD4CCF6E">
      <w:numFmt w:val="bullet"/>
      <w:lvlText w:val="-"/>
      <w:lvlJc w:val="left"/>
      <w:pPr>
        <w:ind w:left="1080" w:hanging="360"/>
      </w:pPr>
      <w:rPr>
        <w:rFonts w:ascii="Arial" w:eastAsia="Calibr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13A13ACB"/>
    <w:multiLevelType w:val="hybridMultilevel"/>
    <w:tmpl w:val="84A8A6D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4152F51"/>
    <w:multiLevelType w:val="hybridMultilevel"/>
    <w:tmpl w:val="765E5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6D178DC"/>
    <w:multiLevelType w:val="multilevel"/>
    <w:tmpl w:val="C4965DD0"/>
    <w:styleLink w:val="Style4"/>
    <w:lvl w:ilvl="0">
      <w:start w:val="1"/>
      <w:numFmt w:val="decimal"/>
      <w:lvlText w:val="E %1."/>
      <w:lvlJc w:val="right"/>
      <w:pPr>
        <w:ind w:left="2482" w:hanging="360"/>
      </w:pPr>
      <w:rPr>
        <w:rFonts w:hint="default"/>
      </w:rPr>
    </w:lvl>
    <w:lvl w:ilvl="1">
      <w:start w:val="1"/>
      <w:numFmt w:val="decimal"/>
      <w:lvlText w:val="E .%2."/>
      <w:lvlJc w:val="left"/>
      <w:pPr>
        <w:ind w:left="3202" w:hanging="360"/>
      </w:pPr>
      <w:rPr>
        <w:rFonts w:hint="default"/>
      </w:rPr>
    </w:lvl>
    <w:lvl w:ilvl="2">
      <w:start w:val="1"/>
      <w:numFmt w:val="decimal"/>
      <w:lvlText w:val="%3."/>
      <w:lvlJc w:val="right"/>
      <w:pPr>
        <w:ind w:left="3922" w:hanging="180"/>
      </w:pPr>
      <w:rPr>
        <w:rFonts w:hint="default"/>
      </w:rPr>
    </w:lvl>
    <w:lvl w:ilvl="3">
      <w:start w:val="1"/>
      <w:numFmt w:val="decimal"/>
      <w:lvlText w:val="%4."/>
      <w:lvlJc w:val="left"/>
      <w:pPr>
        <w:ind w:left="4642" w:hanging="360"/>
      </w:pPr>
      <w:rPr>
        <w:rFonts w:hint="default"/>
      </w:rPr>
    </w:lvl>
    <w:lvl w:ilvl="4">
      <w:start w:val="1"/>
      <w:numFmt w:val="lowerLetter"/>
      <w:lvlText w:val="%5."/>
      <w:lvlJc w:val="left"/>
      <w:pPr>
        <w:ind w:left="5362" w:hanging="360"/>
      </w:pPr>
      <w:rPr>
        <w:rFonts w:hint="default"/>
      </w:rPr>
    </w:lvl>
    <w:lvl w:ilvl="5">
      <w:start w:val="1"/>
      <w:numFmt w:val="lowerRoman"/>
      <w:lvlText w:val="%6."/>
      <w:lvlJc w:val="right"/>
      <w:pPr>
        <w:ind w:left="6082" w:hanging="180"/>
      </w:pPr>
      <w:rPr>
        <w:rFonts w:hint="default"/>
      </w:rPr>
    </w:lvl>
    <w:lvl w:ilvl="6">
      <w:start w:val="1"/>
      <w:numFmt w:val="decimal"/>
      <w:lvlText w:val="%7."/>
      <w:lvlJc w:val="left"/>
      <w:pPr>
        <w:ind w:left="6802" w:hanging="360"/>
      </w:pPr>
      <w:rPr>
        <w:rFonts w:hint="default"/>
      </w:rPr>
    </w:lvl>
    <w:lvl w:ilvl="7">
      <w:start w:val="1"/>
      <w:numFmt w:val="lowerLetter"/>
      <w:lvlText w:val="%8."/>
      <w:lvlJc w:val="left"/>
      <w:pPr>
        <w:ind w:left="7522" w:hanging="360"/>
      </w:pPr>
      <w:rPr>
        <w:rFonts w:hint="default"/>
      </w:rPr>
    </w:lvl>
    <w:lvl w:ilvl="8">
      <w:start w:val="1"/>
      <w:numFmt w:val="lowerRoman"/>
      <w:lvlText w:val="%9."/>
      <w:lvlJc w:val="right"/>
      <w:pPr>
        <w:ind w:left="8242" w:hanging="180"/>
      </w:pPr>
      <w:rPr>
        <w:rFonts w:hint="default"/>
      </w:rPr>
    </w:lvl>
  </w:abstractNum>
  <w:abstractNum w:abstractNumId="24" w15:restartNumberingAfterBreak="0">
    <w:nsid w:val="175C46DC"/>
    <w:multiLevelType w:val="hybridMultilevel"/>
    <w:tmpl w:val="5F4E8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182904C2"/>
    <w:multiLevelType w:val="hybridMultilevel"/>
    <w:tmpl w:val="82965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1A2F27CF"/>
    <w:multiLevelType w:val="hybridMultilevel"/>
    <w:tmpl w:val="C60AF4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1B0A0057"/>
    <w:multiLevelType w:val="hybridMultilevel"/>
    <w:tmpl w:val="8FE02DC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1C727960"/>
    <w:multiLevelType w:val="hybridMultilevel"/>
    <w:tmpl w:val="59769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1CAC1ABB"/>
    <w:multiLevelType w:val="hybridMultilevel"/>
    <w:tmpl w:val="42122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1CC454D6"/>
    <w:multiLevelType w:val="hybridMultilevel"/>
    <w:tmpl w:val="58BEEA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1F2C06D1"/>
    <w:multiLevelType w:val="hybridMultilevel"/>
    <w:tmpl w:val="749E3252"/>
    <w:lvl w:ilvl="0" w:tplc="55FCFF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1F581B3A"/>
    <w:multiLevelType w:val="hybridMultilevel"/>
    <w:tmpl w:val="7A8836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26E0DCC"/>
    <w:multiLevelType w:val="multilevel"/>
    <w:tmpl w:val="490E0BD4"/>
    <w:lvl w:ilvl="0">
      <w:start w:val="3"/>
      <w:numFmt w:val="upperLetter"/>
      <w:pStyle w:val="Style3"/>
      <w:lvlText w:val="Annex %1"/>
      <w:lvlJc w:val="left"/>
      <w:pPr>
        <w:tabs>
          <w:tab w:val="num" w:pos="0"/>
        </w:tabs>
        <w:ind w:left="0" w:firstLine="0"/>
      </w:pPr>
      <w:rPr>
        <w:rFonts w:ascii="Arial" w:hAnsi="Arial" w:hint="default"/>
        <w:b/>
        <w:i w:val="0"/>
        <w:sz w:val="28"/>
        <w:lang w:val="fr-CA"/>
      </w:rPr>
    </w:lvl>
    <w:lvl w:ilvl="1">
      <w:start w:val="1"/>
      <w:numFmt w:val="decimal"/>
      <w:lvlText w:val="%1.%2"/>
      <w:lvlJc w:val="left"/>
      <w:pPr>
        <w:tabs>
          <w:tab w:val="num" w:pos="360"/>
        </w:tabs>
        <w:ind w:left="0" w:firstLine="0"/>
      </w:pPr>
      <w:rPr>
        <w:rFonts w:hint="default"/>
        <w:b/>
        <w:i w:val="0"/>
        <w:lang w:val="fr-CA"/>
      </w:rPr>
    </w:lvl>
    <w:lvl w:ilvl="2">
      <w:start w:val="1"/>
      <w:numFmt w:val="decimal"/>
      <w:pStyle w:val="Style3"/>
      <w:lvlText w:val="%1.%2.%3"/>
      <w:lvlJc w:val="left"/>
      <w:pPr>
        <w:tabs>
          <w:tab w:val="num" w:pos="720"/>
        </w:tabs>
        <w:ind w:left="0" w:firstLine="0"/>
      </w:pPr>
      <w:rPr>
        <w:rFonts w:hint="default"/>
        <w:b/>
        <w:i w:val="0"/>
        <w:lang w:val="fr-CA"/>
      </w:rPr>
    </w:lvl>
    <w:lvl w:ilvl="3">
      <w:start w:val="1"/>
      <w:numFmt w:val="decimal"/>
      <w:lvlText w:val="%1.%2.%3.%4"/>
      <w:lvlJc w:val="left"/>
      <w:pPr>
        <w:tabs>
          <w:tab w:val="num" w:pos="1080"/>
        </w:tabs>
        <w:ind w:left="0" w:firstLine="0"/>
      </w:pPr>
      <w:rPr>
        <w:rFonts w:hint="default"/>
        <w:b/>
        <w:i w:val="0"/>
      </w:rPr>
    </w:lvl>
    <w:lvl w:ilvl="4">
      <w:start w:val="1"/>
      <w:numFmt w:val="decimal"/>
      <w:lvlText w:val="%1.%2.%3.%4.%5"/>
      <w:lvlJc w:val="left"/>
      <w:pPr>
        <w:tabs>
          <w:tab w:val="num" w:pos="1080"/>
        </w:tabs>
        <w:ind w:left="0" w:firstLine="0"/>
      </w:pPr>
      <w:rPr>
        <w:rFonts w:hint="default"/>
        <w:b/>
        <w:i w:val="0"/>
      </w:rPr>
    </w:lvl>
    <w:lvl w:ilvl="5">
      <w:start w:val="1"/>
      <w:numFmt w:val="decimal"/>
      <w:lvlText w:val="%1.%2.%3.%4.%5.%6"/>
      <w:lvlJc w:val="left"/>
      <w:pPr>
        <w:tabs>
          <w:tab w:val="num" w:pos="1440"/>
        </w:tabs>
        <w:ind w:left="0" w:firstLine="0"/>
      </w:pPr>
      <w:rPr>
        <w:rFonts w:hint="default"/>
        <w:b/>
        <w:i w:val="0"/>
      </w:rPr>
    </w:lvl>
    <w:lvl w:ilvl="6">
      <w:start w:val="1"/>
      <w:numFmt w:val="lowerRoman"/>
      <w:lvlText w:val="(%7)"/>
      <w:lvlJc w:val="left"/>
      <w:pPr>
        <w:tabs>
          <w:tab w:val="num" w:pos="504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34" w15:restartNumberingAfterBreak="0">
    <w:nsid w:val="229A1867"/>
    <w:multiLevelType w:val="hybridMultilevel"/>
    <w:tmpl w:val="B4606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22C05DAC"/>
    <w:multiLevelType w:val="hybridMultilevel"/>
    <w:tmpl w:val="C9A44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24E06C2B"/>
    <w:multiLevelType w:val="hybridMultilevel"/>
    <w:tmpl w:val="09320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250D1DB4"/>
    <w:multiLevelType w:val="hybridMultilevel"/>
    <w:tmpl w:val="95C8B094"/>
    <w:lvl w:ilvl="0" w:tplc="49DABA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293A5307"/>
    <w:multiLevelType w:val="multilevel"/>
    <w:tmpl w:val="C034056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1170" w:hanging="720"/>
      </w:pPr>
      <w:rPr>
        <w:strike w:val="0"/>
      </w:rPr>
    </w:lvl>
    <w:lvl w:ilvl="3">
      <w:start w:val="1"/>
      <w:numFmt w:val="decimal"/>
      <w:pStyle w:val="Heading4"/>
      <w:lvlText w:val="%1.%2.%3.%4"/>
      <w:lvlJc w:val="left"/>
      <w:pPr>
        <w:ind w:left="239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9" w15:restartNumberingAfterBreak="0">
    <w:nsid w:val="29FE42B7"/>
    <w:multiLevelType w:val="hybridMultilevel"/>
    <w:tmpl w:val="6C904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2D2D642E"/>
    <w:multiLevelType w:val="hybridMultilevel"/>
    <w:tmpl w:val="827A0288"/>
    <w:lvl w:ilvl="0" w:tplc="09D6B454">
      <w:start w:val="1"/>
      <w:numFmt w:val="upperLetter"/>
      <w:pStyle w:val="ANNEX"/>
      <w:lvlText w:val="ANNEX %1"/>
      <w:lvlJc w:val="left"/>
      <w:pPr>
        <w:ind w:left="360" w:hanging="360"/>
      </w:pPr>
      <w:rPr>
        <w:rFonts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tplc="10090019">
      <w:start w:val="1"/>
      <w:numFmt w:val="lowerLetter"/>
      <w:lvlText w:val="%2."/>
      <w:lvlJc w:val="left"/>
      <w:pPr>
        <w:ind w:left="1082" w:hanging="360"/>
      </w:pPr>
    </w:lvl>
    <w:lvl w:ilvl="2" w:tplc="1009001B">
      <w:start w:val="1"/>
      <w:numFmt w:val="lowerRoman"/>
      <w:pStyle w:val="ANNEX"/>
      <w:lvlText w:val="%3."/>
      <w:lvlJc w:val="right"/>
      <w:pPr>
        <w:ind w:left="1802" w:hanging="180"/>
      </w:pPr>
    </w:lvl>
    <w:lvl w:ilvl="3" w:tplc="1009000F" w:tentative="1">
      <w:start w:val="1"/>
      <w:numFmt w:val="decimal"/>
      <w:lvlText w:val="%4."/>
      <w:lvlJc w:val="left"/>
      <w:pPr>
        <w:ind w:left="2522" w:hanging="360"/>
      </w:pPr>
    </w:lvl>
    <w:lvl w:ilvl="4" w:tplc="10090019" w:tentative="1">
      <w:start w:val="1"/>
      <w:numFmt w:val="lowerLetter"/>
      <w:lvlText w:val="%5."/>
      <w:lvlJc w:val="left"/>
      <w:pPr>
        <w:ind w:left="3242" w:hanging="360"/>
      </w:pPr>
    </w:lvl>
    <w:lvl w:ilvl="5" w:tplc="1009001B" w:tentative="1">
      <w:start w:val="1"/>
      <w:numFmt w:val="lowerRoman"/>
      <w:lvlText w:val="%6."/>
      <w:lvlJc w:val="right"/>
      <w:pPr>
        <w:ind w:left="3962" w:hanging="180"/>
      </w:pPr>
    </w:lvl>
    <w:lvl w:ilvl="6" w:tplc="1009000F" w:tentative="1">
      <w:start w:val="1"/>
      <w:numFmt w:val="decimal"/>
      <w:lvlText w:val="%7."/>
      <w:lvlJc w:val="left"/>
      <w:pPr>
        <w:ind w:left="4682" w:hanging="360"/>
      </w:pPr>
    </w:lvl>
    <w:lvl w:ilvl="7" w:tplc="10090019" w:tentative="1">
      <w:start w:val="1"/>
      <w:numFmt w:val="lowerLetter"/>
      <w:lvlText w:val="%8."/>
      <w:lvlJc w:val="left"/>
      <w:pPr>
        <w:ind w:left="5402" w:hanging="360"/>
      </w:pPr>
    </w:lvl>
    <w:lvl w:ilvl="8" w:tplc="1009001B" w:tentative="1">
      <w:start w:val="1"/>
      <w:numFmt w:val="lowerRoman"/>
      <w:lvlText w:val="%9."/>
      <w:lvlJc w:val="right"/>
      <w:pPr>
        <w:ind w:left="6122" w:hanging="180"/>
      </w:pPr>
    </w:lvl>
  </w:abstractNum>
  <w:abstractNum w:abstractNumId="41" w15:restartNumberingAfterBreak="0">
    <w:nsid w:val="2DDA44D8"/>
    <w:multiLevelType w:val="hybridMultilevel"/>
    <w:tmpl w:val="A67209A4"/>
    <w:lvl w:ilvl="0" w:tplc="82F80C3A">
      <w:start w:val="1"/>
      <w:numFmt w:val="decimal"/>
      <w:lvlText w:val="%1."/>
      <w:lvlJc w:val="left"/>
      <w:pPr>
        <w:ind w:left="1080" w:hanging="360"/>
      </w:pPr>
    </w:lvl>
    <w:lvl w:ilvl="1" w:tplc="775475D8">
      <w:start w:val="1"/>
      <w:numFmt w:val="lowerLetter"/>
      <w:lvlText w:val="%2."/>
      <w:lvlJc w:val="left"/>
      <w:pPr>
        <w:ind w:left="1800" w:hanging="360"/>
      </w:pPr>
    </w:lvl>
    <w:lvl w:ilvl="2" w:tplc="6CE87FAA">
      <w:start w:val="1"/>
      <w:numFmt w:val="lowerRoman"/>
      <w:lvlText w:val="%3."/>
      <w:lvlJc w:val="right"/>
      <w:pPr>
        <w:ind w:left="2520" w:hanging="180"/>
      </w:pPr>
    </w:lvl>
    <w:lvl w:ilvl="3" w:tplc="FE04A9AE">
      <w:start w:val="1"/>
      <w:numFmt w:val="decimal"/>
      <w:lvlText w:val="%4."/>
      <w:lvlJc w:val="left"/>
      <w:pPr>
        <w:ind w:left="3240" w:hanging="360"/>
      </w:pPr>
    </w:lvl>
    <w:lvl w:ilvl="4" w:tplc="0532B80E">
      <w:start w:val="1"/>
      <w:numFmt w:val="lowerLetter"/>
      <w:lvlText w:val="%5."/>
      <w:lvlJc w:val="left"/>
      <w:pPr>
        <w:ind w:left="3960" w:hanging="360"/>
      </w:pPr>
    </w:lvl>
    <w:lvl w:ilvl="5" w:tplc="A7C8584C">
      <w:start w:val="1"/>
      <w:numFmt w:val="lowerRoman"/>
      <w:lvlText w:val="%6."/>
      <w:lvlJc w:val="right"/>
      <w:pPr>
        <w:ind w:left="4680" w:hanging="180"/>
      </w:pPr>
    </w:lvl>
    <w:lvl w:ilvl="6" w:tplc="C930D95E">
      <w:start w:val="1"/>
      <w:numFmt w:val="decimal"/>
      <w:lvlText w:val="%7."/>
      <w:lvlJc w:val="left"/>
      <w:pPr>
        <w:ind w:left="5400" w:hanging="360"/>
      </w:pPr>
    </w:lvl>
    <w:lvl w:ilvl="7" w:tplc="94167916">
      <w:start w:val="1"/>
      <w:numFmt w:val="lowerLetter"/>
      <w:lvlText w:val="%8."/>
      <w:lvlJc w:val="left"/>
      <w:pPr>
        <w:ind w:left="6120" w:hanging="360"/>
      </w:pPr>
    </w:lvl>
    <w:lvl w:ilvl="8" w:tplc="E5381D14">
      <w:start w:val="1"/>
      <w:numFmt w:val="lowerRoman"/>
      <w:lvlText w:val="%9."/>
      <w:lvlJc w:val="right"/>
      <w:pPr>
        <w:ind w:left="6840" w:hanging="180"/>
      </w:pPr>
    </w:lvl>
  </w:abstractNum>
  <w:abstractNum w:abstractNumId="42" w15:restartNumberingAfterBreak="0">
    <w:nsid w:val="2F5F0F5A"/>
    <w:multiLevelType w:val="hybridMultilevel"/>
    <w:tmpl w:val="036ED686"/>
    <w:lvl w:ilvl="0" w:tplc="C9F8B908">
      <w:start w:val="1"/>
      <w:numFmt w:val="decimal"/>
      <w:pStyle w:val="ANNEXE-LEVEL2"/>
      <w:lvlText w:val="E.%1"/>
      <w:lvlJc w:val="left"/>
      <w:pPr>
        <w:ind w:left="720" w:hanging="360"/>
      </w:pPr>
      <w:rPr>
        <w:rFonts w:hint="default"/>
        <w:b/>
        <w:bCs w:val="0"/>
        <w:i w:val="0"/>
        <w:iCs w:val="0"/>
        <w:caps w:val="0"/>
        <w:smallCaps w:val="0"/>
        <w:strike w:val="0"/>
        <w:dstrike w:val="0"/>
        <w:vanish w:val="0"/>
        <w:color w:val="000000"/>
        <w:spacing w:val="0"/>
        <w:kern w:val="0"/>
        <w:position w:val="0"/>
        <w:u w:val="none"/>
        <w:effect w:val="none"/>
        <w:vertAlign w:val="baseline"/>
        <w:em w:val="none"/>
      </w:rPr>
    </w:lvl>
    <w:lvl w:ilvl="1" w:tplc="04090019" w:tentative="1">
      <w:start w:val="1"/>
      <w:numFmt w:val="lowerLetter"/>
      <w:lvlText w:val="%2."/>
      <w:lvlJc w:val="left"/>
      <w:pPr>
        <w:ind w:left="1440" w:hanging="360"/>
      </w:pPr>
    </w:lvl>
    <w:lvl w:ilvl="2" w:tplc="0409001B" w:tentative="1">
      <w:start w:val="1"/>
      <w:numFmt w:val="lowerRoman"/>
      <w:pStyle w:val="ANNEXE-LEVEL2"/>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32813CAB"/>
    <w:multiLevelType w:val="hybridMultilevel"/>
    <w:tmpl w:val="4E5A2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32F51609"/>
    <w:multiLevelType w:val="hybridMultilevel"/>
    <w:tmpl w:val="26D0781A"/>
    <w:lvl w:ilvl="0" w:tplc="A4388A4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33103B2B"/>
    <w:multiLevelType w:val="hybridMultilevel"/>
    <w:tmpl w:val="6398473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33AC7EB8"/>
    <w:multiLevelType w:val="multilevel"/>
    <w:tmpl w:val="AC64227E"/>
    <w:lvl w:ilvl="0">
      <w:start w:val="1"/>
      <w:numFmt w:val="decimal"/>
      <w:pStyle w:val="Bibliography1"/>
      <w:lvlText w:val="B%1"/>
      <w:lvlJc w:val="left"/>
      <w:pPr>
        <w:tabs>
          <w:tab w:val="num" w:pos="432"/>
        </w:tabs>
        <w:ind w:left="432" w:hanging="432"/>
      </w:pPr>
      <w:rPr>
        <w:rFonts w:cs="Times New Roman" w:hint="default"/>
        <w:b/>
        <w:bCs w:val="0"/>
        <w:i w:val="0"/>
        <w:iCs w:val="0"/>
        <w:caps w:val="0"/>
        <w:smallCaps w:val="0"/>
        <w:strike w:val="0"/>
        <w:dstrike w:val="0"/>
        <w:noProof w:val="0"/>
        <w:vanish w:val="0"/>
        <w:color w:val="00000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ListContinue2"/>
      <w:lvlText w:val="B%1.%2"/>
      <w:lvlJc w:val="left"/>
      <w:pPr>
        <w:tabs>
          <w:tab w:val="num" w:pos="450"/>
        </w:tabs>
        <w:ind w:left="90" w:hanging="90"/>
      </w:pPr>
      <w:rPr>
        <w:rFonts w:cs="Times New Roman"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ListContinue3"/>
      <w:lvlText w:val="B%1.%2.%3"/>
      <w:lvlJc w:val="left"/>
      <w:pPr>
        <w:tabs>
          <w:tab w:val="num" w:pos="720"/>
        </w:tabs>
        <w:ind w:left="0" w:firstLine="0"/>
      </w:pPr>
      <w:rPr>
        <w:rFonts w:cs="Times New Roman"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B%1.%2.%3.%4"/>
      <w:lvlJc w:val="left"/>
      <w:pPr>
        <w:tabs>
          <w:tab w:val="num" w:pos="1080"/>
        </w:tabs>
        <w:ind w:left="0" w:firstLine="0"/>
      </w:pPr>
      <w:rPr>
        <w:rFonts w:hint="default"/>
        <w:b/>
        <w:i w:val="0"/>
      </w:rPr>
    </w:lvl>
    <w:lvl w:ilvl="4">
      <w:start w:val="1"/>
      <w:numFmt w:val="decimal"/>
      <w:lvlText w:val="B%1.%2.%3.%4.%5"/>
      <w:lvlJc w:val="left"/>
      <w:pPr>
        <w:tabs>
          <w:tab w:val="num" w:pos="1901"/>
        </w:tabs>
        <w:ind w:left="1900" w:hanging="1900"/>
      </w:pPr>
      <w:rPr>
        <w:rFonts w:hint="default"/>
        <w:b/>
        <w:i w:val="0"/>
      </w:rPr>
    </w:lvl>
    <w:lvl w:ilvl="5">
      <w:start w:val="1"/>
      <w:numFmt w:val="decimal"/>
      <w:lvlText w:val="B%1.%2.%3.%4.%5.%6"/>
      <w:lvlJc w:val="left"/>
      <w:pPr>
        <w:tabs>
          <w:tab w:val="num" w:pos="1440"/>
        </w:tabs>
        <w:ind w:left="0" w:firstLine="0"/>
      </w:pPr>
      <w:rPr>
        <w:rFonts w:hint="default"/>
        <w:b/>
        <w:i w:val="0"/>
      </w:rPr>
    </w:lvl>
    <w:lvl w:ilvl="6">
      <w:start w:val="1"/>
      <w:numFmt w:val="decimal"/>
      <w:lvlText w:val="%1.%2.%3.%4.%5.%6.%7"/>
      <w:lvlJc w:val="left"/>
      <w:pPr>
        <w:tabs>
          <w:tab w:val="num" w:pos="1440"/>
        </w:tabs>
        <w:ind w:left="0" w:firstLine="0"/>
      </w:pPr>
      <w:rPr>
        <w:rFonts w:hint="default"/>
      </w:rPr>
    </w:lvl>
    <w:lvl w:ilvl="7">
      <w:start w:val="1"/>
      <w:numFmt w:val="decimal"/>
      <w:lvlText w:val="%1.%2.%3.%4.%5.%6.%7.%8"/>
      <w:lvlJc w:val="left"/>
      <w:pPr>
        <w:tabs>
          <w:tab w:val="num" w:pos="1800"/>
        </w:tabs>
        <w:ind w:left="0" w:firstLine="0"/>
      </w:pPr>
      <w:rPr>
        <w:rFonts w:hint="default"/>
      </w:rPr>
    </w:lvl>
    <w:lvl w:ilvl="8">
      <w:start w:val="1"/>
      <w:numFmt w:val="decimal"/>
      <w:lvlText w:val="%1.%2.%3.%4.%5.%6.%7.%8.%9"/>
      <w:lvlJc w:val="left"/>
      <w:pPr>
        <w:tabs>
          <w:tab w:val="num" w:pos="1800"/>
        </w:tabs>
        <w:ind w:left="0" w:firstLine="0"/>
      </w:pPr>
      <w:rPr>
        <w:rFonts w:hint="default"/>
      </w:rPr>
    </w:lvl>
  </w:abstractNum>
  <w:abstractNum w:abstractNumId="47" w15:restartNumberingAfterBreak="0">
    <w:nsid w:val="34596A24"/>
    <w:multiLevelType w:val="hybridMultilevel"/>
    <w:tmpl w:val="8BDAC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35B75B3B"/>
    <w:multiLevelType w:val="hybridMultilevel"/>
    <w:tmpl w:val="51DA7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3639584E"/>
    <w:multiLevelType w:val="singleLevel"/>
    <w:tmpl w:val="0054D796"/>
    <w:lvl w:ilvl="0">
      <w:start w:val="1"/>
      <w:numFmt w:val="decimal"/>
      <w:lvlText w:val="(%1)"/>
      <w:lvlJc w:val="left"/>
      <w:pPr>
        <w:tabs>
          <w:tab w:val="num" w:pos="360"/>
        </w:tabs>
        <w:ind w:left="360" w:hanging="360"/>
      </w:pPr>
    </w:lvl>
  </w:abstractNum>
  <w:abstractNum w:abstractNumId="50" w15:restartNumberingAfterBreak="0">
    <w:nsid w:val="385B37D8"/>
    <w:multiLevelType w:val="multilevel"/>
    <w:tmpl w:val="C4464E32"/>
    <w:lvl w:ilvl="0">
      <w:start w:val="1"/>
      <w:numFmt w:val="upperLetter"/>
      <w:pStyle w:val="na2"/>
      <w:suff w:val="nothing"/>
      <w:lvlText w:val="Annex N%1"/>
      <w:lvlJc w:val="left"/>
      <w:pPr>
        <w:ind w:left="0" w:firstLine="0"/>
      </w:pPr>
      <w:rPr>
        <w:b/>
        <w:i w:val="0"/>
      </w:rPr>
    </w:lvl>
    <w:lvl w:ilvl="1">
      <w:start w:val="1"/>
      <w:numFmt w:val="decimal"/>
      <w:pStyle w:val="na2"/>
      <w:suff w:val="nothing"/>
      <w:lvlText w:val="N%1.%2"/>
      <w:lvlJc w:val="left"/>
      <w:pPr>
        <w:ind w:left="0" w:firstLine="0"/>
      </w:pPr>
    </w:lvl>
    <w:lvl w:ilvl="2">
      <w:start w:val="1"/>
      <w:numFmt w:val="decimal"/>
      <w:pStyle w:val="na3"/>
      <w:suff w:val="nothing"/>
      <w:lvlText w:val="N%1.%2.%3"/>
      <w:lvlJc w:val="left"/>
      <w:pPr>
        <w:ind w:left="0" w:firstLine="0"/>
      </w:pPr>
    </w:lvl>
    <w:lvl w:ilvl="3">
      <w:start w:val="1"/>
      <w:numFmt w:val="decimal"/>
      <w:suff w:val="nothing"/>
      <w:lvlText w:val="N%1.%2.%3.%4"/>
      <w:lvlJc w:val="left"/>
      <w:pPr>
        <w:ind w:left="0" w:firstLine="0"/>
      </w:pPr>
    </w:lvl>
    <w:lvl w:ilvl="4">
      <w:start w:val="1"/>
      <w:numFmt w:val="decimal"/>
      <w:pStyle w:val="na5"/>
      <w:suff w:val="nothing"/>
      <w:lvlText w:val="N%1.%2.%3.%4.%5"/>
      <w:lvlJc w:val="left"/>
      <w:pPr>
        <w:ind w:left="0" w:firstLine="0"/>
      </w:pPr>
    </w:lvl>
    <w:lvl w:ilvl="5">
      <w:start w:val="1"/>
      <w:numFmt w:val="decimal"/>
      <w:pStyle w:val="na6"/>
      <w:suff w:val="nothing"/>
      <w:lvlText w:val="N%1.%2.%3.%4.%5.%6"/>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1" w15:restartNumberingAfterBreak="0">
    <w:nsid w:val="387D4433"/>
    <w:multiLevelType w:val="multilevel"/>
    <w:tmpl w:val="EF029DE6"/>
    <w:name w:val="heading"/>
    <w:lvl w:ilvl="0">
      <w:start w:val="1"/>
      <w:numFmt w:val="bullet"/>
      <w:lvlText w:val=""/>
      <w:lvlJc w:val="left"/>
      <w:pPr>
        <w:ind w:left="400" w:hanging="400"/>
      </w:pPr>
      <w:rPr>
        <w:rFonts w:ascii="Symbol" w:hAnsi="Symbol"/>
      </w:rPr>
    </w:lvl>
    <w:lvl w:ilvl="1">
      <w:start w:val="1"/>
      <w:numFmt w:val="bullet"/>
      <w:lvlText w:val=""/>
      <w:lvlJc w:val="left"/>
      <w:pPr>
        <w:ind w:left="800" w:hanging="400"/>
      </w:pPr>
      <w:rPr>
        <w:rFonts w:ascii="Symbol" w:hAnsi="Symbol"/>
      </w:rPr>
    </w:lvl>
    <w:lvl w:ilvl="2">
      <w:start w:val="1"/>
      <w:numFmt w:val="bullet"/>
      <w:lvlText w:val=""/>
      <w:lvlJc w:val="left"/>
      <w:pPr>
        <w:ind w:left="1200" w:hanging="400"/>
      </w:pPr>
      <w:rPr>
        <w:rFonts w:ascii="Symbol" w:hAnsi="Symbol"/>
      </w:rPr>
    </w:lvl>
    <w:lvl w:ilvl="3">
      <w:start w:val="1"/>
      <w:numFmt w:val="bullet"/>
      <w:lvlText w:val=""/>
      <w:lvlJc w:val="left"/>
      <w:pPr>
        <w:ind w:left="1600" w:hanging="400"/>
      </w:pPr>
      <w:rPr>
        <w:rFonts w:ascii="Symbol" w:hAnsi="Symbol"/>
      </w:r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2" w15:restartNumberingAfterBreak="0">
    <w:nsid w:val="387F13C1"/>
    <w:multiLevelType w:val="hybridMultilevel"/>
    <w:tmpl w:val="345CF4A0"/>
    <w:lvl w:ilvl="0" w:tplc="49DABA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399C479D"/>
    <w:multiLevelType w:val="hybridMultilevel"/>
    <w:tmpl w:val="40CAD616"/>
    <w:lvl w:ilvl="0" w:tplc="76728750">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3A26033A"/>
    <w:multiLevelType w:val="hybridMultilevel"/>
    <w:tmpl w:val="0FB62F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3C3B6E16"/>
    <w:multiLevelType w:val="hybridMultilevel"/>
    <w:tmpl w:val="A28C8470"/>
    <w:lvl w:ilvl="0" w:tplc="04090001">
      <w:start w:val="1"/>
      <w:numFmt w:val="bullet"/>
      <w:lvlText w:val=""/>
      <w:lvlJc w:val="left"/>
      <w:pPr>
        <w:ind w:left="748" w:hanging="360"/>
      </w:pPr>
      <w:rPr>
        <w:rFonts w:ascii="Symbol" w:hAnsi="Symbol" w:hint="default"/>
      </w:rPr>
    </w:lvl>
    <w:lvl w:ilvl="1" w:tplc="04090003" w:tentative="1">
      <w:start w:val="1"/>
      <w:numFmt w:val="bullet"/>
      <w:lvlText w:val="o"/>
      <w:lvlJc w:val="left"/>
      <w:pPr>
        <w:ind w:left="1468" w:hanging="360"/>
      </w:pPr>
      <w:rPr>
        <w:rFonts w:ascii="Courier New" w:hAnsi="Courier New" w:cs="Courier New" w:hint="default"/>
      </w:rPr>
    </w:lvl>
    <w:lvl w:ilvl="2" w:tplc="04090005" w:tentative="1">
      <w:start w:val="1"/>
      <w:numFmt w:val="bullet"/>
      <w:lvlText w:val=""/>
      <w:lvlJc w:val="left"/>
      <w:pPr>
        <w:ind w:left="2188" w:hanging="360"/>
      </w:pPr>
      <w:rPr>
        <w:rFonts w:ascii="Wingdings" w:hAnsi="Wingdings" w:hint="default"/>
      </w:rPr>
    </w:lvl>
    <w:lvl w:ilvl="3" w:tplc="04090001" w:tentative="1">
      <w:start w:val="1"/>
      <w:numFmt w:val="bullet"/>
      <w:lvlText w:val=""/>
      <w:lvlJc w:val="left"/>
      <w:pPr>
        <w:ind w:left="2908" w:hanging="360"/>
      </w:pPr>
      <w:rPr>
        <w:rFonts w:ascii="Symbol" w:hAnsi="Symbol" w:hint="default"/>
      </w:rPr>
    </w:lvl>
    <w:lvl w:ilvl="4" w:tplc="04090003" w:tentative="1">
      <w:start w:val="1"/>
      <w:numFmt w:val="bullet"/>
      <w:lvlText w:val="o"/>
      <w:lvlJc w:val="left"/>
      <w:pPr>
        <w:ind w:left="3628" w:hanging="360"/>
      </w:pPr>
      <w:rPr>
        <w:rFonts w:ascii="Courier New" w:hAnsi="Courier New" w:cs="Courier New" w:hint="default"/>
      </w:rPr>
    </w:lvl>
    <w:lvl w:ilvl="5" w:tplc="04090005" w:tentative="1">
      <w:start w:val="1"/>
      <w:numFmt w:val="bullet"/>
      <w:lvlText w:val=""/>
      <w:lvlJc w:val="left"/>
      <w:pPr>
        <w:ind w:left="4348" w:hanging="360"/>
      </w:pPr>
      <w:rPr>
        <w:rFonts w:ascii="Wingdings" w:hAnsi="Wingdings" w:hint="default"/>
      </w:rPr>
    </w:lvl>
    <w:lvl w:ilvl="6" w:tplc="04090001" w:tentative="1">
      <w:start w:val="1"/>
      <w:numFmt w:val="bullet"/>
      <w:lvlText w:val=""/>
      <w:lvlJc w:val="left"/>
      <w:pPr>
        <w:ind w:left="5068" w:hanging="360"/>
      </w:pPr>
      <w:rPr>
        <w:rFonts w:ascii="Symbol" w:hAnsi="Symbol" w:hint="default"/>
      </w:rPr>
    </w:lvl>
    <w:lvl w:ilvl="7" w:tplc="04090003" w:tentative="1">
      <w:start w:val="1"/>
      <w:numFmt w:val="bullet"/>
      <w:lvlText w:val="o"/>
      <w:lvlJc w:val="left"/>
      <w:pPr>
        <w:ind w:left="5788" w:hanging="360"/>
      </w:pPr>
      <w:rPr>
        <w:rFonts w:ascii="Courier New" w:hAnsi="Courier New" w:cs="Courier New" w:hint="default"/>
      </w:rPr>
    </w:lvl>
    <w:lvl w:ilvl="8" w:tplc="04090005" w:tentative="1">
      <w:start w:val="1"/>
      <w:numFmt w:val="bullet"/>
      <w:lvlText w:val=""/>
      <w:lvlJc w:val="left"/>
      <w:pPr>
        <w:ind w:left="6508" w:hanging="360"/>
      </w:pPr>
      <w:rPr>
        <w:rFonts w:ascii="Wingdings" w:hAnsi="Wingdings" w:hint="default"/>
      </w:rPr>
    </w:lvl>
  </w:abstractNum>
  <w:abstractNum w:abstractNumId="56" w15:restartNumberingAfterBreak="0">
    <w:nsid w:val="3CE428D5"/>
    <w:multiLevelType w:val="hybridMultilevel"/>
    <w:tmpl w:val="6B806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3E1B5DC1"/>
    <w:multiLevelType w:val="hybridMultilevel"/>
    <w:tmpl w:val="20AAA1B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3E8D6BC5"/>
    <w:multiLevelType w:val="hybridMultilevel"/>
    <w:tmpl w:val="74E86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3FA43E56"/>
    <w:multiLevelType w:val="hybridMultilevel"/>
    <w:tmpl w:val="4644EE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412E3C0D"/>
    <w:multiLevelType w:val="hybridMultilevel"/>
    <w:tmpl w:val="1FBCE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41AA642E"/>
    <w:multiLevelType w:val="hybridMultilevel"/>
    <w:tmpl w:val="5B6484EE"/>
    <w:lvl w:ilvl="0" w:tplc="040C000B">
      <w:start w:val="1"/>
      <w:numFmt w:val="bullet"/>
      <w:lvlText w:val=""/>
      <w:lvlJc w:val="left"/>
      <w:pPr>
        <w:ind w:left="722" w:hanging="360"/>
      </w:pPr>
      <w:rPr>
        <w:rFonts w:ascii="Wingdings" w:hAnsi="Wingdings" w:hint="default"/>
      </w:rPr>
    </w:lvl>
    <w:lvl w:ilvl="1" w:tplc="04090003" w:tentative="1">
      <w:start w:val="1"/>
      <w:numFmt w:val="bullet"/>
      <w:lvlText w:val="o"/>
      <w:lvlJc w:val="left"/>
      <w:pPr>
        <w:ind w:left="1442" w:hanging="360"/>
      </w:pPr>
      <w:rPr>
        <w:rFonts w:ascii="Courier New" w:hAnsi="Courier New" w:cs="Courier New" w:hint="default"/>
      </w:rPr>
    </w:lvl>
    <w:lvl w:ilvl="2" w:tplc="04090005">
      <w:start w:val="1"/>
      <w:numFmt w:val="bullet"/>
      <w:lvlText w:val=""/>
      <w:lvlJc w:val="left"/>
      <w:pPr>
        <w:ind w:left="2162" w:hanging="360"/>
      </w:pPr>
      <w:rPr>
        <w:rFonts w:ascii="Wingdings" w:hAnsi="Wingdings" w:hint="default"/>
      </w:rPr>
    </w:lvl>
    <w:lvl w:ilvl="3" w:tplc="04090001" w:tentative="1">
      <w:start w:val="1"/>
      <w:numFmt w:val="bullet"/>
      <w:lvlText w:val=""/>
      <w:lvlJc w:val="left"/>
      <w:pPr>
        <w:ind w:left="2882" w:hanging="360"/>
      </w:pPr>
      <w:rPr>
        <w:rFonts w:ascii="Symbol" w:hAnsi="Symbol" w:hint="default"/>
      </w:rPr>
    </w:lvl>
    <w:lvl w:ilvl="4" w:tplc="04090003" w:tentative="1">
      <w:start w:val="1"/>
      <w:numFmt w:val="bullet"/>
      <w:lvlText w:val="o"/>
      <w:lvlJc w:val="left"/>
      <w:pPr>
        <w:ind w:left="3602" w:hanging="360"/>
      </w:pPr>
      <w:rPr>
        <w:rFonts w:ascii="Courier New" w:hAnsi="Courier New" w:cs="Courier New" w:hint="default"/>
      </w:rPr>
    </w:lvl>
    <w:lvl w:ilvl="5" w:tplc="04090005" w:tentative="1">
      <w:start w:val="1"/>
      <w:numFmt w:val="bullet"/>
      <w:lvlText w:val=""/>
      <w:lvlJc w:val="left"/>
      <w:pPr>
        <w:ind w:left="4322" w:hanging="360"/>
      </w:pPr>
      <w:rPr>
        <w:rFonts w:ascii="Wingdings" w:hAnsi="Wingdings" w:hint="default"/>
      </w:rPr>
    </w:lvl>
    <w:lvl w:ilvl="6" w:tplc="04090001" w:tentative="1">
      <w:start w:val="1"/>
      <w:numFmt w:val="bullet"/>
      <w:lvlText w:val=""/>
      <w:lvlJc w:val="left"/>
      <w:pPr>
        <w:ind w:left="5042" w:hanging="360"/>
      </w:pPr>
      <w:rPr>
        <w:rFonts w:ascii="Symbol" w:hAnsi="Symbol" w:hint="default"/>
      </w:rPr>
    </w:lvl>
    <w:lvl w:ilvl="7" w:tplc="04090003" w:tentative="1">
      <w:start w:val="1"/>
      <w:numFmt w:val="bullet"/>
      <w:lvlText w:val="o"/>
      <w:lvlJc w:val="left"/>
      <w:pPr>
        <w:ind w:left="5762" w:hanging="360"/>
      </w:pPr>
      <w:rPr>
        <w:rFonts w:ascii="Courier New" w:hAnsi="Courier New" w:cs="Courier New" w:hint="default"/>
      </w:rPr>
    </w:lvl>
    <w:lvl w:ilvl="8" w:tplc="04090005" w:tentative="1">
      <w:start w:val="1"/>
      <w:numFmt w:val="bullet"/>
      <w:lvlText w:val=""/>
      <w:lvlJc w:val="left"/>
      <w:pPr>
        <w:ind w:left="6482" w:hanging="360"/>
      </w:pPr>
      <w:rPr>
        <w:rFonts w:ascii="Wingdings" w:hAnsi="Wingdings" w:hint="default"/>
      </w:rPr>
    </w:lvl>
  </w:abstractNum>
  <w:abstractNum w:abstractNumId="62" w15:restartNumberingAfterBreak="0">
    <w:nsid w:val="46D94741"/>
    <w:multiLevelType w:val="hybridMultilevel"/>
    <w:tmpl w:val="841E0C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47030444"/>
    <w:multiLevelType w:val="hybridMultilevel"/>
    <w:tmpl w:val="C5ACF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494821EB"/>
    <w:multiLevelType w:val="hybridMultilevel"/>
    <w:tmpl w:val="F73AF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4A9633B1"/>
    <w:multiLevelType w:val="multilevel"/>
    <w:tmpl w:val="F33C0BB0"/>
    <w:lvl w:ilvl="0">
      <w:start w:val="1"/>
      <w:numFmt w:val="decimal"/>
      <w:pStyle w:val="AppH-E"/>
      <w:lvlText w:val="C %1."/>
      <w:lvlJc w:val="right"/>
      <w:pPr>
        <w:ind w:left="1080" w:hanging="360"/>
      </w:pPr>
      <w:rPr>
        <w:rFonts w:hint="default"/>
      </w:rPr>
    </w:lvl>
    <w:lvl w:ilvl="1">
      <w:start w:val="1"/>
      <w:numFmt w:val="decimal"/>
      <w:pStyle w:val="AppH-E"/>
      <w:lvlText w:val="C .%1.%2."/>
      <w:lvlJc w:val="left"/>
      <w:pPr>
        <w:ind w:left="1800" w:hanging="360"/>
      </w:pPr>
      <w:rPr>
        <w:rFonts w:hint="default"/>
      </w:rPr>
    </w:lvl>
    <w:lvl w:ilvl="2">
      <w:start w:val="1"/>
      <w:numFmt w:val="decimal"/>
      <w:lvlText w:val="C %1.%2.%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66" w15:restartNumberingAfterBreak="0">
    <w:nsid w:val="4B554102"/>
    <w:multiLevelType w:val="hybridMultilevel"/>
    <w:tmpl w:val="69F8E6C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4D4D3590"/>
    <w:multiLevelType w:val="hybridMultilevel"/>
    <w:tmpl w:val="26AC12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8" w15:restartNumberingAfterBreak="0">
    <w:nsid w:val="4E1C5553"/>
    <w:multiLevelType w:val="hybridMultilevel"/>
    <w:tmpl w:val="2C342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4E69643B"/>
    <w:multiLevelType w:val="hybridMultilevel"/>
    <w:tmpl w:val="DFEC0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51AA36B1"/>
    <w:multiLevelType w:val="multilevel"/>
    <w:tmpl w:val="DEFAC36C"/>
    <w:lvl w:ilvl="0">
      <w:start w:val="6"/>
      <w:numFmt w:val="upperLetter"/>
      <w:lvlText w:val="%1."/>
      <w:lvlJc w:val="left"/>
      <w:pPr>
        <w:ind w:left="0" w:firstLine="0"/>
      </w:pPr>
      <w:rPr>
        <w:rFonts w:hint="default"/>
      </w:rPr>
    </w:lvl>
    <w:lvl w:ilvl="1">
      <w:start w:val="1"/>
      <w:numFmt w:val="decimal"/>
      <w:lvlText w:val="F.%2."/>
      <w:lvlJc w:val="left"/>
      <w:pPr>
        <w:ind w:left="0" w:firstLine="0"/>
      </w:pPr>
      <w:rPr>
        <w:rFonts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decimal"/>
      <w:lvlText w:val="%1.%2.%3."/>
      <w:lvlJc w:val="right"/>
      <w:pPr>
        <w:tabs>
          <w:tab w:val="num" w:pos="1296"/>
        </w:tabs>
        <w:ind w:left="0" w:firstLine="1224"/>
      </w:pPr>
      <w:rPr>
        <w:rFonts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lowerRoman"/>
      <w:lvlRestart w:val="0"/>
      <w:isLgl/>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71" w15:restartNumberingAfterBreak="0">
    <w:nsid w:val="53FC431D"/>
    <w:multiLevelType w:val="singleLevel"/>
    <w:tmpl w:val="F46422E2"/>
    <w:lvl w:ilvl="0">
      <w:start w:val="1"/>
      <w:numFmt w:val="bullet"/>
      <w:lvlText w:val="-"/>
      <w:lvlJc w:val="left"/>
      <w:pPr>
        <w:tabs>
          <w:tab w:val="num" w:pos="360"/>
        </w:tabs>
        <w:ind w:left="360" w:hanging="360"/>
      </w:pPr>
      <w:rPr>
        <w:rFonts w:ascii="Times New Roman" w:hAnsi="Times New Roman" w:cs="Times New Roman" w:hint="default"/>
      </w:rPr>
    </w:lvl>
  </w:abstractNum>
  <w:abstractNum w:abstractNumId="72" w15:restartNumberingAfterBreak="0">
    <w:nsid w:val="56D73AF9"/>
    <w:multiLevelType w:val="hybridMultilevel"/>
    <w:tmpl w:val="45B45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57161CB1"/>
    <w:multiLevelType w:val="hybridMultilevel"/>
    <w:tmpl w:val="BC22039C"/>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74" w15:restartNumberingAfterBreak="0">
    <w:nsid w:val="59084735"/>
    <w:multiLevelType w:val="hybridMultilevel"/>
    <w:tmpl w:val="011A8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5927704B"/>
    <w:multiLevelType w:val="hybridMultilevel"/>
    <w:tmpl w:val="718C99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594C751A"/>
    <w:multiLevelType w:val="hybridMultilevel"/>
    <w:tmpl w:val="60B43688"/>
    <w:lvl w:ilvl="0" w:tplc="98823B62">
      <w:start w:val="1"/>
      <w:numFmt w:val="decimal"/>
      <w:pStyle w:val="ANNEXE-level20"/>
      <w:lvlText w:val="E.%1."/>
      <w:lvlJc w:val="left"/>
      <w:pPr>
        <w:ind w:left="1080" w:hanging="360"/>
      </w:pPr>
      <w:rPr>
        <w:rFonts w:hint="default"/>
      </w:rPr>
    </w:lvl>
    <w:lvl w:ilvl="1" w:tplc="04090019" w:tentative="1">
      <w:start w:val="1"/>
      <w:numFmt w:val="lowerLetter"/>
      <w:pStyle w:val="ANNEXE-level20"/>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7" w15:restartNumberingAfterBreak="0">
    <w:nsid w:val="597E0CDB"/>
    <w:multiLevelType w:val="hybridMultilevel"/>
    <w:tmpl w:val="CC72AF92"/>
    <w:lvl w:ilvl="0" w:tplc="2EDAAC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5ACE5F89"/>
    <w:multiLevelType w:val="hybridMultilevel"/>
    <w:tmpl w:val="275423A2"/>
    <w:lvl w:ilvl="0" w:tplc="49FCB700">
      <w:start w:val="1"/>
      <w:numFmt w:val="bullet"/>
      <w:pStyle w:val="OList1"/>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9" w15:restartNumberingAfterBreak="0">
    <w:nsid w:val="5B73219A"/>
    <w:multiLevelType w:val="hybridMultilevel"/>
    <w:tmpl w:val="9A147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5C8F1C23"/>
    <w:multiLevelType w:val="hybridMultilevel"/>
    <w:tmpl w:val="F0F6954E"/>
    <w:lvl w:ilvl="0" w:tplc="4AD4FD66">
      <w:start w:val="1"/>
      <w:numFmt w:val="decimal"/>
      <w:pStyle w:val="Style6"/>
      <w:lvlText w:val="G.%1"/>
      <w:lvlJc w:val="left"/>
      <w:pPr>
        <w:ind w:left="810" w:hanging="360"/>
      </w:pPr>
      <w:rPr>
        <w:rFonts w:hint="default"/>
      </w:rPr>
    </w:lvl>
    <w:lvl w:ilvl="1" w:tplc="08090019" w:tentative="1">
      <w:start w:val="1"/>
      <w:numFmt w:val="lowerLetter"/>
      <w:pStyle w:val="Style6"/>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15:restartNumberingAfterBreak="0">
    <w:nsid w:val="5CC37B7D"/>
    <w:multiLevelType w:val="hybridMultilevel"/>
    <w:tmpl w:val="7A3CE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5E971A6F"/>
    <w:multiLevelType w:val="multilevel"/>
    <w:tmpl w:val="8FF4F9A8"/>
    <w:lvl w:ilvl="0">
      <w:start w:val="1"/>
      <w:numFmt w:val="upperLetter"/>
      <w:pStyle w:val="ANNEXZ"/>
      <w:suff w:val="nothing"/>
      <w:lvlText w:val="Annex Z%1"/>
      <w:lvlJc w:val="left"/>
      <w:pPr>
        <w:ind w:left="0" w:firstLine="0"/>
      </w:pPr>
      <w:rPr>
        <w:b/>
        <w:i w:val="0"/>
      </w:rPr>
    </w:lvl>
    <w:lvl w:ilvl="1">
      <w:start w:val="1"/>
      <w:numFmt w:val="decimal"/>
      <w:lvlText w:val="%1.%2."/>
      <w:lvlJc w:val="left"/>
      <w:pPr>
        <w:tabs>
          <w:tab w:val="num" w:pos="720"/>
        </w:tabs>
        <w:ind w:left="0" w:firstLine="0"/>
      </w:pPr>
    </w:lvl>
    <w:lvl w:ilvl="2">
      <w:start w:val="1"/>
      <w:numFmt w:val="decimal"/>
      <w:pStyle w:val="ANNEXZ"/>
      <w:lvlText w:val="%1.%2.%3."/>
      <w:lvlJc w:val="left"/>
      <w:pPr>
        <w:tabs>
          <w:tab w:val="num" w:pos="720"/>
        </w:tabs>
        <w:ind w:left="0" w:firstLine="0"/>
      </w:pPr>
    </w:lvl>
    <w:lvl w:ilvl="3">
      <w:start w:val="1"/>
      <w:numFmt w:val="decimal"/>
      <w:lvlText w:val="%1.%2.%3.%4."/>
      <w:lvlJc w:val="left"/>
      <w:pPr>
        <w:tabs>
          <w:tab w:val="num" w:pos="1080"/>
        </w:tabs>
        <w:ind w:left="0" w:firstLine="0"/>
      </w:pPr>
    </w:lvl>
    <w:lvl w:ilvl="4">
      <w:start w:val="1"/>
      <w:numFmt w:val="decimal"/>
      <w:lvlText w:val="%1.%2.%3.%4.%5."/>
      <w:lvlJc w:val="left"/>
      <w:pPr>
        <w:tabs>
          <w:tab w:val="num" w:pos="1080"/>
        </w:tabs>
        <w:ind w:left="0" w:firstLine="0"/>
      </w:pPr>
    </w:lvl>
    <w:lvl w:ilvl="5">
      <w:start w:val="1"/>
      <w:numFmt w:val="decimal"/>
      <w:lvlText w:val="%1.%2.%3.%4.%5.%6."/>
      <w:lvlJc w:val="left"/>
      <w:pPr>
        <w:tabs>
          <w:tab w:val="num" w:pos="1440"/>
        </w:tabs>
        <w:ind w:left="0" w:firstLine="0"/>
      </w:pPr>
    </w:lvl>
    <w:lvl w:ilvl="6">
      <w:start w:val="1"/>
      <w:numFmt w:val="decimal"/>
      <w:lvlText w:val="%1.%2.%3.%4.%5.%6.%7."/>
      <w:lvlJc w:val="left"/>
      <w:pPr>
        <w:tabs>
          <w:tab w:val="num" w:pos="1440"/>
        </w:tabs>
        <w:ind w:left="0" w:firstLine="0"/>
      </w:pPr>
    </w:lvl>
    <w:lvl w:ilvl="7">
      <w:start w:val="1"/>
      <w:numFmt w:val="decimal"/>
      <w:lvlText w:val="%1.%2.%3.%4.%5.%6.%7.%8."/>
      <w:lvlJc w:val="left"/>
      <w:pPr>
        <w:tabs>
          <w:tab w:val="num" w:pos="1440"/>
        </w:tabs>
        <w:ind w:left="0" w:firstLine="0"/>
      </w:pPr>
    </w:lvl>
    <w:lvl w:ilvl="8">
      <w:start w:val="1"/>
      <w:numFmt w:val="decimal"/>
      <w:lvlText w:val="%1.%2.%3.%4.%5.%6.%7.%8.%9."/>
      <w:lvlJc w:val="left"/>
      <w:pPr>
        <w:tabs>
          <w:tab w:val="num" w:pos="1800"/>
        </w:tabs>
        <w:ind w:left="0" w:firstLine="0"/>
      </w:pPr>
    </w:lvl>
  </w:abstractNum>
  <w:abstractNum w:abstractNumId="83" w15:restartNumberingAfterBreak="0">
    <w:nsid w:val="5F1445EC"/>
    <w:multiLevelType w:val="hybridMultilevel"/>
    <w:tmpl w:val="818AEAD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4" w15:restartNumberingAfterBreak="0">
    <w:nsid w:val="5F7261A8"/>
    <w:multiLevelType w:val="hybridMultilevel"/>
    <w:tmpl w:val="67988E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60817D3B"/>
    <w:multiLevelType w:val="hybridMultilevel"/>
    <w:tmpl w:val="255CC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645F5328"/>
    <w:multiLevelType w:val="hybridMultilevel"/>
    <w:tmpl w:val="F5BE00D0"/>
    <w:lvl w:ilvl="0" w:tplc="040C0001">
      <w:start w:val="1"/>
      <w:numFmt w:val="bullet"/>
      <w:lvlText w:val=""/>
      <w:lvlJc w:val="left"/>
      <w:pPr>
        <w:ind w:left="635" w:hanging="360"/>
      </w:pPr>
      <w:rPr>
        <w:rFonts w:ascii="Symbol" w:hAnsi="Symbol" w:hint="default"/>
      </w:rPr>
    </w:lvl>
    <w:lvl w:ilvl="1" w:tplc="040C0003" w:tentative="1">
      <w:start w:val="1"/>
      <w:numFmt w:val="bullet"/>
      <w:lvlText w:val="o"/>
      <w:lvlJc w:val="left"/>
      <w:pPr>
        <w:ind w:left="1355" w:hanging="360"/>
      </w:pPr>
      <w:rPr>
        <w:rFonts w:ascii="Courier New" w:hAnsi="Courier New" w:cs="Courier New" w:hint="default"/>
      </w:rPr>
    </w:lvl>
    <w:lvl w:ilvl="2" w:tplc="040C0005" w:tentative="1">
      <w:start w:val="1"/>
      <w:numFmt w:val="bullet"/>
      <w:lvlText w:val=""/>
      <w:lvlJc w:val="left"/>
      <w:pPr>
        <w:ind w:left="2075" w:hanging="360"/>
      </w:pPr>
      <w:rPr>
        <w:rFonts w:ascii="Wingdings" w:hAnsi="Wingdings" w:hint="default"/>
      </w:rPr>
    </w:lvl>
    <w:lvl w:ilvl="3" w:tplc="040C0001" w:tentative="1">
      <w:start w:val="1"/>
      <w:numFmt w:val="bullet"/>
      <w:lvlText w:val=""/>
      <w:lvlJc w:val="left"/>
      <w:pPr>
        <w:ind w:left="2795" w:hanging="360"/>
      </w:pPr>
      <w:rPr>
        <w:rFonts w:ascii="Symbol" w:hAnsi="Symbol" w:hint="default"/>
      </w:rPr>
    </w:lvl>
    <w:lvl w:ilvl="4" w:tplc="040C0003" w:tentative="1">
      <w:start w:val="1"/>
      <w:numFmt w:val="bullet"/>
      <w:lvlText w:val="o"/>
      <w:lvlJc w:val="left"/>
      <w:pPr>
        <w:ind w:left="3515" w:hanging="360"/>
      </w:pPr>
      <w:rPr>
        <w:rFonts w:ascii="Courier New" w:hAnsi="Courier New" w:cs="Courier New" w:hint="default"/>
      </w:rPr>
    </w:lvl>
    <w:lvl w:ilvl="5" w:tplc="040C0005" w:tentative="1">
      <w:start w:val="1"/>
      <w:numFmt w:val="bullet"/>
      <w:lvlText w:val=""/>
      <w:lvlJc w:val="left"/>
      <w:pPr>
        <w:ind w:left="4235" w:hanging="360"/>
      </w:pPr>
      <w:rPr>
        <w:rFonts w:ascii="Wingdings" w:hAnsi="Wingdings" w:hint="default"/>
      </w:rPr>
    </w:lvl>
    <w:lvl w:ilvl="6" w:tplc="040C0001" w:tentative="1">
      <w:start w:val="1"/>
      <w:numFmt w:val="bullet"/>
      <w:lvlText w:val=""/>
      <w:lvlJc w:val="left"/>
      <w:pPr>
        <w:ind w:left="4955" w:hanging="360"/>
      </w:pPr>
      <w:rPr>
        <w:rFonts w:ascii="Symbol" w:hAnsi="Symbol" w:hint="default"/>
      </w:rPr>
    </w:lvl>
    <w:lvl w:ilvl="7" w:tplc="040C0003" w:tentative="1">
      <w:start w:val="1"/>
      <w:numFmt w:val="bullet"/>
      <w:lvlText w:val="o"/>
      <w:lvlJc w:val="left"/>
      <w:pPr>
        <w:ind w:left="5675" w:hanging="360"/>
      </w:pPr>
      <w:rPr>
        <w:rFonts w:ascii="Courier New" w:hAnsi="Courier New" w:cs="Courier New" w:hint="default"/>
      </w:rPr>
    </w:lvl>
    <w:lvl w:ilvl="8" w:tplc="040C0005" w:tentative="1">
      <w:start w:val="1"/>
      <w:numFmt w:val="bullet"/>
      <w:lvlText w:val=""/>
      <w:lvlJc w:val="left"/>
      <w:pPr>
        <w:ind w:left="6395" w:hanging="360"/>
      </w:pPr>
      <w:rPr>
        <w:rFonts w:ascii="Wingdings" w:hAnsi="Wingdings" w:hint="default"/>
      </w:rPr>
    </w:lvl>
  </w:abstractNum>
  <w:abstractNum w:abstractNumId="87" w15:restartNumberingAfterBreak="0">
    <w:nsid w:val="66103F7D"/>
    <w:multiLevelType w:val="hybridMultilevel"/>
    <w:tmpl w:val="A12A5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665226FE"/>
    <w:multiLevelType w:val="hybridMultilevel"/>
    <w:tmpl w:val="F3465436"/>
    <w:lvl w:ilvl="0" w:tplc="65BAF162">
      <w:start w:val="1"/>
      <w:numFmt w:val="decimal"/>
      <w:lvlText w:val="%1)"/>
      <w:lvlJc w:val="left"/>
      <w:pPr>
        <w:ind w:left="650" w:hanging="360"/>
      </w:pPr>
      <w:rPr>
        <w:rFonts w:hint="default"/>
      </w:rPr>
    </w:lvl>
    <w:lvl w:ilvl="1" w:tplc="04090019" w:tentative="1">
      <w:start w:val="1"/>
      <w:numFmt w:val="lowerLetter"/>
      <w:lvlText w:val="%2."/>
      <w:lvlJc w:val="left"/>
      <w:pPr>
        <w:ind w:left="1370" w:hanging="360"/>
      </w:pPr>
    </w:lvl>
    <w:lvl w:ilvl="2" w:tplc="0409001B" w:tentative="1">
      <w:start w:val="1"/>
      <w:numFmt w:val="lowerRoman"/>
      <w:lvlText w:val="%3."/>
      <w:lvlJc w:val="right"/>
      <w:pPr>
        <w:ind w:left="2090" w:hanging="180"/>
      </w:pPr>
    </w:lvl>
    <w:lvl w:ilvl="3" w:tplc="0409000F" w:tentative="1">
      <w:start w:val="1"/>
      <w:numFmt w:val="decimal"/>
      <w:lvlText w:val="%4."/>
      <w:lvlJc w:val="left"/>
      <w:pPr>
        <w:ind w:left="2810" w:hanging="360"/>
      </w:pPr>
    </w:lvl>
    <w:lvl w:ilvl="4" w:tplc="04090019" w:tentative="1">
      <w:start w:val="1"/>
      <w:numFmt w:val="lowerLetter"/>
      <w:lvlText w:val="%5."/>
      <w:lvlJc w:val="left"/>
      <w:pPr>
        <w:ind w:left="3530" w:hanging="360"/>
      </w:pPr>
    </w:lvl>
    <w:lvl w:ilvl="5" w:tplc="0409001B" w:tentative="1">
      <w:start w:val="1"/>
      <w:numFmt w:val="lowerRoman"/>
      <w:lvlText w:val="%6."/>
      <w:lvlJc w:val="right"/>
      <w:pPr>
        <w:ind w:left="4250" w:hanging="180"/>
      </w:pPr>
    </w:lvl>
    <w:lvl w:ilvl="6" w:tplc="0409000F" w:tentative="1">
      <w:start w:val="1"/>
      <w:numFmt w:val="decimal"/>
      <w:lvlText w:val="%7."/>
      <w:lvlJc w:val="left"/>
      <w:pPr>
        <w:ind w:left="4970" w:hanging="360"/>
      </w:pPr>
    </w:lvl>
    <w:lvl w:ilvl="7" w:tplc="04090019" w:tentative="1">
      <w:start w:val="1"/>
      <w:numFmt w:val="lowerLetter"/>
      <w:lvlText w:val="%8."/>
      <w:lvlJc w:val="left"/>
      <w:pPr>
        <w:ind w:left="5690" w:hanging="360"/>
      </w:pPr>
    </w:lvl>
    <w:lvl w:ilvl="8" w:tplc="0409001B" w:tentative="1">
      <w:start w:val="1"/>
      <w:numFmt w:val="lowerRoman"/>
      <w:lvlText w:val="%9."/>
      <w:lvlJc w:val="right"/>
      <w:pPr>
        <w:ind w:left="6410" w:hanging="180"/>
      </w:pPr>
    </w:lvl>
  </w:abstractNum>
  <w:abstractNum w:abstractNumId="89" w15:restartNumberingAfterBreak="0">
    <w:nsid w:val="66615B9F"/>
    <w:multiLevelType w:val="hybridMultilevel"/>
    <w:tmpl w:val="71BA68B0"/>
    <w:lvl w:ilvl="0" w:tplc="D7BCE8F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677F4353"/>
    <w:multiLevelType w:val="hybridMultilevel"/>
    <w:tmpl w:val="F236A0A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1" w15:restartNumberingAfterBreak="0">
    <w:nsid w:val="69AD6553"/>
    <w:multiLevelType w:val="hybridMultilevel"/>
    <w:tmpl w:val="D6646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6B7F3CF2"/>
    <w:multiLevelType w:val="hybridMultilevel"/>
    <w:tmpl w:val="C664798C"/>
    <w:lvl w:ilvl="0" w:tplc="0409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3" w15:restartNumberingAfterBreak="0">
    <w:nsid w:val="6CFF32C1"/>
    <w:multiLevelType w:val="hybridMultilevel"/>
    <w:tmpl w:val="99B8B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6D6A3D43"/>
    <w:multiLevelType w:val="singleLevel"/>
    <w:tmpl w:val="D2966CFC"/>
    <w:lvl w:ilvl="0">
      <w:start w:val="5"/>
      <w:numFmt w:val="bullet"/>
      <w:lvlText w:val="-"/>
      <w:lvlJc w:val="left"/>
      <w:pPr>
        <w:tabs>
          <w:tab w:val="num" w:pos="360"/>
        </w:tabs>
        <w:ind w:left="360" w:hanging="360"/>
      </w:pPr>
      <w:rPr>
        <w:rFonts w:ascii="Times New Roman" w:hAnsi="Times New Roman" w:cs="Times New Roman" w:hint="default"/>
      </w:rPr>
    </w:lvl>
  </w:abstractNum>
  <w:abstractNum w:abstractNumId="95" w15:restartNumberingAfterBreak="0">
    <w:nsid w:val="6D7D332C"/>
    <w:multiLevelType w:val="hybridMultilevel"/>
    <w:tmpl w:val="4C386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15:restartNumberingAfterBreak="0">
    <w:nsid w:val="6EC601BB"/>
    <w:multiLevelType w:val="singleLevel"/>
    <w:tmpl w:val="F85A4B64"/>
    <w:lvl w:ilvl="0">
      <w:start w:val="1"/>
      <w:numFmt w:val="bullet"/>
      <w:lvlText w:val=""/>
      <w:lvlJc w:val="left"/>
      <w:pPr>
        <w:tabs>
          <w:tab w:val="num" w:pos="360"/>
        </w:tabs>
        <w:ind w:left="360" w:hanging="360"/>
      </w:pPr>
      <w:rPr>
        <w:rFonts w:ascii="Symbol" w:hAnsi="Symbol" w:hint="default"/>
        <w:i w:val="0"/>
      </w:rPr>
    </w:lvl>
  </w:abstractNum>
  <w:abstractNum w:abstractNumId="97" w15:restartNumberingAfterBreak="0">
    <w:nsid w:val="6F7F351F"/>
    <w:multiLevelType w:val="hybridMultilevel"/>
    <w:tmpl w:val="282210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15:restartNumberingAfterBreak="0">
    <w:nsid w:val="6F847690"/>
    <w:multiLevelType w:val="hybridMultilevel"/>
    <w:tmpl w:val="75C6C604"/>
    <w:lvl w:ilvl="0" w:tplc="49DABA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15:restartNumberingAfterBreak="0">
    <w:nsid w:val="71452B75"/>
    <w:multiLevelType w:val="hybridMultilevel"/>
    <w:tmpl w:val="B4F6B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15:restartNumberingAfterBreak="0">
    <w:nsid w:val="72880A28"/>
    <w:multiLevelType w:val="multilevel"/>
    <w:tmpl w:val="9F5AB1AE"/>
    <w:name w:val="numbered list"/>
    <w:lvl w:ilvl="0">
      <w:start w:val="1"/>
      <w:numFmt w:val="lowerLetter"/>
      <w:lvlText w:val="%1)"/>
      <w:lvlJc w:val="left"/>
      <w:pPr>
        <w:tabs>
          <w:tab w:val="num" w:pos="360"/>
        </w:tabs>
        <w:ind w:left="400" w:hanging="400"/>
      </w:pPr>
    </w:lvl>
    <w:lvl w:ilvl="1">
      <w:start w:val="1"/>
      <w:numFmt w:val="decimal"/>
      <w:lvlText w:val="%2)"/>
      <w:lvlJc w:val="left"/>
      <w:pPr>
        <w:tabs>
          <w:tab w:val="num" w:pos="1080"/>
        </w:tabs>
        <w:ind w:left="800" w:hanging="400"/>
      </w:pPr>
    </w:lvl>
    <w:lvl w:ilvl="2">
      <w:start w:val="1"/>
      <w:numFmt w:val="lowerRoman"/>
      <w:lvlText w:val="%3)"/>
      <w:lvlJc w:val="left"/>
      <w:pPr>
        <w:tabs>
          <w:tab w:val="num" w:pos="1800"/>
        </w:tabs>
        <w:ind w:left="1200" w:hanging="400"/>
      </w:pPr>
    </w:lvl>
    <w:lvl w:ilvl="3">
      <w:start w:val="1"/>
      <w:numFmt w:val="upperRoman"/>
      <w:lvlText w:val="%4)"/>
      <w:lvlJc w:val="left"/>
      <w:pPr>
        <w:tabs>
          <w:tab w:val="num" w:pos="2520"/>
        </w:tabs>
        <w:ind w:left="1600" w:hanging="40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101" w15:restartNumberingAfterBreak="0">
    <w:nsid w:val="73BD6C75"/>
    <w:multiLevelType w:val="hybridMultilevel"/>
    <w:tmpl w:val="43E03E1A"/>
    <w:lvl w:ilvl="0" w:tplc="040C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15:restartNumberingAfterBreak="0">
    <w:nsid w:val="740704EF"/>
    <w:multiLevelType w:val="hybridMultilevel"/>
    <w:tmpl w:val="B9A438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3" w15:restartNumberingAfterBreak="0">
    <w:nsid w:val="74425E8A"/>
    <w:multiLevelType w:val="hybridMultilevel"/>
    <w:tmpl w:val="3DAE935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754E7401"/>
    <w:multiLevelType w:val="singleLevel"/>
    <w:tmpl w:val="3AAE8F4E"/>
    <w:lvl w:ilvl="0">
      <w:start w:val="5"/>
      <w:numFmt w:val="bullet"/>
      <w:lvlText w:val="-"/>
      <w:lvlJc w:val="left"/>
      <w:pPr>
        <w:tabs>
          <w:tab w:val="num" w:pos="360"/>
        </w:tabs>
        <w:ind w:left="360" w:hanging="360"/>
      </w:pPr>
      <w:rPr>
        <w:rFonts w:ascii="Times New Roman" w:hAnsi="Times New Roman" w:cs="Times New Roman" w:hint="default"/>
      </w:rPr>
    </w:lvl>
  </w:abstractNum>
  <w:abstractNum w:abstractNumId="105" w15:restartNumberingAfterBreak="0">
    <w:nsid w:val="75AA4075"/>
    <w:multiLevelType w:val="hybridMultilevel"/>
    <w:tmpl w:val="EB52363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15:restartNumberingAfterBreak="0">
    <w:nsid w:val="77B118EA"/>
    <w:multiLevelType w:val="multilevel"/>
    <w:tmpl w:val="AFFE1ABC"/>
    <w:lvl w:ilvl="0">
      <w:start w:val="3"/>
      <w:numFmt w:val="upperLetter"/>
      <w:pStyle w:val="Style2"/>
      <w:suff w:val="nothing"/>
      <w:lvlText w:val="Annex %1"/>
      <w:lvlJc w:val="left"/>
      <w:pPr>
        <w:ind w:left="0" w:firstLine="0"/>
      </w:pPr>
      <w:rPr>
        <w:rFonts w:ascii="Arial" w:hAnsi="Arial" w:hint="default"/>
        <w:b/>
        <w:i w:val="0"/>
        <w:sz w:val="28"/>
      </w:rPr>
    </w:lvl>
    <w:lvl w:ilvl="1">
      <w:start w:val="1"/>
      <w:numFmt w:val="decimal"/>
      <w:lvlText w:val="%1.%2"/>
      <w:lvlJc w:val="left"/>
      <w:pPr>
        <w:tabs>
          <w:tab w:val="num" w:pos="644"/>
        </w:tabs>
        <w:ind w:left="284" w:firstLine="0"/>
      </w:pPr>
      <w:rPr>
        <w:rFonts w:hint="default"/>
        <w:b/>
        <w:i w:val="0"/>
      </w:rPr>
    </w:lvl>
    <w:lvl w:ilvl="2">
      <w:start w:val="1"/>
      <w:numFmt w:val="decimal"/>
      <w:pStyle w:val="Style2"/>
      <w:lvlText w:val="%1.%2.%3"/>
      <w:lvlJc w:val="left"/>
      <w:pPr>
        <w:tabs>
          <w:tab w:val="num" w:pos="862"/>
        </w:tabs>
        <w:ind w:left="142" w:firstLine="0"/>
      </w:pPr>
      <w:rPr>
        <w:rFonts w:hint="default"/>
        <w:b/>
        <w:i w:val="0"/>
      </w:rPr>
    </w:lvl>
    <w:lvl w:ilvl="3">
      <w:start w:val="1"/>
      <w:numFmt w:val="decimal"/>
      <w:lvlText w:val="%1.%2.%3.%4"/>
      <w:lvlJc w:val="left"/>
      <w:pPr>
        <w:tabs>
          <w:tab w:val="num" w:pos="1080"/>
        </w:tabs>
        <w:ind w:left="0" w:firstLine="0"/>
      </w:pPr>
      <w:rPr>
        <w:rFonts w:hint="default"/>
        <w:b/>
        <w:i w:val="0"/>
      </w:rPr>
    </w:lvl>
    <w:lvl w:ilvl="4">
      <w:start w:val="1"/>
      <w:numFmt w:val="decimal"/>
      <w:pStyle w:val="a5"/>
      <w:lvlText w:val="%1.%2.%3.%4.%5"/>
      <w:lvlJc w:val="left"/>
      <w:pPr>
        <w:tabs>
          <w:tab w:val="num" w:pos="1080"/>
        </w:tabs>
        <w:ind w:left="0" w:firstLine="0"/>
      </w:pPr>
      <w:rPr>
        <w:rFonts w:hint="default"/>
        <w:b/>
        <w:i w:val="0"/>
      </w:rPr>
    </w:lvl>
    <w:lvl w:ilvl="5">
      <w:start w:val="1"/>
      <w:numFmt w:val="decimal"/>
      <w:pStyle w:val="a6"/>
      <w:lvlText w:val="%1.%2.%3.%4.%5.%6"/>
      <w:lvlJc w:val="left"/>
      <w:pPr>
        <w:tabs>
          <w:tab w:val="num" w:pos="1440"/>
        </w:tabs>
        <w:ind w:left="0" w:firstLine="0"/>
      </w:pPr>
      <w:rPr>
        <w:rFonts w:hint="default"/>
        <w:b/>
        <w:i w:val="0"/>
      </w:rPr>
    </w:lvl>
    <w:lvl w:ilvl="6">
      <w:start w:val="1"/>
      <w:numFmt w:val="lowerRoman"/>
      <w:lvlText w:val="(%7)"/>
      <w:lvlJc w:val="left"/>
      <w:pPr>
        <w:tabs>
          <w:tab w:val="num" w:pos="504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07" w15:restartNumberingAfterBreak="0">
    <w:nsid w:val="7843794A"/>
    <w:multiLevelType w:val="hybridMultilevel"/>
    <w:tmpl w:val="C536663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15:restartNumberingAfterBreak="0">
    <w:nsid w:val="7A736E41"/>
    <w:multiLevelType w:val="hybridMultilevel"/>
    <w:tmpl w:val="B884100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9" w15:restartNumberingAfterBreak="0">
    <w:nsid w:val="7B082ADF"/>
    <w:multiLevelType w:val="hybridMultilevel"/>
    <w:tmpl w:val="B896F07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15:restartNumberingAfterBreak="0">
    <w:nsid w:val="7C632B74"/>
    <w:multiLevelType w:val="hybridMultilevel"/>
    <w:tmpl w:val="88407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34609265">
    <w:abstractNumId w:val="33"/>
  </w:num>
  <w:num w:numId="2" w16cid:durableId="1691374740">
    <w:abstractNumId w:val="106"/>
  </w:num>
  <w:num w:numId="3" w16cid:durableId="1235238956">
    <w:abstractNumId w:val="78"/>
  </w:num>
  <w:num w:numId="4" w16cid:durableId="426123908">
    <w:abstractNumId w:val="40"/>
  </w:num>
  <w:num w:numId="5" w16cid:durableId="252054240">
    <w:abstractNumId w:val="23"/>
  </w:num>
  <w:num w:numId="6" w16cid:durableId="206335298">
    <w:abstractNumId w:val="65"/>
  </w:num>
  <w:num w:numId="7" w16cid:durableId="1055356893">
    <w:abstractNumId w:val="70"/>
  </w:num>
  <w:num w:numId="8" w16cid:durableId="1991012733">
    <w:abstractNumId w:val="42"/>
  </w:num>
  <w:num w:numId="9" w16cid:durableId="544755955">
    <w:abstractNumId w:val="95"/>
  </w:num>
  <w:num w:numId="10" w16cid:durableId="1848589897">
    <w:abstractNumId w:val="76"/>
  </w:num>
  <w:num w:numId="11" w16cid:durableId="1944721108">
    <w:abstractNumId w:val="80"/>
  </w:num>
  <w:num w:numId="12" w16cid:durableId="502742011">
    <w:abstractNumId w:val="5"/>
  </w:num>
  <w:num w:numId="13" w16cid:durableId="1622108507">
    <w:abstractNumId w:val="61"/>
  </w:num>
  <w:num w:numId="14" w16cid:durableId="402022764">
    <w:abstractNumId w:val="82"/>
  </w:num>
  <w:num w:numId="15" w16cid:durableId="1182552313">
    <w:abstractNumId w:val="50"/>
  </w:num>
  <w:num w:numId="16" w16cid:durableId="1435057076">
    <w:abstractNumId w:val="87"/>
  </w:num>
  <w:num w:numId="17" w16cid:durableId="358316693">
    <w:abstractNumId w:val="81"/>
  </w:num>
  <w:num w:numId="18" w16cid:durableId="563687191">
    <w:abstractNumId w:val="36"/>
  </w:num>
  <w:num w:numId="19" w16cid:durableId="1458335379">
    <w:abstractNumId w:val="17"/>
  </w:num>
  <w:num w:numId="20" w16cid:durableId="897209680">
    <w:abstractNumId w:val="18"/>
  </w:num>
  <w:num w:numId="21" w16cid:durableId="1777865587">
    <w:abstractNumId w:val="83"/>
  </w:num>
  <w:num w:numId="22" w16cid:durableId="244002037">
    <w:abstractNumId w:val="73"/>
  </w:num>
  <w:num w:numId="23" w16cid:durableId="495533951">
    <w:abstractNumId w:val="38"/>
  </w:num>
  <w:num w:numId="24" w16cid:durableId="566846282">
    <w:abstractNumId w:val="9"/>
  </w:num>
  <w:num w:numId="25" w16cid:durableId="990134507">
    <w:abstractNumId w:val="46"/>
  </w:num>
  <w:num w:numId="26" w16cid:durableId="902180303">
    <w:abstractNumId w:val="4"/>
  </w:num>
  <w:num w:numId="27" w16cid:durableId="697311496">
    <w:abstractNumId w:val="3"/>
  </w:num>
  <w:num w:numId="28" w16cid:durableId="1972973406">
    <w:abstractNumId w:val="2"/>
  </w:num>
  <w:num w:numId="29" w16cid:durableId="1305694947">
    <w:abstractNumId w:val="1"/>
  </w:num>
  <w:num w:numId="30" w16cid:durableId="1400400966">
    <w:abstractNumId w:val="0"/>
  </w:num>
  <w:num w:numId="31" w16cid:durableId="1800759368">
    <w:abstractNumId w:val="52"/>
  </w:num>
  <w:num w:numId="32" w16cid:durableId="1864244042">
    <w:abstractNumId w:val="67"/>
  </w:num>
  <w:num w:numId="33" w16cid:durableId="586354719">
    <w:abstractNumId w:val="21"/>
  </w:num>
  <w:num w:numId="34" w16cid:durableId="1596090719">
    <w:abstractNumId w:val="54"/>
  </w:num>
  <w:num w:numId="35" w16cid:durableId="1558126749">
    <w:abstractNumId w:val="56"/>
  </w:num>
  <w:num w:numId="36" w16cid:durableId="1120301076">
    <w:abstractNumId w:val="98"/>
  </w:num>
  <w:num w:numId="37" w16cid:durableId="317729264">
    <w:abstractNumId w:val="55"/>
  </w:num>
  <w:num w:numId="38" w16cid:durableId="1467431030">
    <w:abstractNumId w:val="8"/>
  </w:num>
  <w:num w:numId="39" w16cid:durableId="58095131">
    <w:abstractNumId w:val="105"/>
  </w:num>
  <w:num w:numId="40" w16cid:durableId="1970280137">
    <w:abstractNumId w:val="84"/>
  </w:num>
  <w:num w:numId="41" w16cid:durableId="2112387516">
    <w:abstractNumId w:val="6"/>
  </w:num>
  <w:num w:numId="42" w16cid:durableId="1670518238">
    <w:abstractNumId w:val="12"/>
  </w:num>
  <w:num w:numId="43" w16cid:durableId="1837527585">
    <w:abstractNumId w:val="22"/>
  </w:num>
  <w:num w:numId="44" w16cid:durableId="286935257">
    <w:abstractNumId w:val="91"/>
  </w:num>
  <w:num w:numId="45" w16cid:durableId="2053725365">
    <w:abstractNumId w:val="58"/>
  </w:num>
  <w:num w:numId="46" w16cid:durableId="1868835599">
    <w:abstractNumId w:val="10"/>
  </w:num>
  <w:num w:numId="47" w16cid:durableId="331029813">
    <w:abstractNumId w:val="34"/>
  </w:num>
  <w:num w:numId="48" w16cid:durableId="1844469028">
    <w:abstractNumId w:val="110"/>
  </w:num>
  <w:num w:numId="49" w16cid:durableId="1269967820">
    <w:abstractNumId w:val="26"/>
  </w:num>
  <w:num w:numId="50" w16cid:durableId="935674892">
    <w:abstractNumId w:val="15"/>
  </w:num>
  <w:num w:numId="51" w16cid:durableId="1304001448">
    <w:abstractNumId w:val="103"/>
  </w:num>
  <w:num w:numId="52" w16cid:durableId="1840998773">
    <w:abstractNumId w:val="47"/>
  </w:num>
  <w:num w:numId="53" w16cid:durableId="1261833924">
    <w:abstractNumId w:val="53"/>
  </w:num>
  <w:num w:numId="54" w16cid:durableId="59376457">
    <w:abstractNumId w:val="66"/>
  </w:num>
  <w:num w:numId="55" w16cid:durableId="582103801">
    <w:abstractNumId w:val="60"/>
  </w:num>
  <w:num w:numId="56" w16cid:durableId="1419399069">
    <w:abstractNumId w:val="45"/>
  </w:num>
  <w:num w:numId="57" w16cid:durableId="603460928">
    <w:abstractNumId w:val="37"/>
  </w:num>
  <w:num w:numId="58" w16cid:durableId="810288631">
    <w:abstractNumId w:val="35"/>
  </w:num>
  <w:num w:numId="59" w16cid:durableId="374041003">
    <w:abstractNumId w:val="99"/>
  </w:num>
  <w:num w:numId="60" w16cid:durableId="1734162230">
    <w:abstractNumId w:val="101"/>
  </w:num>
  <w:num w:numId="61" w16cid:durableId="1338775905">
    <w:abstractNumId w:val="90"/>
  </w:num>
  <w:num w:numId="62" w16cid:durableId="1161197051">
    <w:abstractNumId w:val="92"/>
  </w:num>
  <w:num w:numId="63" w16cid:durableId="1097410003">
    <w:abstractNumId w:val="86"/>
  </w:num>
  <w:num w:numId="64" w16cid:durableId="801536457">
    <w:abstractNumId w:val="7"/>
  </w:num>
  <w:num w:numId="65" w16cid:durableId="942109977">
    <w:abstractNumId w:val="72"/>
  </w:num>
  <w:num w:numId="66" w16cid:durableId="1401756686">
    <w:abstractNumId w:val="102"/>
  </w:num>
  <w:num w:numId="67" w16cid:durableId="1075781774">
    <w:abstractNumId w:val="30"/>
  </w:num>
  <w:num w:numId="68" w16cid:durableId="1993095854">
    <w:abstractNumId w:val="27"/>
  </w:num>
  <w:num w:numId="69" w16cid:durableId="1241982855">
    <w:abstractNumId w:val="29"/>
  </w:num>
  <w:num w:numId="70" w16cid:durableId="685060242">
    <w:abstractNumId w:val="63"/>
  </w:num>
  <w:num w:numId="71" w16cid:durableId="641928853">
    <w:abstractNumId w:val="62"/>
  </w:num>
  <w:num w:numId="72" w16cid:durableId="114451479">
    <w:abstractNumId w:val="19"/>
  </w:num>
  <w:num w:numId="73" w16cid:durableId="1653214523">
    <w:abstractNumId w:val="107"/>
  </w:num>
  <w:num w:numId="74" w16cid:durableId="976767154">
    <w:abstractNumId w:val="109"/>
  </w:num>
  <w:num w:numId="75" w16cid:durableId="659768507">
    <w:abstractNumId w:val="88"/>
  </w:num>
  <w:num w:numId="76" w16cid:durableId="1826971801">
    <w:abstractNumId w:val="39"/>
  </w:num>
  <w:num w:numId="77" w16cid:durableId="1756049753">
    <w:abstractNumId w:val="24"/>
  </w:num>
  <w:num w:numId="78" w16cid:durableId="243730973">
    <w:abstractNumId w:val="68"/>
  </w:num>
  <w:num w:numId="79" w16cid:durableId="1979803847">
    <w:abstractNumId w:val="28"/>
  </w:num>
  <w:num w:numId="80" w16cid:durableId="1181312735">
    <w:abstractNumId w:val="93"/>
  </w:num>
  <w:num w:numId="81" w16cid:durableId="734164257">
    <w:abstractNumId w:val="13"/>
  </w:num>
  <w:num w:numId="82" w16cid:durableId="1030104134">
    <w:abstractNumId w:val="85"/>
  </w:num>
  <w:num w:numId="83" w16cid:durableId="1891381575">
    <w:abstractNumId w:val="31"/>
  </w:num>
  <w:num w:numId="84" w16cid:durableId="287711901">
    <w:abstractNumId w:val="11"/>
  </w:num>
  <w:num w:numId="85" w16cid:durableId="492256488">
    <w:abstractNumId w:val="64"/>
  </w:num>
  <w:num w:numId="86" w16cid:durableId="213235543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1371035558">
    <w:abstractNumId w:val="96"/>
  </w:num>
  <w:num w:numId="88" w16cid:durableId="977030617">
    <w:abstractNumId w:val="71"/>
  </w:num>
  <w:num w:numId="89" w16cid:durableId="1848398194">
    <w:abstractNumId w:val="104"/>
  </w:num>
  <w:num w:numId="90" w16cid:durableId="1229926999">
    <w:abstractNumId w:val="94"/>
  </w:num>
  <w:num w:numId="91" w16cid:durableId="653224847">
    <w:abstractNumId w:val="49"/>
    <w:lvlOverride w:ilvl="0">
      <w:startOverride w:val="1"/>
    </w:lvlOverride>
  </w:num>
  <w:num w:numId="92" w16cid:durableId="1176771939">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2126343473">
    <w:abstractNumId w:val="89"/>
  </w:num>
  <w:num w:numId="94" w16cid:durableId="1428651778">
    <w:abstractNumId w:val="75"/>
  </w:num>
  <w:num w:numId="95" w16cid:durableId="789714181">
    <w:abstractNumId w:val="97"/>
  </w:num>
  <w:num w:numId="96" w16cid:durableId="284436089">
    <w:abstractNumId w:val="20"/>
  </w:num>
  <w:num w:numId="97" w16cid:durableId="1360089043">
    <w:abstractNumId w:val="44"/>
  </w:num>
  <w:num w:numId="98" w16cid:durableId="1939634138">
    <w:abstractNumId w:val="108"/>
  </w:num>
  <w:num w:numId="99" w16cid:durableId="69160370">
    <w:abstractNumId w:val="14"/>
  </w:num>
  <w:num w:numId="100" w16cid:durableId="1628242307">
    <w:abstractNumId w:val="79"/>
  </w:num>
  <w:num w:numId="101" w16cid:durableId="33622943">
    <w:abstractNumId w:val="59"/>
  </w:num>
  <w:num w:numId="102" w16cid:durableId="1046678208">
    <w:abstractNumId w:val="74"/>
  </w:num>
  <w:num w:numId="103" w16cid:durableId="439569056">
    <w:abstractNumId w:val="69"/>
  </w:num>
  <w:num w:numId="104" w16cid:durableId="1921912878">
    <w:abstractNumId w:val="25"/>
  </w:num>
  <w:num w:numId="105" w16cid:durableId="125897004">
    <w:abstractNumId w:val="43"/>
  </w:num>
  <w:num w:numId="106" w16cid:durableId="2066761163">
    <w:abstractNumId w:val="32"/>
  </w:num>
  <w:num w:numId="107" w16cid:durableId="947664499">
    <w:abstractNumId w:val="77"/>
  </w:num>
  <w:num w:numId="108" w16cid:durableId="1218782442">
    <w:abstractNumId w:val="57"/>
  </w:num>
  <w:num w:numId="109" w16cid:durableId="1161238123">
    <w:abstractNumId w:val="48"/>
  </w:num>
  <w:numIdMacAtCleanup w:val="10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Raphael Malyankar">
    <w15:presenceInfo w15:providerId="None" w15:userId="Raphael Malyankar"/>
  </w15:person>
  <w15:person w15:author="Elizabeth Helen Hahessy">
    <w15:presenceInfo w15:providerId="AD" w15:userId="S-1-5-21-2100284113-1573851820-878952375-18266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fr-MC" w:vendorID="64" w:dllVersion="6" w:nlCheck="1" w:checkStyle="0"/>
  <w:activeWritingStyle w:appName="MSWord" w:lang="en-GB" w:vendorID="64" w:dllVersion="6" w:nlCheck="1" w:checkStyle="1"/>
  <w:activeWritingStyle w:appName="MSWord" w:lang="en-US" w:vendorID="64" w:dllVersion="6" w:nlCheck="1" w:checkStyle="1"/>
  <w:activeWritingStyle w:appName="MSWord" w:lang="en-CA" w:vendorID="64" w:dllVersion="6" w:nlCheck="1" w:checkStyle="1"/>
  <w:activeWritingStyle w:appName="MSWord" w:lang="en-AU" w:vendorID="64" w:dllVersion="6" w:nlCheck="1" w:checkStyle="1"/>
  <w:activeWritingStyle w:appName="MSWord" w:lang="fr-FR" w:vendorID="64" w:dllVersion="6" w:nlCheck="1" w:checkStyle="1"/>
  <w:activeWritingStyle w:appName="MSWord" w:lang="en-US" w:vendorID="64" w:dllVersion="4096" w:nlCheck="1" w:checkStyle="0"/>
  <w:activeWritingStyle w:appName="MSWord" w:lang="en-AU" w:vendorID="64" w:dllVersion="4096" w:nlCheck="1" w:checkStyle="0"/>
  <w:activeWritingStyle w:appName="MSWord" w:lang="en-GB" w:vendorID="64" w:dllVersion="4096" w:nlCheck="1" w:checkStyle="0"/>
  <w:activeWritingStyle w:appName="MSWord" w:lang="en-CA" w:vendorID="64" w:dllVersion="4096" w:nlCheck="1" w:checkStyle="0"/>
  <w:activeWritingStyle w:appName="MSWord" w:lang="fr-FR" w:vendorID="64" w:dllVersion="4096" w:nlCheck="1" w:checkStyle="0"/>
  <w:activeWritingStyle w:appName="MSWord" w:lang="fr-MC" w:vendorID="64" w:dllVersion="4096" w:nlCheck="1" w:checkStyle="0"/>
  <w:activeWritingStyle w:appName="MSWord" w:lang="en-CA" w:vendorID="64" w:dllVersion="0" w:nlCheck="1" w:checkStyle="0"/>
  <w:activeWritingStyle w:appName="MSWord" w:lang="en-AU" w:vendorID="64" w:dllVersion="0" w:nlCheck="1" w:checkStyle="0"/>
  <w:activeWritingStyle w:appName="MSWord" w:lang="en-GB" w:vendorID="64" w:dllVersion="0" w:nlCheck="1" w:checkStyle="0"/>
  <w:activeWritingStyle w:appName="MSWord" w:lang="en-US" w:vendorID="64" w:dllVersion="0" w:nlCheck="1" w:checkStyle="0"/>
  <w:activeWritingStyle w:appName="MSWord" w:lang="fr-FR" w:vendorID="64" w:dllVersion="0" w:nlCheck="1" w:checkStyle="0"/>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trackRevisions/>
  <w:documentProtection w:edit="readOnly" w:enforcement="0"/>
  <w:defaultTabStop w:val="561"/>
  <w:hyphenationZone w:val="425"/>
  <w:evenAndOddHeaders/>
  <w:drawingGridHorizontalSpacing w:val="187"/>
  <w:drawingGridVerticalSpacing w:val="187"/>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775A"/>
    <w:rsid w:val="00000E9B"/>
    <w:rsid w:val="00002576"/>
    <w:rsid w:val="00002F39"/>
    <w:rsid w:val="0000307B"/>
    <w:rsid w:val="000032F1"/>
    <w:rsid w:val="00003451"/>
    <w:rsid w:val="00004769"/>
    <w:rsid w:val="00004C1A"/>
    <w:rsid w:val="00004D44"/>
    <w:rsid w:val="00004F06"/>
    <w:rsid w:val="00005188"/>
    <w:rsid w:val="00005A3B"/>
    <w:rsid w:val="00005E65"/>
    <w:rsid w:val="000061FC"/>
    <w:rsid w:val="00007029"/>
    <w:rsid w:val="000077F1"/>
    <w:rsid w:val="000079E5"/>
    <w:rsid w:val="00007A62"/>
    <w:rsid w:val="0001088B"/>
    <w:rsid w:val="0001160F"/>
    <w:rsid w:val="0001179B"/>
    <w:rsid w:val="00011D63"/>
    <w:rsid w:val="00012AE1"/>
    <w:rsid w:val="00012DC4"/>
    <w:rsid w:val="00012FC0"/>
    <w:rsid w:val="000130DA"/>
    <w:rsid w:val="000134CD"/>
    <w:rsid w:val="000134F1"/>
    <w:rsid w:val="00013D77"/>
    <w:rsid w:val="00014EE4"/>
    <w:rsid w:val="00016098"/>
    <w:rsid w:val="00016467"/>
    <w:rsid w:val="000176CA"/>
    <w:rsid w:val="00017A67"/>
    <w:rsid w:val="00017C24"/>
    <w:rsid w:val="00021515"/>
    <w:rsid w:val="000215AF"/>
    <w:rsid w:val="000218DB"/>
    <w:rsid w:val="00023017"/>
    <w:rsid w:val="000235A8"/>
    <w:rsid w:val="000239D0"/>
    <w:rsid w:val="00023B75"/>
    <w:rsid w:val="00023C72"/>
    <w:rsid w:val="0002433B"/>
    <w:rsid w:val="00024FD3"/>
    <w:rsid w:val="00025AC9"/>
    <w:rsid w:val="00025EE3"/>
    <w:rsid w:val="000265E2"/>
    <w:rsid w:val="00027186"/>
    <w:rsid w:val="000273C4"/>
    <w:rsid w:val="0002747C"/>
    <w:rsid w:val="0003060F"/>
    <w:rsid w:val="000314E0"/>
    <w:rsid w:val="0003244B"/>
    <w:rsid w:val="00032604"/>
    <w:rsid w:val="00032CB9"/>
    <w:rsid w:val="00032CE6"/>
    <w:rsid w:val="00032E5F"/>
    <w:rsid w:val="00034A56"/>
    <w:rsid w:val="00034A98"/>
    <w:rsid w:val="00034E33"/>
    <w:rsid w:val="00035454"/>
    <w:rsid w:val="000355A6"/>
    <w:rsid w:val="00035DBA"/>
    <w:rsid w:val="000360B5"/>
    <w:rsid w:val="000361EB"/>
    <w:rsid w:val="0003637B"/>
    <w:rsid w:val="000368BF"/>
    <w:rsid w:val="00036A5E"/>
    <w:rsid w:val="00036D8E"/>
    <w:rsid w:val="00036FF8"/>
    <w:rsid w:val="0003705B"/>
    <w:rsid w:val="00037060"/>
    <w:rsid w:val="000371DA"/>
    <w:rsid w:val="00037B86"/>
    <w:rsid w:val="000403F9"/>
    <w:rsid w:val="00040AF8"/>
    <w:rsid w:val="00040D85"/>
    <w:rsid w:val="00040F42"/>
    <w:rsid w:val="0004124C"/>
    <w:rsid w:val="0004290B"/>
    <w:rsid w:val="00043511"/>
    <w:rsid w:val="00043AD4"/>
    <w:rsid w:val="00043E51"/>
    <w:rsid w:val="000446A5"/>
    <w:rsid w:val="00044704"/>
    <w:rsid w:val="00044B18"/>
    <w:rsid w:val="00045C5C"/>
    <w:rsid w:val="000460BE"/>
    <w:rsid w:val="00046139"/>
    <w:rsid w:val="000465DA"/>
    <w:rsid w:val="00047646"/>
    <w:rsid w:val="000509EF"/>
    <w:rsid w:val="00051365"/>
    <w:rsid w:val="00051754"/>
    <w:rsid w:val="00051E7C"/>
    <w:rsid w:val="0005218D"/>
    <w:rsid w:val="00052545"/>
    <w:rsid w:val="00052FE4"/>
    <w:rsid w:val="000530C1"/>
    <w:rsid w:val="000531BD"/>
    <w:rsid w:val="00054492"/>
    <w:rsid w:val="00054C19"/>
    <w:rsid w:val="00055748"/>
    <w:rsid w:val="00055A53"/>
    <w:rsid w:val="0005604C"/>
    <w:rsid w:val="00056098"/>
    <w:rsid w:val="00056930"/>
    <w:rsid w:val="00056D98"/>
    <w:rsid w:val="000574BF"/>
    <w:rsid w:val="00057649"/>
    <w:rsid w:val="00057DDE"/>
    <w:rsid w:val="00057E3E"/>
    <w:rsid w:val="00060003"/>
    <w:rsid w:val="0006066D"/>
    <w:rsid w:val="000607B4"/>
    <w:rsid w:val="00060CB2"/>
    <w:rsid w:val="00060E12"/>
    <w:rsid w:val="000623C3"/>
    <w:rsid w:val="0006246B"/>
    <w:rsid w:val="0006320A"/>
    <w:rsid w:val="00063D66"/>
    <w:rsid w:val="00063F1A"/>
    <w:rsid w:val="000649D1"/>
    <w:rsid w:val="00064BF6"/>
    <w:rsid w:val="00064F15"/>
    <w:rsid w:val="00065241"/>
    <w:rsid w:val="0006554D"/>
    <w:rsid w:val="00065678"/>
    <w:rsid w:val="00065B05"/>
    <w:rsid w:val="00065E54"/>
    <w:rsid w:val="0006627E"/>
    <w:rsid w:val="000664F0"/>
    <w:rsid w:val="00066566"/>
    <w:rsid w:val="00066E31"/>
    <w:rsid w:val="00067365"/>
    <w:rsid w:val="00067439"/>
    <w:rsid w:val="00067E3B"/>
    <w:rsid w:val="000701DE"/>
    <w:rsid w:val="000702BF"/>
    <w:rsid w:val="000703E5"/>
    <w:rsid w:val="000705A2"/>
    <w:rsid w:val="00070C91"/>
    <w:rsid w:val="000716FA"/>
    <w:rsid w:val="000719A5"/>
    <w:rsid w:val="00072023"/>
    <w:rsid w:val="00072686"/>
    <w:rsid w:val="00072798"/>
    <w:rsid w:val="00072B43"/>
    <w:rsid w:val="00072FE4"/>
    <w:rsid w:val="00074745"/>
    <w:rsid w:val="000753B4"/>
    <w:rsid w:val="000753E0"/>
    <w:rsid w:val="000754D9"/>
    <w:rsid w:val="000757B8"/>
    <w:rsid w:val="00075AEF"/>
    <w:rsid w:val="000760DB"/>
    <w:rsid w:val="00076576"/>
    <w:rsid w:val="000765E1"/>
    <w:rsid w:val="00076A29"/>
    <w:rsid w:val="000771D9"/>
    <w:rsid w:val="0007739D"/>
    <w:rsid w:val="000774F8"/>
    <w:rsid w:val="00077572"/>
    <w:rsid w:val="000776BB"/>
    <w:rsid w:val="00080B66"/>
    <w:rsid w:val="00080E9C"/>
    <w:rsid w:val="000815CD"/>
    <w:rsid w:val="0008202B"/>
    <w:rsid w:val="000822C2"/>
    <w:rsid w:val="00082446"/>
    <w:rsid w:val="00082AB6"/>
    <w:rsid w:val="00082E6B"/>
    <w:rsid w:val="00083082"/>
    <w:rsid w:val="000832FA"/>
    <w:rsid w:val="00083D9E"/>
    <w:rsid w:val="00083E71"/>
    <w:rsid w:val="00083EB2"/>
    <w:rsid w:val="00084883"/>
    <w:rsid w:val="00085539"/>
    <w:rsid w:val="000858ED"/>
    <w:rsid w:val="00085D2E"/>
    <w:rsid w:val="00085F62"/>
    <w:rsid w:val="00086396"/>
    <w:rsid w:val="00086B9C"/>
    <w:rsid w:val="00086F26"/>
    <w:rsid w:val="00087C0F"/>
    <w:rsid w:val="00087D96"/>
    <w:rsid w:val="00090473"/>
    <w:rsid w:val="00090D42"/>
    <w:rsid w:val="00090D73"/>
    <w:rsid w:val="0009103C"/>
    <w:rsid w:val="000916E9"/>
    <w:rsid w:val="00091EED"/>
    <w:rsid w:val="00093013"/>
    <w:rsid w:val="00093274"/>
    <w:rsid w:val="000935CE"/>
    <w:rsid w:val="00093BE2"/>
    <w:rsid w:val="000941F0"/>
    <w:rsid w:val="000942E8"/>
    <w:rsid w:val="0009430D"/>
    <w:rsid w:val="00094705"/>
    <w:rsid w:val="0009470C"/>
    <w:rsid w:val="00095041"/>
    <w:rsid w:val="000957F2"/>
    <w:rsid w:val="000965D5"/>
    <w:rsid w:val="00096836"/>
    <w:rsid w:val="0009683B"/>
    <w:rsid w:val="00096C56"/>
    <w:rsid w:val="00096CE0"/>
    <w:rsid w:val="00097634"/>
    <w:rsid w:val="00097CB8"/>
    <w:rsid w:val="00097E4A"/>
    <w:rsid w:val="000A0A82"/>
    <w:rsid w:val="000A10C5"/>
    <w:rsid w:val="000A11EC"/>
    <w:rsid w:val="000A1EEF"/>
    <w:rsid w:val="000A26C4"/>
    <w:rsid w:val="000A2EE3"/>
    <w:rsid w:val="000A33D8"/>
    <w:rsid w:val="000A3565"/>
    <w:rsid w:val="000A3AF0"/>
    <w:rsid w:val="000A3C2D"/>
    <w:rsid w:val="000A5081"/>
    <w:rsid w:val="000A5420"/>
    <w:rsid w:val="000A5CFF"/>
    <w:rsid w:val="000A5DEC"/>
    <w:rsid w:val="000A5EAC"/>
    <w:rsid w:val="000A603D"/>
    <w:rsid w:val="000A6379"/>
    <w:rsid w:val="000A76E1"/>
    <w:rsid w:val="000A7CB8"/>
    <w:rsid w:val="000B054A"/>
    <w:rsid w:val="000B0610"/>
    <w:rsid w:val="000B072A"/>
    <w:rsid w:val="000B08E4"/>
    <w:rsid w:val="000B1087"/>
    <w:rsid w:val="000B121E"/>
    <w:rsid w:val="000B150A"/>
    <w:rsid w:val="000B168D"/>
    <w:rsid w:val="000B209B"/>
    <w:rsid w:val="000B210C"/>
    <w:rsid w:val="000B2240"/>
    <w:rsid w:val="000B2663"/>
    <w:rsid w:val="000B272A"/>
    <w:rsid w:val="000B33DA"/>
    <w:rsid w:val="000B3A82"/>
    <w:rsid w:val="000B48C6"/>
    <w:rsid w:val="000B4EED"/>
    <w:rsid w:val="000B571C"/>
    <w:rsid w:val="000B57C0"/>
    <w:rsid w:val="000B62F6"/>
    <w:rsid w:val="000B6526"/>
    <w:rsid w:val="000B7296"/>
    <w:rsid w:val="000B759A"/>
    <w:rsid w:val="000B7C9D"/>
    <w:rsid w:val="000B7DB4"/>
    <w:rsid w:val="000B7F2A"/>
    <w:rsid w:val="000C0082"/>
    <w:rsid w:val="000C0520"/>
    <w:rsid w:val="000C060C"/>
    <w:rsid w:val="000C0A8B"/>
    <w:rsid w:val="000C2057"/>
    <w:rsid w:val="000C2278"/>
    <w:rsid w:val="000C2286"/>
    <w:rsid w:val="000C2365"/>
    <w:rsid w:val="000C36DC"/>
    <w:rsid w:val="000C390F"/>
    <w:rsid w:val="000C40A5"/>
    <w:rsid w:val="000C4417"/>
    <w:rsid w:val="000C4425"/>
    <w:rsid w:val="000C4912"/>
    <w:rsid w:val="000C5236"/>
    <w:rsid w:val="000C541E"/>
    <w:rsid w:val="000C58C0"/>
    <w:rsid w:val="000C5E80"/>
    <w:rsid w:val="000C5FD5"/>
    <w:rsid w:val="000C6EC5"/>
    <w:rsid w:val="000C77B6"/>
    <w:rsid w:val="000C7A11"/>
    <w:rsid w:val="000C7C65"/>
    <w:rsid w:val="000C7EED"/>
    <w:rsid w:val="000D0CD9"/>
    <w:rsid w:val="000D1551"/>
    <w:rsid w:val="000D15D0"/>
    <w:rsid w:val="000D1B04"/>
    <w:rsid w:val="000D1CD2"/>
    <w:rsid w:val="000D2104"/>
    <w:rsid w:val="000D21C7"/>
    <w:rsid w:val="000D28AF"/>
    <w:rsid w:val="000D2E87"/>
    <w:rsid w:val="000D4430"/>
    <w:rsid w:val="000D5055"/>
    <w:rsid w:val="000D5692"/>
    <w:rsid w:val="000D6497"/>
    <w:rsid w:val="000D6D0D"/>
    <w:rsid w:val="000D6FAC"/>
    <w:rsid w:val="000D76F0"/>
    <w:rsid w:val="000D7EAD"/>
    <w:rsid w:val="000E0368"/>
    <w:rsid w:val="000E04C5"/>
    <w:rsid w:val="000E0E30"/>
    <w:rsid w:val="000E1501"/>
    <w:rsid w:val="000E191C"/>
    <w:rsid w:val="000E1D0C"/>
    <w:rsid w:val="000E24F0"/>
    <w:rsid w:val="000E28CC"/>
    <w:rsid w:val="000E3A31"/>
    <w:rsid w:val="000E3D7A"/>
    <w:rsid w:val="000E4044"/>
    <w:rsid w:val="000E4081"/>
    <w:rsid w:val="000E4451"/>
    <w:rsid w:val="000E47F7"/>
    <w:rsid w:val="000E53F3"/>
    <w:rsid w:val="000E622B"/>
    <w:rsid w:val="000E66B8"/>
    <w:rsid w:val="000E68B3"/>
    <w:rsid w:val="000E6A0E"/>
    <w:rsid w:val="000E6AC1"/>
    <w:rsid w:val="000E7279"/>
    <w:rsid w:val="000F02B5"/>
    <w:rsid w:val="000F120E"/>
    <w:rsid w:val="000F251B"/>
    <w:rsid w:val="000F2BEE"/>
    <w:rsid w:val="000F2C98"/>
    <w:rsid w:val="000F3D5C"/>
    <w:rsid w:val="000F4686"/>
    <w:rsid w:val="000F52BB"/>
    <w:rsid w:val="000F6354"/>
    <w:rsid w:val="000F6E33"/>
    <w:rsid w:val="00100B61"/>
    <w:rsid w:val="00100EF4"/>
    <w:rsid w:val="001015FC"/>
    <w:rsid w:val="00101BB7"/>
    <w:rsid w:val="00101F6E"/>
    <w:rsid w:val="00102109"/>
    <w:rsid w:val="001023CF"/>
    <w:rsid w:val="00102830"/>
    <w:rsid w:val="00102A78"/>
    <w:rsid w:val="00102C6D"/>
    <w:rsid w:val="00102F00"/>
    <w:rsid w:val="001037E6"/>
    <w:rsid w:val="00104776"/>
    <w:rsid w:val="001047B3"/>
    <w:rsid w:val="0010497E"/>
    <w:rsid w:val="001053A4"/>
    <w:rsid w:val="00105508"/>
    <w:rsid w:val="001057B8"/>
    <w:rsid w:val="001059A1"/>
    <w:rsid w:val="00105C28"/>
    <w:rsid w:val="00105C40"/>
    <w:rsid w:val="00105F54"/>
    <w:rsid w:val="001067E4"/>
    <w:rsid w:val="0010690B"/>
    <w:rsid w:val="00106DDD"/>
    <w:rsid w:val="001070C7"/>
    <w:rsid w:val="00107348"/>
    <w:rsid w:val="00107FAC"/>
    <w:rsid w:val="0011101B"/>
    <w:rsid w:val="001112C9"/>
    <w:rsid w:val="00111D3E"/>
    <w:rsid w:val="00111FBA"/>
    <w:rsid w:val="001123CF"/>
    <w:rsid w:val="0011256B"/>
    <w:rsid w:val="00112BD8"/>
    <w:rsid w:val="001131C8"/>
    <w:rsid w:val="00113715"/>
    <w:rsid w:val="001139AA"/>
    <w:rsid w:val="00113EC1"/>
    <w:rsid w:val="0011421D"/>
    <w:rsid w:val="001142CF"/>
    <w:rsid w:val="00114619"/>
    <w:rsid w:val="00114AF9"/>
    <w:rsid w:val="00114E75"/>
    <w:rsid w:val="00115363"/>
    <w:rsid w:val="00115D0F"/>
    <w:rsid w:val="00115D89"/>
    <w:rsid w:val="00115DAD"/>
    <w:rsid w:val="00115FF6"/>
    <w:rsid w:val="00116CDC"/>
    <w:rsid w:val="00117570"/>
    <w:rsid w:val="00117C70"/>
    <w:rsid w:val="00117E11"/>
    <w:rsid w:val="00120725"/>
    <w:rsid w:val="00120768"/>
    <w:rsid w:val="00120852"/>
    <w:rsid w:val="00121344"/>
    <w:rsid w:val="001213BE"/>
    <w:rsid w:val="00121A56"/>
    <w:rsid w:val="00121B2A"/>
    <w:rsid w:val="00121B72"/>
    <w:rsid w:val="00122B63"/>
    <w:rsid w:val="00122D59"/>
    <w:rsid w:val="00122E72"/>
    <w:rsid w:val="00123250"/>
    <w:rsid w:val="0012338F"/>
    <w:rsid w:val="001251CE"/>
    <w:rsid w:val="0012525E"/>
    <w:rsid w:val="00125605"/>
    <w:rsid w:val="00125861"/>
    <w:rsid w:val="00125B37"/>
    <w:rsid w:val="0012627A"/>
    <w:rsid w:val="0012677F"/>
    <w:rsid w:val="00126A1B"/>
    <w:rsid w:val="00126F4C"/>
    <w:rsid w:val="0012707B"/>
    <w:rsid w:val="001273F9"/>
    <w:rsid w:val="00127897"/>
    <w:rsid w:val="00127AE3"/>
    <w:rsid w:val="001305EF"/>
    <w:rsid w:val="00131120"/>
    <w:rsid w:val="001316D5"/>
    <w:rsid w:val="001318B6"/>
    <w:rsid w:val="0013354F"/>
    <w:rsid w:val="001335A7"/>
    <w:rsid w:val="00133CCC"/>
    <w:rsid w:val="00133E08"/>
    <w:rsid w:val="00134EDD"/>
    <w:rsid w:val="0013526B"/>
    <w:rsid w:val="001361BC"/>
    <w:rsid w:val="0013657D"/>
    <w:rsid w:val="0013695E"/>
    <w:rsid w:val="00136E9E"/>
    <w:rsid w:val="00136EDE"/>
    <w:rsid w:val="00137483"/>
    <w:rsid w:val="001375A1"/>
    <w:rsid w:val="00137725"/>
    <w:rsid w:val="00137931"/>
    <w:rsid w:val="00137FD4"/>
    <w:rsid w:val="00141247"/>
    <w:rsid w:val="00141324"/>
    <w:rsid w:val="00141D9E"/>
    <w:rsid w:val="00141F28"/>
    <w:rsid w:val="001425A5"/>
    <w:rsid w:val="00142A9D"/>
    <w:rsid w:val="00142D5F"/>
    <w:rsid w:val="00142DED"/>
    <w:rsid w:val="001430BE"/>
    <w:rsid w:val="00143B14"/>
    <w:rsid w:val="0014416E"/>
    <w:rsid w:val="0014456D"/>
    <w:rsid w:val="00144A47"/>
    <w:rsid w:val="00145191"/>
    <w:rsid w:val="00145D23"/>
    <w:rsid w:val="00145DCE"/>
    <w:rsid w:val="00147308"/>
    <w:rsid w:val="001474A9"/>
    <w:rsid w:val="00147622"/>
    <w:rsid w:val="001478FF"/>
    <w:rsid w:val="00147B4B"/>
    <w:rsid w:val="00150F7B"/>
    <w:rsid w:val="0015102D"/>
    <w:rsid w:val="00151072"/>
    <w:rsid w:val="0015265A"/>
    <w:rsid w:val="001527E3"/>
    <w:rsid w:val="001535E8"/>
    <w:rsid w:val="00153C12"/>
    <w:rsid w:val="00153D74"/>
    <w:rsid w:val="00154768"/>
    <w:rsid w:val="001547A5"/>
    <w:rsid w:val="00155431"/>
    <w:rsid w:val="0015663A"/>
    <w:rsid w:val="001568CF"/>
    <w:rsid w:val="00156A6C"/>
    <w:rsid w:val="00156BEA"/>
    <w:rsid w:val="00157025"/>
    <w:rsid w:val="00157181"/>
    <w:rsid w:val="00157D93"/>
    <w:rsid w:val="001600B9"/>
    <w:rsid w:val="0016091F"/>
    <w:rsid w:val="001611F0"/>
    <w:rsid w:val="0016253A"/>
    <w:rsid w:val="00162AD9"/>
    <w:rsid w:val="00162BD6"/>
    <w:rsid w:val="00162D95"/>
    <w:rsid w:val="00162F7A"/>
    <w:rsid w:val="0016310D"/>
    <w:rsid w:val="00163699"/>
    <w:rsid w:val="00163B12"/>
    <w:rsid w:val="00164425"/>
    <w:rsid w:val="00164564"/>
    <w:rsid w:val="00164948"/>
    <w:rsid w:val="00164A48"/>
    <w:rsid w:val="00165025"/>
    <w:rsid w:val="001656F6"/>
    <w:rsid w:val="00165CA6"/>
    <w:rsid w:val="00165EA7"/>
    <w:rsid w:val="0016618A"/>
    <w:rsid w:val="00166251"/>
    <w:rsid w:val="00166422"/>
    <w:rsid w:val="0016647F"/>
    <w:rsid w:val="001666F2"/>
    <w:rsid w:val="00166AA8"/>
    <w:rsid w:val="00166DB9"/>
    <w:rsid w:val="001676C9"/>
    <w:rsid w:val="00167807"/>
    <w:rsid w:val="001678D4"/>
    <w:rsid w:val="00170333"/>
    <w:rsid w:val="00170CB8"/>
    <w:rsid w:val="00170DD1"/>
    <w:rsid w:val="00170E20"/>
    <w:rsid w:val="00170F7A"/>
    <w:rsid w:val="00171979"/>
    <w:rsid w:val="00171E4A"/>
    <w:rsid w:val="00172AE9"/>
    <w:rsid w:val="00172DC8"/>
    <w:rsid w:val="00172E94"/>
    <w:rsid w:val="0017303A"/>
    <w:rsid w:val="00173280"/>
    <w:rsid w:val="00173CFD"/>
    <w:rsid w:val="00173E63"/>
    <w:rsid w:val="00173F10"/>
    <w:rsid w:val="00174074"/>
    <w:rsid w:val="00174C74"/>
    <w:rsid w:val="00175180"/>
    <w:rsid w:val="00175871"/>
    <w:rsid w:val="001759BB"/>
    <w:rsid w:val="00175D44"/>
    <w:rsid w:val="00176A85"/>
    <w:rsid w:val="00176D90"/>
    <w:rsid w:val="00176DD7"/>
    <w:rsid w:val="00176E56"/>
    <w:rsid w:val="00176FD1"/>
    <w:rsid w:val="001771FE"/>
    <w:rsid w:val="0017740A"/>
    <w:rsid w:val="00177F6F"/>
    <w:rsid w:val="00180511"/>
    <w:rsid w:val="001805C6"/>
    <w:rsid w:val="00180816"/>
    <w:rsid w:val="00180C7C"/>
    <w:rsid w:val="001816BE"/>
    <w:rsid w:val="001817DD"/>
    <w:rsid w:val="00181C31"/>
    <w:rsid w:val="00182103"/>
    <w:rsid w:val="00182E73"/>
    <w:rsid w:val="00182F88"/>
    <w:rsid w:val="0018329A"/>
    <w:rsid w:val="001837F4"/>
    <w:rsid w:val="00183A67"/>
    <w:rsid w:val="0018410D"/>
    <w:rsid w:val="0018493E"/>
    <w:rsid w:val="0018498C"/>
    <w:rsid w:val="00184E7E"/>
    <w:rsid w:val="00185514"/>
    <w:rsid w:val="00185AB3"/>
    <w:rsid w:val="00185FC6"/>
    <w:rsid w:val="001862DC"/>
    <w:rsid w:val="00186B45"/>
    <w:rsid w:val="00187565"/>
    <w:rsid w:val="001876C0"/>
    <w:rsid w:val="00187DFC"/>
    <w:rsid w:val="00190DB1"/>
    <w:rsid w:val="00192032"/>
    <w:rsid w:val="00192856"/>
    <w:rsid w:val="001930B8"/>
    <w:rsid w:val="00193C63"/>
    <w:rsid w:val="00195075"/>
    <w:rsid w:val="00195645"/>
    <w:rsid w:val="00195F6D"/>
    <w:rsid w:val="00196AAC"/>
    <w:rsid w:val="00197429"/>
    <w:rsid w:val="00197531"/>
    <w:rsid w:val="001A0098"/>
    <w:rsid w:val="001A018D"/>
    <w:rsid w:val="001A0AED"/>
    <w:rsid w:val="001A1779"/>
    <w:rsid w:val="001A2CF7"/>
    <w:rsid w:val="001A30C1"/>
    <w:rsid w:val="001A3DA0"/>
    <w:rsid w:val="001A458B"/>
    <w:rsid w:val="001A49F9"/>
    <w:rsid w:val="001A4A29"/>
    <w:rsid w:val="001A5304"/>
    <w:rsid w:val="001A5E7F"/>
    <w:rsid w:val="001A6333"/>
    <w:rsid w:val="001A6A80"/>
    <w:rsid w:val="001A6B5B"/>
    <w:rsid w:val="001A6D65"/>
    <w:rsid w:val="001A72F5"/>
    <w:rsid w:val="001A74EF"/>
    <w:rsid w:val="001A774B"/>
    <w:rsid w:val="001A7818"/>
    <w:rsid w:val="001A7E31"/>
    <w:rsid w:val="001B0C3D"/>
    <w:rsid w:val="001B158B"/>
    <w:rsid w:val="001B1680"/>
    <w:rsid w:val="001B190F"/>
    <w:rsid w:val="001B1C18"/>
    <w:rsid w:val="001B20C3"/>
    <w:rsid w:val="001B2256"/>
    <w:rsid w:val="001B274F"/>
    <w:rsid w:val="001B30F8"/>
    <w:rsid w:val="001B3184"/>
    <w:rsid w:val="001B3302"/>
    <w:rsid w:val="001B34AC"/>
    <w:rsid w:val="001B37B7"/>
    <w:rsid w:val="001B429C"/>
    <w:rsid w:val="001B4C1E"/>
    <w:rsid w:val="001B59ED"/>
    <w:rsid w:val="001B5F6E"/>
    <w:rsid w:val="001B6136"/>
    <w:rsid w:val="001B6554"/>
    <w:rsid w:val="001B68B2"/>
    <w:rsid w:val="001B69B0"/>
    <w:rsid w:val="001B6A8A"/>
    <w:rsid w:val="001C0F51"/>
    <w:rsid w:val="001C1118"/>
    <w:rsid w:val="001C1CF5"/>
    <w:rsid w:val="001C1E8A"/>
    <w:rsid w:val="001C269F"/>
    <w:rsid w:val="001C29A5"/>
    <w:rsid w:val="001C2FD1"/>
    <w:rsid w:val="001C3ED7"/>
    <w:rsid w:val="001C4090"/>
    <w:rsid w:val="001C4261"/>
    <w:rsid w:val="001C4D88"/>
    <w:rsid w:val="001C638F"/>
    <w:rsid w:val="001C70E6"/>
    <w:rsid w:val="001D0000"/>
    <w:rsid w:val="001D00B3"/>
    <w:rsid w:val="001D021C"/>
    <w:rsid w:val="001D05C5"/>
    <w:rsid w:val="001D0722"/>
    <w:rsid w:val="001D0B58"/>
    <w:rsid w:val="001D0EFC"/>
    <w:rsid w:val="001D1309"/>
    <w:rsid w:val="001D1A4C"/>
    <w:rsid w:val="001D1EF6"/>
    <w:rsid w:val="001D27BB"/>
    <w:rsid w:val="001D2CB5"/>
    <w:rsid w:val="001D47AB"/>
    <w:rsid w:val="001D4E24"/>
    <w:rsid w:val="001D5605"/>
    <w:rsid w:val="001D5C23"/>
    <w:rsid w:val="001D5FE2"/>
    <w:rsid w:val="001D62CC"/>
    <w:rsid w:val="001D65A5"/>
    <w:rsid w:val="001D6E81"/>
    <w:rsid w:val="001D7564"/>
    <w:rsid w:val="001D7A15"/>
    <w:rsid w:val="001E004D"/>
    <w:rsid w:val="001E039C"/>
    <w:rsid w:val="001E0C52"/>
    <w:rsid w:val="001E0E51"/>
    <w:rsid w:val="001E0F11"/>
    <w:rsid w:val="001E1971"/>
    <w:rsid w:val="001E2F35"/>
    <w:rsid w:val="001E327F"/>
    <w:rsid w:val="001E3408"/>
    <w:rsid w:val="001E3772"/>
    <w:rsid w:val="001E48F4"/>
    <w:rsid w:val="001E51BF"/>
    <w:rsid w:val="001E5261"/>
    <w:rsid w:val="001E58BC"/>
    <w:rsid w:val="001E5CA8"/>
    <w:rsid w:val="001E6201"/>
    <w:rsid w:val="001E7208"/>
    <w:rsid w:val="001E771D"/>
    <w:rsid w:val="001E7A8F"/>
    <w:rsid w:val="001F10B6"/>
    <w:rsid w:val="001F10EB"/>
    <w:rsid w:val="001F1328"/>
    <w:rsid w:val="001F1338"/>
    <w:rsid w:val="001F13BC"/>
    <w:rsid w:val="001F1417"/>
    <w:rsid w:val="001F1AA1"/>
    <w:rsid w:val="001F1E78"/>
    <w:rsid w:val="001F22C7"/>
    <w:rsid w:val="001F25AD"/>
    <w:rsid w:val="001F2C33"/>
    <w:rsid w:val="001F2CAE"/>
    <w:rsid w:val="001F2D12"/>
    <w:rsid w:val="001F2DBE"/>
    <w:rsid w:val="001F3B0B"/>
    <w:rsid w:val="001F3EEB"/>
    <w:rsid w:val="001F4950"/>
    <w:rsid w:val="001F4AC7"/>
    <w:rsid w:val="001F56D2"/>
    <w:rsid w:val="001F59D1"/>
    <w:rsid w:val="001F5EBC"/>
    <w:rsid w:val="001F7DFF"/>
    <w:rsid w:val="001F7FA8"/>
    <w:rsid w:val="002013F7"/>
    <w:rsid w:val="00202879"/>
    <w:rsid w:val="00202EF7"/>
    <w:rsid w:val="002035B2"/>
    <w:rsid w:val="0020395B"/>
    <w:rsid w:val="00203AA4"/>
    <w:rsid w:val="00203BA4"/>
    <w:rsid w:val="00203C8E"/>
    <w:rsid w:val="002047F4"/>
    <w:rsid w:val="00205078"/>
    <w:rsid w:val="00205DE5"/>
    <w:rsid w:val="00206CBA"/>
    <w:rsid w:val="00206D4F"/>
    <w:rsid w:val="0020703A"/>
    <w:rsid w:val="002110E9"/>
    <w:rsid w:val="002111BB"/>
    <w:rsid w:val="002119E6"/>
    <w:rsid w:val="00211BE7"/>
    <w:rsid w:val="002121E7"/>
    <w:rsid w:val="00212DC7"/>
    <w:rsid w:val="00212EA1"/>
    <w:rsid w:val="00212F67"/>
    <w:rsid w:val="00213756"/>
    <w:rsid w:val="0021401E"/>
    <w:rsid w:val="00214122"/>
    <w:rsid w:val="002141BA"/>
    <w:rsid w:val="00214D0B"/>
    <w:rsid w:val="0021587D"/>
    <w:rsid w:val="00216186"/>
    <w:rsid w:val="00217B71"/>
    <w:rsid w:val="002202D7"/>
    <w:rsid w:val="0022090D"/>
    <w:rsid w:val="00220E08"/>
    <w:rsid w:val="0022131F"/>
    <w:rsid w:val="00221517"/>
    <w:rsid w:val="00221ACC"/>
    <w:rsid w:val="002237E7"/>
    <w:rsid w:val="002238B6"/>
    <w:rsid w:val="00223C8F"/>
    <w:rsid w:val="002243D5"/>
    <w:rsid w:val="00225874"/>
    <w:rsid w:val="002264BE"/>
    <w:rsid w:val="00226661"/>
    <w:rsid w:val="00226A70"/>
    <w:rsid w:val="00226C7F"/>
    <w:rsid w:val="00227637"/>
    <w:rsid w:val="0023016B"/>
    <w:rsid w:val="00230228"/>
    <w:rsid w:val="0023074D"/>
    <w:rsid w:val="00230C74"/>
    <w:rsid w:val="00230F9A"/>
    <w:rsid w:val="0023140B"/>
    <w:rsid w:val="00232AA6"/>
    <w:rsid w:val="00233A28"/>
    <w:rsid w:val="00233EC9"/>
    <w:rsid w:val="00233FCA"/>
    <w:rsid w:val="00234165"/>
    <w:rsid w:val="00235153"/>
    <w:rsid w:val="00235177"/>
    <w:rsid w:val="00235BBA"/>
    <w:rsid w:val="00236539"/>
    <w:rsid w:val="00236E4C"/>
    <w:rsid w:val="00236FCC"/>
    <w:rsid w:val="00237041"/>
    <w:rsid w:val="002370E0"/>
    <w:rsid w:val="002402B0"/>
    <w:rsid w:val="0024145F"/>
    <w:rsid w:val="00241B9D"/>
    <w:rsid w:val="00241DF2"/>
    <w:rsid w:val="00242064"/>
    <w:rsid w:val="00242632"/>
    <w:rsid w:val="002426DF"/>
    <w:rsid w:val="00242D65"/>
    <w:rsid w:val="002440DB"/>
    <w:rsid w:val="002443B3"/>
    <w:rsid w:val="002443CF"/>
    <w:rsid w:val="00244BE0"/>
    <w:rsid w:val="002451D3"/>
    <w:rsid w:val="002466AA"/>
    <w:rsid w:val="00246DD9"/>
    <w:rsid w:val="00247852"/>
    <w:rsid w:val="00247B1A"/>
    <w:rsid w:val="00247C18"/>
    <w:rsid w:val="00247CB7"/>
    <w:rsid w:val="0025085F"/>
    <w:rsid w:val="0025099B"/>
    <w:rsid w:val="002509B4"/>
    <w:rsid w:val="00250C80"/>
    <w:rsid w:val="00250F4B"/>
    <w:rsid w:val="00251AC8"/>
    <w:rsid w:val="00252155"/>
    <w:rsid w:val="00252FBA"/>
    <w:rsid w:val="002537D7"/>
    <w:rsid w:val="00253AD0"/>
    <w:rsid w:val="00253B20"/>
    <w:rsid w:val="00253FAE"/>
    <w:rsid w:val="0025452F"/>
    <w:rsid w:val="00254B35"/>
    <w:rsid w:val="0025574A"/>
    <w:rsid w:val="002560C1"/>
    <w:rsid w:val="00256446"/>
    <w:rsid w:val="00256F19"/>
    <w:rsid w:val="00257BEF"/>
    <w:rsid w:val="00260558"/>
    <w:rsid w:val="00260EFB"/>
    <w:rsid w:val="002614ED"/>
    <w:rsid w:val="00261577"/>
    <w:rsid w:val="002619E9"/>
    <w:rsid w:val="00262681"/>
    <w:rsid w:val="002626E6"/>
    <w:rsid w:val="00262A77"/>
    <w:rsid w:val="00262B67"/>
    <w:rsid w:val="00262F65"/>
    <w:rsid w:val="002631DD"/>
    <w:rsid w:val="00263A77"/>
    <w:rsid w:val="00264B7A"/>
    <w:rsid w:val="00265A81"/>
    <w:rsid w:val="00265E6A"/>
    <w:rsid w:val="002660DB"/>
    <w:rsid w:val="00266183"/>
    <w:rsid w:val="002662A9"/>
    <w:rsid w:val="0026650A"/>
    <w:rsid w:val="00266692"/>
    <w:rsid w:val="0026731F"/>
    <w:rsid w:val="00267594"/>
    <w:rsid w:val="00270426"/>
    <w:rsid w:val="00270550"/>
    <w:rsid w:val="00270958"/>
    <w:rsid w:val="00270B9A"/>
    <w:rsid w:val="0027154D"/>
    <w:rsid w:val="00271907"/>
    <w:rsid w:val="00271A58"/>
    <w:rsid w:val="00272B7A"/>
    <w:rsid w:val="00272D35"/>
    <w:rsid w:val="00272F95"/>
    <w:rsid w:val="002732C0"/>
    <w:rsid w:val="0027431B"/>
    <w:rsid w:val="00274591"/>
    <w:rsid w:val="00274BCD"/>
    <w:rsid w:val="00274C26"/>
    <w:rsid w:val="00274CAD"/>
    <w:rsid w:val="00274D11"/>
    <w:rsid w:val="002758ED"/>
    <w:rsid w:val="0027632B"/>
    <w:rsid w:val="00276436"/>
    <w:rsid w:val="00276A84"/>
    <w:rsid w:val="0027723C"/>
    <w:rsid w:val="002773E6"/>
    <w:rsid w:val="002777D3"/>
    <w:rsid w:val="002778DA"/>
    <w:rsid w:val="00280B32"/>
    <w:rsid w:val="00280D77"/>
    <w:rsid w:val="00280E15"/>
    <w:rsid w:val="00282037"/>
    <w:rsid w:val="00282124"/>
    <w:rsid w:val="002824CE"/>
    <w:rsid w:val="00282A54"/>
    <w:rsid w:val="00282D97"/>
    <w:rsid w:val="002846F7"/>
    <w:rsid w:val="00284D2A"/>
    <w:rsid w:val="00284D60"/>
    <w:rsid w:val="0028557B"/>
    <w:rsid w:val="00285E18"/>
    <w:rsid w:val="00287006"/>
    <w:rsid w:val="002871F2"/>
    <w:rsid w:val="00287BCF"/>
    <w:rsid w:val="00287FDD"/>
    <w:rsid w:val="00290291"/>
    <w:rsid w:val="00290328"/>
    <w:rsid w:val="00290708"/>
    <w:rsid w:val="00290712"/>
    <w:rsid w:val="002909E5"/>
    <w:rsid w:val="00290C3E"/>
    <w:rsid w:val="00290F34"/>
    <w:rsid w:val="00291101"/>
    <w:rsid w:val="00292450"/>
    <w:rsid w:val="00292B4E"/>
    <w:rsid w:val="00292CB5"/>
    <w:rsid w:val="00292E61"/>
    <w:rsid w:val="0029329C"/>
    <w:rsid w:val="002947E6"/>
    <w:rsid w:val="00294C3A"/>
    <w:rsid w:val="002959B9"/>
    <w:rsid w:val="00295FA8"/>
    <w:rsid w:val="0029649B"/>
    <w:rsid w:val="00297CAB"/>
    <w:rsid w:val="00297D2C"/>
    <w:rsid w:val="00297D4B"/>
    <w:rsid w:val="00297F20"/>
    <w:rsid w:val="002A0066"/>
    <w:rsid w:val="002A0A49"/>
    <w:rsid w:val="002A13FC"/>
    <w:rsid w:val="002A15B7"/>
    <w:rsid w:val="002A19F8"/>
    <w:rsid w:val="002A20DA"/>
    <w:rsid w:val="002A2B2E"/>
    <w:rsid w:val="002A375F"/>
    <w:rsid w:val="002A391A"/>
    <w:rsid w:val="002A3CD0"/>
    <w:rsid w:val="002A513E"/>
    <w:rsid w:val="002A5590"/>
    <w:rsid w:val="002A57B1"/>
    <w:rsid w:val="002A5F59"/>
    <w:rsid w:val="002A61C4"/>
    <w:rsid w:val="002A6366"/>
    <w:rsid w:val="002A696C"/>
    <w:rsid w:val="002A6C00"/>
    <w:rsid w:val="002A6FAA"/>
    <w:rsid w:val="002A7ACA"/>
    <w:rsid w:val="002A7D8B"/>
    <w:rsid w:val="002A7F1A"/>
    <w:rsid w:val="002B03B9"/>
    <w:rsid w:val="002B10E1"/>
    <w:rsid w:val="002B1C41"/>
    <w:rsid w:val="002B26A7"/>
    <w:rsid w:val="002B2C29"/>
    <w:rsid w:val="002B303B"/>
    <w:rsid w:val="002B3552"/>
    <w:rsid w:val="002B4250"/>
    <w:rsid w:val="002B4501"/>
    <w:rsid w:val="002B4ACD"/>
    <w:rsid w:val="002B514A"/>
    <w:rsid w:val="002B6122"/>
    <w:rsid w:val="002B6DCA"/>
    <w:rsid w:val="002B6DD1"/>
    <w:rsid w:val="002B6FE2"/>
    <w:rsid w:val="002B6FEF"/>
    <w:rsid w:val="002B7587"/>
    <w:rsid w:val="002B766C"/>
    <w:rsid w:val="002B767F"/>
    <w:rsid w:val="002B770F"/>
    <w:rsid w:val="002B7CCB"/>
    <w:rsid w:val="002C0252"/>
    <w:rsid w:val="002C0A1B"/>
    <w:rsid w:val="002C1335"/>
    <w:rsid w:val="002C1BE9"/>
    <w:rsid w:val="002C1D41"/>
    <w:rsid w:val="002C22C3"/>
    <w:rsid w:val="002C2654"/>
    <w:rsid w:val="002C2B99"/>
    <w:rsid w:val="002C30B0"/>
    <w:rsid w:val="002C3160"/>
    <w:rsid w:val="002C41E9"/>
    <w:rsid w:val="002C440D"/>
    <w:rsid w:val="002C4C61"/>
    <w:rsid w:val="002C4FF9"/>
    <w:rsid w:val="002C5290"/>
    <w:rsid w:val="002C52F6"/>
    <w:rsid w:val="002C56B5"/>
    <w:rsid w:val="002C5EE4"/>
    <w:rsid w:val="002C64AD"/>
    <w:rsid w:val="002C6C96"/>
    <w:rsid w:val="002C7023"/>
    <w:rsid w:val="002C7236"/>
    <w:rsid w:val="002C72E3"/>
    <w:rsid w:val="002C771C"/>
    <w:rsid w:val="002C775A"/>
    <w:rsid w:val="002C7AFA"/>
    <w:rsid w:val="002C7C5A"/>
    <w:rsid w:val="002C7CAF"/>
    <w:rsid w:val="002C7F0D"/>
    <w:rsid w:val="002D0307"/>
    <w:rsid w:val="002D0601"/>
    <w:rsid w:val="002D0901"/>
    <w:rsid w:val="002D0CE8"/>
    <w:rsid w:val="002D0EE3"/>
    <w:rsid w:val="002D153F"/>
    <w:rsid w:val="002D1FDF"/>
    <w:rsid w:val="002D28B8"/>
    <w:rsid w:val="002D2968"/>
    <w:rsid w:val="002D2E7B"/>
    <w:rsid w:val="002D35FB"/>
    <w:rsid w:val="002D3C15"/>
    <w:rsid w:val="002D434B"/>
    <w:rsid w:val="002D4586"/>
    <w:rsid w:val="002D49D4"/>
    <w:rsid w:val="002D52A4"/>
    <w:rsid w:val="002D55AE"/>
    <w:rsid w:val="002D65BC"/>
    <w:rsid w:val="002D7012"/>
    <w:rsid w:val="002D7469"/>
    <w:rsid w:val="002D7E2F"/>
    <w:rsid w:val="002E0174"/>
    <w:rsid w:val="002E01C3"/>
    <w:rsid w:val="002E0231"/>
    <w:rsid w:val="002E0858"/>
    <w:rsid w:val="002E1D14"/>
    <w:rsid w:val="002E1D80"/>
    <w:rsid w:val="002E2928"/>
    <w:rsid w:val="002E292B"/>
    <w:rsid w:val="002E3A1F"/>
    <w:rsid w:val="002E3BE8"/>
    <w:rsid w:val="002E460A"/>
    <w:rsid w:val="002E47FD"/>
    <w:rsid w:val="002E4874"/>
    <w:rsid w:val="002E48C7"/>
    <w:rsid w:val="002E4FB9"/>
    <w:rsid w:val="002E52C2"/>
    <w:rsid w:val="002E5660"/>
    <w:rsid w:val="002E56CC"/>
    <w:rsid w:val="002E5AE6"/>
    <w:rsid w:val="002E62A5"/>
    <w:rsid w:val="002E6A5C"/>
    <w:rsid w:val="002E7240"/>
    <w:rsid w:val="002E7650"/>
    <w:rsid w:val="002E7A34"/>
    <w:rsid w:val="002F0684"/>
    <w:rsid w:val="002F0A38"/>
    <w:rsid w:val="002F0B66"/>
    <w:rsid w:val="002F125C"/>
    <w:rsid w:val="002F1531"/>
    <w:rsid w:val="002F1800"/>
    <w:rsid w:val="002F18CB"/>
    <w:rsid w:val="002F1F3E"/>
    <w:rsid w:val="002F1F86"/>
    <w:rsid w:val="002F20A9"/>
    <w:rsid w:val="002F2490"/>
    <w:rsid w:val="002F2B57"/>
    <w:rsid w:val="002F2E22"/>
    <w:rsid w:val="002F3F00"/>
    <w:rsid w:val="002F43E4"/>
    <w:rsid w:val="002F4771"/>
    <w:rsid w:val="002F54B0"/>
    <w:rsid w:val="002F562B"/>
    <w:rsid w:val="002F5A19"/>
    <w:rsid w:val="002F5ADF"/>
    <w:rsid w:val="002F65E3"/>
    <w:rsid w:val="002F6EC7"/>
    <w:rsid w:val="002F762D"/>
    <w:rsid w:val="002F7AF8"/>
    <w:rsid w:val="002F7F59"/>
    <w:rsid w:val="00300052"/>
    <w:rsid w:val="0030105E"/>
    <w:rsid w:val="0030166A"/>
    <w:rsid w:val="00301BD2"/>
    <w:rsid w:val="0030229E"/>
    <w:rsid w:val="003025EB"/>
    <w:rsid w:val="00302CE7"/>
    <w:rsid w:val="003032A6"/>
    <w:rsid w:val="003034E9"/>
    <w:rsid w:val="00303876"/>
    <w:rsid w:val="00303BB1"/>
    <w:rsid w:val="003043CD"/>
    <w:rsid w:val="00304656"/>
    <w:rsid w:val="00304A92"/>
    <w:rsid w:val="00304D6D"/>
    <w:rsid w:val="00305E1A"/>
    <w:rsid w:val="00305F09"/>
    <w:rsid w:val="0030680D"/>
    <w:rsid w:val="0030767B"/>
    <w:rsid w:val="00307D0A"/>
    <w:rsid w:val="003103C1"/>
    <w:rsid w:val="00310CE3"/>
    <w:rsid w:val="00311178"/>
    <w:rsid w:val="003115EE"/>
    <w:rsid w:val="003118C0"/>
    <w:rsid w:val="00312512"/>
    <w:rsid w:val="00312A44"/>
    <w:rsid w:val="00312D00"/>
    <w:rsid w:val="00313748"/>
    <w:rsid w:val="00313964"/>
    <w:rsid w:val="00313F26"/>
    <w:rsid w:val="003150AA"/>
    <w:rsid w:val="00315902"/>
    <w:rsid w:val="00316186"/>
    <w:rsid w:val="003166CF"/>
    <w:rsid w:val="00317628"/>
    <w:rsid w:val="00317B31"/>
    <w:rsid w:val="00317BE3"/>
    <w:rsid w:val="003203A4"/>
    <w:rsid w:val="003204D6"/>
    <w:rsid w:val="00320C50"/>
    <w:rsid w:val="00320DE8"/>
    <w:rsid w:val="00321E89"/>
    <w:rsid w:val="00322029"/>
    <w:rsid w:val="00322358"/>
    <w:rsid w:val="003223A2"/>
    <w:rsid w:val="003225A0"/>
    <w:rsid w:val="00322C57"/>
    <w:rsid w:val="00323177"/>
    <w:rsid w:val="0032344F"/>
    <w:rsid w:val="00323468"/>
    <w:rsid w:val="003239B3"/>
    <w:rsid w:val="00323AF9"/>
    <w:rsid w:val="00324438"/>
    <w:rsid w:val="0032449F"/>
    <w:rsid w:val="00324A39"/>
    <w:rsid w:val="00324D4F"/>
    <w:rsid w:val="003250EF"/>
    <w:rsid w:val="003257C2"/>
    <w:rsid w:val="00325C6E"/>
    <w:rsid w:val="003271AC"/>
    <w:rsid w:val="00327B39"/>
    <w:rsid w:val="00327BD5"/>
    <w:rsid w:val="003313C9"/>
    <w:rsid w:val="003315C5"/>
    <w:rsid w:val="00331E45"/>
    <w:rsid w:val="003325AF"/>
    <w:rsid w:val="003326C6"/>
    <w:rsid w:val="00332736"/>
    <w:rsid w:val="00332C7C"/>
    <w:rsid w:val="00333711"/>
    <w:rsid w:val="003337B6"/>
    <w:rsid w:val="0033389A"/>
    <w:rsid w:val="00334268"/>
    <w:rsid w:val="0033483C"/>
    <w:rsid w:val="00334A8A"/>
    <w:rsid w:val="0033659E"/>
    <w:rsid w:val="00336B36"/>
    <w:rsid w:val="00336DE7"/>
    <w:rsid w:val="00340500"/>
    <w:rsid w:val="0034077C"/>
    <w:rsid w:val="003407BB"/>
    <w:rsid w:val="00340CC8"/>
    <w:rsid w:val="0034123B"/>
    <w:rsid w:val="0034181B"/>
    <w:rsid w:val="003419C3"/>
    <w:rsid w:val="00341BE6"/>
    <w:rsid w:val="00341DAF"/>
    <w:rsid w:val="00342380"/>
    <w:rsid w:val="00343062"/>
    <w:rsid w:val="00343120"/>
    <w:rsid w:val="00345307"/>
    <w:rsid w:val="003465DA"/>
    <w:rsid w:val="00346A72"/>
    <w:rsid w:val="00346DA1"/>
    <w:rsid w:val="00346E0B"/>
    <w:rsid w:val="0034782A"/>
    <w:rsid w:val="00347A63"/>
    <w:rsid w:val="00347B8E"/>
    <w:rsid w:val="00347F4C"/>
    <w:rsid w:val="00350FE8"/>
    <w:rsid w:val="00351113"/>
    <w:rsid w:val="00352269"/>
    <w:rsid w:val="00352C8F"/>
    <w:rsid w:val="00353202"/>
    <w:rsid w:val="0035341D"/>
    <w:rsid w:val="00353535"/>
    <w:rsid w:val="00353F60"/>
    <w:rsid w:val="00354C21"/>
    <w:rsid w:val="00354DAD"/>
    <w:rsid w:val="00354ED8"/>
    <w:rsid w:val="00354EF0"/>
    <w:rsid w:val="00355CDA"/>
    <w:rsid w:val="003560BF"/>
    <w:rsid w:val="00357142"/>
    <w:rsid w:val="003575E8"/>
    <w:rsid w:val="003577BC"/>
    <w:rsid w:val="0035790A"/>
    <w:rsid w:val="00357C7E"/>
    <w:rsid w:val="00360F9E"/>
    <w:rsid w:val="00361099"/>
    <w:rsid w:val="00361685"/>
    <w:rsid w:val="003619B8"/>
    <w:rsid w:val="00362146"/>
    <w:rsid w:val="00362B0F"/>
    <w:rsid w:val="00362DC2"/>
    <w:rsid w:val="00362FE8"/>
    <w:rsid w:val="003640E2"/>
    <w:rsid w:val="0036415B"/>
    <w:rsid w:val="003643CE"/>
    <w:rsid w:val="00365608"/>
    <w:rsid w:val="00365A2F"/>
    <w:rsid w:val="00365AAA"/>
    <w:rsid w:val="00365B33"/>
    <w:rsid w:val="00365FC6"/>
    <w:rsid w:val="00366322"/>
    <w:rsid w:val="0036683B"/>
    <w:rsid w:val="00366F48"/>
    <w:rsid w:val="00367689"/>
    <w:rsid w:val="003677C6"/>
    <w:rsid w:val="00367BDB"/>
    <w:rsid w:val="00370232"/>
    <w:rsid w:val="00370563"/>
    <w:rsid w:val="00370FB1"/>
    <w:rsid w:val="003711F8"/>
    <w:rsid w:val="003712E7"/>
    <w:rsid w:val="003716BE"/>
    <w:rsid w:val="0037179B"/>
    <w:rsid w:val="00371E19"/>
    <w:rsid w:val="00372694"/>
    <w:rsid w:val="00374018"/>
    <w:rsid w:val="0037429E"/>
    <w:rsid w:val="003743DF"/>
    <w:rsid w:val="003747EC"/>
    <w:rsid w:val="00374817"/>
    <w:rsid w:val="00374DFC"/>
    <w:rsid w:val="0037514D"/>
    <w:rsid w:val="0037538A"/>
    <w:rsid w:val="003754C1"/>
    <w:rsid w:val="00375DB5"/>
    <w:rsid w:val="00375EFD"/>
    <w:rsid w:val="003764EA"/>
    <w:rsid w:val="003765CB"/>
    <w:rsid w:val="003765DB"/>
    <w:rsid w:val="00376CC1"/>
    <w:rsid w:val="0037752E"/>
    <w:rsid w:val="00377ED1"/>
    <w:rsid w:val="003803D9"/>
    <w:rsid w:val="00380845"/>
    <w:rsid w:val="00380A3F"/>
    <w:rsid w:val="00380AD7"/>
    <w:rsid w:val="00380FFC"/>
    <w:rsid w:val="003825CA"/>
    <w:rsid w:val="00382962"/>
    <w:rsid w:val="00382C7C"/>
    <w:rsid w:val="00383959"/>
    <w:rsid w:val="003844C6"/>
    <w:rsid w:val="00385249"/>
    <w:rsid w:val="0038548B"/>
    <w:rsid w:val="003854E4"/>
    <w:rsid w:val="0038585A"/>
    <w:rsid w:val="00385DBD"/>
    <w:rsid w:val="0038607B"/>
    <w:rsid w:val="003863DF"/>
    <w:rsid w:val="00386BAF"/>
    <w:rsid w:val="003871F3"/>
    <w:rsid w:val="00387350"/>
    <w:rsid w:val="00387395"/>
    <w:rsid w:val="003901FA"/>
    <w:rsid w:val="0039075C"/>
    <w:rsid w:val="00390853"/>
    <w:rsid w:val="00391056"/>
    <w:rsid w:val="00391334"/>
    <w:rsid w:val="0039164C"/>
    <w:rsid w:val="00391755"/>
    <w:rsid w:val="0039289D"/>
    <w:rsid w:val="003937B6"/>
    <w:rsid w:val="003937FE"/>
    <w:rsid w:val="00393F05"/>
    <w:rsid w:val="00393F5A"/>
    <w:rsid w:val="003948CF"/>
    <w:rsid w:val="00394DE9"/>
    <w:rsid w:val="00396957"/>
    <w:rsid w:val="00397084"/>
    <w:rsid w:val="003972F0"/>
    <w:rsid w:val="0039797C"/>
    <w:rsid w:val="00397DEE"/>
    <w:rsid w:val="003A0683"/>
    <w:rsid w:val="003A1535"/>
    <w:rsid w:val="003A1E25"/>
    <w:rsid w:val="003A1F0F"/>
    <w:rsid w:val="003A2137"/>
    <w:rsid w:val="003A24E4"/>
    <w:rsid w:val="003A2C56"/>
    <w:rsid w:val="003A30A8"/>
    <w:rsid w:val="003A3406"/>
    <w:rsid w:val="003A381C"/>
    <w:rsid w:val="003A3DDD"/>
    <w:rsid w:val="003A4FDD"/>
    <w:rsid w:val="003A547F"/>
    <w:rsid w:val="003A5978"/>
    <w:rsid w:val="003A5E9A"/>
    <w:rsid w:val="003A5F92"/>
    <w:rsid w:val="003A69C9"/>
    <w:rsid w:val="003A6BD6"/>
    <w:rsid w:val="003A78D8"/>
    <w:rsid w:val="003A7C10"/>
    <w:rsid w:val="003B01FD"/>
    <w:rsid w:val="003B02BA"/>
    <w:rsid w:val="003B0C33"/>
    <w:rsid w:val="003B104B"/>
    <w:rsid w:val="003B13B1"/>
    <w:rsid w:val="003B1FB3"/>
    <w:rsid w:val="003B2112"/>
    <w:rsid w:val="003B24EA"/>
    <w:rsid w:val="003B32FA"/>
    <w:rsid w:val="003B337D"/>
    <w:rsid w:val="003B33F1"/>
    <w:rsid w:val="003B3804"/>
    <w:rsid w:val="003B41C3"/>
    <w:rsid w:val="003B45B7"/>
    <w:rsid w:val="003B4998"/>
    <w:rsid w:val="003B5146"/>
    <w:rsid w:val="003B51F6"/>
    <w:rsid w:val="003B56AC"/>
    <w:rsid w:val="003B5C98"/>
    <w:rsid w:val="003B6F6B"/>
    <w:rsid w:val="003B755B"/>
    <w:rsid w:val="003B7B3E"/>
    <w:rsid w:val="003B7FE0"/>
    <w:rsid w:val="003C0482"/>
    <w:rsid w:val="003C07E1"/>
    <w:rsid w:val="003C118C"/>
    <w:rsid w:val="003C11C8"/>
    <w:rsid w:val="003C124B"/>
    <w:rsid w:val="003C12AF"/>
    <w:rsid w:val="003C2A6E"/>
    <w:rsid w:val="003C3020"/>
    <w:rsid w:val="003C3E0D"/>
    <w:rsid w:val="003C4086"/>
    <w:rsid w:val="003C4461"/>
    <w:rsid w:val="003C456F"/>
    <w:rsid w:val="003C49E0"/>
    <w:rsid w:val="003C55F2"/>
    <w:rsid w:val="003C57C4"/>
    <w:rsid w:val="003C5CFE"/>
    <w:rsid w:val="003C5D8C"/>
    <w:rsid w:val="003C6680"/>
    <w:rsid w:val="003C6854"/>
    <w:rsid w:val="003C6E1C"/>
    <w:rsid w:val="003C6ECF"/>
    <w:rsid w:val="003C7AFB"/>
    <w:rsid w:val="003D05F6"/>
    <w:rsid w:val="003D0627"/>
    <w:rsid w:val="003D093F"/>
    <w:rsid w:val="003D0C37"/>
    <w:rsid w:val="003D0F23"/>
    <w:rsid w:val="003D1690"/>
    <w:rsid w:val="003D188A"/>
    <w:rsid w:val="003D1A96"/>
    <w:rsid w:val="003D2193"/>
    <w:rsid w:val="003D2406"/>
    <w:rsid w:val="003D33B8"/>
    <w:rsid w:val="003D364F"/>
    <w:rsid w:val="003D3CA7"/>
    <w:rsid w:val="003D4317"/>
    <w:rsid w:val="003D5D8F"/>
    <w:rsid w:val="003D5DF0"/>
    <w:rsid w:val="003D5FF4"/>
    <w:rsid w:val="003D60D0"/>
    <w:rsid w:val="003D61C7"/>
    <w:rsid w:val="003D6E30"/>
    <w:rsid w:val="003E0052"/>
    <w:rsid w:val="003E03BA"/>
    <w:rsid w:val="003E0544"/>
    <w:rsid w:val="003E08EE"/>
    <w:rsid w:val="003E104E"/>
    <w:rsid w:val="003E17A3"/>
    <w:rsid w:val="003E1E5B"/>
    <w:rsid w:val="003E2EDE"/>
    <w:rsid w:val="003E34E2"/>
    <w:rsid w:val="003E4357"/>
    <w:rsid w:val="003E47FB"/>
    <w:rsid w:val="003E4C8C"/>
    <w:rsid w:val="003E4DE4"/>
    <w:rsid w:val="003E4FCB"/>
    <w:rsid w:val="003E5BE8"/>
    <w:rsid w:val="003E5D54"/>
    <w:rsid w:val="003E5ECA"/>
    <w:rsid w:val="003E70D8"/>
    <w:rsid w:val="003E795C"/>
    <w:rsid w:val="003F07FA"/>
    <w:rsid w:val="003F10D5"/>
    <w:rsid w:val="003F1CB9"/>
    <w:rsid w:val="003F2031"/>
    <w:rsid w:val="003F34ED"/>
    <w:rsid w:val="003F3F90"/>
    <w:rsid w:val="003F40EE"/>
    <w:rsid w:val="003F4894"/>
    <w:rsid w:val="003F4970"/>
    <w:rsid w:val="003F4FEF"/>
    <w:rsid w:val="003F58A7"/>
    <w:rsid w:val="003F59DB"/>
    <w:rsid w:val="003F5B44"/>
    <w:rsid w:val="003F5E47"/>
    <w:rsid w:val="003F6872"/>
    <w:rsid w:val="003F694A"/>
    <w:rsid w:val="003F69BB"/>
    <w:rsid w:val="003F6A00"/>
    <w:rsid w:val="003F76ED"/>
    <w:rsid w:val="003F7D0F"/>
    <w:rsid w:val="004001AB"/>
    <w:rsid w:val="0040092F"/>
    <w:rsid w:val="004019EE"/>
    <w:rsid w:val="00401FB3"/>
    <w:rsid w:val="004026FE"/>
    <w:rsid w:val="0040283D"/>
    <w:rsid w:val="004028A2"/>
    <w:rsid w:val="00403DDA"/>
    <w:rsid w:val="00404039"/>
    <w:rsid w:val="00404207"/>
    <w:rsid w:val="00404A62"/>
    <w:rsid w:val="00404D89"/>
    <w:rsid w:val="0040576E"/>
    <w:rsid w:val="004058B3"/>
    <w:rsid w:val="00405FBB"/>
    <w:rsid w:val="00406054"/>
    <w:rsid w:val="00407445"/>
    <w:rsid w:val="004076AD"/>
    <w:rsid w:val="004104E6"/>
    <w:rsid w:val="00410B2A"/>
    <w:rsid w:val="00410FD6"/>
    <w:rsid w:val="004115CF"/>
    <w:rsid w:val="004116D5"/>
    <w:rsid w:val="00411A17"/>
    <w:rsid w:val="00411CAF"/>
    <w:rsid w:val="004123F6"/>
    <w:rsid w:val="0041292C"/>
    <w:rsid w:val="00412B60"/>
    <w:rsid w:val="00412BF4"/>
    <w:rsid w:val="00414D01"/>
    <w:rsid w:val="0041501C"/>
    <w:rsid w:val="00415C99"/>
    <w:rsid w:val="00415F59"/>
    <w:rsid w:val="00416115"/>
    <w:rsid w:val="00417A63"/>
    <w:rsid w:val="00417C81"/>
    <w:rsid w:val="00417D52"/>
    <w:rsid w:val="00420663"/>
    <w:rsid w:val="00420793"/>
    <w:rsid w:val="0042157C"/>
    <w:rsid w:val="004215DF"/>
    <w:rsid w:val="00421B45"/>
    <w:rsid w:val="00421E01"/>
    <w:rsid w:val="00422045"/>
    <w:rsid w:val="004223EC"/>
    <w:rsid w:val="004227DA"/>
    <w:rsid w:val="0042286E"/>
    <w:rsid w:val="00422A67"/>
    <w:rsid w:val="004231E8"/>
    <w:rsid w:val="00423EF0"/>
    <w:rsid w:val="00424200"/>
    <w:rsid w:val="00424519"/>
    <w:rsid w:val="00424D6A"/>
    <w:rsid w:val="00425854"/>
    <w:rsid w:val="00426613"/>
    <w:rsid w:val="00426B3D"/>
    <w:rsid w:val="00426F62"/>
    <w:rsid w:val="0042729D"/>
    <w:rsid w:val="00427C30"/>
    <w:rsid w:val="00427E2A"/>
    <w:rsid w:val="0043016D"/>
    <w:rsid w:val="00430951"/>
    <w:rsid w:val="00431257"/>
    <w:rsid w:val="00431E62"/>
    <w:rsid w:val="0043250F"/>
    <w:rsid w:val="00432873"/>
    <w:rsid w:val="00432C27"/>
    <w:rsid w:val="00433395"/>
    <w:rsid w:val="004335BE"/>
    <w:rsid w:val="00433647"/>
    <w:rsid w:val="0043441C"/>
    <w:rsid w:val="00435030"/>
    <w:rsid w:val="00435CF5"/>
    <w:rsid w:val="004364DA"/>
    <w:rsid w:val="0043667C"/>
    <w:rsid w:val="00436E35"/>
    <w:rsid w:val="004372FF"/>
    <w:rsid w:val="00437582"/>
    <w:rsid w:val="00437753"/>
    <w:rsid w:val="004401AB"/>
    <w:rsid w:val="00440313"/>
    <w:rsid w:val="0044035E"/>
    <w:rsid w:val="00440569"/>
    <w:rsid w:val="004407F3"/>
    <w:rsid w:val="00440A82"/>
    <w:rsid w:val="0044135B"/>
    <w:rsid w:val="00441555"/>
    <w:rsid w:val="00441588"/>
    <w:rsid w:val="004417C9"/>
    <w:rsid w:val="00441BC4"/>
    <w:rsid w:val="00441FE8"/>
    <w:rsid w:val="004425E4"/>
    <w:rsid w:val="00442C50"/>
    <w:rsid w:val="00442E25"/>
    <w:rsid w:val="004441F5"/>
    <w:rsid w:val="0044441C"/>
    <w:rsid w:val="00444724"/>
    <w:rsid w:val="00444A19"/>
    <w:rsid w:val="00444B15"/>
    <w:rsid w:val="00444FF5"/>
    <w:rsid w:val="00445462"/>
    <w:rsid w:val="004457FD"/>
    <w:rsid w:val="004461E4"/>
    <w:rsid w:val="004462F4"/>
    <w:rsid w:val="00446605"/>
    <w:rsid w:val="00446680"/>
    <w:rsid w:val="00446C44"/>
    <w:rsid w:val="004472AF"/>
    <w:rsid w:val="00447705"/>
    <w:rsid w:val="0044780D"/>
    <w:rsid w:val="00447AE2"/>
    <w:rsid w:val="00450645"/>
    <w:rsid w:val="00451268"/>
    <w:rsid w:val="0045176E"/>
    <w:rsid w:val="004519ED"/>
    <w:rsid w:val="0045246A"/>
    <w:rsid w:val="00452F0A"/>
    <w:rsid w:val="004531D8"/>
    <w:rsid w:val="00454B13"/>
    <w:rsid w:val="00454BAF"/>
    <w:rsid w:val="004552B8"/>
    <w:rsid w:val="004552E2"/>
    <w:rsid w:val="00455C0A"/>
    <w:rsid w:val="00455DB4"/>
    <w:rsid w:val="00456943"/>
    <w:rsid w:val="00456C88"/>
    <w:rsid w:val="0045727D"/>
    <w:rsid w:val="00457F14"/>
    <w:rsid w:val="00460706"/>
    <w:rsid w:val="004609BD"/>
    <w:rsid w:val="00460AE5"/>
    <w:rsid w:val="00460D8F"/>
    <w:rsid w:val="00460EE2"/>
    <w:rsid w:val="004610D6"/>
    <w:rsid w:val="004614F4"/>
    <w:rsid w:val="00461BAF"/>
    <w:rsid w:val="00461C83"/>
    <w:rsid w:val="00462C61"/>
    <w:rsid w:val="00462E57"/>
    <w:rsid w:val="00463563"/>
    <w:rsid w:val="00463653"/>
    <w:rsid w:val="00463B50"/>
    <w:rsid w:val="00463BE2"/>
    <w:rsid w:val="00464136"/>
    <w:rsid w:val="0046494D"/>
    <w:rsid w:val="004652BC"/>
    <w:rsid w:val="00465D40"/>
    <w:rsid w:val="00465E97"/>
    <w:rsid w:val="004673A6"/>
    <w:rsid w:val="00470100"/>
    <w:rsid w:val="004708E8"/>
    <w:rsid w:val="0047094F"/>
    <w:rsid w:val="004722CC"/>
    <w:rsid w:val="00473949"/>
    <w:rsid w:val="00474BE2"/>
    <w:rsid w:val="00474D29"/>
    <w:rsid w:val="00475A26"/>
    <w:rsid w:val="00475A39"/>
    <w:rsid w:val="00475EEC"/>
    <w:rsid w:val="00476DAE"/>
    <w:rsid w:val="00477CD9"/>
    <w:rsid w:val="0048017D"/>
    <w:rsid w:val="004805CD"/>
    <w:rsid w:val="00481350"/>
    <w:rsid w:val="0048147E"/>
    <w:rsid w:val="00481A19"/>
    <w:rsid w:val="00481BAB"/>
    <w:rsid w:val="004821B3"/>
    <w:rsid w:val="0048276E"/>
    <w:rsid w:val="00483969"/>
    <w:rsid w:val="00483BD7"/>
    <w:rsid w:val="0048512E"/>
    <w:rsid w:val="00485635"/>
    <w:rsid w:val="004856BD"/>
    <w:rsid w:val="00485D02"/>
    <w:rsid w:val="0048637D"/>
    <w:rsid w:val="0048661E"/>
    <w:rsid w:val="004868B9"/>
    <w:rsid w:val="004873D6"/>
    <w:rsid w:val="00487FFC"/>
    <w:rsid w:val="00490669"/>
    <w:rsid w:val="0049076F"/>
    <w:rsid w:val="004912D0"/>
    <w:rsid w:val="00491446"/>
    <w:rsid w:val="00491ACA"/>
    <w:rsid w:val="00491AFF"/>
    <w:rsid w:val="00491D40"/>
    <w:rsid w:val="00491E1A"/>
    <w:rsid w:val="00492555"/>
    <w:rsid w:val="00492565"/>
    <w:rsid w:val="004929E3"/>
    <w:rsid w:val="00492F21"/>
    <w:rsid w:val="0049303E"/>
    <w:rsid w:val="00493457"/>
    <w:rsid w:val="00493880"/>
    <w:rsid w:val="004938D1"/>
    <w:rsid w:val="00493910"/>
    <w:rsid w:val="004943AB"/>
    <w:rsid w:val="00494947"/>
    <w:rsid w:val="004950DE"/>
    <w:rsid w:val="00495125"/>
    <w:rsid w:val="00495862"/>
    <w:rsid w:val="00495A6A"/>
    <w:rsid w:val="00495FAA"/>
    <w:rsid w:val="00496123"/>
    <w:rsid w:val="00496867"/>
    <w:rsid w:val="0049688A"/>
    <w:rsid w:val="004969FD"/>
    <w:rsid w:val="00496AE9"/>
    <w:rsid w:val="00496BA7"/>
    <w:rsid w:val="00496C99"/>
    <w:rsid w:val="00496E18"/>
    <w:rsid w:val="004976BC"/>
    <w:rsid w:val="00497743"/>
    <w:rsid w:val="00497944"/>
    <w:rsid w:val="00497ED9"/>
    <w:rsid w:val="004A0034"/>
    <w:rsid w:val="004A0271"/>
    <w:rsid w:val="004A0CD8"/>
    <w:rsid w:val="004A0D6F"/>
    <w:rsid w:val="004A1186"/>
    <w:rsid w:val="004A123E"/>
    <w:rsid w:val="004A19DC"/>
    <w:rsid w:val="004A21EA"/>
    <w:rsid w:val="004A2B0A"/>
    <w:rsid w:val="004A3EC0"/>
    <w:rsid w:val="004A46BA"/>
    <w:rsid w:val="004A48AC"/>
    <w:rsid w:val="004A5587"/>
    <w:rsid w:val="004A5E04"/>
    <w:rsid w:val="004A6375"/>
    <w:rsid w:val="004A692F"/>
    <w:rsid w:val="004A7406"/>
    <w:rsid w:val="004A7498"/>
    <w:rsid w:val="004B060E"/>
    <w:rsid w:val="004B0695"/>
    <w:rsid w:val="004B08BC"/>
    <w:rsid w:val="004B0B3D"/>
    <w:rsid w:val="004B0D39"/>
    <w:rsid w:val="004B0E80"/>
    <w:rsid w:val="004B1303"/>
    <w:rsid w:val="004B194F"/>
    <w:rsid w:val="004B1B75"/>
    <w:rsid w:val="004B1E43"/>
    <w:rsid w:val="004B2993"/>
    <w:rsid w:val="004B2C44"/>
    <w:rsid w:val="004B2DB3"/>
    <w:rsid w:val="004B2FC7"/>
    <w:rsid w:val="004B31BB"/>
    <w:rsid w:val="004B3BD5"/>
    <w:rsid w:val="004B4056"/>
    <w:rsid w:val="004B41A1"/>
    <w:rsid w:val="004B4930"/>
    <w:rsid w:val="004B5198"/>
    <w:rsid w:val="004B5337"/>
    <w:rsid w:val="004B5915"/>
    <w:rsid w:val="004B62E4"/>
    <w:rsid w:val="004B642A"/>
    <w:rsid w:val="004B65D0"/>
    <w:rsid w:val="004B67EE"/>
    <w:rsid w:val="004B6CCC"/>
    <w:rsid w:val="004B7A7A"/>
    <w:rsid w:val="004C05D8"/>
    <w:rsid w:val="004C1D27"/>
    <w:rsid w:val="004C284D"/>
    <w:rsid w:val="004C3566"/>
    <w:rsid w:val="004C38F3"/>
    <w:rsid w:val="004C4726"/>
    <w:rsid w:val="004C4A28"/>
    <w:rsid w:val="004C4E75"/>
    <w:rsid w:val="004C4F1D"/>
    <w:rsid w:val="004C54AC"/>
    <w:rsid w:val="004C5D09"/>
    <w:rsid w:val="004C600A"/>
    <w:rsid w:val="004C6ADB"/>
    <w:rsid w:val="004C6B1E"/>
    <w:rsid w:val="004C7BD9"/>
    <w:rsid w:val="004D061E"/>
    <w:rsid w:val="004D12B0"/>
    <w:rsid w:val="004D182D"/>
    <w:rsid w:val="004D21D8"/>
    <w:rsid w:val="004D3A4F"/>
    <w:rsid w:val="004D3B10"/>
    <w:rsid w:val="004D400D"/>
    <w:rsid w:val="004D42B9"/>
    <w:rsid w:val="004D57F2"/>
    <w:rsid w:val="004D58A1"/>
    <w:rsid w:val="004D5F73"/>
    <w:rsid w:val="004D6349"/>
    <w:rsid w:val="004D79AA"/>
    <w:rsid w:val="004E0494"/>
    <w:rsid w:val="004E10FC"/>
    <w:rsid w:val="004E1520"/>
    <w:rsid w:val="004E1D6A"/>
    <w:rsid w:val="004E2FF4"/>
    <w:rsid w:val="004E32D4"/>
    <w:rsid w:val="004E39A3"/>
    <w:rsid w:val="004E3A5F"/>
    <w:rsid w:val="004E4707"/>
    <w:rsid w:val="004E4769"/>
    <w:rsid w:val="004E5C42"/>
    <w:rsid w:val="004E5F05"/>
    <w:rsid w:val="004E6955"/>
    <w:rsid w:val="004E7113"/>
    <w:rsid w:val="004F095A"/>
    <w:rsid w:val="004F0A08"/>
    <w:rsid w:val="004F0D8D"/>
    <w:rsid w:val="004F11A9"/>
    <w:rsid w:val="004F1227"/>
    <w:rsid w:val="004F16E9"/>
    <w:rsid w:val="004F2332"/>
    <w:rsid w:val="004F282F"/>
    <w:rsid w:val="004F2DD8"/>
    <w:rsid w:val="004F3298"/>
    <w:rsid w:val="004F3369"/>
    <w:rsid w:val="004F3C0A"/>
    <w:rsid w:val="004F3DC0"/>
    <w:rsid w:val="004F41FF"/>
    <w:rsid w:val="004F4844"/>
    <w:rsid w:val="004F52BA"/>
    <w:rsid w:val="004F54C5"/>
    <w:rsid w:val="004F5A0B"/>
    <w:rsid w:val="004F6923"/>
    <w:rsid w:val="004F6949"/>
    <w:rsid w:val="004F6A97"/>
    <w:rsid w:val="004F6C94"/>
    <w:rsid w:val="004F7067"/>
    <w:rsid w:val="004F72CC"/>
    <w:rsid w:val="004F7E14"/>
    <w:rsid w:val="005004E8"/>
    <w:rsid w:val="005006DB"/>
    <w:rsid w:val="005007D1"/>
    <w:rsid w:val="00501065"/>
    <w:rsid w:val="00501520"/>
    <w:rsid w:val="0050228C"/>
    <w:rsid w:val="0050248B"/>
    <w:rsid w:val="0050315C"/>
    <w:rsid w:val="00503496"/>
    <w:rsid w:val="0050456B"/>
    <w:rsid w:val="00504C2D"/>
    <w:rsid w:val="00505764"/>
    <w:rsid w:val="005058B1"/>
    <w:rsid w:val="00507382"/>
    <w:rsid w:val="005075E7"/>
    <w:rsid w:val="005102EF"/>
    <w:rsid w:val="0051048C"/>
    <w:rsid w:val="005105B7"/>
    <w:rsid w:val="005107F1"/>
    <w:rsid w:val="005112F8"/>
    <w:rsid w:val="00511A36"/>
    <w:rsid w:val="00511E33"/>
    <w:rsid w:val="00512484"/>
    <w:rsid w:val="005128BC"/>
    <w:rsid w:val="00513CF3"/>
    <w:rsid w:val="00514CEE"/>
    <w:rsid w:val="00514FC7"/>
    <w:rsid w:val="005158C1"/>
    <w:rsid w:val="0051685A"/>
    <w:rsid w:val="00517227"/>
    <w:rsid w:val="00517261"/>
    <w:rsid w:val="005174AB"/>
    <w:rsid w:val="005178D3"/>
    <w:rsid w:val="00517AAA"/>
    <w:rsid w:val="00517E72"/>
    <w:rsid w:val="00517F3C"/>
    <w:rsid w:val="00520BE9"/>
    <w:rsid w:val="00520EB7"/>
    <w:rsid w:val="00521252"/>
    <w:rsid w:val="00521444"/>
    <w:rsid w:val="00521E8A"/>
    <w:rsid w:val="0052202B"/>
    <w:rsid w:val="00522F18"/>
    <w:rsid w:val="00523634"/>
    <w:rsid w:val="00523990"/>
    <w:rsid w:val="00523E71"/>
    <w:rsid w:val="0052468E"/>
    <w:rsid w:val="0052476E"/>
    <w:rsid w:val="00525534"/>
    <w:rsid w:val="00525546"/>
    <w:rsid w:val="00525BD6"/>
    <w:rsid w:val="00525DAE"/>
    <w:rsid w:val="005266A7"/>
    <w:rsid w:val="00526740"/>
    <w:rsid w:val="0052691A"/>
    <w:rsid w:val="00526FA1"/>
    <w:rsid w:val="00527630"/>
    <w:rsid w:val="0052773D"/>
    <w:rsid w:val="00530365"/>
    <w:rsid w:val="00530720"/>
    <w:rsid w:val="005315BD"/>
    <w:rsid w:val="00532448"/>
    <w:rsid w:val="00532647"/>
    <w:rsid w:val="00532E83"/>
    <w:rsid w:val="005348E3"/>
    <w:rsid w:val="00534D03"/>
    <w:rsid w:val="0053534B"/>
    <w:rsid w:val="00535C87"/>
    <w:rsid w:val="0053611F"/>
    <w:rsid w:val="00536518"/>
    <w:rsid w:val="005365B6"/>
    <w:rsid w:val="00536BF0"/>
    <w:rsid w:val="00536E84"/>
    <w:rsid w:val="00536F03"/>
    <w:rsid w:val="005373EA"/>
    <w:rsid w:val="005374AD"/>
    <w:rsid w:val="00537D2D"/>
    <w:rsid w:val="0054001B"/>
    <w:rsid w:val="00540373"/>
    <w:rsid w:val="0054048E"/>
    <w:rsid w:val="005404E2"/>
    <w:rsid w:val="0054055D"/>
    <w:rsid w:val="005409DE"/>
    <w:rsid w:val="00540A1C"/>
    <w:rsid w:val="005412EC"/>
    <w:rsid w:val="0054169B"/>
    <w:rsid w:val="005438E9"/>
    <w:rsid w:val="00543B17"/>
    <w:rsid w:val="00543BD7"/>
    <w:rsid w:val="005442C2"/>
    <w:rsid w:val="00544D00"/>
    <w:rsid w:val="005456FD"/>
    <w:rsid w:val="005459CC"/>
    <w:rsid w:val="00545A4D"/>
    <w:rsid w:val="00546880"/>
    <w:rsid w:val="00546964"/>
    <w:rsid w:val="00547903"/>
    <w:rsid w:val="00547CA0"/>
    <w:rsid w:val="005501A2"/>
    <w:rsid w:val="00550BE1"/>
    <w:rsid w:val="00551589"/>
    <w:rsid w:val="00551764"/>
    <w:rsid w:val="005518E4"/>
    <w:rsid w:val="005522F5"/>
    <w:rsid w:val="00552A3C"/>
    <w:rsid w:val="00552D02"/>
    <w:rsid w:val="0055319C"/>
    <w:rsid w:val="00553584"/>
    <w:rsid w:val="00553F2A"/>
    <w:rsid w:val="00554281"/>
    <w:rsid w:val="0055428C"/>
    <w:rsid w:val="0055518A"/>
    <w:rsid w:val="0055579B"/>
    <w:rsid w:val="00556FDB"/>
    <w:rsid w:val="005576E7"/>
    <w:rsid w:val="005578BD"/>
    <w:rsid w:val="005626FA"/>
    <w:rsid w:val="00562E7D"/>
    <w:rsid w:val="00563C4F"/>
    <w:rsid w:val="00563FF8"/>
    <w:rsid w:val="0056451C"/>
    <w:rsid w:val="00564794"/>
    <w:rsid w:val="00564B7C"/>
    <w:rsid w:val="00564BF6"/>
    <w:rsid w:val="00564F4B"/>
    <w:rsid w:val="00565218"/>
    <w:rsid w:val="005655A6"/>
    <w:rsid w:val="005659F0"/>
    <w:rsid w:val="00565CC3"/>
    <w:rsid w:val="00566EA5"/>
    <w:rsid w:val="005670C1"/>
    <w:rsid w:val="00567800"/>
    <w:rsid w:val="00567C72"/>
    <w:rsid w:val="00567E39"/>
    <w:rsid w:val="005701A8"/>
    <w:rsid w:val="00570ABA"/>
    <w:rsid w:val="00570C12"/>
    <w:rsid w:val="005712B5"/>
    <w:rsid w:val="00571506"/>
    <w:rsid w:val="00571A1C"/>
    <w:rsid w:val="00571FE7"/>
    <w:rsid w:val="0057242A"/>
    <w:rsid w:val="00572827"/>
    <w:rsid w:val="005728FC"/>
    <w:rsid w:val="0057308B"/>
    <w:rsid w:val="0057352C"/>
    <w:rsid w:val="00573985"/>
    <w:rsid w:val="005746B0"/>
    <w:rsid w:val="00574E16"/>
    <w:rsid w:val="0057530C"/>
    <w:rsid w:val="00575E22"/>
    <w:rsid w:val="00575F83"/>
    <w:rsid w:val="00576A9A"/>
    <w:rsid w:val="00576B27"/>
    <w:rsid w:val="00576C02"/>
    <w:rsid w:val="005773F3"/>
    <w:rsid w:val="005775F3"/>
    <w:rsid w:val="00577785"/>
    <w:rsid w:val="00577B77"/>
    <w:rsid w:val="0058098E"/>
    <w:rsid w:val="00580C01"/>
    <w:rsid w:val="00581231"/>
    <w:rsid w:val="005820EC"/>
    <w:rsid w:val="00582D3F"/>
    <w:rsid w:val="00583ED8"/>
    <w:rsid w:val="005852C1"/>
    <w:rsid w:val="00585D07"/>
    <w:rsid w:val="00585F3F"/>
    <w:rsid w:val="00586405"/>
    <w:rsid w:val="0058696C"/>
    <w:rsid w:val="00586BD9"/>
    <w:rsid w:val="00586DCB"/>
    <w:rsid w:val="00586DE8"/>
    <w:rsid w:val="0058742B"/>
    <w:rsid w:val="00587C79"/>
    <w:rsid w:val="0059006C"/>
    <w:rsid w:val="00590AA8"/>
    <w:rsid w:val="005913DD"/>
    <w:rsid w:val="005916ED"/>
    <w:rsid w:val="00591BFF"/>
    <w:rsid w:val="00592BF7"/>
    <w:rsid w:val="00592D41"/>
    <w:rsid w:val="00593450"/>
    <w:rsid w:val="00593D70"/>
    <w:rsid w:val="00593F3E"/>
    <w:rsid w:val="00593F5A"/>
    <w:rsid w:val="0059403D"/>
    <w:rsid w:val="005940B9"/>
    <w:rsid w:val="00594593"/>
    <w:rsid w:val="00594A1C"/>
    <w:rsid w:val="00595653"/>
    <w:rsid w:val="005961EA"/>
    <w:rsid w:val="00596763"/>
    <w:rsid w:val="00596D2A"/>
    <w:rsid w:val="00597282"/>
    <w:rsid w:val="00597636"/>
    <w:rsid w:val="00597B17"/>
    <w:rsid w:val="00597BF0"/>
    <w:rsid w:val="00597F2E"/>
    <w:rsid w:val="005A035A"/>
    <w:rsid w:val="005A0747"/>
    <w:rsid w:val="005A0B9E"/>
    <w:rsid w:val="005A0C94"/>
    <w:rsid w:val="005A0CA8"/>
    <w:rsid w:val="005A153C"/>
    <w:rsid w:val="005A190F"/>
    <w:rsid w:val="005A19D1"/>
    <w:rsid w:val="005A2B4A"/>
    <w:rsid w:val="005A2C23"/>
    <w:rsid w:val="005A5936"/>
    <w:rsid w:val="005A5C8B"/>
    <w:rsid w:val="005A5F41"/>
    <w:rsid w:val="005A64CE"/>
    <w:rsid w:val="005A672F"/>
    <w:rsid w:val="005A7048"/>
    <w:rsid w:val="005A771D"/>
    <w:rsid w:val="005A7AC6"/>
    <w:rsid w:val="005A7B40"/>
    <w:rsid w:val="005B0135"/>
    <w:rsid w:val="005B0B34"/>
    <w:rsid w:val="005B0D7F"/>
    <w:rsid w:val="005B13B3"/>
    <w:rsid w:val="005B1C03"/>
    <w:rsid w:val="005B1ED0"/>
    <w:rsid w:val="005B2161"/>
    <w:rsid w:val="005B2829"/>
    <w:rsid w:val="005B43FE"/>
    <w:rsid w:val="005B4824"/>
    <w:rsid w:val="005B4AFE"/>
    <w:rsid w:val="005B4D7D"/>
    <w:rsid w:val="005B528B"/>
    <w:rsid w:val="005B5625"/>
    <w:rsid w:val="005B5952"/>
    <w:rsid w:val="005B78EC"/>
    <w:rsid w:val="005B7AC3"/>
    <w:rsid w:val="005C0D6F"/>
    <w:rsid w:val="005C1151"/>
    <w:rsid w:val="005C1DD8"/>
    <w:rsid w:val="005C2098"/>
    <w:rsid w:val="005C21FD"/>
    <w:rsid w:val="005C26B3"/>
    <w:rsid w:val="005C2966"/>
    <w:rsid w:val="005C2B79"/>
    <w:rsid w:val="005C2DC6"/>
    <w:rsid w:val="005C3058"/>
    <w:rsid w:val="005C3766"/>
    <w:rsid w:val="005C41AD"/>
    <w:rsid w:val="005C528E"/>
    <w:rsid w:val="005C621D"/>
    <w:rsid w:val="005C6712"/>
    <w:rsid w:val="005C6D04"/>
    <w:rsid w:val="005C719E"/>
    <w:rsid w:val="005C7A76"/>
    <w:rsid w:val="005C7BCE"/>
    <w:rsid w:val="005D0D38"/>
    <w:rsid w:val="005D1037"/>
    <w:rsid w:val="005D13CA"/>
    <w:rsid w:val="005D1885"/>
    <w:rsid w:val="005D36BC"/>
    <w:rsid w:val="005D4396"/>
    <w:rsid w:val="005D4DC2"/>
    <w:rsid w:val="005D4FF3"/>
    <w:rsid w:val="005D5C7E"/>
    <w:rsid w:val="005D61A7"/>
    <w:rsid w:val="005D6796"/>
    <w:rsid w:val="005D68A7"/>
    <w:rsid w:val="005D6A32"/>
    <w:rsid w:val="005D6AC5"/>
    <w:rsid w:val="005D7919"/>
    <w:rsid w:val="005E01C7"/>
    <w:rsid w:val="005E0D3A"/>
    <w:rsid w:val="005E1B1C"/>
    <w:rsid w:val="005E1B34"/>
    <w:rsid w:val="005E2418"/>
    <w:rsid w:val="005E24FC"/>
    <w:rsid w:val="005E2885"/>
    <w:rsid w:val="005E2CB3"/>
    <w:rsid w:val="005E2E32"/>
    <w:rsid w:val="005E38CE"/>
    <w:rsid w:val="005E402F"/>
    <w:rsid w:val="005E7172"/>
    <w:rsid w:val="005E7489"/>
    <w:rsid w:val="005E7801"/>
    <w:rsid w:val="005F0FD2"/>
    <w:rsid w:val="005F1FAC"/>
    <w:rsid w:val="005F2195"/>
    <w:rsid w:val="005F31CE"/>
    <w:rsid w:val="005F3DCC"/>
    <w:rsid w:val="005F434C"/>
    <w:rsid w:val="005F4415"/>
    <w:rsid w:val="005F4718"/>
    <w:rsid w:val="005F515F"/>
    <w:rsid w:val="005F54E1"/>
    <w:rsid w:val="005F63C6"/>
    <w:rsid w:val="005F72FC"/>
    <w:rsid w:val="005F75CB"/>
    <w:rsid w:val="006009DF"/>
    <w:rsid w:val="00600EF7"/>
    <w:rsid w:val="00600F41"/>
    <w:rsid w:val="006012F9"/>
    <w:rsid w:val="006017A9"/>
    <w:rsid w:val="00601870"/>
    <w:rsid w:val="0060219A"/>
    <w:rsid w:val="00602483"/>
    <w:rsid w:val="00602F42"/>
    <w:rsid w:val="00603B56"/>
    <w:rsid w:val="00603C6A"/>
    <w:rsid w:val="00603C75"/>
    <w:rsid w:val="00604E81"/>
    <w:rsid w:val="0060502A"/>
    <w:rsid w:val="00605857"/>
    <w:rsid w:val="00605ACB"/>
    <w:rsid w:val="00605D0B"/>
    <w:rsid w:val="00605DC5"/>
    <w:rsid w:val="0060622D"/>
    <w:rsid w:val="00606315"/>
    <w:rsid w:val="006077C9"/>
    <w:rsid w:val="0060789A"/>
    <w:rsid w:val="00611211"/>
    <w:rsid w:val="00611F9F"/>
    <w:rsid w:val="006128ED"/>
    <w:rsid w:val="0061308F"/>
    <w:rsid w:val="006131DC"/>
    <w:rsid w:val="006133D2"/>
    <w:rsid w:val="00614655"/>
    <w:rsid w:val="00614658"/>
    <w:rsid w:val="00614737"/>
    <w:rsid w:val="00615A00"/>
    <w:rsid w:val="00615F9D"/>
    <w:rsid w:val="006169B5"/>
    <w:rsid w:val="006174FC"/>
    <w:rsid w:val="00620F7B"/>
    <w:rsid w:val="00621291"/>
    <w:rsid w:val="006217B5"/>
    <w:rsid w:val="00621AF3"/>
    <w:rsid w:val="00621CC3"/>
    <w:rsid w:val="00621E3B"/>
    <w:rsid w:val="006225C2"/>
    <w:rsid w:val="00622E3E"/>
    <w:rsid w:val="00622FDD"/>
    <w:rsid w:val="00623A9E"/>
    <w:rsid w:val="00623FE3"/>
    <w:rsid w:val="0062414C"/>
    <w:rsid w:val="0062564E"/>
    <w:rsid w:val="00625C84"/>
    <w:rsid w:val="0062603C"/>
    <w:rsid w:val="00626239"/>
    <w:rsid w:val="00627510"/>
    <w:rsid w:val="00627586"/>
    <w:rsid w:val="00627AC1"/>
    <w:rsid w:val="00627CBC"/>
    <w:rsid w:val="006303A7"/>
    <w:rsid w:val="006308C6"/>
    <w:rsid w:val="00630D51"/>
    <w:rsid w:val="00630DCC"/>
    <w:rsid w:val="00630FDF"/>
    <w:rsid w:val="006320C2"/>
    <w:rsid w:val="0063234A"/>
    <w:rsid w:val="0063238F"/>
    <w:rsid w:val="006323FB"/>
    <w:rsid w:val="00632523"/>
    <w:rsid w:val="006338FC"/>
    <w:rsid w:val="00633C64"/>
    <w:rsid w:val="00634037"/>
    <w:rsid w:val="00635030"/>
    <w:rsid w:val="00635427"/>
    <w:rsid w:val="00635630"/>
    <w:rsid w:val="00635D7D"/>
    <w:rsid w:val="00636408"/>
    <w:rsid w:val="00636E92"/>
    <w:rsid w:val="00637A78"/>
    <w:rsid w:val="00637D65"/>
    <w:rsid w:val="00640440"/>
    <w:rsid w:val="006418D8"/>
    <w:rsid w:val="00642101"/>
    <w:rsid w:val="00642DA7"/>
    <w:rsid w:val="006434D4"/>
    <w:rsid w:val="00643817"/>
    <w:rsid w:val="00643E8F"/>
    <w:rsid w:val="0064450E"/>
    <w:rsid w:val="00644588"/>
    <w:rsid w:val="0064458A"/>
    <w:rsid w:val="006450DA"/>
    <w:rsid w:val="0064546D"/>
    <w:rsid w:val="00645B76"/>
    <w:rsid w:val="00645FA3"/>
    <w:rsid w:val="006464E0"/>
    <w:rsid w:val="00646CAD"/>
    <w:rsid w:val="006471D7"/>
    <w:rsid w:val="00647B6D"/>
    <w:rsid w:val="00647DDB"/>
    <w:rsid w:val="00650FAF"/>
    <w:rsid w:val="006510D2"/>
    <w:rsid w:val="006524CB"/>
    <w:rsid w:val="00652AC3"/>
    <w:rsid w:val="006533E7"/>
    <w:rsid w:val="00653C8C"/>
    <w:rsid w:val="006540F4"/>
    <w:rsid w:val="0065411D"/>
    <w:rsid w:val="006544D5"/>
    <w:rsid w:val="00655131"/>
    <w:rsid w:val="0065514C"/>
    <w:rsid w:val="00655277"/>
    <w:rsid w:val="00655A3B"/>
    <w:rsid w:val="0065608B"/>
    <w:rsid w:val="006569F0"/>
    <w:rsid w:val="00656CFF"/>
    <w:rsid w:val="00656EEA"/>
    <w:rsid w:val="00656F98"/>
    <w:rsid w:val="006576E5"/>
    <w:rsid w:val="00660463"/>
    <w:rsid w:val="00660691"/>
    <w:rsid w:val="006609B7"/>
    <w:rsid w:val="00660D13"/>
    <w:rsid w:val="00660EEC"/>
    <w:rsid w:val="00661012"/>
    <w:rsid w:val="00661527"/>
    <w:rsid w:val="00661C6E"/>
    <w:rsid w:val="00661E39"/>
    <w:rsid w:val="00661F07"/>
    <w:rsid w:val="00662431"/>
    <w:rsid w:val="00662BC3"/>
    <w:rsid w:val="00663791"/>
    <w:rsid w:val="006648BD"/>
    <w:rsid w:val="0066496C"/>
    <w:rsid w:val="00664CD4"/>
    <w:rsid w:val="0066513D"/>
    <w:rsid w:val="006659C3"/>
    <w:rsid w:val="00665B7A"/>
    <w:rsid w:val="00665C06"/>
    <w:rsid w:val="00665FDC"/>
    <w:rsid w:val="006662AB"/>
    <w:rsid w:val="0066644C"/>
    <w:rsid w:val="006674C5"/>
    <w:rsid w:val="00670165"/>
    <w:rsid w:val="006703CB"/>
    <w:rsid w:val="0067056D"/>
    <w:rsid w:val="00670EB3"/>
    <w:rsid w:val="006730CF"/>
    <w:rsid w:val="006732EC"/>
    <w:rsid w:val="006737E7"/>
    <w:rsid w:val="00673AA3"/>
    <w:rsid w:val="00673EF1"/>
    <w:rsid w:val="00674F42"/>
    <w:rsid w:val="00675CE4"/>
    <w:rsid w:val="00675E50"/>
    <w:rsid w:val="006765B4"/>
    <w:rsid w:val="0068093A"/>
    <w:rsid w:val="00680B02"/>
    <w:rsid w:val="00680B9F"/>
    <w:rsid w:val="00680BF6"/>
    <w:rsid w:val="006827E6"/>
    <w:rsid w:val="00682824"/>
    <w:rsid w:val="00683CD3"/>
    <w:rsid w:val="006843C6"/>
    <w:rsid w:val="0068487C"/>
    <w:rsid w:val="00684A1F"/>
    <w:rsid w:val="00684AAC"/>
    <w:rsid w:val="006855BC"/>
    <w:rsid w:val="006857CF"/>
    <w:rsid w:val="006863C5"/>
    <w:rsid w:val="00686D40"/>
    <w:rsid w:val="00687270"/>
    <w:rsid w:val="00687753"/>
    <w:rsid w:val="00687761"/>
    <w:rsid w:val="00687BCD"/>
    <w:rsid w:val="0069008F"/>
    <w:rsid w:val="006902FD"/>
    <w:rsid w:val="00690CD7"/>
    <w:rsid w:val="006918B1"/>
    <w:rsid w:val="00692EAC"/>
    <w:rsid w:val="0069310F"/>
    <w:rsid w:val="00693144"/>
    <w:rsid w:val="006934CB"/>
    <w:rsid w:val="00693639"/>
    <w:rsid w:val="006949DE"/>
    <w:rsid w:val="00695503"/>
    <w:rsid w:val="00695651"/>
    <w:rsid w:val="00695D2E"/>
    <w:rsid w:val="00696181"/>
    <w:rsid w:val="00696540"/>
    <w:rsid w:val="006966F3"/>
    <w:rsid w:val="00696BF9"/>
    <w:rsid w:val="0069765E"/>
    <w:rsid w:val="00697DDD"/>
    <w:rsid w:val="00697F51"/>
    <w:rsid w:val="006A000C"/>
    <w:rsid w:val="006A0739"/>
    <w:rsid w:val="006A0946"/>
    <w:rsid w:val="006A0971"/>
    <w:rsid w:val="006A1FFF"/>
    <w:rsid w:val="006A27AD"/>
    <w:rsid w:val="006A3350"/>
    <w:rsid w:val="006A3B69"/>
    <w:rsid w:val="006A5AC0"/>
    <w:rsid w:val="006A5F91"/>
    <w:rsid w:val="006A62AE"/>
    <w:rsid w:val="006A66BA"/>
    <w:rsid w:val="006A68CE"/>
    <w:rsid w:val="006A722F"/>
    <w:rsid w:val="006A7CF6"/>
    <w:rsid w:val="006B0473"/>
    <w:rsid w:val="006B04BB"/>
    <w:rsid w:val="006B12E1"/>
    <w:rsid w:val="006B19D2"/>
    <w:rsid w:val="006B1B32"/>
    <w:rsid w:val="006B1FAD"/>
    <w:rsid w:val="006B326B"/>
    <w:rsid w:val="006B3443"/>
    <w:rsid w:val="006B3445"/>
    <w:rsid w:val="006B3514"/>
    <w:rsid w:val="006B35C2"/>
    <w:rsid w:val="006B38E1"/>
    <w:rsid w:val="006B3DD0"/>
    <w:rsid w:val="006B4132"/>
    <w:rsid w:val="006B4222"/>
    <w:rsid w:val="006B4428"/>
    <w:rsid w:val="006B47BA"/>
    <w:rsid w:val="006B47F3"/>
    <w:rsid w:val="006B5312"/>
    <w:rsid w:val="006B63C5"/>
    <w:rsid w:val="006B6FD7"/>
    <w:rsid w:val="006B7068"/>
    <w:rsid w:val="006B70A7"/>
    <w:rsid w:val="006B713F"/>
    <w:rsid w:val="006B795F"/>
    <w:rsid w:val="006B7F17"/>
    <w:rsid w:val="006C0040"/>
    <w:rsid w:val="006C0983"/>
    <w:rsid w:val="006C1020"/>
    <w:rsid w:val="006C173F"/>
    <w:rsid w:val="006C1819"/>
    <w:rsid w:val="006C1ABE"/>
    <w:rsid w:val="006C1AE6"/>
    <w:rsid w:val="006C2AAF"/>
    <w:rsid w:val="006C414B"/>
    <w:rsid w:val="006C49DF"/>
    <w:rsid w:val="006C5866"/>
    <w:rsid w:val="006C6178"/>
    <w:rsid w:val="006C645E"/>
    <w:rsid w:val="006C6B3F"/>
    <w:rsid w:val="006C6C1F"/>
    <w:rsid w:val="006D0518"/>
    <w:rsid w:val="006D06A3"/>
    <w:rsid w:val="006D0C7A"/>
    <w:rsid w:val="006D1487"/>
    <w:rsid w:val="006D2074"/>
    <w:rsid w:val="006D3393"/>
    <w:rsid w:val="006D429E"/>
    <w:rsid w:val="006D4FF1"/>
    <w:rsid w:val="006D5153"/>
    <w:rsid w:val="006D5314"/>
    <w:rsid w:val="006D60D4"/>
    <w:rsid w:val="006D6192"/>
    <w:rsid w:val="006D63E3"/>
    <w:rsid w:val="006D6927"/>
    <w:rsid w:val="006D6FC6"/>
    <w:rsid w:val="006D7155"/>
    <w:rsid w:val="006D7B8D"/>
    <w:rsid w:val="006E017F"/>
    <w:rsid w:val="006E01DF"/>
    <w:rsid w:val="006E06DB"/>
    <w:rsid w:val="006E080A"/>
    <w:rsid w:val="006E1C59"/>
    <w:rsid w:val="006E2230"/>
    <w:rsid w:val="006E237F"/>
    <w:rsid w:val="006E27F1"/>
    <w:rsid w:val="006E34C1"/>
    <w:rsid w:val="006E36B3"/>
    <w:rsid w:val="006E3D42"/>
    <w:rsid w:val="006E41B5"/>
    <w:rsid w:val="006E570C"/>
    <w:rsid w:val="006E578F"/>
    <w:rsid w:val="006E6292"/>
    <w:rsid w:val="006E643C"/>
    <w:rsid w:val="006E69FF"/>
    <w:rsid w:val="006E6A55"/>
    <w:rsid w:val="006E6DCC"/>
    <w:rsid w:val="006E7737"/>
    <w:rsid w:val="006E7B4C"/>
    <w:rsid w:val="006E7E68"/>
    <w:rsid w:val="006F0106"/>
    <w:rsid w:val="006F0A64"/>
    <w:rsid w:val="006F0A81"/>
    <w:rsid w:val="006F0BEE"/>
    <w:rsid w:val="006F0C46"/>
    <w:rsid w:val="006F16C8"/>
    <w:rsid w:val="006F1C59"/>
    <w:rsid w:val="006F1C6C"/>
    <w:rsid w:val="006F25DA"/>
    <w:rsid w:val="006F2B45"/>
    <w:rsid w:val="006F314E"/>
    <w:rsid w:val="006F55E7"/>
    <w:rsid w:val="006F5A44"/>
    <w:rsid w:val="006F5A61"/>
    <w:rsid w:val="006F6C01"/>
    <w:rsid w:val="006F77A7"/>
    <w:rsid w:val="006F7E7A"/>
    <w:rsid w:val="0070010E"/>
    <w:rsid w:val="0070030E"/>
    <w:rsid w:val="00700541"/>
    <w:rsid w:val="00700AF7"/>
    <w:rsid w:val="00700B85"/>
    <w:rsid w:val="00701129"/>
    <w:rsid w:val="007011A0"/>
    <w:rsid w:val="007016A6"/>
    <w:rsid w:val="007020FA"/>
    <w:rsid w:val="00702381"/>
    <w:rsid w:val="0070323E"/>
    <w:rsid w:val="007038E7"/>
    <w:rsid w:val="00703BD4"/>
    <w:rsid w:val="0070413F"/>
    <w:rsid w:val="0070460E"/>
    <w:rsid w:val="0070497D"/>
    <w:rsid w:val="0070569B"/>
    <w:rsid w:val="00705C55"/>
    <w:rsid w:val="0070623E"/>
    <w:rsid w:val="007068D0"/>
    <w:rsid w:val="00706A35"/>
    <w:rsid w:val="00707148"/>
    <w:rsid w:val="007079B4"/>
    <w:rsid w:val="0071017E"/>
    <w:rsid w:val="00710F8D"/>
    <w:rsid w:val="007119E3"/>
    <w:rsid w:val="007120CE"/>
    <w:rsid w:val="007157E8"/>
    <w:rsid w:val="00715C8D"/>
    <w:rsid w:val="007162BB"/>
    <w:rsid w:val="007169A0"/>
    <w:rsid w:val="00716C77"/>
    <w:rsid w:val="00716D4D"/>
    <w:rsid w:val="007174BE"/>
    <w:rsid w:val="00717DBB"/>
    <w:rsid w:val="00717E04"/>
    <w:rsid w:val="00720172"/>
    <w:rsid w:val="007202EA"/>
    <w:rsid w:val="007206C1"/>
    <w:rsid w:val="00720992"/>
    <w:rsid w:val="00721052"/>
    <w:rsid w:val="00721B61"/>
    <w:rsid w:val="00722047"/>
    <w:rsid w:val="00722C45"/>
    <w:rsid w:val="00723E95"/>
    <w:rsid w:val="00724499"/>
    <w:rsid w:val="007244A3"/>
    <w:rsid w:val="0072474E"/>
    <w:rsid w:val="0072477A"/>
    <w:rsid w:val="00724A15"/>
    <w:rsid w:val="00725610"/>
    <w:rsid w:val="00725D59"/>
    <w:rsid w:val="007260BA"/>
    <w:rsid w:val="007266A8"/>
    <w:rsid w:val="0072684C"/>
    <w:rsid w:val="007268A8"/>
    <w:rsid w:val="00726B3B"/>
    <w:rsid w:val="00727386"/>
    <w:rsid w:val="0072777E"/>
    <w:rsid w:val="00727A45"/>
    <w:rsid w:val="007302C9"/>
    <w:rsid w:val="007306A7"/>
    <w:rsid w:val="00730FDB"/>
    <w:rsid w:val="0073129F"/>
    <w:rsid w:val="007313E7"/>
    <w:rsid w:val="0073184B"/>
    <w:rsid w:val="00731BB7"/>
    <w:rsid w:val="00732294"/>
    <w:rsid w:val="00732519"/>
    <w:rsid w:val="007341E6"/>
    <w:rsid w:val="00734429"/>
    <w:rsid w:val="00734631"/>
    <w:rsid w:val="00734715"/>
    <w:rsid w:val="007349FB"/>
    <w:rsid w:val="00734E21"/>
    <w:rsid w:val="007358CA"/>
    <w:rsid w:val="007359A6"/>
    <w:rsid w:val="00735E58"/>
    <w:rsid w:val="00736F9A"/>
    <w:rsid w:val="00737802"/>
    <w:rsid w:val="00737A68"/>
    <w:rsid w:val="00737D3B"/>
    <w:rsid w:val="00740055"/>
    <w:rsid w:val="00740149"/>
    <w:rsid w:val="0074019F"/>
    <w:rsid w:val="007406DE"/>
    <w:rsid w:val="00740919"/>
    <w:rsid w:val="0074132D"/>
    <w:rsid w:val="007413B2"/>
    <w:rsid w:val="00741547"/>
    <w:rsid w:val="00741FE5"/>
    <w:rsid w:val="007420AC"/>
    <w:rsid w:val="00742F39"/>
    <w:rsid w:val="0074391F"/>
    <w:rsid w:val="00744212"/>
    <w:rsid w:val="007446BA"/>
    <w:rsid w:val="007446FE"/>
    <w:rsid w:val="00744856"/>
    <w:rsid w:val="0074556E"/>
    <w:rsid w:val="007459B9"/>
    <w:rsid w:val="00747341"/>
    <w:rsid w:val="00747915"/>
    <w:rsid w:val="00747CF9"/>
    <w:rsid w:val="00747F51"/>
    <w:rsid w:val="00750522"/>
    <w:rsid w:val="007507D0"/>
    <w:rsid w:val="00750CC8"/>
    <w:rsid w:val="00750DBE"/>
    <w:rsid w:val="00751AB0"/>
    <w:rsid w:val="007527E5"/>
    <w:rsid w:val="00752D3C"/>
    <w:rsid w:val="00752EDD"/>
    <w:rsid w:val="0075378F"/>
    <w:rsid w:val="00754444"/>
    <w:rsid w:val="00754555"/>
    <w:rsid w:val="00754E00"/>
    <w:rsid w:val="00755ACD"/>
    <w:rsid w:val="00756A90"/>
    <w:rsid w:val="0075703E"/>
    <w:rsid w:val="007573A9"/>
    <w:rsid w:val="0075760E"/>
    <w:rsid w:val="00757DCC"/>
    <w:rsid w:val="0076003B"/>
    <w:rsid w:val="007607B7"/>
    <w:rsid w:val="00760F4C"/>
    <w:rsid w:val="00761191"/>
    <w:rsid w:val="007613D6"/>
    <w:rsid w:val="007621F3"/>
    <w:rsid w:val="00762417"/>
    <w:rsid w:val="00762844"/>
    <w:rsid w:val="007638D2"/>
    <w:rsid w:val="007643F1"/>
    <w:rsid w:val="0076517C"/>
    <w:rsid w:val="007668BF"/>
    <w:rsid w:val="00766F01"/>
    <w:rsid w:val="00767690"/>
    <w:rsid w:val="007677A0"/>
    <w:rsid w:val="00770565"/>
    <w:rsid w:val="007707D3"/>
    <w:rsid w:val="00770C4B"/>
    <w:rsid w:val="007712F4"/>
    <w:rsid w:val="00772287"/>
    <w:rsid w:val="007724B6"/>
    <w:rsid w:val="0077261F"/>
    <w:rsid w:val="007730F8"/>
    <w:rsid w:val="00773388"/>
    <w:rsid w:val="007733B8"/>
    <w:rsid w:val="00774026"/>
    <w:rsid w:val="00774054"/>
    <w:rsid w:val="007741F9"/>
    <w:rsid w:val="007748F7"/>
    <w:rsid w:val="00775435"/>
    <w:rsid w:val="00775D61"/>
    <w:rsid w:val="00776856"/>
    <w:rsid w:val="00776D79"/>
    <w:rsid w:val="007802EE"/>
    <w:rsid w:val="0078069A"/>
    <w:rsid w:val="007812B0"/>
    <w:rsid w:val="0078245C"/>
    <w:rsid w:val="0078298E"/>
    <w:rsid w:val="007829AF"/>
    <w:rsid w:val="007829D7"/>
    <w:rsid w:val="0078315C"/>
    <w:rsid w:val="007845A3"/>
    <w:rsid w:val="00785186"/>
    <w:rsid w:val="007851AD"/>
    <w:rsid w:val="007851C7"/>
    <w:rsid w:val="00785383"/>
    <w:rsid w:val="00786A0A"/>
    <w:rsid w:val="00787965"/>
    <w:rsid w:val="00790234"/>
    <w:rsid w:val="007908BA"/>
    <w:rsid w:val="007908C7"/>
    <w:rsid w:val="00790EE5"/>
    <w:rsid w:val="007913F3"/>
    <w:rsid w:val="00791688"/>
    <w:rsid w:val="007917B5"/>
    <w:rsid w:val="0079189D"/>
    <w:rsid w:val="00791D1F"/>
    <w:rsid w:val="00792953"/>
    <w:rsid w:val="00792BB5"/>
    <w:rsid w:val="00793A23"/>
    <w:rsid w:val="0079406D"/>
    <w:rsid w:val="0079442B"/>
    <w:rsid w:val="0079474A"/>
    <w:rsid w:val="00795354"/>
    <w:rsid w:val="007956BD"/>
    <w:rsid w:val="007958FE"/>
    <w:rsid w:val="00795FAA"/>
    <w:rsid w:val="007969C5"/>
    <w:rsid w:val="00797310"/>
    <w:rsid w:val="007979B6"/>
    <w:rsid w:val="00797E4B"/>
    <w:rsid w:val="007A00B6"/>
    <w:rsid w:val="007A0BFD"/>
    <w:rsid w:val="007A0FDF"/>
    <w:rsid w:val="007A2370"/>
    <w:rsid w:val="007A2616"/>
    <w:rsid w:val="007A2EB9"/>
    <w:rsid w:val="007A4A53"/>
    <w:rsid w:val="007A4B63"/>
    <w:rsid w:val="007A4D46"/>
    <w:rsid w:val="007A57FC"/>
    <w:rsid w:val="007A596F"/>
    <w:rsid w:val="007A6367"/>
    <w:rsid w:val="007B0128"/>
    <w:rsid w:val="007B034D"/>
    <w:rsid w:val="007B039D"/>
    <w:rsid w:val="007B05F5"/>
    <w:rsid w:val="007B0A4F"/>
    <w:rsid w:val="007B1520"/>
    <w:rsid w:val="007B1524"/>
    <w:rsid w:val="007B1DA3"/>
    <w:rsid w:val="007B2218"/>
    <w:rsid w:val="007B26FC"/>
    <w:rsid w:val="007B2BE3"/>
    <w:rsid w:val="007B3215"/>
    <w:rsid w:val="007B4A8A"/>
    <w:rsid w:val="007B4B1C"/>
    <w:rsid w:val="007B5021"/>
    <w:rsid w:val="007B5937"/>
    <w:rsid w:val="007B6119"/>
    <w:rsid w:val="007B6581"/>
    <w:rsid w:val="007B6C31"/>
    <w:rsid w:val="007B75BF"/>
    <w:rsid w:val="007B7692"/>
    <w:rsid w:val="007B79B3"/>
    <w:rsid w:val="007B7C73"/>
    <w:rsid w:val="007C046C"/>
    <w:rsid w:val="007C1C50"/>
    <w:rsid w:val="007C1DBC"/>
    <w:rsid w:val="007C249C"/>
    <w:rsid w:val="007C2D70"/>
    <w:rsid w:val="007C39E0"/>
    <w:rsid w:val="007C3D2D"/>
    <w:rsid w:val="007C49E6"/>
    <w:rsid w:val="007C4AB6"/>
    <w:rsid w:val="007C4B74"/>
    <w:rsid w:val="007C501B"/>
    <w:rsid w:val="007C5748"/>
    <w:rsid w:val="007C5CC8"/>
    <w:rsid w:val="007C602C"/>
    <w:rsid w:val="007C6068"/>
    <w:rsid w:val="007C62BA"/>
    <w:rsid w:val="007C670E"/>
    <w:rsid w:val="007C6E48"/>
    <w:rsid w:val="007C7271"/>
    <w:rsid w:val="007D00A8"/>
    <w:rsid w:val="007D0100"/>
    <w:rsid w:val="007D0FE6"/>
    <w:rsid w:val="007D134F"/>
    <w:rsid w:val="007D1420"/>
    <w:rsid w:val="007D1559"/>
    <w:rsid w:val="007D170C"/>
    <w:rsid w:val="007D1792"/>
    <w:rsid w:val="007D1B94"/>
    <w:rsid w:val="007D2F11"/>
    <w:rsid w:val="007D2FAC"/>
    <w:rsid w:val="007D3670"/>
    <w:rsid w:val="007D384D"/>
    <w:rsid w:val="007D38EB"/>
    <w:rsid w:val="007D3DE6"/>
    <w:rsid w:val="007D4284"/>
    <w:rsid w:val="007D4C08"/>
    <w:rsid w:val="007D5290"/>
    <w:rsid w:val="007D562C"/>
    <w:rsid w:val="007D59F9"/>
    <w:rsid w:val="007D6844"/>
    <w:rsid w:val="007D6926"/>
    <w:rsid w:val="007D78BD"/>
    <w:rsid w:val="007D7A9F"/>
    <w:rsid w:val="007E0387"/>
    <w:rsid w:val="007E0E4D"/>
    <w:rsid w:val="007E0E83"/>
    <w:rsid w:val="007E2288"/>
    <w:rsid w:val="007E24F9"/>
    <w:rsid w:val="007E2A95"/>
    <w:rsid w:val="007E2FC5"/>
    <w:rsid w:val="007E315B"/>
    <w:rsid w:val="007E3256"/>
    <w:rsid w:val="007E3615"/>
    <w:rsid w:val="007E3B45"/>
    <w:rsid w:val="007E3D8A"/>
    <w:rsid w:val="007E3DD2"/>
    <w:rsid w:val="007E3F4F"/>
    <w:rsid w:val="007E440F"/>
    <w:rsid w:val="007E4692"/>
    <w:rsid w:val="007E50DC"/>
    <w:rsid w:val="007E5676"/>
    <w:rsid w:val="007E58A9"/>
    <w:rsid w:val="007E66DD"/>
    <w:rsid w:val="007E69B9"/>
    <w:rsid w:val="007E7DDC"/>
    <w:rsid w:val="007F06A7"/>
    <w:rsid w:val="007F08DC"/>
    <w:rsid w:val="007F0E42"/>
    <w:rsid w:val="007F1517"/>
    <w:rsid w:val="007F1736"/>
    <w:rsid w:val="007F19E3"/>
    <w:rsid w:val="007F1E42"/>
    <w:rsid w:val="007F33C0"/>
    <w:rsid w:val="007F3A78"/>
    <w:rsid w:val="007F3D0C"/>
    <w:rsid w:val="007F5076"/>
    <w:rsid w:val="007F5C92"/>
    <w:rsid w:val="007F607D"/>
    <w:rsid w:val="007F61E6"/>
    <w:rsid w:val="007F6EF4"/>
    <w:rsid w:val="007F71A6"/>
    <w:rsid w:val="008005FA"/>
    <w:rsid w:val="00800826"/>
    <w:rsid w:val="0080090D"/>
    <w:rsid w:val="00800984"/>
    <w:rsid w:val="00800E06"/>
    <w:rsid w:val="0080144D"/>
    <w:rsid w:val="00801482"/>
    <w:rsid w:val="008015F9"/>
    <w:rsid w:val="008017B7"/>
    <w:rsid w:val="0080206F"/>
    <w:rsid w:val="008021F9"/>
    <w:rsid w:val="0080257F"/>
    <w:rsid w:val="008027D1"/>
    <w:rsid w:val="008031E5"/>
    <w:rsid w:val="00803722"/>
    <w:rsid w:val="00803A2A"/>
    <w:rsid w:val="00803F85"/>
    <w:rsid w:val="008042E5"/>
    <w:rsid w:val="008044BD"/>
    <w:rsid w:val="008047A0"/>
    <w:rsid w:val="00804D32"/>
    <w:rsid w:val="00805558"/>
    <w:rsid w:val="00807130"/>
    <w:rsid w:val="008071AE"/>
    <w:rsid w:val="008100EE"/>
    <w:rsid w:val="008103FC"/>
    <w:rsid w:val="00810A2A"/>
    <w:rsid w:val="00810E8F"/>
    <w:rsid w:val="008111A8"/>
    <w:rsid w:val="008118B4"/>
    <w:rsid w:val="008123B9"/>
    <w:rsid w:val="00812AA8"/>
    <w:rsid w:val="00813A39"/>
    <w:rsid w:val="00813C85"/>
    <w:rsid w:val="00814287"/>
    <w:rsid w:val="00814AC3"/>
    <w:rsid w:val="00814EED"/>
    <w:rsid w:val="00814FC1"/>
    <w:rsid w:val="008151D2"/>
    <w:rsid w:val="00815239"/>
    <w:rsid w:val="00815323"/>
    <w:rsid w:val="008157E4"/>
    <w:rsid w:val="008163E9"/>
    <w:rsid w:val="00816967"/>
    <w:rsid w:val="00817001"/>
    <w:rsid w:val="00817334"/>
    <w:rsid w:val="0081796F"/>
    <w:rsid w:val="00817AAC"/>
    <w:rsid w:val="00820E47"/>
    <w:rsid w:val="00821044"/>
    <w:rsid w:val="008216BC"/>
    <w:rsid w:val="00822985"/>
    <w:rsid w:val="00823AB2"/>
    <w:rsid w:val="00823B1E"/>
    <w:rsid w:val="00823DE2"/>
    <w:rsid w:val="00823DED"/>
    <w:rsid w:val="00824520"/>
    <w:rsid w:val="00824E2A"/>
    <w:rsid w:val="00825105"/>
    <w:rsid w:val="008251F7"/>
    <w:rsid w:val="00825341"/>
    <w:rsid w:val="008257E6"/>
    <w:rsid w:val="00825CF8"/>
    <w:rsid w:val="00826E8E"/>
    <w:rsid w:val="008278B8"/>
    <w:rsid w:val="008303D8"/>
    <w:rsid w:val="00830D5E"/>
    <w:rsid w:val="0083124B"/>
    <w:rsid w:val="00831A92"/>
    <w:rsid w:val="00831B17"/>
    <w:rsid w:val="00832EAA"/>
    <w:rsid w:val="008338AF"/>
    <w:rsid w:val="00833BFD"/>
    <w:rsid w:val="0083404F"/>
    <w:rsid w:val="008340F9"/>
    <w:rsid w:val="008346D0"/>
    <w:rsid w:val="00834842"/>
    <w:rsid w:val="00834FC9"/>
    <w:rsid w:val="008350F6"/>
    <w:rsid w:val="008352D1"/>
    <w:rsid w:val="00835384"/>
    <w:rsid w:val="0083550F"/>
    <w:rsid w:val="00835F47"/>
    <w:rsid w:val="008361CE"/>
    <w:rsid w:val="008367B6"/>
    <w:rsid w:val="008368B3"/>
    <w:rsid w:val="00836A12"/>
    <w:rsid w:val="008377A1"/>
    <w:rsid w:val="00837CAB"/>
    <w:rsid w:val="00840622"/>
    <w:rsid w:val="0084066D"/>
    <w:rsid w:val="0084089A"/>
    <w:rsid w:val="00840A25"/>
    <w:rsid w:val="00840BC2"/>
    <w:rsid w:val="00841434"/>
    <w:rsid w:val="00841513"/>
    <w:rsid w:val="00841E79"/>
    <w:rsid w:val="00841FD8"/>
    <w:rsid w:val="00842962"/>
    <w:rsid w:val="00843432"/>
    <w:rsid w:val="00843813"/>
    <w:rsid w:val="00843C74"/>
    <w:rsid w:val="00844865"/>
    <w:rsid w:val="008449BB"/>
    <w:rsid w:val="008452F9"/>
    <w:rsid w:val="0084627A"/>
    <w:rsid w:val="0084709C"/>
    <w:rsid w:val="00847F2F"/>
    <w:rsid w:val="0085039B"/>
    <w:rsid w:val="00850A9B"/>
    <w:rsid w:val="00850AF2"/>
    <w:rsid w:val="00850BD0"/>
    <w:rsid w:val="00850D9B"/>
    <w:rsid w:val="0085127A"/>
    <w:rsid w:val="008514F9"/>
    <w:rsid w:val="00851C31"/>
    <w:rsid w:val="00852114"/>
    <w:rsid w:val="0085213C"/>
    <w:rsid w:val="008527ED"/>
    <w:rsid w:val="008529EE"/>
    <w:rsid w:val="00852CB8"/>
    <w:rsid w:val="008548F2"/>
    <w:rsid w:val="00854CE9"/>
    <w:rsid w:val="0085537D"/>
    <w:rsid w:val="0085556D"/>
    <w:rsid w:val="0085566B"/>
    <w:rsid w:val="00855921"/>
    <w:rsid w:val="00855ECA"/>
    <w:rsid w:val="00855ECF"/>
    <w:rsid w:val="0085627C"/>
    <w:rsid w:val="00856414"/>
    <w:rsid w:val="008569A6"/>
    <w:rsid w:val="00856A59"/>
    <w:rsid w:val="008578FA"/>
    <w:rsid w:val="008605EA"/>
    <w:rsid w:val="00860D3C"/>
    <w:rsid w:val="00860EDF"/>
    <w:rsid w:val="00861C41"/>
    <w:rsid w:val="00861E96"/>
    <w:rsid w:val="008626E3"/>
    <w:rsid w:val="00862749"/>
    <w:rsid w:val="008632E8"/>
    <w:rsid w:val="00863D2B"/>
    <w:rsid w:val="00863E31"/>
    <w:rsid w:val="00863F2B"/>
    <w:rsid w:val="00863F30"/>
    <w:rsid w:val="00863FA2"/>
    <w:rsid w:val="00864538"/>
    <w:rsid w:val="008648D9"/>
    <w:rsid w:val="008652FD"/>
    <w:rsid w:val="008653F5"/>
    <w:rsid w:val="00865B27"/>
    <w:rsid w:val="00865C33"/>
    <w:rsid w:val="008660D6"/>
    <w:rsid w:val="008663BC"/>
    <w:rsid w:val="0086649E"/>
    <w:rsid w:val="00866ABF"/>
    <w:rsid w:val="00867902"/>
    <w:rsid w:val="00867A19"/>
    <w:rsid w:val="00870113"/>
    <w:rsid w:val="00870D74"/>
    <w:rsid w:val="00871F01"/>
    <w:rsid w:val="0087368C"/>
    <w:rsid w:val="0087378E"/>
    <w:rsid w:val="00875583"/>
    <w:rsid w:val="00875608"/>
    <w:rsid w:val="00875E0F"/>
    <w:rsid w:val="00875F63"/>
    <w:rsid w:val="00876358"/>
    <w:rsid w:val="008763CD"/>
    <w:rsid w:val="008763F7"/>
    <w:rsid w:val="00876656"/>
    <w:rsid w:val="0087742F"/>
    <w:rsid w:val="008779FD"/>
    <w:rsid w:val="00877B69"/>
    <w:rsid w:val="00877F86"/>
    <w:rsid w:val="0088054E"/>
    <w:rsid w:val="008812A3"/>
    <w:rsid w:val="0088135B"/>
    <w:rsid w:val="008816BA"/>
    <w:rsid w:val="008819C0"/>
    <w:rsid w:val="00881F0E"/>
    <w:rsid w:val="008824F3"/>
    <w:rsid w:val="00882F14"/>
    <w:rsid w:val="00883007"/>
    <w:rsid w:val="00883526"/>
    <w:rsid w:val="0088400E"/>
    <w:rsid w:val="0088489B"/>
    <w:rsid w:val="00884F76"/>
    <w:rsid w:val="00885B13"/>
    <w:rsid w:val="00885EB8"/>
    <w:rsid w:val="00885FF3"/>
    <w:rsid w:val="0088606A"/>
    <w:rsid w:val="00887DA4"/>
    <w:rsid w:val="00887E54"/>
    <w:rsid w:val="00890AB4"/>
    <w:rsid w:val="00890D8C"/>
    <w:rsid w:val="00890DAE"/>
    <w:rsid w:val="00890E57"/>
    <w:rsid w:val="008919FD"/>
    <w:rsid w:val="008924F7"/>
    <w:rsid w:val="008925D2"/>
    <w:rsid w:val="00893219"/>
    <w:rsid w:val="0089346F"/>
    <w:rsid w:val="008939EF"/>
    <w:rsid w:val="00893A11"/>
    <w:rsid w:val="00894400"/>
    <w:rsid w:val="0089487F"/>
    <w:rsid w:val="00894F51"/>
    <w:rsid w:val="0089545B"/>
    <w:rsid w:val="00895858"/>
    <w:rsid w:val="0089652B"/>
    <w:rsid w:val="00896772"/>
    <w:rsid w:val="008967E4"/>
    <w:rsid w:val="008968F1"/>
    <w:rsid w:val="0089706F"/>
    <w:rsid w:val="00897471"/>
    <w:rsid w:val="008975D9"/>
    <w:rsid w:val="0089778F"/>
    <w:rsid w:val="008A0E3C"/>
    <w:rsid w:val="008A1467"/>
    <w:rsid w:val="008A22B7"/>
    <w:rsid w:val="008A3516"/>
    <w:rsid w:val="008A38AF"/>
    <w:rsid w:val="008A3D40"/>
    <w:rsid w:val="008A3F9B"/>
    <w:rsid w:val="008A40C6"/>
    <w:rsid w:val="008A590E"/>
    <w:rsid w:val="008A5B66"/>
    <w:rsid w:val="008A6715"/>
    <w:rsid w:val="008A6C69"/>
    <w:rsid w:val="008A795F"/>
    <w:rsid w:val="008B0791"/>
    <w:rsid w:val="008B1932"/>
    <w:rsid w:val="008B1F13"/>
    <w:rsid w:val="008B1FAE"/>
    <w:rsid w:val="008B2742"/>
    <w:rsid w:val="008B2C43"/>
    <w:rsid w:val="008B2C84"/>
    <w:rsid w:val="008B2F83"/>
    <w:rsid w:val="008B2F88"/>
    <w:rsid w:val="008B3050"/>
    <w:rsid w:val="008B326E"/>
    <w:rsid w:val="008B39E9"/>
    <w:rsid w:val="008B3D31"/>
    <w:rsid w:val="008B5CE9"/>
    <w:rsid w:val="008B6542"/>
    <w:rsid w:val="008B6698"/>
    <w:rsid w:val="008B6B09"/>
    <w:rsid w:val="008B6EF3"/>
    <w:rsid w:val="008B7FB5"/>
    <w:rsid w:val="008C0005"/>
    <w:rsid w:val="008C0EF0"/>
    <w:rsid w:val="008C1067"/>
    <w:rsid w:val="008C1273"/>
    <w:rsid w:val="008C1923"/>
    <w:rsid w:val="008C1BBA"/>
    <w:rsid w:val="008C1CC3"/>
    <w:rsid w:val="008C217C"/>
    <w:rsid w:val="008C2748"/>
    <w:rsid w:val="008C32E3"/>
    <w:rsid w:val="008C4B24"/>
    <w:rsid w:val="008C4F4C"/>
    <w:rsid w:val="008C5489"/>
    <w:rsid w:val="008C54C2"/>
    <w:rsid w:val="008C5983"/>
    <w:rsid w:val="008C6815"/>
    <w:rsid w:val="008C7BD4"/>
    <w:rsid w:val="008C7E51"/>
    <w:rsid w:val="008C7FC0"/>
    <w:rsid w:val="008D05C8"/>
    <w:rsid w:val="008D0800"/>
    <w:rsid w:val="008D0CBD"/>
    <w:rsid w:val="008D13D7"/>
    <w:rsid w:val="008D2294"/>
    <w:rsid w:val="008D22A0"/>
    <w:rsid w:val="008D2601"/>
    <w:rsid w:val="008D2E0F"/>
    <w:rsid w:val="008D38A7"/>
    <w:rsid w:val="008D3A26"/>
    <w:rsid w:val="008D4080"/>
    <w:rsid w:val="008D417C"/>
    <w:rsid w:val="008D4223"/>
    <w:rsid w:val="008D508B"/>
    <w:rsid w:val="008D6505"/>
    <w:rsid w:val="008D7112"/>
    <w:rsid w:val="008D7484"/>
    <w:rsid w:val="008D748B"/>
    <w:rsid w:val="008D7E0E"/>
    <w:rsid w:val="008E00BC"/>
    <w:rsid w:val="008E07A2"/>
    <w:rsid w:val="008E0928"/>
    <w:rsid w:val="008E0A1A"/>
    <w:rsid w:val="008E0EB3"/>
    <w:rsid w:val="008E10F0"/>
    <w:rsid w:val="008E1A91"/>
    <w:rsid w:val="008E234B"/>
    <w:rsid w:val="008E28B3"/>
    <w:rsid w:val="008E2939"/>
    <w:rsid w:val="008E32F8"/>
    <w:rsid w:val="008E38A9"/>
    <w:rsid w:val="008E44C0"/>
    <w:rsid w:val="008E501E"/>
    <w:rsid w:val="008E5279"/>
    <w:rsid w:val="008E5F82"/>
    <w:rsid w:val="008E64A1"/>
    <w:rsid w:val="008E668C"/>
    <w:rsid w:val="008E6B93"/>
    <w:rsid w:val="008E6C92"/>
    <w:rsid w:val="008E6C98"/>
    <w:rsid w:val="008E6D68"/>
    <w:rsid w:val="008E6E2E"/>
    <w:rsid w:val="008E73AD"/>
    <w:rsid w:val="008F0055"/>
    <w:rsid w:val="008F0391"/>
    <w:rsid w:val="008F0B9F"/>
    <w:rsid w:val="008F0DD5"/>
    <w:rsid w:val="008F1587"/>
    <w:rsid w:val="008F19B8"/>
    <w:rsid w:val="008F1ACC"/>
    <w:rsid w:val="008F2DB7"/>
    <w:rsid w:val="008F3195"/>
    <w:rsid w:val="008F32AA"/>
    <w:rsid w:val="008F361F"/>
    <w:rsid w:val="008F3E48"/>
    <w:rsid w:val="008F45D0"/>
    <w:rsid w:val="008F4893"/>
    <w:rsid w:val="008F517F"/>
    <w:rsid w:val="008F55CD"/>
    <w:rsid w:val="008F5A40"/>
    <w:rsid w:val="008F6D6C"/>
    <w:rsid w:val="008F6D99"/>
    <w:rsid w:val="008F7156"/>
    <w:rsid w:val="008F75DB"/>
    <w:rsid w:val="00900027"/>
    <w:rsid w:val="0090018F"/>
    <w:rsid w:val="00900673"/>
    <w:rsid w:val="00900AE3"/>
    <w:rsid w:val="00900B28"/>
    <w:rsid w:val="00900B4F"/>
    <w:rsid w:val="00900CFE"/>
    <w:rsid w:val="00901197"/>
    <w:rsid w:val="00901310"/>
    <w:rsid w:val="009014F7"/>
    <w:rsid w:val="00901B23"/>
    <w:rsid w:val="0090260B"/>
    <w:rsid w:val="0090272D"/>
    <w:rsid w:val="009029AE"/>
    <w:rsid w:val="00903054"/>
    <w:rsid w:val="0090326F"/>
    <w:rsid w:val="00903494"/>
    <w:rsid w:val="00903510"/>
    <w:rsid w:val="00903C40"/>
    <w:rsid w:val="00904144"/>
    <w:rsid w:val="00904F33"/>
    <w:rsid w:val="009052DB"/>
    <w:rsid w:val="009056DC"/>
    <w:rsid w:val="00905768"/>
    <w:rsid w:val="009067F4"/>
    <w:rsid w:val="00906CE2"/>
    <w:rsid w:val="00906F23"/>
    <w:rsid w:val="00907178"/>
    <w:rsid w:val="00907228"/>
    <w:rsid w:val="00907627"/>
    <w:rsid w:val="00907C1B"/>
    <w:rsid w:val="00910B6D"/>
    <w:rsid w:val="00911072"/>
    <w:rsid w:val="009115F2"/>
    <w:rsid w:val="00911B65"/>
    <w:rsid w:val="00912444"/>
    <w:rsid w:val="00912C63"/>
    <w:rsid w:val="00912D84"/>
    <w:rsid w:val="00912EE7"/>
    <w:rsid w:val="00913361"/>
    <w:rsid w:val="00913A48"/>
    <w:rsid w:val="00913EE2"/>
    <w:rsid w:val="00914ACA"/>
    <w:rsid w:val="00915CCD"/>
    <w:rsid w:val="00915D79"/>
    <w:rsid w:val="00915F73"/>
    <w:rsid w:val="00917377"/>
    <w:rsid w:val="009173C6"/>
    <w:rsid w:val="00917C08"/>
    <w:rsid w:val="009201A5"/>
    <w:rsid w:val="00920628"/>
    <w:rsid w:val="009206B8"/>
    <w:rsid w:val="009217F8"/>
    <w:rsid w:val="00921D5D"/>
    <w:rsid w:val="00921E44"/>
    <w:rsid w:val="009226E0"/>
    <w:rsid w:val="00922EFC"/>
    <w:rsid w:val="009234C7"/>
    <w:rsid w:val="00923D2F"/>
    <w:rsid w:val="009240BF"/>
    <w:rsid w:val="009245C3"/>
    <w:rsid w:val="00924878"/>
    <w:rsid w:val="00924BFD"/>
    <w:rsid w:val="00924C62"/>
    <w:rsid w:val="00925094"/>
    <w:rsid w:val="009252C6"/>
    <w:rsid w:val="0092582A"/>
    <w:rsid w:val="00925DEF"/>
    <w:rsid w:val="009269C8"/>
    <w:rsid w:val="00926B2A"/>
    <w:rsid w:val="009271CC"/>
    <w:rsid w:val="0092788D"/>
    <w:rsid w:val="00927CD0"/>
    <w:rsid w:val="00931005"/>
    <w:rsid w:val="0093158A"/>
    <w:rsid w:val="009319F0"/>
    <w:rsid w:val="0093240B"/>
    <w:rsid w:val="00932486"/>
    <w:rsid w:val="0093271A"/>
    <w:rsid w:val="00933D51"/>
    <w:rsid w:val="0093402E"/>
    <w:rsid w:val="00934116"/>
    <w:rsid w:val="00934941"/>
    <w:rsid w:val="00934F23"/>
    <w:rsid w:val="00935069"/>
    <w:rsid w:val="00935097"/>
    <w:rsid w:val="00935A16"/>
    <w:rsid w:val="00935C80"/>
    <w:rsid w:val="00935EB1"/>
    <w:rsid w:val="00936031"/>
    <w:rsid w:val="009364A0"/>
    <w:rsid w:val="009365E7"/>
    <w:rsid w:val="0093720B"/>
    <w:rsid w:val="009372EB"/>
    <w:rsid w:val="009375F8"/>
    <w:rsid w:val="0093782F"/>
    <w:rsid w:val="00937A3C"/>
    <w:rsid w:val="0094049C"/>
    <w:rsid w:val="009407F1"/>
    <w:rsid w:val="00941D8E"/>
    <w:rsid w:val="00942B2C"/>
    <w:rsid w:val="00943D33"/>
    <w:rsid w:val="00943E02"/>
    <w:rsid w:val="00944041"/>
    <w:rsid w:val="00944905"/>
    <w:rsid w:val="00944B10"/>
    <w:rsid w:val="00944E5E"/>
    <w:rsid w:val="009467A3"/>
    <w:rsid w:val="00950E36"/>
    <w:rsid w:val="00951122"/>
    <w:rsid w:val="00951175"/>
    <w:rsid w:val="00951BA2"/>
    <w:rsid w:val="00951F57"/>
    <w:rsid w:val="00951F9A"/>
    <w:rsid w:val="00952236"/>
    <w:rsid w:val="0095245D"/>
    <w:rsid w:val="009526C0"/>
    <w:rsid w:val="00952767"/>
    <w:rsid w:val="00952914"/>
    <w:rsid w:val="00952ACC"/>
    <w:rsid w:val="009530EA"/>
    <w:rsid w:val="009534CE"/>
    <w:rsid w:val="009536B9"/>
    <w:rsid w:val="00953BE3"/>
    <w:rsid w:val="00954704"/>
    <w:rsid w:val="00955293"/>
    <w:rsid w:val="009552A8"/>
    <w:rsid w:val="00955864"/>
    <w:rsid w:val="00955892"/>
    <w:rsid w:val="009558FA"/>
    <w:rsid w:val="0095598B"/>
    <w:rsid w:val="00955AEB"/>
    <w:rsid w:val="00955FDE"/>
    <w:rsid w:val="00957801"/>
    <w:rsid w:val="00960254"/>
    <w:rsid w:val="0096062D"/>
    <w:rsid w:val="0096104F"/>
    <w:rsid w:val="0096165D"/>
    <w:rsid w:val="00962032"/>
    <w:rsid w:val="009620A7"/>
    <w:rsid w:val="0096263D"/>
    <w:rsid w:val="00963781"/>
    <w:rsid w:val="00963AA0"/>
    <w:rsid w:val="00964438"/>
    <w:rsid w:val="009646BB"/>
    <w:rsid w:val="00964909"/>
    <w:rsid w:val="00964AB6"/>
    <w:rsid w:val="009652FE"/>
    <w:rsid w:val="009657B7"/>
    <w:rsid w:val="00965EF1"/>
    <w:rsid w:val="00965F06"/>
    <w:rsid w:val="00965F38"/>
    <w:rsid w:val="00966284"/>
    <w:rsid w:val="009669E6"/>
    <w:rsid w:val="0096770B"/>
    <w:rsid w:val="00967737"/>
    <w:rsid w:val="0096775D"/>
    <w:rsid w:val="00967859"/>
    <w:rsid w:val="00967A48"/>
    <w:rsid w:val="00967B24"/>
    <w:rsid w:val="00967F93"/>
    <w:rsid w:val="00970ADE"/>
    <w:rsid w:val="00970C68"/>
    <w:rsid w:val="00970ECA"/>
    <w:rsid w:val="0097135D"/>
    <w:rsid w:val="00971408"/>
    <w:rsid w:val="0097149A"/>
    <w:rsid w:val="00971634"/>
    <w:rsid w:val="0097186A"/>
    <w:rsid w:val="00972B02"/>
    <w:rsid w:val="00972B60"/>
    <w:rsid w:val="00972B7D"/>
    <w:rsid w:val="00973132"/>
    <w:rsid w:val="00973152"/>
    <w:rsid w:val="0097382A"/>
    <w:rsid w:val="0097443B"/>
    <w:rsid w:val="009749E0"/>
    <w:rsid w:val="009751BD"/>
    <w:rsid w:val="00975479"/>
    <w:rsid w:val="00975557"/>
    <w:rsid w:val="009756F1"/>
    <w:rsid w:val="009763D7"/>
    <w:rsid w:val="009764B7"/>
    <w:rsid w:val="00976DA5"/>
    <w:rsid w:val="00977A96"/>
    <w:rsid w:val="00980349"/>
    <w:rsid w:val="00980461"/>
    <w:rsid w:val="00980F0A"/>
    <w:rsid w:val="00981820"/>
    <w:rsid w:val="00981AAF"/>
    <w:rsid w:val="00981AC4"/>
    <w:rsid w:val="00981E88"/>
    <w:rsid w:val="009821BF"/>
    <w:rsid w:val="0098226F"/>
    <w:rsid w:val="00982458"/>
    <w:rsid w:val="009838AF"/>
    <w:rsid w:val="00983D1E"/>
    <w:rsid w:val="0098402C"/>
    <w:rsid w:val="00984345"/>
    <w:rsid w:val="009844E9"/>
    <w:rsid w:val="00984CF7"/>
    <w:rsid w:val="0098512D"/>
    <w:rsid w:val="00986768"/>
    <w:rsid w:val="009868A1"/>
    <w:rsid w:val="00987489"/>
    <w:rsid w:val="00990009"/>
    <w:rsid w:val="009909B5"/>
    <w:rsid w:val="00990B15"/>
    <w:rsid w:val="00991337"/>
    <w:rsid w:val="009916B5"/>
    <w:rsid w:val="00991F72"/>
    <w:rsid w:val="0099264B"/>
    <w:rsid w:val="00992785"/>
    <w:rsid w:val="00993F58"/>
    <w:rsid w:val="00994578"/>
    <w:rsid w:val="009945EE"/>
    <w:rsid w:val="00994892"/>
    <w:rsid w:val="0099504E"/>
    <w:rsid w:val="00995AC5"/>
    <w:rsid w:val="00996896"/>
    <w:rsid w:val="00996AEC"/>
    <w:rsid w:val="00996FF3"/>
    <w:rsid w:val="00997730"/>
    <w:rsid w:val="00997D70"/>
    <w:rsid w:val="00997F70"/>
    <w:rsid w:val="009A037B"/>
    <w:rsid w:val="009A0E92"/>
    <w:rsid w:val="009A1B02"/>
    <w:rsid w:val="009A1CCF"/>
    <w:rsid w:val="009A1E06"/>
    <w:rsid w:val="009A2778"/>
    <w:rsid w:val="009A2990"/>
    <w:rsid w:val="009A2C62"/>
    <w:rsid w:val="009A2CF9"/>
    <w:rsid w:val="009A473F"/>
    <w:rsid w:val="009A4C0D"/>
    <w:rsid w:val="009A4EDF"/>
    <w:rsid w:val="009A50F7"/>
    <w:rsid w:val="009A5ADC"/>
    <w:rsid w:val="009A634F"/>
    <w:rsid w:val="009A7281"/>
    <w:rsid w:val="009A7381"/>
    <w:rsid w:val="009A7395"/>
    <w:rsid w:val="009A7FF2"/>
    <w:rsid w:val="009B029C"/>
    <w:rsid w:val="009B0DFA"/>
    <w:rsid w:val="009B1030"/>
    <w:rsid w:val="009B18B6"/>
    <w:rsid w:val="009B1958"/>
    <w:rsid w:val="009B1AE7"/>
    <w:rsid w:val="009B1D85"/>
    <w:rsid w:val="009B2002"/>
    <w:rsid w:val="009B2428"/>
    <w:rsid w:val="009B2782"/>
    <w:rsid w:val="009B4830"/>
    <w:rsid w:val="009B5122"/>
    <w:rsid w:val="009B5131"/>
    <w:rsid w:val="009B5753"/>
    <w:rsid w:val="009B59A8"/>
    <w:rsid w:val="009B6616"/>
    <w:rsid w:val="009B68BB"/>
    <w:rsid w:val="009B6DE3"/>
    <w:rsid w:val="009B6F03"/>
    <w:rsid w:val="009B7241"/>
    <w:rsid w:val="009B77C6"/>
    <w:rsid w:val="009B79F1"/>
    <w:rsid w:val="009B7B0C"/>
    <w:rsid w:val="009C00AC"/>
    <w:rsid w:val="009C0152"/>
    <w:rsid w:val="009C0224"/>
    <w:rsid w:val="009C0310"/>
    <w:rsid w:val="009C0949"/>
    <w:rsid w:val="009C0B03"/>
    <w:rsid w:val="009C1223"/>
    <w:rsid w:val="009C199D"/>
    <w:rsid w:val="009C1A06"/>
    <w:rsid w:val="009C2240"/>
    <w:rsid w:val="009C29AD"/>
    <w:rsid w:val="009C3393"/>
    <w:rsid w:val="009C37B6"/>
    <w:rsid w:val="009C3CC4"/>
    <w:rsid w:val="009C3F68"/>
    <w:rsid w:val="009C4081"/>
    <w:rsid w:val="009C48F0"/>
    <w:rsid w:val="009C4900"/>
    <w:rsid w:val="009C4E71"/>
    <w:rsid w:val="009C5405"/>
    <w:rsid w:val="009C54DD"/>
    <w:rsid w:val="009C5763"/>
    <w:rsid w:val="009C5D4D"/>
    <w:rsid w:val="009C5D59"/>
    <w:rsid w:val="009C6011"/>
    <w:rsid w:val="009C6F95"/>
    <w:rsid w:val="009C7608"/>
    <w:rsid w:val="009C7859"/>
    <w:rsid w:val="009C7997"/>
    <w:rsid w:val="009C7BC5"/>
    <w:rsid w:val="009D0122"/>
    <w:rsid w:val="009D0419"/>
    <w:rsid w:val="009D0DC3"/>
    <w:rsid w:val="009D0E32"/>
    <w:rsid w:val="009D124A"/>
    <w:rsid w:val="009D195E"/>
    <w:rsid w:val="009D1F07"/>
    <w:rsid w:val="009D21BB"/>
    <w:rsid w:val="009D2337"/>
    <w:rsid w:val="009D275F"/>
    <w:rsid w:val="009D284F"/>
    <w:rsid w:val="009D3365"/>
    <w:rsid w:val="009D39F8"/>
    <w:rsid w:val="009D3B41"/>
    <w:rsid w:val="009D42FC"/>
    <w:rsid w:val="009D4AE9"/>
    <w:rsid w:val="009D55B7"/>
    <w:rsid w:val="009D5BE2"/>
    <w:rsid w:val="009D617E"/>
    <w:rsid w:val="009D629F"/>
    <w:rsid w:val="009D64DF"/>
    <w:rsid w:val="009D76C4"/>
    <w:rsid w:val="009D7910"/>
    <w:rsid w:val="009D7E47"/>
    <w:rsid w:val="009E00B0"/>
    <w:rsid w:val="009E032E"/>
    <w:rsid w:val="009E0FC7"/>
    <w:rsid w:val="009E22BB"/>
    <w:rsid w:val="009E37C6"/>
    <w:rsid w:val="009E4440"/>
    <w:rsid w:val="009E493F"/>
    <w:rsid w:val="009E4E3E"/>
    <w:rsid w:val="009E5349"/>
    <w:rsid w:val="009E6675"/>
    <w:rsid w:val="009E67F5"/>
    <w:rsid w:val="009E6EE5"/>
    <w:rsid w:val="009F04A7"/>
    <w:rsid w:val="009F063A"/>
    <w:rsid w:val="009F068E"/>
    <w:rsid w:val="009F0DC5"/>
    <w:rsid w:val="009F128B"/>
    <w:rsid w:val="009F1356"/>
    <w:rsid w:val="009F169C"/>
    <w:rsid w:val="009F1AAA"/>
    <w:rsid w:val="009F1BCC"/>
    <w:rsid w:val="009F231C"/>
    <w:rsid w:val="009F2D54"/>
    <w:rsid w:val="009F31A7"/>
    <w:rsid w:val="009F3378"/>
    <w:rsid w:val="009F4291"/>
    <w:rsid w:val="009F4326"/>
    <w:rsid w:val="009F43D1"/>
    <w:rsid w:val="009F5BA6"/>
    <w:rsid w:val="009F5BCE"/>
    <w:rsid w:val="009F60A2"/>
    <w:rsid w:val="009F6168"/>
    <w:rsid w:val="009F66CD"/>
    <w:rsid w:val="009F6FC6"/>
    <w:rsid w:val="009F73AC"/>
    <w:rsid w:val="00A0018E"/>
    <w:rsid w:val="00A00255"/>
    <w:rsid w:val="00A00C54"/>
    <w:rsid w:val="00A010F5"/>
    <w:rsid w:val="00A01281"/>
    <w:rsid w:val="00A01EC2"/>
    <w:rsid w:val="00A02978"/>
    <w:rsid w:val="00A031C1"/>
    <w:rsid w:val="00A0327D"/>
    <w:rsid w:val="00A03AFD"/>
    <w:rsid w:val="00A03B33"/>
    <w:rsid w:val="00A03BF2"/>
    <w:rsid w:val="00A03F80"/>
    <w:rsid w:val="00A040EE"/>
    <w:rsid w:val="00A0451A"/>
    <w:rsid w:val="00A054E3"/>
    <w:rsid w:val="00A0558E"/>
    <w:rsid w:val="00A056B3"/>
    <w:rsid w:val="00A066D1"/>
    <w:rsid w:val="00A06859"/>
    <w:rsid w:val="00A07240"/>
    <w:rsid w:val="00A07674"/>
    <w:rsid w:val="00A101B9"/>
    <w:rsid w:val="00A109F7"/>
    <w:rsid w:val="00A114ED"/>
    <w:rsid w:val="00A1245B"/>
    <w:rsid w:val="00A12B84"/>
    <w:rsid w:val="00A12EC4"/>
    <w:rsid w:val="00A12FAE"/>
    <w:rsid w:val="00A130A2"/>
    <w:rsid w:val="00A1344B"/>
    <w:rsid w:val="00A13932"/>
    <w:rsid w:val="00A13AB3"/>
    <w:rsid w:val="00A13B71"/>
    <w:rsid w:val="00A13BE4"/>
    <w:rsid w:val="00A14078"/>
    <w:rsid w:val="00A144B0"/>
    <w:rsid w:val="00A14D68"/>
    <w:rsid w:val="00A150A7"/>
    <w:rsid w:val="00A155BC"/>
    <w:rsid w:val="00A15C85"/>
    <w:rsid w:val="00A15F54"/>
    <w:rsid w:val="00A167D3"/>
    <w:rsid w:val="00A16918"/>
    <w:rsid w:val="00A16A80"/>
    <w:rsid w:val="00A17529"/>
    <w:rsid w:val="00A17E85"/>
    <w:rsid w:val="00A2029C"/>
    <w:rsid w:val="00A203F1"/>
    <w:rsid w:val="00A20455"/>
    <w:rsid w:val="00A2050A"/>
    <w:rsid w:val="00A2052E"/>
    <w:rsid w:val="00A20B99"/>
    <w:rsid w:val="00A20E8D"/>
    <w:rsid w:val="00A21011"/>
    <w:rsid w:val="00A21107"/>
    <w:rsid w:val="00A21917"/>
    <w:rsid w:val="00A21AFA"/>
    <w:rsid w:val="00A22663"/>
    <w:rsid w:val="00A235D2"/>
    <w:rsid w:val="00A23824"/>
    <w:rsid w:val="00A23946"/>
    <w:rsid w:val="00A23E88"/>
    <w:rsid w:val="00A24070"/>
    <w:rsid w:val="00A24520"/>
    <w:rsid w:val="00A246AB"/>
    <w:rsid w:val="00A24ABA"/>
    <w:rsid w:val="00A252C3"/>
    <w:rsid w:val="00A25A89"/>
    <w:rsid w:val="00A262B9"/>
    <w:rsid w:val="00A26B7C"/>
    <w:rsid w:val="00A3039B"/>
    <w:rsid w:val="00A31007"/>
    <w:rsid w:val="00A317AE"/>
    <w:rsid w:val="00A317B8"/>
    <w:rsid w:val="00A31AD5"/>
    <w:rsid w:val="00A31B39"/>
    <w:rsid w:val="00A31F72"/>
    <w:rsid w:val="00A32D1D"/>
    <w:rsid w:val="00A32D5C"/>
    <w:rsid w:val="00A32E6F"/>
    <w:rsid w:val="00A33BF1"/>
    <w:rsid w:val="00A33C06"/>
    <w:rsid w:val="00A34A03"/>
    <w:rsid w:val="00A3535D"/>
    <w:rsid w:val="00A356F8"/>
    <w:rsid w:val="00A35A24"/>
    <w:rsid w:val="00A3630F"/>
    <w:rsid w:val="00A36441"/>
    <w:rsid w:val="00A36DD4"/>
    <w:rsid w:val="00A37AE5"/>
    <w:rsid w:val="00A37E4E"/>
    <w:rsid w:val="00A4015B"/>
    <w:rsid w:val="00A40214"/>
    <w:rsid w:val="00A4047B"/>
    <w:rsid w:val="00A404C8"/>
    <w:rsid w:val="00A40C14"/>
    <w:rsid w:val="00A418C6"/>
    <w:rsid w:val="00A41A81"/>
    <w:rsid w:val="00A41F82"/>
    <w:rsid w:val="00A4208D"/>
    <w:rsid w:val="00A420D6"/>
    <w:rsid w:val="00A4221B"/>
    <w:rsid w:val="00A42380"/>
    <w:rsid w:val="00A425EF"/>
    <w:rsid w:val="00A427EE"/>
    <w:rsid w:val="00A45263"/>
    <w:rsid w:val="00A45A2C"/>
    <w:rsid w:val="00A45A72"/>
    <w:rsid w:val="00A45D03"/>
    <w:rsid w:val="00A46FE8"/>
    <w:rsid w:val="00A476F1"/>
    <w:rsid w:val="00A5009B"/>
    <w:rsid w:val="00A5023C"/>
    <w:rsid w:val="00A51009"/>
    <w:rsid w:val="00A51146"/>
    <w:rsid w:val="00A51312"/>
    <w:rsid w:val="00A51B62"/>
    <w:rsid w:val="00A52791"/>
    <w:rsid w:val="00A52AD8"/>
    <w:rsid w:val="00A52E61"/>
    <w:rsid w:val="00A52F8C"/>
    <w:rsid w:val="00A52F93"/>
    <w:rsid w:val="00A53859"/>
    <w:rsid w:val="00A53910"/>
    <w:rsid w:val="00A53A6C"/>
    <w:rsid w:val="00A53A7D"/>
    <w:rsid w:val="00A53D60"/>
    <w:rsid w:val="00A54386"/>
    <w:rsid w:val="00A55441"/>
    <w:rsid w:val="00A55D09"/>
    <w:rsid w:val="00A55F44"/>
    <w:rsid w:val="00A56276"/>
    <w:rsid w:val="00A56A71"/>
    <w:rsid w:val="00A56B23"/>
    <w:rsid w:val="00A5764E"/>
    <w:rsid w:val="00A5788D"/>
    <w:rsid w:val="00A608CB"/>
    <w:rsid w:val="00A608CD"/>
    <w:rsid w:val="00A6149F"/>
    <w:rsid w:val="00A61639"/>
    <w:rsid w:val="00A61750"/>
    <w:rsid w:val="00A643C0"/>
    <w:rsid w:val="00A648CB"/>
    <w:rsid w:val="00A6513D"/>
    <w:rsid w:val="00A651AB"/>
    <w:rsid w:val="00A651D5"/>
    <w:rsid w:val="00A65AFA"/>
    <w:rsid w:val="00A65E1F"/>
    <w:rsid w:val="00A65EB0"/>
    <w:rsid w:val="00A65FEE"/>
    <w:rsid w:val="00A6670D"/>
    <w:rsid w:val="00A6674B"/>
    <w:rsid w:val="00A66BA8"/>
    <w:rsid w:val="00A66C97"/>
    <w:rsid w:val="00A671C1"/>
    <w:rsid w:val="00A67328"/>
    <w:rsid w:val="00A67416"/>
    <w:rsid w:val="00A67745"/>
    <w:rsid w:val="00A6790D"/>
    <w:rsid w:val="00A7045E"/>
    <w:rsid w:val="00A70C1D"/>
    <w:rsid w:val="00A71983"/>
    <w:rsid w:val="00A72E17"/>
    <w:rsid w:val="00A73026"/>
    <w:rsid w:val="00A736F1"/>
    <w:rsid w:val="00A73729"/>
    <w:rsid w:val="00A73A7D"/>
    <w:rsid w:val="00A73DF3"/>
    <w:rsid w:val="00A73E34"/>
    <w:rsid w:val="00A7403F"/>
    <w:rsid w:val="00A743A8"/>
    <w:rsid w:val="00A757F6"/>
    <w:rsid w:val="00A7584B"/>
    <w:rsid w:val="00A75B49"/>
    <w:rsid w:val="00A75D5A"/>
    <w:rsid w:val="00A76001"/>
    <w:rsid w:val="00A76744"/>
    <w:rsid w:val="00A76C83"/>
    <w:rsid w:val="00A77149"/>
    <w:rsid w:val="00A7759E"/>
    <w:rsid w:val="00A7769B"/>
    <w:rsid w:val="00A77CEB"/>
    <w:rsid w:val="00A77FB4"/>
    <w:rsid w:val="00A8001D"/>
    <w:rsid w:val="00A80E26"/>
    <w:rsid w:val="00A80EB4"/>
    <w:rsid w:val="00A81114"/>
    <w:rsid w:val="00A812E3"/>
    <w:rsid w:val="00A814B1"/>
    <w:rsid w:val="00A82E38"/>
    <w:rsid w:val="00A82EA6"/>
    <w:rsid w:val="00A8330E"/>
    <w:rsid w:val="00A83843"/>
    <w:rsid w:val="00A83AD4"/>
    <w:rsid w:val="00A83D79"/>
    <w:rsid w:val="00A84FF4"/>
    <w:rsid w:val="00A850CB"/>
    <w:rsid w:val="00A853B5"/>
    <w:rsid w:val="00A85441"/>
    <w:rsid w:val="00A859F1"/>
    <w:rsid w:val="00A85A7A"/>
    <w:rsid w:val="00A85DDD"/>
    <w:rsid w:val="00A86271"/>
    <w:rsid w:val="00A86F5F"/>
    <w:rsid w:val="00A875CA"/>
    <w:rsid w:val="00A87DB8"/>
    <w:rsid w:val="00A92066"/>
    <w:rsid w:val="00A924C7"/>
    <w:rsid w:val="00A9283B"/>
    <w:rsid w:val="00A928D3"/>
    <w:rsid w:val="00A92D39"/>
    <w:rsid w:val="00A93E3F"/>
    <w:rsid w:val="00A948F7"/>
    <w:rsid w:val="00A94F45"/>
    <w:rsid w:val="00A952F0"/>
    <w:rsid w:val="00A95333"/>
    <w:rsid w:val="00A9556F"/>
    <w:rsid w:val="00A95597"/>
    <w:rsid w:val="00A9744A"/>
    <w:rsid w:val="00A97CBE"/>
    <w:rsid w:val="00AA0222"/>
    <w:rsid w:val="00AA025E"/>
    <w:rsid w:val="00AA033A"/>
    <w:rsid w:val="00AA03C2"/>
    <w:rsid w:val="00AA03FF"/>
    <w:rsid w:val="00AA04DF"/>
    <w:rsid w:val="00AA05D3"/>
    <w:rsid w:val="00AA0772"/>
    <w:rsid w:val="00AA0783"/>
    <w:rsid w:val="00AA0AE1"/>
    <w:rsid w:val="00AA0C0C"/>
    <w:rsid w:val="00AA136E"/>
    <w:rsid w:val="00AA1693"/>
    <w:rsid w:val="00AA2026"/>
    <w:rsid w:val="00AA2D9E"/>
    <w:rsid w:val="00AA3127"/>
    <w:rsid w:val="00AA3236"/>
    <w:rsid w:val="00AA3557"/>
    <w:rsid w:val="00AA38B9"/>
    <w:rsid w:val="00AA3A82"/>
    <w:rsid w:val="00AA4665"/>
    <w:rsid w:val="00AA4859"/>
    <w:rsid w:val="00AA5006"/>
    <w:rsid w:val="00AA582B"/>
    <w:rsid w:val="00AA5983"/>
    <w:rsid w:val="00AA5B34"/>
    <w:rsid w:val="00AA5CFC"/>
    <w:rsid w:val="00AA6585"/>
    <w:rsid w:val="00AA6F67"/>
    <w:rsid w:val="00AA7593"/>
    <w:rsid w:val="00AA7720"/>
    <w:rsid w:val="00AB0990"/>
    <w:rsid w:val="00AB0BB2"/>
    <w:rsid w:val="00AB1767"/>
    <w:rsid w:val="00AB2484"/>
    <w:rsid w:val="00AB25F7"/>
    <w:rsid w:val="00AB300D"/>
    <w:rsid w:val="00AB3518"/>
    <w:rsid w:val="00AB431C"/>
    <w:rsid w:val="00AB66AC"/>
    <w:rsid w:val="00AB6F5A"/>
    <w:rsid w:val="00AB71B5"/>
    <w:rsid w:val="00AB74D0"/>
    <w:rsid w:val="00AB7B0C"/>
    <w:rsid w:val="00AB7F90"/>
    <w:rsid w:val="00AC050E"/>
    <w:rsid w:val="00AC0868"/>
    <w:rsid w:val="00AC1554"/>
    <w:rsid w:val="00AC159C"/>
    <w:rsid w:val="00AC1770"/>
    <w:rsid w:val="00AC1F29"/>
    <w:rsid w:val="00AC2B93"/>
    <w:rsid w:val="00AC317C"/>
    <w:rsid w:val="00AC34AC"/>
    <w:rsid w:val="00AC357D"/>
    <w:rsid w:val="00AC3C57"/>
    <w:rsid w:val="00AC4C97"/>
    <w:rsid w:val="00AC549C"/>
    <w:rsid w:val="00AC59DF"/>
    <w:rsid w:val="00AC5A0E"/>
    <w:rsid w:val="00AC6039"/>
    <w:rsid w:val="00AC61AD"/>
    <w:rsid w:val="00AC6D6F"/>
    <w:rsid w:val="00AC709D"/>
    <w:rsid w:val="00AC772F"/>
    <w:rsid w:val="00AD0A1F"/>
    <w:rsid w:val="00AD1199"/>
    <w:rsid w:val="00AD1444"/>
    <w:rsid w:val="00AD1507"/>
    <w:rsid w:val="00AD190B"/>
    <w:rsid w:val="00AD1E60"/>
    <w:rsid w:val="00AD23F8"/>
    <w:rsid w:val="00AD2F1E"/>
    <w:rsid w:val="00AD30DE"/>
    <w:rsid w:val="00AD36A0"/>
    <w:rsid w:val="00AD3903"/>
    <w:rsid w:val="00AD4363"/>
    <w:rsid w:val="00AD4EAB"/>
    <w:rsid w:val="00AD59F4"/>
    <w:rsid w:val="00AD62CE"/>
    <w:rsid w:val="00AD6747"/>
    <w:rsid w:val="00AD6E79"/>
    <w:rsid w:val="00AD72AE"/>
    <w:rsid w:val="00AD7661"/>
    <w:rsid w:val="00AD78D6"/>
    <w:rsid w:val="00AE054E"/>
    <w:rsid w:val="00AE0799"/>
    <w:rsid w:val="00AE0CA9"/>
    <w:rsid w:val="00AE0E65"/>
    <w:rsid w:val="00AE0F7C"/>
    <w:rsid w:val="00AE1D25"/>
    <w:rsid w:val="00AE2269"/>
    <w:rsid w:val="00AE306E"/>
    <w:rsid w:val="00AE3D32"/>
    <w:rsid w:val="00AE40BB"/>
    <w:rsid w:val="00AE40F6"/>
    <w:rsid w:val="00AE4999"/>
    <w:rsid w:val="00AE78D1"/>
    <w:rsid w:val="00AE7E95"/>
    <w:rsid w:val="00AF02AC"/>
    <w:rsid w:val="00AF0B9B"/>
    <w:rsid w:val="00AF0F0B"/>
    <w:rsid w:val="00AF0FFF"/>
    <w:rsid w:val="00AF1169"/>
    <w:rsid w:val="00AF1311"/>
    <w:rsid w:val="00AF1517"/>
    <w:rsid w:val="00AF175C"/>
    <w:rsid w:val="00AF2F8E"/>
    <w:rsid w:val="00AF432E"/>
    <w:rsid w:val="00AF5479"/>
    <w:rsid w:val="00AF5487"/>
    <w:rsid w:val="00AF5543"/>
    <w:rsid w:val="00AF58CB"/>
    <w:rsid w:val="00AF5D43"/>
    <w:rsid w:val="00AF6201"/>
    <w:rsid w:val="00AF68F5"/>
    <w:rsid w:val="00AF6A65"/>
    <w:rsid w:val="00AF6C1A"/>
    <w:rsid w:val="00AF6E97"/>
    <w:rsid w:val="00AF7EDC"/>
    <w:rsid w:val="00B0026E"/>
    <w:rsid w:val="00B003F8"/>
    <w:rsid w:val="00B00B88"/>
    <w:rsid w:val="00B013C8"/>
    <w:rsid w:val="00B02176"/>
    <w:rsid w:val="00B02467"/>
    <w:rsid w:val="00B03866"/>
    <w:rsid w:val="00B03C44"/>
    <w:rsid w:val="00B03D33"/>
    <w:rsid w:val="00B05253"/>
    <w:rsid w:val="00B06721"/>
    <w:rsid w:val="00B067EE"/>
    <w:rsid w:val="00B07005"/>
    <w:rsid w:val="00B07056"/>
    <w:rsid w:val="00B07320"/>
    <w:rsid w:val="00B076F7"/>
    <w:rsid w:val="00B1062D"/>
    <w:rsid w:val="00B10862"/>
    <w:rsid w:val="00B114A4"/>
    <w:rsid w:val="00B11796"/>
    <w:rsid w:val="00B1185D"/>
    <w:rsid w:val="00B119BB"/>
    <w:rsid w:val="00B12ECE"/>
    <w:rsid w:val="00B13310"/>
    <w:rsid w:val="00B14B0E"/>
    <w:rsid w:val="00B151D0"/>
    <w:rsid w:val="00B157C4"/>
    <w:rsid w:val="00B1695E"/>
    <w:rsid w:val="00B16A46"/>
    <w:rsid w:val="00B16E57"/>
    <w:rsid w:val="00B1711E"/>
    <w:rsid w:val="00B17304"/>
    <w:rsid w:val="00B174B1"/>
    <w:rsid w:val="00B17BEF"/>
    <w:rsid w:val="00B20071"/>
    <w:rsid w:val="00B2065B"/>
    <w:rsid w:val="00B2123D"/>
    <w:rsid w:val="00B215CE"/>
    <w:rsid w:val="00B21A13"/>
    <w:rsid w:val="00B2255B"/>
    <w:rsid w:val="00B225EA"/>
    <w:rsid w:val="00B22833"/>
    <w:rsid w:val="00B238B4"/>
    <w:rsid w:val="00B23AFA"/>
    <w:rsid w:val="00B23D0A"/>
    <w:rsid w:val="00B248E7"/>
    <w:rsid w:val="00B24BEE"/>
    <w:rsid w:val="00B24DA3"/>
    <w:rsid w:val="00B25B26"/>
    <w:rsid w:val="00B25B6F"/>
    <w:rsid w:val="00B26C41"/>
    <w:rsid w:val="00B272DA"/>
    <w:rsid w:val="00B27831"/>
    <w:rsid w:val="00B30390"/>
    <w:rsid w:val="00B3080F"/>
    <w:rsid w:val="00B30AF3"/>
    <w:rsid w:val="00B30FD6"/>
    <w:rsid w:val="00B31758"/>
    <w:rsid w:val="00B31AF1"/>
    <w:rsid w:val="00B31EB7"/>
    <w:rsid w:val="00B338CA"/>
    <w:rsid w:val="00B33A0E"/>
    <w:rsid w:val="00B33FD9"/>
    <w:rsid w:val="00B3458F"/>
    <w:rsid w:val="00B351C9"/>
    <w:rsid w:val="00B355B7"/>
    <w:rsid w:val="00B359E4"/>
    <w:rsid w:val="00B3634E"/>
    <w:rsid w:val="00B36360"/>
    <w:rsid w:val="00B364B7"/>
    <w:rsid w:val="00B3661B"/>
    <w:rsid w:val="00B36837"/>
    <w:rsid w:val="00B368EA"/>
    <w:rsid w:val="00B3694C"/>
    <w:rsid w:val="00B370BD"/>
    <w:rsid w:val="00B4092B"/>
    <w:rsid w:val="00B40B4B"/>
    <w:rsid w:val="00B40D22"/>
    <w:rsid w:val="00B4100B"/>
    <w:rsid w:val="00B4194E"/>
    <w:rsid w:val="00B42014"/>
    <w:rsid w:val="00B42BA7"/>
    <w:rsid w:val="00B42BE8"/>
    <w:rsid w:val="00B42E57"/>
    <w:rsid w:val="00B43E47"/>
    <w:rsid w:val="00B44698"/>
    <w:rsid w:val="00B44901"/>
    <w:rsid w:val="00B45FB0"/>
    <w:rsid w:val="00B4613D"/>
    <w:rsid w:val="00B46422"/>
    <w:rsid w:val="00B4644C"/>
    <w:rsid w:val="00B46790"/>
    <w:rsid w:val="00B46BD0"/>
    <w:rsid w:val="00B46E1E"/>
    <w:rsid w:val="00B46F48"/>
    <w:rsid w:val="00B475B0"/>
    <w:rsid w:val="00B47DA3"/>
    <w:rsid w:val="00B5017B"/>
    <w:rsid w:val="00B50500"/>
    <w:rsid w:val="00B508FF"/>
    <w:rsid w:val="00B509EF"/>
    <w:rsid w:val="00B50A0B"/>
    <w:rsid w:val="00B50A77"/>
    <w:rsid w:val="00B50A87"/>
    <w:rsid w:val="00B50C5C"/>
    <w:rsid w:val="00B51201"/>
    <w:rsid w:val="00B5140D"/>
    <w:rsid w:val="00B51868"/>
    <w:rsid w:val="00B5219F"/>
    <w:rsid w:val="00B524A7"/>
    <w:rsid w:val="00B52D9E"/>
    <w:rsid w:val="00B52E77"/>
    <w:rsid w:val="00B532FF"/>
    <w:rsid w:val="00B53683"/>
    <w:rsid w:val="00B54B66"/>
    <w:rsid w:val="00B555D7"/>
    <w:rsid w:val="00B56A49"/>
    <w:rsid w:val="00B56E74"/>
    <w:rsid w:val="00B57C84"/>
    <w:rsid w:val="00B601DA"/>
    <w:rsid w:val="00B60FF0"/>
    <w:rsid w:val="00B6105D"/>
    <w:rsid w:val="00B61603"/>
    <w:rsid w:val="00B61739"/>
    <w:rsid w:val="00B62046"/>
    <w:rsid w:val="00B63D57"/>
    <w:rsid w:val="00B64ED3"/>
    <w:rsid w:val="00B64F1E"/>
    <w:rsid w:val="00B6537B"/>
    <w:rsid w:val="00B65CE9"/>
    <w:rsid w:val="00B65E41"/>
    <w:rsid w:val="00B664D2"/>
    <w:rsid w:val="00B66B18"/>
    <w:rsid w:val="00B66C1A"/>
    <w:rsid w:val="00B67408"/>
    <w:rsid w:val="00B679A1"/>
    <w:rsid w:val="00B67AB9"/>
    <w:rsid w:val="00B67DF2"/>
    <w:rsid w:val="00B708AC"/>
    <w:rsid w:val="00B70D17"/>
    <w:rsid w:val="00B71240"/>
    <w:rsid w:val="00B71484"/>
    <w:rsid w:val="00B716FD"/>
    <w:rsid w:val="00B71D30"/>
    <w:rsid w:val="00B71DF3"/>
    <w:rsid w:val="00B722D3"/>
    <w:rsid w:val="00B72545"/>
    <w:rsid w:val="00B72692"/>
    <w:rsid w:val="00B7279D"/>
    <w:rsid w:val="00B7298F"/>
    <w:rsid w:val="00B73329"/>
    <w:rsid w:val="00B7390C"/>
    <w:rsid w:val="00B73D6D"/>
    <w:rsid w:val="00B7421B"/>
    <w:rsid w:val="00B74353"/>
    <w:rsid w:val="00B74496"/>
    <w:rsid w:val="00B74C80"/>
    <w:rsid w:val="00B75773"/>
    <w:rsid w:val="00B75F6E"/>
    <w:rsid w:val="00B762A9"/>
    <w:rsid w:val="00B771FF"/>
    <w:rsid w:val="00B7741F"/>
    <w:rsid w:val="00B7774D"/>
    <w:rsid w:val="00B77E9C"/>
    <w:rsid w:val="00B805D1"/>
    <w:rsid w:val="00B806FF"/>
    <w:rsid w:val="00B8085C"/>
    <w:rsid w:val="00B8087C"/>
    <w:rsid w:val="00B818A9"/>
    <w:rsid w:val="00B818C4"/>
    <w:rsid w:val="00B819BA"/>
    <w:rsid w:val="00B81DA6"/>
    <w:rsid w:val="00B8215A"/>
    <w:rsid w:val="00B824E4"/>
    <w:rsid w:val="00B832D5"/>
    <w:rsid w:val="00B848F3"/>
    <w:rsid w:val="00B84E89"/>
    <w:rsid w:val="00B85292"/>
    <w:rsid w:val="00B85455"/>
    <w:rsid w:val="00B85C40"/>
    <w:rsid w:val="00B85DB6"/>
    <w:rsid w:val="00B861F3"/>
    <w:rsid w:val="00B868D0"/>
    <w:rsid w:val="00B87276"/>
    <w:rsid w:val="00B8750A"/>
    <w:rsid w:val="00B87568"/>
    <w:rsid w:val="00B87F3A"/>
    <w:rsid w:val="00B87FB5"/>
    <w:rsid w:val="00B90072"/>
    <w:rsid w:val="00B90C51"/>
    <w:rsid w:val="00B90D8B"/>
    <w:rsid w:val="00B918A9"/>
    <w:rsid w:val="00B9288A"/>
    <w:rsid w:val="00B928A8"/>
    <w:rsid w:val="00B92E59"/>
    <w:rsid w:val="00B92F1E"/>
    <w:rsid w:val="00B93221"/>
    <w:rsid w:val="00B93348"/>
    <w:rsid w:val="00B93CB0"/>
    <w:rsid w:val="00B93ED3"/>
    <w:rsid w:val="00B94035"/>
    <w:rsid w:val="00B94280"/>
    <w:rsid w:val="00B942B9"/>
    <w:rsid w:val="00B943EE"/>
    <w:rsid w:val="00B94523"/>
    <w:rsid w:val="00B948D9"/>
    <w:rsid w:val="00B948ED"/>
    <w:rsid w:val="00B954FF"/>
    <w:rsid w:val="00B9585F"/>
    <w:rsid w:val="00B95D1E"/>
    <w:rsid w:val="00B95E73"/>
    <w:rsid w:val="00B95F76"/>
    <w:rsid w:val="00B96BEE"/>
    <w:rsid w:val="00B97885"/>
    <w:rsid w:val="00B97E8E"/>
    <w:rsid w:val="00B97FA6"/>
    <w:rsid w:val="00BA023C"/>
    <w:rsid w:val="00BA074C"/>
    <w:rsid w:val="00BA08B4"/>
    <w:rsid w:val="00BA0A0A"/>
    <w:rsid w:val="00BA1866"/>
    <w:rsid w:val="00BA18A9"/>
    <w:rsid w:val="00BA21ED"/>
    <w:rsid w:val="00BA2285"/>
    <w:rsid w:val="00BA3200"/>
    <w:rsid w:val="00BA3A91"/>
    <w:rsid w:val="00BA41BD"/>
    <w:rsid w:val="00BA4948"/>
    <w:rsid w:val="00BA4C13"/>
    <w:rsid w:val="00BA4C34"/>
    <w:rsid w:val="00BA4FC3"/>
    <w:rsid w:val="00BA5154"/>
    <w:rsid w:val="00BA528B"/>
    <w:rsid w:val="00BA52C8"/>
    <w:rsid w:val="00BA6B3A"/>
    <w:rsid w:val="00BA76D0"/>
    <w:rsid w:val="00BA7E6F"/>
    <w:rsid w:val="00BB03B5"/>
    <w:rsid w:val="00BB08AA"/>
    <w:rsid w:val="00BB18A0"/>
    <w:rsid w:val="00BB1984"/>
    <w:rsid w:val="00BB1BDE"/>
    <w:rsid w:val="00BB23C8"/>
    <w:rsid w:val="00BB2529"/>
    <w:rsid w:val="00BB2BF2"/>
    <w:rsid w:val="00BB2EFF"/>
    <w:rsid w:val="00BB303E"/>
    <w:rsid w:val="00BB3CBB"/>
    <w:rsid w:val="00BB4C1E"/>
    <w:rsid w:val="00BB4CEF"/>
    <w:rsid w:val="00BB6129"/>
    <w:rsid w:val="00BB63C5"/>
    <w:rsid w:val="00BB658A"/>
    <w:rsid w:val="00BB6E10"/>
    <w:rsid w:val="00BB6F7B"/>
    <w:rsid w:val="00BB6FF9"/>
    <w:rsid w:val="00BB72E8"/>
    <w:rsid w:val="00BB75F0"/>
    <w:rsid w:val="00BB771D"/>
    <w:rsid w:val="00BB77CC"/>
    <w:rsid w:val="00BB7D0C"/>
    <w:rsid w:val="00BC099E"/>
    <w:rsid w:val="00BC1907"/>
    <w:rsid w:val="00BC1DCA"/>
    <w:rsid w:val="00BC27CB"/>
    <w:rsid w:val="00BC2C5F"/>
    <w:rsid w:val="00BC2E93"/>
    <w:rsid w:val="00BC3287"/>
    <w:rsid w:val="00BC440F"/>
    <w:rsid w:val="00BC55E2"/>
    <w:rsid w:val="00BC5D36"/>
    <w:rsid w:val="00BC623B"/>
    <w:rsid w:val="00BC67C7"/>
    <w:rsid w:val="00BC6E1A"/>
    <w:rsid w:val="00BC7465"/>
    <w:rsid w:val="00BC74A4"/>
    <w:rsid w:val="00BC75DC"/>
    <w:rsid w:val="00BC791A"/>
    <w:rsid w:val="00BD0908"/>
    <w:rsid w:val="00BD0C6C"/>
    <w:rsid w:val="00BD0DF0"/>
    <w:rsid w:val="00BD1062"/>
    <w:rsid w:val="00BD2604"/>
    <w:rsid w:val="00BD31A3"/>
    <w:rsid w:val="00BD4111"/>
    <w:rsid w:val="00BD4575"/>
    <w:rsid w:val="00BD4869"/>
    <w:rsid w:val="00BD56BE"/>
    <w:rsid w:val="00BD6774"/>
    <w:rsid w:val="00BD68E8"/>
    <w:rsid w:val="00BD6A8B"/>
    <w:rsid w:val="00BD6EC7"/>
    <w:rsid w:val="00BD7099"/>
    <w:rsid w:val="00BD76E6"/>
    <w:rsid w:val="00BD77C0"/>
    <w:rsid w:val="00BD7DC4"/>
    <w:rsid w:val="00BE17C2"/>
    <w:rsid w:val="00BE1DED"/>
    <w:rsid w:val="00BE2116"/>
    <w:rsid w:val="00BE224F"/>
    <w:rsid w:val="00BE2672"/>
    <w:rsid w:val="00BE2805"/>
    <w:rsid w:val="00BE3CBC"/>
    <w:rsid w:val="00BE46AE"/>
    <w:rsid w:val="00BE47FB"/>
    <w:rsid w:val="00BE483F"/>
    <w:rsid w:val="00BE4BCD"/>
    <w:rsid w:val="00BE50AE"/>
    <w:rsid w:val="00BE66A2"/>
    <w:rsid w:val="00BE6A5E"/>
    <w:rsid w:val="00BE6B87"/>
    <w:rsid w:val="00BE6C89"/>
    <w:rsid w:val="00BE7121"/>
    <w:rsid w:val="00BE74CB"/>
    <w:rsid w:val="00BE769A"/>
    <w:rsid w:val="00BF03B5"/>
    <w:rsid w:val="00BF0890"/>
    <w:rsid w:val="00BF0BE6"/>
    <w:rsid w:val="00BF1229"/>
    <w:rsid w:val="00BF14DA"/>
    <w:rsid w:val="00BF1AD2"/>
    <w:rsid w:val="00BF1F9E"/>
    <w:rsid w:val="00BF2502"/>
    <w:rsid w:val="00BF2626"/>
    <w:rsid w:val="00BF2B76"/>
    <w:rsid w:val="00BF2E16"/>
    <w:rsid w:val="00BF2ECC"/>
    <w:rsid w:val="00BF3797"/>
    <w:rsid w:val="00BF3867"/>
    <w:rsid w:val="00BF38D9"/>
    <w:rsid w:val="00BF3DC0"/>
    <w:rsid w:val="00BF3DE2"/>
    <w:rsid w:val="00BF440F"/>
    <w:rsid w:val="00BF4466"/>
    <w:rsid w:val="00BF4A3B"/>
    <w:rsid w:val="00BF52DD"/>
    <w:rsid w:val="00BF679B"/>
    <w:rsid w:val="00BF6E0A"/>
    <w:rsid w:val="00BF7222"/>
    <w:rsid w:val="00BF72DF"/>
    <w:rsid w:val="00BF75BB"/>
    <w:rsid w:val="00BF792A"/>
    <w:rsid w:val="00BF7F87"/>
    <w:rsid w:val="00C001C3"/>
    <w:rsid w:val="00C00562"/>
    <w:rsid w:val="00C011BC"/>
    <w:rsid w:val="00C01D07"/>
    <w:rsid w:val="00C01D60"/>
    <w:rsid w:val="00C03BE7"/>
    <w:rsid w:val="00C03E08"/>
    <w:rsid w:val="00C0416A"/>
    <w:rsid w:val="00C05874"/>
    <w:rsid w:val="00C0657A"/>
    <w:rsid w:val="00C06765"/>
    <w:rsid w:val="00C06F83"/>
    <w:rsid w:val="00C073F1"/>
    <w:rsid w:val="00C077F3"/>
    <w:rsid w:val="00C1013B"/>
    <w:rsid w:val="00C1094B"/>
    <w:rsid w:val="00C109CA"/>
    <w:rsid w:val="00C11472"/>
    <w:rsid w:val="00C1176E"/>
    <w:rsid w:val="00C11E33"/>
    <w:rsid w:val="00C11F78"/>
    <w:rsid w:val="00C129A6"/>
    <w:rsid w:val="00C12CEA"/>
    <w:rsid w:val="00C12E59"/>
    <w:rsid w:val="00C131AE"/>
    <w:rsid w:val="00C13E74"/>
    <w:rsid w:val="00C146CA"/>
    <w:rsid w:val="00C15347"/>
    <w:rsid w:val="00C168DF"/>
    <w:rsid w:val="00C16951"/>
    <w:rsid w:val="00C16D82"/>
    <w:rsid w:val="00C17052"/>
    <w:rsid w:val="00C17380"/>
    <w:rsid w:val="00C1751B"/>
    <w:rsid w:val="00C179ED"/>
    <w:rsid w:val="00C17A98"/>
    <w:rsid w:val="00C17F14"/>
    <w:rsid w:val="00C20515"/>
    <w:rsid w:val="00C208CA"/>
    <w:rsid w:val="00C20DF7"/>
    <w:rsid w:val="00C20E99"/>
    <w:rsid w:val="00C219D4"/>
    <w:rsid w:val="00C21F19"/>
    <w:rsid w:val="00C222F1"/>
    <w:rsid w:val="00C22C37"/>
    <w:rsid w:val="00C23079"/>
    <w:rsid w:val="00C231D4"/>
    <w:rsid w:val="00C236E7"/>
    <w:rsid w:val="00C23AB2"/>
    <w:rsid w:val="00C23B73"/>
    <w:rsid w:val="00C23E59"/>
    <w:rsid w:val="00C24631"/>
    <w:rsid w:val="00C25410"/>
    <w:rsid w:val="00C25CA3"/>
    <w:rsid w:val="00C25E2D"/>
    <w:rsid w:val="00C26012"/>
    <w:rsid w:val="00C262A9"/>
    <w:rsid w:val="00C26985"/>
    <w:rsid w:val="00C26B4F"/>
    <w:rsid w:val="00C300E0"/>
    <w:rsid w:val="00C30351"/>
    <w:rsid w:val="00C307F9"/>
    <w:rsid w:val="00C3090A"/>
    <w:rsid w:val="00C30C0B"/>
    <w:rsid w:val="00C3162E"/>
    <w:rsid w:val="00C31B8D"/>
    <w:rsid w:val="00C31EF1"/>
    <w:rsid w:val="00C33C67"/>
    <w:rsid w:val="00C344C7"/>
    <w:rsid w:val="00C34630"/>
    <w:rsid w:val="00C34BB3"/>
    <w:rsid w:val="00C34D36"/>
    <w:rsid w:val="00C35298"/>
    <w:rsid w:val="00C35327"/>
    <w:rsid w:val="00C35446"/>
    <w:rsid w:val="00C35546"/>
    <w:rsid w:val="00C3649E"/>
    <w:rsid w:val="00C36811"/>
    <w:rsid w:val="00C36C73"/>
    <w:rsid w:val="00C37013"/>
    <w:rsid w:val="00C3728D"/>
    <w:rsid w:val="00C376AE"/>
    <w:rsid w:val="00C37891"/>
    <w:rsid w:val="00C40390"/>
    <w:rsid w:val="00C40506"/>
    <w:rsid w:val="00C42960"/>
    <w:rsid w:val="00C42E85"/>
    <w:rsid w:val="00C43000"/>
    <w:rsid w:val="00C43060"/>
    <w:rsid w:val="00C431F1"/>
    <w:rsid w:val="00C43347"/>
    <w:rsid w:val="00C4432E"/>
    <w:rsid w:val="00C44365"/>
    <w:rsid w:val="00C443A7"/>
    <w:rsid w:val="00C44C04"/>
    <w:rsid w:val="00C451B3"/>
    <w:rsid w:val="00C452C9"/>
    <w:rsid w:val="00C45A5F"/>
    <w:rsid w:val="00C45BDF"/>
    <w:rsid w:val="00C45F34"/>
    <w:rsid w:val="00C47587"/>
    <w:rsid w:val="00C47A27"/>
    <w:rsid w:val="00C503D2"/>
    <w:rsid w:val="00C5082B"/>
    <w:rsid w:val="00C50872"/>
    <w:rsid w:val="00C50B1A"/>
    <w:rsid w:val="00C512E7"/>
    <w:rsid w:val="00C514B8"/>
    <w:rsid w:val="00C51C83"/>
    <w:rsid w:val="00C523F8"/>
    <w:rsid w:val="00C52591"/>
    <w:rsid w:val="00C534BC"/>
    <w:rsid w:val="00C537EE"/>
    <w:rsid w:val="00C53DD9"/>
    <w:rsid w:val="00C545E3"/>
    <w:rsid w:val="00C54BFE"/>
    <w:rsid w:val="00C5574B"/>
    <w:rsid w:val="00C55797"/>
    <w:rsid w:val="00C55D2A"/>
    <w:rsid w:val="00C56788"/>
    <w:rsid w:val="00C5683A"/>
    <w:rsid w:val="00C56931"/>
    <w:rsid w:val="00C5747C"/>
    <w:rsid w:val="00C577DD"/>
    <w:rsid w:val="00C57C6B"/>
    <w:rsid w:val="00C601C8"/>
    <w:rsid w:val="00C6074A"/>
    <w:rsid w:val="00C60EDF"/>
    <w:rsid w:val="00C6114F"/>
    <w:rsid w:val="00C62748"/>
    <w:rsid w:val="00C62A52"/>
    <w:rsid w:val="00C645E8"/>
    <w:rsid w:val="00C64B5E"/>
    <w:rsid w:val="00C64BCD"/>
    <w:rsid w:val="00C651C8"/>
    <w:rsid w:val="00C6532B"/>
    <w:rsid w:val="00C6538F"/>
    <w:rsid w:val="00C657C8"/>
    <w:rsid w:val="00C6696E"/>
    <w:rsid w:val="00C66D11"/>
    <w:rsid w:val="00C702CC"/>
    <w:rsid w:val="00C70D71"/>
    <w:rsid w:val="00C741B5"/>
    <w:rsid w:val="00C7429F"/>
    <w:rsid w:val="00C746E4"/>
    <w:rsid w:val="00C74C2B"/>
    <w:rsid w:val="00C750D2"/>
    <w:rsid w:val="00C757B3"/>
    <w:rsid w:val="00C75D67"/>
    <w:rsid w:val="00C764F1"/>
    <w:rsid w:val="00C76D08"/>
    <w:rsid w:val="00C7711D"/>
    <w:rsid w:val="00C7716B"/>
    <w:rsid w:val="00C77805"/>
    <w:rsid w:val="00C7782A"/>
    <w:rsid w:val="00C77C7B"/>
    <w:rsid w:val="00C80418"/>
    <w:rsid w:val="00C8049C"/>
    <w:rsid w:val="00C80539"/>
    <w:rsid w:val="00C8107A"/>
    <w:rsid w:val="00C8180E"/>
    <w:rsid w:val="00C8189A"/>
    <w:rsid w:val="00C81FD5"/>
    <w:rsid w:val="00C82047"/>
    <w:rsid w:val="00C828A4"/>
    <w:rsid w:val="00C82F63"/>
    <w:rsid w:val="00C82F89"/>
    <w:rsid w:val="00C83982"/>
    <w:rsid w:val="00C8467E"/>
    <w:rsid w:val="00C84CAE"/>
    <w:rsid w:val="00C851EF"/>
    <w:rsid w:val="00C859A1"/>
    <w:rsid w:val="00C85CE3"/>
    <w:rsid w:val="00C8708E"/>
    <w:rsid w:val="00C878F3"/>
    <w:rsid w:val="00C90841"/>
    <w:rsid w:val="00C90B3A"/>
    <w:rsid w:val="00C916B0"/>
    <w:rsid w:val="00C917F2"/>
    <w:rsid w:val="00C918AE"/>
    <w:rsid w:val="00C9193A"/>
    <w:rsid w:val="00C91AE5"/>
    <w:rsid w:val="00C927D4"/>
    <w:rsid w:val="00C92862"/>
    <w:rsid w:val="00C94582"/>
    <w:rsid w:val="00C95574"/>
    <w:rsid w:val="00C956D9"/>
    <w:rsid w:val="00C957C2"/>
    <w:rsid w:val="00C95CE3"/>
    <w:rsid w:val="00C979F4"/>
    <w:rsid w:val="00C97E7E"/>
    <w:rsid w:val="00CA0284"/>
    <w:rsid w:val="00CA07A3"/>
    <w:rsid w:val="00CA0F2E"/>
    <w:rsid w:val="00CA1016"/>
    <w:rsid w:val="00CA15F8"/>
    <w:rsid w:val="00CA23A1"/>
    <w:rsid w:val="00CA2AE8"/>
    <w:rsid w:val="00CA2FB3"/>
    <w:rsid w:val="00CA308E"/>
    <w:rsid w:val="00CA4C22"/>
    <w:rsid w:val="00CA4EE5"/>
    <w:rsid w:val="00CA50E1"/>
    <w:rsid w:val="00CA5D91"/>
    <w:rsid w:val="00CA6798"/>
    <w:rsid w:val="00CA775A"/>
    <w:rsid w:val="00CA7A1D"/>
    <w:rsid w:val="00CA7A55"/>
    <w:rsid w:val="00CA7F6C"/>
    <w:rsid w:val="00CB02A7"/>
    <w:rsid w:val="00CB1484"/>
    <w:rsid w:val="00CB1CC8"/>
    <w:rsid w:val="00CB1F71"/>
    <w:rsid w:val="00CB23A7"/>
    <w:rsid w:val="00CB253E"/>
    <w:rsid w:val="00CB278C"/>
    <w:rsid w:val="00CB27C7"/>
    <w:rsid w:val="00CB3153"/>
    <w:rsid w:val="00CB338C"/>
    <w:rsid w:val="00CB3B6B"/>
    <w:rsid w:val="00CB3D54"/>
    <w:rsid w:val="00CB3F62"/>
    <w:rsid w:val="00CB4637"/>
    <w:rsid w:val="00CB476B"/>
    <w:rsid w:val="00CB48C7"/>
    <w:rsid w:val="00CB549A"/>
    <w:rsid w:val="00CB5801"/>
    <w:rsid w:val="00CB5A12"/>
    <w:rsid w:val="00CB6032"/>
    <w:rsid w:val="00CB7222"/>
    <w:rsid w:val="00CB7293"/>
    <w:rsid w:val="00CB76B7"/>
    <w:rsid w:val="00CB7A98"/>
    <w:rsid w:val="00CC0948"/>
    <w:rsid w:val="00CC107A"/>
    <w:rsid w:val="00CC1F20"/>
    <w:rsid w:val="00CC2936"/>
    <w:rsid w:val="00CC2BE1"/>
    <w:rsid w:val="00CC30EE"/>
    <w:rsid w:val="00CC38CC"/>
    <w:rsid w:val="00CC39A0"/>
    <w:rsid w:val="00CC39F8"/>
    <w:rsid w:val="00CC3CCB"/>
    <w:rsid w:val="00CC3DD3"/>
    <w:rsid w:val="00CC3E11"/>
    <w:rsid w:val="00CC40B1"/>
    <w:rsid w:val="00CC40C6"/>
    <w:rsid w:val="00CC488F"/>
    <w:rsid w:val="00CC4A5B"/>
    <w:rsid w:val="00CC5161"/>
    <w:rsid w:val="00CC573A"/>
    <w:rsid w:val="00CC58C6"/>
    <w:rsid w:val="00CC5B70"/>
    <w:rsid w:val="00CC5CD8"/>
    <w:rsid w:val="00CC622A"/>
    <w:rsid w:val="00CC6929"/>
    <w:rsid w:val="00CC6A6C"/>
    <w:rsid w:val="00CC7742"/>
    <w:rsid w:val="00CC77C0"/>
    <w:rsid w:val="00CD00E9"/>
    <w:rsid w:val="00CD09FB"/>
    <w:rsid w:val="00CD13A5"/>
    <w:rsid w:val="00CD177E"/>
    <w:rsid w:val="00CD1B14"/>
    <w:rsid w:val="00CD1F4F"/>
    <w:rsid w:val="00CD1FFC"/>
    <w:rsid w:val="00CD21F1"/>
    <w:rsid w:val="00CD247E"/>
    <w:rsid w:val="00CD2F95"/>
    <w:rsid w:val="00CD380E"/>
    <w:rsid w:val="00CD38F2"/>
    <w:rsid w:val="00CD4286"/>
    <w:rsid w:val="00CD452B"/>
    <w:rsid w:val="00CD4CD8"/>
    <w:rsid w:val="00CD5593"/>
    <w:rsid w:val="00CD6CF3"/>
    <w:rsid w:val="00CD6D24"/>
    <w:rsid w:val="00CD6E0F"/>
    <w:rsid w:val="00CD7278"/>
    <w:rsid w:val="00CD7744"/>
    <w:rsid w:val="00CD77E6"/>
    <w:rsid w:val="00CD7912"/>
    <w:rsid w:val="00CD7F28"/>
    <w:rsid w:val="00CD7F62"/>
    <w:rsid w:val="00CE008A"/>
    <w:rsid w:val="00CE024B"/>
    <w:rsid w:val="00CE0277"/>
    <w:rsid w:val="00CE02D1"/>
    <w:rsid w:val="00CE05CD"/>
    <w:rsid w:val="00CE0600"/>
    <w:rsid w:val="00CE0B94"/>
    <w:rsid w:val="00CE0D1C"/>
    <w:rsid w:val="00CE0F15"/>
    <w:rsid w:val="00CE15AC"/>
    <w:rsid w:val="00CE1983"/>
    <w:rsid w:val="00CE1F46"/>
    <w:rsid w:val="00CE1FE2"/>
    <w:rsid w:val="00CE2133"/>
    <w:rsid w:val="00CE2377"/>
    <w:rsid w:val="00CE296E"/>
    <w:rsid w:val="00CE2E67"/>
    <w:rsid w:val="00CE3512"/>
    <w:rsid w:val="00CE378A"/>
    <w:rsid w:val="00CE442D"/>
    <w:rsid w:val="00CE473F"/>
    <w:rsid w:val="00CE4919"/>
    <w:rsid w:val="00CE4EC5"/>
    <w:rsid w:val="00CE6A4F"/>
    <w:rsid w:val="00CE70B6"/>
    <w:rsid w:val="00CE778B"/>
    <w:rsid w:val="00CE7B07"/>
    <w:rsid w:val="00CE7F23"/>
    <w:rsid w:val="00CF0CA9"/>
    <w:rsid w:val="00CF103B"/>
    <w:rsid w:val="00CF1CC1"/>
    <w:rsid w:val="00CF1E54"/>
    <w:rsid w:val="00CF20F7"/>
    <w:rsid w:val="00CF2229"/>
    <w:rsid w:val="00CF2F5C"/>
    <w:rsid w:val="00CF30EA"/>
    <w:rsid w:val="00CF3674"/>
    <w:rsid w:val="00CF3845"/>
    <w:rsid w:val="00CF40D6"/>
    <w:rsid w:val="00CF40EE"/>
    <w:rsid w:val="00CF41DC"/>
    <w:rsid w:val="00CF47D9"/>
    <w:rsid w:val="00CF4AFB"/>
    <w:rsid w:val="00CF5087"/>
    <w:rsid w:val="00CF52B4"/>
    <w:rsid w:val="00CF549A"/>
    <w:rsid w:val="00CF563C"/>
    <w:rsid w:val="00CF5749"/>
    <w:rsid w:val="00CF61F2"/>
    <w:rsid w:val="00CF653A"/>
    <w:rsid w:val="00CF68AB"/>
    <w:rsid w:val="00CF6C4C"/>
    <w:rsid w:val="00CF717B"/>
    <w:rsid w:val="00CF724C"/>
    <w:rsid w:val="00CF79DF"/>
    <w:rsid w:val="00CF7D44"/>
    <w:rsid w:val="00D005FB"/>
    <w:rsid w:val="00D00A4A"/>
    <w:rsid w:val="00D00CC2"/>
    <w:rsid w:val="00D012E6"/>
    <w:rsid w:val="00D0130A"/>
    <w:rsid w:val="00D01351"/>
    <w:rsid w:val="00D01E31"/>
    <w:rsid w:val="00D02374"/>
    <w:rsid w:val="00D023C4"/>
    <w:rsid w:val="00D028CF"/>
    <w:rsid w:val="00D02BEE"/>
    <w:rsid w:val="00D03A3F"/>
    <w:rsid w:val="00D0404F"/>
    <w:rsid w:val="00D0420B"/>
    <w:rsid w:val="00D04C1A"/>
    <w:rsid w:val="00D04F28"/>
    <w:rsid w:val="00D058D2"/>
    <w:rsid w:val="00D058F8"/>
    <w:rsid w:val="00D06494"/>
    <w:rsid w:val="00D06642"/>
    <w:rsid w:val="00D06A26"/>
    <w:rsid w:val="00D06EE4"/>
    <w:rsid w:val="00D076AA"/>
    <w:rsid w:val="00D10901"/>
    <w:rsid w:val="00D10D44"/>
    <w:rsid w:val="00D10DF9"/>
    <w:rsid w:val="00D11224"/>
    <w:rsid w:val="00D113BA"/>
    <w:rsid w:val="00D11572"/>
    <w:rsid w:val="00D1239B"/>
    <w:rsid w:val="00D123E7"/>
    <w:rsid w:val="00D12910"/>
    <w:rsid w:val="00D12EA0"/>
    <w:rsid w:val="00D13041"/>
    <w:rsid w:val="00D13B02"/>
    <w:rsid w:val="00D1493D"/>
    <w:rsid w:val="00D15274"/>
    <w:rsid w:val="00D15AE1"/>
    <w:rsid w:val="00D15EB6"/>
    <w:rsid w:val="00D16728"/>
    <w:rsid w:val="00D168AC"/>
    <w:rsid w:val="00D177E7"/>
    <w:rsid w:val="00D179A5"/>
    <w:rsid w:val="00D17F97"/>
    <w:rsid w:val="00D20354"/>
    <w:rsid w:val="00D207B0"/>
    <w:rsid w:val="00D20D68"/>
    <w:rsid w:val="00D20E4C"/>
    <w:rsid w:val="00D215D9"/>
    <w:rsid w:val="00D2177F"/>
    <w:rsid w:val="00D2181D"/>
    <w:rsid w:val="00D219F4"/>
    <w:rsid w:val="00D21AD3"/>
    <w:rsid w:val="00D21E80"/>
    <w:rsid w:val="00D223BF"/>
    <w:rsid w:val="00D225E9"/>
    <w:rsid w:val="00D229EF"/>
    <w:rsid w:val="00D23BD3"/>
    <w:rsid w:val="00D24579"/>
    <w:rsid w:val="00D25462"/>
    <w:rsid w:val="00D25781"/>
    <w:rsid w:val="00D26ADB"/>
    <w:rsid w:val="00D26FE1"/>
    <w:rsid w:val="00D27B0E"/>
    <w:rsid w:val="00D27E79"/>
    <w:rsid w:val="00D27F0C"/>
    <w:rsid w:val="00D30056"/>
    <w:rsid w:val="00D30454"/>
    <w:rsid w:val="00D30503"/>
    <w:rsid w:val="00D30FDD"/>
    <w:rsid w:val="00D32703"/>
    <w:rsid w:val="00D32CAD"/>
    <w:rsid w:val="00D33763"/>
    <w:rsid w:val="00D33BA7"/>
    <w:rsid w:val="00D33FAE"/>
    <w:rsid w:val="00D3479C"/>
    <w:rsid w:val="00D34962"/>
    <w:rsid w:val="00D35328"/>
    <w:rsid w:val="00D35ABB"/>
    <w:rsid w:val="00D36381"/>
    <w:rsid w:val="00D36602"/>
    <w:rsid w:val="00D36999"/>
    <w:rsid w:val="00D37582"/>
    <w:rsid w:val="00D379EC"/>
    <w:rsid w:val="00D4126D"/>
    <w:rsid w:val="00D41328"/>
    <w:rsid w:val="00D42B58"/>
    <w:rsid w:val="00D42E81"/>
    <w:rsid w:val="00D43054"/>
    <w:rsid w:val="00D434E6"/>
    <w:rsid w:val="00D45807"/>
    <w:rsid w:val="00D45BE6"/>
    <w:rsid w:val="00D460C2"/>
    <w:rsid w:val="00D46176"/>
    <w:rsid w:val="00D46944"/>
    <w:rsid w:val="00D4699E"/>
    <w:rsid w:val="00D474C2"/>
    <w:rsid w:val="00D47C28"/>
    <w:rsid w:val="00D47CA2"/>
    <w:rsid w:val="00D47CCE"/>
    <w:rsid w:val="00D47D8D"/>
    <w:rsid w:val="00D50E03"/>
    <w:rsid w:val="00D5134E"/>
    <w:rsid w:val="00D513AE"/>
    <w:rsid w:val="00D515CD"/>
    <w:rsid w:val="00D51744"/>
    <w:rsid w:val="00D51A03"/>
    <w:rsid w:val="00D51C05"/>
    <w:rsid w:val="00D520A5"/>
    <w:rsid w:val="00D5226E"/>
    <w:rsid w:val="00D528E9"/>
    <w:rsid w:val="00D53B37"/>
    <w:rsid w:val="00D54203"/>
    <w:rsid w:val="00D5425A"/>
    <w:rsid w:val="00D56425"/>
    <w:rsid w:val="00D566D9"/>
    <w:rsid w:val="00D576BC"/>
    <w:rsid w:val="00D57B5A"/>
    <w:rsid w:val="00D57BBE"/>
    <w:rsid w:val="00D57C2E"/>
    <w:rsid w:val="00D605CE"/>
    <w:rsid w:val="00D606AA"/>
    <w:rsid w:val="00D60746"/>
    <w:rsid w:val="00D608F8"/>
    <w:rsid w:val="00D60992"/>
    <w:rsid w:val="00D60E69"/>
    <w:rsid w:val="00D60ED1"/>
    <w:rsid w:val="00D62034"/>
    <w:rsid w:val="00D62282"/>
    <w:rsid w:val="00D627E4"/>
    <w:rsid w:val="00D62D4E"/>
    <w:rsid w:val="00D63111"/>
    <w:rsid w:val="00D63DF2"/>
    <w:rsid w:val="00D6405C"/>
    <w:rsid w:val="00D64111"/>
    <w:rsid w:val="00D64163"/>
    <w:rsid w:val="00D649DA"/>
    <w:rsid w:val="00D64DDF"/>
    <w:rsid w:val="00D65390"/>
    <w:rsid w:val="00D656C2"/>
    <w:rsid w:val="00D65E50"/>
    <w:rsid w:val="00D66289"/>
    <w:rsid w:val="00D6686C"/>
    <w:rsid w:val="00D66C18"/>
    <w:rsid w:val="00D66CC0"/>
    <w:rsid w:val="00D675C6"/>
    <w:rsid w:val="00D67B48"/>
    <w:rsid w:val="00D67DE3"/>
    <w:rsid w:val="00D716E8"/>
    <w:rsid w:val="00D71884"/>
    <w:rsid w:val="00D722F6"/>
    <w:rsid w:val="00D726AD"/>
    <w:rsid w:val="00D7365C"/>
    <w:rsid w:val="00D73739"/>
    <w:rsid w:val="00D73A0C"/>
    <w:rsid w:val="00D73ABF"/>
    <w:rsid w:val="00D74016"/>
    <w:rsid w:val="00D741E6"/>
    <w:rsid w:val="00D745A1"/>
    <w:rsid w:val="00D745F9"/>
    <w:rsid w:val="00D74EAA"/>
    <w:rsid w:val="00D750C6"/>
    <w:rsid w:val="00D7586B"/>
    <w:rsid w:val="00D7591E"/>
    <w:rsid w:val="00D7626D"/>
    <w:rsid w:val="00D76E06"/>
    <w:rsid w:val="00D76F20"/>
    <w:rsid w:val="00D806AB"/>
    <w:rsid w:val="00D8092E"/>
    <w:rsid w:val="00D80A13"/>
    <w:rsid w:val="00D810E9"/>
    <w:rsid w:val="00D8136F"/>
    <w:rsid w:val="00D81D24"/>
    <w:rsid w:val="00D81FFB"/>
    <w:rsid w:val="00D82FC1"/>
    <w:rsid w:val="00D83358"/>
    <w:rsid w:val="00D83B79"/>
    <w:rsid w:val="00D84CD6"/>
    <w:rsid w:val="00D85010"/>
    <w:rsid w:val="00D8553A"/>
    <w:rsid w:val="00D85775"/>
    <w:rsid w:val="00D85E27"/>
    <w:rsid w:val="00D870E3"/>
    <w:rsid w:val="00D87537"/>
    <w:rsid w:val="00D877A3"/>
    <w:rsid w:val="00D87C10"/>
    <w:rsid w:val="00D87DF4"/>
    <w:rsid w:val="00D901A6"/>
    <w:rsid w:val="00D9036D"/>
    <w:rsid w:val="00D905A9"/>
    <w:rsid w:val="00D90D3F"/>
    <w:rsid w:val="00D90DF6"/>
    <w:rsid w:val="00D90F49"/>
    <w:rsid w:val="00D91129"/>
    <w:rsid w:val="00D915E4"/>
    <w:rsid w:val="00D9160D"/>
    <w:rsid w:val="00D916AC"/>
    <w:rsid w:val="00D919EB"/>
    <w:rsid w:val="00D9214D"/>
    <w:rsid w:val="00D922BF"/>
    <w:rsid w:val="00D93F34"/>
    <w:rsid w:val="00D9439F"/>
    <w:rsid w:val="00D9454F"/>
    <w:rsid w:val="00D94563"/>
    <w:rsid w:val="00D94A4E"/>
    <w:rsid w:val="00D96148"/>
    <w:rsid w:val="00D96B8F"/>
    <w:rsid w:val="00D96B91"/>
    <w:rsid w:val="00D96DAA"/>
    <w:rsid w:val="00D96FA0"/>
    <w:rsid w:val="00D97702"/>
    <w:rsid w:val="00DA17CB"/>
    <w:rsid w:val="00DA1A11"/>
    <w:rsid w:val="00DA2588"/>
    <w:rsid w:val="00DA2E16"/>
    <w:rsid w:val="00DA2F48"/>
    <w:rsid w:val="00DA3A27"/>
    <w:rsid w:val="00DA3D9A"/>
    <w:rsid w:val="00DA47E1"/>
    <w:rsid w:val="00DA481E"/>
    <w:rsid w:val="00DA5130"/>
    <w:rsid w:val="00DA52C9"/>
    <w:rsid w:val="00DA60DB"/>
    <w:rsid w:val="00DA7021"/>
    <w:rsid w:val="00DA7678"/>
    <w:rsid w:val="00DA7A7A"/>
    <w:rsid w:val="00DB026F"/>
    <w:rsid w:val="00DB069C"/>
    <w:rsid w:val="00DB0FC4"/>
    <w:rsid w:val="00DB22FC"/>
    <w:rsid w:val="00DB24C2"/>
    <w:rsid w:val="00DB3EFB"/>
    <w:rsid w:val="00DB41C1"/>
    <w:rsid w:val="00DB4B41"/>
    <w:rsid w:val="00DB4E8F"/>
    <w:rsid w:val="00DB4ECA"/>
    <w:rsid w:val="00DB4EED"/>
    <w:rsid w:val="00DB4FE7"/>
    <w:rsid w:val="00DB5030"/>
    <w:rsid w:val="00DB5C38"/>
    <w:rsid w:val="00DB6C5B"/>
    <w:rsid w:val="00DB74E4"/>
    <w:rsid w:val="00DB7A34"/>
    <w:rsid w:val="00DC0702"/>
    <w:rsid w:val="00DC1404"/>
    <w:rsid w:val="00DC1B9A"/>
    <w:rsid w:val="00DC283F"/>
    <w:rsid w:val="00DC3C7F"/>
    <w:rsid w:val="00DC4309"/>
    <w:rsid w:val="00DC47F6"/>
    <w:rsid w:val="00DC4970"/>
    <w:rsid w:val="00DC5B73"/>
    <w:rsid w:val="00DC6D4F"/>
    <w:rsid w:val="00DC70D0"/>
    <w:rsid w:val="00DC79D1"/>
    <w:rsid w:val="00DD0497"/>
    <w:rsid w:val="00DD04D0"/>
    <w:rsid w:val="00DD0E1F"/>
    <w:rsid w:val="00DD12EE"/>
    <w:rsid w:val="00DD1917"/>
    <w:rsid w:val="00DD1BA4"/>
    <w:rsid w:val="00DD2365"/>
    <w:rsid w:val="00DD27F8"/>
    <w:rsid w:val="00DD2FBA"/>
    <w:rsid w:val="00DD3AC0"/>
    <w:rsid w:val="00DD3DD7"/>
    <w:rsid w:val="00DD570C"/>
    <w:rsid w:val="00DD58B6"/>
    <w:rsid w:val="00DD593A"/>
    <w:rsid w:val="00DD6003"/>
    <w:rsid w:val="00DD630B"/>
    <w:rsid w:val="00DD676B"/>
    <w:rsid w:val="00DD6988"/>
    <w:rsid w:val="00DD73A8"/>
    <w:rsid w:val="00DD79BC"/>
    <w:rsid w:val="00DE0236"/>
    <w:rsid w:val="00DE09DF"/>
    <w:rsid w:val="00DE0ABD"/>
    <w:rsid w:val="00DE0FAC"/>
    <w:rsid w:val="00DE10F9"/>
    <w:rsid w:val="00DE181F"/>
    <w:rsid w:val="00DE1DDE"/>
    <w:rsid w:val="00DE328B"/>
    <w:rsid w:val="00DE379F"/>
    <w:rsid w:val="00DE3910"/>
    <w:rsid w:val="00DE46A6"/>
    <w:rsid w:val="00DE494B"/>
    <w:rsid w:val="00DE5CDA"/>
    <w:rsid w:val="00DE5DF0"/>
    <w:rsid w:val="00DE6BC6"/>
    <w:rsid w:val="00DE6F1E"/>
    <w:rsid w:val="00DE774A"/>
    <w:rsid w:val="00DE7A13"/>
    <w:rsid w:val="00DE7A75"/>
    <w:rsid w:val="00DE7F34"/>
    <w:rsid w:val="00DE7F47"/>
    <w:rsid w:val="00DF1262"/>
    <w:rsid w:val="00DF2283"/>
    <w:rsid w:val="00DF317A"/>
    <w:rsid w:val="00DF33D4"/>
    <w:rsid w:val="00DF366C"/>
    <w:rsid w:val="00DF4749"/>
    <w:rsid w:val="00DF5185"/>
    <w:rsid w:val="00DF5AF9"/>
    <w:rsid w:val="00DF672C"/>
    <w:rsid w:val="00E010D6"/>
    <w:rsid w:val="00E0171C"/>
    <w:rsid w:val="00E02559"/>
    <w:rsid w:val="00E027D5"/>
    <w:rsid w:val="00E02C6B"/>
    <w:rsid w:val="00E03301"/>
    <w:rsid w:val="00E04316"/>
    <w:rsid w:val="00E0486D"/>
    <w:rsid w:val="00E04BD2"/>
    <w:rsid w:val="00E04D8F"/>
    <w:rsid w:val="00E05AB2"/>
    <w:rsid w:val="00E05C7A"/>
    <w:rsid w:val="00E05F54"/>
    <w:rsid w:val="00E06EEF"/>
    <w:rsid w:val="00E07CE5"/>
    <w:rsid w:val="00E10A02"/>
    <w:rsid w:val="00E11085"/>
    <w:rsid w:val="00E11123"/>
    <w:rsid w:val="00E114BF"/>
    <w:rsid w:val="00E1162A"/>
    <w:rsid w:val="00E12457"/>
    <w:rsid w:val="00E126C2"/>
    <w:rsid w:val="00E12BDD"/>
    <w:rsid w:val="00E12E1F"/>
    <w:rsid w:val="00E13110"/>
    <w:rsid w:val="00E13894"/>
    <w:rsid w:val="00E13D47"/>
    <w:rsid w:val="00E14015"/>
    <w:rsid w:val="00E159FF"/>
    <w:rsid w:val="00E15EBD"/>
    <w:rsid w:val="00E16170"/>
    <w:rsid w:val="00E164BF"/>
    <w:rsid w:val="00E164E0"/>
    <w:rsid w:val="00E165FF"/>
    <w:rsid w:val="00E16CA8"/>
    <w:rsid w:val="00E16D52"/>
    <w:rsid w:val="00E16ECA"/>
    <w:rsid w:val="00E17AE9"/>
    <w:rsid w:val="00E17E5A"/>
    <w:rsid w:val="00E20267"/>
    <w:rsid w:val="00E20330"/>
    <w:rsid w:val="00E21836"/>
    <w:rsid w:val="00E22414"/>
    <w:rsid w:val="00E22CA9"/>
    <w:rsid w:val="00E22F29"/>
    <w:rsid w:val="00E2341D"/>
    <w:rsid w:val="00E234BF"/>
    <w:rsid w:val="00E2668A"/>
    <w:rsid w:val="00E26ED2"/>
    <w:rsid w:val="00E27A11"/>
    <w:rsid w:val="00E30DC6"/>
    <w:rsid w:val="00E30DEE"/>
    <w:rsid w:val="00E30F5B"/>
    <w:rsid w:val="00E30F94"/>
    <w:rsid w:val="00E3143A"/>
    <w:rsid w:val="00E31755"/>
    <w:rsid w:val="00E31AF8"/>
    <w:rsid w:val="00E321A3"/>
    <w:rsid w:val="00E3236E"/>
    <w:rsid w:val="00E32751"/>
    <w:rsid w:val="00E33054"/>
    <w:rsid w:val="00E33163"/>
    <w:rsid w:val="00E34ED7"/>
    <w:rsid w:val="00E3527F"/>
    <w:rsid w:val="00E35B70"/>
    <w:rsid w:val="00E361B7"/>
    <w:rsid w:val="00E367A0"/>
    <w:rsid w:val="00E367EC"/>
    <w:rsid w:val="00E36AE5"/>
    <w:rsid w:val="00E37A29"/>
    <w:rsid w:val="00E37CD4"/>
    <w:rsid w:val="00E40017"/>
    <w:rsid w:val="00E401E3"/>
    <w:rsid w:val="00E41A9C"/>
    <w:rsid w:val="00E41EF9"/>
    <w:rsid w:val="00E42896"/>
    <w:rsid w:val="00E42B4F"/>
    <w:rsid w:val="00E42DD5"/>
    <w:rsid w:val="00E43482"/>
    <w:rsid w:val="00E43C17"/>
    <w:rsid w:val="00E43F17"/>
    <w:rsid w:val="00E4418E"/>
    <w:rsid w:val="00E4457E"/>
    <w:rsid w:val="00E44A3F"/>
    <w:rsid w:val="00E44AA1"/>
    <w:rsid w:val="00E44D49"/>
    <w:rsid w:val="00E44FED"/>
    <w:rsid w:val="00E45625"/>
    <w:rsid w:val="00E457DC"/>
    <w:rsid w:val="00E45D2A"/>
    <w:rsid w:val="00E45E87"/>
    <w:rsid w:val="00E4610E"/>
    <w:rsid w:val="00E46346"/>
    <w:rsid w:val="00E4690A"/>
    <w:rsid w:val="00E47889"/>
    <w:rsid w:val="00E5006B"/>
    <w:rsid w:val="00E508B4"/>
    <w:rsid w:val="00E50F80"/>
    <w:rsid w:val="00E51293"/>
    <w:rsid w:val="00E51683"/>
    <w:rsid w:val="00E51A2F"/>
    <w:rsid w:val="00E5222B"/>
    <w:rsid w:val="00E52DEB"/>
    <w:rsid w:val="00E53720"/>
    <w:rsid w:val="00E54A79"/>
    <w:rsid w:val="00E54BDC"/>
    <w:rsid w:val="00E54F4A"/>
    <w:rsid w:val="00E56F86"/>
    <w:rsid w:val="00E57893"/>
    <w:rsid w:val="00E57ADB"/>
    <w:rsid w:val="00E60373"/>
    <w:rsid w:val="00E607D3"/>
    <w:rsid w:val="00E60CB2"/>
    <w:rsid w:val="00E60DE9"/>
    <w:rsid w:val="00E61099"/>
    <w:rsid w:val="00E61BD5"/>
    <w:rsid w:val="00E65264"/>
    <w:rsid w:val="00E65502"/>
    <w:rsid w:val="00E65506"/>
    <w:rsid w:val="00E65A84"/>
    <w:rsid w:val="00E65C2C"/>
    <w:rsid w:val="00E65D20"/>
    <w:rsid w:val="00E67303"/>
    <w:rsid w:val="00E67A00"/>
    <w:rsid w:val="00E7115F"/>
    <w:rsid w:val="00E716AA"/>
    <w:rsid w:val="00E71A76"/>
    <w:rsid w:val="00E726F9"/>
    <w:rsid w:val="00E72865"/>
    <w:rsid w:val="00E72B76"/>
    <w:rsid w:val="00E7368A"/>
    <w:rsid w:val="00E73927"/>
    <w:rsid w:val="00E73C2E"/>
    <w:rsid w:val="00E73CEE"/>
    <w:rsid w:val="00E73D73"/>
    <w:rsid w:val="00E73DAD"/>
    <w:rsid w:val="00E73F4F"/>
    <w:rsid w:val="00E74876"/>
    <w:rsid w:val="00E75497"/>
    <w:rsid w:val="00E75CFF"/>
    <w:rsid w:val="00E75E92"/>
    <w:rsid w:val="00E75EE1"/>
    <w:rsid w:val="00E763B4"/>
    <w:rsid w:val="00E76971"/>
    <w:rsid w:val="00E76991"/>
    <w:rsid w:val="00E80248"/>
    <w:rsid w:val="00E8080B"/>
    <w:rsid w:val="00E80CBA"/>
    <w:rsid w:val="00E810C1"/>
    <w:rsid w:val="00E81555"/>
    <w:rsid w:val="00E81B3E"/>
    <w:rsid w:val="00E82D06"/>
    <w:rsid w:val="00E82E13"/>
    <w:rsid w:val="00E83F25"/>
    <w:rsid w:val="00E8446A"/>
    <w:rsid w:val="00E84AA3"/>
    <w:rsid w:val="00E85745"/>
    <w:rsid w:val="00E859C3"/>
    <w:rsid w:val="00E86D82"/>
    <w:rsid w:val="00E86DAF"/>
    <w:rsid w:val="00E8742E"/>
    <w:rsid w:val="00E875FD"/>
    <w:rsid w:val="00E87670"/>
    <w:rsid w:val="00E87A5B"/>
    <w:rsid w:val="00E87F66"/>
    <w:rsid w:val="00E901C0"/>
    <w:rsid w:val="00E9151D"/>
    <w:rsid w:val="00E91E33"/>
    <w:rsid w:val="00E92B4C"/>
    <w:rsid w:val="00E92B98"/>
    <w:rsid w:val="00E92C64"/>
    <w:rsid w:val="00E92D1F"/>
    <w:rsid w:val="00E938E0"/>
    <w:rsid w:val="00E94357"/>
    <w:rsid w:val="00E96802"/>
    <w:rsid w:val="00E97022"/>
    <w:rsid w:val="00E970AE"/>
    <w:rsid w:val="00E97236"/>
    <w:rsid w:val="00E978E4"/>
    <w:rsid w:val="00E97D3D"/>
    <w:rsid w:val="00EA0184"/>
    <w:rsid w:val="00EA0663"/>
    <w:rsid w:val="00EA07FC"/>
    <w:rsid w:val="00EA154D"/>
    <w:rsid w:val="00EA1ABD"/>
    <w:rsid w:val="00EA21B6"/>
    <w:rsid w:val="00EA2669"/>
    <w:rsid w:val="00EA2A98"/>
    <w:rsid w:val="00EA2BF6"/>
    <w:rsid w:val="00EA2C76"/>
    <w:rsid w:val="00EA2F09"/>
    <w:rsid w:val="00EA466D"/>
    <w:rsid w:val="00EA4740"/>
    <w:rsid w:val="00EA4920"/>
    <w:rsid w:val="00EA4E31"/>
    <w:rsid w:val="00EA5433"/>
    <w:rsid w:val="00EA54EC"/>
    <w:rsid w:val="00EA5DE8"/>
    <w:rsid w:val="00EA6632"/>
    <w:rsid w:val="00EA6AB9"/>
    <w:rsid w:val="00EB1203"/>
    <w:rsid w:val="00EB1A64"/>
    <w:rsid w:val="00EB2392"/>
    <w:rsid w:val="00EB3293"/>
    <w:rsid w:val="00EB36F6"/>
    <w:rsid w:val="00EB38D7"/>
    <w:rsid w:val="00EB57E2"/>
    <w:rsid w:val="00EB5863"/>
    <w:rsid w:val="00EB5BCC"/>
    <w:rsid w:val="00EB6073"/>
    <w:rsid w:val="00EB632C"/>
    <w:rsid w:val="00EB6441"/>
    <w:rsid w:val="00EB6CEE"/>
    <w:rsid w:val="00EB7019"/>
    <w:rsid w:val="00EB727D"/>
    <w:rsid w:val="00EB7A38"/>
    <w:rsid w:val="00EB7B0D"/>
    <w:rsid w:val="00EB7E1B"/>
    <w:rsid w:val="00EC0C05"/>
    <w:rsid w:val="00EC19A0"/>
    <w:rsid w:val="00EC1CB1"/>
    <w:rsid w:val="00EC20E2"/>
    <w:rsid w:val="00EC2539"/>
    <w:rsid w:val="00EC2B98"/>
    <w:rsid w:val="00EC2FF4"/>
    <w:rsid w:val="00EC4A55"/>
    <w:rsid w:val="00EC5268"/>
    <w:rsid w:val="00EC5466"/>
    <w:rsid w:val="00EC57F1"/>
    <w:rsid w:val="00EC6125"/>
    <w:rsid w:val="00EC6994"/>
    <w:rsid w:val="00EC6C57"/>
    <w:rsid w:val="00EC7235"/>
    <w:rsid w:val="00EC7E10"/>
    <w:rsid w:val="00ED0071"/>
    <w:rsid w:val="00ED09DB"/>
    <w:rsid w:val="00ED0E26"/>
    <w:rsid w:val="00ED117F"/>
    <w:rsid w:val="00ED1331"/>
    <w:rsid w:val="00ED2055"/>
    <w:rsid w:val="00ED224B"/>
    <w:rsid w:val="00ED229D"/>
    <w:rsid w:val="00ED246E"/>
    <w:rsid w:val="00ED280B"/>
    <w:rsid w:val="00ED3CB3"/>
    <w:rsid w:val="00ED4453"/>
    <w:rsid w:val="00ED481E"/>
    <w:rsid w:val="00ED48F5"/>
    <w:rsid w:val="00ED4E76"/>
    <w:rsid w:val="00ED4FF6"/>
    <w:rsid w:val="00ED6689"/>
    <w:rsid w:val="00ED676B"/>
    <w:rsid w:val="00ED67D8"/>
    <w:rsid w:val="00ED6F9D"/>
    <w:rsid w:val="00ED7012"/>
    <w:rsid w:val="00ED746D"/>
    <w:rsid w:val="00ED76DA"/>
    <w:rsid w:val="00EE04A1"/>
    <w:rsid w:val="00EE0506"/>
    <w:rsid w:val="00EE073C"/>
    <w:rsid w:val="00EE0C8A"/>
    <w:rsid w:val="00EE1099"/>
    <w:rsid w:val="00EE15BC"/>
    <w:rsid w:val="00EE1A82"/>
    <w:rsid w:val="00EE1A94"/>
    <w:rsid w:val="00EE1D08"/>
    <w:rsid w:val="00EE20CC"/>
    <w:rsid w:val="00EE341E"/>
    <w:rsid w:val="00EE361D"/>
    <w:rsid w:val="00EE3D96"/>
    <w:rsid w:val="00EE4DA4"/>
    <w:rsid w:val="00EE50A7"/>
    <w:rsid w:val="00EE53F1"/>
    <w:rsid w:val="00EE583C"/>
    <w:rsid w:val="00EE6172"/>
    <w:rsid w:val="00EE61AF"/>
    <w:rsid w:val="00EE687C"/>
    <w:rsid w:val="00EE7210"/>
    <w:rsid w:val="00EF0109"/>
    <w:rsid w:val="00EF06E6"/>
    <w:rsid w:val="00EF090E"/>
    <w:rsid w:val="00EF110B"/>
    <w:rsid w:val="00EF18BC"/>
    <w:rsid w:val="00EF19B4"/>
    <w:rsid w:val="00EF231A"/>
    <w:rsid w:val="00EF308B"/>
    <w:rsid w:val="00EF32DE"/>
    <w:rsid w:val="00EF39EE"/>
    <w:rsid w:val="00EF3D54"/>
    <w:rsid w:val="00EF3DD1"/>
    <w:rsid w:val="00EF4D23"/>
    <w:rsid w:val="00EF4E84"/>
    <w:rsid w:val="00EF5C45"/>
    <w:rsid w:val="00EF5CDB"/>
    <w:rsid w:val="00EF5D62"/>
    <w:rsid w:val="00EF5F98"/>
    <w:rsid w:val="00EF6018"/>
    <w:rsid w:val="00EF6328"/>
    <w:rsid w:val="00EF684E"/>
    <w:rsid w:val="00EF6949"/>
    <w:rsid w:val="00EF6FD6"/>
    <w:rsid w:val="00EF73AC"/>
    <w:rsid w:val="00EF73E8"/>
    <w:rsid w:val="00EF75DA"/>
    <w:rsid w:val="00F017AC"/>
    <w:rsid w:val="00F01901"/>
    <w:rsid w:val="00F01B90"/>
    <w:rsid w:val="00F01DB3"/>
    <w:rsid w:val="00F01EC5"/>
    <w:rsid w:val="00F01F9F"/>
    <w:rsid w:val="00F02F0C"/>
    <w:rsid w:val="00F0378B"/>
    <w:rsid w:val="00F03876"/>
    <w:rsid w:val="00F04B14"/>
    <w:rsid w:val="00F05F21"/>
    <w:rsid w:val="00F06FAE"/>
    <w:rsid w:val="00F07062"/>
    <w:rsid w:val="00F0760D"/>
    <w:rsid w:val="00F07F51"/>
    <w:rsid w:val="00F10151"/>
    <w:rsid w:val="00F10215"/>
    <w:rsid w:val="00F1090D"/>
    <w:rsid w:val="00F10C35"/>
    <w:rsid w:val="00F11A34"/>
    <w:rsid w:val="00F11C3E"/>
    <w:rsid w:val="00F11E6C"/>
    <w:rsid w:val="00F1226C"/>
    <w:rsid w:val="00F125A5"/>
    <w:rsid w:val="00F129B5"/>
    <w:rsid w:val="00F133B7"/>
    <w:rsid w:val="00F13CE7"/>
    <w:rsid w:val="00F143F7"/>
    <w:rsid w:val="00F148C2"/>
    <w:rsid w:val="00F15725"/>
    <w:rsid w:val="00F16232"/>
    <w:rsid w:val="00F16558"/>
    <w:rsid w:val="00F165B2"/>
    <w:rsid w:val="00F1759B"/>
    <w:rsid w:val="00F17B51"/>
    <w:rsid w:val="00F17CBD"/>
    <w:rsid w:val="00F20094"/>
    <w:rsid w:val="00F21559"/>
    <w:rsid w:val="00F21718"/>
    <w:rsid w:val="00F21BD4"/>
    <w:rsid w:val="00F22B21"/>
    <w:rsid w:val="00F23057"/>
    <w:rsid w:val="00F230DF"/>
    <w:rsid w:val="00F2312C"/>
    <w:rsid w:val="00F243BF"/>
    <w:rsid w:val="00F2504C"/>
    <w:rsid w:val="00F255D1"/>
    <w:rsid w:val="00F2577D"/>
    <w:rsid w:val="00F258A4"/>
    <w:rsid w:val="00F25C08"/>
    <w:rsid w:val="00F2624E"/>
    <w:rsid w:val="00F2647B"/>
    <w:rsid w:val="00F26B99"/>
    <w:rsid w:val="00F27087"/>
    <w:rsid w:val="00F2756E"/>
    <w:rsid w:val="00F2777E"/>
    <w:rsid w:val="00F27E43"/>
    <w:rsid w:val="00F30764"/>
    <w:rsid w:val="00F3157E"/>
    <w:rsid w:val="00F31AE0"/>
    <w:rsid w:val="00F322DC"/>
    <w:rsid w:val="00F33264"/>
    <w:rsid w:val="00F33537"/>
    <w:rsid w:val="00F33659"/>
    <w:rsid w:val="00F34F56"/>
    <w:rsid w:val="00F35236"/>
    <w:rsid w:val="00F361A5"/>
    <w:rsid w:val="00F3719B"/>
    <w:rsid w:val="00F371CB"/>
    <w:rsid w:val="00F37307"/>
    <w:rsid w:val="00F37451"/>
    <w:rsid w:val="00F37823"/>
    <w:rsid w:val="00F378F0"/>
    <w:rsid w:val="00F37EDF"/>
    <w:rsid w:val="00F402B4"/>
    <w:rsid w:val="00F42018"/>
    <w:rsid w:val="00F42841"/>
    <w:rsid w:val="00F42872"/>
    <w:rsid w:val="00F429F7"/>
    <w:rsid w:val="00F42F03"/>
    <w:rsid w:val="00F435C1"/>
    <w:rsid w:val="00F4361A"/>
    <w:rsid w:val="00F4414B"/>
    <w:rsid w:val="00F44C54"/>
    <w:rsid w:val="00F44F2F"/>
    <w:rsid w:val="00F454BA"/>
    <w:rsid w:val="00F460A2"/>
    <w:rsid w:val="00F47F69"/>
    <w:rsid w:val="00F5048F"/>
    <w:rsid w:val="00F50E9A"/>
    <w:rsid w:val="00F51C92"/>
    <w:rsid w:val="00F52A33"/>
    <w:rsid w:val="00F52C85"/>
    <w:rsid w:val="00F52CEB"/>
    <w:rsid w:val="00F5407F"/>
    <w:rsid w:val="00F5473F"/>
    <w:rsid w:val="00F54CD9"/>
    <w:rsid w:val="00F553E9"/>
    <w:rsid w:val="00F55615"/>
    <w:rsid w:val="00F55C3E"/>
    <w:rsid w:val="00F5658F"/>
    <w:rsid w:val="00F566BB"/>
    <w:rsid w:val="00F56AFB"/>
    <w:rsid w:val="00F56D96"/>
    <w:rsid w:val="00F56F36"/>
    <w:rsid w:val="00F57882"/>
    <w:rsid w:val="00F57F1A"/>
    <w:rsid w:val="00F60301"/>
    <w:rsid w:val="00F60B34"/>
    <w:rsid w:val="00F60D61"/>
    <w:rsid w:val="00F6101A"/>
    <w:rsid w:val="00F61E02"/>
    <w:rsid w:val="00F62137"/>
    <w:rsid w:val="00F6218F"/>
    <w:rsid w:val="00F631D4"/>
    <w:rsid w:val="00F632FA"/>
    <w:rsid w:val="00F63883"/>
    <w:rsid w:val="00F63E00"/>
    <w:rsid w:val="00F642D5"/>
    <w:rsid w:val="00F64F4D"/>
    <w:rsid w:val="00F64F57"/>
    <w:rsid w:val="00F65FA5"/>
    <w:rsid w:val="00F6670F"/>
    <w:rsid w:val="00F66DEB"/>
    <w:rsid w:val="00F6738E"/>
    <w:rsid w:val="00F67B36"/>
    <w:rsid w:val="00F67EB6"/>
    <w:rsid w:val="00F70341"/>
    <w:rsid w:val="00F72181"/>
    <w:rsid w:val="00F724C2"/>
    <w:rsid w:val="00F72B4D"/>
    <w:rsid w:val="00F734F9"/>
    <w:rsid w:val="00F73670"/>
    <w:rsid w:val="00F736D3"/>
    <w:rsid w:val="00F73846"/>
    <w:rsid w:val="00F7399D"/>
    <w:rsid w:val="00F7400C"/>
    <w:rsid w:val="00F74253"/>
    <w:rsid w:val="00F74274"/>
    <w:rsid w:val="00F74306"/>
    <w:rsid w:val="00F7531C"/>
    <w:rsid w:val="00F7637E"/>
    <w:rsid w:val="00F767A9"/>
    <w:rsid w:val="00F769DB"/>
    <w:rsid w:val="00F76B24"/>
    <w:rsid w:val="00F76DF2"/>
    <w:rsid w:val="00F76E8B"/>
    <w:rsid w:val="00F778CC"/>
    <w:rsid w:val="00F7792E"/>
    <w:rsid w:val="00F800BC"/>
    <w:rsid w:val="00F80BEB"/>
    <w:rsid w:val="00F818EE"/>
    <w:rsid w:val="00F818FC"/>
    <w:rsid w:val="00F81CDF"/>
    <w:rsid w:val="00F81F5D"/>
    <w:rsid w:val="00F82030"/>
    <w:rsid w:val="00F8455E"/>
    <w:rsid w:val="00F84642"/>
    <w:rsid w:val="00F85E6B"/>
    <w:rsid w:val="00F85FEB"/>
    <w:rsid w:val="00F861AF"/>
    <w:rsid w:val="00F862B8"/>
    <w:rsid w:val="00F862DB"/>
    <w:rsid w:val="00F876A6"/>
    <w:rsid w:val="00F87B4E"/>
    <w:rsid w:val="00F90910"/>
    <w:rsid w:val="00F9107D"/>
    <w:rsid w:val="00F9325A"/>
    <w:rsid w:val="00F9346C"/>
    <w:rsid w:val="00F936F7"/>
    <w:rsid w:val="00F93C7D"/>
    <w:rsid w:val="00F94420"/>
    <w:rsid w:val="00F95097"/>
    <w:rsid w:val="00F95111"/>
    <w:rsid w:val="00F95CBA"/>
    <w:rsid w:val="00F96B3E"/>
    <w:rsid w:val="00F96EDD"/>
    <w:rsid w:val="00F975D7"/>
    <w:rsid w:val="00F977B1"/>
    <w:rsid w:val="00F97B22"/>
    <w:rsid w:val="00F97FC9"/>
    <w:rsid w:val="00FA0519"/>
    <w:rsid w:val="00FA0A48"/>
    <w:rsid w:val="00FA13C5"/>
    <w:rsid w:val="00FA1EC4"/>
    <w:rsid w:val="00FA20D2"/>
    <w:rsid w:val="00FA3D27"/>
    <w:rsid w:val="00FA4269"/>
    <w:rsid w:val="00FA4E8C"/>
    <w:rsid w:val="00FA515F"/>
    <w:rsid w:val="00FA5B37"/>
    <w:rsid w:val="00FA5D70"/>
    <w:rsid w:val="00FA67A3"/>
    <w:rsid w:val="00FA7190"/>
    <w:rsid w:val="00FA72C4"/>
    <w:rsid w:val="00FA7416"/>
    <w:rsid w:val="00FA7755"/>
    <w:rsid w:val="00FB0441"/>
    <w:rsid w:val="00FB0519"/>
    <w:rsid w:val="00FB05F4"/>
    <w:rsid w:val="00FB17A7"/>
    <w:rsid w:val="00FB1FD8"/>
    <w:rsid w:val="00FB2D12"/>
    <w:rsid w:val="00FB2FE6"/>
    <w:rsid w:val="00FB324B"/>
    <w:rsid w:val="00FB3ACC"/>
    <w:rsid w:val="00FB433D"/>
    <w:rsid w:val="00FB4A4F"/>
    <w:rsid w:val="00FB55AE"/>
    <w:rsid w:val="00FB5B18"/>
    <w:rsid w:val="00FB6896"/>
    <w:rsid w:val="00FB699A"/>
    <w:rsid w:val="00FB6A74"/>
    <w:rsid w:val="00FB6B47"/>
    <w:rsid w:val="00FB6CAB"/>
    <w:rsid w:val="00FB719A"/>
    <w:rsid w:val="00FB73F1"/>
    <w:rsid w:val="00FB74F7"/>
    <w:rsid w:val="00FB7670"/>
    <w:rsid w:val="00FB799C"/>
    <w:rsid w:val="00FC0007"/>
    <w:rsid w:val="00FC01D8"/>
    <w:rsid w:val="00FC06FD"/>
    <w:rsid w:val="00FC0A98"/>
    <w:rsid w:val="00FC1FDB"/>
    <w:rsid w:val="00FC253C"/>
    <w:rsid w:val="00FC3991"/>
    <w:rsid w:val="00FC3DF7"/>
    <w:rsid w:val="00FC44FE"/>
    <w:rsid w:val="00FC4AA3"/>
    <w:rsid w:val="00FC4C2B"/>
    <w:rsid w:val="00FC5415"/>
    <w:rsid w:val="00FC6261"/>
    <w:rsid w:val="00FC65EA"/>
    <w:rsid w:val="00FC68D7"/>
    <w:rsid w:val="00FC6989"/>
    <w:rsid w:val="00FC7DDB"/>
    <w:rsid w:val="00FC7F48"/>
    <w:rsid w:val="00FD0BCB"/>
    <w:rsid w:val="00FD0F0C"/>
    <w:rsid w:val="00FD13AE"/>
    <w:rsid w:val="00FD1668"/>
    <w:rsid w:val="00FD2DBC"/>
    <w:rsid w:val="00FD3A96"/>
    <w:rsid w:val="00FD3CAB"/>
    <w:rsid w:val="00FD4207"/>
    <w:rsid w:val="00FD4617"/>
    <w:rsid w:val="00FD4FDA"/>
    <w:rsid w:val="00FD5937"/>
    <w:rsid w:val="00FD7117"/>
    <w:rsid w:val="00FD7197"/>
    <w:rsid w:val="00FD727C"/>
    <w:rsid w:val="00FD75B9"/>
    <w:rsid w:val="00FE05FA"/>
    <w:rsid w:val="00FE0900"/>
    <w:rsid w:val="00FE1277"/>
    <w:rsid w:val="00FE1617"/>
    <w:rsid w:val="00FE1888"/>
    <w:rsid w:val="00FE1F03"/>
    <w:rsid w:val="00FE22C3"/>
    <w:rsid w:val="00FE2D63"/>
    <w:rsid w:val="00FE3779"/>
    <w:rsid w:val="00FE3C9E"/>
    <w:rsid w:val="00FE3E61"/>
    <w:rsid w:val="00FE41C0"/>
    <w:rsid w:val="00FE448E"/>
    <w:rsid w:val="00FE4EB7"/>
    <w:rsid w:val="00FE5374"/>
    <w:rsid w:val="00FE64AA"/>
    <w:rsid w:val="00FE6F0B"/>
    <w:rsid w:val="00FF0348"/>
    <w:rsid w:val="00FF0529"/>
    <w:rsid w:val="00FF0A99"/>
    <w:rsid w:val="00FF0CEB"/>
    <w:rsid w:val="00FF1033"/>
    <w:rsid w:val="00FF10A0"/>
    <w:rsid w:val="00FF1119"/>
    <w:rsid w:val="00FF1261"/>
    <w:rsid w:val="00FF19B8"/>
    <w:rsid w:val="00FF2001"/>
    <w:rsid w:val="00FF22C8"/>
    <w:rsid w:val="00FF2837"/>
    <w:rsid w:val="00FF2BCF"/>
    <w:rsid w:val="00FF3001"/>
    <w:rsid w:val="00FF3054"/>
    <w:rsid w:val="00FF3495"/>
    <w:rsid w:val="00FF3730"/>
    <w:rsid w:val="00FF3A62"/>
    <w:rsid w:val="00FF4837"/>
    <w:rsid w:val="00FF5A8E"/>
    <w:rsid w:val="00FF6158"/>
    <w:rsid w:val="00FF685F"/>
    <w:rsid w:val="00FF6C30"/>
    <w:rsid w:val="00FF701C"/>
    <w:rsid w:val="00FF7F57"/>
    <w:rsid w:val="00FF7F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50C056"/>
  <w14:defaultImageDpi w14:val="32767"/>
  <w15:chartTrackingRefBased/>
  <w15:docId w15:val="{0A95881A-0DE2-4582-B4AF-2C27BDE0B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iPriority="99" w:unhideWhenUsed="1"/>
    <w:lsdException w:name="footer" w:semiHidden="1" w:uiPriority="99"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3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42E25"/>
    <w:pPr>
      <w:spacing w:after="240" w:line="230" w:lineRule="atLeast"/>
      <w:jc w:val="both"/>
    </w:pPr>
    <w:rPr>
      <w:rFonts w:ascii="Arial" w:eastAsia="MS Mincho" w:hAnsi="Arial"/>
      <w:lang w:val="en-AU" w:eastAsia="ja-JP"/>
    </w:rPr>
  </w:style>
  <w:style w:type="paragraph" w:styleId="Heading1">
    <w:name w:val="heading 1"/>
    <w:basedOn w:val="Normal"/>
    <w:next w:val="Normal"/>
    <w:link w:val="Heading1Char"/>
    <w:uiPriority w:val="9"/>
    <w:qFormat/>
    <w:rsid w:val="00112BD8"/>
    <w:pPr>
      <w:keepNext/>
      <w:numPr>
        <w:numId w:val="23"/>
      </w:numPr>
      <w:tabs>
        <w:tab w:val="left" w:pos="400"/>
        <w:tab w:val="left" w:pos="560"/>
      </w:tabs>
      <w:suppressAutoHyphens/>
      <w:spacing w:before="270" w:line="270" w:lineRule="exact"/>
      <w:outlineLvl w:val="0"/>
    </w:pPr>
    <w:rPr>
      <w:b/>
      <w:bCs/>
      <w:sz w:val="24"/>
    </w:rPr>
  </w:style>
  <w:style w:type="paragraph" w:styleId="Heading2">
    <w:name w:val="heading 2"/>
    <w:basedOn w:val="Heading1"/>
    <w:next w:val="Normal"/>
    <w:link w:val="Heading2Char"/>
    <w:uiPriority w:val="9"/>
    <w:qFormat/>
    <w:rsid w:val="00112BD8"/>
    <w:pPr>
      <w:numPr>
        <w:ilvl w:val="1"/>
      </w:numPr>
      <w:tabs>
        <w:tab w:val="clear" w:pos="400"/>
        <w:tab w:val="clear" w:pos="560"/>
        <w:tab w:val="left" w:pos="540"/>
        <w:tab w:val="left" w:pos="700"/>
      </w:tabs>
      <w:spacing w:before="60" w:line="250" w:lineRule="exact"/>
      <w:outlineLvl w:val="1"/>
    </w:pPr>
    <w:rPr>
      <w:sz w:val="22"/>
    </w:rPr>
  </w:style>
  <w:style w:type="paragraph" w:styleId="Heading3">
    <w:name w:val="heading 3"/>
    <w:basedOn w:val="Heading1"/>
    <w:next w:val="Normal"/>
    <w:link w:val="Heading3Char"/>
    <w:uiPriority w:val="9"/>
    <w:qFormat/>
    <w:rsid w:val="009F60A2"/>
    <w:pPr>
      <w:numPr>
        <w:ilvl w:val="2"/>
      </w:numPr>
      <w:tabs>
        <w:tab w:val="clear" w:pos="400"/>
        <w:tab w:val="clear" w:pos="560"/>
        <w:tab w:val="left" w:pos="660"/>
        <w:tab w:val="left" w:pos="880"/>
      </w:tabs>
      <w:spacing w:before="60" w:line="230" w:lineRule="exact"/>
      <w:ind w:left="720"/>
      <w:jc w:val="left"/>
      <w:outlineLvl w:val="2"/>
    </w:pPr>
    <w:rPr>
      <w:sz w:val="20"/>
      <w:lang w:val="en-GB"/>
    </w:rPr>
  </w:style>
  <w:style w:type="paragraph" w:styleId="Heading4">
    <w:name w:val="heading 4"/>
    <w:basedOn w:val="Heading3"/>
    <w:next w:val="Normal"/>
    <w:link w:val="Heading4Char"/>
    <w:uiPriority w:val="9"/>
    <w:qFormat/>
    <w:rsid w:val="00102830"/>
    <w:pPr>
      <w:numPr>
        <w:ilvl w:val="3"/>
      </w:numPr>
      <w:tabs>
        <w:tab w:val="clear" w:pos="660"/>
        <w:tab w:val="clear" w:pos="880"/>
        <w:tab w:val="left" w:pos="900"/>
        <w:tab w:val="left" w:pos="1140"/>
        <w:tab w:val="left" w:pos="1360"/>
      </w:tabs>
      <w:ind w:left="864"/>
      <w:outlineLvl w:val="3"/>
    </w:pPr>
  </w:style>
  <w:style w:type="paragraph" w:styleId="Heading5">
    <w:name w:val="heading 5"/>
    <w:basedOn w:val="Heading4"/>
    <w:next w:val="Normal"/>
    <w:link w:val="Heading5Char"/>
    <w:uiPriority w:val="9"/>
    <w:qFormat/>
    <w:rsid w:val="00112BD8"/>
    <w:pPr>
      <w:numPr>
        <w:ilvl w:val="4"/>
      </w:numPr>
      <w:tabs>
        <w:tab w:val="clear" w:pos="1140"/>
        <w:tab w:val="clear" w:pos="1360"/>
      </w:tabs>
      <w:outlineLvl w:val="4"/>
    </w:pPr>
  </w:style>
  <w:style w:type="paragraph" w:styleId="Heading6">
    <w:name w:val="heading 6"/>
    <w:basedOn w:val="Heading5"/>
    <w:next w:val="Normal"/>
    <w:link w:val="Heading6Char"/>
    <w:uiPriority w:val="9"/>
    <w:qFormat/>
    <w:rsid w:val="00112BD8"/>
    <w:pPr>
      <w:numPr>
        <w:ilvl w:val="5"/>
      </w:numPr>
      <w:outlineLvl w:val="5"/>
    </w:pPr>
  </w:style>
  <w:style w:type="paragraph" w:styleId="Heading7">
    <w:name w:val="heading 7"/>
    <w:basedOn w:val="Heading6"/>
    <w:next w:val="Normal"/>
    <w:link w:val="Heading7Char"/>
    <w:uiPriority w:val="9"/>
    <w:qFormat/>
    <w:rsid w:val="00112BD8"/>
    <w:pPr>
      <w:numPr>
        <w:ilvl w:val="6"/>
      </w:numPr>
      <w:outlineLvl w:val="6"/>
    </w:pPr>
  </w:style>
  <w:style w:type="paragraph" w:styleId="Heading8">
    <w:name w:val="heading 8"/>
    <w:basedOn w:val="Heading6"/>
    <w:next w:val="Normal"/>
    <w:link w:val="Heading8Char"/>
    <w:uiPriority w:val="9"/>
    <w:qFormat/>
    <w:rsid w:val="00112BD8"/>
    <w:pPr>
      <w:numPr>
        <w:ilvl w:val="7"/>
      </w:numPr>
      <w:outlineLvl w:val="7"/>
    </w:pPr>
  </w:style>
  <w:style w:type="paragraph" w:styleId="Heading9">
    <w:name w:val="heading 9"/>
    <w:basedOn w:val="Heading6"/>
    <w:next w:val="Normal"/>
    <w:link w:val="Heading9Char"/>
    <w:uiPriority w:val="9"/>
    <w:qFormat/>
    <w:rsid w:val="00112BD8"/>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te">
    <w:name w:val="Note"/>
    <w:basedOn w:val="Normal"/>
    <w:link w:val="NoteChar"/>
    <w:qFormat/>
    <w:rsid w:val="00696540"/>
    <w:pPr>
      <w:autoSpaceDE w:val="0"/>
      <w:autoSpaceDN w:val="0"/>
      <w:adjustRightInd w:val="0"/>
      <w:spacing w:line="240" w:lineRule="auto"/>
      <w:ind w:left="900"/>
    </w:pPr>
    <w:rPr>
      <w:rFonts w:ascii="Times-Roman" w:hAnsi="Times-Roman" w:cs="Times-Roman"/>
      <w:b/>
      <w:color w:val="44546A"/>
      <w:szCs w:val="18"/>
    </w:rPr>
  </w:style>
  <w:style w:type="character" w:customStyle="1" w:styleId="NoteChar">
    <w:name w:val="Note Char"/>
    <w:link w:val="Note"/>
    <w:rsid w:val="00696540"/>
    <w:rPr>
      <w:rFonts w:ascii="Times-Roman" w:hAnsi="Times-Roman" w:cs="Times-Roman"/>
      <w:b/>
      <w:color w:val="44546A"/>
      <w:sz w:val="16"/>
      <w:szCs w:val="18"/>
    </w:rPr>
  </w:style>
  <w:style w:type="paragraph" w:styleId="Title">
    <w:name w:val="Title"/>
    <w:basedOn w:val="Normal"/>
    <w:link w:val="TitleChar"/>
    <w:uiPriority w:val="10"/>
    <w:qFormat/>
    <w:rsid w:val="00112BD8"/>
    <w:pPr>
      <w:spacing w:before="240" w:after="60"/>
      <w:jc w:val="center"/>
      <w:outlineLvl w:val="0"/>
    </w:pPr>
    <w:rPr>
      <w:b/>
      <w:kern w:val="28"/>
      <w:sz w:val="32"/>
    </w:rPr>
  </w:style>
  <w:style w:type="character" w:customStyle="1" w:styleId="TitleChar">
    <w:name w:val="Title Char"/>
    <w:link w:val="Title"/>
    <w:uiPriority w:val="10"/>
    <w:rsid w:val="00112BD8"/>
    <w:rPr>
      <w:rFonts w:ascii="Arial" w:eastAsia="MS Mincho" w:hAnsi="Arial"/>
      <w:b/>
      <w:kern w:val="28"/>
      <w:sz w:val="32"/>
      <w:lang w:val="en-AU" w:eastAsia="ja-JP"/>
    </w:rPr>
  </w:style>
  <w:style w:type="table" w:styleId="TableGrid">
    <w:name w:val="Table Grid"/>
    <w:basedOn w:val="TableNormal"/>
    <w:uiPriority w:val="39"/>
    <w:rsid w:val="002C77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sid w:val="002C775A"/>
    <w:pPr>
      <w:spacing w:line="240" w:lineRule="auto"/>
    </w:pPr>
    <w:rPr>
      <w:rFonts w:ascii="Segoe UI" w:hAnsi="Segoe UI" w:cs="Segoe UI"/>
      <w:sz w:val="18"/>
      <w:szCs w:val="18"/>
    </w:rPr>
  </w:style>
  <w:style w:type="character" w:customStyle="1" w:styleId="BalloonTextChar">
    <w:name w:val="Balloon Text Char"/>
    <w:link w:val="BalloonText"/>
    <w:semiHidden/>
    <w:rsid w:val="002C775A"/>
    <w:rPr>
      <w:rFonts w:ascii="Segoe UI" w:hAnsi="Segoe UI" w:cs="Segoe UI"/>
      <w:sz w:val="18"/>
      <w:szCs w:val="18"/>
    </w:rPr>
  </w:style>
  <w:style w:type="paragraph" w:styleId="ListParagraph">
    <w:name w:val="List Paragraph"/>
    <w:basedOn w:val="Normal"/>
    <w:uiPriority w:val="34"/>
    <w:qFormat/>
    <w:rsid w:val="00BF0890"/>
    <w:pPr>
      <w:spacing w:after="120"/>
      <w:ind w:left="720"/>
    </w:pPr>
  </w:style>
  <w:style w:type="character" w:customStyle="1" w:styleId="Heading1Char">
    <w:name w:val="Heading 1 Char"/>
    <w:link w:val="Heading1"/>
    <w:uiPriority w:val="9"/>
    <w:rsid w:val="00112BD8"/>
    <w:rPr>
      <w:rFonts w:ascii="Arial" w:eastAsia="MS Mincho" w:hAnsi="Arial"/>
      <w:b/>
      <w:bCs/>
      <w:sz w:val="24"/>
      <w:lang w:val="en-AU" w:eastAsia="ja-JP"/>
    </w:rPr>
  </w:style>
  <w:style w:type="character" w:customStyle="1" w:styleId="Heading2Char">
    <w:name w:val="Heading 2 Char"/>
    <w:link w:val="Heading2"/>
    <w:uiPriority w:val="9"/>
    <w:rsid w:val="00112BD8"/>
    <w:rPr>
      <w:rFonts w:ascii="Arial" w:eastAsia="MS Mincho" w:hAnsi="Arial"/>
      <w:b/>
      <w:bCs/>
      <w:sz w:val="22"/>
      <w:lang w:val="en-AU" w:eastAsia="ja-JP"/>
    </w:rPr>
  </w:style>
  <w:style w:type="character" w:customStyle="1" w:styleId="Heading3Char">
    <w:name w:val="Heading 3 Char"/>
    <w:link w:val="Heading3"/>
    <w:uiPriority w:val="9"/>
    <w:rsid w:val="009F60A2"/>
    <w:rPr>
      <w:rFonts w:ascii="Arial" w:eastAsia="MS Mincho" w:hAnsi="Arial"/>
      <w:b/>
      <w:bCs/>
      <w:lang w:val="en-GB" w:eastAsia="ja-JP"/>
    </w:rPr>
  </w:style>
  <w:style w:type="character" w:customStyle="1" w:styleId="Heading4Char">
    <w:name w:val="Heading 4 Char"/>
    <w:link w:val="Heading4"/>
    <w:uiPriority w:val="9"/>
    <w:rsid w:val="00102830"/>
    <w:rPr>
      <w:rFonts w:ascii="Arial" w:eastAsia="MS Mincho" w:hAnsi="Arial"/>
      <w:b/>
      <w:bCs/>
      <w:lang w:val="en-GB" w:eastAsia="ja-JP"/>
    </w:rPr>
  </w:style>
  <w:style w:type="character" w:customStyle="1" w:styleId="Heading5Char">
    <w:name w:val="Heading 5 Char"/>
    <w:link w:val="Heading5"/>
    <w:uiPriority w:val="9"/>
    <w:rsid w:val="00112BD8"/>
    <w:rPr>
      <w:rFonts w:ascii="Arial" w:eastAsia="MS Mincho" w:hAnsi="Arial"/>
      <w:b/>
      <w:bCs/>
      <w:lang w:val="en-GB" w:eastAsia="ja-JP"/>
    </w:rPr>
  </w:style>
  <w:style w:type="character" w:customStyle="1" w:styleId="Heading6Char">
    <w:name w:val="Heading 6 Char"/>
    <w:link w:val="Heading6"/>
    <w:uiPriority w:val="9"/>
    <w:rsid w:val="00112BD8"/>
    <w:rPr>
      <w:rFonts w:ascii="Arial" w:eastAsia="MS Mincho" w:hAnsi="Arial"/>
      <w:b/>
      <w:bCs/>
      <w:lang w:val="en-GB" w:eastAsia="ja-JP"/>
    </w:rPr>
  </w:style>
  <w:style w:type="character" w:customStyle="1" w:styleId="Heading7Char">
    <w:name w:val="Heading 7 Char"/>
    <w:link w:val="Heading7"/>
    <w:uiPriority w:val="9"/>
    <w:rsid w:val="00112BD8"/>
    <w:rPr>
      <w:rFonts w:ascii="Arial" w:eastAsia="MS Mincho" w:hAnsi="Arial"/>
      <w:b/>
      <w:bCs/>
      <w:lang w:val="en-GB" w:eastAsia="ja-JP"/>
    </w:rPr>
  </w:style>
  <w:style w:type="character" w:customStyle="1" w:styleId="Heading8Char">
    <w:name w:val="Heading 8 Char"/>
    <w:link w:val="Heading8"/>
    <w:uiPriority w:val="9"/>
    <w:rsid w:val="00112BD8"/>
    <w:rPr>
      <w:rFonts w:ascii="Arial" w:eastAsia="MS Mincho" w:hAnsi="Arial"/>
      <w:b/>
      <w:bCs/>
      <w:lang w:val="en-GB" w:eastAsia="ja-JP"/>
    </w:rPr>
  </w:style>
  <w:style w:type="character" w:customStyle="1" w:styleId="Heading9Char">
    <w:name w:val="Heading 9 Char"/>
    <w:link w:val="Heading9"/>
    <w:uiPriority w:val="9"/>
    <w:rsid w:val="00112BD8"/>
    <w:rPr>
      <w:rFonts w:ascii="Arial" w:eastAsia="MS Mincho" w:hAnsi="Arial"/>
      <w:b/>
      <w:bCs/>
      <w:lang w:val="en-GB" w:eastAsia="ja-JP"/>
    </w:rPr>
  </w:style>
  <w:style w:type="paragraph" w:customStyle="1" w:styleId="templatetext">
    <w:name w:val="template text"/>
    <w:basedOn w:val="Normal"/>
    <w:link w:val="templatetextChar"/>
    <w:qFormat/>
    <w:rsid w:val="00521444"/>
    <w:pPr>
      <w:spacing w:after="120" w:line="240" w:lineRule="auto"/>
    </w:pPr>
    <w:rPr>
      <w:i/>
      <w:iCs/>
      <w:color w:val="FF0000"/>
      <w:sz w:val="18"/>
    </w:rPr>
  </w:style>
  <w:style w:type="character" w:styleId="CommentReference">
    <w:name w:val="annotation reference"/>
    <w:unhideWhenUsed/>
    <w:rsid w:val="00FA5D70"/>
    <w:rPr>
      <w:sz w:val="16"/>
      <w:szCs w:val="16"/>
    </w:rPr>
  </w:style>
  <w:style w:type="character" w:customStyle="1" w:styleId="templatetextChar">
    <w:name w:val="template text Char"/>
    <w:link w:val="templatetext"/>
    <w:rsid w:val="00521444"/>
    <w:rPr>
      <w:rFonts w:ascii="Arial" w:hAnsi="Arial"/>
      <w:i/>
      <w:iCs/>
      <w:color w:val="FF0000"/>
      <w:sz w:val="18"/>
      <w:szCs w:val="20"/>
    </w:rPr>
  </w:style>
  <w:style w:type="paragraph" w:styleId="CommentText">
    <w:name w:val="annotation text"/>
    <w:basedOn w:val="Normal"/>
    <w:link w:val="CommentTextChar"/>
    <w:unhideWhenUsed/>
    <w:rsid w:val="00FA5D70"/>
    <w:pPr>
      <w:spacing w:line="240" w:lineRule="auto"/>
    </w:pPr>
  </w:style>
  <w:style w:type="character" w:customStyle="1" w:styleId="CommentTextChar">
    <w:name w:val="Comment Text Char"/>
    <w:link w:val="CommentText"/>
    <w:rsid w:val="00FA5D70"/>
    <w:rPr>
      <w:rFonts w:ascii="Arial" w:hAnsi="Arial"/>
      <w:sz w:val="20"/>
      <w:szCs w:val="20"/>
    </w:rPr>
  </w:style>
  <w:style w:type="paragraph" w:styleId="CommentSubject">
    <w:name w:val="annotation subject"/>
    <w:basedOn w:val="CommentText"/>
    <w:next w:val="CommentText"/>
    <w:link w:val="CommentSubjectChar"/>
    <w:semiHidden/>
    <w:unhideWhenUsed/>
    <w:rsid w:val="00FA5D70"/>
    <w:rPr>
      <w:b/>
      <w:bCs/>
    </w:rPr>
  </w:style>
  <w:style w:type="character" w:customStyle="1" w:styleId="CommentSubjectChar">
    <w:name w:val="Comment Subject Char"/>
    <w:link w:val="CommentSubject"/>
    <w:semiHidden/>
    <w:rsid w:val="00FA5D70"/>
    <w:rPr>
      <w:rFonts w:ascii="Arial" w:hAnsi="Arial"/>
      <w:b/>
      <w:bCs/>
      <w:sz w:val="20"/>
      <w:szCs w:val="20"/>
    </w:rPr>
  </w:style>
  <w:style w:type="paragraph" w:customStyle="1" w:styleId="ISOChange">
    <w:name w:val="ISO_Change"/>
    <w:basedOn w:val="Normal"/>
    <w:rsid w:val="00FA5D70"/>
    <w:pPr>
      <w:spacing w:before="210" w:line="210" w:lineRule="exact"/>
    </w:pPr>
    <w:rPr>
      <w:rFonts w:eastAsia="Times New Roman"/>
      <w:sz w:val="18"/>
      <w:lang w:val="en-GB"/>
    </w:rPr>
  </w:style>
  <w:style w:type="paragraph" w:customStyle="1" w:styleId="NormReference">
    <w:name w:val="Norm Reference"/>
    <w:basedOn w:val="Normal"/>
    <w:qFormat/>
    <w:rsid w:val="003C57C4"/>
    <w:pPr>
      <w:tabs>
        <w:tab w:val="left" w:pos="1418"/>
      </w:tabs>
      <w:spacing w:after="120" w:line="240" w:lineRule="auto"/>
      <w:ind w:left="1152" w:hanging="432"/>
    </w:pPr>
    <w:rPr>
      <w:rFonts w:eastAsia="Times New Roman" w:cs="Arial"/>
      <w:color w:val="000000"/>
      <w:lang w:val="en-CA"/>
    </w:rPr>
  </w:style>
  <w:style w:type="paragraph" w:styleId="Bibliography">
    <w:name w:val="Bibliography"/>
    <w:basedOn w:val="Normal"/>
    <w:next w:val="Normal"/>
    <w:uiPriority w:val="37"/>
    <w:unhideWhenUsed/>
    <w:rsid w:val="00C80539"/>
  </w:style>
  <w:style w:type="paragraph" w:customStyle="1" w:styleId="CM7">
    <w:name w:val="CM7"/>
    <w:basedOn w:val="Normal"/>
    <w:next w:val="Normal"/>
    <w:uiPriority w:val="99"/>
    <w:rsid w:val="002778DA"/>
    <w:pPr>
      <w:widowControl w:val="0"/>
      <w:autoSpaceDE w:val="0"/>
      <w:autoSpaceDN w:val="0"/>
      <w:adjustRightInd w:val="0"/>
      <w:spacing w:line="240" w:lineRule="auto"/>
    </w:pPr>
    <w:rPr>
      <w:rFonts w:eastAsia="Times New Roman" w:cs="Arial"/>
      <w:sz w:val="24"/>
      <w:szCs w:val="24"/>
    </w:rPr>
  </w:style>
  <w:style w:type="paragraph" w:customStyle="1" w:styleId="Term">
    <w:name w:val="Term"/>
    <w:basedOn w:val="BodyText"/>
    <w:rsid w:val="00105F54"/>
    <w:pPr>
      <w:spacing w:before="240" w:after="0" w:line="240" w:lineRule="auto"/>
      <w:ind w:left="567"/>
    </w:pPr>
    <w:rPr>
      <w:rFonts w:ascii="Arial" w:eastAsia="Times New Roman" w:hAnsi="Arial"/>
      <w:lang w:val="en-GB" w:eastAsia="zh-CN"/>
    </w:rPr>
  </w:style>
  <w:style w:type="paragraph" w:styleId="BodyText">
    <w:name w:val="Body Text"/>
    <w:basedOn w:val="Normal"/>
    <w:link w:val="BodyTextChar"/>
    <w:unhideWhenUsed/>
    <w:qFormat/>
    <w:rsid w:val="00105F54"/>
    <w:pPr>
      <w:spacing w:after="120"/>
    </w:pPr>
    <w:rPr>
      <w:rFonts w:ascii="Times New Roman" w:hAnsi="Times New Roman"/>
      <w:sz w:val="18"/>
    </w:rPr>
  </w:style>
  <w:style w:type="character" w:customStyle="1" w:styleId="BodyTextChar">
    <w:name w:val="Body Text Char"/>
    <w:link w:val="BodyText"/>
    <w:rsid w:val="00105F54"/>
    <w:rPr>
      <w:rFonts w:ascii="Times New Roman" w:hAnsi="Times New Roman"/>
      <w:sz w:val="18"/>
    </w:rPr>
  </w:style>
  <w:style w:type="character" w:customStyle="1" w:styleId="apple-converted-space">
    <w:name w:val="apple-converted-space"/>
    <w:basedOn w:val="DefaultParagraphFont"/>
    <w:rsid w:val="00105F54"/>
  </w:style>
  <w:style w:type="character" w:styleId="Hyperlink">
    <w:name w:val="Hyperlink"/>
    <w:uiPriority w:val="99"/>
    <w:unhideWhenUsed/>
    <w:rsid w:val="00105F54"/>
    <w:rPr>
      <w:color w:val="0000FF"/>
      <w:u w:val="single"/>
    </w:rPr>
  </w:style>
  <w:style w:type="paragraph" w:styleId="Caption">
    <w:name w:val="caption"/>
    <w:basedOn w:val="Normal"/>
    <w:next w:val="Normal"/>
    <w:uiPriority w:val="35"/>
    <w:qFormat/>
    <w:rsid w:val="00A252C3"/>
    <w:pPr>
      <w:spacing w:before="120" w:after="120"/>
      <w:jc w:val="center"/>
    </w:pPr>
    <w:rPr>
      <w:b/>
      <w:sz w:val="18"/>
    </w:rPr>
  </w:style>
  <w:style w:type="paragraph" w:customStyle="1" w:styleId="CM2">
    <w:name w:val="CM2"/>
    <w:basedOn w:val="Normal"/>
    <w:next w:val="Normal"/>
    <w:uiPriority w:val="99"/>
    <w:rsid w:val="00751AB0"/>
    <w:pPr>
      <w:widowControl w:val="0"/>
      <w:autoSpaceDE w:val="0"/>
      <w:autoSpaceDN w:val="0"/>
      <w:adjustRightInd w:val="0"/>
      <w:spacing w:line="186" w:lineRule="atLeast"/>
    </w:pPr>
    <w:rPr>
      <w:rFonts w:eastAsia="Times New Roman" w:cs="Arial"/>
      <w:sz w:val="24"/>
      <w:szCs w:val="24"/>
    </w:rPr>
  </w:style>
  <w:style w:type="paragraph" w:customStyle="1" w:styleId="Default">
    <w:name w:val="Default"/>
    <w:rsid w:val="00936031"/>
    <w:pPr>
      <w:autoSpaceDE w:val="0"/>
      <w:autoSpaceDN w:val="0"/>
      <w:adjustRightInd w:val="0"/>
    </w:pPr>
    <w:rPr>
      <w:rFonts w:ascii="Arial" w:hAnsi="Arial" w:cs="Arial"/>
      <w:color w:val="000000"/>
      <w:sz w:val="24"/>
      <w:szCs w:val="24"/>
    </w:rPr>
  </w:style>
  <w:style w:type="paragraph" w:customStyle="1" w:styleId="Annex0">
    <w:name w:val="Annex"/>
    <w:basedOn w:val="Heading1"/>
    <w:link w:val="AnnexChar"/>
    <w:rsid w:val="006A7CF6"/>
  </w:style>
  <w:style w:type="paragraph" w:customStyle="1" w:styleId="Tabletitle">
    <w:name w:val="Table title"/>
    <w:basedOn w:val="Normal"/>
    <w:next w:val="Normal"/>
    <w:rsid w:val="005A0747"/>
    <w:pPr>
      <w:keepNext/>
      <w:suppressAutoHyphens/>
      <w:spacing w:before="120" w:after="120" w:line="230" w:lineRule="exact"/>
      <w:jc w:val="center"/>
    </w:pPr>
    <w:rPr>
      <w:b/>
    </w:rPr>
  </w:style>
  <w:style w:type="character" w:customStyle="1" w:styleId="AnnexChar">
    <w:name w:val="Annex Char"/>
    <w:link w:val="Annex0"/>
    <w:rsid w:val="006A7CF6"/>
    <w:rPr>
      <w:rFonts w:ascii="Arial" w:eastAsia="MS Mincho" w:hAnsi="Arial"/>
      <w:b/>
      <w:bCs/>
      <w:sz w:val="24"/>
      <w:lang w:val="en-AU" w:eastAsia="ja-JP"/>
    </w:rPr>
  </w:style>
  <w:style w:type="paragraph" w:customStyle="1" w:styleId="Tabletext">
    <w:name w:val="Table text"/>
    <w:basedOn w:val="Normal"/>
    <w:rsid w:val="00BB2EFF"/>
    <w:pPr>
      <w:suppressAutoHyphens/>
      <w:spacing w:before="60" w:after="60" w:line="240" w:lineRule="auto"/>
    </w:pPr>
    <w:rPr>
      <w:szCs w:val="16"/>
      <w:lang w:val="en-GB" w:eastAsia="ar-SA"/>
    </w:rPr>
  </w:style>
  <w:style w:type="paragraph" w:customStyle="1" w:styleId="Body">
    <w:name w:val="Body"/>
    <w:basedOn w:val="Normal"/>
    <w:link w:val="BodyChar"/>
    <w:rsid w:val="003B41C3"/>
    <w:pPr>
      <w:spacing w:line="240" w:lineRule="auto"/>
      <w:ind w:left="567"/>
    </w:pPr>
    <w:rPr>
      <w:rFonts w:eastAsia="Times New Roman"/>
      <w:sz w:val="22"/>
      <w:lang w:val="en-CA"/>
    </w:rPr>
  </w:style>
  <w:style w:type="paragraph" w:styleId="ListNumber">
    <w:name w:val="List Number"/>
    <w:basedOn w:val="Normal"/>
    <w:rsid w:val="00BF0890"/>
    <w:pPr>
      <w:numPr>
        <w:numId w:val="27"/>
      </w:numPr>
      <w:tabs>
        <w:tab w:val="clear" w:pos="643"/>
        <w:tab w:val="left" w:pos="400"/>
      </w:tabs>
    </w:pPr>
  </w:style>
  <w:style w:type="paragraph" w:styleId="ListBullet">
    <w:name w:val="List Bullet"/>
    <w:basedOn w:val="Normal"/>
    <w:autoRedefine/>
    <w:rsid w:val="00BF0890"/>
    <w:pPr>
      <w:tabs>
        <w:tab w:val="num" w:pos="360"/>
      </w:tabs>
      <w:ind w:left="360" w:hanging="360"/>
    </w:pPr>
  </w:style>
  <w:style w:type="paragraph" w:styleId="Header">
    <w:name w:val="header"/>
    <w:basedOn w:val="Normal"/>
    <w:link w:val="HeaderChar"/>
    <w:uiPriority w:val="99"/>
    <w:rsid w:val="003B41C3"/>
    <w:pPr>
      <w:tabs>
        <w:tab w:val="center" w:pos="4320"/>
        <w:tab w:val="right" w:pos="8640"/>
      </w:tabs>
      <w:spacing w:line="240" w:lineRule="auto"/>
    </w:pPr>
    <w:rPr>
      <w:rFonts w:ascii="Times New Roman" w:eastAsia="Times New Roman" w:hAnsi="Times New Roman"/>
      <w:sz w:val="24"/>
      <w:szCs w:val="24"/>
    </w:rPr>
  </w:style>
  <w:style w:type="character" w:customStyle="1" w:styleId="HeaderChar">
    <w:name w:val="Header Char"/>
    <w:link w:val="Header"/>
    <w:uiPriority w:val="99"/>
    <w:rsid w:val="003B41C3"/>
    <w:rPr>
      <w:rFonts w:ascii="Times New Roman" w:eastAsia="Times New Roman" w:hAnsi="Times New Roman" w:cs="Times New Roman"/>
      <w:sz w:val="24"/>
      <w:szCs w:val="24"/>
    </w:rPr>
  </w:style>
  <w:style w:type="paragraph" w:styleId="Footer">
    <w:name w:val="footer"/>
    <w:basedOn w:val="Normal"/>
    <w:link w:val="FooterChar"/>
    <w:uiPriority w:val="99"/>
    <w:qFormat/>
    <w:rsid w:val="003B41C3"/>
    <w:pPr>
      <w:tabs>
        <w:tab w:val="center" w:pos="4320"/>
        <w:tab w:val="right" w:pos="8640"/>
      </w:tabs>
      <w:spacing w:line="240" w:lineRule="auto"/>
    </w:pPr>
    <w:rPr>
      <w:rFonts w:ascii="Times New Roman" w:eastAsia="Times New Roman" w:hAnsi="Times New Roman"/>
      <w:sz w:val="24"/>
      <w:szCs w:val="24"/>
    </w:rPr>
  </w:style>
  <w:style w:type="character" w:customStyle="1" w:styleId="FooterChar">
    <w:name w:val="Footer Char"/>
    <w:link w:val="Footer"/>
    <w:uiPriority w:val="99"/>
    <w:rsid w:val="003B41C3"/>
    <w:rPr>
      <w:rFonts w:ascii="Times New Roman" w:eastAsia="Times New Roman" w:hAnsi="Times New Roman" w:cs="Times New Roman"/>
      <w:sz w:val="24"/>
      <w:szCs w:val="24"/>
    </w:rPr>
  </w:style>
  <w:style w:type="character" w:styleId="PageNumber">
    <w:name w:val="page number"/>
    <w:basedOn w:val="DefaultParagraphFont"/>
    <w:rsid w:val="003B41C3"/>
  </w:style>
  <w:style w:type="paragraph" w:styleId="FootnoteText">
    <w:name w:val="footnote text"/>
    <w:basedOn w:val="Normal"/>
    <w:link w:val="FootnoteTextChar"/>
    <w:semiHidden/>
    <w:qFormat/>
    <w:rsid w:val="003B41C3"/>
    <w:pPr>
      <w:spacing w:line="240" w:lineRule="auto"/>
    </w:pPr>
    <w:rPr>
      <w:rFonts w:eastAsia="Times New Roman"/>
    </w:rPr>
  </w:style>
  <w:style w:type="character" w:customStyle="1" w:styleId="FootnoteTextChar">
    <w:name w:val="Footnote Text Char"/>
    <w:link w:val="FootnoteText"/>
    <w:semiHidden/>
    <w:rsid w:val="003B41C3"/>
    <w:rPr>
      <w:rFonts w:ascii="Arial" w:eastAsia="Times New Roman" w:hAnsi="Arial" w:cs="Times New Roman"/>
      <w:sz w:val="16"/>
      <w:szCs w:val="20"/>
    </w:rPr>
  </w:style>
  <w:style w:type="character" w:styleId="FootnoteReference">
    <w:name w:val="footnote reference"/>
    <w:semiHidden/>
    <w:rsid w:val="003B41C3"/>
    <w:rPr>
      <w:vertAlign w:val="superscript"/>
    </w:rPr>
  </w:style>
  <w:style w:type="paragraph" w:customStyle="1" w:styleId="a2">
    <w:name w:val="a2"/>
    <w:basedOn w:val="Heading2"/>
    <w:next w:val="Normal"/>
    <w:rsid w:val="003B41C3"/>
    <w:pPr>
      <w:tabs>
        <w:tab w:val="clear" w:pos="700"/>
        <w:tab w:val="left" w:pos="500"/>
        <w:tab w:val="left" w:pos="720"/>
      </w:tabs>
      <w:spacing w:before="270" w:line="270" w:lineRule="exact"/>
    </w:pPr>
    <w:rPr>
      <w:i/>
      <w:lang w:val="en-GB"/>
    </w:rPr>
  </w:style>
  <w:style w:type="paragraph" w:customStyle="1" w:styleId="a3">
    <w:name w:val="a3"/>
    <w:basedOn w:val="Heading3"/>
    <w:next w:val="Normal"/>
    <w:rsid w:val="003B41C3"/>
    <w:pPr>
      <w:tabs>
        <w:tab w:val="clear" w:pos="660"/>
        <w:tab w:val="left" w:pos="640"/>
      </w:tabs>
      <w:spacing w:line="250" w:lineRule="exact"/>
    </w:pPr>
  </w:style>
  <w:style w:type="paragraph" w:customStyle="1" w:styleId="a4">
    <w:name w:val="a4"/>
    <w:basedOn w:val="Heading4"/>
    <w:next w:val="Normal"/>
    <w:rsid w:val="003B41C3"/>
    <w:pPr>
      <w:tabs>
        <w:tab w:val="clear" w:pos="900"/>
        <w:tab w:val="left" w:pos="880"/>
      </w:tabs>
    </w:pPr>
    <w:rPr>
      <w:rFonts w:cs="Arial"/>
      <w:iCs/>
      <w:color w:val="365F91"/>
    </w:rPr>
  </w:style>
  <w:style w:type="paragraph" w:customStyle="1" w:styleId="a5">
    <w:name w:val="a5"/>
    <w:basedOn w:val="Heading5"/>
    <w:next w:val="Normal"/>
    <w:rsid w:val="003B41C3"/>
    <w:pPr>
      <w:numPr>
        <w:numId w:val="2"/>
      </w:numPr>
      <w:tabs>
        <w:tab w:val="left" w:pos="1140"/>
        <w:tab w:val="left" w:pos="1360"/>
      </w:tabs>
    </w:pPr>
    <w:rPr>
      <w:b w:val="0"/>
    </w:rPr>
  </w:style>
  <w:style w:type="paragraph" w:customStyle="1" w:styleId="a6">
    <w:name w:val="a6"/>
    <w:basedOn w:val="Heading6"/>
    <w:next w:val="Normal"/>
    <w:rsid w:val="003B41C3"/>
    <w:pPr>
      <w:numPr>
        <w:numId w:val="2"/>
      </w:numPr>
      <w:tabs>
        <w:tab w:val="left" w:pos="1140"/>
        <w:tab w:val="left" w:pos="1360"/>
      </w:tabs>
    </w:pPr>
    <w:rPr>
      <w:b w:val="0"/>
      <w:bCs w:val="0"/>
      <w:color w:val="365F91"/>
    </w:rPr>
  </w:style>
  <w:style w:type="paragraph" w:customStyle="1" w:styleId="ANNEX">
    <w:name w:val="ANNEX"/>
    <w:basedOn w:val="Heading1"/>
    <w:next w:val="Normal"/>
    <w:link w:val="ANNEXChar0"/>
    <w:qFormat/>
    <w:rsid w:val="00AE0CA9"/>
    <w:pPr>
      <w:pageBreakBefore/>
      <w:numPr>
        <w:numId w:val="4"/>
      </w:numPr>
      <w:tabs>
        <w:tab w:val="clear" w:pos="400"/>
        <w:tab w:val="left" w:pos="1260"/>
      </w:tabs>
      <w:spacing w:after="120" w:line="240" w:lineRule="auto"/>
      <w:jc w:val="left"/>
    </w:pPr>
    <w:rPr>
      <w:kern w:val="32"/>
      <w:lang w:val="en-GB"/>
    </w:rPr>
  </w:style>
  <w:style w:type="paragraph" w:styleId="ListNumber2">
    <w:name w:val="List Number 2"/>
    <w:basedOn w:val="Normal"/>
    <w:rsid w:val="00BF0890"/>
    <w:pPr>
      <w:numPr>
        <w:numId w:val="28"/>
      </w:numPr>
      <w:tabs>
        <w:tab w:val="clear" w:pos="926"/>
        <w:tab w:val="left" w:pos="800"/>
      </w:tabs>
    </w:pPr>
  </w:style>
  <w:style w:type="paragraph" w:styleId="ListNumber3">
    <w:name w:val="List Number 3"/>
    <w:basedOn w:val="Normal"/>
    <w:rsid w:val="00BF0890"/>
    <w:pPr>
      <w:numPr>
        <w:numId w:val="29"/>
      </w:numPr>
      <w:tabs>
        <w:tab w:val="clear" w:pos="1209"/>
        <w:tab w:val="left" w:pos="1200"/>
      </w:tabs>
    </w:pPr>
  </w:style>
  <w:style w:type="paragraph" w:styleId="ListNumber4">
    <w:name w:val="List Number 4"/>
    <w:basedOn w:val="Normal"/>
    <w:rsid w:val="00BF0890"/>
    <w:pPr>
      <w:numPr>
        <w:numId w:val="30"/>
      </w:numPr>
      <w:tabs>
        <w:tab w:val="clear" w:pos="1492"/>
        <w:tab w:val="left" w:pos="1600"/>
      </w:tabs>
    </w:pPr>
  </w:style>
  <w:style w:type="paragraph" w:customStyle="1" w:styleId="zzLn5">
    <w:name w:val="zzLn5"/>
    <w:basedOn w:val="Normal"/>
    <w:next w:val="Normal"/>
    <w:rsid w:val="003B41C3"/>
    <w:pPr>
      <w:tabs>
        <w:tab w:val="num" w:pos="3240"/>
      </w:tabs>
    </w:pPr>
    <w:rPr>
      <w:lang w:val="en-GB"/>
    </w:rPr>
  </w:style>
  <w:style w:type="paragraph" w:customStyle="1" w:styleId="zzLn6">
    <w:name w:val="zzLn6"/>
    <w:basedOn w:val="Normal"/>
    <w:next w:val="Normal"/>
    <w:rsid w:val="003B41C3"/>
    <w:pPr>
      <w:tabs>
        <w:tab w:val="num" w:pos="3960"/>
      </w:tabs>
    </w:pPr>
    <w:rPr>
      <w:lang w:val="en-GB"/>
    </w:rPr>
  </w:style>
  <w:style w:type="paragraph" w:customStyle="1" w:styleId="Bibliography1">
    <w:name w:val="Bibliography1"/>
    <w:basedOn w:val="Normal"/>
    <w:rsid w:val="003B41C3"/>
    <w:pPr>
      <w:numPr>
        <w:numId w:val="25"/>
      </w:numPr>
      <w:tabs>
        <w:tab w:val="left" w:pos="660"/>
      </w:tabs>
    </w:pPr>
    <w:rPr>
      <w:rFonts w:eastAsia="Times New Roman"/>
      <w:lang w:val="en-GB"/>
    </w:rPr>
  </w:style>
  <w:style w:type="paragraph" w:styleId="TOC7">
    <w:name w:val="toc 7"/>
    <w:basedOn w:val="TOC4"/>
    <w:next w:val="Normal"/>
    <w:uiPriority w:val="39"/>
    <w:rsid w:val="00BF0890"/>
    <w:pPr>
      <w:tabs>
        <w:tab w:val="clear" w:pos="1140"/>
        <w:tab w:val="left" w:pos="1440"/>
      </w:tabs>
      <w:ind w:left="1440" w:hanging="1440"/>
    </w:pPr>
  </w:style>
  <w:style w:type="paragraph" w:styleId="TOC8">
    <w:name w:val="toc 8"/>
    <w:basedOn w:val="TOC4"/>
    <w:next w:val="Normal"/>
    <w:uiPriority w:val="39"/>
    <w:rsid w:val="00BF0890"/>
    <w:pPr>
      <w:tabs>
        <w:tab w:val="clear" w:pos="1140"/>
        <w:tab w:val="left" w:pos="1440"/>
      </w:tabs>
      <w:ind w:left="1440" w:hanging="1440"/>
    </w:pPr>
  </w:style>
  <w:style w:type="paragraph" w:styleId="TOC1">
    <w:name w:val="toc 1"/>
    <w:basedOn w:val="Normal"/>
    <w:next w:val="Normal"/>
    <w:uiPriority w:val="39"/>
    <w:rsid w:val="002443CF"/>
    <w:pPr>
      <w:tabs>
        <w:tab w:val="left" w:pos="504"/>
        <w:tab w:val="right" w:leader="dot" w:pos="9752"/>
      </w:tabs>
      <w:suppressAutoHyphens/>
      <w:spacing w:before="120" w:after="0"/>
      <w:ind w:left="540" w:right="504" w:hanging="540"/>
      <w:jc w:val="left"/>
    </w:pPr>
    <w:rPr>
      <w:b/>
      <w:noProof/>
      <w:lang w:val="en-GB"/>
    </w:rPr>
  </w:style>
  <w:style w:type="paragraph" w:styleId="TOC2">
    <w:name w:val="toc 2"/>
    <w:basedOn w:val="TOC1"/>
    <w:next w:val="Normal"/>
    <w:uiPriority w:val="39"/>
    <w:rsid w:val="002443CF"/>
    <w:pPr>
      <w:spacing w:before="60"/>
      <w:ind w:left="810" w:hanging="522"/>
      <w:contextualSpacing/>
    </w:pPr>
    <w:rPr>
      <w:b w:val="0"/>
    </w:rPr>
  </w:style>
  <w:style w:type="paragraph" w:styleId="TOC3">
    <w:name w:val="toc 3"/>
    <w:basedOn w:val="TOC2"/>
    <w:next w:val="Normal"/>
    <w:uiPriority w:val="39"/>
    <w:rsid w:val="00B92E59"/>
    <w:pPr>
      <w:ind w:left="1350" w:hanging="774"/>
    </w:pPr>
  </w:style>
  <w:style w:type="paragraph" w:styleId="TOC4">
    <w:name w:val="toc 4"/>
    <w:basedOn w:val="TOC2"/>
    <w:next w:val="Normal"/>
    <w:uiPriority w:val="39"/>
    <w:rsid w:val="00BF0890"/>
    <w:pPr>
      <w:tabs>
        <w:tab w:val="left" w:pos="1140"/>
      </w:tabs>
      <w:ind w:left="1140" w:hanging="1140"/>
    </w:pPr>
  </w:style>
  <w:style w:type="paragraph" w:styleId="TOC5">
    <w:name w:val="toc 5"/>
    <w:basedOn w:val="TOC4"/>
    <w:next w:val="Normal"/>
    <w:uiPriority w:val="39"/>
    <w:rsid w:val="00BF0890"/>
  </w:style>
  <w:style w:type="paragraph" w:styleId="TOC6">
    <w:name w:val="toc 6"/>
    <w:basedOn w:val="TOC4"/>
    <w:next w:val="Normal"/>
    <w:uiPriority w:val="39"/>
    <w:rsid w:val="00BF0890"/>
    <w:pPr>
      <w:tabs>
        <w:tab w:val="clear" w:pos="1140"/>
        <w:tab w:val="left" w:pos="1440"/>
      </w:tabs>
      <w:ind w:left="1440" w:hanging="1440"/>
    </w:pPr>
  </w:style>
  <w:style w:type="paragraph" w:styleId="TOC9">
    <w:name w:val="toc 9"/>
    <w:basedOn w:val="TOC1"/>
    <w:next w:val="Normal"/>
    <w:uiPriority w:val="39"/>
    <w:rsid w:val="00BF0890"/>
    <w:pPr>
      <w:ind w:left="0" w:firstLine="0"/>
    </w:pPr>
  </w:style>
  <w:style w:type="paragraph" w:customStyle="1" w:styleId="zzCopyright">
    <w:name w:val="zzCopyright"/>
    <w:basedOn w:val="Normal"/>
    <w:next w:val="Normal"/>
    <w:rsid w:val="003B41C3"/>
    <w:pPr>
      <w:pBdr>
        <w:top w:val="single" w:sz="4" w:space="1" w:color="0000FF"/>
        <w:left w:val="single" w:sz="4" w:space="4" w:color="0000FF"/>
        <w:bottom w:val="single" w:sz="4" w:space="1" w:color="0000FF"/>
        <w:right w:val="single" w:sz="4" w:space="4" w:color="0000FF"/>
      </w:pBdr>
      <w:tabs>
        <w:tab w:val="left" w:pos="514"/>
        <w:tab w:val="left" w:pos="9623"/>
      </w:tabs>
      <w:spacing w:before="200"/>
      <w:ind w:left="288" w:right="288"/>
    </w:pPr>
    <w:rPr>
      <w:rFonts w:eastAsia="Times New Roman"/>
      <w:color w:val="0000FF"/>
      <w:lang w:val="en-GB"/>
    </w:rPr>
  </w:style>
  <w:style w:type="paragraph" w:styleId="BodyTextIndent">
    <w:name w:val="Body Text Indent"/>
    <w:basedOn w:val="Normal"/>
    <w:link w:val="BodyTextIndentChar"/>
    <w:rsid w:val="003B41C3"/>
    <w:pPr>
      <w:pBdr>
        <w:top w:val="dashed" w:sz="18" w:space="1" w:color="auto"/>
        <w:left w:val="dashed" w:sz="18" w:space="4" w:color="auto"/>
        <w:bottom w:val="dashed" w:sz="18" w:space="1" w:color="auto"/>
        <w:right w:val="dashed" w:sz="18" w:space="4" w:color="auto"/>
      </w:pBdr>
      <w:tabs>
        <w:tab w:val="left" w:pos="2160"/>
      </w:tabs>
      <w:spacing w:before="200" w:line="240" w:lineRule="auto"/>
      <w:ind w:left="2160" w:hanging="2160"/>
    </w:pPr>
    <w:rPr>
      <w:rFonts w:eastAsia="Times New Roman"/>
      <w:lang w:val="en-CA"/>
    </w:rPr>
  </w:style>
  <w:style w:type="character" w:customStyle="1" w:styleId="BodyTextIndentChar">
    <w:name w:val="Body Text Indent Char"/>
    <w:link w:val="BodyTextIndent"/>
    <w:rsid w:val="003B41C3"/>
    <w:rPr>
      <w:rFonts w:ascii="Arial" w:eastAsia="Times New Roman" w:hAnsi="Arial" w:cs="Times New Roman"/>
      <w:sz w:val="20"/>
      <w:szCs w:val="20"/>
      <w:lang w:val="en-CA"/>
    </w:rPr>
  </w:style>
  <w:style w:type="paragraph" w:styleId="BodyText2">
    <w:name w:val="Body Text 2"/>
    <w:basedOn w:val="Normal"/>
    <w:link w:val="BodyText2Char"/>
    <w:rsid w:val="003B41C3"/>
    <w:pPr>
      <w:spacing w:before="120" w:after="120" w:line="240" w:lineRule="auto"/>
      <w:jc w:val="center"/>
    </w:pPr>
    <w:rPr>
      <w:rFonts w:eastAsia="Times New Roman"/>
      <w:szCs w:val="16"/>
      <w:lang w:val="en-CA"/>
    </w:rPr>
  </w:style>
  <w:style w:type="character" w:customStyle="1" w:styleId="BodyText2Char">
    <w:name w:val="Body Text 2 Char"/>
    <w:link w:val="BodyText2"/>
    <w:rsid w:val="003B41C3"/>
    <w:rPr>
      <w:rFonts w:ascii="Arial" w:eastAsia="Times New Roman" w:hAnsi="Arial" w:cs="Times New Roman"/>
      <w:sz w:val="20"/>
      <w:szCs w:val="16"/>
      <w:lang w:val="en-CA"/>
    </w:rPr>
  </w:style>
  <w:style w:type="paragraph" w:styleId="BodyText3">
    <w:name w:val="Body Text 3"/>
    <w:basedOn w:val="Normal"/>
    <w:link w:val="BodyText3Char"/>
    <w:rsid w:val="003B41C3"/>
    <w:pPr>
      <w:spacing w:before="120" w:line="240" w:lineRule="auto"/>
      <w:jc w:val="center"/>
    </w:pPr>
    <w:rPr>
      <w:rFonts w:eastAsia="Times New Roman"/>
      <w:szCs w:val="10"/>
      <w:lang w:val="en-CA"/>
    </w:rPr>
  </w:style>
  <w:style w:type="character" w:customStyle="1" w:styleId="BodyText3Char">
    <w:name w:val="Body Text 3 Char"/>
    <w:link w:val="BodyText3"/>
    <w:rsid w:val="003B41C3"/>
    <w:rPr>
      <w:rFonts w:ascii="Arial" w:eastAsia="Times New Roman" w:hAnsi="Arial" w:cs="Times New Roman"/>
      <w:sz w:val="16"/>
      <w:szCs w:val="10"/>
      <w:lang w:val="en-CA"/>
    </w:rPr>
  </w:style>
  <w:style w:type="paragraph" w:styleId="EnvelopeAddress">
    <w:name w:val="envelope address"/>
    <w:basedOn w:val="Normal"/>
    <w:rsid w:val="003B41C3"/>
    <w:pPr>
      <w:framePr w:w="7938" w:h="1985" w:hRule="exact" w:hSpace="141" w:wrap="auto" w:hAnchor="page" w:xAlign="center" w:yAlign="bottom"/>
      <w:spacing w:before="200" w:line="240" w:lineRule="auto"/>
      <w:ind w:left="2835"/>
    </w:pPr>
    <w:rPr>
      <w:rFonts w:eastAsia="Times New Roman" w:cs="Arial"/>
      <w:sz w:val="24"/>
      <w:szCs w:val="24"/>
    </w:rPr>
  </w:style>
  <w:style w:type="paragraph" w:styleId="EnvelopeReturn">
    <w:name w:val="envelope return"/>
    <w:basedOn w:val="Normal"/>
    <w:rsid w:val="003B41C3"/>
    <w:pPr>
      <w:spacing w:before="200" w:line="240" w:lineRule="auto"/>
    </w:pPr>
    <w:rPr>
      <w:rFonts w:eastAsia="Times New Roman" w:cs="Arial"/>
    </w:rPr>
  </w:style>
  <w:style w:type="paragraph" w:styleId="HTMLAddress">
    <w:name w:val="HTML Address"/>
    <w:basedOn w:val="Normal"/>
    <w:link w:val="HTMLAddressChar"/>
    <w:rsid w:val="003B41C3"/>
    <w:pPr>
      <w:spacing w:before="200" w:line="240" w:lineRule="auto"/>
    </w:pPr>
    <w:rPr>
      <w:rFonts w:eastAsia="Times New Roman"/>
      <w:i/>
      <w:iCs/>
    </w:rPr>
  </w:style>
  <w:style w:type="character" w:customStyle="1" w:styleId="HTMLAddressChar">
    <w:name w:val="HTML Address Char"/>
    <w:link w:val="HTMLAddress"/>
    <w:rsid w:val="003B41C3"/>
    <w:rPr>
      <w:rFonts w:ascii="Arial" w:eastAsia="Times New Roman" w:hAnsi="Arial" w:cs="Times New Roman"/>
      <w:i/>
      <w:iCs/>
      <w:sz w:val="20"/>
      <w:szCs w:val="20"/>
    </w:rPr>
  </w:style>
  <w:style w:type="paragraph" w:styleId="Date">
    <w:name w:val="Date"/>
    <w:basedOn w:val="Normal"/>
    <w:next w:val="Normal"/>
    <w:link w:val="DateChar"/>
    <w:rsid w:val="003B41C3"/>
    <w:pPr>
      <w:spacing w:before="200" w:line="240" w:lineRule="auto"/>
    </w:pPr>
    <w:rPr>
      <w:rFonts w:eastAsia="Times New Roman"/>
    </w:rPr>
  </w:style>
  <w:style w:type="character" w:customStyle="1" w:styleId="DateChar">
    <w:name w:val="Date Char"/>
    <w:link w:val="Date"/>
    <w:rsid w:val="003B41C3"/>
    <w:rPr>
      <w:rFonts w:ascii="Arial" w:eastAsia="Times New Roman" w:hAnsi="Arial" w:cs="Times New Roman"/>
      <w:sz w:val="20"/>
      <w:szCs w:val="20"/>
    </w:rPr>
  </w:style>
  <w:style w:type="paragraph" w:styleId="MessageHeader">
    <w:name w:val="Message Header"/>
    <w:basedOn w:val="Normal"/>
    <w:link w:val="MessageHeaderChar"/>
    <w:rsid w:val="003B41C3"/>
    <w:pPr>
      <w:pBdr>
        <w:top w:val="single" w:sz="6" w:space="1" w:color="auto"/>
        <w:left w:val="single" w:sz="6" w:space="1" w:color="auto"/>
        <w:bottom w:val="single" w:sz="6" w:space="1" w:color="auto"/>
        <w:right w:val="single" w:sz="6" w:space="1" w:color="auto"/>
      </w:pBdr>
      <w:shd w:val="pct20" w:color="auto" w:fill="auto"/>
      <w:spacing w:before="200" w:line="240" w:lineRule="auto"/>
      <w:ind w:left="1134" w:hanging="1134"/>
    </w:pPr>
    <w:rPr>
      <w:rFonts w:eastAsia="Times New Roman" w:cs="Arial"/>
      <w:sz w:val="24"/>
      <w:szCs w:val="24"/>
    </w:rPr>
  </w:style>
  <w:style w:type="character" w:customStyle="1" w:styleId="MessageHeaderChar">
    <w:name w:val="Message Header Char"/>
    <w:link w:val="MessageHeader"/>
    <w:rsid w:val="003B41C3"/>
    <w:rPr>
      <w:rFonts w:ascii="Arial" w:eastAsia="Times New Roman" w:hAnsi="Arial" w:cs="Arial"/>
      <w:sz w:val="24"/>
      <w:szCs w:val="24"/>
      <w:shd w:val="pct20" w:color="auto" w:fill="auto"/>
    </w:rPr>
  </w:style>
  <w:style w:type="paragraph" w:styleId="DocumentMap">
    <w:name w:val="Document Map"/>
    <w:basedOn w:val="Normal"/>
    <w:link w:val="DocumentMapChar"/>
    <w:semiHidden/>
    <w:rsid w:val="003B41C3"/>
    <w:pPr>
      <w:shd w:val="clear" w:color="auto" w:fill="000080"/>
      <w:spacing w:before="200" w:line="240" w:lineRule="auto"/>
    </w:pPr>
    <w:rPr>
      <w:rFonts w:ascii="Tahoma" w:eastAsia="Times New Roman" w:hAnsi="Tahoma" w:cs="Tahoma"/>
    </w:rPr>
  </w:style>
  <w:style w:type="character" w:customStyle="1" w:styleId="DocumentMapChar">
    <w:name w:val="Document Map Char"/>
    <w:link w:val="DocumentMap"/>
    <w:semiHidden/>
    <w:rsid w:val="003B41C3"/>
    <w:rPr>
      <w:rFonts w:ascii="Tahoma" w:eastAsia="Times New Roman" w:hAnsi="Tahoma" w:cs="Tahoma"/>
      <w:sz w:val="20"/>
      <w:szCs w:val="20"/>
      <w:shd w:val="clear" w:color="auto" w:fill="000080"/>
    </w:rPr>
  </w:style>
  <w:style w:type="paragraph" w:styleId="Closing">
    <w:name w:val="Closing"/>
    <w:basedOn w:val="Normal"/>
    <w:link w:val="ClosingChar"/>
    <w:rsid w:val="003B41C3"/>
    <w:pPr>
      <w:spacing w:before="200" w:line="240" w:lineRule="auto"/>
      <w:ind w:left="4252"/>
    </w:pPr>
    <w:rPr>
      <w:rFonts w:eastAsia="Times New Roman"/>
    </w:rPr>
  </w:style>
  <w:style w:type="character" w:customStyle="1" w:styleId="ClosingChar">
    <w:name w:val="Closing Char"/>
    <w:link w:val="Closing"/>
    <w:rsid w:val="003B41C3"/>
    <w:rPr>
      <w:rFonts w:ascii="Arial" w:eastAsia="Times New Roman" w:hAnsi="Arial" w:cs="Times New Roman"/>
      <w:sz w:val="20"/>
      <w:szCs w:val="20"/>
    </w:rPr>
  </w:style>
  <w:style w:type="paragraph" w:styleId="Index1">
    <w:name w:val="index 1"/>
    <w:basedOn w:val="Normal"/>
    <w:semiHidden/>
    <w:rsid w:val="00BF0890"/>
    <w:pPr>
      <w:spacing w:after="0" w:line="210" w:lineRule="atLeast"/>
      <w:ind w:left="142" w:hanging="142"/>
      <w:jc w:val="left"/>
    </w:pPr>
    <w:rPr>
      <w:b/>
      <w:sz w:val="18"/>
    </w:rPr>
  </w:style>
  <w:style w:type="paragraph" w:styleId="Index2">
    <w:name w:val="index 2"/>
    <w:basedOn w:val="Normal"/>
    <w:next w:val="Normal"/>
    <w:autoRedefine/>
    <w:semiHidden/>
    <w:rsid w:val="00BF0890"/>
    <w:pPr>
      <w:spacing w:line="210" w:lineRule="atLeast"/>
      <w:ind w:left="600" w:hanging="200"/>
    </w:pPr>
    <w:rPr>
      <w:b/>
      <w:sz w:val="18"/>
    </w:rPr>
  </w:style>
  <w:style w:type="paragraph" w:styleId="Index3">
    <w:name w:val="index 3"/>
    <w:basedOn w:val="Normal"/>
    <w:next w:val="Normal"/>
    <w:autoRedefine/>
    <w:semiHidden/>
    <w:rsid w:val="00BF0890"/>
    <w:pPr>
      <w:spacing w:line="220" w:lineRule="atLeast"/>
      <w:ind w:left="600" w:hanging="200"/>
    </w:pPr>
    <w:rPr>
      <w:b/>
    </w:rPr>
  </w:style>
  <w:style w:type="paragraph" w:styleId="Index4">
    <w:name w:val="index 4"/>
    <w:basedOn w:val="Normal"/>
    <w:next w:val="Normal"/>
    <w:autoRedefine/>
    <w:semiHidden/>
    <w:rsid w:val="00BF0890"/>
    <w:pPr>
      <w:spacing w:line="220" w:lineRule="atLeast"/>
      <w:ind w:left="800" w:hanging="200"/>
    </w:pPr>
    <w:rPr>
      <w:b/>
    </w:rPr>
  </w:style>
  <w:style w:type="paragraph" w:styleId="Index5">
    <w:name w:val="index 5"/>
    <w:basedOn w:val="Normal"/>
    <w:next w:val="Normal"/>
    <w:autoRedefine/>
    <w:semiHidden/>
    <w:rsid w:val="00BF0890"/>
    <w:pPr>
      <w:spacing w:line="220" w:lineRule="atLeast"/>
      <w:ind w:left="1000" w:hanging="200"/>
    </w:pPr>
    <w:rPr>
      <w:b/>
    </w:rPr>
  </w:style>
  <w:style w:type="paragraph" w:styleId="Index6">
    <w:name w:val="index 6"/>
    <w:basedOn w:val="Normal"/>
    <w:next w:val="Normal"/>
    <w:autoRedefine/>
    <w:semiHidden/>
    <w:rsid w:val="00BF0890"/>
    <w:pPr>
      <w:spacing w:line="220" w:lineRule="atLeast"/>
      <w:ind w:left="1200" w:hanging="200"/>
    </w:pPr>
    <w:rPr>
      <w:b/>
    </w:rPr>
  </w:style>
  <w:style w:type="paragraph" w:styleId="Index7">
    <w:name w:val="index 7"/>
    <w:basedOn w:val="Normal"/>
    <w:next w:val="Normal"/>
    <w:autoRedefine/>
    <w:semiHidden/>
    <w:rsid w:val="00BF0890"/>
    <w:pPr>
      <w:spacing w:line="220" w:lineRule="atLeast"/>
      <w:ind w:left="1400" w:hanging="200"/>
    </w:pPr>
    <w:rPr>
      <w:b/>
    </w:rPr>
  </w:style>
  <w:style w:type="paragraph" w:styleId="Index8">
    <w:name w:val="index 8"/>
    <w:basedOn w:val="Normal"/>
    <w:next w:val="Normal"/>
    <w:autoRedefine/>
    <w:semiHidden/>
    <w:rsid w:val="00BF0890"/>
    <w:pPr>
      <w:spacing w:line="220" w:lineRule="atLeast"/>
      <w:ind w:left="1600" w:hanging="200"/>
    </w:pPr>
    <w:rPr>
      <w:b/>
    </w:rPr>
  </w:style>
  <w:style w:type="paragraph" w:styleId="Index9">
    <w:name w:val="index 9"/>
    <w:basedOn w:val="Normal"/>
    <w:next w:val="Normal"/>
    <w:autoRedefine/>
    <w:semiHidden/>
    <w:rsid w:val="00BF0890"/>
    <w:pPr>
      <w:spacing w:line="220" w:lineRule="atLeast"/>
      <w:ind w:left="1800" w:hanging="200"/>
    </w:pPr>
    <w:rPr>
      <w:b/>
    </w:rPr>
  </w:style>
  <w:style w:type="paragraph" w:styleId="List">
    <w:name w:val="List"/>
    <w:basedOn w:val="Normal"/>
    <w:rsid w:val="00BF0890"/>
    <w:pPr>
      <w:ind w:left="283" w:hanging="283"/>
    </w:pPr>
  </w:style>
  <w:style w:type="paragraph" w:styleId="List2">
    <w:name w:val="List 2"/>
    <w:basedOn w:val="Normal"/>
    <w:rsid w:val="00BF0890"/>
    <w:pPr>
      <w:ind w:left="566" w:hanging="283"/>
    </w:pPr>
  </w:style>
  <w:style w:type="paragraph" w:styleId="List3">
    <w:name w:val="List 3"/>
    <w:basedOn w:val="Normal"/>
    <w:rsid w:val="00BF0890"/>
    <w:pPr>
      <w:ind w:left="849" w:hanging="283"/>
    </w:pPr>
  </w:style>
  <w:style w:type="paragraph" w:styleId="List4">
    <w:name w:val="List 4"/>
    <w:basedOn w:val="Normal"/>
    <w:rsid w:val="00BF0890"/>
    <w:pPr>
      <w:ind w:left="1132" w:hanging="283"/>
    </w:pPr>
  </w:style>
  <w:style w:type="paragraph" w:styleId="List5">
    <w:name w:val="List 5"/>
    <w:basedOn w:val="Normal"/>
    <w:rsid w:val="00BF0890"/>
    <w:pPr>
      <w:ind w:left="1415" w:hanging="283"/>
    </w:pPr>
  </w:style>
  <w:style w:type="paragraph" w:styleId="ListNumber5">
    <w:name w:val="List Number 5"/>
    <w:basedOn w:val="Normal"/>
    <w:rsid w:val="00BF0890"/>
    <w:pPr>
      <w:tabs>
        <w:tab w:val="num" w:pos="1492"/>
      </w:tabs>
      <w:ind w:left="1492" w:hanging="360"/>
    </w:pPr>
  </w:style>
  <w:style w:type="paragraph" w:styleId="ListBullet2">
    <w:name w:val="List Bullet 2"/>
    <w:basedOn w:val="Normal"/>
    <w:autoRedefine/>
    <w:rsid w:val="00BF0890"/>
    <w:pPr>
      <w:tabs>
        <w:tab w:val="num" w:pos="643"/>
      </w:tabs>
      <w:ind w:left="643" w:hanging="360"/>
    </w:pPr>
  </w:style>
  <w:style w:type="paragraph" w:styleId="ListBullet3">
    <w:name w:val="List Bullet 3"/>
    <w:basedOn w:val="Normal"/>
    <w:autoRedefine/>
    <w:rsid w:val="00BF0890"/>
    <w:pPr>
      <w:tabs>
        <w:tab w:val="num" w:pos="926"/>
      </w:tabs>
      <w:ind w:left="926" w:hanging="360"/>
    </w:pPr>
  </w:style>
  <w:style w:type="paragraph" w:styleId="ListBullet4">
    <w:name w:val="List Bullet 4"/>
    <w:basedOn w:val="Normal"/>
    <w:autoRedefine/>
    <w:rsid w:val="00BF0890"/>
    <w:pPr>
      <w:tabs>
        <w:tab w:val="num" w:pos="1209"/>
      </w:tabs>
      <w:ind w:left="1209" w:hanging="360"/>
    </w:pPr>
  </w:style>
  <w:style w:type="paragraph" w:styleId="ListBullet5">
    <w:name w:val="List Bullet 5"/>
    <w:basedOn w:val="Normal"/>
    <w:autoRedefine/>
    <w:rsid w:val="00BF0890"/>
    <w:pPr>
      <w:numPr>
        <w:numId w:val="24"/>
      </w:numPr>
      <w:tabs>
        <w:tab w:val="clear" w:pos="360"/>
        <w:tab w:val="num" w:pos="1492"/>
      </w:tabs>
    </w:pPr>
  </w:style>
  <w:style w:type="paragraph" w:styleId="ListContinue">
    <w:name w:val="List Continue"/>
    <w:basedOn w:val="Normal"/>
    <w:rsid w:val="00BF0890"/>
    <w:pPr>
      <w:tabs>
        <w:tab w:val="left" w:pos="400"/>
      </w:tabs>
      <w:ind w:left="400" w:hanging="400"/>
    </w:pPr>
  </w:style>
  <w:style w:type="paragraph" w:styleId="ListContinue2">
    <w:name w:val="List Continue 2"/>
    <w:basedOn w:val="ListContinue"/>
    <w:rsid w:val="00BF0890"/>
    <w:pPr>
      <w:numPr>
        <w:ilvl w:val="1"/>
        <w:numId w:val="25"/>
      </w:numPr>
      <w:tabs>
        <w:tab w:val="clear" w:pos="400"/>
        <w:tab w:val="left" w:pos="800"/>
      </w:tabs>
    </w:pPr>
  </w:style>
  <w:style w:type="paragraph" w:styleId="ListContinue3">
    <w:name w:val="List Continue 3"/>
    <w:basedOn w:val="ListContinue"/>
    <w:rsid w:val="00BF0890"/>
    <w:pPr>
      <w:numPr>
        <w:ilvl w:val="2"/>
        <w:numId w:val="25"/>
      </w:numPr>
      <w:tabs>
        <w:tab w:val="clear" w:pos="400"/>
        <w:tab w:val="left" w:pos="1200"/>
      </w:tabs>
    </w:pPr>
  </w:style>
  <w:style w:type="paragraph" w:styleId="ListContinue4">
    <w:name w:val="List Continue 4"/>
    <w:basedOn w:val="ListContinue"/>
    <w:rsid w:val="00BF0890"/>
    <w:pPr>
      <w:numPr>
        <w:numId w:val="26"/>
      </w:numPr>
      <w:tabs>
        <w:tab w:val="clear" w:pos="360"/>
        <w:tab w:val="clear" w:pos="400"/>
        <w:tab w:val="left" w:pos="1600"/>
      </w:tabs>
    </w:pPr>
  </w:style>
  <w:style w:type="paragraph" w:styleId="ListContinue5">
    <w:name w:val="List Continue 5"/>
    <w:basedOn w:val="Normal"/>
    <w:rsid w:val="00BF0890"/>
    <w:pPr>
      <w:spacing w:after="120"/>
      <w:ind w:left="1415"/>
    </w:pPr>
  </w:style>
  <w:style w:type="paragraph" w:styleId="NormalWeb">
    <w:name w:val="Normal (Web)"/>
    <w:basedOn w:val="Normal"/>
    <w:link w:val="NormalWebChar"/>
    <w:uiPriority w:val="99"/>
    <w:rsid w:val="003B41C3"/>
    <w:pPr>
      <w:spacing w:before="200" w:line="240" w:lineRule="auto"/>
    </w:pPr>
    <w:rPr>
      <w:rFonts w:ascii="Times New Roman" w:eastAsia="Times New Roman" w:hAnsi="Times New Roman"/>
      <w:sz w:val="24"/>
      <w:szCs w:val="24"/>
    </w:rPr>
  </w:style>
  <w:style w:type="paragraph" w:styleId="BlockText">
    <w:name w:val="Block Text"/>
    <w:basedOn w:val="Normal"/>
    <w:rsid w:val="003B41C3"/>
    <w:pPr>
      <w:spacing w:before="200" w:after="120" w:line="240" w:lineRule="auto"/>
      <w:ind w:left="1440" w:right="1440"/>
    </w:pPr>
    <w:rPr>
      <w:rFonts w:eastAsia="Times New Roman"/>
    </w:rPr>
  </w:style>
  <w:style w:type="paragraph" w:styleId="EndnoteText">
    <w:name w:val="endnote text"/>
    <w:basedOn w:val="Normal"/>
    <w:link w:val="EndnoteTextChar"/>
    <w:semiHidden/>
    <w:rsid w:val="003B41C3"/>
    <w:pPr>
      <w:spacing w:before="200" w:line="240" w:lineRule="auto"/>
    </w:pPr>
    <w:rPr>
      <w:rFonts w:eastAsia="Times New Roman"/>
    </w:rPr>
  </w:style>
  <w:style w:type="character" w:customStyle="1" w:styleId="EndnoteTextChar">
    <w:name w:val="Endnote Text Char"/>
    <w:link w:val="EndnoteText"/>
    <w:semiHidden/>
    <w:rsid w:val="003B41C3"/>
    <w:rPr>
      <w:rFonts w:ascii="Arial" w:eastAsia="Times New Roman" w:hAnsi="Arial" w:cs="Times New Roman"/>
      <w:sz w:val="20"/>
      <w:szCs w:val="20"/>
    </w:rPr>
  </w:style>
  <w:style w:type="paragraph" w:styleId="HTMLPreformatted">
    <w:name w:val="HTML Preformatted"/>
    <w:basedOn w:val="Normal"/>
    <w:link w:val="HTMLPreformattedChar"/>
    <w:rsid w:val="003B41C3"/>
    <w:pPr>
      <w:spacing w:before="200" w:line="240" w:lineRule="auto"/>
    </w:pPr>
    <w:rPr>
      <w:rFonts w:ascii="Courier New" w:eastAsia="Times New Roman" w:hAnsi="Courier New" w:cs="Courier New"/>
    </w:rPr>
  </w:style>
  <w:style w:type="character" w:customStyle="1" w:styleId="HTMLPreformattedChar">
    <w:name w:val="HTML Preformatted Char"/>
    <w:link w:val="HTMLPreformatted"/>
    <w:rsid w:val="003B41C3"/>
    <w:rPr>
      <w:rFonts w:ascii="Courier New" w:eastAsia="Times New Roman" w:hAnsi="Courier New" w:cs="Courier New"/>
      <w:sz w:val="20"/>
      <w:szCs w:val="20"/>
    </w:rPr>
  </w:style>
  <w:style w:type="paragraph" w:styleId="BodyTextFirstIndent">
    <w:name w:val="Body Text First Indent"/>
    <w:basedOn w:val="BodyText"/>
    <w:link w:val="BodyTextFirstIndentChar"/>
    <w:rsid w:val="003B41C3"/>
    <w:pPr>
      <w:spacing w:before="200" w:line="240" w:lineRule="auto"/>
      <w:ind w:left="567" w:firstLine="210"/>
    </w:pPr>
    <w:rPr>
      <w:rFonts w:ascii="Arial" w:eastAsia="Times New Roman" w:hAnsi="Arial"/>
      <w:sz w:val="22"/>
    </w:rPr>
  </w:style>
  <w:style w:type="character" w:customStyle="1" w:styleId="BodyTextFirstIndentChar">
    <w:name w:val="Body Text First Indent Char"/>
    <w:link w:val="BodyTextFirstIndent"/>
    <w:rsid w:val="003B41C3"/>
    <w:rPr>
      <w:rFonts w:ascii="Arial" w:eastAsia="Times New Roman" w:hAnsi="Arial" w:cs="Times New Roman"/>
      <w:sz w:val="18"/>
    </w:rPr>
  </w:style>
  <w:style w:type="paragraph" w:styleId="BodyTextIndent2">
    <w:name w:val="Body Text Indent 2"/>
    <w:basedOn w:val="Normal"/>
    <w:link w:val="BodyTextIndent2Char"/>
    <w:rsid w:val="003B41C3"/>
    <w:pPr>
      <w:spacing w:before="200" w:after="120" w:line="480" w:lineRule="auto"/>
      <w:ind w:left="283"/>
    </w:pPr>
    <w:rPr>
      <w:rFonts w:eastAsia="Times New Roman"/>
    </w:rPr>
  </w:style>
  <w:style w:type="character" w:customStyle="1" w:styleId="BodyTextIndent2Char">
    <w:name w:val="Body Text Indent 2 Char"/>
    <w:link w:val="BodyTextIndent2"/>
    <w:rsid w:val="003B41C3"/>
    <w:rPr>
      <w:rFonts w:ascii="Arial" w:eastAsia="Times New Roman" w:hAnsi="Arial" w:cs="Times New Roman"/>
      <w:sz w:val="20"/>
      <w:szCs w:val="20"/>
    </w:rPr>
  </w:style>
  <w:style w:type="paragraph" w:styleId="BodyTextIndent3">
    <w:name w:val="Body Text Indent 3"/>
    <w:basedOn w:val="Normal"/>
    <w:link w:val="BodyTextIndent3Char"/>
    <w:rsid w:val="003B41C3"/>
    <w:pPr>
      <w:spacing w:before="200" w:after="120" w:line="240" w:lineRule="auto"/>
      <w:ind w:left="283"/>
    </w:pPr>
    <w:rPr>
      <w:rFonts w:eastAsia="Times New Roman"/>
      <w:szCs w:val="16"/>
    </w:rPr>
  </w:style>
  <w:style w:type="character" w:customStyle="1" w:styleId="BodyTextIndent3Char">
    <w:name w:val="Body Text Indent 3 Char"/>
    <w:link w:val="BodyTextIndent3"/>
    <w:rsid w:val="003B41C3"/>
    <w:rPr>
      <w:rFonts w:ascii="Arial" w:eastAsia="Times New Roman" w:hAnsi="Arial" w:cs="Times New Roman"/>
      <w:sz w:val="16"/>
      <w:szCs w:val="16"/>
    </w:rPr>
  </w:style>
  <w:style w:type="paragraph" w:styleId="BodyTextFirstIndent2">
    <w:name w:val="Body Text First Indent 2"/>
    <w:basedOn w:val="BodyTextIndent"/>
    <w:link w:val="BodyTextFirstIndent2Char"/>
    <w:rsid w:val="003B41C3"/>
    <w:pPr>
      <w:pBdr>
        <w:top w:val="none" w:sz="0" w:space="0" w:color="auto"/>
        <w:left w:val="none" w:sz="0" w:space="0" w:color="auto"/>
        <w:bottom w:val="none" w:sz="0" w:space="0" w:color="auto"/>
        <w:right w:val="none" w:sz="0" w:space="0" w:color="auto"/>
      </w:pBdr>
      <w:tabs>
        <w:tab w:val="clear" w:pos="2160"/>
      </w:tabs>
      <w:spacing w:after="120"/>
      <w:ind w:left="283" w:firstLine="210"/>
    </w:pPr>
    <w:rPr>
      <w:lang w:val="en-US"/>
    </w:rPr>
  </w:style>
  <w:style w:type="character" w:customStyle="1" w:styleId="BodyTextFirstIndent2Char">
    <w:name w:val="Body Text First Indent 2 Char"/>
    <w:link w:val="BodyTextFirstIndent2"/>
    <w:rsid w:val="003B41C3"/>
    <w:rPr>
      <w:rFonts w:ascii="Arial" w:eastAsia="Times New Roman" w:hAnsi="Arial" w:cs="Times New Roman"/>
      <w:sz w:val="20"/>
      <w:szCs w:val="20"/>
      <w:lang w:val="en-CA"/>
    </w:rPr>
  </w:style>
  <w:style w:type="paragraph" w:styleId="NormalIndent">
    <w:name w:val="Normal Indent"/>
    <w:basedOn w:val="Normal"/>
    <w:rsid w:val="00112BD8"/>
    <w:pPr>
      <w:ind w:left="708"/>
    </w:pPr>
  </w:style>
  <w:style w:type="paragraph" w:styleId="Salutation">
    <w:name w:val="Salutation"/>
    <w:basedOn w:val="Normal"/>
    <w:next w:val="Normal"/>
    <w:link w:val="SalutationChar"/>
    <w:rsid w:val="003B41C3"/>
    <w:pPr>
      <w:spacing w:before="200" w:line="240" w:lineRule="auto"/>
    </w:pPr>
    <w:rPr>
      <w:rFonts w:eastAsia="Times New Roman"/>
    </w:rPr>
  </w:style>
  <w:style w:type="character" w:customStyle="1" w:styleId="SalutationChar">
    <w:name w:val="Salutation Char"/>
    <w:link w:val="Salutation"/>
    <w:rsid w:val="003B41C3"/>
    <w:rPr>
      <w:rFonts w:ascii="Arial" w:eastAsia="Times New Roman" w:hAnsi="Arial" w:cs="Times New Roman"/>
      <w:sz w:val="20"/>
      <w:szCs w:val="20"/>
    </w:rPr>
  </w:style>
  <w:style w:type="paragraph" w:styleId="Signature">
    <w:name w:val="Signature"/>
    <w:basedOn w:val="Normal"/>
    <w:link w:val="SignatureChar"/>
    <w:rsid w:val="003B41C3"/>
    <w:pPr>
      <w:spacing w:before="200" w:line="240" w:lineRule="auto"/>
      <w:ind w:left="4252"/>
    </w:pPr>
    <w:rPr>
      <w:rFonts w:eastAsia="Times New Roman"/>
    </w:rPr>
  </w:style>
  <w:style w:type="character" w:customStyle="1" w:styleId="SignatureChar">
    <w:name w:val="Signature Char"/>
    <w:link w:val="Signature"/>
    <w:rsid w:val="003B41C3"/>
    <w:rPr>
      <w:rFonts w:ascii="Arial" w:eastAsia="Times New Roman" w:hAnsi="Arial" w:cs="Times New Roman"/>
      <w:sz w:val="20"/>
      <w:szCs w:val="20"/>
    </w:rPr>
  </w:style>
  <w:style w:type="paragraph" w:styleId="E-mailSignature">
    <w:name w:val="E-mail Signature"/>
    <w:basedOn w:val="Normal"/>
    <w:link w:val="E-mailSignatureChar"/>
    <w:rsid w:val="003B41C3"/>
    <w:pPr>
      <w:spacing w:before="200" w:line="240" w:lineRule="auto"/>
    </w:pPr>
    <w:rPr>
      <w:rFonts w:eastAsia="Times New Roman"/>
    </w:rPr>
  </w:style>
  <w:style w:type="character" w:customStyle="1" w:styleId="E-mailSignatureChar">
    <w:name w:val="E-mail Signature Char"/>
    <w:link w:val="E-mailSignature"/>
    <w:rsid w:val="003B41C3"/>
    <w:rPr>
      <w:rFonts w:ascii="Arial" w:eastAsia="Times New Roman" w:hAnsi="Arial" w:cs="Times New Roman"/>
      <w:sz w:val="20"/>
      <w:szCs w:val="20"/>
    </w:rPr>
  </w:style>
  <w:style w:type="paragraph" w:styleId="Subtitle">
    <w:name w:val="Subtitle"/>
    <w:basedOn w:val="Normal"/>
    <w:link w:val="SubtitleChar"/>
    <w:uiPriority w:val="11"/>
    <w:qFormat/>
    <w:rsid w:val="003B41C3"/>
    <w:pPr>
      <w:keepNext/>
      <w:spacing w:after="120" w:line="240" w:lineRule="auto"/>
      <w:jc w:val="center"/>
    </w:pPr>
    <w:rPr>
      <w:rFonts w:eastAsia="Times New Roman" w:cs="Arial"/>
      <w:color w:val="365F91"/>
      <w:sz w:val="24"/>
      <w:szCs w:val="24"/>
    </w:rPr>
  </w:style>
  <w:style w:type="character" w:customStyle="1" w:styleId="SubtitleChar">
    <w:name w:val="Subtitle Char"/>
    <w:link w:val="Subtitle"/>
    <w:uiPriority w:val="11"/>
    <w:rsid w:val="003B41C3"/>
    <w:rPr>
      <w:rFonts w:ascii="Arial" w:eastAsia="Times New Roman" w:hAnsi="Arial" w:cs="Arial"/>
      <w:color w:val="365F91"/>
      <w:sz w:val="24"/>
      <w:szCs w:val="24"/>
    </w:rPr>
  </w:style>
  <w:style w:type="paragraph" w:styleId="TableofFigures">
    <w:name w:val="table of figures"/>
    <w:basedOn w:val="Normal"/>
    <w:next w:val="Normal"/>
    <w:semiHidden/>
    <w:rsid w:val="003B41C3"/>
    <w:pPr>
      <w:spacing w:before="200" w:line="240" w:lineRule="auto"/>
      <w:ind w:left="400" w:hanging="400"/>
    </w:pPr>
    <w:rPr>
      <w:rFonts w:eastAsia="Times New Roman"/>
    </w:rPr>
  </w:style>
  <w:style w:type="paragraph" w:styleId="TableofAuthorities">
    <w:name w:val="table of authorities"/>
    <w:basedOn w:val="Normal"/>
    <w:next w:val="Normal"/>
    <w:semiHidden/>
    <w:rsid w:val="003B41C3"/>
    <w:pPr>
      <w:spacing w:before="200" w:line="240" w:lineRule="auto"/>
      <w:ind w:left="200" w:hanging="200"/>
    </w:pPr>
    <w:rPr>
      <w:rFonts w:eastAsia="Times New Roman"/>
    </w:rPr>
  </w:style>
  <w:style w:type="paragraph" w:styleId="PlainText">
    <w:name w:val="Plain Text"/>
    <w:basedOn w:val="Normal"/>
    <w:link w:val="PlainTextChar"/>
    <w:rsid w:val="003B41C3"/>
    <w:pPr>
      <w:spacing w:before="200" w:line="240" w:lineRule="auto"/>
    </w:pPr>
    <w:rPr>
      <w:rFonts w:ascii="Courier New" w:eastAsia="Times New Roman" w:hAnsi="Courier New" w:cs="Courier New"/>
    </w:rPr>
  </w:style>
  <w:style w:type="character" w:customStyle="1" w:styleId="PlainTextChar">
    <w:name w:val="Plain Text Char"/>
    <w:link w:val="PlainText"/>
    <w:rsid w:val="003B41C3"/>
    <w:rPr>
      <w:rFonts w:ascii="Courier New" w:eastAsia="Times New Roman" w:hAnsi="Courier New" w:cs="Courier New"/>
      <w:sz w:val="20"/>
      <w:szCs w:val="20"/>
    </w:rPr>
  </w:style>
  <w:style w:type="paragraph" w:styleId="MacroText">
    <w:name w:val="macro"/>
    <w:link w:val="MacroTextChar"/>
    <w:semiHidden/>
    <w:rsid w:val="003B41C3"/>
    <w:pPr>
      <w:tabs>
        <w:tab w:val="left" w:pos="480"/>
        <w:tab w:val="left" w:pos="960"/>
        <w:tab w:val="left" w:pos="1440"/>
        <w:tab w:val="left" w:pos="1920"/>
        <w:tab w:val="left" w:pos="2400"/>
        <w:tab w:val="left" w:pos="2880"/>
        <w:tab w:val="left" w:pos="3360"/>
        <w:tab w:val="left" w:pos="3840"/>
        <w:tab w:val="left" w:pos="4320"/>
      </w:tabs>
      <w:spacing w:before="200"/>
    </w:pPr>
    <w:rPr>
      <w:rFonts w:ascii="Courier New" w:eastAsia="Times New Roman" w:hAnsi="Courier New" w:cs="Courier New"/>
    </w:rPr>
  </w:style>
  <w:style w:type="character" w:customStyle="1" w:styleId="MacroTextChar">
    <w:name w:val="Macro Text Char"/>
    <w:link w:val="MacroText"/>
    <w:semiHidden/>
    <w:rsid w:val="003B41C3"/>
    <w:rPr>
      <w:rFonts w:ascii="Courier New" w:eastAsia="Times New Roman" w:hAnsi="Courier New" w:cs="Courier New"/>
      <w:sz w:val="20"/>
      <w:szCs w:val="20"/>
    </w:rPr>
  </w:style>
  <w:style w:type="paragraph" w:styleId="NoteHeading">
    <w:name w:val="Note Heading"/>
    <w:basedOn w:val="Normal"/>
    <w:next w:val="Normal"/>
    <w:link w:val="NoteHeadingChar"/>
    <w:rsid w:val="003B41C3"/>
    <w:pPr>
      <w:spacing w:before="200" w:line="240" w:lineRule="auto"/>
    </w:pPr>
    <w:rPr>
      <w:rFonts w:eastAsia="Times New Roman"/>
    </w:rPr>
  </w:style>
  <w:style w:type="character" w:customStyle="1" w:styleId="NoteHeadingChar">
    <w:name w:val="Note Heading Char"/>
    <w:link w:val="NoteHeading"/>
    <w:rsid w:val="003B41C3"/>
    <w:rPr>
      <w:rFonts w:ascii="Arial" w:eastAsia="Times New Roman" w:hAnsi="Arial" w:cs="Times New Roman"/>
      <w:sz w:val="20"/>
      <w:szCs w:val="20"/>
    </w:rPr>
  </w:style>
  <w:style w:type="paragraph" w:styleId="IndexHeading">
    <w:name w:val="index heading"/>
    <w:basedOn w:val="Normal"/>
    <w:next w:val="Index1"/>
    <w:semiHidden/>
    <w:rsid w:val="00BF0890"/>
    <w:pPr>
      <w:keepNext/>
      <w:spacing w:before="400" w:after="210"/>
      <w:jc w:val="center"/>
    </w:pPr>
  </w:style>
  <w:style w:type="paragraph" w:styleId="TOAHeading">
    <w:name w:val="toa heading"/>
    <w:basedOn w:val="Normal"/>
    <w:next w:val="Normal"/>
    <w:semiHidden/>
    <w:rsid w:val="003B41C3"/>
    <w:pPr>
      <w:spacing w:before="120" w:line="240" w:lineRule="auto"/>
    </w:pPr>
    <w:rPr>
      <w:rFonts w:eastAsia="Times New Roman" w:cs="Arial"/>
      <w:b/>
      <w:bCs/>
      <w:sz w:val="24"/>
      <w:szCs w:val="24"/>
    </w:rPr>
  </w:style>
  <w:style w:type="character" w:styleId="FollowedHyperlink">
    <w:name w:val="FollowedHyperlink"/>
    <w:rsid w:val="003B41C3"/>
    <w:rPr>
      <w:color w:val="800080"/>
      <w:u w:val="single"/>
    </w:rPr>
  </w:style>
  <w:style w:type="paragraph" w:customStyle="1" w:styleId="CM6">
    <w:name w:val="CM6"/>
    <w:basedOn w:val="Default"/>
    <w:next w:val="Default"/>
    <w:rsid w:val="003B41C3"/>
    <w:pPr>
      <w:spacing w:line="226" w:lineRule="atLeast"/>
    </w:pPr>
    <w:rPr>
      <w:rFonts w:eastAsia="Times New Roman" w:cs="Times New Roman"/>
      <w:color w:val="auto"/>
    </w:rPr>
  </w:style>
  <w:style w:type="paragraph" w:customStyle="1" w:styleId="CM32">
    <w:name w:val="CM32"/>
    <w:basedOn w:val="Default"/>
    <w:next w:val="Default"/>
    <w:rsid w:val="003B41C3"/>
    <w:pPr>
      <w:spacing w:after="240"/>
    </w:pPr>
    <w:rPr>
      <w:rFonts w:eastAsia="Times New Roman" w:cs="Times New Roman"/>
      <w:color w:val="auto"/>
    </w:rPr>
  </w:style>
  <w:style w:type="paragraph" w:customStyle="1" w:styleId="CM11">
    <w:name w:val="CM11"/>
    <w:basedOn w:val="Default"/>
    <w:next w:val="Default"/>
    <w:rsid w:val="003B41C3"/>
    <w:pPr>
      <w:spacing w:line="231" w:lineRule="atLeast"/>
    </w:pPr>
    <w:rPr>
      <w:rFonts w:eastAsia="Times New Roman" w:cs="Times New Roman"/>
      <w:color w:val="auto"/>
    </w:rPr>
  </w:style>
  <w:style w:type="paragraph" w:customStyle="1" w:styleId="CM46">
    <w:name w:val="CM46"/>
    <w:basedOn w:val="Default"/>
    <w:next w:val="Default"/>
    <w:rsid w:val="003B41C3"/>
    <w:pPr>
      <w:spacing w:after="237"/>
    </w:pPr>
    <w:rPr>
      <w:rFonts w:eastAsia="Times New Roman" w:cs="Times New Roman"/>
      <w:color w:val="auto"/>
    </w:rPr>
  </w:style>
  <w:style w:type="paragraph" w:customStyle="1" w:styleId="CM10">
    <w:name w:val="CM10"/>
    <w:basedOn w:val="Default"/>
    <w:next w:val="Default"/>
    <w:rsid w:val="003B41C3"/>
    <w:pPr>
      <w:spacing w:line="473" w:lineRule="atLeast"/>
    </w:pPr>
    <w:rPr>
      <w:rFonts w:eastAsia="Times New Roman" w:cs="Times New Roman"/>
      <w:color w:val="auto"/>
    </w:rPr>
  </w:style>
  <w:style w:type="character" w:styleId="Strong">
    <w:name w:val="Strong"/>
    <w:uiPriority w:val="22"/>
    <w:qFormat/>
    <w:rsid w:val="003B41C3"/>
    <w:rPr>
      <w:b/>
      <w:bCs/>
    </w:rPr>
  </w:style>
  <w:style w:type="paragraph" w:customStyle="1" w:styleId="Style1">
    <w:name w:val="Style1"/>
    <w:basedOn w:val="Heading1"/>
    <w:rsid w:val="003B41C3"/>
    <w:pPr>
      <w:tabs>
        <w:tab w:val="num" w:pos="522"/>
      </w:tabs>
      <w:spacing w:before="360" w:after="120" w:line="240" w:lineRule="auto"/>
      <w:ind w:left="522"/>
    </w:pPr>
    <w:rPr>
      <w:bCs w:val="0"/>
      <w:kern w:val="32"/>
      <w:lang w:val="en-CA"/>
    </w:rPr>
  </w:style>
  <w:style w:type="paragraph" w:customStyle="1" w:styleId="Style2">
    <w:name w:val="Style2"/>
    <w:basedOn w:val="Heading1"/>
    <w:rsid w:val="003B41C3"/>
    <w:pPr>
      <w:numPr>
        <w:numId w:val="2"/>
      </w:numPr>
      <w:spacing w:before="360" w:after="120" w:line="240" w:lineRule="auto"/>
    </w:pPr>
    <w:rPr>
      <w:bCs w:val="0"/>
      <w:kern w:val="32"/>
      <w:lang w:val="en-CA"/>
    </w:rPr>
  </w:style>
  <w:style w:type="paragraph" w:customStyle="1" w:styleId="Style3">
    <w:name w:val="Style3"/>
    <w:basedOn w:val="Style1"/>
    <w:rsid w:val="003B41C3"/>
    <w:pPr>
      <w:numPr>
        <w:numId w:val="1"/>
      </w:numPr>
    </w:pPr>
  </w:style>
  <w:style w:type="paragraph" w:customStyle="1" w:styleId="headercell">
    <w:name w:val="headercell"/>
    <w:basedOn w:val="Normal"/>
    <w:rsid w:val="003B41C3"/>
    <w:pPr>
      <w:spacing w:before="100" w:beforeAutospacing="1" w:after="100" w:afterAutospacing="1" w:line="240" w:lineRule="auto"/>
    </w:pPr>
    <w:rPr>
      <w:rFonts w:ascii="Times New Roman" w:eastAsia="Times New Roman" w:hAnsi="Times New Roman"/>
      <w:b/>
      <w:bCs/>
      <w:sz w:val="24"/>
      <w:szCs w:val="24"/>
      <w:lang w:val="fr-CA" w:eastAsia="fr-CA"/>
    </w:rPr>
  </w:style>
  <w:style w:type="character" w:customStyle="1" w:styleId="headercellChar">
    <w:name w:val="headercell Char"/>
    <w:rsid w:val="003B41C3"/>
    <w:rPr>
      <w:b/>
      <w:bCs/>
      <w:sz w:val="24"/>
      <w:szCs w:val="24"/>
      <w:lang w:val="fr-CA" w:eastAsia="fr-CA" w:bidi="ar-SA"/>
    </w:rPr>
  </w:style>
  <w:style w:type="paragraph" w:customStyle="1" w:styleId="tableblack">
    <w:name w:val="tableblack"/>
    <w:basedOn w:val="Normal"/>
    <w:rsid w:val="003B41C3"/>
    <w:pPr>
      <w:pBdr>
        <w:top w:val="single" w:sz="6" w:space="0" w:color="000000"/>
        <w:left w:val="single" w:sz="6" w:space="0" w:color="000000"/>
        <w:bottom w:val="single" w:sz="6" w:space="0" w:color="000000"/>
        <w:right w:val="single" w:sz="6" w:space="0" w:color="000000"/>
      </w:pBdr>
      <w:spacing w:before="100" w:beforeAutospacing="1" w:after="100" w:afterAutospacing="1" w:line="240" w:lineRule="auto"/>
    </w:pPr>
    <w:rPr>
      <w:rFonts w:ascii="Times New Roman" w:eastAsia="Times New Roman" w:hAnsi="Times New Roman"/>
      <w:sz w:val="24"/>
      <w:szCs w:val="24"/>
      <w:lang w:val="fr-CA" w:eastAsia="fr-CA"/>
    </w:rPr>
  </w:style>
  <w:style w:type="paragraph" w:customStyle="1" w:styleId="tableattribute">
    <w:name w:val="tableattribute"/>
    <w:basedOn w:val="Normal"/>
    <w:rsid w:val="003B41C3"/>
    <w:pPr>
      <w:pBdr>
        <w:top w:val="outset" w:sz="6" w:space="0" w:color="000000"/>
        <w:left w:val="outset" w:sz="6" w:space="0" w:color="000000"/>
        <w:bottom w:val="outset" w:sz="6" w:space="0" w:color="000000"/>
        <w:right w:val="outset" w:sz="6" w:space="0" w:color="000000"/>
      </w:pBdr>
      <w:shd w:val="clear" w:color="auto" w:fill="FFFFFF"/>
      <w:spacing w:before="100" w:beforeAutospacing="1" w:after="100" w:afterAutospacing="1" w:line="240" w:lineRule="auto"/>
    </w:pPr>
    <w:rPr>
      <w:rFonts w:ascii="Times New Roman" w:eastAsia="Times New Roman" w:hAnsi="Times New Roman"/>
      <w:sz w:val="24"/>
      <w:szCs w:val="24"/>
      <w:lang w:val="fr-CA" w:eastAsia="fr-CA"/>
    </w:rPr>
  </w:style>
  <w:style w:type="paragraph" w:customStyle="1" w:styleId="tableclear">
    <w:name w:val="tableclear"/>
    <w:basedOn w:val="Normal"/>
    <w:rsid w:val="003B41C3"/>
    <w:pPr>
      <w:spacing w:before="100" w:beforeAutospacing="1" w:after="100" w:afterAutospacing="1" w:line="240" w:lineRule="auto"/>
    </w:pPr>
    <w:rPr>
      <w:rFonts w:ascii="Times New Roman" w:eastAsia="Times New Roman" w:hAnsi="Times New Roman"/>
      <w:sz w:val="24"/>
      <w:szCs w:val="24"/>
      <w:lang w:val="fr-CA" w:eastAsia="fr-CA"/>
    </w:rPr>
  </w:style>
  <w:style w:type="paragraph" w:customStyle="1" w:styleId="tablecopyright">
    <w:name w:val="tablecopyright"/>
    <w:basedOn w:val="Normal"/>
    <w:rsid w:val="003B41C3"/>
    <w:pPr>
      <w:pBdr>
        <w:top w:val="single" w:sz="12" w:space="0" w:color="0B77FD"/>
        <w:left w:val="single" w:sz="12" w:space="0" w:color="0B77FD"/>
        <w:bottom w:val="single" w:sz="12" w:space="0" w:color="0B77FD"/>
        <w:right w:val="single" w:sz="12" w:space="0" w:color="0B77FD"/>
      </w:pBdr>
      <w:spacing w:before="100" w:beforeAutospacing="1" w:after="100" w:afterAutospacing="1" w:line="240" w:lineRule="auto"/>
    </w:pPr>
    <w:rPr>
      <w:rFonts w:eastAsia="Times New Roman" w:cs="Arial"/>
      <w:b/>
      <w:bCs/>
      <w:color w:val="0B77FD"/>
      <w:sz w:val="18"/>
      <w:szCs w:val="18"/>
      <w:lang w:val="fr-CA" w:eastAsia="fr-CA"/>
    </w:rPr>
  </w:style>
  <w:style w:type="paragraph" w:customStyle="1" w:styleId="tdabstrait">
    <w:name w:val="tdabstrait"/>
    <w:basedOn w:val="Normal"/>
    <w:rsid w:val="003B41C3"/>
    <w:pPr>
      <w:pBdr>
        <w:top w:val="single" w:sz="6" w:space="2" w:color="auto"/>
        <w:left w:val="single" w:sz="6" w:space="2" w:color="FFFFFF"/>
        <w:bottom w:val="single" w:sz="6" w:space="2" w:color="auto"/>
        <w:right w:val="single" w:sz="6" w:space="2" w:color="FFFFFF"/>
      </w:pBdr>
      <w:shd w:val="clear" w:color="auto" w:fill="7575FF"/>
      <w:spacing w:before="100" w:beforeAutospacing="1" w:after="100" w:afterAutospacing="1" w:line="240" w:lineRule="auto"/>
    </w:pPr>
    <w:rPr>
      <w:rFonts w:ascii="Times New Roman" w:eastAsia="Times New Roman" w:hAnsi="Times New Roman"/>
      <w:b/>
      <w:bCs/>
      <w:color w:val="FFFFFF"/>
      <w:sz w:val="18"/>
      <w:szCs w:val="18"/>
      <w:lang w:val="fr-CA" w:eastAsia="fr-CA"/>
    </w:rPr>
  </w:style>
  <w:style w:type="paragraph" w:customStyle="1" w:styleId="tdgeometric">
    <w:name w:val="tdgeometric"/>
    <w:basedOn w:val="Normal"/>
    <w:rsid w:val="003B41C3"/>
    <w:pPr>
      <w:pBdr>
        <w:top w:val="single" w:sz="6" w:space="2" w:color="auto"/>
        <w:left w:val="single" w:sz="6" w:space="2" w:color="FFFFFF"/>
        <w:bottom w:val="single" w:sz="6" w:space="2" w:color="auto"/>
        <w:right w:val="single" w:sz="6" w:space="2" w:color="FFFFFF"/>
      </w:pBdr>
      <w:shd w:val="clear" w:color="auto" w:fill="008080"/>
      <w:spacing w:before="100" w:beforeAutospacing="1" w:after="100" w:afterAutospacing="1" w:line="240" w:lineRule="auto"/>
    </w:pPr>
    <w:rPr>
      <w:rFonts w:ascii="Times New Roman" w:eastAsia="Times New Roman" w:hAnsi="Times New Roman"/>
      <w:b/>
      <w:bCs/>
      <w:color w:val="FFFFFF"/>
      <w:sz w:val="18"/>
      <w:szCs w:val="18"/>
      <w:lang w:val="fr-CA" w:eastAsia="fr-CA"/>
    </w:rPr>
  </w:style>
  <w:style w:type="paragraph" w:customStyle="1" w:styleId="tdsubtype">
    <w:name w:val="tdsubtype"/>
    <w:basedOn w:val="Normal"/>
    <w:rsid w:val="003B41C3"/>
    <w:pPr>
      <w:pBdr>
        <w:top w:val="single" w:sz="6" w:space="2" w:color="auto"/>
        <w:left w:val="single" w:sz="6" w:space="2" w:color="FFFFFF"/>
        <w:bottom w:val="single" w:sz="6" w:space="2" w:color="auto"/>
        <w:right w:val="single" w:sz="6" w:space="2" w:color="FFFFFF"/>
      </w:pBdr>
      <w:shd w:val="clear" w:color="auto" w:fill="BB2251"/>
      <w:spacing w:before="100" w:beforeAutospacing="1" w:after="100" w:afterAutospacing="1" w:line="240" w:lineRule="auto"/>
    </w:pPr>
    <w:rPr>
      <w:rFonts w:ascii="Times New Roman" w:eastAsia="Times New Roman" w:hAnsi="Times New Roman"/>
      <w:b/>
      <w:bCs/>
      <w:color w:val="FFFFFF"/>
      <w:sz w:val="18"/>
      <w:szCs w:val="18"/>
      <w:lang w:val="fr-CA" w:eastAsia="fr-CA"/>
    </w:rPr>
  </w:style>
  <w:style w:type="paragraph" w:customStyle="1" w:styleId="tdsuperclass">
    <w:name w:val="tdsuperclass"/>
    <w:basedOn w:val="Normal"/>
    <w:rsid w:val="003B41C3"/>
    <w:pPr>
      <w:pBdr>
        <w:top w:val="single" w:sz="6" w:space="2" w:color="auto"/>
        <w:left w:val="single" w:sz="6" w:space="2" w:color="FFFFFF"/>
        <w:bottom w:val="single" w:sz="6" w:space="2" w:color="auto"/>
        <w:right w:val="single" w:sz="6" w:space="2" w:color="FFFFFF"/>
      </w:pBdr>
      <w:shd w:val="clear" w:color="auto" w:fill="7575FF"/>
      <w:spacing w:before="100" w:beforeAutospacing="1" w:after="100" w:afterAutospacing="1" w:line="240" w:lineRule="auto"/>
    </w:pPr>
    <w:rPr>
      <w:rFonts w:ascii="Times New Roman" w:eastAsia="Times New Roman" w:hAnsi="Times New Roman"/>
      <w:b/>
      <w:bCs/>
      <w:color w:val="FFFFFF"/>
      <w:sz w:val="18"/>
      <w:szCs w:val="18"/>
      <w:lang w:val="fr-CA" w:eastAsia="fr-CA"/>
    </w:rPr>
  </w:style>
  <w:style w:type="paragraph" w:customStyle="1" w:styleId="tdsubclass">
    <w:name w:val="tdsubclass"/>
    <w:basedOn w:val="Normal"/>
    <w:rsid w:val="003B41C3"/>
    <w:pPr>
      <w:pBdr>
        <w:top w:val="single" w:sz="6" w:space="2" w:color="auto"/>
        <w:left w:val="single" w:sz="6" w:space="2" w:color="FFFFFF"/>
        <w:bottom w:val="single" w:sz="6" w:space="2" w:color="auto"/>
        <w:right w:val="single" w:sz="6" w:space="2" w:color="FFFFFF"/>
      </w:pBdr>
      <w:shd w:val="clear" w:color="auto" w:fill="008080"/>
      <w:spacing w:before="100" w:beforeAutospacing="1" w:after="100" w:afterAutospacing="1" w:line="240" w:lineRule="auto"/>
    </w:pPr>
    <w:rPr>
      <w:rFonts w:ascii="Times New Roman" w:eastAsia="Times New Roman" w:hAnsi="Times New Roman"/>
      <w:b/>
      <w:bCs/>
      <w:color w:val="FFFFFF"/>
      <w:sz w:val="18"/>
      <w:szCs w:val="18"/>
      <w:lang w:val="fr-CA" w:eastAsia="fr-CA"/>
    </w:rPr>
  </w:style>
  <w:style w:type="paragraph" w:customStyle="1" w:styleId="tdspecial">
    <w:name w:val="tdspecial"/>
    <w:basedOn w:val="Normal"/>
    <w:rsid w:val="003B41C3"/>
    <w:pPr>
      <w:pBdr>
        <w:top w:val="single" w:sz="6" w:space="2" w:color="auto"/>
        <w:left w:val="single" w:sz="6" w:space="2" w:color="FFFFFF"/>
        <w:bottom w:val="single" w:sz="6" w:space="2" w:color="auto"/>
        <w:right w:val="single" w:sz="6" w:space="2" w:color="FFFFFF"/>
      </w:pBdr>
      <w:shd w:val="clear" w:color="auto" w:fill="008080"/>
      <w:spacing w:before="100" w:beforeAutospacing="1" w:after="100" w:afterAutospacing="1" w:line="240" w:lineRule="auto"/>
    </w:pPr>
    <w:rPr>
      <w:rFonts w:ascii="Times New Roman" w:eastAsia="Times New Roman" w:hAnsi="Times New Roman"/>
      <w:b/>
      <w:bCs/>
      <w:color w:val="FFFFFF"/>
      <w:sz w:val="18"/>
      <w:szCs w:val="18"/>
      <w:lang w:val="fr-CA" w:eastAsia="fr-CA"/>
    </w:rPr>
  </w:style>
  <w:style w:type="paragraph" w:customStyle="1" w:styleId="management">
    <w:name w:val="management"/>
    <w:basedOn w:val="Normal"/>
    <w:rsid w:val="003B41C3"/>
    <w:pPr>
      <w:pBdr>
        <w:top w:val="single" w:sz="6" w:space="2" w:color="auto"/>
        <w:left w:val="single" w:sz="6" w:space="2" w:color="000000"/>
        <w:bottom w:val="single" w:sz="6" w:space="2" w:color="auto"/>
        <w:right w:val="single" w:sz="6" w:space="2" w:color="000000"/>
      </w:pBdr>
      <w:shd w:val="clear" w:color="auto" w:fill="DEDEDE"/>
      <w:spacing w:before="100" w:beforeAutospacing="1" w:after="100" w:afterAutospacing="1" w:line="240" w:lineRule="auto"/>
    </w:pPr>
    <w:rPr>
      <w:rFonts w:ascii="Times New Roman" w:eastAsia="Times New Roman" w:hAnsi="Times New Roman"/>
      <w:b/>
      <w:bCs/>
      <w:color w:val="000000"/>
      <w:sz w:val="18"/>
      <w:szCs w:val="18"/>
      <w:lang w:val="fr-CA" w:eastAsia="fr-CA"/>
    </w:rPr>
  </w:style>
  <w:style w:type="paragraph" w:customStyle="1" w:styleId="tdblack">
    <w:name w:val="tdblack"/>
    <w:basedOn w:val="Normal"/>
    <w:rsid w:val="003B41C3"/>
    <w:pPr>
      <w:pBdr>
        <w:top w:val="single" w:sz="6" w:space="2" w:color="000000"/>
        <w:left w:val="single" w:sz="6" w:space="2" w:color="auto"/>
        <w:bottom w:val="single" w:sz="6" w:space="2" w:color="000000"/>
        <w:right w:val="single" w:sz="6" w:space="2" w:color="auto"/>
      </w:pBdr>
      <w:spacing w:before="100" w:beforeAutospacing="1" w:after="100" w:afterAutospacing="1" w:line="240" w:lineRule="auto"/>
    </w:pPr>
    <w:rPr>
      <w:rFonts w:ascii="Times New Roman" w:eastAsia="Times New Roman" w:hAnsi="Times New Roman"/>
      <w:b/>
      <w:bCs/>
      <w:color w:val="000000"/>
      <w:sz w:val="18"/>
      <w:szCs w:val="18"/>
      <w:lang w:val="fr-CA" w:eastAsia="fr-CA"/>
    </w:rPr>
  </w:style>
  <w:style w:type="paragraph" w:customStyle="1" w:styleId="tdattribut">
    <w:name w:val="tdattribut"/>
    <w:basedOn w:val="Normal"/>
    <w:rsid w:val="003B41C3"/>
    <w:pPr>
      <w:pBdr>
        <w:top w:val="inset" w:sz="6" w:space="2" w:color="auto"/>
        <w:left w:val="inset" w:sz="6" w:space="2" w:color="auto"/>
        <w:bottom w:val="inset" w:sz="6" w:space="2" w:color="auto"/>
        <w:right w:val="inset" w:sz="6" w:space="2" w:color="auto"/>
      </w:pBdr>
      <w:shd w:val="clear" w:color="auto" w:fill="D2C8AE"/>
      <w:spacing w:before="100" w:beforeAutospacing="1" w:after="100" w:afterAutospacing="1" w:line="240" w:lineRule="auto"/>
    </w:pPr>
    <w:rPr>
      <w:rFonts w:ascii="Times New Roman" w:eastAsia="Times New Roman" w:hAnsi="Times New Roman"/>
      <w:b/>
      <w:bCs/>
      <w:color w:val="000000"/>
      <w:sz w:val="18"/>
      <w:szCs w:val="18"/>
      <w:lang w:val="fr-CA" w:eastAsia="fr-CA"/>
    </w:rPr>
  </w:style>
  <w:style w:type="paragraph" w:customStyle="1" w:styleId="tdattributename">
    <w:name w:val="tdattributename"/>
    <w:basedOn w:val="Normal"/>
    <w:rsid w:val="003B41C3"/>
    <w:pPr>
      <w:pBdr>
        <w:top w:val="inset" w:sz="6" w:space="2" w:color="auto"/>
        <w:left w:val="inset" w:sz="6" w:space="2" w:color="auto"/>
        <w:bottom w:val="inset" w:sz="6" w:space="2" w:color="auto"/>
        <w:right w:val="inset" w:sz="6" w:space="2" w:color="auto"/>
      </w:pBdr>
      <w:spacing w:before="100" w:beforeAutospacing="1" w:after="100" w:afterAutospacing="1" w:line="240" w:lineRule="auto"/>
    </w:pPr>
    <w:rPr>
      <w:rFonts w:ascii="Times New Roman" w:eastAsia="Times New Roman" w:hAnsi="Times New Roman"/>
      <w:b/>
      <w:bCs/>
      <w:color w:val="000000"/>
      <w:sz w:val="18"/>
      <w:szCs w:val="18"/>
      <w:lang w:val="fr-CA" w:eastAsia="fr-CA"/>
    </w:rPr>
  </w:style>
  <w:style w:type="paragraph" w:customStyle="1" w:styleId="tdattributedef">
    <w:name w:val="tdattributedef"/>
    <w:basedOn w:val="Normal"/>
    <w:rsid w:val="003B41C3"/>
    <w:pPr>
      <w:pBdr>
        <w:top w:val="inset" w:sz="6" w:space="2" w:color="auto"/>
        <w:left w:val="inset" w:sz="6" w:space="2" w:color="auto"/>
        <w:bottom w:val="inset" w:sz="6" w:space="2" w:color="auto"/>
        <w:right w:val="inset" w:sz="6" w:space="2" w:color="auto"/>
      </w:pBdr>
      <w:spacing w:before="100" w:beforeAutospacing="1" w:after="100" w:afterAutospacing="1" w:line="240" w:lineRule="auto"/>
    </w:pPr>
    <w:rPr>
      <w:rFonts w:ascii="Times New Roman" w:eastAsia="Times New Roman" w:hAnsi="Times New Roman"/>
      <w:color w:val="000000"/>
      <w:sz w:val="18"/>
      <w:szCs w:val="18"/>
      <w:lang w:val="fr-CA" w:eastAsia="fr-CA"/>
    </w:rPr>
  </w:style>
  <w:style w:type="paragraph" w:customStyle="1" w:styleId="tdattributvaluebeige">
    <w:name w:val="tdattributvaluebeige"/>
    <w:basedOn w:val="Normal"/>
    <w:rsid w:val="003B41C3"/>
    <w:pPr>
      <w:shd w:val="clear" w:color="auto" w:fill="F2F0E6"/>
      <w:spacing w:before="100" w:beforeAutospacing="1" w:after="100" w:afterAutospacing="1" w:line="240" w:lineRule="auto"/>
    </w:pPr>
    <w:rPr>
      <w:rFonts w:ascii="Times New Roman" w:eastAsia="Times New Roman" w:hAnsi="Times New Roman"/>
      <w:b/>
      <w:bCs/>
      <w:color w:val="000000"/>
      <w:sz w:val="18"/>
      <w:szCs w:val="18"/>
      <w:lang w:val="fr-CA" w:eastAsia="fr-CA"/>
    </w:rPr>
  </w:style>
  <w:style w:type="paragraph" w:customStyle="1" w:styleId="tdinternalcode">
    <w:name w:val="tdinternalcode"/>
    <w:basedOn w:val="Normal"/>
    <w:rsid w:val="003B41C3"/>
    <w:pPr>
      <w:spacing w:before="100" w:beforeAutospacing="1" w:after="100" w:afterAutospacing="1" w:line="240" w:lineRule="auto"/>
      <w:jc w:val="center"/>
      <w:textAlignment w:val="top"/>
    </w:pPr>
    <w:rPr>
      <w:rFonts w:ascii="Times New Roman" w:eastAsia="Times New Roman" w:hAnsi="Times New Roman"/>
      <w:b/>
      <w:bCs/>
      <w:color w:val="000000"/>
      <w:sz w:val="18"/>
      <w:szCs w:val="18"/>
      <w:lang w:val="fr-CA" w:eastAsia="fr-CA"/>
    </w:rPr>
  </w:style>
  <w:style w:type="paragraph" w:customStyle="1" w:styleId="tdattributevalue">
    <w:name w:val="tdattributevalue"/>
    <w:basedOn w:val="Normal"/>
    <w:rsid w:val="003B41C3"/>
    <w:pPr>
      <w:spacing w:before="100" w:beforeAutospacing="1" w:after="100" w:afterAutospacing="1" w:line="240" w:lineRule="auto"/>
      <w:textAlignment w:val="top"/>
    </w:pPr>
    <w:rPr>
      <w:rFonts w:ascii="Times New Roman" w:eastAsia="Times New Roman" w:hAnsi="Times New Roman"/>
      <w:color w:val="000000"/>
      <w:sz w:val="18"/>
      <w:szCs w:val="18"/>
      <w:lang w:val="fr-CA" w:eastAsia="fr-CA"/>
    </w:rPr>
  </w:style>
  <w:style w:type="paragraph" w:customStyle="1" w:styleId="tdattributmanagement">
    <w:name w:val="tdattributmanagement"/>
    <w:basedOn w:val="Normal"/>
    <w:rsid w:val="003B41C3"/>
    <w:pPr>
      <w:pBdr>
        <w:top w:val="inset" w:sz="6" w:space="2" w:color="auto"/>
        <w:left w:val="inset" w:sz="6" w:space="2" w:color="auto"/>
        <w:bottom w:val="inset" w:sz="6" w:space="2" w:color="auto"/>
        <w:right w:val="inset" w:sz="6" w:space="2" w:color="auto"/>
      </w:pBdr>
      <w:shd w:val="clear" w:color="auto" w:fill="DEDEDE"/>
      <w:spacing w:before="100" w:beforeAutospacing="1" w:after="100" w:afterAutospacing="1" w:line="240" w:lineRule="auto"/>
    </w:pPr>
    <w:rPr>
      <w:rFonts w:ascii="Times New Roman" w:eastAsia="Times New Roman" w:hAnsi="Times New Roman"/>
      <w:b/>
      <w:bCs/>
      <w:color w:val="000000"/>
      <w:sz w:val="18"/>
      <w:szCs w:val="18"/>
      <w:lang w:val="fr-CA" w:eastAsia="fr-CA"/>
    </w:rPr>
  </w:style>
  <w:style w:type="paragraph" w:customStyle="1" w:styleId="tddefinitionmanagement">
    <w:name w:val="tddefinitionmanagement"/>
    <w:basedOn w:val="Normal"/>
    <w:rsid w:val="003B41C3"/>
    <w:pPr>
      <w:pBdr>
        <w:top w:val="inset" w:sz="6" w:space="2" w:color="auto"/>
        <w:left w:val="inset" w:sz="6" w:space="2" w:color="auto"/>
        <w:bottom w:val="inset" w:sz="6" w:space="2" w:color="auto"/>
        <w:right w:val="inset" w:sz="6" w:space="2" w:color="auto"/>
      </w:pBdr>
      <w:shd w:val="clear" w:color="auto" w:fill="DEDEDE"/>
      <w:spacing w:before="100" w:beforeAutospacing="1" w:after="100" w:afterAutospacing="1" w:line="240" w:lineRule="auto"/>
    </w:pPr>
    <w:rPr>
      <w:rFonts w:ascii="Times New Roman" w:eastAsia="Times New Roman" w:hAnsi="Times New Roman"/>
      <w:color w:val="000000"/>
      <w:sz w:val="18"/>
      <w:szCs w:val="18"/>
      <w:lang w:val="fr-CA" w:eastAsia="fr-CA"/>
    </w:rPr>
  </w:style>
  <w:style w:type="paragraph" w:customStyle="1" w:styleId="tdinternalcodemanagement">
    <w:name w:val="tdinternalcodemanagement"/>
    <w:basedOn w:val="Normal"/>
    <w:rsid w:val="003B41C3"/>
    <w:pPr>
      <w:shd w:val="clear" w:color="auto" w:fill="DEDEDE"/>
      <w:spacing w:before="100" w:beforeAutospacing="1" w:after="100" w:afterAutospacing="1" w:line="240" w:lineRule="auto"/>
      <w:jc w:val="center"/>
      <w:textAlignment w:val="top"/>
    </w:pPr>
    <w:rPr>
      <w:rFonts w:ascii="Times New Roman" w:eastAsia="Times New Roman" w:hAnsi="Times New Roman"/>
      <w:b/>
      <w:bCs/>
      <w:color w:val="000000"/>
      <w:sz w:val="18"/>
      <w:szCs w:val="18"/>
      <w:lang w:val="fr-CA" w:eastAsia="fr-CA"/>
    </w:rPr>
  </w:style>
  <w:style w:type="paragraph" w:customStyle="1" w:styleId="tdattributevaluemanagement">
    <w:name w:val="tdattributevaluemanagement"/>
    <w:basedOn w:val="Normal"/>
    <w:rsid w:val="003B41C3"/>
    <w:pPr>
      <w:shd w:val="clear" w:color="auto" w:fill="DEDEDE"/>
      <w:spacing w:before="100" w:beforeAutospacing="1" w:after="100" w:afterAutospacing="1" w:line="240" w:lineRule="auto"/>
      <w:textAlignment w:val="top"/>
    </w:pPr>
    <w:rPr>
      <w:rFonts w:ascii="Times New Roman" w:eastAsia="Times New Roman" w:hAnsi="Times New Roman"/>
      <w:color w:val="000000"/>
      <w:sz w:val="18"/>
      <w:szCs w:val="18"/>
      <w:lang w:val="fr-CA" w:eastAsia="fr-CA"/>
    </w:rPr>
  </w:style>
  <w:style w:type="paragraph" w:customStyle="1" w:styleId="tdattributemetadata">
    <w:name w:val="tdattributemetadata"/>
    <w:basedOn w:val="Normal"/>
    <w:rsid w:val="003B41C3"/>
    <w:pPr>
      <w:pBdr>
        <w:top w:val="inset" w:sz="6" w:space="2" w:color="auto"/>
        <w:left w:val="inset" w:sz="6" w:space="2" w:color="auto"/>
        <w:bottom w:val="inset" w:sz="6" w:space="2" w:color="auto"/>
        <w:right w:val="inset" w:sz="6" w:space="2" w:color="auto"/>
      </w:pBdr>
      <w:shd w:val="clear" w:color="auto" w:fill="A0BAB5"/>
      <w:spacing w:before="100" w:beforeAutospacing="1" w:after="100" w:afterAutospacing="1" w:line="240" w:lineRule="auto"/>
      <w:textAlignment w:val="top"/>
    </w:pPr>
    <w:rPr>
      <w:rFonts w:ascii="Times New Roman" w:eastAsia="Times New Roman" w:hAnsi="Times New Roman"/>
      <w:b/>
      <w:bCs/>
      <w:color w:val="000000"/>
      <w:sz w:val="18"/>
      <w:szCs w:val="18"/>
      <w:lang w:val="fr-CA" w:eastAsia="fr-CA"/>
    </w:rPr>
  </w:style>
  <w:style w:type="paragraph" w:customStyle="1" w:styleId="tdattributevaluemetadata">
    <w:name w:val="tdattributevaluemetadata"/>
    <w:basedOn w:val="Normal"/>
    <w:rsid w:val="003B41C3"/>
    <w:pPr>
      <w:shd w:val="clear" w:color="auto" w:fill="E4EBEA"/>
      <w:spacing w:before="100" w:beforeAutospacing="1" w:after="100" w:afterAutospacing="1" w:line="240" w:lineRule="auto"/>
    </w:pPr>
    <w:rPr>
      <w:rFonts w:ascii="Times New Roman" w:eastAsia="Times New Roman" w:hAnsi="Times New Roman"/>
      <w:b/>
      <w:bCs/>
      <w:color w:val="000000"/>
      <w:sz w:val="18"/>
      <w:szCs w:val="18"/>
      <w:lang w:val="fr-CA" w:eastAsia="fr-CA"/>
    </w:rPr>
  </w:style>
  <w:style w:type="paragraph" w:customStyle="1" w:styleId="tdbluetitle">
    <w:name w:val="tdbluetitle"/>
    <w:basedOn w:val="Normal"/>
    <w:rsid w:val="003B41C3"/>
    <w:pPr>
      <w:pBdr>
        <w:top w:val="single" w:sz="6" w:space="2" w:color="auto"/>
        <w:left w:val="single" w:sz="6" w:space="2" w:color="auto"/>
        <w:bottom w:val="single" w:sz="6" w:space="2" w:color="auto"/>
        <w:right w:val="single" w:sz="6" w:space="2" w:color="auto"/>
      </w:pBdr>
      <w:spacing w:before="100" w:beforeAutospacing="1" w:after="100" w:afterAutospacing="1" w:line="240" w:lineRule="auto"/>
    </w:pPr>
    <w:rPr>
      <w:rFonts w:ascii="Times New Roman" w:eastAsia="Times New Roman" w:hAnsi="Times New Roman"/>
      <w:b/>
      <w:bCs/>
      <w:color w:val="000080"/>
      <w:sz w:val="21"/>
      <w:szCs w:val="21"/>
      <w:u w:val="single"/>
      <w:lang w:val="fr-CA" w:eastAsia="fr-CA"/>
    </w:rPr>
  </w:style>
  <w:style w:type="paragraph" w:customStyle="1" w:styleId="tdbluename">
    <w:name w:val="tdbluename"/>
    <w:basedOn w:val="Normal"/>
    <w:rsid w:val="003B41C3"/>
    <w:pPr>
      <w:spacing w:before="100" w:beforeAutospacing="1" w:after="100" w:afterAutospacing="1" w:line="240" w:lineRule="auto"/>
    </w:pPr>
    <w:rPr>
      <w:rFonts w:ascii="Times New Roman" w:eastAsia="Times New Roman" w:hAnsi="Times New Roman"/>
      <w:b/>
      <w:bCs/>
      <w:color w:val="000080"/>
      <w:sz w:val="21"/>
      <w:szCs w:val="21"/>
      <w:u w:val="single"/>
      <w:lang w:val="fr-CA" w:eastAsia="fr-CA"/>
    </w:rPr>
  </w:style>
  <w:style w:type="paragraph" w:customStyle="1" w:styleId="tdconstraint">
    <w:name w:val="tdconstraint"/>
    <w:basedOn w:val="Normal"/>
    <w:rsid w:val="003B41C3"/>
    <w:pPr>
      <w:spacing w:before="100" w:beforeAutospacing="1" w:after="100" w:afterAutospacing="1" w:line="240" w:lineRule="auto"/>
      <w:textAlignment w:val="top"/>
    </w:pPr>
    <w:rPr>
      <w:rFonts w:ascii="Times New Roman" w:eastAsia="Times New Roman" w:hAnsi="Times New Roman"/>
      <w:b/>
      <w:bCs/>
      <w:color w:val="000000"/>
      <w:sz w:val="18"/>
      <w:szCs w:val="18"/>
      <w:lang w:val="fr-CA" w:eastAsia="fr-CA"/>
    </w:rPr>
  </w:style>
  <w:style w:type="paragraph" w:customStyle="1" w:styleId="tdredtitle">
    <w:name w:val="tdredtitle"/>
    <w:basedOn w:val="Normal"/>
    <w:rsid w:val="003B41C3"/>
    <w:pPr>
      <w:pBdr>
        <w:top w:val="single" w:sz="6" w:space="2" w:color="auto"/>
        <w:left w:val="single" w:sz="6" w:space="2" w:color="auto"/>
        <w:bottom w:val="single" w:sz="6" w:space="2" w:color="auto"/>
        <w:right w:val="single" w:sz="6" w:space="2" w:color="auto"/>
      </w:pBdr>
      <w:spacing w:before="100" w:beforeAutospacing="1" w:after="100" w:afterAutospacing="1" w:line="240" w:lineRule="auto"/>
    </w:pPr>
    <w:rPr>
      <w:rFonts w:ascii="Times New Roman" w:eastAsia="Times New Roman" w:hAnsi="Times New Roman"/>
      <w:b/>
      <w:bCs/>
      <w:color w:val="FF0000"/>
      <w:sz w:val="21"/>
      <w:szCs w:val="21"/>
      <w:u w:val="single"/>
      <w:lang w:val="fr-CA" w:eastAsia="fr-CA"/>
    </w:rPr>
  </w:style>
  <w:style w:type="paragraph" w:customStyle="1" w:styleId="tdcardinality">
    <w:name w:val="tdcardinality"/>
    <w:basedOn w:val="Normal"/>
    <w:rsid w:val="003B41C3"/>
    <w:pPr>
      <w:spacing w:before="100" w:beforeAutospacing="1" w:after="100" w:afterAutospacing="1" w:line="240" w:lineRule="auto"/>
      <w:jc w:val="center"/>
      <w:textAlignment w:val="top"/>
    </w:pPr>
    <w:rPr>
      <w:rFonts w:ascii="Times New Roman" w:eastAsia="Times New Roman" w:hAnsi="Times New Roman"/>
      <w:color w:val="000080"/>
      <w:sz w:val="21"/>
      <w:szCs w:val="21"/>
      <w:lang w:val="fr-CA" w:eastAsia="fr-CA"/>
    </w:rPr>
  </w:style>
  <w:style w:type="paragraph" w:customStyle="1" w:styleId="tdgdbcode">
    <w:name w:val="tdgdbcode"/>
    <w:basedOn w:val="Normal"/>
    <w:rsid w:val="003B41C3"/>
    <w:pPr>
      <w:spacing w:before="100" w:beforeAutospacing="1" w:after="100" w:afterAutospacing="1" w:line="240" w:lineRule="auto"/>
      <w:textAlignment w:val="top"/>
    </w:pPr>
    <w:rPr>
      <w:rFonts w:ascii="Times New Roman" w:eastAsia="Times New Roman" w:hAnsi="Times New Roman"/>
      <w:color w:val="000080"/>
      <w:sz w:val="18"/>
      <w:szCs w:val="18"/>
      <w:lang w:val="fr-CA" w:eastAsia="fr-CA"/>
    </w:rPr>
  </w:style>
  <w:style w:type="paragraph" w:customStyle="1" w:styleId="tdgdbname">
    <w:name w:val="tdgdbname"/>
    <w:basedOn w:val="Normal"/>
    <w:rsid w:val="003B41C3"/>
    <w:pPr>
      <w:spacing w:before="100" w:beforeAutospacing="1" w:after="100" w:afterAutospacing="1" w:line="240" w:lineRule="auto"/>
      <w:textAlignment w:val="top"/>
    </w:pPr>
    <w:rPr>
      <w:rFonts w:ascii="Times New Roman" w:eastAsia="Times New Roman" w:hAnsi="Times New Roman"/>
      <w:b/>
      <w:bCs/>
      <w:color w:val="000080"/>
      <w:lang w:val="fr-CA" w:eastAsia="fr-CA"/>
    </w:rPr>
  </w:style>
  <w:style w:type="paragraph" w:customStyle="1" w:styleId="Heading2Arial">
    <w:name w:val="Heading 2 + Arial"/>
    <w:aliases w:val="9 pt"/>
    <w:basedOn w:val="Normal"/>
    <w:rsid w:val="003B41C3"/>
    <w:pPr>
      <w:spacing w:line="240" w:lineRule="auto"/>
    </w:pPr>
    <w:rPr>
      <w:rFonts w:eastAsia="Times New Roman" w:cs="Arial"/>
      <w:b/>
      <w:bCs/>
      <w:color w:val="000000"/>
      <w:sz w:val="18"/>
      <w:szCs w:val="18"/>
      <w:lang w:val="fr-CA" w:eastAsia="fr-CA"/>
    </w:rPr>
  </w:style>
  <w:style w:type="character" w:customStyle="1" w:styleId="BodyChar">
    <w:name w:val="Body Char"/>
    <w:link w:val="Body"/>
    <w:rsid w:val="003B41C3"/>
    <w:rPr>
      <w:rFonts w:ascii="Arial" w:eastAsia="Times New Roman" w:hAnsi="Arial" w:cs="Times New Roman"/>
      <w:szCs w:val="20"/>
      <w:lang w:val="en-CA"/>
    </w:rPr>
  </w:style>
  <w:style w:type="character" w:styleId="Emphasis">
    <w:name w:val="Emphasis"/>
    <w:uiPriority w:val="20"/>
    <w:qFormat/>
    <w:rsid w:val="003B41C3"/>
    <w:rPr>
      <w:b/>
      <w:bCs/>
      <w:i w:val="0"/>
      <w:iCs w:val="0"/>
    </w:rPr>
  </w:style>
  <w:style w:type="character" w:customStyle="1" w:styleId="highlightedsearchterm">
    <w:name w:val="highlightedsearchterm"/>
    <w:basedOn w:val="DefaultParagraphFont"/>
    <w:rsid w:val="003B41C3"/>
  </w:style>
  <w:style w:type="paragraph" w:customStyle="1" w:styleId="StyleBodyText11pt">
    <w:name w:val="Style Body Text + 11 pt"/>
    <w:basedOn w:val="BodyText"/>
    <w:rsid w:val="003B41C3"/>
    <w:pPr>
      <w:spacing w:before="200" w:after="0" w:line="240" w:lineRule="auto"/>
      <w:ind w:left="567"/>
    </w:pPr>
    <w:rPr>
      <w:rFonts w:ascii="Arial" w:eastAsia="Times New Roman" w:hAnsi="Arial"/>
      <w:sz w:val="22"/>
      <w:lang w:val="en-CA"/>
    </w:rPr>
  </w:style>
  <w:style w:type="paragraph" w:customStyle="1" w:styleId="Copyright">
    <w:name w:val="Copyright"/>
    <w:basedOn w:val="Normal"/>
    <w:qFormat/>
    <w:rsid w:val="003B41C3"/>
    <w:pPr>
      <w:tabs>
        <w:tab w:val="right" w:pos="9360"/>
      </w:tabs>
      <w:spacing w:line="240" w:lineRule="auto"/>
      <w:ind w:left="900"/>
    </w:pPr>
    <w:rPr>
      <w:rFonts w:eastAsia="Times New Roman" w:cs="Arial"/>
      <w:lang w:val="en-CA"/>
    </w:rPr>
  </w:style>
  <w:style w:type="paragraph" w:customStyle="1" w:styleId="TOCTitle">
    <w:name w:val="TOC Title"/>
    <w:basedOn w:val="Normal"/>
    <w:qFormat/>
    <w:rsid w:val="00BF0890"/>
    <w:pPr>
      <w:spacing w:before="360" w:after="120" w:line="240" w:lineRule="auto"/>
      <w:jc w:val="center"/>
    </w:pPr>
    <w:rPr>
      <w:rFonts w:eastAsia="Times New Roman"/>
      <w:b/>
      <w:sz w:val="24"/>
      <w:szCs w:val="24"/>
      <w:lang w:val="en-US" w:eastAsia="en-US"/>
    </w:rPr>
  </w:style>
  <w:style w:type="paragraph" w:customStyle="1" w:styleId="ListofSymbandAbbrev">
    <w:name w:val="List of Symb and Abbrev"/>
    <w:basedOn w:val="BodyText"/>
    <w:qFormat/>
    <w:rsid w:val="003B41C3"/>
    <w:pPr>
      <w:tabs>
        <w:tab w:val="left" w:pos="2410"/>
      </w:tabs>
      <w:spacing w:before="200" w:after="0" w:line="240" w:lineRule="auto"/>
      <w:ind w:left="567"/>
    </w:pPr>
    <w:rPr>
      <w:rFonts w:ascii="Arial" w:eastAsia="Times New Roman" w:hAnsi="Arial"/>
      <w:sz w:val="22"/>
      <w:lang w:val="en-CA"/>
    </w:rPr>
  </w:style>
  <w:style w:type="paragraph" w:customStyle="1" w:styleId="Titlenoindex">
    <w:name w:val="Title no index"/>
    <w:basedOn w:val="Normal"/>
    <w:next w:val="Normal"/>
    <w:qFormat/>
    <w:rsid w:val="003B41C3"/>
    <w:pPr>
      <w:spacing w:before="240" w:line="240" w:lineRule="auto"/>
      <w:jc w:val="center"/>
    </w:pPr>
    <w:rPr>
      <w:rFonts w:eastAsia="Times New Roman" w:cs="Arial"/>
      <w:b/>
      <w:color w:val="365F91"/>
      <w:sz w:val="32"/>
      <w:szCs w:val="32"/>
    </w:rPr>
  </w:style>
  <w:style w:type="paragraph" w:customStyle="1" w:styleId="AbstractandIntro">
    <w:name w:val="Abstract and Intro"/>
    <w:basedOn w:val="Heading1"/>
    <w:qFormat/>
    <w:rsid w:val="003B41C3"/>
    <w:pPr>
      <w:spacing w:after="120" w:line="240" w:lineRule="auto"/>
      <w:ind w:left="90"/>
    </w:pPr>
    <w:rPr>
      <w:bCs w:val="0"/>
      <w:kern w:val="32"/>
      <w:szCs w:val="28"/>
      <w:lang w:val="en-CA"/>
    </w:rPr>
  </w:style>
  <w:style w:type="paragraph" w:styleId="TOCHeading">
    <w:name w:val="TOC Heading"/>
    <w:basedOn w:val="Heading1"/>
    <w:next w:val="Normal"/>
    <w:uiPriority w:val="39"/>
    <w:qFormat/>
    <w:rsid w:val="00BF0890"/>
    <w:pPr>
      <w:numPr>
        <w:numId w:val="0"/>
      </w:numPr>
      <w:tabs>
        <w:tab w:val="clear" w:pos="400"/>
        <w:tab w:val="clear" w:pos="560"/>
      </w:tabs>
      <w:suppressAutoHyphens w:val="0"/>
      <w:spacing w:before="240" w:after="60" w:line="230" w:lineRule="atLeast"/>
      <w:outlineLvl w:val="9"/>
    </w:pPr>
    <w:rPr>
      <w:rFonts w:ascii="Cambria" w:eastAsia="Times New Roman" w:hAnsi="Cambria"/>
      <w:kern w:val="32"/>
      <w:sz w:val="32"/>
      <w:szCs w:val="32"/>
    </w:rPr>
  </w:style>
  <w:style w:type="table" w:customStyle="1" w:styleId="TableGrid1">
    <w:name w:val="Table Grid1"/>
    <w:basedOn w:val="TableNormal"/>
    <w:next w:val="TableGrid"/>
    <w:uiPriority w:val="59"/>
    <w:rsid w:val="003B41C3"/>
    <w:rPr>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olorfulShading-Accent1">
    <w:name w:val="Colorful Shading Accent 1"/>
    <w:basedOn w:val="TableNormal"/>
    <w:uiPriority w:val="71"/>
    <w:rsid w:val="003B41C3"/>
    <w:rPr>
      <w:color w:val="000000"/>
      <w:lang w:val="en-CA"/>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paragraph" w:customStyle="1" w:styleId="UseCaseTitle">
    <w:name w:val="Use Case Title"/>
    <w:basedOn w:val="Normal"/>
    <w:qFormat/>
    <w:rsid w:val="003B41C3"/>
    <w:pPr>
      <w:spacing w:line="240" w:lineRule="auto"/>
    </w:pPr>
    <w:rPr>
      <w:b/>
      <w:color w:val="365F91"/>
      <w:sz w:val="24"/>
      <w:lang w:val="en-GB"/>
    </w:rPr>
  </w:style>
  <w:style w:type="paragraph" w:customStyle="1" w:styleId="Tabletype">
    <w:name w:val="Table type"/>
    <w:basedOn w:val="Normal"/>
    <w:qFormat/>
    <w:rsid w:val="003B41C3"/>
    <w:pPr>
      <w:spacing w:line="240" w:lineRule="auto"/>
    </w:pPr>
    <w:rPr>
      <w:rFonts w:eastAsia="Times New Roman" w:cs="Arial"/>
      <w:color w:val="484848"/>
      <w:sz w:val="18"/>
      <w:szCs w:val="18"/>
    </w:rPr>
  </w:style>
  <w:style w:type="character" w:customStyle="1" w:styleId="propertytitle">
    <w:name w:val="propertytitle"/>
    <w:rsid w:val="003B41C3"/>
  </w:style>
  <w:style w:type="paragraph" w:styleId="Revision">
    <w:name w:val="Revision"/>
    <w:hidden/>
    <w:uiPriority w:val="99"/>
    <w:semiHidden/>
    <w:rsid w:val="003B41C3"/>
    <w:rPr>
      <w:rFonts w:ascii="Times New Roman" w:eastAsia="Times New Roman" w:hAnsi="Times New Roman"/>
      <w:sz w:val="24"/>
      <w:szCs w:val="24"/>
    </w:rPr>
  </w:style>
  <w:style w:type="paragraph" w:customStyle="1" w:styleId="OList1">
    <w:name w:val="OList1"/>
    <w:basedOn w:val="List"/>
    <w:qFormat/>
    <w:rsid w:val="003B41C3"/>
    <w:pPr>
      <w:numPr>
        <w:numId w:val="3"/>
      </w:numPr>
      <w:tabs>
        <w:tab w:val="left" w:pos="1134"/>
        <w:tab w:val="left" w:pos="3686"/>
      </w:tabs>
      <w:ind w:left="1134"/>
    </w:pPr>
  </w:style>
  <w:style w:type="paragraph" w:customStyle="1" w:styleId="OList2">
    <w:name w:val="OList2"/>
    <w:basedOn w:val="OList1"/>
    <w:qFormat/>
    <w:rsid w:val="003B41C3"/>
    <w:pPr>
      <w:numPr>
        <w:numId w:val="0"/>
      </w:numPr>
      <w:tabs>
        <w:tab w:val="clear" w:pos="1134"/>
      </w:tabs>
      <w:ind w:left="3686" w:hanging="2126"/>
    </w:pPr>
  </w:style>
  <w:style w:type="paragraph" w:customStyle="1" w:styleId="StyleOList2Left225cmHanging425cm">
    <w:name w:val="Style OList2 + Left:  2.25 cm Hanging:  4.25 cm"/>
    <w:basedOn w:val="OList2"/>
    <w:rsid w:val="003B41C3"/>
    <w:pPr>
      <w:ind w:hanging="2410"/>
    </w:pPr>
  </w:style>
  <w:style w:type="paragraph" w:customStyle="1" w:styleId="OList3">
    <w:name w:val="OList3"/>
    <w:basedOn w:val="OList1"/>
    <w:qFormat/>
    <w:rsid w:val="003B41C3"/>
    <w:pPr>
      <w:ind w:left="3686" w:hanging="2912"/>
    </w:pPr>
  </w:style>
  <w:style w:type="paragraph" w:customStyle="1" w:styleId="Appendix">
    <w:name w:val="Appendix"/>
    <w:basedOn w:val="ANNEX"/>
    <w:next w:val="Normal"/>
    <w:rsid w:val="003B41C3"/>
  </w:style>
  <w:style w:type="paragraph" w:customStyle="1" w:styleId="AppH-1">
    <w:name w:val="AppH-1"/>
    <w:basedOn w:val="Heading2"/>
    <w:rsid w:val="003B41C3"/>
    <w:pPr>
      <w:spacing w:after="80" w:line="240" w:lineRule="auto"/>
    </w:pPr>
    <w:rPr>
      <w:bCs w:val="0"/>
      <w:iCs/>
    </w:rPr>
  </w:style>
  <w:style w:type="paragraph" w:customStyle="1" w:styleId="Annex-F-2">
    <w:name w:val="Annex-F-2"/>
    <w:basedOn w:val="Heading3"/>
    <w:next w:val="BodyText"/>
    <w:autoRedefine/>
    <w:qFormat/>
    <w:rsid w:val="00791D1F"/>
    <w:pPr>
      <w:numPr>
        <w:ilvl w:val="0"/>
        <w:numId w:val="0"/>
      </w:numPr>
      <w:tabs>
        <w:tab w:val="clear" w:pos="660"/>
        <w:tab w:val="clear" w:pos="880"/>
        <w:tab w:val="left" w:pos="851"/>
      </w:tabs>
      <w:spacing w:before="120" w:after="120" w:line="240" w:lineRule="auto"/>
      <w:ind w:left="851" w:hanging="851"/>
    </w:pPr>
    <w:rPr>
      <w:rFonts w:cs="Arial"/>
      <w:bCs w:val="0"/>
      <w:iCs/>
    </w:rPr>
  </w:style>
  <w:style w:type="paragraph" w:customStyle="1" w:styleId="AppH-C">
    <w:name w:val="AppH-C"/>
    <w:basedOn w:val="Heading2"/>
    <w:next w:val="BodyText"/>
    <w:link w:val="AppH-CChar"/>
    <w:qFormat/>
    <w:rsid w:val="003B41C3"/>
    <w:pPr>
      <w:spacing w:after="80" w:line="240" w:lineRule="auto"/>
    </w:pPr>
    <w:rPr>
      <w:bCs w:val="0"/>
      <w:iCs/>
    </w:rPr>
  </w:style>
  <w:style w:type="paragraph" w:customStyle="1" w:styleId="Annex-F-7">
    <w:name w:val="Annex-F-7"/>
    <w:basedOn w:val="Heading2"/>
    <w:next w:val="BodyText"/>
    <w:link w:val="Annex-F-7Char"/>
    <w:rsid w:val="00E901C0"/>
    <w:pPr>
      <w:spacing w:after="80" w:line="240" w:lineRule="auto"/>
    </w:pPr>
    <w:rPr>
      <w:bCs w:val="0"/>
      <w:iCs/>
    </w:rPr>
  </w:style>
  <w:style w:type="paragraph" w:customStyle="1" w:styleId="AppH-E">
    <w:name w:val="AppH-E"/>
    <w:basedOn w:val="Heading2"/>
    <w:next w:val="BodyText"/>
    <w:qFormat/>
    <w:rsid w:val="003B41C3"/>
    <w:pPr>
      <w:numPr>
        <w:numId w:val="6"/>
      </w:numPr>
      <w:tabs>
        <w:tab w:val="left" w:pos="851"/>
      </w:tabs>
      <w:spacing w:after="80" w:line="240" w:lineRule="auto"/>
      <w:ind w:left="709" w:hanging="425"/>
    </w:pPr>
    <w:rPr>
      <w:bCs w:val="0"/>
      <w:iCs/>
    </w:rPr>
  </w:style>
  <w:style w:type="numbering" w:customStyle="1" w:styleId="Style4">
    <w:name w:val="Style4"/>
    <w:uiPriority w:val="99"/>
    <w:rsid w:val="003B41C3"/>
    <w:pPr>
      <w:numPr>
        <w:numId w:val="5"/>
      </w:numPr>
    </w:pPr>
  </w:style>
  <w:style w:type="paragraph" w:customStyle="1" w:styleId="IHOTitle">
    <w:name w:val="IHO Title"/>
    <w:basedOn w:val="Titlenoindex"/>
    <w:qFormat/>
    <w:rsid w:val="00BF0890"/>
    <w:rPr>
      <w:color w:val="auto"/>
      <w:sz w:val="28"/>
      <w:lang w:val="en-US" w:eastAsia="en-US"/>
    </w:rPr>
  </w:style>
  <w:style w:type="paragraph" w:customStyle="1" w:styleId="IHOSubTitle">
    <w:name w:val="IHO SubTitle"/>
    <w:basedOn w:val="IHOTitle"/>
    <w:qFormat/>
    <w:rsid w:val="003B41C3"/>
    <w:rPr>
      <w:sz w:val="24"/>
    </w:rPr>
  </w:style>
  <w:style w:type="paragraph" w:customStyle="1" w:styleId="IHOTitelNoIndex">
    <w:name w:val="IHO Titel No Index"/>
    <w:basedOn w:val="Titlenoindex"/>
    <w:qFormat/>
    <w:rsid w:val="003B41C3"/>
    <w:rPr>
      <w:color w:val="auto"/>
    </w:rPr>
  </w:style>
  <w:style w:type="paragraph" w:customStyle="1" w:styleId="IHOAbstractandIntro">
    <w:name w:val="IHO Abstract and Intro"/>
    <w:basedOn w:val="AbstractandIntro"/>
    <w:qFormat/>
    <w:rsid w:val="003B41C3"/>
  </w:style>
  <w:style w:type="paragraph" w:customStyle="1" w:styleId="FihureTitle">
    <w:name w:val="Fihure Title"/>
    <w:basedOn w:val="Body"/>
    <w:qFormat/>
    <w:rsid w:val="003B41C3"/>
    <w:pPr>
      <w:jc w:val="center"/>
    </w:pPr>
    <w:rPr>
      <w:sz w:val="20"/>
    </w:rPr>
  </w:style>
  <w:style w:type="paragraph" w:customStyle="1" w:styleId="Table-Caption">
    <w:name w:val="Table-Caption"/>
    <w:basedOn w:val="Normal"/>
    <w:rsid w:val="005A0747"/>
    <w:pPr>
      <w:spacing w:before="240" w:after="120" w:line="240" w:lineRule="auto"/>
      <w:ind w:left="1440" w:right="1440"/>
      <w:jc w:val="center"/>
    </w:pPr>
    <w:rPr>
      <w:rFonts w:eastAsia="Times New Roman"/>
      <w:b/>
      <w:lang w:val="en-GB" w:eastAsia="zh-CN"/>
    </w:rPr>
  </w:style>
  <w:style w:type="table" w:styleId="TableGrid10">
    <w:name w:val="Table Grid 1"/>
    <w:basedOn w:val="TableNormal"/>
    <w:rsid w:val="003B41C3"/>
    <w:rPr>
      <w:rFonts w:ascii="Arial" w:eastAsia="Times New Roman" w:hAnsi="Arial"/>
      <w:lang w:val="en-CA" w:eastAsia="en-CA"/>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customStyle="1" w:styleId="Un-numberedHeading">
    <w:name w:val="Un-numbered Heading"/>
    <w:basedOn w:val="Normal"/>
    <w:rsid w:val="00BF0890"/>
    <w:pPr>
      <w:spacing w:after="0" w:line="240" w:lineRule="auto"/>
      <w:jc w:val="left"/>
    </w:pPr>
    <w:rPr>
      <w:rFonts w:eastAsia="Times New Roman"/>
      <w:b/>
      <w:sz w:val="28"/>
      <w:lang w:val="en-GB" w:eastAsia="zh-CN"/>
    </w:rPr>
  </w:style>
  <w:style w:type="paragraph" w:customStyle="1" w:styleId="Fig-Caption">
    <w:name w:val="Fig-Caption"/>
    <w:basedOn w:val="Normal"/>
    <w:rsid w:val="005A0747"/>
    <w:pPr>
      <w:spacing w:after="0" w:line="240" w:lineRule="auto"/>
      <w:ind w:left="1440" w:right="1440"/>
      <w:jc w:val="center"/>
    </w:pPr>
    <w:rPr>
      <w:rFonts w:eastAsia="Times New Roman"/>
      <w:b/>
      <w:lang w:val="en-GB" w:eastAsia="zh-CN"/>
    </w:rPr>
  </w:style>
  <w:style w:type="paragraph" w:customStyle="1" w:styleId="ParagraphText">
    <w:name w:val="Paragraph Text"/>
    <w:basedOn w:val="Normal"/>
    <w:rsid w:val="003B41C3"/>
    <w:pPr>
      <w:suppressAutoHyphens/>
      <w:spacing w:after="62" w:line="240" w:lineRule="auto"/>
    </w:pPr>
    <w:rPr>
      <w:color w:val="000000"/>
      <w:szCs w:val="16"/>
      <w:lang w:val="en-GB" w:eastAsia="ar-SA"/>
    </w:rPr>
  </w:style>
  <w:style w:type="paragraph" w:customStyle="1" w:styleId="AppH-F">
    <w:name w:val="AppH-F"/>
    <w:basedOn w:val="AppH-1"/>
    <w:link w:val="AppH-FChar"/>
    <w:autoRedefine/>
    <w:qFormat/>
    <w:rsid w:val="002C0252"/>
  </w:style>
  <w:style w:type="paragraph" w:customStyle="1" w:styleId="AppH-D">
    <w:name w:val="AppH-D"/>
    <w:basedOn w:val="Normal"/>
    <w:rsid w:val="00B948D9"/>
  </w:style>
  <w:style w:type="character" w:customStyle="1" w:styleId="ANNEXChar0">
    <w:name w:val="ANNEX Char"/>
    <w:link w:val="ANNEX"/>
    <w:rsid w:val="00AE0CA9"/>
    <w:rPr>
      <w:rFonts w:ascii="Arial" w:eastAsia="MS Mincho" w:hAnsi="Arial"/>
      <w:b/>
      <w:bCs/>
      <w:kern w:val="32"/>
      <w:sz w:val="24"/>
      <w:lang w:val="en-GB" w:eastAsia="ja-JP"/>
    </w:rPr>
  </w:style>
  <w:style w:type="character" w:customStyle="1" w:styleId="AppH-FChar">
    <w:name w:val="AppH-F Char"/>
    <w:link w:val="AppH-F"/>
    <w:rsid w:val="002C0252"/>
    <w:rPr>
      <w:rFonts w:ascii="Arial" w:eastAsia="MS Mincho" w:hAnsi="Arial"/>
      <w:b/>
      <w:iCs/>
      <w:sz w:val="22"/>
      <w:lang w:val="en-AU" w:eastAsia="ja-JP"/>
    </w:rPr>
  </w:style>
  <w:style w:type="paragraph" w:customStyle="1" w:styleId="Annex-F-3">
    <w:name w:val="Annex-F-3"/>
    <w:basedOn w:val="Heading4"/>
    <w:link w:val="Annex-F-3Char"/>
    <w:qFormat/>
    <w:rsid w:val="00157D93"/>
  </w:style>
  <w:style w:type="paragraph" w:customStyle="1" w:styleId="Annex-F-4">
    <w:name w:val="Annex-F-4"/>
    <w:basedOn w:val="Annex-F-3"/>
    <w:link w:val="Annex-F-4Char"/>
    <w:qFormat/>
    <w:rsid w:val="00157D93"/>
    <w:pPr>
      <w:numPr>
        <w:ilvl w:val="0"/>
        <w:numId w:val="0"/>
      </w:numPr>
      <w:ind w:left="1008" w:hanging="1008"/>
    </w:pPr>
  </w:style>
  <w:style w:type="character" w:customStyle="1" w:styleId="Annex-F-3Char">
    <w:name w:val="Annex-F-3 Char"/>
    <w:link w:val="Annex-F-3"/>
    <w:rsid w:val="00157D93"/>
    <w:rPr>
      <w:rFonts w:ascii="Arial" w:eastAsia="MS Mincho" w:hAnsi="Arial"/>
      <w:b/>
      <w:bCs/>
      <w:lang w:val="en-GB" w:eastAsia="ja-JP"/>
    </w:rPr>
  </w:style>
  <w:style w:type="paragraph" w:customStyle="1" w:styleId="AppH-A">
    <w:name w:val="AppH-A"/>
    <w:basedOn w:val="Heading2"/>
    <w:qFormat/>
    <w:rsid w:val="00A37E4E"/>
    <w:pPr>
      <w:tabs>
        <w:tab w:val="num" w:pos="360"/>
        <w:tab w:val="num" w:pos="576"/>
      </w:tabs>
      <w:spacing w:after="80" w:line="240" w:lineRule="auto"/>
    </w:pPr>
    <w:rPr>
      <w:bCs w:val="0"/>
      <w:iCs/>
    </w:rPr>
  </w:style>
  <w:style w:type="character" w:customStyle="1" w:styleId="Annex-F-4Char">
    <w:name w:val="Annex-F-4 Char"/>
    <w:link w:val="Annex-F-4"/>
    <w:rsid w:val="00157D93"/>
    <w:rPr>
      <w:rFonts w:ascii="Arial" w:eastAsia="Times New Roman" w:hAnsi="Arial" w:cs="Times New Roman"/>
      <w:b/>
      <w:iCs/>
    </w:rPr>
  </w:style>
  <w:style w:type="paragraph" w:customStyle="1" w:styleId="Annex-F-1">
    <w:name w:val="Annex-F-1"/>
    <w:basedOn w:val="Annex-F-7"/>
    <w:link w:val="Annex-F-1Char"/>
    <w:qFormat/>
    <w:rsid w:val="009234C7"/>
  </w:style>
  <w:style w:type="character" w:customStyle="1" w:styleId="Annex-F-7Char">
    <w:name w:val="Annex-F-7 Char"/>
    <w:link w:val="Annex-F-7"/>
    <w:rsid w:val="00A37E4E"/>
    <w:rPr>
      <w:rFonts w:ascii="Arial" w:eastAsia="MS Mincho" w:hAnsi="Arial"/>
      <w:b/>
      <w:iCs/>
      <w:sz w:val="22"/>
      <w:lang w:val="en-AU" w:eastAsia="ja-JP"/>
    </w:rPr>
  </w:style>
  <w:style w:type="character" w:customStyle="1" w:styleId="Annex-F-1Char">
    <w:name w:val="Annex-F-1 Char"/>
    <w:link w:val="Annex-F-1"/>
    <w:rsid w:val="009234C7"/>
    <w:rPr>
      <w:rFonts w:ascii="Arial" w:eastAsia="MS Mincho" w:hAnsi="Arial"/>
      <w:b/>
      <w:iCs/>
      <w:sz w:val="22"/>
      <w:lang w:val="en-AU" w:eastAsia="ja-JP"/>
    </w:rPr>
  </w:style>
  <w:style w:type="paragraph" w:customStyle="1" w:styleId="ANNEXE-level20">
    <w:name w:val="ANNEX E - level 2"/>
    <w:basedOn w:val="AnnexC-level2"/>
    <w:link w:val="ANNEXE-level2Char"/>
    <w:qFormat/>
    <w:rsid w:val="00CD7744"/>
    <w:pPr>
      <w:numPr>
        <w:numId w:val="10"/>
      </w:numPr>
    </w:pPr>
  </w:style>
  <w:style w:type="character" w:customStyle="1" w:styleId="AppH-CChar">
    <w:name w:val="AppH-C Char"/>
    <w:link w:val="AppH-C"/>
    <w:rsid w:val="00CD7744"/>
    <w:rPr>
      <w:rFonts w:ascii="Arial" w:eastAsia="MS Mincho" w:hAnsi="Arial"/>
      <w:b/>
      <w:iCs/>
      <w:sz w:val="22"/>
      <w:lang w:val="en-AU" w:eastAsia="ja-JP"/>
    </w:rPr>
  </w:style>
  <w:style w:type="character" w:customStyle="1" w:styleId="ANNEXE-level2Char">
    <w:name w:val="ANNEX E - level 2 Char"/>
    <w:link w:val="ANNEXE-level20"/>
    <w:rsid w:val="00B806FF"/>
    <w:rPr>
      <w:rFonts w:ascii="Arial" w:eastAsia="MS Mincho" w:hAnsi="Arial"/>
      <w:b/>
      <w:iCs/>
      <w:sz w:val="22"/>
      <w:lang w:val="en-AU" w:eastAsia="ja-JP"/>
    </w:rPr>
  </w:style>
  <w:style w:type="paragraph" w:customStyle="1" w:styleId="ANNEXE-LEVEL2">
    <w:name w:val="ANNEX E- LEVEL 2"/>
    <w:basedOn w:val="ANNEX"/>
    <w:link w:val="ANNEXE-LEVEL2Char0"/>
    <w:qFormat/>
    <w:rsid w:val="00E73D73"/>
    <w:pPr>
      <w:numPr>
        <w:numId w:val="8"/>
      </w:numPr>
    </w:pPr>
  </w:style>
  <w:style w:type="character" w:customStyle="1" w:styleId="ANNEXE-LEVEL2Char0">
    <w:name w:val="ANNEX E- LEVEL 2 Char"/>
    <w:link w:val="ANNEXE-LEVEL2"/>
    <w:rsid w:val="00A56276"/>
    <w:rPr>
      <w:rFonts w:ascii="Arial" w:eastAsia="MS Mincho" w:hAnsi="Arial"/>
      <w:b/>
      <w:bCs/>
      <w:kern w:val="32"/>
      <w:sz w:val="24"/>
      <w:lang w:val="en-GB" w:eastAsia="ja-JP"/>
    </w:rPr>
  </w:style>
  <w:style w:type="paragraph" w:customStyle="1" w:styleId="AnnexC-level2">
    <w:name w:val="Annex C- level 2"/>
    <w:basedOn w:val="Annex-F-7"/>
    <w:link w:val="AnnexC-level2Char"/>
    <w:qFormat/>
    <w:rsid w:val="00AE0CA9"/>
    <w:pPr>
      <w:numPr>
        <w:ilvl w:val="0"/>
        <w:numId w:val="0"/>
      </w:numPr>
      <w:jc w:val="left"/>
    </w:pPr>
  </w:style>
  <w:style w:type="character" w:customStyle="1" w:styleId="AnnexC-level2Char">
    <w:name w:val="Annex C- level 2 Char"/>
    <w:link w:val="AnnexC-level2"/>
    <w:rsid w:val="00AE0CA9"/>
    <w:rPr>
      <w:rFonts w:ascii="Arial" w:eastAsia="MS Mincho" w:hAnsi="Arial"/>
      <w:b/>
      <w:iCs/>
      <w:sz w:val="22"/>
      <w:lang w:val="en-AU" w:eastAsia="ja-JP"/>
    </w:rPr>
  </w:style>
  <w:style w:type="character" w:customStyle="1" w:styleId="NormalWebChar">
    <w:name w:val="Normal (Web) Char"/>
    <w:link w:val="NormalWeb"/>
    <w:uiPriority w:val="99"/>
    <w:rsid w:val="00F11C3E"/>
    <w:rPr>
      <w:rFonts w:ascii="Times New Roman" w:eastAsia="Times New Roman" w:hAnsi="Times New Roman" w:cs="Times New Roman"/>
      <w:sz w:val="24"/>
      <w:szCs w:val="24"/>
    </w:rPr>
  </w:style>
  <w:style w:type="paragraph" w:customStyle="1" w:styleId="cross-reference">
    <w:name w:val="cross-reference"/>
    <w:basedOn w:val="Normal"/>
    <w:link w:val="cross-referenceChar"/>
    <w:qFormat/>
    <w:rsid w:val="009D21BB"/>
  </w:style>
  <w:style w:type="character" w:customStyle="1" w:styleId="cross-referenceChar">
    <w:name w:val="cross-reference Char"/>
    <w:link w:val="cross-reference"/>
    <w:rsid w:val="009D21BB"/>
    <w:rPr>
      <w:rFonts w:ascii="Arial" w:hAnsi="Arial"/>
      <w:sz w:val="20"/>
    </w:rPr>
  </w:style>
  <w:style w:type="paragraph" w:customStyle="1" w:styleId="ISOComments">
    <w:name w:val="ISO_Comments"/>
    <w:basedOn w:val="Normal"/>
    <w:rsid w:val="00CB1CC8"/>
    <w:pPr>
      <w:spacing w:before="210" w:line="210" w:lineRule="exact"/>
    </w:pPr>
    <w:rPr>
      <w:rFonts w:eastAsia="Times New Roman"/>
      <w:sz w:val="18"/>
      <w:lang w:val="en-GB"/>
    </w:rPr>
  </w:style>
  <w:style w:type="paragraph" w:customStyle="1" w:styleId="Style5">
    <w:name w:val="Style5"/>
    <w:basedOn w:val="AnnexC-level2"/>
    <w:link w:val="Style5Char"/>
    <w:qFormat/>
    <w:rsid w:val="002F7F59"/>
    <w:pPr>
      <w:ind w:left="450"/>
    </w:pPr>
  </w:style>
  <w:style w:type="table" w:customStyle="1" w:styleId="TableGrid2">
    <w:name w:val="Table Grid2"/>
    <w:basedOn w:val="TableNormal"/>
    <w:next w:val="TableGrid"/>
    <w:uiPriority w:val="59"/>
    <w:rsid w:val="00CD1B14"/>
    <w:rPr>
      <w:rFonts w:ascii="Arial"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5Char">
    <w:name w:val="Style5 Char"/>
    <w:link w:val="Style5"/>
    <w:rsid w:val="002F7F59"/>
    <w:rPr>
      <w:rFonts w:ascii="Arial" w:eastAsia="Times New Roman" w:hAnsi="Arial" w:cs="Arial"/>
      <w:b/>
      <w:bCs/>
      <w:iCs/>
      <w:kern w:val="32"/>
      <w:sz w:val="24"/>
      <w:szCs w:val="24"/>
      <w:lang w:val="en-CA" w:eastAsia="en-US"/>
    </w:rPr>
  </w:style>
  <w:style w:type="table" w:customStyle="1" w:styleId="TableGrid3">
    <w:name w:val="Table Grid3"/>
    <w:basedOn w:val="TableNormal"/>
    <w:next w:val="TableGrid"/>
    <w:uiPriority w:val="59"/>
    <w:rsid w:val="008B6B09"/>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6">
    <w:name w:val="Style6"/>
    <w:basedOn w:val="AnnexC-level2"/>
    <w:link w:val="Style6Char"/>
    <w:qFormat/>
    <w:rsid w:val="00803F85"/>
    <w:pPr>
      <w:numPr>
        <w:numId w:val="11"/>
      </w:numPr>
      <w:ind w:left="432" w:hanging="432"/>
    </w:pPr>
  </w:style>
  <w:style w:type="paragraph" w:customStyle="1" w:styleId="AnnexD">
    <w:name w:val="Annex D"/>
    <w:basedOn w:val="Heading1"/>
    <w:link w:val="AnnexDChar"/>
    <w:qFormat/>
    <w:rsid w:val="00D02374"/>
  </w:style>
  <w:style w:type="character" w:customStyle="1" w:styleId="Style6Char">
    <w:name w:val="Style6 Char"/>
    <w:link w:val="Style6"/>
    <w:rsid w:val="00803F85"/>
    <w:rPr>
      <w:rFonts w:ascii="Arial" w:eastAsia="MS Mincho" w:hAnsi="Arial"/>
      <w:b/>
      <w:iCs/>
      <w:sz w:val="22"/>
      <w:lang w:val="en-AU" w:eastAsia="ja-JP"/>
    </w:rPr>
  </w:style>
  <w:style w:type="paragraph" w:customStyle="1" w:styleId="D1">
    <w:name w:val="D.1"/>
    <w:basedOn w:val="AnnexD"/>
    <w:link w:val="D1Char"/>
    <w:autoRedefine/>
    <w:qFormat/>
    <w:rsid w:val="006217B5"/>
    <w:pPr>
      <w:numPr>
        <w:numId w:val="0"/>
      </w:numPr>
      <w:tabs>
        <w:tab w:val="clear" w:pos="400"/>
        <w:tab w:val="clear" w:pos="560"/>
        <w:tab w:val="left" w:pos="709"/>
      </w:tabs>
      <w:spacing w:before="120" w:after="200" w:line="240" w:lineRule="auto"/>
      <w:ind w:left="709" w:hanging="709"/>
      <w:outlineLvl w:val="1"/>
    </w:pPr>
    <w:rPr>
      <w:sz w:val="22"/>
      <w:szCs w:val="22"/>
      <w:lang w:val="en-GB"/>
    </w:rPr>
  </w:style>
  <w:style w:type="character" w:customStyle="1" w:styleId="AnnexDChar">
    <w:name w:val="Annex D Char"/>
    <w:basedOn w:val="Heading1Char"/>
    <w:link w:val="AnnexD"/>
    <w:rsid w:val="00D02374"/>
    <w:rPr>
      <w:rFonts w:ascii="Arial" w:eastAsia="MS Mincho" w:hAnsi="Arial"/>
      <w:b/>
      <w:bCs/>
      <w:sz w:val="24"/>
      <w:lang w:val="en-AU" w:eastAsia="ja-JP"/>
    </w:rPr>
  </w:style>
  <w:style w:type="paragraph" w:customStyle="1" w:styleId="11">
    <w:name w:val=".1.1."/>
    <w:basedOn w:val="Heading2"/>
    <w:link w:val="11Char"/>
    <w:qFormat/>
    <w:rsid w:val="00D02374"/>
    <w:pPr>
      <w:ind w:left="1206"/>
    </w:pPr>
  </w:style>
  <w:style w:type="character" w:customStyle="1" w:styleId="D1Char">
    <w:name w:val="D.1 Char"/>
    <w:link w:val="D1"/>
    <w:rsid w:val="006217B5"/>
    <w:rPr>
      <w:rFonts w:ascii="Arial" w:eastAsia="MS Mincho" w:hAnsi="Arial"/>
      <w:b/>
      <w:bCs/>
      <w:sz w:val="22"/>
      <w:szCs w:val="22"/>
      <w:lang w:val="en-GB" w:eastAsia="ja-JP"/>
    </w:rPr>
  </w:style>
  <w:style w:type="table" w:customStyle="1" w:styleId="TableGrid4">
    <w:name w:val="Table Grid4"/>
    <w:basedOn w:val="TableNormal"/>
    <w:next w:val="TableGrid"/>
    <w:uiPriority w:val="59"/>
    <w:rsid w:val="00310CE3"/>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1Char">
    <w:name w:val=".1.1. Char"/>
    <w:basedOn w:val="Heading2Char"/>
    <w:link w:val="11"/>
    <w:rsid w:val="00D02374"/>
    <w:rPr>
      <w:rFonts w:ascii="Arial" w:eastAsia="MS Mincho" w:hAnsi="Arial"/>
      <w:b/>
      <w:bCs/>
      <w:sz w:val="22"/>
      <w:lang w:val="en-AU" w:eastAsia="ja-JP"/>
    </w:rPr>
  </w:style>
  <w:style w:type="table" w:customStyle="1" w:styleId="TableGrid5">
    <w:name w:val="Table Grid5"/>
    <w:basedOn w:val="TableNormal"/>
    <w:next w:val="TableGrid"/>
    <w:uiPriority w:val="59"/>
    <w:rsid w:val="00C43000"/>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D2">
    <w:name w:val="Appendix D2"/>
    <w:autoRedefine/>
    <w:rsid w:val="00DF366C"/>
    <w:pPr>
      <w:spacing w:after="120"/>
    </w:pPr>
    <w:rPr>
      <w:rFonts w:ascii="Arial" w:eastAsia="MS Mincho" w:hAnsi="Arial"/>
      <w:b/>
      <w:sz w:val="22"/>
      <w:lang w:val="en-GB" w:eastAsia="ar-SA"/>
    </w:rPr>
  </w:style>
  <w:style w:type="table" w:customStyle="1" w:styleId="TableGrid6">
    <w:name w:val="Table Grid6"/>
    <w:basedOn w:val="TableNormal"/>
    <w:next w:val="TableGrid"/>
    <w:uiPriority w:val="59"/>
    <w:rsid w:val="00DB4E8F"/>
    <w:rPr>
      <w:rFonts w:ascii="Arial"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uiPriority w:val="59"/>
    <w:rsid w:val="00A9283B"/>
    <w:rPr>
      <w:rFonts w:ascii="Arial"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
    <w:name w:val="No List1"/>
    <w:next w:val="NoList"/>
    <w:uiPriority w:val="99"/>
    <w:semiHidden/>
    <w:unhideWhenUsed/>
    <w:rsid w:val="00DE379F"/>
  </w:style>
  <w:style w:type="paragraph" w:customStyle="1" w:styleId="ANNEXN">
    <w:name w:val="ANNEXN"/>
    <w:basedOn w:val="ANNEX"/>
    <w:next w:val="Normal"/>
    <w:rsid w:val="00DE379F"/>
    <w:pPr>
      <w:numPr>
        <w:numId w:val="0"/>
      </w:numPr>
      <w:spacing w:before="0" w:after="760" w:line="310" w:lineRule="exact"/>
      <w:jc w:val="center"/>
    </w:pPr>
    <w:rPr>
      <w:rFonts w:eastAsia="Calibri"/>
      <w:kern w:val="0"/>
      <w:lang w:val="en-US"/>
    </w:rPr>
  </w:style>
  <w:style w:type="paragraph" w:customStyle="1" w:styleId="ANNEXZ">
    <w:name w:val="ANNEXZ"/>
    <w:basedOn w:val="ANNEX"/>
    <w:next w:val="Normal"/>
    <w:rsid w:val="00DE379F"/>
    <w:pPr>
      <w:numPr>
        <w:numId w:val="14"/>
      </w:numPr>
      <w:spacing w:before="0" w:after="760" w:line="310" w:lineRule="exact"/>
      <w:jc w:val="center"/>
    </w:pPr>
    <w:rPr>
      <w:rFonts w:eastAsia="Calibri"/>
      <w:kern w:val="0"/>
      <w:lang w:val="en-US"/>
    </w:rPr>
  </w:style>
  <w:style w:type="paragraph" w:customStyle="1" w:styleId="Bibliography2">
    <w:name w:val="Bibliography2"/>
    <w:basedOn w:val="Normal"/>
    <w:rsid w:val="00DE379F"/>
    <w:pPr>
      <w:tabs>
        <w:tab w:val="left" w:pos="660"/>
      </w:tabs>
    </w:pPr>
    <w:rPr>
      <w:szCs w:val="24"/>
    </w:rPr>
  </w:style>
  <w:style w:type="paragraph" w:customStyle="1" w:styleId="Definition">
    <w:name w:val="Definition"/>
    <w:basedOn w:val="Normal"/>
    <w:next w:val="Normal"/>
    <w:rsid w:val="00DE379F"/>
    <w:rPr>
      <w:szCs w:val="24"/>
    </w:rPr>
  </w:style>
  <w:style w:type="character" w:customStyle="1" w:styleId="Defterms">
    <w:name w:val="Defterms"/>
    <w:rsid w:val="00DE379F"/>
    <w:rPr>
      <w:noProof w:val="0"/>
      <w:color w:val="auto"/>
      <w:lang w:val="fr-FR"/>
    </w:rPr>
  </w:style>
  <w:style w:type="paragraph" w:customStyle="1" w:styleId="dl">
    <w:name w:val="dl"/>
    <w:basedOn w:val="Normal"/>
    <w:rsid w:val="00DE379F"/>
    <w:pPr>
      <w:ind w:left="800" w:hanging="400"/>
    </w:pPr>
    <w:rPr>
      <w:szCs w:val="24"/>
    </w:rPr>
  </w:style>
  <w:style w:type="character" w:styleId="EndnoteReference">
    <w:name w:val="endnote reference"/>
    <w:semiHidden/>
    <w:rsid w:val="00DE379F"/>
    <w:rPr>
      <w:noProof w:val="0"/>
      <w:vertAlign w:val="superscript"/>
      <w:lang w:val="fr-FR"/>
    </w:rPr>
  </w:style>
  <w:style w:type="paragraph" w:customStyle="1" w:styleId="Example">
    <w:name w:val="Example"/>
    <w:basedOn w:val="Normal"/>
    <w:next w:val="Normal"/>
    <w:rsid w:val="00DE379F"/>
    <w:pPr>
      <w:tabs>
        <w:tab w:val="left" w:pos="1360"/>
      </w:tabs>
      <w:spacing w:line="210" w:lineRule="atLeast"/>
    </w:pPr>
    <w:rPr>
      <w:sz w:val="18"/>
      <w:szCs w:val="24"/>
    </w:rPr>
  </w:style>
  <w:style w:type="character" w:customStyle="1" w:styleId="ExtXref">
    <w:name w:val="ExtXref"/>
    <w:rsid w:val="00DE379F"/>
    <w:rPr>
      <w:noProof w:val="0"/>
      <w:color w:val="auto"/>
      <w:lang w:val="fr-FR"/>
    </w:rPr>
  </w:style>
  <w:style w:type="paragraph" w:customStyle="1" w:styleId="Figurefootnote">
    <w:name w:val="Figure footnote"/>
    <w:basedOn w:val="Normal"/>
    <w:rsid w:val="00DE379F"/>
    <w:pPr>
      <w:keepNext/>
      <w:tabs>
        <w:tab w:val="left" w:pos="340"/>
      </w:tabs>
      <w:spacing w:after="60" w:line="210" w:lineRule="atLeast"/>
    </w:pPr>
    <w:rPr>
      <w:sz w:val="18"/>
      <w:szCs w:val="24"/>
    </w:rPr>
  </w:style>
  <w:style w:type="paragraph" w:customStyle="1" w:styleId="Figuretitle">
    <w:name w:val="Figure title"/>
    <w:basedOn w:val="Normal"/>
    <w:next w:val="Normal"/>
    <w:rsid w:val="005A0747"/>
    <w:pPr>
      <w:suppressAutoHyphens/>
      <w:spacing w:before="220" w:after="220"/>
      <w:jc w:val="center"/>
    </w:pPr>
    <w:rPr>
      <w:b/>
    </w:rPr>
  </w:style>
  <w:style w:type="paragraph" w:customStyle="1" w:styleId="Foreword">
    <w:name w:val="Foreword"/>
    <w:basedOn w:val="Normal"/>
    <w:next w:val="Normal"/>
    <w:rsid w:val="00DE379F"/>
    <w:rPr>
      <w:color w:val="0000FF"/>
      <w:szCs w:val="24"/>
    </w:rPr>
  </w:style>
  <w:style w:type="paragraph" w:customStyle="1" w:styleId="Formula">
    <w:name w:val="Formula"/>
    <w:basedOn w:val="Normal"/>
    <w:next w:val="Normal"/>
    <w:rsid w:val="00DE379F"/>
    <w:pPr>
      <w:tabs>
        <w:tab w:val="right" w:pos="9752"/>
      </w:tabs>
      <w:spacing w:after="220" w:line="240" w:lineRule="auto"/>
      <w:ind w:left="403"/>
    </w:pPr>
    <w:rPr>
      <w:szCs w:val="24"/>
    </w:rPr>
  </w:style>
  <w:style w:type="paragraph" w:customStyle="1" w:styleId="Introduction">
    <w:name w:val="Introduction"/>
    <w:basedOn w:val="Normal"/>
    <w:next w:val="Normal"/>
    <w:rsid w:val="00DE379F"/>
    <w:pPr>
      <w:keepNext/>
      <w:pageBreakBefore/>
      <w:tabs>
        <w:tab w:val="left" w:pos="400"/>
      </w:tabs>
      <w:suppressAutoHyphens/>
      <w:spacing w:before="960" w:after="310" w:line="310" w:lineRule="exact"/>
    </w:pPr>
    <w:rPr>
      <w:b/>
      <w:sz w:val="28"/>
      <w:szCs w:val="24"/>
    </w:rPr>
  </w:style>
  <w:style w:type="character" w:styleId="LineNumber">
    <w:name w:val="line number"/>
    <w:rsid w:val="00DE379F"/>
    <w:rPr>
      <w:noProof w:val="0"/>
      <w:lang w:val="fr-FR"/>
    </w:rPr>
  </w:style>
  <w:style w:type="paragraph" w:customStyle="1" w:styleId="MSDNFR">
    <w:name w:val="MSDNFR"/>
    <w:basedOn w:val="Normal"/>
    <w:next w:val="Normal"/>
    <w:rsid w:val="00DE379F"/>
    <w:pPr>
      <w:spacing w:line="220" w:lineRule="atLeast"/>
    </w:pPr>
    <w:rPr>
      <w:color w:val="0000FF"/>
      <w:szCs w:val="24"/>
    </w:rPr>
  </w:style>
  <w:style w:type="paragraph" w:customStyle="1" w:styleId="na2">
    <w:name w:val="na2"/>
    <w:basedOn w:val="a2"/>
    <w:next w:val="Normal"/>
    <w:rsid w:val="00DE379F"/>
    <w:pPr>
      <w:numPr>
        <w:numId w:val="15"/>
      </w:numPr>
      <w:spacing w:after="0"/>
    </w:pPr>
    <w:rPr>
      <w:rFonts w:eastAsia="Calibri"/>
      <w:i w:val="0"/>
      <w:iCs/>
      <w:szCs w:val="24"/>
      <w:lang w:val="en-US" w:eastAsia="en-US"/>
    </w:rPr>
  </w:style>
  <w:style w:type="paragraph" w:customStyle="1" w:styleId="na3">
    <w:name w:val="na3"/>
    <w:basedOn w:val="a3"/>
    <w:next w:val="Normal"/>
    <w:rsid w:val="00DE379F"/>
    <w:pPr>
      <w:numPr>
        <w:numId w:val="15"/>
      </w:numPr>
      <w:spacing w:after="0"/>
    </w:pPr>
    <w:rPr>
      <w:rFonts w:eastAsia="Calibri"/>
      <w:bCs w:val="0"/>
      <w:szCs w:val="24"/>
      <w:lang w:val="en-US" w:eastAsia="en-US"/>
    </w:rPr>
  </w:style>
  <w:style w:type="paragraph" w:customStyle="1" w:styleId="na4">
    <w:name w:val="na4"/>
    <w:basedOn w:val="a4"/>
    <w:next w:val="Normal"/>
    <w:rsid w:val="00DE379F"/>
    <w:pPr>
      <w:numPr>
        <w:ilvl w:val="0"/>
        <w:numId w:val="0"/>
      </w:numPr>
      <w:tabs>
        <w:tab w:val="left" w:pos="1060"/>
      </w:tabs>
      <w:spacing w:after="0"/>
    </w:pPr>
    <w:rPr>
      <w:rFonts w:eastAsia="Calibri" w:cs="Times New Roman"/>
      <w:color w:val="auto"/>
      <w:szCs w:val="24"/>
      <w:lang w:val="en-US" w:eastAsia="en-US"/>
    </w:rPr>
  </w:style>
  <w:style w:type="paragraph" w:customStyle="1" w:styleId="na5">
    <w:name w:val="na5"/>
    <w:basedOn w:val="a5"/>
    <w:next w:val="Normal"/>
    <w:rsid w:val="00DE379F"/>
    <w:pPr>
      <w:numPr>
        <w:numId w:val="15"/>
      </w:numPr>
      <w:spacing w:after="0"/>
    </w:pPr>
    <w:rPr>
      <w:rFonts w:eastAsia="Calibri"/>
      <w:szCs w:val="24"/>
      <w:lang w:val="en-US" w:eastAsia="en-US"/>
    </w:rPr>
  </w:style>
  <w:style w:type="paragraph" w:customStyle="1" w:styleId="na6">
    <w:name w:val="na6"/>
    <w:basedOn w:val="a6"/>
    <w:next w:val="Normal"/>
    <w:rsid w:val="00DE379F"/>
    <w:pPr>
      <w:numPr>
        <w:numId w:val="15"/>
      </w:numPr>
      <w:spacing w:after="0"/>
    </w:pPr>
    <w:rPr>
      <w:rFonts w:eastAsia="Calibri"/>
      <w:bCs/>
      <w:color w:val="auto"/>
      <w:szCs w:val="24"/>
      <w:lang w:val="en-US" w:eastAsia="en-US"/>
    </w:rPr>
  </w:style>
  <w:style w:type="paragraph" w:customStyle="1" w:styleId="p2">
    <w:name w:val="p2"/>
    <w:basedOn w:val="Normal"/>
    <w:next w:val="Normal"/>
    <w:rsid w:val="00DE379F"/>
    <w:pPr>
      <w:tabs>
        <w:tab w:val="left" w:pos="560"/>
      </w:tabs>
      <w:spacing w:line="240" w:lineRule="auto"/>
    </w:pPr>
    <w:rPr>
      <w:szCs w:val="24"/>
    </w:rPr>
  </w:style>
  <w:style w:type="paragraph" w:customStyle="1" w:styleId="p3">
    <w:name w:val="p3"/>
    <w:basedOn w:val="Normal"/>
    <w:next w:val="Normal"/>
    <w:rsid w:val="00DE379F"/>
    <w:pPr>
      <w:tabs>
        <w:tab w:val="left" w:pos="720"/>
      </w:tabs>
      <w:spacing w:line="240" w:lineRule="auto"/>
    </w:pPr>
    <w:rPr>
      <w:szCs w:val="24"/>
    </w:rPr>
  </w:style>
  <w:style w:type="paragraph" w:customStyle="1" w:styleId="p4">
    <w:name w:val="p4"/>
    <w:basedOn w:val="Normal"/>
    <w:next w:val="Normal"/>
    <w:rsid w:val="00DE379F"/>
    <w:pPr>
      <w:tabs>
        <w:tab w:val="left" w:pos="1100"/>
      </w:tabs>
      <w:spacing w:line="240" w:lineRule="auto"/>
    </w:pPr>
    <w:rPr>
      <w:szCs w:val="24"/>
    </w:rPr>
  </w:style>
  <w:style w:type="paragraph" w:customStyle="1" w:styleId="p5">
    <w:name w:val="p5"/>
    <w:basedOn w:val="Normal"/>
    <w:next w:val="Normal"/>
    <w:rsid w:val="00DE379F"/>
    <w:pPr>
      <w:tabs>
        <w:tab w:val="left" w:pos="1100"/>
      </w:tabs>
      <w:spacing w:line="240" w:lineRule="auto"/>
    </w:pPr>
    <w:rPr>
      <w:szCs w:val="24"/>
    </w:rPr>
  </w:style>
  <w:style w:type="paragraph" w:customStyle="1" w:styleId="p6">
    <w:name w:val="p6"/>
    <w:basedOn w:val="Normal"/>
    <w:next w:val="Normal"/>
    <w:rsid w:val="00DE379F"/>
    <w:pPr>
      <w:tabs>
        <w:tab w:val="left" w:pos="1440"/>
      </w:tabs>
      <w:spacing w:line="240" w:lineRule="auto"/>
    </w:pPr>
    <w:rPr>
      <w:szCs w:val="24"/>
    </w:rPr>
  </w:style>
  <w:style w:type="paragraph" w:customStyle="1" w:styleId="RefNorm">
    <w:name w:val="RefNorm"/>
    <w:basedOn w:val="Normal"/>
    <w:next w:val="Normal"/>
    <w:rsid w:val="00DE379F"/>
    <w:pPr>
      <w:spacing w:line="240" w:lineRule="auto"/>
    </w:pPr>
    <w:rPr>
      <w:szCs w:val="24"/>
    </w:rPr>
  </w:style>
  <w:style w:type="paragraph" w:customStyle="1" w:styleId="Special">
    <w:name w:val="Special"/>
    <w:basedOn w:val="Normal"/>
    <w:next w:val="Normal"/>
    <w:rsid w:val="00DE379F"/>
    <w:pPr>
      <w:spacing w:line="240" w:lineRule="auto"/>
    </w:pPr>
    <w:rPr>
      <w:szCs w:val="24"/>
    </w:rPr>
  </w:style>
  <w:style w:type="paragraph" w:customStyle="1" w:styleId="Tablefootnote">
    <w:name w:val="Table footnote"/>
    <w:basedOn w:val="Normal"/>
    <w:rsid w:val="00DE379F"/>
    <w:pPr>
      <w:tabs>
        <w:tab w:val="left" w:pos="340"/>
      </w:tabs>
      <w:spacing w:before="60" w:after="60" w:line="190" w:lineRule="atLeast"/>
    </w:pPr>
    <w:rPr>
      <w:szCs w:val="24"/>
    </w:rPr>
  </w:style>
  <w:style w:type="character" w:customStyle="1" w:styleId="TableFootNoteXref">
    <w:name w:val="TableFootNoteXref"/>
    <w:rsid w:val="00DE379F"/>
    <w:rPr>
      <w:noProof/>
      <w:position w:val="6"/>
      <w:sz w:val="14"/>
      <w:lang w:val="fr-FR"/>
    </w:rPr>
  </w:style>
  <w:style w:type="paragraph" w:customStyle="1" w:styleId="Terms">
    <w:name w:val="Term(s)"/>
    <w:basedOn w:val="Normal"/>
    <w:next w:val="Definition"/>
    <w:rsid w:val="00DE379F"/>
    <w:pPr>
      <w:keepNext/>
      <w:suppressAutoHyphens/>
      <w:spacing w:line="240" w:lineRule="auto"/>
    </w:pPr>
    <w:rPr>
      <w:b/>
      <w:szCs w:val="24"/>
    </w:rPr>
  </w:style>
  <w:style w:type="paragraph" w:customStyle="1" w:styleId="TermNum">
    <w:name w:val="TermNum"/>
    <w:basedOn w:val="Normal"/>
    <w:next w:val="Terms"/>
    <w:rsid w:val="00DE379F"/>
    <w:pPr>
      <w:keepNext/>
      <w:spacing w:line="240" w:lineRule="auto"/>
    </w:pPr>
    <w:rPr>
      <w:b/>
      <w:szCs w:val="24"/>
    </w:rPr>
  </w:style>
  <w:style w:type="paragraph" w:customStyle="1" w:styleId="zzBiblio">
    <w:name w:val="zzBiblio"/>
    <w:basedOn w:val="Normal"/>
    <w:next w:val="Bibliography2"/>
    <w:rsid w:val="00DE379F"/>
    <w:pPr>
      <w:pageBreakBefore/>
      <w:spacing w:after="760" w:line="310" w:lineRule="exact"/>
      <w:jc w:val="center"/>
    </w:pPr>
    <w:rPr>
      <w:b/>
      <w:sz w:val="28"/>
      <w:szCs w:val="24"/>
    </w:rPr>
  </w:style>
  <w:style w:type="paragraph" w:customStyle="1" w:styleId="zzContents">
    <w:name w:val="zzContents"/>
    <w:basedOn w:val="Introduction"/>
    <w:next w:val="TOC1"/>
    <w:rsid w:val="00DE379F"/>
    <w:pPr>
      <w:tabs>
        <w:tab w:val="clear" w:pos="400"/>
      </w:tabs>
    </w:pPr>
  </w:style>
  <w:style w:type="paragraph" w:customStyle="1" w:styleId="zzCover">
    <w:name w:val="zzCover"/>
    <w:basedOn w:val="Normal"/>
    <w:rsid w:val="00DE379F"/>
    <w:pPr>
      <w:spacing w:after="220" w:line="240" w:lineRule="auto"/>
      <w:jc w:val="right"/>
    </w:pPr>
    <w:rPr>
      <w:b/>
      <w:color w:val="000000"/>
      <w:sz w:val="24"/>
      <w:szCs w:val="24"/>
    </w:rPr>
  </w:style>
  <w:style w:type="paragraph" w:customStyle="1" w:styleId="zzForeword">
    <w:name w:val="zzForeword"/>
    <w:basedOn w:val="Introduction"/>
    <w:next w:val="Normal"/>
    <w:rsid w:val="00DE379F"/>
    <w:pPr>
      <w:tabs>
        <w:tab w:val="clear" w:pos="400"/>
      </w:tabs>
    </w:pPr>
    <w:rPr>
      <w:color w:val="0000FF"/>
    </w:rPr>
  </w:style>
  <w:style w:type="paragraph" w:customStyle="1" w:styleId="zzHelp">
    <w:name w:val="zzHelp"/>
    <w:basedOn w:val="Normal"/>
    <w:rsid w:val="00DE379F"/>
    <w:pPr>
      <w:spacing w:line="240" w:lineRule="auto"/>
    </w:pPr>
    <w:rPr>
      <w:color w:val="008000"/>
      <w:szCs w:val="24"/>
    </w:rPr>
  </w:style>
  <w:style w:type="paragraph" w:customStyle="1" w:styleId="zzIndex">
    <w:name w:val="zzIndex"/>
    <w:basedOn w:val="zzBiblio"/>
    <w:next w:val="IndexHeading"/>
    <w:rsid w:val="00DE379F"/>
  </w:style>
  <w:style w:type="paragraph" w:customStyle="1" w:styleId="zzLc5">
    <w:name w:val="zzLc5"/>
    <w:basedOn w:val="Normal"/>
    <w:next w:val="Normal"/>
    <w:rsid w:val="00DE379F"/>
    <w:pPr>
      <w:spacing w:line="240" w:lineRule="auto"/>
    </w:pPr>
    <w:rPr>
      <w:szCs w:val="24"/>
    </w:rPr>
  </w:style>
  <w:style w:type="paragraph" w:customStyle="1" w:styleId="zzLc6">
    <w:name w:val="zzLc6"/>
    <w:basedOn w:val="Normal"/>
    <w:next w:val="Normal"/>
    <w:rsid w:val="00DE379F"/>
    <w:pPr>
      <w:spacing w:line="240" w:lineRule="auto"/>
    </w:pPr>
    <w:rPr>
      <w:szCs w:val="24"/>
    </w:rPr>
  </w:style>
  <w:style w:type="paragraph" w:customStyle="1" w:styleId="zzSTDTitle">
    <w:name w:val="zzSTDTitle"/>
    <w:basedOn w:val="Normal"/>
    <w:next w:val="Normal"/>
    <w:rsid w:val="00DE379F"/>
    <w:pPr>
      <w:suppressAutoHyphens/>
      <w:spacing w:before="400" w:after="760" w:line="350" w:lineRule="exact"/>
    </w:pPr>
    <w:rPr>
      <w:b/>
      <w:color w:val="0000FF"/>
      <w:sz w:val="32"/>
      <w:szCs w:val="24"/>
    </w:rPr>
  </w:style>
  <w:style w:type="paragraph" w:customStyle="1" w:styleId="Tabletext10">
    <w:name w:val="Table text (10)"/>
    <w:basedOn w:val="Normal"/>
    <w:rsid w:val="00DE379F"/>
    <w:pPr>
      <w:spacing w:before="60" w:after="60" w:line="240" w:lineRule="auto"/>
    </w:pPr>
    <w:rPr>
      <w:szCs w:val="24"/>
    </w:rPr>
  </w:style>
  <w:style w:type="paragraph" w:customStyle="1" w:styleId="Tabletext9">
    <w:name w:val="Table text (9)"/>
    <w:basedOn w:val="Normal"/>
    <w:rsid w:val="00DE379F"/>
    <w:pPr>
      <w:spacing w:before="60" w:after="60" w:line="210" w:lineRule="atLeast"/>
    </w:pPr>
    <w:rPr>
      <w:sz w:val="18"/>
      <w:szCs w:val="24"/>
    </w:rPr>
  </w:style>
  <w:style w:type="paragraph" w:customStyle="1" w:styleId="Tabletext8">
    <w:name w:val="Table text (8)"/>
    <w:basedOn w:val="Normal"/>
    <w:rsid w:val="00DE379F"/>
    <w:pPr>
      <w:spacing w:before="60" w:after="60" w:line="190" w:lineRule="atLeast"/>
    </w:pPr>
    <w:rPr>
      <w:szCs w:val="24"/>
    </w:rPr>
  </w:style>
  <w:style w:type="paragraph" w:customStyle="1" w:styleId="Tabletext7">
    <w:name w:val="Table text (7)"/>
    <w:basedOn w:val="Normal"/>
    <w:rsid w:val="00DE379F"/>
    <w:pPr>
      <w:spacing w:before="60" w:after="60" w:line="170" w:lineRule="atLeast"/>
    </w:pPr>
    <w:rPr>
      <w:sz w:val="14"/>
      <w:szCs w:val="24"/>
    </w:rPr>
  </w:style>
  <w:style w:type="numbering" w:customStyle="1" w:styleId="NoList11">
    <w:name w:val="No List11"/>
    <w:next w:val="NoList"/>
    <w:uiPriority w:val="99"/>
    <w:semiHidden/>
    <w:unhideWhenUsed/>
    <w:rsid w:val="00DE379F"/>
  </w:style>
  <w:style w:type="table" w:customStyle="1" w:styleId="TableGrid8">
    <w:name w:val="Table Grid8"/>
    <w:basedOn w:val="TableNormal"/>
    <w:next w:val="TableGrid"/>
    <w:uiPriority w:val="59"/>
    <w:rsid w:val="00DE37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mmentTextChar1">
    <w:name w:val="Comment Text Char1"/>
    <w:uiPriority w:val="99"/>
    <w:rsid w:val="00DE379F"/>
    <w:rPr>
      <w:rFonts w:ascii="Arial" w:hAnsi="Arial"/>
      <w:lang w:val="de-DE" w:eastAsia="ja-JP"/>
    </w:rPr>
  </w:style>
  <w:style w:type="table" w:customStyle="1" w:styleId="TableGrid11">
    <w:name w:val="Table Grid11"/>
    <w:basedOn w:val="TableNormal"/>
    <w:next w:val="TableGrid"/>
    <w:uiPriority w:val="59"/>
    <w:rsid w:val="00DE379F"/>
    <w:rPr>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lorfulShading-Accent11">
    <w:name w:val="Colorful Shading - Accent 11"/>
    <w:basedOn w:val="TableNormal"/>
    <w:next w:val="ColorfulShading-Accent1"/>
    <w:uiPriority w:val="71"/>
    <w:rsid w:val="00DE379F"/>
    <w:rPr>
      <w:color w:val="000000"/>
      <w:lang w:val="en-CA"/>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numbering" w:customStyle="1" w:styleId="Style41">
    <w:name w:val="Style41"/>
    <w:uiPriority w:val="99"/>
    <w:rsid w:val="00DE379F"/>
  </w:style>
  <w:style w:type="table" w:customStyle="1" w:styleId="TableGrid110">
    <w:name w:val="Table Grid 11"/>
    <w:basedOn w:val="TableNormal"/>
    <w:next w:val="TableGrid10"/>
    <w:rsid w:val="00DE379F"/>
    <w:rPr>
      <w:rFonts w:ascii="Arial" w:eastAsia="Times New Roman" w:hAnsi="Arial"/>
      <w:lang w:val="en-CA" w:eastAsia="en-CA"/>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TableGrid21">
    <w:name w:val="Table Grid21"/>
    <w:basedOn w:val="TableNormal"/>
    <w:next w:val="TableGrid"/>
    <w:uiPriority w:val="59"/>
    <w:rsid w:val="00DE379F"/>
    <w:rPr>
      <w:rFonts w:ascii="Arial"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59"/>
    <w:rsid w:val="00DE379F"/>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59"/>
    <w:rsid w:val="00DE379F"/>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next w:val="TableGrid"/>
    <w:uiPriority w:val="59"/>
    <w:rsid w:val="00DE379F"/>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
    <w:name w:val="Table Grid61"/>
    <w:basedOn w:val="TableNormal"/>
    <w:next w:val="TableGrid"/>
    <w:uiPriority w:val="59"/>
    <w:rsid w:val="00DE379F"/>
    <w:rPr>
      <w:rFonts w:ascii="Arial"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1">
    <w:name w:val="Table Grid71"/>
    <w:basedOn w:val="TableNormal"/>
    <w:next w:val="TableGrid"/>
    <w:uiPriority w:val="59"/>
    <w:rsid w:val="00DE379F"/>
    <w:rPr>
      <w:rFonts w:ascii="Arial"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
    <w:name w:val="Table Grid9"/>
    <w:basedOn w:val="TableNormal"/>
    <w:next w:val="TableGrid"/>
    <w:uiPriority w:val="59"/>
    <w:rsid w:val="006D05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0">
    <w:name w:val="Table Grid10"/>
    <w:basedOn w:val="TableNormal"/>
    <w:next w:val="TableGrid"/>
    <w:uiPriority w:val="39"/>
    <w:rsid w:val="00727A45"/>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
    <w:name w:val="Table Grid12"/>
    <w:basedOn w:val="TableNormal"/>
    <w:next w:val="TableGrid"/>
    <w:uiPriority w:val="39"/>
    <w:rsid w:val="003F6872"/>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39"/>
    <w:rsid w:val="00E21836"/>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odule">
    <w:name w:val="module"/>
    <w:rsid w:val="00B46E1E"/>
  </w:style>
  <w:style w:type="table" w:customStyle="1" w:styleId="TableGrid14">
    <w:name w:val="Table Grid14"/>
    <w:basedOn w:val="TableNormal"/>
    <w:next w:val="TableGrid"/>
    <w:uiPriority w:val="39"/>
    <w:rsid w:val="002B6DCA"/>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
    <w:name w:val="Table Grid15"/>
    <w:basedOn w:val="TableNormal"/>
    <w:next w:val="TableGrid"/>
    <w:uiPriority w:val="39"/>
    <w:rsid w:val="00B31758"/>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1-NEW">
    <w:name w:val="HEADING 1 - NEW"/>
    <w:basedOn w:val="Normal"/>
    <w:rsid w:val="005A035A"/>
    <w:pPr>
      <w:widowControl w:val="0"/>
      <w:autoSpaceDE w:val="0"/>
      <w:autoSpaceDN w:val="0"/>
      <w:adjustRightInd w:val="0"/>
      <w:spacing w:before="283" w:after="113" w:line="288" w:lineRule="auto"/>
      <w:ind w:left="283"/>
      <w:textAlignment w:val="center"/>
    </w:pPr>
    <w:rPr>
      <w:rFonts w:eastAsia="Times New Roman" w:cs="Arial"/>
      <w:b/>
      <w:bCs/>
      <w:color w:val="761329"/>
      <w:sz w:val="28"/>
      <w:szCs w:val="28"/>
      <w:lang w:eastAsia="en-AU"/>
    </w:rPr>
  </w:style>
  <w:style w:type="character" w:customStyle="1" w:styleId="HEADING1NEW">
    <w:name w:val="HEADING 1 NEW"/>
    <w:rsid w:val="005A035A"/>
    <w:rPr>
      <w:rFonts w:ascii="Arial" w:hAnsi="Arial"/>
      <w:b/>
      <w:color w:val="761329"/>
      <w:sz w:val="28"/>
    </w:rPr>
  </w:style>
  <w:style w:type="paragraph" w:customStyle="1" w:styleId="Basisalinea">
    <w:name w:val="[Basisalinea]"/>
    <w:basedOn w:val="Normal"/>
    <w:uiPriority w:val="99"/>
    <w:rsid w:val="005A035A"/>
    <w:pPr>
      <w:spacing w:line="288" w:lineRule="auto"/>
    </w:pPr>
    <w:rPr>
      <w:rFonts w:ascii="Times" w:eastAsiaTheme="minorHAnsi" w:hAnsi="Times" w:cs="Times"/>
      <w:sz w:val="24"/>
      <w:szCs w:val="24"/>
      <w:lang w:val="nl-NL"/>
    </w:rPr>
  </w:style>
  <w:style w:type="character" w:customStyle="1" w:styleId="UnresolvedMention1">
    <w:name w:val="Unresolved Mention1"/>
    <w:basedOn w:val="DefaultParagraphFont"/>
    <w:uiPriority w:val="99"/>
    <w:semiHidden/>
    <w:unhideWhenUsed/>
    <w:rsid w:val="00B66C1A"/>
    <w:rPr>
      <w:color w:val="605E5C"/>
      <w:shd w:val="clear" w:color="auto" w:fill="E1DFDD"/>
    </w:rPr>
  </w:style>
  <w:style w:type="paragraph" w:customStyle="1" w:styleId="Caption1">
    <w:name w:val="Caption1"/>
    <w:basedOn w:val="Normal"/>
    <w:rsid w:val="005A0747"/>
    <w:pPr>
      <w:widowControl w:val="0"/>
      <w:suppressLineNumbers/>
      <w:suppressAutoHyphens/>
      <w:spacing w:before="120" w:after="120" w:line="240" w:lineRule="auto"/>
      <w:jc w:val="left"/>
    </w:pPr>
    <w:rPr>
      <w:rFonts w:eastAsia="Arial" w:cs="Tahoma"/>
      <w:i/>
      <w:iCs/>
    </w:rPr>
  </w:style>
  <w:style w:type="paragraph" w:customStyle="1" w:styleId="Index">
    <w:name w:val="Index"/>
    <w:basedOn w:val="Normal"/>
    <w:rsid w:val="00BF0890"/>
    <w:pPr>
      <w:widowControl w:val="0"/>
      <w:suppressLineNumbers/>
      <w:suppressAutoHyphens/>
      <w:spacing w:after="0" w:line="240" w:lineRule="auto"/>
      <w:jc w:val="left"/>
    </w:pPr>
    <w:rPr>
      <w:rFonts w:eastAsia="Arial" w:cs="Tahoma"/>
    </w:rPr>
  </w:style>
  <w:style w:type="table" w:customStyle="1" w:styleId="TableGrid16">
    <w:name w:val="Table Grid16"/>
    <w:basedOn w:val="TableNormal"/>
    <w:next w:val="TableGrid"/>
    <w:uiPriority w:val="59"/>
    <w:rsid w:val="00E9151D"/>
    <w:pPr>
      <w:spacing w:after="240" w:line="230" w:lineRule="atLeast"/>
      <w:jc w:val="both"/>
    </w:pPr>
    <w:rPr>
      <w:rFonts w:ascii="Times New Roman" w:eastAsia="MS Mincho" w:hAnsi="Times New Roman"/>
      <w:lang w:val="en-AU"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ttr-list">
    <w:name w:val="attr-list"/>
    <w:rsid w:val="00E9151D"/>
  </w:style>
  <w:style w:type="paragraph" w:customStyle="1" w:styleId="NormalWeb1">
    <w:name w:val="Normal (Web)1"/>
    <w:basedOn w:val="Normal"/>
    <w:rsid w:val="00E9151D"/>
    <w:pPr>
      <w:spacing w:after="0" w:line="240" w:lineRule="auto"/>
      <w:jc w:val="left"/>
    </w:pPr>
    <w:rPr>
      <w:rFonts w:ascii="Times New Roman" w:eastAsia="Times New Roman" w:hAnsi="Times New Roman"/>
      <w:sz w:val="24"/>
      <w:szCs w:val="24"/>
      <w:lang w:val="en-US" w:eastAsia="en-US"/>
    </w:rPr>
  </w:style>
  <w:style w:type="paragraph" w:customStyle="1" w:styleId="NoSpacing2">
    <w:name w:val="No Spacing2"/>
    <w:aliases w:val="Code"/>
    <w:qFormat/>
    <w:rsid w:val="00E9151D"/>
    <w:pPr>
      <w:widowControl w:val="0"/>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s>
    </w:pPr>
    <w:rPr>
      <w:rFonts w:ascii="Courier New" w:eastAsia="Times New Roman" w:hAnsi="Courier New"/>
      <w:noProof/>
      <w:snapToGrid w:val="0"/>
      <w:lang w:val="en-GB"/>
    </w:rPr>
  </w:style>
  <w:style w:type="paragraph" w:customStyle="1" w:styleId="Small">
    <w:name w:val="Small"/>
    <w:basedOn w:val="Normal"/>
    <w:qFormat/>
    <w:rsid w:val="00E9151D"/>
    <w:pPr>
      <w:widowControl w:val="0"/>
      <w:spacing w:before="20" w:after="0" w:line="240" w:lineRule="auto"/>
      <w:jc w:val="left"/>
    </w:pPr>
    <w:rPr>
      <w:rFonts w:eastAsia="Times New Roman"/>
      <w:snapToGrid w:val="0"/>
      <w:sz w:val="16"/>
      <w:szCs w:val="16"/>
      <w:lang w:eastAsia="en-US"/>
    </w:rPr>
  </w:style>
  <w:style w:type="paragraph" w:customStyle="1" w:styleId="Figuretitle2">
    <w:name w:val="Figure title2"/>
    <w:basedOn w:val="Normal"/>
    <w:next w:val="Normal"/>
    <w:rsid w:val="005A0747"/>
    <w:pPr>
      <w:suppressAutoHyphens/>
      <w:spacing w:before="220" w:after="220"/>
      <w:jc w:val="center"/>
    </w:pPr>
    <w:rPr>
      <w:b/>
      <w:lang w:val="de-DE" w:eastAsia="ar-SA"/>
    </w:rPr>
  </w:style>
  <w:style w:type="paragraph" w:customStyle="1" w:styleId="NoSpacing1">
    <w:name w:val="No Spacing1"/>
    <w:qFormat/>
    <w:rsid w:val="00E9151D"/>
    <w:pPr>
      <w:widowControl w:val="0"/>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s>
      <w:suppressAutoHyphens/>
    </w:pPr>
    <w:rPr>
      <w:rFonts w:ascii="Courier New" w:eastAsia="Arial" w:hAnsi="Courier New"/>
      <w:lang w:val="en-GB" w:eastAsia="ar-SA"/>
    </w:rPr>
  </w:style>
  <w:style w:type="paragraph" w:customStyle="1" w:styleId="Firstparagraph">
    <w:name w:val="First paragraph"/>
    <w:basedOn w:val="Normal"/>
    <w:next w:val="Normal"/>
    <w:rsid w:val="00E9151D"/>
    <w:pPr>
      <w:overflowPunct w:val="0"/>
      <w:autoSpaceDE w:val="0"/>
      <w:autoSpaceDN w:val="0"/>
      <w:adjustRightInd w:val="0"/>
      <w:spacing w:after="0" w:line="260" w:lineRule="exact"/>
      <w:textAlignment w:val="baseline"/>
    </w:pPr>
    <w:rPr>
      <w:rFonts w:ascii="Times New Roman" w:eastAsia="Times New Roman" w:hAnsi="Times New Roman"/>
      <w:sz w:val="24"/>
      <w:lang w:val="en-US" w:eastAsia="en-US"/>
    </w:rPr>
  </w:style>
  <w:style w:type="paragraph" w:customStyle="1" w:styleId="ISOSecretObservations">
    <w:name w:val="ISO_Secret_Observations"/>
    <w:basedOn w:val="Normal"/>
    <w:rsid w:val="00E9151D"/>
    <w:pPr>
      <w:spacing w:before="210" w:after="0" w:line="210" w:lineRule="exact"/>
      <w:jc w:val="left"/>
    </w:pPr>
    <w:rPr>
      <w:rFonts w:eastAsia="Times New Roman"/>
      <w:sz w:val="18"/>
      <w:lang w:eastAsia="en-US"/>
    </w:rPr>
  </w:style>
  <w:style w:type="paragraph" w:customStyle="1" w:styleId="subpara">
    <w:name w:val="sub para"/>
    <w:basedOn w:val="Normal"/>
    <w:rsid w:val="00E9151D"/>
    <w:pPr>
      <w:spacing w:before="60" w:after="60" w:line="240" w:lineRule="auto"/>
      <w:ind w:left="1134" w:right="794" w:hanging="567"/>
    </w:pPr>
    <w:rPr>
      <w:rFonts w:ascii="Arial Narrow" w:eastAsia="Times New Roman" w:hAnsi="Arial Narrow"/>
      <w:sz w:val="22"/>
      <w:lang w:eastAsia="en-US"/>
    </w:rPr>
  </w:style>
  <w:style w:type="paragraph" w:styleId="NoSpacing">
    <w:name w:val="No Spacing"/>
    <w:uiPriority w:val="1"/>
    <w:qFormat/>
    <w:rsid w:val="00E9151D"/>
    <w:pPr>
      <w:jc w:val="both"/>
    </w:pPr>
    <w:rPr>
      <w:rFonts w:ascii="Arial" w:eastAsia="MS Mincho" w:hAnsi="Arial"/>
      <w:lang w:val="en-GB" w:eastAsia="ja-JP"/>
    </w:rPr>
  </w:style>
  <w:style w:type="character" w:customStyle="1" w:styleId="NumberingSymbols">
    <w:name w:val="Numbering Symbols"/>
    <w:rsid w:val="005A0747"/>
  </w:style>
  <w:style w:type="paragraph" w:customStyle="1" w:styleId="quotedtext">
    <w:name w:val="quoted text"/>
    <w:basedOn w:val="Normal"/>
    <w:rsid w:val="00E9151D"/>
    <w:pPr>
      <w:spacing w:before="60" w:after="60" w:line="240" w:lineRule="auto"/>
      <w:ind w:left="1134" w:right="1134" w:hanging="567"/>
    </w:pPr>
    <w:rPr>
      <w:rFonts w:ascii="Times New Roman" w:eastAsia="Times New Roman" w:hAnsi="Times New Roman"/>
      <w:i/>
      <w:lang w:eastAsia="fr-FR"/>
    </w:rPr>
  </w:style>
  <w:style w:type="character" w:customStyle="1" w:styleId="ipa1">
    <w:name w:val="ipa1"/>
    <w:rsid w:val="00E9151D"/>
    <w:rPr>
      <w:rFonts w:ascii="Arial Unicode MS" w:eastAsia="Arial Unicode MS" w:hAnsi="Arial Unicode MS" w:cs="Arial Unicode MS" w:hint="eastAsia"/>
    </w:rPr>
  </w:style>
  <w:style w:type="character" w:customStyle="1" w:styleId="CharChar36">
    <w:name w:val="Char Char36"/>
    <w:rsid w:val="00E9151D"/>
    <w:rPr>
      <w:rFonts w:ascii="Arial" w:eastAsia="Calibri" w:hAnsi="Arial"/>
      <w:b/>
      <w:szCs w:val="24"/>
    </w:rPr>
  </w:style>
  <w:style w:type="character" w:customStyle="1" w:styleId="CharChar35">
    <w:name w:val="Char Char35"/>
    <w:rsid w:val="00E9151D"/>
    <w:rPr>
      <w:rFonts w:ascii="Arial" w:eastAsia="Calibri" w:hAnsi="Arial"/>
      <w:b/>
      <w:szCs w:val="24"/>
    </w:rPr>
  </w:style>
  <w:style w:type="character" w:customStyle="1" w:styleId="CharChar34">
    <w:name w:val="Char Char34"/>
    <w:rsid w:val="00E9151D"/>
    <w:rPr>
      <w:rFonts w:ascii="Arial" w:eastAsia="Calibri" w:hAnsi="Arial"/>
      <w:b/>
      <w:szCs w:val="24"/>
    </w:rPr>
  </w:style>
  <w:style w:type="table" w:customStyle="1" w:styleId="TableGrid121">
    <w:name w:val="Table Grid121"/>
    <w:basedOn w:val="TableNormal"/>
    <w:next w:val="TableGrid"/>
    <w:uiPriority w:val="39"/>
    <w:rsid w:val="00E9151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7">
    <w:name w:val="Table Grid17"/>
    <w:basedOn w:val="TableNormal"/>
    <w:next w:val="TableGrid"/>
    <w:uiPriority w:val="59"/>
    <w:rsid w:val="00E9151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42">
    <w:name w:val="Style42"/>
    <w:uiPriority w:val="99"/>
    <w:rsid w:val="00E9151D"/>
    <w:pPr>
      <w:numPr>
        <w:numId w:val="19"/>
      </w:numPr>
    </w:pPr>
  </w:style>
  <w:style w:type="character" w:customStyle="1" w:styleId="UnresolvedMention10">
    <w:name w:val="Unresolved Mention1"/>
    <w:basedOn w:val="DefaultParagraphFont"/>
    <w:uiPriority w:val="99"/>
    <w:semiHidden/>
    <w:unhideWhenUsed/>
    <w:rsid w:val="00E9151D"/>
    <w:rPr>
      <w:color w:val="605E5C"/>
      <w:shd w:val="clear" w:color="auto" w:fill="E1DFDD"/>
    </w:rPr>
  </w:style>
  <w:style w:type="paragraph" w:customStyle="1" w:styleId="dt">
    <w:name w:val="dt"/>
    <w:basedOn w:val="Normal"/>
    <w:next w:val="Normal"/>
    <w:qFormat/>
    <w:rsid w:val="00E9151D"/>
    <w:pPr>
      <w:keepNext/>
      <w:spacing w:after="0"/>
    </w:pPr>
    <w:rPr>
      <w:b/>
      <w:bCs/>
    </w:rPr>
  </w:style>
  <w:style w:type="paragraph" w:customStyle="1" w:styleId="dlPara">
    <w:name w:val="dlPara"/>
    <w:basedOn w:val="dl"/>
    <w:rsid w:val="00E9151D"/>
    <w:pPr>
      <w:spacing w:before="60"/>
      <w:ind w:left="403" w:firstLine="0"/>
      <w:contextualSpacing/>
    </w:pPr>
    <w:rPr>
      <w:rFonts w:cs="Arial"/>
      <w:b/>
      <w:szCs w:val="20"/>
    </w:rPr>
  </w:style>
  <w:style w:type="character" w:customStyle="1" w:styleId="UnresolvedMention2">
    <w:name w:val="Unresolved Mention2"/>
    <w:basedOn w:val="DefaultParagraphFont"/>
    <w:uiPriority w:val="99"/>
    <w:semiHidden/>
    <w:unhideWhenUsed/>
    <w:rsid w:val="00E9151D"/>
    <w:rPr>
      <w:color w:val="605E5C"/>
      <w:shd w:val="clear" w:color="auto" w:fill="E1DFDD"/>
    </w:rPr>
  </w:style>
  <w:style w:type="paragraph" w:customStyle="1" w:styleId="Quote1">
    <w:name w:val="Quote1"/>
    <w:basedOn w:val="Normal"/>
    <w:next w:val="Normal"/>
    <w:uiPriority w:val="29"/>
    <w:qFormat/>
    <w:rsid w:val="00E9151D"/>
    <w:pPr>
      <w:spacing w:before="200" w:after="160"/>
      <w:ind w:left="864" w:right="864"/>
      <w:jc w:val="center"/>
    </w:pPr>
    <w:rPr>
      <w:i/>
      <w:iCs/>
      <w:color w:val="404040"/>
    </w:rPr>
  </w:style>
  <w:style w:type="character" w:customStyle="1" w:styleId="QuoteChar">
    <w:name w:val="Quote Char"/>
    <w:basedOn w:val="DefaultParagraphFont"/>
    <w:link w:val="Quote"/>
    <w:uiPriority w:val="29"/>
    <w:rsid w:val="00E9151D"/>
    <w:rPr>
      <w:rFonts w:ascii="Arial" w:hAnsi="Arial"/>
      <w:i/>
      <w:iCs/>
      <w:color w:val="404040"/>
      <w:lang w:eastAsia="ja-JP"/>
    </w:rPr>
  </w:style>
  <w:style w:type="paragraph" w:styleId="Quote">
    <w:name w:val="Quote"/>
    <w:basedOn w:val="Normal"/>
    <w:next w:val="Normal"/>
    <w:link w:val="QuoteChar"/>
    <w:uiPriority w:val="29"/>
    <w:qFormat/>
    <w:rsid w:val="00E9151D"/>
    <w:pPr>
      <w:spacing w:before="200" w:after="160"/>
      <w:ind w:left="864" w:right="864"/>
      <w:jc w:val="center"/>
    </w:pPr>
    <w:rPr>
      <w:rFonts w:eastAsia="Calibri"/>
      <w:i/>
      <w:iCs/>
      <w:color w:val="404040"/>
      <w:lang w:val="en-US"/>
    </w:rPr>
  </w:style>
  <w:style w:type="character" w:customStyle="1" w:styleId="QuoteChar1">
    <w:name w:val="Quote Char1"/>
    <w:basedOn w:val="DefaultParagraphFont"/>
    <w:uiPriority w:val="29"/>
    <w:rsid w:val="00E9151D"/>
    <w:rPr>
      <w:rFonts w:ascii="Arial" w:eastAsia="MS Mincho" w:hAnsi="Arial"/>
      <w:i/>
      <w:iCs/>
      <w:color w:val="404040" w:themeColor="text1" w:themeTint="BF"/>
      <w:lang w:val="en-AU" w:eastAsia="ja-JP"/>
    </w:rPr>
  </w:style>
  <w:style w:type="character" w:customStyle="1" w:styleId="UnresolvedMention3">
    <w:name w:val="Unresolved Mention3"/>
    <w:basedOn w:val="DefaultParagraphFont"/>
    <w:uiPriority w:val="99"/>
    <w:semiHidden/>
    <w:unhideWhenUsed/>
    <w:rsid w:val="00F6101A"/>
    <w:rPr>
      <w:color w:val="605E5C"/>
      <w:shd w:val="clear" w:color="auto" w:fill="E1DFDD"/>
    </w:rPr>
  </w:style>
  <w:style w:type="character" w:styleId="UnresolvedMention">
    <w:name w:val="Unresolved Mention"/>
    <w:basedOn w:val="DefaultParagraphFont"/>
    <w:uiPriority w:val="99"/>
    <w:semiHidden/>
    <w:unhideWhenUsed/>
    <w:rsid w:val="00164948"/>
    <w:rPr>
      <w:color w:val="605E5C"/>
      <w:shd w:val="clear" w:color="auto" w:fill="E1DFDD"/>
    </w:rPr>
  </w:style>
  <w:style w:type="paragraph" w:customStyle="1" w:styleId="StylezzForewordAuto">
    <w:name w:val="Style zzForeword + Auto"/>
    <w:basedOn w:val="Normal"/>
    <w:rsid w:val="006F16C8"/>
    <w:pPr>
      <w:keepNext/>
      <w:pageBreakBefore/>
      <w:suppressAutoHyphens/>
      <w:spacing w:after="0" w:line="310" w:lineRule="exact"/>
      <w:jc w:val="left"/>
    </w:pPr>
    <w:rPr>
      <w:b/>
      <w:bCs/>
      <w:sz w:val="28"/>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374912">
      <w:bodyDiv w:val="1"/>
      <w:marLeft w:val="0"/>
      <w:marRight w:val="0"/>
      <w:marTop w:val="0"/>
      <w:marBottom w:val="0"/>
      <w:divBdr>
        <w:top w:val="none" w:sz="0" w:space="0" w:color="auto"/>
        <w:left w:val="none" w:sz="0" w:space="0" w:color="auto"/>
        <w:bottom w:val="none" w:sz="0" w:space="0" w:color="auto"/>
        <w:right w:val="none" w:sz="0" w:space="0" w:color="auto"/>
      </w:divBdr>
    </w:div>
    <w:div w:id="58480406">
      <w:bodyDiv w:val="1"/>
      <w:marLeft w:val="0"/>
      <w:marRight w:val="0"/>
      <w:marTop w:val="0"/>
      <w:marBottom w:val="0"/>
      <w:divBdr>
        <w:top w:val="none" w:sz="0" w:space="0" w:color="auto"/>
        <w:left w:val="none" w:sz="0" w:space="0" w:color="auto"/>
        <w:bottom w:val="none" w:sz="0" w:space="0" w:color="auto"/>
        <w:right w:val="none" w:sz="0" w:space="0" w:color="auto"/>
      </w:divBdr>
    </w:div>
    <w:div w:id="103573971">
      <w:bodyDiv w:val="1"/>
      <w:marLeft w:val="0"/>
      <w:marRight w:val="0"/>
      <w:marTop w:val="0"/>
      <w:marBottom w:val="0"/>
      <w:divBdr>
        <w:top w:val="none" w:sz="0" w:space="0" w:color="auto"/>
        <w:left w:val="none" w:sz="0" w:space="0" w:color="auto"/>
        <w:bottom w:val="none" w:sz="0" w:space="0" w:color="auto"/>
        <w:right w:val="none" w:sz="0" w:space="0" w:color="auto"/>
      </w:divBdr>
    </w:div>
    <w:div w:id="121583453">
      <w:bodyDiv w:val="1"/>
      <w:marLeft w:val="0"/>
      <w:marRight w:val="0"/>
      <w:marTop w:val="0"/>
      <w:marBottom w:val="0"/>
      <w:divBdr>
        <w:top w:val="none" w:sz="0" w:space="0" w:color="auto"/>
        <w:left w:val="none" w:sz="0" w:space="0" w:color="auto"/>
        <w:bottom w:val="none" w:sz="0" w:space="0" w:color="auto"/>
        <w:right w:val="none" w:sz="0" w:space="0" w:color="auto"/>
      </w:divBdr>
    </w:div>
    <w:div w:id="137848078">
      <w:bodyDiv w:val="1"/>
      <w:marLeft w:val="0"/>
      <w:marRight w:val="0"/>
      <w:marTop w:val="0"/>
      <w:marBottom w:val="0"/>
      <w:divBdr>
        <w:top w:val="none" w:sz="0" w:space="0" w:color="auto"/>
        <w:left w:val="none" w:sz="0" w:space="0" w:color="auto"/>
        <w:bottom w:val="none" w:sz="0" w:space="0" w:color="auto"/>
        <w:right w:val="none" w:sz="0" w:space="0" w:color="auto"/>
      </w:divBdr>
    </w:div>
    <w:div w:id="164173923">
      <w:bodyDiv w:val="1"/>
      <w:marLeft w:val="0"/>
      <w:marRight w:val="0"/>
      <w:marTop w:val="0"/>
      <w:marBottom w:val="0"/>
      <w:divBdr>
        <w:top w:val="none" w:sz="0" w:space="0" w:color="auto"/>
        <w:left w:val="none" w:sz="0" w:space="0" w:color="auto"/>
        <w:bottom w:val="none" w:sz="0" w:space="0" w:color="auto"/>
        <w:right w:val="none" w:sz="0" w:space="0" w:color="auto"/>
      </w:divBdr>
    </w:div>
    <w:div w:id="202450733">
      <w:bodyDiv w:val="1"/>
      <w:marLeft w:val="0"/>
      <w:marRight w:val="0"/>
      <w:marTop w:val="0"/>
      <w:marBottom w:val="0"/>
      <w:divBdr>
        <w:top w:val="none" w:sz="0" w:space="0" w:color="auto"/>
        <w:left w:val="none" w:sz="0" w:space="0" w:color="auto"/>
        <w:bottom w:val="none" w:sz="0" w:space="0" w:color="auto"/>
        <w:right w:val="none" w:sz="0" w:space="0" w:color="auto"/>
      </w:divBdr>
    </w:div>
    <w:div w:id="241183935">
      <w:bodyDiv w:val="1"/>
      <w:marLeft w:val="0"/>
      <w:marRight w:val="0"/>
      <w:marTop w:val="0"/>
      <w:marBottom w:val="0"/>
      <w:divBdr>
        <w:top w:val="none" w:sz="0" w:space="0" w:color="auto"/>
        <w:left w:val="none" w:sz="0" w:space="0" w:color="auto"/>
        <w:bottom w:val="none" w:sz="0" w:space="0" w:color="auto"/>
        <w:right w:val="none" w:sz="0" w:space="0" w:color="auto"/>
      </w:divBdr>
    </w:div>
    <w:div w:id="246883187">
      <w:bodyDiv w:val="1"/>
      <w:marLeft w:val="0"/>
      <w:marRight w:val="0"/>
      <w:marTop w:val="0"/>
      <w:marBottom w:val="0"/>
      <w:divBdr>
        <w:top w:val="none" w:sz="0" w:space="0" w:color="auto"/>
        <w:left w:val="none" w:sz="0" w:space="0" w:color="auto"/>
        <w:bottom w:val="none" w:sz="0" w:space="0" w:color="auto"/>
        <w:right w:val="none" w:sz="0" w:space="0" w:color="auto"/>
      </w:divBdr>
    </w:div>
    <w:div w:id="250939766">
      <w:bodyDiv w:val="1"/>
      <w:marLeft w:val="0"/>
      <w:marRight w:val="0"/>
      <w:marTop w:val="0"/>
      <w:marBottom w:val="0"/>
      <w:divBdr>
        <w:top w:val="none" w:sz="0" w:space="0" w:color="auto"/>
        <w:left w:val="none" w:sz="0" w:space="0" w:color="auto"/>
        <w:bottom w:val="none" w:sz="0" w:space="0" w:color="auto"/>
        <w:right w:val="none" w:sz="0" w:space="0" w:color="auto"/>
      </w:divBdr>
    </w:div>
    <w:div w:id="286670444">
      <w:bodyDiv w:val="1"/>
      <w:marLeft w:val="0"/>
      <w:marRight w:val="0"/>
      <w:marTop w:val="0"/>
      <w:marBottom w:val="0"/>
      <w:divBdr>
        <w:top w:val="none" w:sz="0" w:space="0" w:color="auto"/>
        <w:left w:val="none" w:sz="0" w:space="0" w:color="auto"/>
        <w:bottom w:val="none" w:sz="0" w:space="0" w:color="auto"/>
        <w:right w:val="none" w:sz="0" w:space="0" w:color="auto"/>
      </w:divBdr>
    </w:div>
    <w:div w:id="306980385">
      <w:bodyDiv w:val="1"/>
      <w:marLeft w:val="0"/>
      <w:marRight w:val="0"/>
      <w:marTop w:val="0"/>
      <w:marBottom w:val="0"/>
      <w:divBdr>
        <w:top w:val="none" w:sz="0" w:space="0" w:color="auto"/>
        <w:left w:val="none" w:sz="0" w:space="0" w:color="auto"/>
        <w:bottom w:val="none" w:sz="0" w:space="0" w:color="auto"/>
        <w:right w:val="none" w:sz="0" w:space="0" w:color="auto"/>
      </w:divBdr>
    </w:div>
    <w:div w:id="313223582">
      <w:bodyDiv w:val="1"/>
      <w:marLeft w:val="0"/>
      <w:marRight w:val="0"/>
      <w:marTop w:val="0"/>
      <w:marBottom w:val="0"/>
      <w:divBdr>
        <w:top w:val="none" w:sz="0" w:space="0" w:color="auto"/>
        <w:left w:val="none" w:sz="0" w:space="0" w:color="auto"/>
        <w:bottom w:val="none" w:sz="0" w:space="0" w:color="auto"/>
        <w:right w:val="none" w:sz="0" w:space="0" w:color="auto"/>
      </w:divBdr>
    </w:div>
    <w:div w:id="360669871">
      <w:bodyDiv w:val="1"/>
      <w:marLeft w:val="0"/>
      <w:marRight w:val="0"/>
      <w:marTop w:val="0"/>
      <w:marBottom w:val="0"/>
      <w:divBdr>
        <w:top w:val="none" w:sz="0" w:space="0" w:color="auto"/>
        <w:left w:val="none" w:sz="0" w:space="0" w:color="auto"/>
        <w:bottom w:val="none" w:sz="0" w:space="0" w:color="auto"/>
        <w:right w:val="none" w:sz="0" w:space="0" w:color="auto"/>
      </w:divBdr>
    </w:div>
    <w:div w:id="409928787">
      <w:bodyDiv w:val="1"/>
      <w:marLeft w:val="0"/>
      <w:marRight w:val="0"/>
      <w:marTop w:val="0"/>
      <w:marBottom w:val="0"/>
      <w:divBdr>
        <w:top w:val="none" w:sz="0" w:space="0" w:color="auto"/>
        <w:left w:val="none" w:sz="0" w:space="0" w:color="auto"/>
        <w:bottom w:val="none" w:sz="0" w:space="0" w:color="auto"/>
        <w:right w:val="none" w:sz="0" w:space="0" w:color="auto"/>
      </w:divBdr>
    </w:div>
    <w:div w:id="435636938">
      <w:bodyDiv w:val="1"/>
      <w:marLeft w:val="0"/>
      <w:marRight w:val="0"/>
      <w:marTop w:val="0"/>
      <w:marBottom w:val="0"/>
      <w:divBdr>
        <w:top w:val="none" w:sz="0" w:space="0" w:color="auto"/>
        <w:left w:val="none" w:sz="0" w:space="0" w:color="auto"/>
        <w:bottom w:val="none" w:sz="0" w:space="0" w:color="auto"/>
        <w:right w:val="none" w:sz="0" w:space="0" w:color="auto"/>
      </w:divBdr>
    </w:div>
    <w:div w:id="446001377">
      <w:bodyDiv w:val="1"/>
      <w:marLeft w:val="0"/>
      <w:marRight w:val="0"/>
      <w:marTop w:val="0"/>
      <w:marBottom w:val="0"/>
      <w:divBdr>
        <w:top w:val="none" w:sz="0" w:space="0" w:color="auto"/>
        <w:left w:val="none" w:sz="0" w:space="0" w:color="auto"/>
        <w:bottom w:val="none" w:sz="0" w:space="0" w:color="auto"/>
        <w:right w:val="none" w:sz="0" w:space="0" w:color="auto"/>
      </w:divBdr>
    </w:div>
    <w:div w:id="477190019">
      <w:bodyDiv w:val="1"/>
      <w:marLeft w:val="0"/>
      <w:marRight w:val="0"/>
      <w:marTop w:val="0"/>
      <w:marBottom w:val="0"/>
      <w:divBdr>
        <w:top w:val="none" w:sz="0" w:space="0" w:color="auto"/>
        <w:left w:val="none" w:sz="0" w:space="0" w:color="auto"/>
        <w:bottom w:val="none" w:sz="0" w:space="0" w:color="auto"/>
        <w:right w:val="none" w:sz="0" w:space="0" w:color="auto"/>
      </w:divBdr>
    </w:div>
    <w:div w:id="511530532">
      <w:bodyDiv w:val="1"/>
      <w:marLeft w:val="0"/>
      <w:marRight w:val="0"/>
      <w:marTop w:val="0"/>
      <w:marBottom w:val="0"/>
      <w:divBdr>
        <w:top w:val="none" w:sz="0" w:space="0" w:color="auto"/>
        <w:left w:val="none" w:sz="0" w:space="0" w:color="auto"/>
        <w:bottom w:val="none" w:sz="0" w:space="0" w:color="auto"/>
        <w:right w:val="none" w:sz="0" w:space="0" w:color="auto"/>
      </w:divBdr>
    </w:div>
    <w:div w:id="552156379">
      <w:bodyDiv w:val="1"/>
      <w:marLeft w:val="0"/>
      <w:marRight w:val="0"/>
      <w:marTop w:val="0"/>
      <w:marBottom w:val="0"/>
      <w:divBdr>
        <w:top w:val="none" w:sz="0" w:space="0" w:color="auto"/>
        <w:left w:val="none" w:sz="0" w:space="0" w:color="auto"/>
        <w:bottom w:val="none" w:sz="0" w:space="0" w:color="auto"/>
        <w:right w:val="none" w:sz="0" w:space="0" w:color="auto"/>
      </w:divBdr>
    </w:div>
    <w:div w:id="558710200">
      <w:bodyDiv w:val="1"/>
      <w:marLeft w:val="0"/>
      <w:marRight w:val="0"/>
      <w:marTop w:val="0"/>
      <w:marBottom w:val="0"/>
      <w:divBdr>
        <w:top w:val="none" w:sz="0" w:space="0" w:color="auto"/>
        <w:left w:val="none" w:sz="0" w:space="0" w:color="auto"/>
        <w:bottom w:val="none" w:sz="0" w:space="0" w:color="auto"/>
        <w:right w:val="none" w:sz="0" w:space="0" w:color="auto"/>
      </w:divBdr>
    </w:div>
    <w:div w:id="570233884">
      <w:bodyDiv w:val="1"/>
      <w:marLeft w:val="0"/>
      <w:marRight w:val="0"/>
      <w:marTop w:val="0"/>
      <w:marBottom w:val="0"/>
      <w:divBdr>
        <w:top w:val="none" w:sz="0" w:space="0" w:color="auto"/>
        <w:left w:val="none" w:sz="0" w:space="0" w:color="auto"/>
        <w:bottom w:val="none" w:sz="0" w:space="0" w:color="auto"/>
        <w:right w:val="none" w:sz="0" w:space="0" w:color="auto"/>
      </w:divBdr>
    </w:div>
    <w:div w:id="582418545">
      <w:bodyDiv w:val="1"/>
      <w:marLeft w:val="0"/>
      <w:marRight w:val="0"/>
      <w:marTop w:val="0"/>
      <w:marBottom w:val="0"/>
      <w:divBdr>
        <w:top w:val="none" w:sz="0" w:space="0" w:color="auto"/>
        <w:left w:val="none" w:sz="0" w:space="0" w:color="auto"/>
        <w:bottom w:val="none" w:sz="0" w:space="0" w:color="auto"/>
        <w:right w:val="none" w:sz="0" w:space="0" w:color="auto"/>
      </w:divBdr>
    </w:div>
    <w:div w:id="599529683">
      <w:bodyDiv w:val="1"/>
      <w:marLeft w:val="0"/>
      <w:marRight w:val="0"/>
      <w:marTop w:val="0"/>
      <w:marBottom w:val="0"/>
      <w:divBdr>
        <w:top w:val="none" w:sz="0" w:space="0" w:color="auto"/>
        <w:left w:val="none" w:sz="0" w:space="0" w:color="auto"/>
        <w:bottom w:val="none" w:sz="0" w:space="0" w:color="auto"/>
        <w:right w:val="none" w:sz="0" w:space="0" w:color="auto"/>
      </w:divBdr>
    </w:div>
    <w:div w:id="607008614">
      <w:bodyDiv w:val="1"/>
      <w:marLeft w:val="0"/>
      <w:marRight w:val="0"/>
      <w:marTop w:val="0"/>
      <w:marBottom w:val="0"/>
      <w:divBdr>
        <w:top w:val="none" w:sz="0" w:space="0" w:color="auto"/>
        <w:left w:val="none" w:sz="0" w:space="0" w:color="auto"/>
        <w:bottom w:val="none" w:sz="0" w:space="0" w:color="auto"/>
        <w:right w:val="none" w:sz="0" w:space="0" w:color="auto"/>
      </w:divBdr>
    </w:div>
    <w:div w:id="613367530">
      <w:bodyDiv w:val="1"/>
      <w:marLeft w:val="0"/>
      <w:marRight w:val="0"/>
      <w:marTop w:val="0"/>
      <w:marBottom w:val="0"/>
      <w:divBdr>
        <w:top w:val="none" w:sz="0" w:space="0" w:color="auto"/>
        <w:left w:val="none" w:sz="0" w:space="0" w:color="auto"/>
        <w:bottom w:val="none" w:sz="0" w:space="0" w:color="auto"/>
        <w:right w:val="none" w:sz="0" w:space="0" w:color="auto"/>
      </w:divBdr>
    </w:div>
    <w:div w:id="621039833">
      <w:bodyDiv w:val="1"/>
      <w:marLeft w:val="0"/>
      <w:marRight w:val="0"/>
      <w:marTop w:val="0"/>
      <w:marBottom w:val="0"/>
      <w:divBdr>
        <w:top w:val="none" w:sz="0" w:space="0" w:color="auto"/>
        <w:left w:val="none" w:sz="0" w:space="0" w:color="auto"/>
        <w:bottom w:val="none" w:sz="0" w:space="0" w:color="auto"/>
        <w:right w:val="none" w:sz="0" w:space="0" w:color="auto"/>
      </w:divBdr>
    </w:div>
    <w:div w:id="628169541">
      <w:bodyDiv w:val="1"/>
      <w:marLeft w:val="0"/>
      <w:marRight w:val="0"/>
      <w:marTop w:val="0"/>
      <w:marBottom w:val="0"/>
      <w:divBdr>
        <w:top w:val="none" w:sz="0" w:space="0" w:color="auto"/>
        <w:left w:val="none" w:sz="0" w:space="0" w:color="auto"/>
        <w:bottom w:val="none" w:sz="0" w:space="0" w:color="auto"/>
        <w:right w:val="none" w:sz="0" w:space="0" w:color="auto"/>
      </w:divBdr>
    </w:div>
    <w:div w:id="642084169">
      <w:bodyDiv w:val="1"/>
      <w:marLeft w:val="0"/>
      <w:marRight w:val="0"/>
      <w:marTop w:val="0"/>
      <w:marBottom w:val="0"/>
      <w:divBdr>
        <w:top w:val="none" w:sz="0" w:space="0" w:color="auto"/>
        <w:left w:val="none" w:sz="0" w:space="0" w:color="auto"/>
        <w:bottom w:val="none" w:sz="0" w:space="0" w:color="auto"/>
        <w:right w:val="none" w:sz="0" w:space="0" w:color="auto"/>
      </w:divBdr>
    </w:div>
    <w:div w:id="670257075">
      <w:bodyDiv w:val="1"/>
      <w:marLeft w:val="0"/>
      <w:marRight w:val="0"/>
      <w:marTop w:val="0"/>
      <w:marBottom w:val="0"/>
      <w:divBdr>
        <w:top w:val="none" w:sz="0" w:space="0" w:color="auto"/>
        <w:left w:val="none" w:sz="0" w:space="0" w:color="auto"/>
        <w:bottom w:val="none" w:sz="0" w:space="0" w:color="auto"/>
        <w:right w:val="none" w:sz="0" w:space="0" w:color="auto"/>
      </w:divBdr>
    </w:div>
    <w:div w:id="739788365">
      <w:bodyDiv w:val="1"/>
      <w:marLeft w:val="0"/>
      <w:marRight w:val="0"/>
      <w:marTop w:val="0"/>
      <w:marBottom w:val="0"/>
      <w:divBdr>
        <w:top w:val="none" w:sz="0" w:space="0" w:color="auto"/>
        <w:left w:val="none" w:sz="0" w:space="0" w:color="auto"/>
        <w:bottom w:val="none" w:sz="0" w:space="0" w:color="auto"/>
        <w:right w:val="none" w:sz="0" w:space="0" w:color="auto"/>
      </w:divBdr>
    </w:div>
    <w:div w:id="741560982">
      <w:bodyDiv w:val="1"/>
      <w:marLeft w:val="0"/>
      <w:marRight w:val="0"/>
      <w:marTop w:val="0"/>
      <w:marBottom w:val="0"/>
      <w:divBdr>
        <w:top w:val="none" w:sz="0" w:space="0" w:color="auto"/>
        <w:left w:val="none" w:sz="0" w:space="0" w:color="auto"/>
        <w:bottom w:val="none" w:sz="0" w:space="0" w:color="auto"/>
        <w:right w:val="none" w:sz="0" w:space="0" w:color="auto"/>
      </w:divBdr>
    </w:div>
    <w:div w:id="792136906">
      <w:bodyDiv w:val="1"/>
      <w:marLeft w:val="0"/>
      <w:marRight w:val="0"/>
      <w:marTop w:val="0"/>
      <w:marBottom w:val="0"/>
      <w:divBdr>
        <w:top w:val="none" w:sz="0" w:space="0" w:color="auto"/>
        <w:left w:val="none" w:sz="0" w:space="0" w:color="auto"/>
        <w:bottom w:val="none" w:sz="0" w:space="0" w:color="auto"/>
        <w:right w:val="none" w:sz="0" w:space="0" w:color="auto"/>
      </w:divBdr>
    </w:div>
    <w:div w:id="830219930">
      <w:bodyDiv w:val="1"/>
      <w:marLeft w:val="0"/>
      <w:marRight w:val="0"/>
      <w:marTop w:val="0"/>
      <w:marBottom w:val="0"/>
      <w:divBdr>
        <w:top w:val="none" w:sz="0" w:space="0" w:color="auto"/>
        <w:left w:val="none" w:sz="0" w:space="0" w:color="auto"/>
        <w:bottom w:val="none" w:sz="0" w:space="0" w:color="auto"/>
        <w:right w:val="none" w:sz="0" w:space="0" w:color="auto"/>
      </w:divBdr>
    </w:div>
    <w:div w:id="849444617">
      <w:bodyDiv w:val="1"/>
      <w:marLeft w:val="0"/>
      <w:marRight w:val="0"/>
      <w:marTop w:val="0"/>
      <w:marBottom w:val="0"/>
      <w:divBdr>
        <w:top w:val="none" w:sz="0" w:space="0" w:color="auto"/>
        <w:left w:val="none" w:sz="0" w:space="0" w:color="auto"/>
        <w:bottom w:val="none" w:sz="0" w:space="0" w:color="auto"/>
        <w:right w:val="none" w:sz="0" w:space="0" w:color="auto"/>
      </w:divBdr>
    </w:div>
    <w:div w:id="894388069">
      <w:bodyDiv w:val="1"/>
      <w:marLeft w:val="0"/>
      <w:marRight w:val="0"/>
      <w:marTop w:val="0"/>
      <w:marBottom w:val="0"/>
      <w:divBdr>
        <w:top w:val="none" w:sz="0" w:space="0" w:color="auto"/>
        <w:left w:val="none" w:sz="0" w:space="0" w:color="auto"/>
        <w:bottom w:val="none" w:sz="0" w:space="0" w:color="auto"/>
        <w:right w:val="none" w:sz="0" w:space="0" w:color="auto"/>
      </w:divBdr>
    </w:div>
    <w:div w:id="979920456">
      <w:bodyDiv w:val="1"/>
      <w:marLeft w:val="0"/>
      <w:marRight w:val="0"/>
      <w:marTop w:val="0"/>
      <w:marBottom w:val="0"/>
      <w:divBdr>
        <w:top w:val="none" w:sz="0" w:space="0" w:color="auto"/>
        <w:left w:val="none" w:sz="0" w:space="0" w:color="auto"/>
        <w:bottom w:val="none" w:sz="0" w:space="0" w:color="auto"/>
        <w:right w:val="none" w:sz="0" w:space="0" w:color="auto"/>
      </w:divBdr>
    </w:div>
    <w:div w:id="993680675">
      <w:bodyDiv w:val="1"/>
      <w:marLeft w:val="0"/>
      <w:marRight w:val="0"/>
      <w:marTop w:val="0"/>
      <w:marBottom w:val="0"/>
      <w:divBdr>
        <w:top w:val="none" w:sz="0" w:space="0" w:color="auto"/>
        <w:left w:val="none" w:sz="0" w:space="0" w:color="auto"/>
        <w:bottom w:val="none" w:sz="0" w:space="0" w:color="auto"/>
        <w:right w:val="none" w:sz="0" w:space="0" w:color="auto"/>
      </w:divBdr>
    </w:div>
    <w:div w:id="996151063">
      <w:bodyDiv w:val="1"/>
      <w:marLeft w:val="0"/>
      <w:marRight w:val="0"/>
      <w:marTop w:val="0"/>
      <w:marBottom w:val="0"/>
      <w:divBdr>
        <w:top w:val="none" w:sz="0" w:space="0" w:color="auto"/>
        <w:left w:val="none" w:sz="0" w:space="0" w:color="auto"/>
        <w:bottom w:val="none" w:sz="0" w:space="0" w:color="auto"/>
        <w:right w:val="none" w:sz="0" w:space="0" w:color="auto"/>
      </w:divBdr>
    </w:div>
    <w:div w:id="1014110662">
      <w:bodyDiv w:val="1"/>
      <w:marLeft w:val="0"/>
      <w:marRight w:val="0"/>
      <w:marTop w:val="0"/>
      <w:marBottom w:val="0"/>
      <w:divBdr>
        <w:top w:val="none" w:sz="0" w:space="0" w:color="auto"/>
        <w:left w:val="none" w:sz="0" w:space="0" w:color="auto"/>
        <w:bottom w:val="none" w:sz="0" w:space="0" w:color="auto"/>
        <w:right w:val="none" w:sz="0" w:space="0" w:color="auto"/>
      </w:divBdr>
    </w:div>
    <w:div w:id="1100175626">
      <w:bodyDiv w:val="1"/>
      <w:marLeft w:val="0"/>
      <w:marRight w:val="0"/>
      <w:marTop w:val="0"/>
      <w:marBottom w:val="0"/>
      <w:divBdr>
        <w:top w:val="none" w:sz="0" w:space="0" w:color="auto"/>
        <w:left w:val="none" w:sz="0" w:space="0" w:color="auto"/>
        <w:bottom w:val="none" w:sz="0" w:space="0" w:color="auto"/>
        <w:right w:val="none" w:sz="0" w:space="0" w:color="auto"/>
      </w:divBdr>
    </w:div>
    <w:div w:id="1136794492">
      <w:bodyDiv w:val="1"/>
      <w:marLeft w:val="0"/>
      <w:marRight w:val="0"/>
      <w:marTop w:val="0"/>
      <w:marBottom w:val="0"/>
      <w:divBdr>
        <w:top w:val="none" w:sz="0" w:space="0" w:color="auto"/>
        <w:left w:val="none" w:sz="0" w:space="0" w:color="auto"/>
        <w:bottom w:val="none" w:sz="0" w:space="0" w:color="auto"/>
        <w:right w:val="none" w:sz="0" w:space="0" w:color="auto"/>
      </w:divBdr>
    </w:div>
    <w:div w:id="1137455051">
      <w:bodyDiv w:val="1"/>
      <w:marLeft w:val="0"/>
      <w:marRight w:val="0"/>
      <w:marTop w:val="0"/>
      <w:marBottom w:val="0"/>
      <w:divBdr>
        <w:top w:val="none" w:sz="0" w:space="0" w:color="auto"/>
        <w:left w:val="none" w:sz="0" w:space="0" w:color="auto"/>
        <w:bottom w:val="none" w:sz="0" w:space="0" w:color="auto"/>
        <w:right w:val="none" w:sz="0" w:space="0" w:color="auto"/>
      </w:divBdr>
    </w:div>
    <w:div w:id="1207529569">
      <w:bodyDiv w:val="1"/>
      <w:marLeft w:val="0"/>
      <w:marRight w:val="0"/>
      <w:marTop w:val="0"/>
      <w:marBottom w:val="0"/>
      <w:divBdr>
        <w:top w:val="none" w:sz="0" w:space="0" w:color="auto"/>
        <w:left w:val="none" w:sz="0" w:space="0" w:color="auto"/>
        <w:bottom w:val="none" w:sz="0" w:space="0" w:color="auto"/>
        <w:right w:val="none" w:sz="0" w:space="0" w:color="auto"/>
      </w:divBdr>
    </w:div>
    <w:div w:id="1332369109">
      <w:bodyDiv w:val="1"/>
      <w:marLeft w:val="0"/>
      <w:marRight w:val="0"/>
      <w:marTop w:val="0"/>
      <w:marBottom w:val="0"/>
      <w:divBdr>
        <w:top w:val="none" w:sz="0" w:space="0" w:color="auto"/>
        <w:left w:val="none" w:sz="0" w:space="0" w:color="auto"/>
        <w:bottom w:val="none" w:sz="0" w:space="0" w:color="auto"/>
        <w:right w:val="none" w:sz="0" w:space="0" w:color="auto"/>
      </w:divBdr>
    </w:div>
    <w:div w:id="1345862449">
      <w:bodyDiv w:val="1"/>
      <w:marLeft w:val="0"/>
      <w:marRight w:val="0"/>
      <w:marTop w:val="0"/>
      <w:marBottom w:val="0"/>
      <w:divBdr>
        <w:top w:val="none" w:sz="0" w:space="0" w:color="auto"/>
        <w:left w:val="none" w:sz="0" w:space="0" w:color="auto"/>
        <w:bottom w:val="none" w:sz="0" w:space="0" w:color="auto"/>
        <w:right w:val="none" w:sz="0" w:space="0" w:color="auto"/>
      </w:divBdr>
    </w:div>
    <w:div w:id="1351686600">
      <w:bodyDiv w:val="1"/>
      <w:marLeft w:val="0"/>
      <w:marRight w:val="0"/>
      <w:marTop w:val="0"/>
      <w:marBottom w:val="0"/>
      <w:divBdr>
        <w:top w:val="none" w:sz="0" w:space="0" w:color="auto"/>
        <w:left w:val="none" w:sz="0" w:space="0" w:color="auto"/>
        <w:bottom w:val="none" w:sz="0" w:space="0" w:color="auto"/>
        <w:right w:val="none" w:sz="0" w:space="0" w:color="auto"/>
      </w:divBdr>
    </w:div>
    <w:div w:id="1395859036">
      <w:bodyDiv w:val="1"/>
      <w:marLeft w:val="0"/>
      <w:marRight w:val="0"/>
      <w:marTop w:val="0"/>
      <w:marBottom w:val="0"/>
      <w:divBdr>
        <w:top w:val="none" w:sz="0" w:space="0" w:color="auto"/>
        <w:left w:val="none" w:sz="0" w:space="0" w:color="auto"/>
        <w:bottom w:val="none" w:sz="0" w:space="0" w:color="auto"/>
        <w:right w:val="none" w:sz="0" w:space="0" w:color="auto"/>
      </w:divBdr>
    </w:div>
    <w:div w:id="1474979910">
      <w:bodyDiv w:val="1"/>
      <w:marLeft w:val="0"/>
      <w:marRight w:val="0"/>
      <w:marTop w:val="0"/>
      <w:marBottom w:val="0"/>
      <w:divBdr>
        <w:top w:val="none" w:sz="0" w:space="0" w:color="auto"/>
        <w:left w:val="none" w:sz="0" w:space="0" w:color="auto"/>
        <w:bottom w:val="none" w:sz="0" w:space="0" w:color="auto"/>
        <w:right w:val="none" w:sz="0" w:space="0" w:color="auto"/>
      </w:divBdr>
    </w:div>
    <w:div w:id="1476802953">
      <w:bodyDiv w:val="1"/>
      <w:marLeft w:val="0"/>
      <w:marRight w:val="0"/>
      <w:marTop w:val="0"/>
      <w:marBottom w:val="0"/>
      <w:divBdr>
        <w:top w:val="none" w:sz="0" w:space="0" w:color="auto"/>
        <w:left w:val="none" w:sz="0" w:space="0" w:color="auto"/>
        <w:bottom w:val="none" w:sz="0" w:space="0" w:color="auto"/>
        <w:right w:val="none" w:sz="0" w:space="0" w:color="auto"/>
      </w:divBdr>
    </w:div>
    <w:div w:id="1496915826">
      <w:bodyDiv w:val="1"/>
      <w:marLeft w:val="0"/>
      <w:marRight w:val="0"/>
      <w:marTop w:val="0"/>
      <w:marBottom w:val="0"/>
      <w:divBdr>
        <w:top w:val="none" w:sz="0" w:space="0" w:color="auto"/>
        <w:left w:val="none" w:sz="0" w:space="0" w:color="auto"/>
        <w:bottom w:val="none" w:sz="0" w:space="0" w:color="auto"/>
        <w:right w:val="none" w:sz="0" w:space="0" w:color="auto"/>
      </w:divBdr>
    </w:div>
    <w:div w:id="1497921761">
      <w:bodyDiv w:val="1"/>
      <w:marLeft w:val="0"/>
      <w:marRight w:val="0"/>
      <w:marTop w:val="0"/>
      <w:marBottom w:val="0"/>
      <w:divBdr>
        <w:top w:val="none" w:sz="0" w:space="0" w:color="auto"/>
        <w:left w:val="none" w:sz="0" w:space="0" w:color="auto"/>
        <w:bottom w:val="none" w:sz="0" w:space="0" w:color="auto"/>
        <w:right w:val="none" w:sz="0" w:space="0" w:color="auto"/>
      </w:divBdr>
    </w:div>
    <w:div w:id="1542329143">
      <w:bodyDiv w:val="1"/>
      <w:marLeft w:val="0"/>
      <w:marRight w:val="0"/>
      <w:marTop w:val="0"/>
      <w:marBottom w:val="0"/>
      <w:divBdr>
        <w:top w:val="none" w:sz="0" w:space="0" w:color="auto"/>
        <w:left w:val="none" w:sz="0" w:space="0" w:color="auto"/>
        <w:bottom w:val="none" w:sz="0" w:space="0" w:color="auto"/>
        <w:right w:val="none" w:sz="0" w:space="0" w:color="auto"/>
      </w:divBdr>
    </w:div>
    <w:div w:id="1659924457">
      <w:bodyDiv w:val="1"/>
      <w:marLeft w:val="0"/>
      <w:marRight w:val="0"/>
      <w:marTop w:val="0"/>
      <w:marBottom w:val="0"/>
      <w:divBdr>
        <w:top w:val="none" w:sz="0" w:space="0" w:color="auto"/>
        <w:left w:val="none" w:sz="0" w:space="0" w:color="auto"/>
        <w:bottom w:val="none" w:sz="0" w:space="0" w:color="auto"/>
        <w:right w:val="none" w:sz="0" w:space="0" w:color="auto"/>
      </w:divBdr>
    </w:div>
    <w:div w:id="1708290990">
      <w:bodyDiv w:val="1"/>
      <w:marLeft w:val="0"/>
      <w:marRight w:val="0"/>
      <w:marTop w:val="0"/>
      <w:marBottom w:val="0"/>
      <w:divBdr>
        <w:top w:val="none" w:sz="0" w:space="0" w:color="auto"/>
        <w:left w:val="none" w:sz="0" w:space="0" w:color="auto"/>
        <w:bottom w:val="none" w:sz="0" w:space="0" w:color="auto"/>
        <w:right w:val="none" w:sz="0" w:space="0" w:color="auto"/>
      </w:divBdr>
    </w:div>
    <w:div w:id="1744839049">
      <w:bodyDiv w:val="1"/>
      <w:marLeft w:val="0"/>
      <w:marRight w:val="0"/>
      <w:marTop w:val="0"/>
      <w:marBottom w:val="0"/>
      <w:divBdr>
        <w:top w:val="none" w:sz="0" w:space="0" w:color="auto"/>
        <w:left w:val="none" w:sz="0" w:space="0" w:color="auto"/>
        <w:bottom w:val="none" w:sz="0" w:space="0" w:color="auto"/>
        <w:right w:val="none" w:sz="0" w:space="0" w:color="auto"/>
      </w:divBdr>
    </w:div>
    <w:div w:id="1764111664">
      <w:bodyDiv w:val="1"/>
      <w:marLeft w:val="0"/>
      <w:marRight w:val="0"/>
      <w:marTop w:val="0"/>
      <w:marBottom w:val="0"/>
      <w:divBdr>
        <w:top w:val="none" w:sz="0" w:space="0" w:color="auto"/>
        <w:left w:val="none" w:sz="0" w:space="0" w:color="auto"/>
        <w:bottom w:val="none" w:sz="0" w:space="0" w:color="auto"/>
        <w:right w:val="none" w:sz="0" w:space="0" w:color="auto"/>
      </w:divBdr>
    </w:div>
    <w:div w:id="1776166174">
      <w:bodyDiv w:val="1"/>
      <w:marLeft w:val="0"/>
      <w:marRight w:val="0"/>
      <w:marTop w:val="0"/>
      <w:marBottom w:val="0"/>
      <w:divBdr>
        <w:top w:val="none" w:sz="0" w:space="0" w:color="auto"/>
        <w:left w:val="none" w:sz="0" w:space="0" w:color="auto"/>
        <w:bottom w:val="none" w:sz="0" w:space="0" w:color="auto"/>
        <w:right w:val="none" w:sz="0" w:space="0" w:color="auto"/>
      </w:divBdr>
    </w:div>
    <w:div w:id="1797067840">
      <w:bodyDiv w:val="1"/>
      <w:marLeft w:val="0"/>
      <w:marRight w:val="0"/>
      <w:marTop w:val="0"/>
      <w:marBottom w:val="0"/>
      <w:divBdr>
        <w:top w:val="none" w:sz="0" w:space="0" w:color="auto"/>
        <w:left w:val="none" w:sz="0" w:space="0" w:color="auto"/>
        <w:bottom w:val="none" w:sz="0" w:space="0" w:color="auto"/>
        <w:right w:val="none" w:sz="0" w:space="0" w:color="auto"/>
      </w:divBdr>
    </w:div>
    <w:div w:id="1811632701">
      <w:bodyDiv w:val="1"/>
      <w:marLeft w:val="0"/>
      <w:marRight w:val="0"/>
      <w:marTop w:val="0"/>
      <w:marBottom w:val="0"/>
      <w:divBdr>
        <w:top w:val="none" w:sz="0" w:space="0" w:color="auto"/>
        <w:left w:val="none" w:sz="0" w:space="0" w:color="auto"/>
        <w:bottom w:val="none" w:sz="0" w:space="0" w:color="auto"/>
        <w:right w:val="none" w:sz="0" w:space="0" w:color="auto"/>
      </w:divBdr>
    </w:div>
    <w:div w:id="1838574666">
      <w:bodyDiv w:val="1"/>
      <w:marLeft w:val="0"/>
      <w:marRight w:val="0"/>
      <w:marTop w:val="0"/>
      <w:marBottom w:val="0"/>
      <w:divBdr>
        <w:top w:val="none" w:sz="0" w:space="0" w:color="auto"/>
        <w:left w:val="none" w:sz="0" w:space="0" w:color="auto"/>
        <w:bottom w:val="none" w:sz="0" w:space="0" w:color="auto"/>
        <w:right w:val="none" w:sz="0" w:space="0" w:color="auto"/>
      </w:divBdr>
    </w:div>
    <w:div w:id="1906451636">
      <w:bodyDiv w:val="1"/>
      <w:marLeft w:val="0"/>
      <w:marRight w:val="0"/>
      <w:marTop w:val="0"/>
      <w:marBottom w:val="0"/>
      <w:divBdr>
        <w:top w:val="none" w:sz="0" w:space="0" w:color="auto"/>
        <w:left w:val="none" w:sz="0" w:space="0" w:color="auto"/>
        <w:bottom w:val="none" w:sz="0" w:space="0" w:color="auto"/>
        <w:right w:val="none" w:sz="0" w:space="0" w:color="auto"/>
      </w:divBdr>
    </w:div>
    <w:div w:id="1915511774">
      <w:bodyDiv w:val="1"/>
      <w:marLeft w:val="0"/>
      <w:marRight w:val="0"/>
      <w:marTop w:val="0"/>
      <w:marBottom w:val="0"/>
      <w:divBdr>
        <w:top w:val="none" w:sz="0" w:space="0" w:color="auto"/>
        <w:left w:val="none" w:sz="0" w:space="0" w:color="auto"/>
        <w:bottom w:val="none" w:sz="0" w:space="0" w:color="auto"/>
        <w:right w:val="none" w:sz="0" w:space="0" w:color="auto"/>
      </w:divBdr>
    </w:div>
    <w:div w:id="1932735413">
      <w:bodyDiv w:val="1"/>
      <w:marLeft w:val="0"/>
      <w:marRight w:val="0"/>
      <w:marTop w:val="0"/>
      <w:marBottom w:val="0"/>
      <w:divBdr>
        <w:top w:val="none" w:sz="0" w:space="0" w:color="auto"/>
        <w:left w:val="none" w:sz="0" w:space="0" w:color="auto"/>
        <w:bottom w:val="none" w:sz="0" w:space="0" w:color="auto"/>
        <w:right w:val="none" w:sz="0" w:space="0" w:color="auto"/>
      </w:divBdr>
    </w:div>
    <w:div w:id="1944873945">
      <w:bodyDiv w:val="1"/>
      <w:marLeft w:val="0"/>
      <w:marRight w:val="0"/>
      <w:marTop w:val="0"/>
      <w:marBottom w:val="0"/>
      <w:divBdr>
        <w:top w:val="none" w:sz="0" w:space="0" w:color="auto"/>
        <w:left w:val="none" w:sz="0" w:space="0" w:color="auto"/>
        <w:bottom w:val="none" w:sz="0" w:space="0" w:color="auto"/>
        <w:right w:val="none" w:sz="0" w:space="0" w:color="auto"/>
      </w:divBdr>
    </w:div>
    <w:div w:id="1953709340">
      <w:bodyDiv w:val="1"/>
      <w:marLeft w:val="0"/>
      <w:marRight w:val="0"/>
      <w:marTop w:val="0"/>
      <w:marBottom w:val="0"/>
      <w:divBdr>
        <w:top w:val="none" w:sz="0" w:space="0" w:color="auto"/>
        <w:left w:val="none" w:sz="0" w:space="0" w:color="auto"/>
        <w:bottom w:val="none" w:sz="0" w:space="0" w:color="auto"/>
        <w:right w:val="none" w:sz="0" w:space="0" w:color="auto"/>
      </w:divBdr>
    </w:div>
    <w:div w:id="1961061619">
      <w:bodyDiv w:val="1"/>
      <w:marLeft w:val="0"/>
      <w:marRight w:val="0"/>
      <w:marTop w:val="0"/>
      <w:marBottom w:val="0"/>
      <w:divBdr>
        <w:top w:val="none" w:sz="0" w:space="0" w:color="auto"/>
        <w:left w:val="none" w:sz="0" w:space="0" w:color="auto"/>
        <w:bottom w:val="none" w:sz="0" w:space="0" w:color="auto"/>
        <w:right w:val="none" w:sz="0" w:space="0" w:color="auto"/>
      </w:divBdr>
    </w:div>
    <w:div w:id="1975212505">
      <w:bodyDiv w:val="1"/>
      <w:marLeft w:val="0"/>
      <w:marRight w:val="0"/>
      <w:marTop w:val="0"/>
      <w:marBottom w:val="0"/>
      <w:divBdr>
        <w:top w:val="none" w:sz="0" w:space="0" w:color="auto"/>
        <w:left w:val="none" w:sz="0" w:space="0" w:color="auto"/>
        <w:bottom w:val="none" w:sz="0" w:space="0" w:color="auto"/>
        <w:right w:val="none" w:sz="0" w:space="0" w:color="auto"/>
      </w:divBdr>
    </w:div>
    <w:div w:id="1976329531">
      <w:bodyDiv w:val="1"/>
      <w:marLeft w:val="0"/>
      <w:marRight w:val="0"/>
      <w:marTop w:val="0"/>
      <w:marBottom w:val="0"/>
      <w:divBdr>
        <w:top w:val="none" w:sz="0" w:space="0" w:color="auto"/>
        <w:left w:val="none" w:sz="0" w:space="0" w:color="auto"/>
        <w:bottom w:val="none" w:sz="0" w:space="0" w:color="auto"/>
        <w:right w:val="none" w:sz="0" w:space="0" w:color="auto"/>
      </w:divBdr>
    </w:div>
    <w:div w:id="2007394972">
      <w:bodyDiv w:val="1"/>
      <w:marLeft w:val="0"/>
      <w:marRight w:val="0"/>
      <w:marTop w:val="0"/>
      <w:marBottom w:val="0"/>
      <w:divBdr>
        <w:top w:val="none" w:sz="0" w:space="0" w:color="auto"/>
        <w:left w:val="none" w:sz="0" w:space="0" w:color="auto"/>
        <w:bottom w:val="none" w:sz="0" w:space="0" w:color="auto"/>
        <w:right w:val="none" w:sz="0" w:space="0" w:color="auto"/>
      </w:divBdr>
    </w:div>
    <w:div w:id="2076317762">
      <w:bodyDiv w:val="1"/>
      <w:marLeft w:val="0"/>
      <w:marRight w:val="0"/>
      <w:marTop w:val="0"/>
      <w:marBottom w:val="0"/>
      <w:divBdr>
        <w:top w:val="none" w:sz="0" w:space="0" w:color="auto"/>
        <w:left w:val="none" w:sz="0" w:space="0" w:color="auto"/>
        <w:bottom w:val="none" w:sz="0" w:space="0" w:color="auto"/>
        <w:right w:val="none" w:sz="0" w:space="0" w:color="auto"/>
      </w:divBdr>
    </w:div>
    <w:div w:id="2124835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26" Type="http://schemas.openxmlformats.org/officeDocument/2006/relationships/header" Target="header4.xml"/><Relationship Id="rId3" Type="http://schemas.openxmlformats.org/officeDocument/2006/relationships/styles" Target="styles.xml"/><Relationship Id="rId21" Type="http://schemas.microsoft.com/office/2016/09/relationships/commentsIds" Target="commentsId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eader" Target="header2.xml"/><Relationship Id="rId20" Type="http://schemas.microsoft.com/office/2011/relationships/commentsExtended" Target="commentsExtended.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registry.iho.int" TargetMode="Externa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hyperlink" Target="mailto:info@iho.int" TargetMode="External"/><Relationship Id="rId28" Type="http://schemas.openxmlformats.org/officeDocument/2006/relationships/footer" Target="footer4.xml"/><Relationship Id="rId10" Type="http://schemas.openxmlformats.org/officeDocument/2006/relationships/image" Target="media/image3.png"/><Relationship Id="rId19" Type="http://schemas.openxmlformats.org/officeDocument/2006/relationships/comments" Target="comments.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wipo.int/treaties/en/ip/berne/trtdocs_wo001.html" TargetMode="External"/><Relationship Id="rId22" Type="http://schemas.microsoft.com/office/2018/08/relationships/commentsExtensible" Target="commentsExtensible.xml"/><Relationship Id="rId27" Type="http://schemas.openxmlformats.org/officeDocument/2006/relationships/footer" Target="footer3.xml"/><Relationship Id="rId30"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Version="1987">
  <b:Source>
    <b:Tag>S100</b:Tag>
    <b:SourceType>Misc</b:SourceType>
    <b:Guid>{FF9AC530-F627-47D2-A860-CAF93CDDEFFA}</b:Guid>
    <b:Author>
      <b:Author>
        <b:Corporate>S-100</b:Corporate>
      </b:Author>
    </b:Author>
    <b:PublicationTitle>IHO Universal Hydrographic Data Model</b:PublicationTitle>
    <b:RefOrder>1</b:RefOrder>
  </b:Source>
  <b:Source>
    <b:Tag>ISO31661</b:Tag>
    <b:SourceType>Misc</b:SourceType>
    <b:Guid>{4FE94E2D-84B3-49A2-AF22-FACAB361738D}</b:Guid>
    <b:Author>
      <b:Author>
        <b:Corporate>ISO 3166-1</b:Corporate>
      </b:Author>
    </b:Author>
    <b:PublicationTitle>Country Codes</b:PublicationTitle>
    <b:Year>1997</b:Year>
    <b:RefOrder>2</b:RefOrder>
  </b:Source>
  <b:Source>
    <b:Tag>ISO19101</b:Tag>
    <b:SourceType>Misc</b:SourceType>
    <b:Guid>{6070004B-9F07-4741-BD34-1A3E127C0F41}</b:Guid>
    <b:Author>
      <b:Author>
        <b:Corporate>ISO 19101</b:Corporate>
      </b:Author>
    </b:Author>
    <b:PublicationTitle>Geographic information - Reference model</b:PublicationTitle>
    <b:Year>2002</b:Year>
    <b:RefOrder>3</b:RefOrder>
  </b:Source>
  <b:Source>
    <b:Tag>ISO19107</b:Tag>
    <b:SourceType>Misc</b:SourceType>
    <b:Guid>{F8EFF313-7F92-4B8D-AAD8-3C62AE7F07F5}</b:Guid>
    <b:Author>
      <b:Author>
        <b:Corporate>ISO 19107</b:Corporate>
      </b:Author>
    </b:Author>
    <b:PublicationTitle>Geographic information - Spatial schema</b:PublicationTitle>
    <b:Year>2003</b:Year>
    <b:RefOrder>4</b:RefOrder>
  </b:Source>
  <b:Source>
    <b:Tag>ISO19131</b:Tag>
    <b:SourceType>Misc</b:SourceType>
    <b:Guid>{6094FD36-7482-46AF-B64F-19AD5379CDE0}</b:Guid>
    <b:Author>
      <b:Author>
        <b:Corporate>ISO 19131</b:Corporate>
      </b:Author>
    </b:Author>
    <b:PublicationTitle>Geographic information - Data product specifications</b:PublicationTitle>
    <b:Year>2007</b:Year>
    <b:RefOrder>5</b:RefOrder>
  </b:Source>
  <b:Source>
    <b:Tag>ISO19128</b:Tag>
    <b:SourceType>Misc</b:SourceType>
    <b:Guid>{D3F329FF-9221-4091-B81B-4CE12D794983}</b:Guid>
    <b:Author>
      <b:Author>
        <b:Corporate>ISO 19128</b:Corporate>
      </b:Author>
    </b:Author>
    <b:PublicationTitle>Geographic information - Web Map Server interface</b:PublicationTitle>
    <b:Year>2005</b:Year>
    <b:RefOrder>6</b:RefOrder>
  </b:Source>
  <b:Source>
    <b:Tag>ISO19142</b:Tag>
    <b:SourceType>Misc</b:SourceType>
    <b:Guid>{4BF5D7A3-1B22-4173-A88A-B3598A28617A}</b:Guid>
    <b:Author>
      <b:Author>
        <b:Corporate>ISO 19142</b:Corporate>
      </b:Author>
    </b:Author>
    <b:PublicationTitle>Geographic information - Web Feature Service</b:PublicationTitle>
    <b:Year>2010</b:Year>
    <b:RefOrder>7</b:RefOrder>
  </b:Source>
  <b:Source>
    <b:Tag>ISO191302</b:Tag>
    <b:SourceType>Misc</b:SourceType>
    <b:Guid>{C9D341D5-450E-4059-BC5B-C78B1783FBBE}</b:Guid>
    <b:Author>
      <b:Author>
        <b:Corporate>ISO/TS 19130-2</b:Corporate>
      </b:Author>
    </b:Author>
    <b:Year>2010</b:Year>
    <b:PublicationTitle>Geographic information - Imagery sensor models for geopositioning - Part 2</b:PublicationTitle>
    <b:RefOrder>8</b:RefOrder>
  </b:Source>
  <b:Source>
    <b:Tag>ISO19130</b:Tag>
    <b:SourceType>Misc</b:SourceType>
    <b:Guid>{DCAABC31-31DB-40AD-A42F-A98167A520C1}</b:Guid>
    <b:Author>
      <b:Author>
        <b:Corporate>ISO/TS 19130</b:Corporate>
      </b:Author>
    </b:Author>
    <b:Year>2010</b:Year>
    <b:PublicationTitle>Geographic information - Imagery sensor models for geopositioning</b:PublicationTitle>
    <b:RefOrder>9</b:RefOrder>
  </b:Source>
  <b:Source>
    <b:Tag>ISO19132</b:Tag>
    <b:SourceType>Misc</b:SourceType>
    <b:Guid>{FF7E3541-9586-474C-8111-D7B9712EB21C}</b:Guid>
    <b:Author>
      <b:Author>
        <b:Corporate>ISO 19132</b:Corporate>
      </b:Author>
    </b:Author>
    <b:PublicationTitle>Geographic information - Location-based services – Reference model</b:PublicationTitle>
    <b:Year>2007</b:Year>
    <b:RefOrder>10</b:RefOrder>
  </b:Source>
  <b:Source>
    <b:Tag>ISO191441</b:Tag>
    <b:SourceType>Misc</b:SourceType>
    <b:Guid>{982DCAE1-17E8-4F05-8A40-A10EE2A410B6}</b:Guid>
    <b:Author>
      <b:Author>
        <b:Corporate>ISO 19144-1</b:Corporate>
      </b:Author>
    </b:Author>
    <b:PublicationTitle>Geographic information - Classification systems – Part 1: Classification system structure</b:PublicationTitle>
    <b:Year>2009</b:Year>
    <b:RefOrder>11</b:RefOrder>
  </b:Source>
  <b:Source>
    <b:Tag>ISO19129</b:Tag>
    <b:SourceType>Misc</b:SourceType>
    <b:Guid>{990AEF20-20F3-427E-B3E5-6FD7E21F3211}</b:Guid>
    <b:Author>
      <b:Author>
        <b:Corporate>ISO 19129</b:Corporate>
      </b:Author>
    </b:Author>
    <b:PublicationTitle>Geographic information - Imagery, gridded and coverage data framework</b:PublicationTitle>
    <b:Year>2009</b:Year>
    <b:RefOrder>12</b:RefOrder>
  </b:Source>
  <b:Source>
    <b:Tag>ISO19118</b:Tag>
    <b:SourceType>Misc</b:SourceType>
    <b:Guid>{6EAB45B8-6942-40C5-9494-675A6B575480}</b:Guid>
    <b:Author>
      <b:Author>
        <b:Corporate>ISO 19118</b:Corporate>
      </b:Author>
    </b:Author>
    <b:PublicationTitle>Geographic information - Encoding</b:PublicationTitle>
    <b:Year>2005</b:Year>
    <b:RefOrder>13</b:RefOrder>
  </b:Source>
  <b:Source>
    <b:Tag>ISO19103</b:Tag>
    <b:SourceType>Misc</b:SourceType>
    <b:Guid>{EF517F85-CFC2-4986-81DD-F3245D7E56D3}</b:Guid>
    <b:Author>
      <b:Author>
        <b:Corporate>ISO 19103</b:Corporate>
      </b:Author>
    </b:Author>
    <b:PublicationTitle>Geographic information - Conceptual schema language</b:PublicationTitle>
    <b:Year>2005</b:Year>
    <b:RefOrder>14</b:RefOrder>
  </b:Source>
  <b:Source>
    <b:Tag>ISO191032</b:Tag>
    <b:SourceType>Misc</b:SourceType>
    <b:Guid>{AC6BA1F9-5BDB-4D2F-B7EC-CA0F29C972B3}</b:Guid>
    <b:Author>
      <b:Author>
        <b:Corporate>ISO 19103-2</b:Corporate>
      </b:Author>
    </b:Author>
    <b:PublicationTitle>Geographic information - Conceptual schema language - Part 2</b:PublicationTitle>
    <b:Year>2005</b:Year>
    <b:RefOrder>15</b:RefOrder>
  </b:Source>
  <b:Source>
    <b:Tag>ISO19105</b:Tag>
    <b:SourceType>Misc</b:SourceType>
    <b:Guid>{7E77AF35-00DB-41D4-8459-7F2D8DFD0328}</b:Guid>
    <b:Author>
      <b:Author>
        <b:Corporate>ISO 19105</b:Corporate>
      </b:Author>
    </b:Author>
    <b:PublicationTitle>Geographic information - Conformance and testing</b:PublicationTitle>
    <b:Year>2000</b:Year>
    <b:RefOrder>16</b:RefOrder>
  </b:Source>
  <b:Source>
    <b:Tag>ISO19108</b:Tag>
    <b:SourceType>Misc</b:SourceType>
    <b:Guid>{CA72A233-46A9-41CC-B9D0-E206B5C4FDF7}</b:Guid>
    <b:Author>
      <b:Author>
        <b:Corporate>ISO 19108</b:Corporate>
      </b:Author>
    </b:Author>
    <b:PublicationTitle>Geographic information - Temporal schema</b:PublicationTitle>
    <b:Year>2002</b:Year>
    <b:RefOrder>17</b:RefOrder>
  </b:Source>
  <b:Source>
    <b:Tag>ISO19109</b:Tag>
    <b:SourceType>Misc</b:SourceType>
    <b:Guid>{C6D8AC47-E585-4115-BF71-167B0B3289BF}</b:Guid>
    <b:Author>
      <b:Author>
        <b:Corporate>ISO 19109</b:Corporate>
      </b:Author>
    </b:Author>
    <b:PublicationTitle>Geographic information - Rules for application schema</b:PublicationTitle>
    <b:Year>2005</b:Year>
    <b:RefOrder>18</b:RefOrder>
  </b:Source>
  <b:Source>
    <b:Tag>ISO19110</b:Tag>
    <b:SourceType>Misc</b:SourceType>
    <b:Guid>{BFCA84E5-561B-47C3-B71A-C88AB0B7A4D4}</b:Guid>
    <b:Author>
      <b:Author>
        <b:Corporate>ISO 19110</b:Corporate>
      </b:Author>
    </b:Author>
    <b:PublicationTitle>Geographic information - Methodology for feature cataloguing</b:PublicationTitle>
    <b:Year>2005</b:Year>
    <b:RefOrder>19</b:RefOrder>
  </b:Source>
  <b:Source>
    <b:Tag>ISO19111</b:Tag>
    <b:SourceType>Misc</b:SourceType>
    <b:Guid>{12754AD4-9249-48AD-8579-22AAC90D9200}</b:Guid>
    <b:Author>
      <b:Author>
        <b:Corporate>ISO 19111</b:Corporate>
      </b:Author>
    </b:Author>
    <b:PublicationTitle>Geographic information - Spatial referencing by coordinates</b:PublicationTitle>
    <b:Year>2003</b:Year>
    <b:RefOrder>20</b:RefOrder>
  </b:Source>
  <b:Source>
    <b:Tag>ISO19113</b:Tag>
    <b:SourceType>Misc</b:SourceType>
    <b:Guid>{E3073185-9E14-431B-8B1F-AD201FA7C19D}</b:Guid>
    <b:Author>
      <b:Author>
        <b:Corporate>ISO 19113</b:Corporate>
      </b:Author>
    </b:Author>
    <b:PublicationTitle>Geographic information - Quality principles</b:PublicationTitle>
    <b:Year>2002</b:Year>
    <b:RefOrder>21</b:RefOrder>
  </b:Source>
  <b:Source>
    <b:Tag>ISO19115</b:Tag>
    <b:SourceType>Misc</b:SourceType>
    <b:Guid>{7C757FA8-C6F5-4E16-9AE9-EDAD15E91F5F}</b:Guid>
    <b:Author>
      <b:Author>
        <b:Corporate>ISO 19115</b:Corporate>
      </b:Author>
    </b:Author>
    <b:PublicationTitle>Geographic information - Metadata</b:PublicationTitle>
    <b:Year>2003</b:Year>
    <b:RefOrder>22</b:RefOrder>
  </b:Source>
  <b:Source>
    <b:Tag>ISO191152</b:Tag>
    <b:SourceType>Misc</b:SourceType>
    <b:Guid>{F6C22B47-F41D-47C1-AE62-9F6A5294DCEF}</b:Guid>
    <b:Author>
      <b:Author>
        <b:Corporate>ISO 19115-2</b:Corporate>
      </b:Author>
    </b:Author>
    <b:PublicationTitle>Geographic information - Metadata - Part 2: Extension for imagery and gridded data</b:PublicationTitle>
    <b:Year>2009</b:Year>
    <b:RefOrder>23</b:RefOrder>
  </b:Source>
  <b:Source>
    <b:Tag>ISO19116</b:Tag>
    <b:SourceType>Misc</b:SourceType>
    <b:Guid>{FB01BC7F-3F9E-4E49-AEB4-DB1B16045381}</b:Guid>
    <b:Author>
      <b:Author>
        <b:Corporate>ISO 19116</b:Corporate>
      </b:Author>
    </b:Author>
    <b:PublicationTitle>Geographic information - Positioning services</b:PublicationTitle>
    <b:Year>2004</b:Year>
    <b:RefOrder>24</b:RefOrder>
  </b:Source>
  <b:Source>
    <b:Tag>ISO19117</b:Tag>
    <b:SourceType>Misc</b:SourceType>
    <b:Guid>{81489354-4D23-449E-83A8-45B32F99F9CD}</b:Guid>
    <b:Author>
      <b:Author>
        <b:Corporate>ISO 19117</b:Corporate>
      </b:Author>
    </b:Author>
    <b:PublicationTitle>Geographic information - Portrayal</b:PublicationTitle>
    <b:Year>2005</b:Year>
    <b:RefOrder>25</b:RefOrder>
  </b:Source>
  <b:Source>
    <b:Tag>ISO19123</b:Tag>
    <b:SourceType>Misc</b:SourceType>
    <b:Guid>{18C72FD5-312A-4D96-A39D-A4386CBA3B57}</b:Guid>
    <b:Author>
      <b:Author>
        <b:Corporate>ISO/TS 19123</b:Corporate>
      </b:Author>
    </b:Author>
    <b:PublicationTitle>Geographic information - Schema for coverage geometry and functions</b:PublicationTitle>
    <b:Year>2005</b:Year>
    <b:RefOrder>26</b:RefOrder>
  </b:Source>
  <b:Source>
    <b:Tag>ISO19133</b:Tag>
    <b:SourceType>Misc</b:SourceType>
    <b:Guid>{82440A79-7331-48C0-B32D-6678622EFAC3}</b:Guid>
    <b:Author>
      <b:Author>
        <b:Corporate>ISO 19133</b:Corporate>
      </b:Author>
    </b:Author>
    <b:PublicationTitle>Geographic Information - Location-based services - Tracking and navigation</b:PublicationTitle>
    <b:Year>2005</b:Year>
    <b:RefOrder>27</b:RefOrder>
  </b:Source>
  <b:Source>
    <b:Tag>ISO19136</b:Tag>
    <b:SourceType>Misc</b:SourceType>
    <b:Guid>{2D133047-C179-46AD-BF9B-7538CFC65B81}</b:Guid>
    <b:Author>
      <b:Author>
        <b:Corporate>ISO 19136</b:Corporate>
      </b:Author>
    </b:Author>
    <b:PublicationTitle>Geographic information - Geography Markup Language (GML)</b:PublicationTitle>
    <b:Year>2007</b:Year>
    <b:RefOrder>28</b:RefOrder>
  </b:Source>
  <b:Source>
    <b:Tag>ISO19138</b:Tag>
    <b:SourceType>Misc</b:SourceType>
    <b:Guid>{00139B37-3AD8-464D-8668-214BA5B88B04}</b:Guid>
    <b:Author>
      <b:Author>
        <b:Corporate>ISO/TS 19138</b:Corporate>
      </b:Author>
    </b:Author>
    <b:PublicationTitle>Geographic information - Data quality measures</b:PublicationTitle>
    <b:Year>2006</b:Year>
    <b:RefOrder>29</b:RefOrder>
  </b:Source>
  <b:Source>
    <b:Tag>ISO19145</b:Tag>
    <b:SourceType>Misc</b:SourceType>
    <b:Guid>{E0BA6DE4-3293-4A13-9523-FEAD3121F834}</b:Guid>
    <b:Author>
      <b:Author>
        <b:Corporate>ISO 19145</b:Corporate>
      </b:Author>
    </b:Author>
    <b:PublicationTitle>Geographic information - Registry of representations of geographic point location</b:PublicationTitle>
    <b:Year>2010</b:Year>
    <b:RefOrder>30</b:RefOrder>
  </b:Source>
  <b:Source>
    <b:Tag>ISO19153</b:Tag>
    <b:SourceType>Misc</b:SourceType>
    <b:Guid>{15B75ED3-F722-46F9-B8D0-FC10B1F0DCA9}</b:Guid>
    <b:Author>
      <b:Author>
        <b:Corporate>ISO 19153</b:Corporate>
      </b:Author>
    </b:Author>
    <b:PublicationTitle>Geographic information - Geospatial Digital Rights Management Reference Model (GeoDRM RM) 1)</b:PublicationTitle>
    <b:Year>2010</b:Year>
    <b:RefOrder>31</b:RefOrder>
  </b:Source>
  <b:Source>
    <b:Tag>ISO19156</b:Tag>
    <b:SourceType>Misc</b:SourceType>
    <b:Guid>{B5AF604C-DC51-4E11-9340-DD659137DFAB}</b:Guid>
    <b:Author>
      <b:Author>
        <b:Corporate>ISO 19156</b:Corporate>
      </b:Author>
    </b:Author>
    <b:PublicationTitle>Geographic information - Observations and measurements</b:PublicationTitle>
    <b:Year>2010</b:Year>
    <b:RefOrder>32</b:RefOrder>
  </b:Source>
  <b:Source>
    <b:Tag>ISO19157</b:Tag>
    <b:SourceType>Misc</b:SourceType>
    <b:Guid>{A3853145-0165-405B-B80D-771EC893AF1F}</b:Guid>
    <b:Author>
      <b:Author>
        <b:Corporate>ISO 19157</b:Corporate>
      </b:Author>
    </b:Author>
    <b:PublicationTitle>Geographic information - Data quality</b:PublicationTitle>
    <b:Year>2010</b:Year>
    <b:RefOrder>33</b:RefOrder>
  </b:Source>
  <b:Source>
    <b:Tag>ISO19158</b:Tag>
    <b:SourceType>Misc</b:SourceType>
    <b:Guid>{AC27B4D7-02A9-498E-8117-DA01EA323F32}</b:Guid>
    <b:Author>
      <b:Author>
        <b:Corporate>ISO 19158</b:Corporate>
      </b:Author>
    </b:Author>
    <b:PublicationTitle>Geographic Information - Quality assurance of data supply</b:PublicationTitle>
    <b:Year>2010</b:Year>
    <b:RefOrder>34</b:RefOrder>
  </b:Source>
  <b:Source>
    <b:Tag>ISO19501</b:Tag>
    <b:SourceType>Misc</b:SourceType>
    <b:Guid>{AFFF78EA-702C-42D1-ABE1-759664F049A8}</b:Guid>
    <b:Author>
      <b:Author>
        <b:Corporate>ISO/IEC 19501</b:Corporate>
      </b:Author>
    </b:Author>
    <b:PublicationTitle>Information technology - Unified Modeling Language (UML) Version 1.4.2</b:PublicationTitle>
    <b:Year>2005</b:Year>
    <b:RefOrder>35</b:RefOrder>
  </b:Source>
  <b:Source>
    <b:Tag>Wik15</b:Tag>
    <b:SourceType>InternetSite</b:SourceType>
    <b:Guid>{B9F94101-8376-4287-916D-15409C2ACA18}</b:Guid>
    <b:Author>
      <b:Author>
        <b:Corporate>Wikipedia</b:Corporate>
      </b:Author>
    </b:Author>
    <b:InternetSiteTitle>Wikipedia</b:InternetSiteTitle>
    <b:YearAccessed>2015</b:YearAccessed>
    <b:RefOrder>36</b:RefOrder>
  </b:Source>
  <b:Source>
    <b:Tag>Spr12</b:Tag>
    <b:SourceType>Book</b:SourceType>
    <b:Guid>{17210851-42AE-45A4-BBF0-2118759179E4}</b:Guid>
    <b:Title>Springer Handbook of Geographic Information</b:Title>
    <b:Year>2012</b:Year>
    <b:RefOrder>37</b:RefOrder>
  </b:Source>
  <b:Source>
    <b:Tag>ISO8601</b:Tag>
    <b:SourceType>Misc</b:SourceType>
    <b:Guid>{2D9DFBF6-40BB-4378-91AB-6558B5670A86}</b:Guid>
    <b:Author>
      <b:Author>
        <b:Corporate>ISO 8601</b:Corporate>
      </b:Author>
    </b:Author>
    <b:PublicationTitle>Data elements and interchange formates - Information interchange - Representation of dates and times</b:PublicationTitle>
    <b:Year>2004</b:Year>
    <b:RefOrder>38</b:RefOrder>
  </b:Source>
</b:Sources>
</file>

<file path=customXml/itemProps1.xml><?xml version="1.0" encoding="utf-8"?>
<ds:datastoreItem xmlns:ds="http://schemas.openxmlformats.org/officeDocument/2006/customXml" ds:itemID="{D482EB97-8DF6-47A7-9EA5-4CEAC3A748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13</Pages>
  <Words>4142</Words>
  <Characters>23611</Characters>
  <Application>Microsoft Office Word</Application>
  <DocSecurity>0</DocSecurity>
  <Lines>196</Lines>
  <Paragraphs>55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27698</CharactersWithSpaces>
  <SharedDoc>false</SharedDoc>
  <HLinks>
    <vt:vector size="810" baseType="variant">
      <vt:variant>
        <vt:i4>262253</vt:i4>
      </vt:variant>
      <vt:variant>
        <vt:i4>819</vt:i4>
      </vt:variant>
      <vt:variant>
        <vt:i4>0</vt:i4>
      </vt:variant>
      <vt:variant>
        <vt:i4>5</vt:i4>
      </vt:variant>
      <vt:variant>
        <vt:lpwstr>http://en.wikipedia.org/wiki/User:Kishorekumar_62</vt:lpwstr>
      </vt:variant>
      <vt:variant>
        <vt:lpwstr/>
      </vt:variant>
      <vt:variant>
        <vt:i4>3014730</vt:i4>
      </vt:variant>
      <vt:variant>
        <vt:i4>816</vt:i4>
      </vt:variant>
      <vt:variant>
        <vt:i4>0</vt:i4>
      </vt:variant>
      <vt:variant>
        <vt:i4>5</vt:i4>
      </vt:variant>
      <vt:variant>
        <vt:lpwstr>http://en.wikipedia.org/wiki/Software_engineering</vt:lpwstr>
      </vt:variant>
      <vt:variant>
        <vt:lpwstr/>
      </vt:variant>
      <vt:variant>
        <vt:i4>4784161</vt:i4>
      </vt:variant>
      <vt:variant>
        <vt:i4>813</vt:i4>
      </vt:variant>
      <vt:variant>
        <vt:i4>0</vt:i4>
      </vt:variant>
      <vt:variant>
        <vt:i4>5</vt:i4>
      </vt:variant>
      <vt:variant>
        <vt:lpwstr>http://en.wikipedia.org/wiki/Modeling_language</vt:lpwstr>
      </vt:variant>
      <vt:variant>
        <vt:lpwstr/>
      </vt:variant>
      <vt:variant>
        <vt:i4>1638415</vt:i4>
      </vt:variant>
      <vt:variant>
        <vt:i4>801</vt:i4>
      </vt:variant>
      <vt:variant>
        <vt:i4>0</vt:i4>
      </vt:variant>
      <vt:variant>
        <vt:i4>5</vt:i4>
      </vt:variant>
      <vt:variant>
        <vt:lpwstr>http://www.epsg-registry.org/</vt:lpwstr>
      </vt:variant>
      <vt:variant>
        <vt:lpwstr/>
      </vt:variant>
      <vt:variant>
        <vt:i4>852064</vt:i4>
      </vt:variant>
      <vt:variant>
        <vt:i4>792</vt:i4>
      </vt:variant>
      <vt:variant>
        <vt:i4>0</vt:i4>
      </vt:variant>
      <vt:variant>
        <vt:i4>5</vt:i4>
      </vt:variant>
      <vt:variant>
        <vt:lpwstr>http://www.iho.int/mtg_docs/com_wg/SCWG/SCWG_Misc/S-111.pdf</vt:lpwstr>
      </vt:variant>
      <vt:variant>
        <vt:lpwstr/>
      </vt:variant>
      <vt:variant>
        <vt:i4>1900598</vt:i4>
      </vt:variant>
      <vt:variant>
        <vt:i4>776</vt:i4>
      </vt:variant>
      <vt:variant>
        <vt:i4>0</vt:i4>
      </vt:variant>
      <vt:variant>
        <vt:i4>5</vt:i4>
      </vt:variant>
      <vt:variant>
        <vt:lpwstr/>
      </vt:variant>
      <vt:variant>
        <vt:lpwstr>_Toc472931350</vt:lpwstr>
      </vt:variant>
      <vt:variant>
        <vt:i4>1835062</vt:i4>
      </vt:variant>
      <vt:variant>
        <vt:i4>770</vt:i4>
      </vt:variant>
      <vt:variant>
        <vt:i4>0</vt:i4>
      </vt:variant>
      <vt:variant>
        <vt:i4>5</vt:i4>
      </vt:variant>
      <vt:variant>
        <vt:lpwstr/>
      </vt:variant>
      <vt:variant>
        <vt:lpwstr>_Toc472931349</vt:lpwstr>
      </vt:variant>
      <vt:variant>
        <vt:i4>1835062</vt:i4>
      </vt:variant>
      <vt:variant>
        <vt:i4>764</vt:i4>
      </vt:variant>
      <vt:variant>
        <vt:i4>0</vt:i4>
      </vt:variant>
      <vt:variant>
        <vt:i4>5</vt:i4>
      </vt:variant>
      <vt:variant>
        <vt:lpwstr/>
      </vt:variant>
      <vt:variant>
        <vt:lpwstr>_Toc472931348</vt:lpwstr>
      </vt:variant>
      <vt:variant>
        <vt:i4>1835062</vt:i4>
      </vt:variant>
      <vt:variant>
        <vt:i4>758</vt:i4>
      </vt:variant>
      <vt:variant>
        <vt:i4>0</vt:i4>
      </vt:variant>
      <vt:variant>
        <vt:i4>5</vt:i4>
      </vt:variant>
      <vt:variant>
        <vt:lpwstr/>
      </vt:variant>
      <vt:variant>
        <vt:lpwstr>_Toc472931347</vt:lpwstr>
      </vt:variant>
      <vt:variant>
        <vt:i4>1835062</vt:i4>
      </vt:variant>
      <vt:variant>
        <vt:i4>752</vt:i4>
      </vt:variant>
      <vt:variant>
        <vt:i4>0</vt:i4>
      </vt:variant>
      <vt:variant>
        <vt:i4>5</vt:i4>
      </vt:variant>
      <vt:variant>
        <vt:lpwstr/>
      </vt:variant>
      <vt:variant>
        <vt:lpwstr>_Toc472931346</vt:lpwstr>
      </vt:variant>
      <vt:variant>
        <vt:i4>1835062</vt:i4>
      </vt:variant>
      <vt:variant>
        <vt:i4>746</vt:i4>
      </vt:variant>
      <vt:variant>
        <vt:i4>0</vt:i4>
      </vt:variant>
      <vt:variant>
        <vt:i4>5</vt:i4>
      </vt:variant>
      <vt:variant>
        <vt:lpwstr/>
      </vt:variant>
      <vt:variant>
        <vt:lpwstr>_Toc472931345</vt:lpwstr>
      </vt:variant>
      <vt:variant>
        <vt:i4>1835062</vt:i4>
      </vt:variant>
      <vt:variant>
        <vt:i4>740</vt:i4>
      </vt:variant>
      <vt:variant>
        <vt:i4>0</vt:i4>
      </vt:variant>
      <vt:variant>
        <vt:i4>5</vt:i4>
      </vt:variant>
      <vt:variant>
        <vt:lpwstr/>
      </vt:variant>
      <vt:variant>
        <vt:lpwstr>_Toc472931344</vt:lpwstr>
      </vt:variant>
      <vt:variant>
        <vt:i4>1835062</vt:i4>
      </vt:variant>
      <vt:variant>
        <vt:i4>734</vt:i4>
      </vt:variant>
      <vt:variant>
        <vt:i4>0</vt:i4>
      </vt:variant>
      <vt:variant>
        <vt:i4>5</vt:i4>
      </vt:variant>
      <vt:variant>
        <vt:lpwstr/>
      </vt:variant>
      <vt:variant>
        <vt:lpwstr>_Toc472931343</vt:lpwstr>
      </vt:variant>
      <vt:variant>
        <vt:i4>1835062</vt:i4>
      </vt:variant>
      <vt:variant>
        <vt:i4>728</vt:i4>
      </vt:variant>
      <vt:variant>
        <vt:i4>0</vt:i4>
      </vt:variant>
      <vt:variant>
        <vt:i4>5</vt:i4>
      </vt:variant>
      <vt:variant>
        <vt:lpwstr/>
      </vt:variant>
      <vt:variant>
        <vt:lpwstr>_Toc472931342</vt:lpwstr>
      </vt:variant>
      <vt:variant>
        <vt:i4>1835062</vt:i4>
      </vt:variant>
      <vt:variant>
        <vt:i4>722</vt:i4>
      </vt:variant>
      <vt:variant>
        <vt:i4>0</vt:i4>
      </vt:variant>
      <vt:variant>
        <vt:i4>5</vt:i4>
      </vt:variant>
      <vt:variant>
        <vt:lpwstr/>
      </vt:variant>
      <vt:variant>
        <vt:lpwstr>_Toc472931341</vt:lpwstr>
      </vt:variant>
      <vt:variant>
        <vt:i4>1835062</vt:i4>
      </vt:variant>
      <vt:variant>
        <vt:i4>716</vt:i4>
      </vt:variant>
      <vt:variant>
        <vt:i4>0</vt:i4>
      </vt:variant>
      <vt:variant>
        <vt:i4>5</vt:i4>
      </vt:variant>
      <vt:variant>
        <vt:lpwstr/>
      </vt:variant>
      <vt:variant>
        <vt:lpwstr>_Toc472931340</vt:lpwstr>
      </vt:variant>
      <vt:variant>
        <vt:i4>1769526</vt:i4>
      </vt:variant>
      <vt:variant>
        <vt:i4>710</vt:i4>
      </vt:variant>
      <vt:variant>
        <vt:i4>0</vt:i4>
      </vt:variant>
      <vt:variant>
        <vt:i4>5</vt:i4>
      </vt:variant>
      <vt:variant>
        <vt:lpwstr/>
      </vt:variant>
      <vt:variant>
        <vt:lpwstr>_Toc472931339</vt:lpwstr>
      </vt:variant>
      <vt:variant>
        <vt:i4>1769526</vt:i4>
      </vt:variant>
      <vt:variant>
        <vt:i4>704</vt:i4>
      </vt:variant>
      <vt:variant>
        <vt:i4>0</vt:i4>
      </vt:variant>
      <vt:variant>
        <vt:i4>5</vt:i4>
      </vt:variant>
      <vt:variant>
        <vt:lpwstr/>
      </vt:variant>
      <vt:variant>
        <vt:lpwstr>_Toc472931338</vt:lpwstr>
      </vt:variant>
      <vt:variant>
        <vt:i4>1769526</vt:i4>
      </vt:variant>
      <vt:variant>
        <vt:i4>698</vt:i4>
      </vt:variant>
      <vt:variant>
        <vt:i4>0</vt:i4>
      </vt:variant>
      <vt:variant>
        <vt:i4>5</vt:i4>
      </vt:variant>
      <vt:variant>
        <vt:lpwstr/>
      </vt:variant>
      <vt:variant>
        <vt:lpwstr>_Toc472931337</vt:lpwstr>
      </vt:variant>
      <vt:variant>
        <vt:i4>1769526</vt:i4>
      </vt:variant>
      <vt:variant>
        <vt:i4>692</vt:i4>
      </vt:variant>
      <vt:variant>
        <vt:i4>0</vt:i4>
      </vt:variant>
      <vt:variant>
        <vt:i4>5</vt:i4>
      </vt:variant>
      <vt:variant>
        <vt:lpwstr/>
      </vt:variant>
      <vt:variant>
        <vt:lpwstr>_Toc472931336</vt:lpwstr>
      </vt:variant>
      <vt:variant>
        <vt:i4>1769526</vt:i4>
      </vt:variant>
      <vt:variant>
        <vt:i4>686</vt:i4>
      </vt:variant>
      <vt:variant>
        <vt:i4>0</vt:i4>
      </vt:variant>
      <vt:variant>
        <vt:i4>5</vt:i4>
      </vt:variant>
      <vt:variant>
        <vt:lpwstr/>
      </vt:variant>
      <vt:variant>
        <vt:lpwstr>_Toc472931335</vt:lpwstr>
      </vt:variant>
      <vt:variant>
        <vt:i4>1769526</vt:i4>
      </vt:variant>
      <vt:variant>
        <vt:i4>680</vt:i4>
      </vt:variant>
      <vt:variant>
        <vt:i4>0</vt:i4>
      </vt:variant>
      <vt:variant>
        <vt:i4>5</vt:i4>
      </vt:variant>
      <vt:variant>
        <vt:lpwstr/>
      </vt:variant>
      <vt:variant>
        <vt:lpwstr>_Toc472931334</vt:lpwstr>
      </vt:variant>
      <vt:variant>
        <vt:i4>1769526</vt:i4>
      </vt:variant>
      <vt:variant>
        <vt:i4>674</vt:i4>
      </vt:variant>
      <vt:variant>
        <vt:i4>0</vt:i4>
      </vt:variant>
      <vt:variant>
        <vt:i4>5</vt:i4>
      </vt:variant>
      <vt:variant>
        <vt:lpwstr/>
      </vt:variant>
      <vt:variant>
        <vt:lpwstr>_Toc472931333</vt:lpwstr>
      </vt:variant>
      <vt:variant>
        <vt:i4>1769526</vt:i4>
      </vt:variant>
      <vt:variant>
        <vt:i4>668</vt:i4>
      </vt:variant>
      <vt:variant>
        <vt:i4>0</vt:i4>
      </vt:variant>
      <vt:variant>
        <vt:i4>5</vt:i4>
      </vt:variant>
      <vt:variant>
        <vt:lpwstr/>
      </vt:variant>
      <vt:variant>
        <vt:lpwstr>_Toc472931332</vt:lpwstr>
      </vt:variant>
      <vt:variant>
        <vt:i4>1769526</vt:i4>
      </vt:variant>
      <vt:variant>
        <vt:i4>662</vt:i4>
      </vt:variant>
      <vt:variant>
        <vt:i4>0</vt:i4>
      </vt:variant>
      <vt:variant>
        <vt:i4>5</vt:i4>
      </vt:variant>
      <vt:variant>
        <vt:lpwstr/>
      </vt:variant>
      <vt:variant>
        <vt:lpwstr>_Toc472931331</vt:lpwstr>
      </vt:variant>
      <vt:variant>
        <vt:i4>1769526</vt:i4>
      </vt:variant>
      <vt:variant>
        <vt:i4>656</vt:i4>
      </vt:variant>
      <vt:variant>
        <vt:i4>0</vt:i4>
      </vt:variant>
      <vt:variant>
        <vt:i4>5</vt:i4>
      </vt:variant>
      <vt:variant>
        <vt:lpwstr/>
      </vt:variant>
      <vt:variant>
        <vt:lpwstr>_Toc472931330</vt:lpwstr>
      </vt:variant>
      <vt:variant>
        <vt:i4>1703990</vt:i4>
      </vt:variant>
      <vt:variant>
        <vt:i4>650</vt:i4>
      </vt:variant>
      <vt:variant>
        <vt:i4>0</vt:i4>
      </vt:variant>
      <vt:variant>
        <vt:i4>5</vt:i4>
      </vt:variant>
      <vt:variant>
        <vt:lpwstr/>
      </vt:variant>
      <vt:variant>
        <vt:lpwstr>_Toc472931329</vt:lpwstr>
      </vt:variant>
      <vt:variant>
        <vt:i4>1703990</vt:i4>
      </vt:variant>
      <vt:variant>
        <vt:i4>644</vt:i4>
      </vt:variant>
      <vt:variant>
        <vt:i4>0</vt:i4>
      </vt:variant>
      <vt:variant>
        <vt:i4>5</vt:i4>
      </vt:variant>
      <vt:variant>
        <vt:lpwstr/>
      </vt:variant>
      <vt:variant>
        <vt:lpwstr>_Toc472931328</vt:lpwstr>
      </vt:variant>
      <vt:variant>
        <vt:i4>1703990</vt:i4>
      </vt:variant>
      <vt:variant>
        <vt:i4>638</vt:i4>
      </vt:variant>
      <vt:variant>
        <vt:i4>0</vt:i4>
      </vt:variant>
      <vt:variant>
        <vt:i4>5</vt:i4>
      </vt:variant>
      <vt:variant>
        <vt:lpwstr/>
      </vt:variant>
      <vt:variant>
        <vt:lpwstr>_Toc472931327</vt:lpwstr>
      </vt:variant>
      <vt:variant>
        <vt:i4>1703990</vt:i4>
      </vt:variant>
      <vt:variant>
        <vt:i4>632</vt:i4>
      </vt:variant>
      <vt:variant>
        <vt:i4>0</vt:i4>
      </vt:variant>
      <vt:variant>
        <vt:i4>5</vt:i4>
      </vt:variant>
      <vt:variant>
        <vt:lpwstr/>
      </vt:variant>
      <vt:variant>
        <vt:lpwstr>_Toc472931326</vt:lpwstr>
      </vt:variant>
      <vt:variant>
        <vt:i4>1703990</vt:i4>
      </vt:variant>
      <vt:variant>
        <vt:i4>626</vt:i4>
      </vt:variant>
      <vt:variant>
        <vt:i4>0</vt:i4>
      </vt:variant>
      <vt:variant>
        <vt:i4>5</vt:i4>
      </vt:variant>
      <vt:variant>
        <vt:lpwstr/>
      </vt:variant>
      <vt:variant>
        <vt:lpwstr>_Toc472931325</vt:lpwstr>
      </vt:variant>
      <vt:variant>
        <vt:i4>1703990</vt:i4>
      </vt:variant>
      <vt:variant>
        <vt:i4>620</vt:i4>
      </vt:variant>
      <vt:variant>
        <vt:i4>0</vt:i4>
      </vt:variant>
      <vt:variant>
        <vt:i4>5</vt:i4>
      </vt:variant>
      <vt:variant>
        <vt:lpwstr/>
      </vt:variant>
      <vt:variant>
        <vt:lpwstr>_Toc472931324</vt:lpwstr>
      </vt:variant>
      <vt:variant>
        <vt:i4>1703990</vt:i4>
      </vt:variant>
      <vt:variant>
        <vt:i4>614</vt:i4>
      </vt:variant>
      <vt:variant>
        <vt:i4>0</vt:i4>
      </vt:variant>
      <vt:variant>
        <vt:i4>5</vt:i4>
      </vt:variant>
      <vt:variant>
        <vt:lpwstr/>
      </vt:variant>
      <vt:variant>
        <vt:lpwstr>_Toc472931323</vt:lpwstr>
      </vt:variant>
      <vt:variant>
        <vt:i4>1703990</vt:i4>
      </vt:variant>
      <vt:variant>
        <vt:i4>608</vt:i4>
      </vt:variant>
      <vt:variant>
        <vt:i4>0</vt:i4>
      </vt:variant>
      <vt:variant>
        <vt:i4>5</vt:i4>
      </vt:variant>
      <vt:variant>
        <vt:lpwstr/>
      </vt:variant>
      <vt:variant>
        <vt:lpwstr>_Toc472931322</vt:lpwstr>
      </vt:variant>
      <vt:variant>
        <vt:i4>1703990</vt:i4>
      </vt:variant>
      <vt:variant>
        <vt:i4>602</vt:i4>
      </vt:variant>
      <vt:variant>
        <vt:i4>0</vt:i4>
      </vt:variant>
      <vt:variant>
        <vt:i4>5</vt:i4>
      </vt:variant>
      <vt:variant>
        <vt:lpwstr/>
      </vt:variant>
      <vt:variant>
        <vt:lpwstr>_Toc472931321</vt:lpwstr>
      </vt:variant>
      <vt:variant>
        <vt:i4>1703990</vt:i4>
      </vt:variant>
      <vt:variant>
        <vt:i4>596</vt:i4>
      </vt:variant>
      <vt:variant>
        <vt:i4>0</vt:i4>
      </vt:variant>
      <vt:variant>
        <vt:i4>5</vt:i4>
      </vt:variant>
      <vt:variant>
        <vt:lpwstr/>
      </vt:variant>
      <vt:variant>
        <vt:lpwstr>_Toc472931320</vt:lpwstr>
      </vt:variant>
      <vt:variant>
        <vt:i4>1638454</vt:i4>
      </vt:variant>
      <vt:variant>
        <vt:i4>590</vt:i4>
      </vt:variant>
      <vt:variant>
        <vt:i4>0</vt:i4>
      </vt:variant>
      <vt:variant>
        <vt:i4>5</vt:i4>
      </vt:variant>
      <vt:variant>
        <vt:lpwstr/>
      </vt:variant>
      <vt:variant>
        <vt:lpwstr>_Toc472931319</vt:lpwstr>
      </vt:variant>
      <vt:variant>
        <vt:i4>1638454</vt:i4>
      </vt:variant>
      <vt:variant>
        <vt:i4>584</vt:i4>
      </vt:variant>
      <vt:variant>
        <vt:i4>0</vt:i4>
      </vt:variant>
      <vt:variant>
        <vt:i4>5</vt:i4>
      </vt:variant>
      <vt:variant>
        <vt:lpwstr/>
      </vt:variant>
      <vt:variant>
        <vt:lpwstr>_Toc472931318</vt:lpwstr>
      </vt:variant>
      <vt:variant>
        <vt:i4>1638454</vt:i4>
      </vt:variant>
      <vt:variant>
        <vt:i4>578</vt:i4>
      </vt:variant>
      <vt:variant>
        <vt:i4>0</vt:i4>
      </vt:variant>
      <vt:variant>
        <vt:i4>5</vt:i4>
      </vt:variant>
      <vt:variant>
        <vt:lpwstr/>
      </vt:variant>
      <vt:variant>
        <vt:lpwstr>_Toc472931317</vt:lpwstr>
      </vt:variant>
      <vt:variant>
        <vt:i4>1638454</vt:i4>
      </vt:variant>
      <vt:variant>
        <vt:i4>572</vt:i4>
      </vt:variant>
      <vt:variant>
        <vt:i4>0</vt:i4>
      </vt:variant>
      <vt:variant>
        <vt:i4>5</vt:i4>
      </vt:variant>
      <vt:variant>
        <vt:lpwstr/>
      </vt:variant>
      <vt:variant>
        <vt:lpwstr>_Toc472931316</vt:lpwstr>
      </vt:variant>
      <vt:variant>
        <vt:i4>1638454</vt:i4>
      </vt:variant>
      <vt:variant>
        <vt:i4>566</vt:i4>
      </vt:variant>
      <vt:variant>
        <vt:i4>0</vt:i4>
      </vt:variant>
      <vt:variant>
        <vt:i4>5</vt:i4>
      </vt:variant>
      <vt:variant>
        <vt:lpwstr/>
      </vt:variant>
      <vt:variant>
        <vt:lpwstr>_Toc472931315</vt:lpwstr>
      </vt:variant>
      <vt:variant>
        <vt:i4>1638454</vt:i4>
      </vt:variant>
      <vt:variant>
        <vt:i4>560</vt:i4>
      </vt:variant>
      <vt:variant>
        <vt:i4>0</vt:i4>
      </vt:variant>
      <vt:variant>
        <vt:i4>5</vt:i4>
      </vt:variant>
      <vt:variant>
        <vt:lpwstr/>
      </vt:variant>
      <vt:variant>
        <vt:lpwstr>_Toc472931314</vt:lpwstr>
      </vt:variant>
      <vt:variant>
        <vt:i4>1638454</vt:i4>
      </vt:variant>
      <vt:variant>
        <vt:i4>554</vt:i4>
      </vt:variant>
      <vt:variant>
        <vt:i4>0</vt:i4>
      </vt:variant>
      <vt:variant>
        <vt:i4>5</vt:i4>
      </vt:variant>
      <vt:variant>
        <vt:lpwstr/>
      </vt:variant>
      <vt:variant>
        <vt:lpwstr>_Toc472931313</vt:lpwstr>
      </vt:variant>
      <vt:variant>
        <vt:i4>1638454</vt:i4>
      </vt:variant>
      <vt:variant>
        <vt:i4>548</vt:i4>
      </vt:variant>
      <vt:variant>
        <vt:i4>0</vt:i4>
      </vt:variant>
      <vt:variant>
        <vt:i4>5</vt:i4>
      </vt:variant>
      <vt:variant>
        <vt:lpwstr/>
      </vt:variant>
      <vt:variant>
        <vt:lpwstr>_Toc472931312</vt:lpwstr>
      </vt:variant>
      <vt:variant>
        <vt:i4>1638454</vt:i4>
      </vt:variant>
      <vt:variant>
        <vt:i4>542</vt:i4>
      </vt:variant>
      <vt:variant>
        <vt:i4>0</vt:i4>
      </vt:variant>
      <vt:variant>
        <vt:i4>5</vt:i4>
      </vt:variant>
      <vt:variant>
        <vt:lpwstr/>
      </vt:variant>
      <vt:variant>
        <vt:lpwstr>_Toc472931311</vt:lpwstr>
      </vt:variant>
      <vt:variant>
        <vt:i4>1638454</vt:i4>
      </vt:variant>
      <vt:variant>
        <vt:i4>536</vt:i4>
      </vt:variant>
      <vt:variant>
        <vt:i4>0</vt:i4>
      </vt:variant>
      <vt:variant>
        <vt:i4>5</vt:i4>
      </vt:variant>
      <vt:variant>
        <vt:lpwstr/>
      </vt:variant>
      <vt:variant>
        <vt:lpwstr>_Toc472931310</vt:lpwstr>
      </vt:variant>
      <vt:variant>
        <vt:i4>1572918</vt:i4>
      </vt:variant>
      <vt:variant>
        <vt:i4>530</vt:i4>
      </vt:variant>
      <vt:variant>
        <vt:i4>0</vt:i4>
      </vt:variant>
      <vt:variant>
        <vt:i4>5</vt:i4>
      </vt:variant>
      <vt:variant>
        <vt:lpwstr/>
      </vt:variant>
      <vt:variant>
        <vt:lpwstr>_Toc472931309</vt:lpwstr>
      </vt:variant>
      <vt:variant>
        <vt:i4>1572918</vt:i4>
      </vt:variant>
      <vt:variant>
        <vt:i4>524</vt:i4>
      </vt:variant>
      <vt:variant>
        <vt:i4>0</vt:i4>
      </vt:variant>
      <vt:variant>
        <vt:i4>5</vt:i4>
      </vt:variant>
      <vt:variant>
        <vt:lpwstr/>
      </vt:variant>
      <vt:variant>
        <vt:lpwstr>_Toc472931308</vt:lpwstr>
      </vt:variant>
      <vt:variant>
        <vt:i4>1572918</vt:i4>
      </vt:variant>
      <vt:variant>
        <vt:i4>518</vt:i4>
      </vt:variant>
      <vt:variant>
        <vt:i4>0</vt:i4>
      </vt:variant>
      <vt:variant>
        <vt:i4>5</vt:i4>
      </vt:variant>
      <vt:variant>
        <vt:lpwstr/>
      </vt:variant>
      <vt:variant>
        <vt:lpwstr>_Toc472931307</vt:lpwstr>
      </vt:variant>
      <vt:variant>
        <vt:i4>1572918</vt:i4>
      </vt:variant>
      <vt:variant>
        <vt:i4>512</vt:i4>
      </vt:variant>
      <vt:variant>
        <vt:i4>0</vt:i4>
      </vt:variant>
      <vt:variant>
        <vt:i4>5</vt:i4>
      </vt:variant>
      <vt:variant>
        <vt:lpwstr/>
      </vt:variant>
      <vt:variant>
        <vt:lpwstr>_Toc472931306</vt:lpwstr>
      </vt:variant>
      <vt:variant>
        <vt:i4>1572918</vt:i4>
      </vt:variant>
      <vt:variant>
        <vt:i4>506</vt:i4>
      </vt:variant>
      <vt:variant>
        <vt:i4>0</vt:i4>
      </vt:variant>
      <vt:variant>
        <vt:i4>5</vt:i4>
      </vt:variant>
      <vt:variant>
        <vt:lpwstr/>
      </vt:variant>
      <vt:variant>
        <vt:lpwstr>_Toc472931305</vt:lpwstr>
      </vt:variant>
      <vt:variant>
        <vt:i4>1572918</vt:i4>
      </vt:variant>
      <vt:variant>
        <vt:i4>500</vt:i4>
      </vt:variant>
      <vt:variant>
        <vt:i4>0</vt:i4>
      </vt:variant>
      <vt:variant>
        <vt:i4>5</vt:i4>
      </vt:variant>
      <vt:variant>
        <vt:lpwstr/>
      </vt:variant>
      <vt:variant>
        <vt:lpwstr>_Toc472931304</vt:lpwstr>
      </vt:variant>
      <vt:variant>
        <vt:i4>1572918</vt:i4>
      </vt:variant>
      <vt:variant>
        <vt:i4>494</vt:i4>
      </vt:variant>
      <vt:variant>
        <vt:i4>0</vt:i4>
      </vt:variant>
      <vt:variant>
        <vt:i4>5</vt:i4>
      </vt:variant>
      <vt:variant>
        <vt:lpwstr/>
      </vt:variant>
      <vt:variant>
        <vt:lpwstr>_Toc472931303</vt:lpwstr>
      </vt:variant>
      <vt:variant>
        <vt:i4>1572918</vt:i4>
      </vt:variant>
      <vt:variant>
        <vt:i4>488</vt:i4>
      </vt:variant>
      <vt:variant>
        <vt:i4>0</vt:i4>
      </vt:variant>
      <vt:variant>
        <vt:i4>5</vt:i4>
      </vt:variant>
      <vt:variant>
        <vt:lpwstr/>
      </vt:variant>
      <vt:variant>
        <vt:lpwstr>_Toc472931302</vt:lpwstr>
      </vt:variant>
      <vt:variant>
        <vt:i4>1572918</vt:i4>
      </vt:variant>
      <vt:variant>
        <vt:i4>482</vt:i4>
      </vt:variant>
      <vt:variant>
        <vt:i4>0</vt:i4>
      </vt:variant>
      <vt:variant>
        <vt:i4>5</vt:i4>
      </vt:variant>
      <vt:variant>
        <vt:lpwstr/>
      </vt:variant>
      <vt:variant>
        <vt:lpwstr>_Toc472931301</vt:lpwstr>
      </vt:variant>
      <vt:variant>
        <vt:i4>1572918</vt:i4>
      </vt:variant>
      <vt:variant>
        <vt:i4>476</vt:i4>
      </vt:variant>
      <vt:variant>
        <vt:i4>0</vt:i4>
      </vt:variant>
      <vt:variant>
        <vt:i4>5</vt:i4>
      </vt:variant>
      <vt:variant>
        <vt:lpwstr/>
      </vt:variant>
      <vt:variant>
        <vt:lpwstr>_Toc472931300</vt:lpwstr>
      </vt:variant>
      <vt:variant>
        <vt:i4>1114167</vt:i4>
      </vt:variant>
      <vt:variant>
        <vt:i4>470</vt:i4>
      </vt:variant>
      <vt:variant>
        <vt:i4>0</vt:i4>
      </vt:variant>
      <vt:variant>
        <vt:i4>5</vt:i4>
      </vt:variant>
      <vt:variant>
        <vt:lpwstr/>
      </vt:variant>
      <vt:variant>
        <vt:lpwstr>_Toc472931299</vt:lpwstr>
      </vt:variant>
      <vt:variant>
        <vt:i4>1114167</vt:i4>
      </vt:variant>
      <vt:variant>
        <vt:i4>464</vt:i4>
      </vt:variant>
      <vt:variant>
        <vt:i4>0</vt:i4>
      </vt:variant>
      <vt:variant>
        <vt:i4>5</vt:i4>
      </vt:variant>
      <vt:variant>
        <vt:lpwstr/>
      </vt:variant>
      <vt:variant>
        <vt:lpwstr>_Toc472931298</vt:lpwstr>
      </vt:variant>
      <vt:variant>
        <vt:i4>1114167</vt:i4>
      </vt:variant>
      <vt:variant>
        <vt:i4>458</vt:i4>
      </vt:variant>
      <vt:variant>
        <vt:i4>0</vt:i4>
      </vt:variant>
      <vt:variant>
        <vt:i4>5</vt:i4>
      </vt:variant>
      <vt:variant>
        <vt:lpwstr/>
      </vt:variant>
      <vt:variant>
        <vt:lpwstr>_Toc472931297</vt:lpwstr>
      </vt:variant>
      <vt:variant>
        <vt:i4>1114167</vt:i4>
      </vt:variant>
      <vt:variant>
        <vt:i4>452</vt:i4>
      </vt:variant>
      <vt:variant>
        <vt:i4>0</vt:i4>
      </vt:variant>
      <vt:variant>
        <vt:i4>5</vt:i4>
      </vt:variant>
      <vt:variant>
        <vt:lpwstr/>
      </vt:variant>
      <vt:variant>
        <vt:lpwstr>_Toc472931296</vt:lpwstr>
      </vt:variant>
      <vt:variant>
        <vt:i4>1114167</vt:i4>
      </vt:variant>
      <vt:variant>
        <vt:i4>446</vt:i4>
      </vt:variant>
      <vt:variant>
        <vt:i4>0</vt:i4>
      </vt:variant>
      <vt:variant>
        <vt:i4>5</vt:i4>
      </vt:variant>
      <vt:variant>
        <vt:lpwstr/>
      </vt:variant>
      <vt:variant>
        <vt:lpwstr>_Toc472931295</vt:lpwstr>
      </vt:variant>
      <vt:variant>
        <vt:i4>1114167</vt:i4>
      </vt:variant>
      <vt:variant>
        <vt:i4>440</vt:i4>
      </vt:variant>
      <vt:variant>
        <vt:i4>0</vt:i4>
      </vt:variant>
      <vt:variant>
        <vt:i4>5</vt:i4>
      </vt:variant>
      <vt:variant>
        <vt:lpwstr/>
      </vt:variant>
      <vt:variant>
        <vt:lpwstr>_Toc472931294</vt:lpwstr>
      </vt:variant>
      <vt:variant>
        <vt:i4>1114167</vt:i4>
      </vt:variant>
      <vt:variant>
        <vt:i4>434</vt:i4>
      </vt:variant>
      <vt:variant>
        <vt:i4>0</vt:i4>
      </vt:variant>
      <vt:variant>
        <vt:i4>5</vt:i4>
      </vt:variant>
      <vt:variant>
        <vt:lpwstr/>
      </vt:variant>
      <vt:variant>
        <vt:lpwstr>_Toc472931293</vt:lpwstr>
      </vt:variant>
      <vt:variant>
        <vt:i4>1114167</vt:i4>
      </vt:variant>
      <vt:variant>
        <vt:i4>428</vt:i4>
      </vt:variant>
      <vt:variant>
        <vt:i4>0</vt:i4>
      </vt:variant>
      <vt:variant>
        <vt:i4>5</vt:i4>
      </vt:variant>
      <vt:variant>
        <vt:lpwstr/>
      </vt:variant>
      <vt:variant>
        <vt:lpwstr>_Toc472931292</vt:lpwstr>
      </vt:variant>
      <vt:variant>
        <vt:i4>1114167</vt:i4>
      </vt:variant>
      <vt:variant>
        <vt:i4>422</vt:i4>
      </vt:variant>
      <vt:variant>
        <vt:i4>0</vt:i4>
      </vt:variant>
      <vt:variant>
        <vt:i4>5</vt:i4>
      </vt:variant>
      <vt:variant>
        <vt:lpwstr/>
      </vt:variant>
      <vt:variant>
        <vt:lpwstr>_Toc472931291</vt:lpwstr>
      </vt:variant>
      <vt:variant>
        <vt:i4>1114167</vt:i4>
      </vt:variant>
      <vt:variant>
        <vt:i4>416</vt:i4>
      </vt:variant>
      <vt:variant>
        <vt:i4>0</vt:i4>
      </vt:variant>
      <vt:variant>
        <vt:i4>5</vt:i4>
      </vt:variant>
      <vt:variant>
        <vt:lpwstr/>
      </vt:variant>
      <vt:variant>
        <vt:lpwstr>_Toc472931290</vt:lpwstr>
      </vt:variant>
      <vt:variant>
        <vt:i4>1048631</vt:i4>
      </vt:variant>
      <vt:variant>
        <vt:i4>410</vt:i4>
      </vt:variant>
      <vt:variant>
        <vt:i4>0</vt:i4>
      </vt:variant>
      <vt:variant>
        <vt:i4>5</vt:i4>
      </vt:variant>
      <vt:variant>
        <vt:lpwstr/>
      </vt:variant>
      <vt:variant>
        <vt:lpwstr>_Toc472931289</vt:lpwstr>
      </vt:variant>
      <vt:variant>
        <vt:i4>1048631</vt:i4>
      </vt:variant>
      <vt:variant>
        <vt:i4>404</vt:i4>
      </vt:variant>
      <vt:variant>
        <vt:i4>0</vt:i4>
      </vt:variant>
      <vt:variant>
        <vt:i4>5</vt:i4>
      </vt:variant>
      <vt:variant>
        <vt:lpwstr/>
      </vt:variant>
      <vt:variant>
        <vt:lpwstr>_Toc472931288</vt:lpwstr>
      </vt:variant>
      <vt:variant>
        <vt:i4>1048631</vt:i4>
      </vt:variant>
      <vt:variant>
        <vt:i4>398</vt:i4>
      </vt:variant>
      <vt:variant>
        <vt:i4>0</vt:i4>
      </vt:variant>
      <vt:variant>
        <vt:i4>5</vt:i4>
      </vt:variant>
      <vt:variant>
        <vt:lpwstr/>
      </vt:variant>
      <vt:variant>
        <vt:lpwstr>_Toc472931287</vt:lpwstr>
      </vt:variant>
      <vt:variant>
        <vt:i4>1048631</vt:i4>
      </vt:variant>
      <vt:variant>
        <vt:i4>392</vt:i4>
      </vt:variant>
      <vt:variant>
        <vt:i4>0</vt:i4>
      </vt:variant>
      <vt:variant>
        <vt:i4>5</vt:i4>
      </vt:variant>
      <vt:variant>
        <vt:lpwstr/>
      </vt:variant>
      <vt:variant>
        <vt:lpwstr>_Toc472931286</vt:lpwstr>
      </vt:variant>
      <vt:variant>
        <vt:i4>1048631</vt:i4>
      </vt:variant>
      <vt:variant>
        <vt:i4>386</vt:i4>
      </vt:variant>
      <vt:variant>
        <vt:i4>0</vt:i4>
      </vt:variant>
      <vt:variant>
        <vt:i4>5</vt:i4>
      </vt:variant>
      <vt:variant>
        <vt:lpwstr/>
      </vt:variant>
      <vt:variant>
        <vt:lpwstr>_Toc472931285</vt:lpwstr>
      </vt:variant>
      <vt:variant>
        <vt:i4>1048631</vt:i4>
      </vt:variant>
      <vt:variant>
        <vt:i4>380</vt:i4>
      </vt:variant>
      <vt:variant>
        <vt:i4>0</vt:i4>
      </vt:variant>
      <vt:variant>
        <vt:i4>5</vt:i4>
      </vt:variant>
      <vt:variant>
        <vt:lpwstr/>
      </vt:variant>
      <vt:variant>
        <vt:lpwstr>_Toc472931284</vt:lpwstr>
      </vt:variant>
      <vt:variant>
        <vt:i4>1048631</vt:i4>
      </vt:variant>
      <vt:variant>
        <vt:i4>374</vt:i4>
      </vt:variant>
      <vt:variant>
        <vt:i4>0</vt:i4>
      </vt:variant>
      <vt:variant>
        <vt:i4>5</vt:i4>
      </vt:variant>
      <vt:variant>
        <vt:lpwstr/>
      </vt:variant>
      <vt:variant>
        <vt:lpwstr>_Toc472931283</vt:lpwstr>
      </vt:variant>
      <vt:variant>
        <vt:i4>1048631</vt:i4>
      </vt:variant>
      <vt:variant>
        <vt:i4>368</vt:i4>
      </vt:variant>
      <vt:variant>
        <vt:i4>0</vt:i4>
      </vt:variant>
      <vt:variant>
        <vt:i4>5</vt:i4>
      </vt:variant>
      <vt:variant>
        <vt:lpwstr/>
      </vt:variant>
      <vt:variant>
        <vt:lpwstr>_Toc472931282</vt:lpwstr>
      </vt:variant>
      <vt:variant>
        <vt:i4>1048631</vt:i4>
      </vt:variant>
      <vt:variant>
        <vt:i4>362</vt:i4>
      </vt:variant>
      <vt:variant>
        <vt:i4>0</vt:i4>
      </vt:variant>
      <vt:variant>
        <vt:i4>5</vt:i4>
      </vt:variant>
      <vt:variant>
        <vt:lpwstr/>
      </vt:variant>
      <vt:variant>
        <vt:lpwstr>_Toc472931281</vt:lpwstr>
      </vt:variant>
      <vt:variant>
        <vt:i4>1048631</vt:i4>
      </vt:variant>
      <vt:variant>
        <vt:i4>356</vt:i4>
      </vt:variant>
      <vt:variant>
        <vt:i4>0</vt:i4>
      </vt:variant>
      <vt:variant>
        <vt:i4>5</vt:i4>
      </vt:variant>
      <vt:variant>
        <vt:lpwstr/>
      </vt:variant>
      <vt:variant>
        <vt:lpwstr>_Toc472931280</vt:lpwstr>
      </vt:variant>
      <vt:variant>
        <vt:i4>2031671</vt:i4>
      </vt:variant>
      <vt:variant>
        <vt:i4>350</vt:i4>
      </vt:variant>
      <vt:variant>
        <vt:i4>0</vt:i4>
      </vt:variant>
      <vt:variant>
        <vt:i4>5</vt:i4>
      </vt:variant>
      <vt:variant>
        <vt:lpwstr/>
      </vt:variant>
      <vt:variant>
        <vt:lpwstr>_Toc472931279</vt:lpwstr>
      </vt:variant>
      <vt:variant>
        <vt:i4>2031671</vt:i4>
      </vt:variant>
      <vt:variant>
        <vt:i4>344</vt:i4>
      </vt:variant>
      <vt:variant>
        <vt:i4>0</vt:i4>
      </vt:variant>
      <vt:variant>
        <vt:i4>5</vt:i4>
      </vt:variant>
      <vt:variant>
        <vt:lpwstr/>
      </vt:variant>
      <vt:variant>
        <vt:lpwstr>_Toc472931278</vt:lpwstr>
      </vt:variant>
      <vt:variant>
        <vt:i4>2031671</vt:i4>
      </vt:variant>
      <vt:variant>
        <vt:i4>338</vt:i4>
      </vt:variant>
      <vt:variant>
        <vt:i4>0</vt:i4>
      </vt:variant>
      <vt:variant>
        <vt:i4>5</vt:i4>
      </vt:variant>
      <vt:variant>
        <vt:lpwstr/>
      </vt:variant>
      <vt:variant>
        <vt:lpwstr>_Toc472931277</vt:lpwstr>
      </vt:variant>
      <vt:variant>
        <vt:i4>2031671</vt:i4>
      </vt:variant>
      <vt:variant>
        <vt:i4>332</vt:i4>
      </vt:variant>
      <vt:variant>
        <vt:i4>0</vt:i4>
      </vt:variant>
      <vt:variant>
        <vt:i4>5</vt:i4>
      </vt:variant>
      <vt:variant>
        <vt:lpwstr/>
      </vt:variant>
      <vt:variant>
        <vt:lpwstr>_Toc472931276</vt:lpwstr>
      </vt:variant>
      <vt:variant>
        <vt:i4>2031671</vt:i4>
      </vt:variant>
      <vt:variant>
        <vt:i4>326</vt:i4>
      </vt:variant>
      <vt:variant>
        <vt:i4>0</vt:i4>
      </vt:variant>
      <vt:variant>
        <vt:i4>5</vt:i4>
      </vt:variant>
      <vt:variant>
        <vt:lpwstr/>
      </vt:variant>
      <vt:variant>
        <vt:lpwstr>_Toc472931275</vt:lpwstr>
      </vt:variant>
      <vt:variant>
        <vt:i4>2031671</vt:i4>
      </vt:variant>
      <vt:variant>
        <vt:i4>320</vt:i4>
      </vt:variant>
      <vt:variant>
        <vt:i4>0</vt:i4>
      </vt:variant>
      <vt:variant>
        <vt:i4>5</vt:i4>
      </vt:variant>
      <vt:variant>
        <vt:lpwstr/>
      </vt:variant>
      <vt:variant>
        <vt:lpwstr>_Toc472931274</vt:lpwstr>
      </vt:variant>
      <vt:variant>
        <vt:i4>2031671</vt:i4>
      </vt:variant>
      <vt:variant>
        <vt:i4>314</vt:i4>
      </vt:variant>
      <vt:variant>
        <vt:i4>0</vt:i4>
      </vt:variant>
      <vt:variant>
        <vt:i4>5</vt:i4>
      </vt:variant>
      <vt:variant>
        <vt:lpwstr/>
      </vt:variant>
      <vt:variant>
        <vt:lpwstr>_Toc472931273</vt:lpwstr>
      </vt:variant>
      <vt:variant>
        <vt:i4>2031671</vt:i4>
      </vt:variant>
      <vt:variant>
        <vt:i4>308</vt:i4>
      </vt:variant>
      <vt:variant>
        <vt:i4>0</vt:i4>
      </vt:variant>
      <vt:variant>
        <vt:i4>5</vt:i4>
      </vt:variant>
      <vt:variant>
        <vt:lpwstr/>
      </vt:variant>
      <vt:variant>
        <vt:lpwstr>_Toc472931272</vt:lpwstr>
      </vt:variant>
      <vt:variant>
        <vt:i4>2031671</vt:i4>
      </vt:variant>
      <vt:variant>
        <vt:i4>302</vt:i4>
      </vt:variant>
      <vt:variant>
        <vt:i4>0</vt:i4>
      </vt:variant>
      <vt:variant>
        <vt:i4>5</vt:i4>
      </vt:variant>
      <vt:variant>
        <vt:lpwstr/>
      </vt:variant>
      <vt:variant>
        <vt:lpwstr>_Toc472931271</vt:lpwstr>
      </vt:variant>
      <vt:variant>
        <vt:i4>2031671</vt:i4>
      </vt:variant>
      <vt:variant>
        <vt:i4>296</vt:i4>
      </vt:variant>
      <vt:variant>
        <vt:i4>0</vt:i4>
      </vt:variant>
      <vt:variant>
        <vt:i4>5</vt:i4>
      </vt:variant>
      <vt:variant>
        <vt:lpwstr/>
      </vt:variant>
      <vt:variant>
        <vt:lpwstr>_Toc472931270</vt:lpwstr>
      </vt:variant>
      <vt:variant>
        <vt:i4>1966135</vt:i4>
      </vt:variant>
      <vt:variant>
        <vt:i4>290</vt:i4>
      </vt:variant>
      <vt:variant>
        <vt:i4>0</vt:i4>
      </vt:variant>
      <vt:variant>
        <vt:i4>5</vt:i4>
      </vt:variant>
      <vt:variant>
        <vt:lpwstr/>
      </vt:variant>
      <vt:variant>
        <vt:lpwstr>_Toc472931269</vt:lpwstr>
      </vt:variant>
      <vt:variant>
        <vt:i4>1966135</vt:i4>
      </vt:variant>
      <vt:variant>
        <vt:i4>284</vt:i4>
      </vt:variant>
      <vt:variant>
        <vt:i4>0</vt:i4>
      </vt:variant>
      <vt:variant>
        <vt:i4>5</vt:i4>
      </vt:variant>
      <vt:variant>
        <vt:lpwstr/>
      </vt:variant>
      <vt:variant>
        <vt:lpwstr>_Toc472931268</vt:lpwstr>
      </vt:variant>
      <vt:variant>
        <vt:i4>1966135</vt:i4>
      </vt:variant>
      <vt:variant>
        <vt:i4>278</vt:i4>
      </vt:variant>
      <vt:variant>
        <vt:i4>0</vt:i4>
      </vt:variant>
      <vt:variant>
        <vt:i4>5</vt:i4>
      </vt:variant>
      <vt:variant>
        <vt:lpwstr/>
      </vt:variant>
      <vt:variant>
        <vt:lpwstr>_Toc472931267</vt:lpwstr>
      </vt:variant>
      <vt:variant>
        <vt:i4>1966135</vt:i4>
      </vt:variant>
      <vt:variant>
        <vt:i4>272</vt:i4>
      </vt:variant>
      <vt:variant>
        <vt:i4>0</vt:i4>
      </vt:variant>
      <vt:variant>
        <vt:i4>5</vt:i4>
      </vt:variant>
      <vt:variant>
        <vt:lpwstr/>
      </vt:variant>
      <vt:variant>
        <vt:lpwstr>_Toc472931266</vt:lpwstr>
      </vt:variant>
      <vt:variant>
        <vt:i4>1966135</vt:i4>
      </vt:variant>
      <vt:variant>
        <vt:i4>266</vt:i4>
      </vt:variant>
      <vt:variant>
        <vt:i4>0</vt:i4>
      </vt:variant>
      <vt:variant>
        <vt:i4>5</vt:i4>
      </vt:variant>
      <vt:variant>
        <vt:lpwstr/>
      </vt:variant>
      <vt:variant>
        <vt:lpwstr>_Toc472931265</vt:lpwstr>
      </vt:variant>
      <vt:variant>
        <vt:i4>1966135</vt:i4>
      </vt:variant>
      <vt:variant>
        <vt:i4>260</vt:i4>
      </vt:variant>
      <vt:variant>
        <vt:i4>0</vt:i4>
      </vt:variant>
      <vt:variant>
        <vt:i4>5</vt:i4>
      </vt:variant>
      <vt:variant>
        <vt:lpwstr/>
      </vt:variant>
      <vt:variant>
        <vt:lpwstr>_Toc472931264</vt:lpwstr>
      </vt:variant>
      <vt:variant>
        <vt:i4>1966135</vt:i4>
      </vt:variant>
      <vt:variant>
        <vt:i4>254</vt:i4>
      </vt:variant>
      <vt:variant>
        <vt:i4>0</vt:i4>
      </vt:variant>
      <vt:variant>
        <vt:i4>5</vt:i4>
      </vt:variant>
      <vt:variant>
        <vt:lpwstr/>
      </vt:variant>
      <vt:variant>
        <vt:lpwstr>_Toc472931263</vt:lpwstr>
      </vt:variant>
      <vt:variant>
        <vt:i4>1966135</vt:i4>
      </vt:variant>
      <vt:variant>
        <vt:i4>248</vt:i4>
      </vt:variant>
      <vt:variant>
        <vt:i4>0</vt:i4>
      </vt:variant>
      <vt:variant>
        <vt:i4>5</vt:i4>
      </vt:variant>
      <vt:variant>
        <vt:lpwstr/>
      </vt:variant>
      <vt:variant>
        <vt:lpwstr>_Toc472931262</vt:lpwstr>
      </vt:variant>
      <vt:variant>
        <vt:i4>1966135</vt:i4>
      </vt:variant>
      <vt:variant>
        <vt:i4>242</vt:i4>
      </vt:variant>
      <vt:variant>
        <vt:i4>0</vt:i4>
      </vt:variant>
      <vt:variant>
        <vt:i4>5</vt:i4>
      </vt:variant>
      <vt:variant>
        <vt:lpwstr/>
      </vt:variant>
      <vt:variant>
        <vt:lpwstr>_Toc472931261</vt:lpwstr>
      </vt:variant>
      <vt:variant>
        <vt:i4>1966135</vt:i4>
      </vt:variant>
      <vt:variant>
        <vt:i4>236</vt:i4>
      </vt:variant>
      <vt:variant>
        <vt:i4>0</vt:i4>
      </vt:variant>
      <vt:variant>
        <vt:i4>5</vt:i4>
      </vt:variant>
      <vt:variant>
        <vt:lpwstr/>
      </vt:variant>
      <vt:variant>
        <vt:lpwstr>_Toc472931260</vt:lpwstr>
      </vt:variant>
      <vt:variant>
        <vt:i4>1900599</vt:i4>
      </vt:variant>
      <vt:variant>
        <vt:i4>230</vt:i4>
      </vt:variant>
      <vt:variant>
        <vt:i4>0</vt:i4>
      </vt:variant>
      <vt:variant>
        <vt:i4>5</vt:i4>
      </vt:variant>
      <vt:variant>
        <vt:lpwstr/>
      </vt:variant>
      <vt:variant>
        <vt:lpwstr>_Toc472931259</vt:lpwstr>
      </vt:variant>
      <vt:variant>
        <vt:i4>1900599</vt:i4>
      </vt:variant>
      <vt:variant>
        <vt:i4>224</vt:i4>
      </vt:variant>
      <vt:variant>
        <vt:i4>0</vt:i4>
      </vt:variant>
      <vt:variant>
        <vt:i4>5</vt:i4>
      </vt:variant>
      <vt:variant>
        <vt:lpwstr/>
      </vt:variant>
      <vt:variant>
        <vt:lpwstr>_Toc472931258</vt:lpwstr>
      </vt:variant>
      <vt:variant>
        <vt:i4>1900599</vt:i4>
      </vt:variant>
      <vt:variant>
        <vt:i4>218</vt:i4>
      </vt:variant>
      <vt:variant>
        <vt:i4>0</vt:i4>
      </vt:variant>
      <vt:variant>
        <vt:i4>5</vt:i4>
      </vt:variant>
      <vt:variant>
        <vt:lpwstr/>
      </vt:variant>
      <vt:variant>
        <vt:lpwstr>_Toc472931257</vt:lpwstr>
      </vt:variant>
      <vt:variant>
        <vt:i4>1900599</vt:i4>
      </vt:variant>
      <vt:variant>
        <vt:i4>212</vt:i4>
      </vt:variant>
      <vt:variant>
        <vt:i4>0</vt:i4>
      </vt:variant>
      <vt:variant>
        <vt:i4>5</vt:i4>
      </vt:variant>
      <vt:variant>
        <vt:lpwstr/>
      </vt:variant>
      <vt:variant>
        <vt:lpwstr>_Toc472931256</vt:lpwstr>
      </vt:variant>
      <vt:variant>
        <vt:i4>1900599</vt:i4>
      </vt:variant>
      <vt:variant>
        <vt:i4>206</vt:i4>
      </vt:variant>
      <vt:variant>
        <vt:i4>0</vt:i4>
      </vt:variant>
      <vt:variant>
        <vt:i4>5</vt:i4>
      </vt:variant>
      <vt:variant>
        <vt:lpwstr/>
      </vt:variant>
      <vt:variant>
        <vt:lpwstr>_Toc472931255</vt:lpwstr>
      </vt:variant>
      <vt:variant>
        <vt:i4>1900599</vt:i4>
      </vt:variant>
      <vt:variant>
        <vt:i4>200</vt:i4>
      </vt:variant>
      <vt:variant>
        <vt:i4>0</vt:i4>
      </vt:variant>
      <vt:variant>
        <vt:i4>5</vt:i4>
      </vt:variant>
      <vt:variant>
        <vt:lpwstr/>
      </vt:variant>
      <vt:variant>
        <vt:lpwstr>_Toc472931254</vt:lpwstr>
      </vt:variant>
      <vt:variant>
        <vt:i4>1900599</vt:i4>
      </vt:variant>
      <vt:variant>
        <vt:i4>194</vt:i4>
      </vt:variant>
      <vt:variant>
        <vt:i4>0</vt:i4>
      </vt:variant>
      <vt:variant>
        <vt:i4>5</vt:i4>
      </vt:variant>
      <vt:variant>
        <vt:lpwstr/>
      </vt:variant>
      <vt:variant>
        <vt:lpwstr>_Toc472931253</vt:lpwstr>
      </vt:variant>
      <vt:variant>
        <vt:i4>1900599</vt:i4>
      </vt:variant>
      <vt:variant>
        <vt:i4>188</vt:i4>
      </vt:variant>
      <vt:variant>
        <vt:i4>0</vt:i4>
      </vt:variant>
      <vt:variant>
        <vt:i4>5</vt:i4>
      </vt:variant>
      <vt:variant>
        <vt:lpwstr/>
      </vt:variant>
      <vt:variant>
        <vt:lpwstr>_Toc472931252</vt:lpwstr>
      </vt:variant>
      <vt:variant>
        <vt:i4>1900599</vt:i4>
      </vt:variant>
      <vt:variant>
        <vt:i4>182</vt:i4>
      </vt:variant>
      <vt:variant>
        <vt:i4>0</vt:i4>
      </vt:variant>
      <vt:variant>
        <vt:i4>5</vt:i4>
      </vt:variant>
      <vt:variant>
        <vt:lpwstr/>
      </vt:variant>
      <vt:variant>
        <vt:lpwstr>_Toc472931251</vt:lpwstr>
      </vt:variant>
      <vt:variant>
        <vt:i4>1900599</vt:i4>
      </vt:variant>
      <vt:variant>
        <vt:i4>176</vt:i4>
      </vt:variant>
      <vt:variant>
        <vt:i4>0</vt:i4>
      </vt:variant>
      <vt:variant>
        <vt:i4>5</vt:i4>
      </vt:variant>
      <vt:variant>
        <vt:lpwstr/>
      </vt:variant>
      <vt:variant>
        <vt:lpwstr>_Toc472931250</vt:lpwstr>
      </vt:variant>
      <vt:variant>
        <vt:i4>1835063</vt:i4>
      </vt:variant>
      <vt:variant>
        <vt:i4>170</vt:i4>
      </vt:variant>
      <vt:variant>
        <vt:i4>0</vt:i4>
      </vt:variant>
      <vt:variant>
        <vt:i4>5</vt:i4>
      </vt:variant>
      <vt:variant>
        <vt:lpwstr/>
      </vt:variant>
      <vt:variant>
        <vt:lpwstr>_Toc472931249</vt:lpwstr>
      </vt:variant>
      <vt:variant>
        <vt:i4>1835063</vt:i4>
      </vt:variant>
      <vt:variant>
        <vt:i4>164</vt:i4>
      </vt:variant>
      <vt:variant>
        <vt:i4>0</vt:i4>
      </vt:variant>
      <vt:variant>
        <vt:i4>5</vt:i4>
      </vt:variant>
      <vt:variant>
        <vt:lpwstr/>
      </vt:variant>
      <vt:variant>
        <vt:lpwstr>_Toc472931248</vt:lpwstr>
      </vt:variant>
      <vt:variant>
        <vt:i4>1835063</vt:i4>
      </vt:variant>
      <vt:variant>
        <vt:i4>158</vt:i4>
      </vt:variant>
      <vt:variant>
        <vt:i4>0</vt:i4>
      </vt:variant>
      <vt:variant>
        <vt:i4>5</vt:i4>
      </vt:variant>
      <vt:variant>
        <vt:lpwstr/>
      </vt:variant>
      <vt:variant>
        <vt:lpwstr>_Toc472931247</vt:lpwstr>
      </vt:variant>
      <vt:variant>
        <vt:i4>1835063</vt:i4>
      </vt:variant>
      <vt:variant>
        <vt:i4>152</vt:i4>
      </vt:variant>
      <vt:variant>
        <vt:i4>0</vt:i4>
      </vt:variant>
      <vt:variant>
        <vt:i4>5</vt:i4>
      </vt:variant>
      <vt:variant>
        <vt:lpwstr/>
      </vt:variant>
      <vt:variant>
        <vt:lpwstr>_Toc472931246</vt:lpwstr>
      </vt:variant>
      <vt:variant>
        <vt:i4>1835063</vt:i4>
      </vt:variant>
      <vt:variant>
        <vt:i4>146</vt:i4>
      </vt:variant>
      <vt:variant>
        <vt:i4>0</vt:i4>
      </vt:variant>
      <vt:variant>
        <vt:i4>5</vt:i4>
      </vt:variant>
      <vt:variant>
        <vt:lpwstr/>
      </vt:variant>
      <vt:variant>
        <vt:lpwstr>_Toc472931245</vt:lpwstr>
      </vt:variant>
      <vt:variant>
        <vt:i4>1835063</vt:i4>
      </vt:variant>
      <vt:variant>
        <vt:i4>140</vt:i4>
      </vt:variant>
      <vt:variant>
        <vt:i4>0</vt:i4>
      </vt:variant>
      <vt:variant>
        <vt:i4>5</vt:i4>
      </vt:variant>
      <vt:variant>
        <vt:lpwstr/>
      </vt:variant>
      <vt:variant>
        <vt:lpwstr>_Toc472931244</vt:lpwstr>
      </vt:variant>
      <vt:variant>
        <vt:i4>1835063</vt:i4>
      </vt:variant>
      <vt:variant>
        <vt:i4>134</vt:i4>
      </vt:variant>
      <vt:variant>
        <vt:i4>0</vt:i4>
      </vt:variant>
      <vt:variant>
        <vt:i4>5</vt:i4>
      </vt:variant>
      <vt:variant>
        <vt:lpwstr/>
      </vt:variant>
      <vt:variant>
        <vt:lpwstr>_Toc472931243</vt:lpwstr>
      </vt:variant>
      <vt:variant>
        <vt:i4>1835063</vt:i4>
      </vt:variant>
      <vt:variant>
        <vt:i4>128</vt:i4>
      </vt:variant>
      <vt:variant>
        <vt:i4>0</vt:i4>
      </vt:variant>
      <vt:variant>
        <vt:i4>5</vt:i4>
      </vt:variant>
      <vt:variant>
        <vt:lpwstr/>
      </vt:variant>
      <vt:variant>
        <vt:lpwstr>_Toc472931242</vt:lpwstr>
      </vt:variant>
      <vt:variant>
        <vt:i4>1835063</vt:i4>
      </vt:variant>
      <vt:variant>
        <vt:i4>122</vt:i4>
      </vt:variant>
      <vt:variant>
        <vt:i4>0</vt:i4>
      </vt:variant>
      <vt:variant>
        <vt:i4>5</vt:i4>
      </vt:variant>
      <vt:variant>
        <vt:lpwstr/>
      </vt:variant>
      <vt:variant>
        <vt:lpwstr>_Toc472931241</vt:lpwstr>
      </vt:variant>
      <vt:variant>
        <vt:i4>1835063</vt:i4>
      </vt:variant>
      <vt:variant>
        <vt:i4>116</vt:i4>
      </vt:variant>
      <vt:variant>
        <vt:i4>0</vt:i4>
      </vt:variant>
      <vt:variant>
        <vt:i4>5</vt:i4>
      </vt:variant>
      <vt:variant>
        <vt:lpwstr/>
      </vt:variant>
      <vt:variant>
        <vt:lpwstr>_Toc472931240</vt:lpwstr>
      </vt:variant>
      <vt:variant>
        <vt:i4>1769527</vt:i4>
      </vt:variant>
      <vt:variant>
        <vt:i4>110</vt:i4>
      </vt:variant>
      <vt:variant>
        <vt:i4>0</vt:i4>
      </vt:variant>
      <vt:variant>
        <vt:i4>5</vt:i4>
      </vt:variant>
      <vt:variant>
        <vt:lpwstr/>
      </vt:variant>
      <vt:variant>
        <vt:lpwstr>_Toc472931239</vt:lpwstr>
      </vt:variant>
      <vt:variant>
        <vt:i4>1769527</vt:i4>
      </vt:variant>
      <vt:variant>
        <vt:i4>104</vt:i4>
      </vt:variant>
      <vt:variant>
        <vt:i4>0</vt:i4>
      </vt:variant>
      <vt:variant>
        <vt:i4>5</vt:i4>
      </vt:variant>
      <vt:variant>
        <vt:lpwstr/>
      </vt:variant>
      <vt:variant>
        <vt:lpwstr>_Toc472931238</vt:lpwstr>
      </vt:variant>
      <vt:variant>
        <vt:i4>1769527</vt:i4>
      </vt:variant>
      <vt:variant>
        <vt:i4>98</vt:i4>
      </vt:variant>
      <vt:variant>
        <vt:i4>0</vt:i4>
      </vt:variant>
      <vt:variant>
        <vt:i4>5</vt:i4>
      </vt:variant>
      <vt:variant>
        <vt:lpwstr/>
      </vt:variant>
      <vt:variant>
        <vt:lpwstr>_Toc472931237</vt:lpwstr>
      </vt:variant>
      <vt:variant>
        <vt:i4>1769527</vt:i4>
      </vt:variant>
      <vt:variant>
        <vt:i4>92</vt:i4>
      </vt:variant>
      <vt:variant>
        <vt:i4>0</vt:i4>
      </vt:variant>
      <vt:variant>
        <vt:i4>5</vt:i4>
      </vt:variant>
      <vt:variant>
        <vt:lpwstr/>
      </vt:variant>
      <vt:variant>
        <vt:lpwstr>_Toc472931236</vt:lpwstr>
      </vt:variant>
      <vt:variant>
        <vt:i4>1769527</vt:i4>
      </vt:variant>
      <vt:variant>
        <vt:i4>86</vt:i4>
      </vt:variant>
      <vt:variant>
        <vt:i4>0</vt:i4>
      </vt:variant>
      <vt:variant>
        <vt:i4>5</vt:i4>
      </vt:variant>
      <vt:variant>
        <vt:lpwstr/>
      </vt:variant>
      <vt:variant>
        <vt:lpwstr>_Toc472931235</vt:lpwstr>
      </vt:variant>
      <vt:variant>
        <vt:i4>1769527</vt:i4>
      </vt:variant>
      <vt:variant>
        <vt:i4>80</vt:i4>
      </vt:variant>
      <vt:variant>
        <vt:i4>0</vt:i4>
      </vt:variant>
      <vt:variant>
        <vt:i4>5</vt:i4>
      </vt:variant>
      <vt:variant>
        <vt:lpwstr/>
      </vt:variant>
      <vt:variant>
        <vt:lpwstr>_Toc472931234</vt:lpwstr>
      </vt:variant>
      <vt:variant>
        <vt:i4>1769527</vt:i4>
      </vt:variant>
      <vt:variant>
        <vt:i4>74</vt:i4>
      </vt:variant>
      <vt:variant>
        <vt:i4>0</vt:i4>
      </vt:variant>
      <vt:variant>
        <vt:i4>5</vt:i4>
      </vt:variant>
      <vt:variant>
        <vt:lpwstr/>
      </vt:variant>
      <vt:variant>
        <vt:lpwstr>_Toc472931233</vt:lpwstr>
      </vt:variant>
      <vt:variant>
        <vt:i4>1769527</vt:i4>
      </vt:variant>
      <vt:variant>
        <vt:i4>68</vt:i4>
      </vt:variant>
      <vt:variant>
        <vt:i4>0</vt:i4>
      </vt:variant>
      <vt:variant>
        <vt:i4>5</vt:i4>
      </vt:variant>
      <vt:variant>
        <vt:lpwstr/>
      </vt:variant>
      <vt:variant>
        <vt:lpwstr>_Toc472931232</vt:lpwstr>
      </vt:variant>
      <vt:variant>
        <vt:i4>1769527</vt:i4>
      </vt:variant>
      <vt:variant>
        <vt:i4>62</vt:i4>
      </vt:variant>
      <vt:variant>
        <vt:i4>0</vt:i4>
      </vt:variant>
      <vt:variant>
        <vt:i4>5</vt:i4>
      </vt:variant>
      <vt:variant>
        <vt:lpwstr/>
      </vt:variant>
      <vt:variant>
        <vt:lpwstr>_Toc472931231</vt:lpwstr>
      </vt:variant>
      <vt:variant>
        <vt:i4>1769527</vt:i4>
      </vt:variant>
      <vt:variant>
        <vt:i4>56</vt:i4>
      </vt:variant>
      <vt:variant>
        <vt:i4>0</vt:i4>
      </vt:variant>
      <vt:variant>
        <vt:i4>5</vt:i4>
      </vt:variant>
      <vt:variant>
        <vt:lpwstr/>
      </vt:variant>
      <vt:variant>
        <vt:lpwstr>_Toc472931230</vt:lpwstr>
      </vt:variant>
      <vt:variant>
        <vt:i4>1703991</vt:i4>
      </vt:variant>
      <vt:variant>
        <vt:i4>50</vt:i4>
      </vt:variant>
      <vt:variant>
        <vt:i4>0</vt:i4>
      </vt:variant>
      <vt:variant>
        <vt:i4>5</vt:i4>
      </vt:variant>
      <vt:variant>
        <vt:lpwstr/>
      </vt:variant>
      <vt:variant>
        <vt:lpwstr>_Toc472931229</vt:lpwstr>
      </vt:variant>
      <vt:variant>
        <vt:i4>1703991</vt:i4>
      </vt:variant>
      <vt:variant>
        <vt:i4>44</vt:i4>
      </vt:variant>
      <vt:variant>
        <vt:i4>0</vt:i4>
      </vt:variant>
      <vt:variant>
        <vt:i4>5</vt:i4>
      </vt:variant>
      <vt:variant>
        <vt:lpwstr/>
      </vt:variant>
      <vt:variant>
        <vt:lpwstr>_Toc472931228</vt:lpwstr>
      </vt:variant>
      <vt:variant>
        <vt:i4>1703991</vt:i4>
      </vt:variant>
      <vt:variant>
        <vt:i4>38</vt:i4>
      </vt:variant>
      <vt:variant>
        <vt:i4>0</vt:i4>
      </vt:variant>
      <vt:variant>
        <vt:i4>5</vt:i4>
      </vt:variant>
      <vt:variant>
        <vt:lpwstr/>
      </vt:variant>
      <vt:variant>
        <vt:lpwstr>_Toc472931227</vt:lpwstr>
      </vt:variant>
      <vt:variant>
        <vt:i4>1703991</vt:i4>
      </vt:variant>
      <vt:variant>
        <vt:i4>32</vt:i4>
      </vt:variant>
      <vt:variant>
        <vt:i4>0</vt:i4>
      </vt:variant>
      <vt:variant>
        <vt:i4>5</vt:i4>
      </vt:variant>
      <vt:variant>
        <vt:lpwstr/>
      </vt:variant>
      <vt:variant>
        <vt:lpwstr>_Toc472931226</vt:lpwstr>
      </vt:variant>
      <vt:variant>
        <vt:i4>1703991</vt:i4>
      </vt:variant>
      <vt:variant>
        <vt:i4>26</vt:i4>
      </vt:variant>
      <vt:variant>
        <vt:i4>0</vt:i4>
      </vt:variant>
      <vt:variant>
        <vt:i4>5</vt:i4>
      </vt:variant>
      <vt:variant>
        <vt:lpwstr/>
      </vt:variant>
      <vt:variant>
        <vt:lpwstr>_Toc472931225</vt:lpwstr>
      </vt:variant>
      <vt:variant>
        <vt:i4>1703991</vt:i4>
      </vt:variant>
      <vt:variant>
        <vt:i4>20</vt:i4>
      </vt:variant>
      <vt:variant>
        <vt:i4>0</vt:i4>
      </vt:variant>
      <vt:variant>
        <vt:i4>5</vt:i4>
      </vt:variant>
      <vt:variant>
        <vt:lpwstr/>
      </vt:variant>
      <vt:variant>
        <vt:lpwstr>_Toc472931224</vt:lpwstr>
      </vt:variant>
      <vt:variant>
        <vt:i4>1703991</vt:i4>
      </vt:variant>
      <vt:variant>
        <vt:i4>14</vt:i4>
      </vt:variant>
      <vt:variant>
        <vt:i4>0</vt:i4>
      </vt:variant>
      <vt:variant>
        <vt:i4>5</vt:i4>
      </vt:variant>
      <vt:variant>
        <vt:lpwstr/>
      </vt:variant>
      <vt:variant>
        <vt:lpwstr>_Toc472931223</vt:lpwstr>
      </vt:variant>
      <vt:variant>
        <vt:i4>1703991</vt:i4>
      </vt:variant>
      <vt:variant>
        <vt:i4>8</vt:i4>
      </vt:variant>
      <vt:variant>
        <vt:i4>0</vt:i4>
      </vt:variant>
      <vt:variant>
        <vt:i4>5</vt:i4>
      </vt:variant>
      <vt:variant>
        <vt:lpwstr/>
      </vt:variant>
      <vt:variant>
        <vt:lpwstr>_Toc472931222</vt:lpwstr>
      </vt:variant>
      <vt:variant>
        <vt:i4>1703991</vt:i4>
      </vt:variant>
      <vt:variant>
        <vt:i4>2</vt:i4>
      </vt:variant>
      <vt:variant>
        <vt:i4>0</vt:i4>
      </vt:variant>
      <vt:variant>
        <vt:i4>5</vt:i4>
      </vt:variant>
      <vt:variant>
        <vt:lpwstr/>
      </vt:variant>
      <vt:variant>
        <vt:lpwstr>_Toc472931221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raphaelm</dc:creator>
  <cp:keywords/>
  <cp:lastModifiedBy>Raphael Malyankar</cp:lastModifiedBy>
  <cp:revision>5</cp:revision>
  <cp:lastPrinted>2023-06-09T07:47:00Z</cp:lastPrinted>
  <dcterms:created xsi:type="dcterms:W3CDTF">2024-11-28T03:56:00Z</dcterms:created>
  <dcterms:modified xsi:type="dcterms:W3CDTF">2024-11-28T04:08:00Z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dDocumentDate">
    <vt:lpwstr>45623</vt:lpwstr>
  </property>
  <property fmtid="{D5CDD505-2E9C-101B-9397-08002B2CF9AE}" pid="3" name="SD_IntegrationInfoAdded">
    <vt:bool>true</vt:bool>
  </property>
</Properties>
</file>