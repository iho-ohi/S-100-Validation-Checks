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AE732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09-24T15:30:00Z" w16du:dateUtc="2024-09-24T22:30:00Z">
                                <w:r w:rsidR="00DA1A11">
                                  <w:rPr>
                                    <w:rFonts w:ascii="Arial" w:hAnsi="Arial" w:cs="HelveticaNeueLT Std Med"/>
                                    <w:b/>
                                    <w:color w:val="00004C"/>
                                    <w:sz w:val="28"/>
                                    <w:szCs w:val="28"/>
                                  </w:rPr>
                                  <w:t>2</w:t>
                                </w:r>
                              </w:ins>
                              <w:del w:id="64" w:author="Raphael Malyankar" w:date="2024-09-24T15:30:00Z" w16du:dateUtc="2024-09-24T22:30:00Z">
                                <w:r w:rsidR="00CE3512" w:rsidDel="00DA1A11">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09-24T15:30:00Z" w16du:dateUtc="2024-09-24T22:30:00Z">
                                <w:r w:rsidR="004B1303" w:rsidDel="00DA1A11">
                                  <w:rPr>
                                    <w:rFonts w:ascii="Arial" w:hAnsi="Arial" w:cs="HelveticaNeueLT Std Med"/>
                                    <w:b/>
                                    <w:color w:val="00004C"/>
                                    <w:sz w:val="28"/>
                                    <w:szCs w:val="28"/>
                                  </w:rPr>
                                  <w:delText>20240806</w:delText>
                                </w:r>
                              </w:del>
                              <w:ins w:id="66" w:author="Raphael Malyankar" w:date="2024-09-24T15:30:00Z" w16du:dateUtc="2024-09-24T22:30:00Z">
                                <w:r w:rsidR="00DA1A11">
                                  <w:rPr>
                                    <w:rFonts w:ascii="Arial" w:hAnsi="Arial" w:cs="HelveticaNeueLT Std Med"/>
                                    <w:b/>
                                    <w:color w:val="00004C"/>
                                    <w:sz w:val="28"/>
                                    <w:szCs w:val="28"/>
                                  </w:rPr>
                                  <w:t>202</w:t>
                                </w:r>
                              </w:ins>
                              <w:ins w:id="67" w:author="Raphael Malyankar" w:date="2024-10-07T16:51:00Z" w16du:dateUtc="2024-10-07T23:51:00Z">
                                <w:r w:rsidR="00ED09DB">
                                  <w:rPr>
                                    <w:rFonts w:ascii="Arial" w:hAnsi="Arial" w:cs="HelveticaNeueLT Std Med"/>
                                    <w:b/>
                                    <w:color w:val="00004C"/>
                                    <w:sz w:val="28"/>
                                    <w:szCs w:val="28"/>
                                  </w:rPr>
                                  <w:t>41007</w:t>
                                </w:r>
                              </w:ins>
                            </w:p>
                            <w:p w14:paraId="7979CF00" w14:textId="17C72CD1"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w:t>
                              </w:r>
                              <w:ins w:id="68" w:author="Raphael Malyankar" w:date="2024-09-24T15:30:00Z" w16du:dateUtc="2024-09-24T22:30:00Z">
                                <w:r w:rsidR="00DA1A11">
                                  <w:rPr>
                                    <w:rFonts w:ascii="Arial" w:hAnsi="Arial" w:cs="HelveticaNeueLT Std Med"/>
                                    <w:b/>
                                    <w:color w:val="00004C"/>
                                    <w:sz w:val="28"/>
                                    <w:szCs w:val="28"/>
                                  </w:rPr>
                                  <w:t>5.0</w:t>
                                </w:r>
                              </w:ins>
                              <w:del w:id="69" w:author="Raphael Malyankar" w:date="2024-09-24T15:30:00Z" w16du:dateUtc="2024-09-24T22:30:00Z">
                                <w:r w:rsidDel="00DA1A11">
                                  <w:rPr>
                                    <w:rFonts w:ascii="Arial" w:hAnsi="Arial" w:cs="HelveticaNeueLT Std Med"/>
                                    <w:b/>
                                    <w:color w:val="00004C"/>
                                    <w:sz w:val="28"/>
                                    <w:szCs w:val="28"/>
                                  </w:rPr>
                                  <w:delText>4.1</w:delText>
                                </w:r>
                              </w:del>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798753CB"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C05491B" w:rsidR="00CE3512" w:rsidRDefault="004B1303"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Electronic Navigational Chart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AE732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0" w:author="Raphael Malyankar" w:date="2024-09-24T15:30:00Z" w16du:dateUtc="2024-09-24T22:30:00Z">
                          <w:r w:rsidR="00DA1A11">
                            <w:rPr>
                              <w:rFonts w:ascii="Arial" w:hAnsi="Arial" w:cs="HelveticaNeueLT Std Med"/>
                              <w:b/>
                              <w:color w:val="00004C"/>
                              <w:sz w:val="28"/>
                              <w:szCs w:val="28"/>
                            </w:rPr>
                            <w:t>2</w:t>
                          </w:r>
                        </w:ins>
                        <w:del w:id="71" w:author="Raphael Malyankar" w:date="2024-09-24T15:30:00Z" w16du:dateUtc="2024-09-24T22:30:00Z">
                          <w:r w:rsidR="00CE3512" w:rsidDel="00DA1A11">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2" w:author="Raphael Malyankar" w:date="2024-09-24T15:30:00Z" w16du:dateUtc="2024-09-24T22:30:00Z">
                          <w:r w:rsidR="004B1303" w:rsidDel="00DA1A11">
                            <w:rPr>
                              <w:rFonts w:ascii="Arial" w:hAnsi="Arial" w:cs="HelveticaNeueLT Std Med"/>
                              <w:b/>
                              <w:color w:val="00004C"/>
                              <w:sz w:val="28"/>
                              <w:szCs w:val="28"/>
                            </w:rPr>
                            <w:delText>20240806</w:delText>
                          </w:r>
                        </w:del>
                        <w:ins w:id="73" w:author="Raphael Malyankar" w:date="2024-09-24T15:30:00Z" w16du:dateUtc="2024-09-24T22:30:00Z">
                          <w:r w:rsidR="00DA1A11">
                            <w:rPr>
                              <w:rFonts w:ascii="Arial" w:hAnsi="Arial" w:cs="HelveticaNeueLT Std Med"/>
                              <w:b/>
                              <w:color w:val="00004C"/>
                              <w:sz w:val="28"/>
                              <w:szCs w:val="28"/>
                            </w:rPr>
                            <w:t>202</w:t>
                          </w:r>
                        </w:ins>
                        <w:ins w:id="74" w:author="Raphael Malyankar" w:date="2024-10-07T16:51:00Z" w16du:dateUtc="2024-10-07T23:51:00Z">
                          <w:r w:rsidR="00ED09DB">
                            <w:rPr>
                              <w:rFonts w:ascii="Arial" w:hAnsi="Arial" w:cs="HelveticaNeueLT Std Med"/>
                              <w:b/>
                              <w:color w:val="00004C"/>
                              <w:sz w:val="28"/>
                              <w:szCs w:val="28"/>
                            </w:rPr>
                            <w:t>41007</w:t>
                          </w:r>
                        </w:ins>
                      </w:p>
                      <w:p w14:paraId="7979CF00" w14:textId="17C72CD1"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S-101 Edition 1.</w:t>
                        </w:r>
                        <w:ins w:id="75" w:author="Raphael Malyankar" w:date="2024-09-24T15:30:00Z" w16du:dateUtc="2024-09-24T22:30:00Z">
                          <w:r w:rsidR="00DA1A11">
                            <w:rPr>
                              <w:rFonts w:ascii="Arial" w:hAnsi="Arial" w:cs="HelveticaNeueLT Std Med"/>
                              <w:b/>
                              <w:color w:val="00004C"/>
                              <w:sz w:val="28"/>
                              <w:szCs w:val="28"/>
                            </w:rPr>
                            <w:t>5.0</w:t>
                          </w:r>
                        </w:ins>
                        <w:del w:id="76" w:author="Raphael Malyankar" w:date="2024-09-24T15:30:00Z" w16du:dateUtc="2024-09-24T22:30:00Z">
                          <w:r w:rsidDel="00DA1A11">
                            <w:rPr>
                              <w:rFonts w:ascii="Arial" w:hAnsi="Arial" w:cs="HelveticaNeueLT Std Med"/>
                              <w:b/>
                              <w:color w:val="00004C"/>
                              <w:sz w:val="28"/>
                              <w:szCs w:val="28"/>
                            </w:rPr>
                            <w:delText>4.1</w:delText>
                          </w:r>
                        </w:del>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70" w:name="_Hlk162625566"/>
      <w:r w:rsidRPr="00CF30EA">
        <w:rPr>
          <w:bCs/>
          <w:color w:val="auto"/>
          <w:lang w:val="en-GB"/>
        </w:rPr>
        <w:lastRenderedPageBreak/>
        <w:t>Document History</w:t>
      </w:r>
    </w:p>
    <w:bookmarkEnd w:id="70"/>
    <w:p w14:paraId="292089DF" w14:textId="489BDCF3"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S-101 Project Team (S-101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1" w:author="Raphael Malyankar" w:date="2024-09-24T15:53:00Z" w16du:dateUtc="2024-09-24T22:5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85"/>
        <w:gridCol w:w="1350"/>
        <w:gridCol w:w="1530"/>
        <w:gridCol w:w="5151"/>
        <w:tblGridChange w:id="72">
          <w:tblGrid>
            <w:gridCol w:w="985"/>
            <w:gridCol w:w="1350"/>
            <w:gridCol w:w="1530"/>
            <w:gridCol w:w="90"/>
            <w:gridCol w:w="5061"/>
          </w:tblGrid>
        </w:tblGridChange>
      </w:tblGrid>
      <w:tr w:rsidR="000701DE" w:rsidRPr="00CF30EA" w14:paraId="61B80077" w14:textId="77777777" w:rsidTr="000701DE">
        <w:trPr>
          <w:cantSplit/>
          <w:trPrChange w:id="73" w:author="Raphael Malyankar" w:date="2024-09-24T15:53:00Z" w16du:dateUtc="2024-09-24T22:53:00Z">
            <w:trPr>
              <w:cantSplit/>
            </w:trPr>
          </w:trPrChange>
        </w:trPr>
        <w:tc>
          <w:tcPr>
            <w:tcW w:w="985" w:type="dxa"/>
            <w:shd w:val="clear" w:color="auto" w:fill="D9D9D9" w:themeFill="background1" w:themeFillShade="D9"/>
            <w:tcPrChange w:id="74" w:author="Raphael Malyankar" w:date="2024-09-24T15:53:00Z" w16du:dateUtc="2024-09-24T22:53:00Z">
              <w:tcPr>
                <w:tcW w:w="985" w:type="dxa"/>
                <w:shd w:val="clear" w:color="auto" w:fill="D9D9D9" w:themeFill="background1" w:themeFillShade="D9"/>
              </w:tcPr>
            </w:tcPrChange>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Change w:id="75" w:author="Raphael Malyankar" w:date="2024-09-24T15:53:00Z" w16du:dateUtc="2024-09-24T22:53:00Z">
              <w:tcPr>
                <w:tcW w:w="1350" w:type="dxa"/>
                <w:shd w:val="clear" w:color="auto" w:fill="D9D9D9" w:themeFill="background1" w:themeFillShade="D9"/>
              </w:tcPr>
            </w:tcPrChange>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Change w:id="76" w:author="Raphael Malyankar" w:date="2024-09-24T15:53:00Z" w16du:dateUtc="2024-09-24T22:53:00Z">
              <w:tcPr>
                <w:tcW w:w="1620" w:type="dxa"/>
                <w:gridSpan w:val="2"/>
                <w:shd w:val="clear" w:color="auto" w:fill="D9D9D9" w:themeFill="background1" w:themeFillShade="D9"/>
              </w:tcPr>
            </w:tcPrChange>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Change w:id="77" w:author="Raphael Malyankar" w:date="2024-09-24T15:53:00Z" w16du:dateUtc="2024-09-24T22:53:00Z">
              <w:tcPr>
                <w:tcW w:w="5061" w:type="dxa"/>
                <w:shd w:val="clear" w:color="auto" w:fill="D9D9D9" w:themeFill="background1" w:themeFillShade="D9"/>
              </w:tcPr>
            </w:tcPrChange>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ins w:id="78" w:author="Raphael Malyankar" w:date="2024-09-24T15:52:00Z" w16du:dateUtc="2024-09-24T22:52:00Z">
              <w:r>
                <w:rPr>
                  <w:lang w:val="en-GB"/>
                </w:rPr>
                <w:t>0.1.0</w:t>
              </w:r>
            </w:ins>
          </w:p>
        </w:tc>
        <w:tc>
          <w:tcPr>
            <w:tcW w:w="1350" w:type="dxa"/>
            <w:shd w:val="clear" w:color="auto" w:fill="auto"/>
          </w:tcPr>
          <w:p w14:paraId="52BC8874" w14:textId="6A5F0FC5" w:rsidR="002C775A" w:rsidRPr="00CF30EA" w:rsidRDefault="000701DE" w:rsidP="00B943EE">
            <w:pPr>
              <w:suppressLineNumbers/>
              <w:spacing w:before="60" w:after="60" w:line="240" w:lineRule="auto"/>
              <w:jc w:val="left"/>
              <w:rPr>
                <w:lang w:val="en-GB"/>
              </w:rPr>
            </w:pPr>
            <w:ins w:id="79" w:author="Raphael Malyankar" w:date="2024-09-24T15:52:00Z" w16du:dateUtc="2024-09-24T22:52:00Z">
              <w:r>
                <w:rPr>
                  <w:lang w:val="en-GB"/>
                </w:rPr>
                <w:t>2024-08-23</w:t>
              </w:r>
            </w:ins>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ins w:id="80" w:author="Raphael Malyankar" w:date="2024-09-24T15:52:00Z" w16du:dateUtc="2024-09-24T22:52:00Z">
              <w:r>
                <w:rPr>
                  <w:lang w:val="en-GB"/>
                </w:rPr>
                <w:t>RM</w:t>
              </w:r>
            </w:ins>
          </w:p>
        </w:tc>
        <w:tc>
          <w:tcPr>
            <w:tcW w:w="5151" w:type="dxa"/>
            <w:shd w:val="clear" w:color="auto" w:fill="auto"/>
          </w:tcPr>
          <w:p w14:paraId="12612EB6" w14:textId="3D2B5821" w:rsidR="002C775A" w:rsidRPr="00CF30EA" w:rsidRDefault="000701DE" w:rsidP="00B943EE">
            <w:pPr>
              <w:suppressLineNumbers/>
              <w:spacing w:before="60" w:after="60" w:line="240" w:lineRule="auto"/>
              <w:jc w:val="left"/>
              <w:rPr>
                <w:lang w:val="en-GB"/>
              </w:rPr>
            </w:pPr>
            <w:ins w:id="81" w:author="Raphael Malyankar" w:date="2024-09-24T15:52:00Z" w16du:dateUtc="2024-09-24T22:52:00Z">
              <w:r>
                <w:rPr>
                  <w:lang w:val="en-GB"/>
                </w:rPr>
                <w:t xml:space="preserve">Initial draft posted in S100 </w:t>
              </w:r>
            </w:ins>
            <w:ins w:id="82" w:author="Raphael Malyankar" w:date="2024-09-24T15:53:00Z" w16du:dateUtc="2024-09-24T22:53:00Z">
              <w:r>
                <w:rPr>
                  <w:lang w:val="en-GB"/>
                </w:rPr>
                <w:t>V</w:t>
              </w:r>
            </w:ins>
            <w:ins w:id="83" w:author="Raphael Malyankar" w:date="2024-09-24T15:52:00Z" w16du:dateUtc="2024-09-24T22:52:00Z">
              <w:r>
                <w:rPr>
                  <w:lang w:val="en-GB"/>
                </w:rPr>
                <w:t xml:space="preserve">alidation </w:t>
              </w:r>
            </w:ins>
            <w:ins w:id="84" w:author="Raphael Malyankar" w:date="2024-09-24T15:53:00Z" w16du:dateUtc="2024-09-24T22:53:00Z">
              <w:r>
                <w:rPr>
                  <w:lang w:val="en-GB"/>
                </w:rPr>
                <w:t>C</w:t>
              </w:r>
            </w:ins>
            <w:ins w:id="85" w:author="Raphael Malyankar" w:date="2024-09-24T15:52:00Z" w16du:dateUtc="2024-09-24T22:52:00Z">
              <w:r>
                <w:rPr>
                  <w:lang w:val="en-GB"/>
                </w:rPr>
                <w:t>hecks GitHub reposi</w:t>
              </w:r>
            </w:ins>
            <w:ins w:id="86" w:author="Raphael Malyankar" w:date="2024-09-24T15:53:00Z" w16du:dateUtc="2024-09-24T22:53:00Z">
              <w:r>
                <w:rPr>
                  <w:lang w:val="en-GB"/>
                </w:rPr>
                <w:t>tory</w:t>
              </w:r>
            </w:ins>
          </w:p>
        </w:tc>
      </w:tr>
      <w:tr w:rsidR="000701DE" w:rsidRPr="00CF30EA" w14:paraId="77B4FF3A" w14:textId="77777777" w:rsidTr="000701DE">
        <w:trPr>
          <w:cantSplit/>
        </w:trPr>
        <w:tc>
          <w:tcPr>
            <w:tcW w:w="985" w:type="dxa"/>
            <w:shd w:val="clear" w:color="auto" w:fill="auto"/>
          </w:tcPr>
          <w:p w14:paraId="65809BCC" w14:textId="5EC0BEE9" w:rsidR="002C775A" w:rsidRPr="00CF30EA" w:rsidRDefault="000701DE" w:rsidP="00B943EE">
            <w:pPr>
              <w:suppressLineNumbers/>
              <w:spacing w:before="60" w:after="60" w:line="240" w:lineRule="auto"/>
              <w:jc w:val="left"/>
              <w:rPr>
                <w:lang w:val="en-GB"/>
              </w:rPr>
            </w:pPr>
            <w:ins w:id="87" w:author="Raphael Malyankar" w:date="2024-09-24T15:53:00Z" w16du:dateUtc="2024-09-24T22:53:00Z">
              <w:r>
                <w:rPr>
                  <w:lang w:val="en-GB"/>
                </w:rPr>
                <w:t>0.2.0</w:t>
              </w:r>
            </w:ins>
          </w:p>
        </w:tc>
        <w:tc>
          <w:tcPr>
            <w:tcW w:w="1350" w:type="dxa"/>
            <w:shd w:val="clear" w:color="auto" w:fill="auto"/>
          </w:tcPr>
          <w:p w14:paraId="11E5C2AB" w14:textId="18B218B0" w:rsidR="002C775A" w:rsidRPr="00CF30EA" w:rsidRDefault="000701DE" w:rsidP="00B943EE">
            <w:pPr>
              <w:suppressLineNumbers/>
              <w:spacing w:before="60" w:after="60" w:line="240" w:lineRule="auto"/>
              <w:jc w:val="left"/>
              <w:rPr>
                <w:lang w:val="en-GB"/>
              </w:rPr>
            </w:pPr>
            <w:ins w:id="88" w:author="Raphael Malyankar" w:date="2024-09-24T15:53:00Z" w16du:dateUtc="2024-09-24T22:53:00Z">
              <w:r>
                <w:rPr>
                  <w:lang w:val="en-GB"/>
                </w:rPr>
                <w:t>2024-</w:t>
              </w:r>
            </w:ins>
            <w:ins w:id="89" w:author="Raphael Malyankar" w:date="2024-10-07T16:53:00Z" w16du:dateUtc="2024-10-07T23:53:00Z">
              <w:r w:rsidR="00ED09DB">
                <w:rPr>
                  <w:lang w:val="en-GB"/>
                </w:rPr>
                <w:t>10</w:t>
              </w:r>
            </w:ins>
            <w:ins w:id="90" w:author="Raphael Malyankar" w:date="2024-09-24T15:54:00Z" w16du:dateUtc="2024-09-24T22:54:00Z">
              <w:r>
                <w:rPr>
                  <w:lang w:val="en-GB"/>
                </w:rPr>
                <w:t>-</w:t>
              </w:r>
            </w:ins>
            <w:ins w:id="91" w:author="Raphael Malyankar" w:date="2024-10-07T16:53:00Z" w16du:dateUtc="2024-10-07T23:53:00Z">
              <w:r w:rsidR="00ED09DB">
                <w:rPr>
                  <w:lang w:val="en-GB"/>
                </w:rPr>
                <w:t>07</w:t>
              </w:r>
            </w:ins>
          </w:p>
        </w:tc>
        <w:tc>
          <w:tcPr>
            <w:tcW w:w="1530" w:type="dxa"/>
            <w:shd w:val="clear" w:color="auto" w:fill="auto"/>
          </w:tcPr>
          <w:p w14:paraId="3669E0A1" w14:textId="6457BF49" w:rsidR="002C775A" w:rsidRPr="00CF30EA" w:rsidRDefault="000701DE" w:rsidP="00B943EE">
            <w:pPr>
              <w:suppressLineNumbers/>
              <w:spacing w:before="60" w:after="60" w:line="240" w:lineRule="auto"/>
              <w:jc w:val="left"/>
              <w:rPr>
                <w:lang w:val="en-GB"/>
              </w:rPr>
            </w:pPr>
            <w:ins w:id="92" w:author="Raphael Malyankar" w:date="2024-09-24T15:54:00Z" w16du:dateUtc="2024-09-24T22:54:00Z">
              <w:r>
                <w:rPr>
                  <w:lang w:val="en-GB"/>
                </w:rPr>
                <w:t>RM</w:t>
              </w:r>
            </w:ins>
          </w:p>
        </w:tc>
        <w:tc>
          <w:tcPr>
            <w:tcW w:w="5151" w:type="dxa"/>
            <w:shd w:val="clear" w:color="auto" w:fill="auto"/>
          </w:tcPr>
          <w:p w14:paraId="16DB5768" w14:textId="69AA76D0" w:rsidR="002C775A" w:rsidRPr="00CF30EA" w:rsidRDefault="00ED09DB" w:rsidP="00B943EE">
            <w:pPr>
              <w:suppressLineNumbers/>
              <w:spacing w:before="60" w:after="60" w:line="240" w:lineRule="auto"/>
              <w:jc w:val="left"/>
              <w:rPr>
                <w:lang w:val="en-GB"/>
              </w:rPr>
            </w:pPr>
            <w:ins w:id="93" w:author="Raphael Malyankar" w:date="2024-10-07T16:53:00Z" w16du:dateUtc="2024-10-07T23:53:00Z">
              <w:r>
                <w:rPr>
                  <w:lang w:val="en-GB"/>
                </w:rPr>
                <w:t xml:space="preserve">Applied </w:t>
              </w:r>
            </w:ins>
            <w:ins w:id="94" w:author="Raphael Malyankar" w:date="2024-10-07T16:55:00Z" w16du:dateUtc="2024-10-07T23:55:00Z">
              <w:r>
                <w:rPr>
                  <w:lang w:val="en-GB"/>
                </w:rPr>
                <w:t>check</w:t>
              </w:r>
            </w:ins>
            <w:ins w:id="95" w:author="Raphael Malyankar" w:date="2024-10-07T16:53:00Z" w16du:dateUtc="2024-10-07T23:53:00Z">
              <w:r>
                <w:rPr>
                  <w:lang w:val="en-GB"/>
                </w:rPr>
                <w:t xml:space="preserve"> </w:t>
              </w:r>
            </w:ins>
            <w:ins w:id="96" w:author="Raphael Malyankar" w:date="2024-10-07T16:54:00Z" w16du:dateUtc="2024-10-07T23:54:00Z">
              <w:r>
                <w:rPr>
                  <w:lang w:val="en-GB"/>
                </w:rPr>
                <w:t xml:space="preserve">revisions </w:t>
              </w:r>
            </w:ins>
            <w:ins w:id="97" w:author="Raphael Malyankar" w:date="2024-10-07T16:55:00Z" w16du:dateUtc="2024-10-07T23:55:00Z">
              <w:r>
                <w:rPr>
                  <w:lang w:val="en-GB"/>
                </w:rPr>
                <w:t xml:space="preserve">from S-101 PT </w:t>
              </w:r>
            </w:ins>
            <w:ins w:id="98" w:author="Raphael Malyankar" w:date="2024-10-07T16:54:00Z" w16du:dateUtc="2024-10-07T23:54:00Z">
              <w:r>
                <w:rPr>
                  <w:lang w:val="en-GB"/>
                </w:rPr>
                <w:t>as of Oct. 7 to list</w:t>
              </w:r>
            </w:ins>
            <w:ins w:id="99" w:author="Raphael Malyankar" w:date="2024-10-07T16:55:00Z" w16du:dateUtc="2024-10-07T23:55:00Z">
              <w:r>
                <w:rPr>
                  <w:lang w:val="en-GB"/>
                </w:rPr>
                <w:t xml:space="preserve">; </w:t>
              </w:r>
            </w:ins>
            <w:ins w:id="100" w:author="Raphael Malyankar" w:date="2024-10-07T16:56:00Z" w16du:dateUtc="2024-10-07T23:56:00Z">
              <w:r>
                <w:rPr>
                  <w:lang w:val="en-GB"/>
                </w:rPr>
                <w:t xml:space="preserve">combined references into single row </w:t>
              </w:r>
            </w:ins>
            <w:ins w:id="101" w:author="Raphael Malyankar" w:date="2024-10-07T16:57:00Z" w16du:dateUtc="2024-10-07T23:57:00Z">
              <w:r>
                <w:rPr>
                  <w:lang w:val="en-GB"/>
                </w:rPr>
                <w:t xml:space="preserve">as per email discussion; </w:t>
              </w:r>
            </w:ins>
            <w:ins w:id="102" w:author="Raphael Malyankar" w:date="2024-10-07T19:06:00Z" w16du:dateUtc="2024-10-08T02:06:00Z">
              <w:r w:rsidR="00963AA0">
                <w:rPr>
                  <w:lang w:val="en-GB"/>
                </w:rPr>
                <w:t>added clause to reference applicable generic and interop</w:t>
              </w:r>
            </w:ins>
            <w:ins w:id="103" w:author="Raphael Malyankar" w:date="2024-10-07T19:07:00Z" w16du:dateUtc="2024-10-08T02:07:00Z">
              <w:r w:rsidR="00963AA0">
                <w:rPr>
                  <w:lang w:val="en-GB"/>
                </w:rPr>
                <w:t xml:space="preserve">. checks; </w:t>
              </w:r>
            </w:ins>
            <w:ins w:id="104" w:author="Raphael Malyankar" w:date="2024-10-07T16:58:00Z" w16du:dateUtc="2024-10-07T23:58:00Z">
              <w:r>
                <w:rPr>
                  <w:lang w:val="en-GB"/>
                </w:rPr>
                <w:t>corrected typo</w:t>
              </w:r>
              <w:r w:rsidR="003C4086">
                <w:rPr>
                  <w:lang w:val="en-GB"/>
                </w:rPr>
                <w:t xml:space="preserve">graphical errors in </w:t>
              </w:r>
            </w:ins>
            <w:ins w:id="105" w:author="Raphael Malyankar" w:date="2024-10-07T16:59:00Z" w16du:dateUtc="2024-10-07T23:59:00Z">
              <w:r w:rsidR="003C4086">
                <w:rPr>
                  <w:lang w:val="en-GB"/>
                </w:rPr>
                <w:t xml:space="preserve">list; </w:t>
              </w:r>
            </w:ins>
            <w:ins w:id="106" w:author="Raphael Malyankar" w:date="2024-10-07T16:57:00Z" w16du:dateUtc="2024-10-07T23:57:00Z">
              <w:r>
                <w:rPr>
                  <w:lang w:val="en-GB"/>
                </w:rPr>
                <w:t xml:space="preserve">applied feedback </w:t>
              </w:r>
            </w:ins>
            <w:ins w:id="107" w:author="Raphael Malyankar" w:date="2024-10-07T16:58:00Z" w16du:dateUtc="2024-10-07T23:58:00Z">
              <w:r>
                <w:rPr>
                  <w:lang w:val="en-GB"/>
                </w:rPr>
                <w:t xml:space="preserve">received </w:t>
              </w:r>
            </w:ins>
            <w:ins w:id="108" w:author="Raphael Malyankar" w:date="2024-10-07T19:07:00Z" w16du:dateUtc="2024-10-08T02:07:00Z">
              <w:r w:rsidR="00963AA0">
                <w:rPr>
                  <w:lang w:val="en-GB"/>
                </w:rPr>
                <w:t>on</w:t>
              </w:r>
            </w:ins>
            <w:ins w:id="109" w:author="Raphael Malyankar" w:date="2024-10-07T16:57:00Z" w16du:dateUtc="2024-10-07T23:57:00Z">
              <w:r>
                <w:rPr>
                  <w:lang w:val="en-GB"/>
                </w:rPr>
                <w:t xml:space="preserve"> Word</w:t>
              </w:r>
            </w:ins>
            <w:ins w:id="110" w:author="Raphael Malyankar" w:date="2024-10-07T16:58:00Z" w16du:dateUtc="2024-10-07T23:58:00Z">
              <w:r>
                <w:rPr>
                  <w:lang w:val="en-GB"/>
                </w:rPr>
                <w:t xml:space="preserve"> doc.</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11"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11"/>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3050FE38" w14:textId="6130ADC0" w:rsidR="0022090D"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220174" w:history="1">
        <w:r w:rsidR="0022090D" w:rsidRPr="005734C7">
          <w:rPr>
            <w:rStyle w:val="Hyperlink"/>
          </w:rPr>
          <w:t>1</w:t>
        </w:r>
        <w:r w:rsidR="0022090D">
          <w:rPr>
            <w:rFonts w:asciiTheme="minorHAnsi" w:eastAsiaTheme="minorEastAsia" w:hAnsiTheme="minorHAnsi" w:cstheme="minorBidi"/>
            <w:b w:val="0"/>
            <w:kern w:val="2"/>
            <w:sz w:val="24"/>
            <w:szCs w:val="24"/>
            <w:lang w:val="en-US" w:eastAsia="en-US"/>
            <w14:ligatures w14:val="standardContextual"/>
          </w:rPr>
          <w:tab/>
        </w:r>
        <w:r w:rsidR="0022090D" w:rsidRPr="005734C7">
          <w:rPr>
            <w:rStyle w:val="Hyperlink"/>
          </w:rPr>
          <w:t>Introduction</w:t>
        </w:r>
        <w:r w:rsidR="0022090D">
          <w:rPr>
            <w:webHidden/>
          </w:rPr>
          <w:tab/>
        </w:r>
        <w:r w:rsidR="0022090D">
          <w:rPr>
            <w:webHidden/>
          </w:rPr>
          <w:fldChar w:fldCharType="begin"/>
        </w:r>
        <w:r w:rsidR="0022090D">
          <w:rPr>
            <w:webHidden/>
          </w:rPr>
          <w:instrText xml:space="preserve"> PAGEREF _Toc179220174 \h </w:instrText>
        </w:r>
        <w:r w:rsidR="0022090D">
          <w:rPr>
            <w:webHidden/>
          </w:rPr>
        </w:r>
        <w:r w:rsidR="0022090D">
          <w:rPr>
            <w:webHidden/>
          </w:rPr>
          <w:fldChar w:fldCharType="separate"/>
        </w:r>
        <w:r w:rsidR="003575E8">
          <w:rPr>
            <w:webHidden/>
          </w:rPr>
          <w:t>1</w:t>
        </w:r>
        <w:r w:rsidR="0022090D">
          <w:rPr>
            <w:webHidden/>
          </w:rPr>
          <w:fldChar w:fldCharType="end"/>
        </w:r>
      </w:hyperlink>
    </w:p>
    <w:p w14:paraId="2E356790" w14:textId="720A2CB0"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5" w:history="1">
        <w:r w:rsidRPr="005734C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Scope</w:t>
        </w:r>
        <w:r>
          <w:rPr>
            <w:webHidden/>
          </w:rPr>
          <w:tab/>
        </w:r>
        <w:r>
          <w:rPr>
            <w:webHidden/>
          </w:rPr>
          <w:fldChar w:fldCharType="begin"/>
        </w:r>
        <w:r>
          <w:rPr>
            <w:webHidden/>
          </w:rPr>
          <w:instrText xml:space="preserve"> PAGEREF _Toc179220175 \h </w:instrText>
        </w:r>
        <w:r>
          <w:rPr>
            <w:webHidden/>
          </w:rPr>
        </w:r>
        <w:r>
          <w:rPr>
            <w:webHidden/>
          </w:rPr>
          <w:fldChar w:fldCharType="separate"/>
        </w:r>
        <w:r w:rsidR="003575E8">
          <w:rPr>
            <w:webHidden/>
          </w:rPr>
          <w:t>1</w:t>
        </w:r>
        <w:r>
          <w:rPr>
            <w:webHidden/>
          </w:rPr>
          <w:fldChar w:fldCharType="end"/>
        </w:r>
      </w:hyperlink>
    </w:p>
    <w:p w14:paraId="51D2C226" w14:textId="62B6C901"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6" w:history="1">
        <w:r w:rsidRPr="005734C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Conformance</w:t>
        </w:r>
        <w:r>
          <w:rPr>
            <w:webHidden/>
          </w:rPr>
          <w:tab/>
        </w:r>
        <w:r>
          <w:rPr>
            <w:webHidden/>
          </w:rPr>
          <w:fldChar w:fldCharType="begin"/>
        </w:r>
        <w:r>
          <w:rPr>
            <w:webHidden/>
          </w:rPr>
          <w:instrText xml:space="preserve"> PAGEREF _Toc179220176 \h </w:instrText>
        </w:r>
        <w:r>
          <w:rPr>
            <w:webHidden/>
          </w:rPr>
        </w:r>
        <w:r>
          <w:rPr>
            <w:webHidden/>
          </w:rPr>
          <w:fldChar w:fldCharType="separate"/>
        </w:r>
        <w:r w:rsidR="003575E8">
          <w:rPr>
            <w:webHidden/>
          </w:rPr>
          <w:t>1</w:t>
        </w:r>
        <w:r>
          <w:rPr>
            <w:webHidden/>
          </w:rPr>
          <w:fldChar w:fldCharType="end"/>
        </w:r>
      </w:hyperlink>
    </w:p>
    <w:p w14:paraId="1D6F068C" w14:textId="66ED7CF8"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77" w:history="1">
        <w:r w:rsidRPr="005734C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References</w:t>
        </w:r>
        <w:r>
          <w:rPr>
            <w:webHidden/>
          </w:rPr>
          <w:tab/>
        </w:r>
        <w:r>
          <w:rPr>
            <w:webHidden/>
          </w:rPr>
          <w:fldChar w:fldCharType="begin"/>
        </w:r>
        <w:r>
          <w:rPr>
            <w:webHidden/>
          </w:rPr>
          <w:instrText xml:space="preserve"> PAGEREF _Toc179220177 \h </w:instrText>
        </w:r>
        <w:r>
          <w:rPr>
            <w:webHidden/>
          </w:rPr>
        </w:r>
        <w:r>
          <w:rPr>
            <w:webHidden/>
          </w:rPr>
          <w:fldChar w:fldCharType="separate"/>
        </w:r>
        <w:r w:rsidR="003575E8">
          <w:rPr>
            <w:webHidden/>
          </w:rPr>
          <w:t>1</w:t>
        </w:r>
        <w:r>
          <w:rPr>
            <w:webHidden/>
          </w:rPr>
          <w:fldChar w:fldCharType="end"/>
        </w:r>
      </w:hyperlink>
    </w:p>
    <w:p w14:paraId="475ADB10" w14:textId="3E550EAE"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78" w:history="1">
        <w:r w:rsidRPr="005734C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Normative references</w:t>
        </w:r>
        <w:r>
          <w:rPr>
            <w:webHidden/>
          </w:rPr>
          <w:tab/>
        </w:r>
        <w:r>
          <w:rPr>
            <w:webHidden/>
          </w:rPr>
          <w:fldChar w:fldCharType="begin"/>
        </w:r>
        <w:r>
          <w:rPr>
            <w:webHidden/>
          </w:rPr>
          <w:instrText xml:space="preserve"> PAGEREF _Toc179220178 \h </w:instrText>
        </w:r>
        <w:r>
          <w:rPr>
            <w:webHidden/>
          </w:rPr>
        </w:r>
        <w:r>
          <w:rPr>
            <w:webHidden/>
          </w:rPr>
          <w:fldChar w:fldCharType="separate"/>
        </w:r>
        <w:r w:rsidR="003575E8">
          <w:rPr>
            <w:webHidden/>
          </w:rPr>
          <w:t>1</w:t>
        </w:r>
        <w:r>
          <w:rPr>
            <w:webHidden/>
          </w:rPr>
          <w:fldChar w:fldCharType="end"/>
        </w:r>
      </w:hyperlink>
    </w:p>
    <w:p w14:paraId="0392C31E" w14:textId="63AD27A1"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79" w:history="1">
        <w:r w:rsidRPr="005734C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Informative references</w:t>
        </w:r>
        <w:r>
          <w:rPr>
            <w:webHidden/>
          </w:rPr>
          <w:tab/>
        </w:r>
        <w:r>
          <w:rPr>
            <w:webHidden/>
          </w:rPr>
          <w:fldChar w:fldCharType="begin"/>
        </w:r>
        <w:r>
          <w:rPr>
            <w:webHidden/>
          </w:rPr>
          <w:instrText xml:space="preserve"> PAGEREF _Toc179220179 \h </w:instrText>
        </w:r>
        <w:r>
          <w:rPr>
            <w:webHidden/>
          </w:rPr>
        </w:r>
        <w:r>
          <w:rPr>
            <w:webHidden/>
          </w:rPr>
          <w:fldChar w:fldCharType="separate"/>
        </w:r>
        <w:r w:rsidR="003575E8">
          <w:rPr>
            <w:webHidden/>
          </w:rPr>
          <w:t>1</w:t>
        </w:r>
        <w:r>
          <w:rPr>
            <w:webHidden/>
          </w:rPr>
          <w:fldChar w:fldCharType="end"/>
        </w:r>
      </w:hyperlink>
    </w:p>
    <w:p w14:paraId="30540242" w14:textId="0013EE98"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0" w:history="1">
        <w:r w:rsidRPr="005734C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Terms, definitions and abbreviations</w:t>
        </w:r>
        <w:r>
          <w:rPr>
            <w:webHidden/>
          </w:rPr>
          <w:tab/>
        </w:r>
        <w:r>
          <w:rPr>
            <w:webHidden/>
          </w:rPr>
          <w:fldChar w:fldCharType="begin"/>
        </w:r>
        <w:r>
          <w:rPr>
            <w:webHidden/>
          </w:rPr>
          <w:instrText xml:space="preserve"> PAGEREF _Toc179220180 \h </w:instrText>
        </w:r>
        <w:r>
          <w:rPr>
            <w:webHidden/>
          </w:rPr>
        </w:r>
        <w:r>
          <w:rPr>
            <w:webHidden/>
          </w:rPr>
          <w:fldChar w:fldCharType="separate"/>
        </w:r>
        <w:r w:rsidR="003575E8">
          <w:rPr>
            <w:webHidden/>
          </w:rPr>
          <w:t>2</w:t>
        </w:r>
        <w:r>
          <w:rPr>
            <w:webHidden/>
          </w:rPr>
          <w:fldChar w:fldCharType="end"/>
        </w:r>
      </w:hyperlink>
    </w:p>
    <w:p w14:paraId="21E765D6" w14:textId="518DC5A0"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1" w:history="1">
        <w:r w:rsidRPr="005734C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Terms and definitions</w:t>
        </w:r>
        <w:r>
          <w:rPr>
            <w:webHidden/>
          </w:rPr>
          <w:tab/>
        </w:r>
        <w:r>
          <w:rPr>
            <w:webHidden/>
          </w:rPr>
          <w:fldChar w:fldCharType="begin"/>
        </w:r>
        <w:r>
          <w:rPr>
            <w:webHidden/>
          </w:rPr>
          <w:instrText xml:space="preserve"> PAGEREF _Toc179220181 \h </w:instrText>
        </w:r>
        <w:r>
          <w:rPr>
            <w:webHidden/>
          </w:rPr>
        </w:r>
        <w:r>
          <w:rPr>
            <w:webHidden/>
          </w:rPr>
          <w:fldChar w:fldCharType="separate"/>
        </w:r>
        <w:r w:rsidR="003575E8">
          <w:rPr>
            <w:webHidden/>
          </w:rPr>
          <w:t>2</w:t>
        </w:r>
        <w:r>
          <w:rPr>
            <w:webHidden/>
          </w:rPr>
          <w:fldChar w:fldCharType="end"/>
        </w:r>
      </w:hyperlink>
    </w:p>
    <w:p w14:paraId="453A7DA3" w14:textId="4BCD5EC7"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2" w:history="1">
        <w:r w:rsidRPr="005734C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Abbreviations</w:t>
        </w:r>
        <w:r>
          <w:rPr>
            <w:webHidden/>
          </w:rPr>
          <w:tab/>
        </w:r>
        <w:r>
          <w:rPr>
            <w:webHidden/>
          </w:rPr>
          <w:fldChar w:fldCharType="begin"/>
        </w:r>
        <w:r>
          <w:rPr>
            <w:webHidden/>
          </w:rPr>
          <w:instrText xml:space="preserve"> PAGEREF _Toc179220182 \h </w:instrText>
        </w:r>
        <w:r>
          <w:rPr>
            <w:webHidden/>
          </w:rPr>
        </w:r>
        <w:r>
          <w:rPr>
            <w:webHidden/>
          </w:rPr>
          <w:fldChar w:fldCharType="separate"/>
        </w:r>
        <w:r w:rsidR="003575E8">
          <w:rPr>
            <w:webHidden/>
          </w:rPr>
          <w:t>3</w:t>
        </w:r>
        <w:r>
          <w:rPr>
            <w:webHidden/>
          </w:rPr>
          <w:fldChar w:fldCharType="end"/>
        </w:r>
      </w:hyperlink>
    </w:p>
    <w:p w14:paraId="6FF2A736" w14:textId="4E638C54"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3" w:history="1">
        <w:r w:rsidRPr="005734C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Symbols</w:t>
        </w:r>
        <w:r>
          <w:rPr>
            <w:webHidden/>
          </w:rPr>
          <w:tab/>
        </w:r>
        <w:r>
          <w:rPr>
            <w:webHidden/>
          </w:rPr>
          <w:fldChar w:fldCharType="begin"/>
        </w:r>
        <w:r>
          <w:rPr>
            <w:webHidden/>
          </w:rPr>
          <w:instrText xml:space="preserve"> PAGEREF _Toc179220183 \h </w:instrText>
        </w:r>
        <w:r>
          <w:rPr>
            <w:webHidden/>
          </w:rPr>
        </w:r>
        <w:r>
          <w:rPr>
            <w:webHidden/>
          </w:rPr>
          <w:fldChar w:fldCharType="separate"/>
        </w:r>
        <w:r w:rsidR="003575E8">
          <w:rPr>
            <w:webHidden/>
          </w:rPr>
          <w:t>3</w:t>
        </w:r>
        <w:r>
          <w:rPr>
            <w:webHidden/>
          </w:rPr>
          <w:fldChar w:fldCharType="end"/>
        </w:r>
      </w:hyperlink>
    </w:p>
    <w:p w14:paraId="4B05AA05" w14:textId="0606CEF7"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4" w:history="1">
        <w:r w:rsidRPr="005734C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Use of language</w:t>
        </w:r>
        <w:r>
          <w:rPr>
            <w:webHidden/>
          </w:rPr>
          <w:tab/>
        </w:r>
        <w:r>
          <w:rPr>
            <w:webHidden/>
          </w:rPr>
          <w:fldChar w:fldCharType="begin"/>
        </w:r>
        <w:r>
          <w:rPr>
            <w:webHidden/>
          </w:rPr>
          <w:instrText xml:space="preserve"> PAGEREF _Toc179220184 \h </w:instrText>
        </w:r>
        <w:r>
          <w:rPr>
            <w:webHidden/>
          </w:rPr>
        </w:r>
        <w:r>
          <w:rPr>
            <w:webHidden/>
          </w:rPr>
          <w:fldChar w:fldCharType="separate"/>
        </w:r>
        <w:r w:rsidR="003575E8">
          <w:rPr>
            <w:webHidden/>
          </w:rPr>
          <w:t>3</w:t>
        </w:r>
        <w:r>
          <w:rPr>
            <w:webHidden/>
          </w:rPr>
          <w:fldChar w:fldCharType="end"/>
        </w:r>
      </w:hyperlink>
    </w:p>
    <w:p w14:paraId="33584EC5" w14:textId="4907C7B8"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5" w:history="1">
        <w:r w:rsidRPr="005734C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General description</w:t>
        </w:r>
        <w:r>
          <w:rPr>
            <w:webHidden/>
          </w:rPr>
          <w:tab/>
        </w:r>
        <w:r>
          <w:rPr>
            <w:webHidden/>
          </w:rPr>
          <w:fldChar w:fldCharType="begin"/>
        </w:r>
        <w:r>
          <w:rPr>
            <w:webHidden/>
          </w:rPr>
          <w:instrText xml:space="preserve"> PAGEREF _Toc179220185 \h </w:instrText>
        </w:r>
        <w:r>
          <w:rPr>
            <w:webHidden/>
          </w:rPr>
        </w:r>
        <w:r>
          <w:rPr>
            <w:webHidden/>
          </w:rPr>
          <w:fldChar w:fldCharType="separate"/>
        </w:r>
        <w:r w:rsidR="003575E8">
          <w:rPr>
            <w:webHidden/>
          </w:rPr>
          <w:t>4</w:t>
        </w:r>
        <w:r>
          <w:rPr>
            <w:webHidden/>
          </w:rPr>
          <w:fldChar w:fldCharType="end"/>
        </w:r>
      </w:hyperlink>
    </w:p>
    <w:p w14:paraId="5DD2A3F2" w14:textId="1644F5C3"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86" w:history="1">
        <w:r w:rsidRPr="005734C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metadata and maintenance</w:t>
        </w:r>
        <w:r>
          <w:rPr>
            <w:webHidden/>
          </w:rPr>
          <w:tab/>
        </w:r>
        <w:r>
          <w:rPr>
            <w:webHidden/>
          </w:rPr>
          <w:fldChar w:fldCharType="begin"/>
        </w:r>
        <w:r>
          <w:rPr>
            <w:webHidden/>
          </w:rPr>
          <w:instrText xml:space="preserve"> PAGEREF _Toc179220186 \h </w:instrText>
        </w:r>
        <w:r>
          <w:rPr>
            <w:webHidden/>
          </w:rPr>
        </w:r>
        <w:r>
          <w:rPr>
            <w:webHidden/>
          </w:rPr>
          <w:fldChar w:fldCharType="separate"/>
        </w:r>
        <w:r w:rsidR="003575E8">
          <w:rPr>
            <w:webHidden/>
          </w:rPr>
          <w:t>4</w:t>
        </w:r>
        <w:r>
          <w:rPr>
            <w:webHidden/>
          </w:rPr>
          <w:fldChar w:fldCharType="end"/>
        </w:r>
      </w:hyperlink>
    </w:p>
    <w:p w14:paraId="74E86695" w14:textId="74202051"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7" w:history="1">
        <w:r w:rsidRPr="005734C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metadata</w:t>
        </w:r>
        <w:r>
          <w:rPr>
            <w:webHidden/>
          </w:rPr>
          <w:tab/>
        </w:r>
        <w:r>
          <w:rPr>
            <w:webHidden/>
          </w:rPr>
          <w:fldChar w:fldCharType="begin"/>
        </w:r>
        <w:r>
          <w:rPr>
            <w:webHidden/>
          </w:rPr>
          <w:instrText xml:space="preserve"> PAGEREF _Toc179220187 \h </w:instrText>
        </w:r>
        <w:r>
          <w:rPr>
            <w:webHidden/>
          </w:rPr>
        </w:r>
        <w:r>
          <w:rPr>
            <w:webHidden/>
          </w:rPr>
          <w:fldChar w:fldCharType="separate"/>
        </w:r>
        <w:r w:rsidR="003575E8">
          <w:rPr>
            <w:webHidden/>
          </w:rPr>
          <w:t>4</w:t>
        </w:r>
        <w:r>
          <w:rPr>
            <w:webHidden/>
          </w:rPr>
          <w:fldChar w:fldCharType="end"/>
        </w:r>
      </w:hyperlink>
    </w:p>
    <w:p w14:paraId="12B46302" w14:textId="73991D9B" w:rsidR="0022090D" w:rsidRDefault="0022090D">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220188" w:history="1">
        <w:r w:rsidRPr="005734C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Specification maintenance</w:t>
        </w:r>
        <w:r>
          <w:rPr>
            <w:webHidden/>
          </w:rPr>
          <w:tab/>
        </w:r>
        <w:r>
          <w:rPr>
            <w:webHidden/>
          </w:rPr>
          <w:fldChar w:fldCharType="begin"/>
        </w:r>
        <w:r>
          <w:rPr>
            <w:webHidden/>
          </w:rPr>
          <w:instrText xml:space="preserve"> PAGEREF _Toc179220188 \h </w:instrText>
        </w:r>
        <w:r>
          <w:rPr>
            <w:webHidden/>
          </w:rPr>
        </w:r>
        <w:r>
          <w:rPr>
            <w:webHidden/>
          </w:rPr>
          <w:fldChar w:fldCharType="separate"/>
        </w:r>
        <w:r w:rsidR="003575E8">
          <w:rPr>
            <w:webHidden/>
          </w:rPr>
          <w:t>4</w:t>
        </w:r>
        <w:r>
          <w:rPr>
            <w:webHidden/>
          </w:rPr>
          <w:fldChar w:fldCharType="end"/>
        </w:r>
      </w:hyperlink>
    </w:p>
    <w:p w14:paraId="2D470763" w14:textId="1AB7BB52"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89" w:history="1">
        <w:r w:rsidRPr="005734C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Structure</w:t>
        </w:r>
        <w:r>
          <w:rPr>
            <w:webHidden/>
          </w:rPr>
          <w:tab/>
        </w:r>
        <w:r>
          <w:rPr>
            <w:webHidden/>
          </w:rPr>
          <w:fldChar w:fldCharType="begin"/>
        </w:r>
        <w:r>
          <w:rPr>
            <w:webHidden/>
          </w:rPr>
          <w:instrText xml:space="preserve"> PAGEREF _Toc179220189 \h </w:instrText>
        </w:r>
        <w:r>
          <w:rPr>
            <w:webHidden/>
          </w:rPr>
        </w:r>
        <w:r>
          <w:rPr>
            <w:webHidden/>
          </w:rPr>
          <w:fldChar w:fldCharType="separate"/>
        </w:r>
        <w:r w:rsidR="003575E8">
          <w:rPr>
            <w:webHidden/>
          </w:rPr>
          <w:t>5</w:t>
        </w:r>
        <w:r>
          <w:rPr>
            <w:webHidden/>
          </w:rPr>
          <w:fldChar w:fldCharType="end"/>
        </w:r>
      </w:hyperlink>
    </w:p>
    <w:p w14:paraId="18F33BA1" w14:textId="77E978F6"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0" w:history="1">
        <w:r w:rsidRPr="005734C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Syntax</w:t>
        </w:r>
        <w:r>
          <w:rPr>
            <w:webHidden/>
          </w:rPr>
          <w:tab/>
        </w:r>
        <w:r>
          <w:rPr>
            <w:webHidden/>
          </w:rPr>
          <w:fldChar w:fldCharType="begin"/>
        </w:r>
        <w:r>
          <w:rPr>
            <w:webHidden/>
          </w:rPr>
          <w:instrText xml:space="preserve"> PAGEREF _Toc179220190 \h </w:instrText>
        </w:r>
        <w:r>
          <w:rPr>
            <w:webHidden/>
          </w:rPr>
        </w:r>
        <w:r>
          <w:rPr>
            <w:webHidden/>
          </w:rPr>
          <w:fldChar w:fldCharType="separate"/>
        </w:r>
        <w:r w:rsidR="003575E8">
          <w:rPr>
            <w:webHidden/>
          </w:rPr>
          <w:t>6</w:t>
        </w:r>
        <w:r>
          <w:rPr>
            <w:webHidden/>
          </w:rPr>
          <w:fldChar w:fldCharType="end"/>
        </w:r>
      </w:hyperlink>
    </w:p>
    <w:p w14:paraId="46436116" w14:textId="676CAEB9"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1" w:history="1">
        <w:r w:rsidRPr="005734C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Organisation</w:t>
        </w:r>
        <w:r>
          <w:rPr>
            <w:webHidden/>
          </w:rPr>
          <w:tab/>
        </w:r>
        <w:r>
          <w:rPr>
            <w:webHidden/>
          </w:rPr>
          <w:fldChar w:fldCharType="begin"/>
        </w:r>
        <w:r>
          <w:rPr>
            <w:webHidden/>
          </w:rPr>
          <w:instrText xml:space="preserve"> PAGEREF _Toc179220191 \h </w:instrText>
        </w:r>
        <w:r>
          <w:rPr>
            <w:webHidden/>
          </w:rPr>
        </w:r>
        <w:r>
          <w:rPr>
            <w:webHidden/>
          </w:rPr>
          <w:fldChar w:fldCharType="separate"/>
        </w:r>
        <w:r w:rsidR="003575E8">
          <w:rPr>
            <w:webHidden/>
          </w:rPr>
          <w:t>6</w:t>
        </w:r>
        <w:r>
          <w:rPr>
            <w:webHidden/>
          </w:rPr>
          <w:fldChar w:fldCharType="end"/>
        </w:r>
      </w:hyperlink>
    </w:p>
    <w:p w14:paraId="21F05B6A" w14:textId="179B3577"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2" w:history="1">
        <w:r w:rsidRPr="005734C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Other Applicable Checks</w:t>
        </w:r>
        <w:r>
          <w:rPr>
            <w:webHidden/>
          </w:rPr>
          <w:tab/>
        </w:r>
        <w:r>
          <w:rPr>
            <w:webHidden/>
          </w:rPr>
          <w:fldChar w:fldCharType="begin"/>
        </w:r>
        <w:r>
          <w:rPr>
            <w:webHidden/>
          </w:rPr>
          <w:instrText xml:space="preserve"> PAGEREF _Toc179220192 \h </w:instrText>
        </w:r>
        <w:r>
          <w:rPr>
            <w:webHidden/>
          </w:rPr>
        </w:r>
        <w:r>
          <w:rPr>
            <w:webHidden/>
          </w:rPr>
          <w:fldChar w:fldCharType="separate"/>
        </w:r>
        <w:r w:rsidR="003575E8">
          <w:rPr>
            <w:webHidden/>
          </w:rPr>
          <w:t>6</w:t>
        </w:r>
        <w:r>
          <w:rPr>
            <w:webHidden/>
          </w:rPr>
          <w:fldChar w:fldCharType="end"/>
        </w:r>
      </w:hyperlink>
    </w:p>
    <w:p w14:paraId="1CEFC3DB" w14:textId="731D5765"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93" w:history="1">
        <w:r w:rsidRPr="005734C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Generic S-100 checks</w:t>
        </w:r>
        <w:r>
          <w:rPr>
            <w:webHidden/>
          </w:rPr>
          <w:tab/>
        </w:r>
        <w:r>
          <w:rPr>
            <w:webHidden/>
          </w:rPr>
          <w:fldChar w:fldCharType="begin"/>
        </w:r>
        <w:r>
          <w:rPr>
            <w:webHidden/>
          </w:rPr>
          <w:instrText xml:space="preserve"> PAGEREF _Toc179220193 \h </w:instrText>
        </w:r>
        <w:r>
          <w:rPr>
            <w:webHidden/>
          </w:rPr>
        </w:r>
        <w:r>
          <w:rPr>
            <w:webHidden/>
          </w:rPr>
          <w:fldChar w:fldCharType="separate"/>
        </w:r>
        <w:r w:rsidR="003575E8">
          <w:rPr>
            <w:webHidden/>
          </w:rPr>
          <w:t>6</w:t>
        </w:r>
        <w:r>
          <w:rPr>
            <w:webHidden/>
          </w:rPr>
          <w:fldChar w:fldCharType="end"/>
        </w:r>
      </w:hyperlink>
    </w:p>
    <w:p w14:paraId="353973F0" w14:textId="3D27F2ED" w:rsidR="0022090D" w:rsidRDefault="0022090D">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220194" w:history="1">
        <w:r w:rsidRPr="005734C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734C7">
          <w:rPr>
            <w:rStyle w:val="Hyperlink"/>
          </w:rPr>
          <w:t>Interoperability checks</w:t>
        </w:r>
        <w:r>
          <w:rPr>
            <w:webHidden/>
          </w:rPr>
          <w:tab/>
        </w:r>
        <w:r>
          <w:rPr>
            <w:webHidden/>
          </w:rPr>
          <w:fldChar w:fldCharType="begin"/>
        </w:r>
        <w:r>
          <w:rPr>
            <w:webHidden/>
          </w:rPr>
          <w:instrText xml:space="preserve"> PAGEREF _Toc179220194 \h </w:instrText>
        </w:r>
        <w:r>
          <w:rPr>
            <w:webHidden/>
          </w:rPr>
        </w:r>
        <w:r>
          <w:rPr>
            <w:webHidden/>
          </w:rPr>
          <w:fldChar w:fldCharType="separate"/>
        </w:r>
        <w:r w:rsidR="003575E8">
          <w:rPr>
            <w:webHidden/>
          </w:rPr>
          <w:t>8</w:t>
        </w:r>
        <w:r>
          <w:rPr>
            <w:webHidden/>
          </w:rPr>
          <w:fldChar w:fldCharType="end"/>
        </w:r>
      </w:hyperlink>
    </w:p>
    <w:p w14:paraId="78218DAF" w14:textId="409F3667"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5" w:history="1">
        <w:r w:rsidRPr="005734C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Application Sequence</w:t>
        </w:r>
        <w:r>
          <w:rPr>
            <w:webHidden/>
          </w:rPr>
          <w:tab/>
        </w:r>
        <w:r>
          <w:rPr>
            <w:webHidden/>
          </w:rPr>
          <w:fldChar w:fldCharType="begin"/>
        </w:r>
        <w:r>
          <w:rPr>
            <w:webHidden/>
          </w:rPr>
          <w:instrText xml:space="preserve"> PAGEREF _Toc179220195 \h </w:instrText>
        </w:r>
        <w:r>
          <w:rPr>
            <w:webHidden/>
          </w:rPr>
        </w:r>
        <w:r>
          <w:rPr>
            <w:webHidden/>
          </w:rPr>
          <w:fldChar w:fldCharType="separate"/>
        </w:r>
        <w:r w:rsidR="003575E8">
          <w:rPr>
            <w:webHidden/>
          </w:rPr>
          <w:t>8</w:t>
        </w:r>
        <w:r>
          <w:rPr>
            <w:webHidden/>
          </w:rPr>
          <w:fldChar w:fldCharType="end"/>
        </w:r>
      </w:hyperlink>
    </w:p>
    <w:p w14:paraId="3A456810" w14:textId="36F6F21F"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6" w:history="1">
        <w:r w:rsidRPr="005734C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Check Classification</w:t>
        </w:r>
        <w:r>
          <w:rPr>
            <w:webHidden/>
          </w:rPr>
          <w:tab/>
        </w:r>
        <w:r>
          <w:rPr>
            <w:webHidden/>
          </w:rPr>
          <w:fldChar w:fldCharType="begin"/>
        </w:r>
        <w:r>
          <w:rPr>
            <w:webHidden/>
          </w:rPr>
          <w:instrText xml:space="preserve"> PAGEREF _Toc179220196 \h </w:instrText>
        </w:r>
        <w:r>
          <w:rPr>
            <w:webHidden/>
          </w:rPr>
        </w:r>
        <w:r>
          <w:rPr>
            <w:webHidden/>
          </w:rPr>
          <w:fldChar w:fldCharType="separate"/>
        </w:r>
        <w:r w:rsidR="003575E8">
          <w:rPr>
            <w:webHidden/>
          </w:rPr>
          <w:t>9</w:t>
        </w:r>
        <w:r>
          <w:rPr>
            <w:webHidden/>
          </w:rPr>
          <w:fldChar w:fldCharType="end"/>
        </w:r>
      </w:hyperlink>
    </w:p>
    <w:p w14:paraId="13B60076" w14:textId="3AB36DE6"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7" w:history="1">
        <w:r w:rsidRPr="005734C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Geometry and Spatial Operators</w:t>
        </w:r>
        <w:r>
          <w:rPr>
            <w:webHidden/>
          </w:rPr>
          <w:tab/>
        </w:r>
        <w:r>
          <w:rPr>
            <w:webHidden/>
          </w:rPr>
          <w:fldChar w:fldCharType="begin"/>
        </w:r>
        <w:r>
          <w:rPr>
            <w:webHidden/>
          </w:rPr>
          <w:instrText xml:space="preserve"> PAGEREF _Toc179220197 \h </w:instrText>
        </w:r>
        <w:r>
          <w:rPr>
            <w:webHidden/>
          </w:rPr>
        </w:r>
        <w:r>
          <w:rPr>
            <w:webHidden/>
          </w:rPr>
          <w:fldChar w:fldCharType="separate"/>
        </w:r>
        <w:r w:rsidR="003575E8">
          <w:rPr>
            <w:webHidden/>
          </w:rPr>
          <w:t>9</w:t>
        </w:r>
        <w:r>
          <w:rPr>
            <w:webHidden/>
          </w:rPr>
          <w:fldChar w:fldCharType="end"/>
        </w:r>
      </w:hyperlink>
    </w:p>
    <w:p w14:paraId="483C6FC1" w14:textId="108BD3D8" w:rsidR="0022090D" w:rsidRDefault="0022090D">
      <w:pPr>
        <w:pStyle w:val="TOC1"/>
        <w:rPr>
          <w:rFonts w:asciiTheme="minorHAnsi" w:eastAsiaTheme="minorEastAsia" w:hAnsiTheme="minorHAnsi" w:cstheme="minorBidi"/>
          <w:b w:val="0"/>
          <w:kern w:val="2"/>
          <w:sz w:val="24"/>
          <w:szCs w:val="24"/>
          <w:lang w:val="en-US" w:eastAsia="en-US"/>
          <w14:ligatures w14:val="standardContextual"/>
        </w:rPr>
      </w:pPr>
      <w:hyperlink w:anchor="_Toc179220198" w:history="1">
        <w:r w:rsidRPr="005734C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734C7">
          <w:rPr>
            <w:rStyle w:val="Hyperlink"/>
          </w:rPr>
          <w:t>Other Components of this Specification</w:t>
        </w:r>
        <w:r>
          <w:rPr>
            <w:webHidden/>
          </w:rPr>
          <w:tab/>
        </w:r>
        <w:r>
          <w:rPr>
            <w:webHidden/>
          </w:rPr>
          <w:fldChar w:fldCharType="begin"/>
        </w:r>
        <w:r>
          <w:rPr>
            <w:webHidden/>
          </w:rPr>
          <w:instrText xml:space="preserve"> PAGEREF _Toc179220198 \h </w:instrText>
        </w:r>
        <w:r>
          <w:rPr>
            <w:webHidden/>
          </w:rPr>
        </w:r>
        <w:r>
          <w:rPr>
            <w:webHidden/>
          </w:rPr>
          <w:fldChar w:fldCharType="separate"/>
        </w:r>
        <w:r w:rsidR="003575E8">
          <w:rPr>
            <w:webHidden/>
          </w:rPr>
          <w:t>9</w:t>
        </w:r>
        <w:r>
          <w:rPr>
            <w:webHidden/>
          </w:rPr>
          <w:fldChar w:fldCharType="end"/>
        </w:r>
      </w:hyperlink>
    </w:p>
    <w:p w14:paraId="5CFB76EA" w14:textId="5198247E"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25" w:name="_Toc179220174"/>
      <w:r>
        <w:rPr>
          <w:lang w:val="en-GB"/>
        </w:rPr>
        <w:lastRenderedPageBreak/>
        <w:t>Introduction</w:t>
      </w:r>
      <w:bookmarkEnd w:id="125"/>
    </w:p>
    <w:p w14:paraId="63BB43CF" w14:textId="319CF38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S-101 Electronic Navigational Chart (</w:t>
      </w:r>
      <w:r w:rsidRPr="00236539">
        <w:rPr>
          <w:lang w:val="en-GB"/>
        </w:rPr>
        <w:t>ENC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 xml:space="preserve">S-101 </w:t>
      </w:r>
      <w:r w:rsidRPr="00236539">
        <w:rPr>
          <w:lang w:val="en-GB"/>
        </w:rPr>
        <w:t xml:space="preserve">ENC data are compliant with the </w:t>
      </w:r>
      <w:r>
        <w:rPr>
          <w:lang w:val="en-GB"/>
        </w:rPr>
        <w:t>S-101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S-101</w:t>
      </w:r>
      <w:r w:rsidRPr="00236539">
        <w:rPr>
          <w:lang w:val="en-GB"/>
        </w:rPr>
        <w:t xml:space="preserve"> </w:t>
      </w:r>
      <w:r>
        <w:rPr>
          <w:lang w:val="en-GB"/>
        </w:rPr>
        <w:t>w</w:t>
      </w:r>
      <w:r w:rsidRPr="00236539">
        <w:rPr>
          <w:lang w:val="en-GB"/>
        </w:rPr>
        <w:t>as compiled</w:t>
      </w:r>
      <w:r>
        <w:rPr>
          <w:lang w:val="en-GB"/>
        </w:rPr>
        <w:t xml:space="preserve"> by the </w:t>
      </w:r>
      <w:del w:id="126" w:author="Raphael Malyankar" w:date="2024-09-24T15:44:00Z" w16du:dateUtc="2024-09-24T22:44:00Z">
        <w:r w:rsidDel="00C0416A">
          <w:rPr>
            <w:lang w:val="en-GB"/>
          </w:rPr>
          <w:delText xml:space="preserve">IHO </w:delText>
        </w:r>
      </w:del>
      <w:r>
        <w:rPr>
          <w:lang w:val="en-GB"/>
        </w:rPr>
        <w:t>S-10</w:t>
      </w:r>
      <w:ins w:id="127" w:author="Raphael Malyankar" w:date="2024-09-24T15:44:00Z" w16du:dateUtc="2024-09-24T22:44:00Z">
        <w:r w:rsidR="00C0416A">
          <w:rPr>
            <w:lang w:val="en-GB"/>
          </w:rPr>
          <w:t>1</w:t>
        </w:r>
      </w:ins>
      <w:del w:id="128" w:author="Raphael Malyankar" w:date="2024-09-24T15:44:00Z" w16du:dateUtc="2024-09-24T22:44:00Z">
        <w:r w:rsidDel="00C0416A">
          <w:rPr>
            <w:lang w:val="en-GB"/>
          </w:rPr>
          <w:delText>0</w:delText>
        </w:r>
      </w:del>
      <w:r>
        <w:rPr>
          <w:lang w:val="en-GB"/>
        </w:rPr>
        <w:t xml:space="preserve"> Project Team</w:t>
      </w:r>
      <w:r w:rsidRPr="00236539">
        <w:rPr>
          <w:lang w:val="en-GB"/>
        </w:rPr>
        <w:t xml:space="preserve"> for the IHO</w:t>
      </w:r>
      <w:r w:rsidR="00754555">
        <w:rPr>
          <w:lang w:val="en-GB"/>
        </w:rPr>
        <w:t xml:space="preserve">. This </w:t>
      </w:r>
      <w:r w:rsidRPr="00236539">
        <w:rPr>
          <w:lang w:val="en-GB"/>
        </w:rPr>
        <w:t xml:space="preserve">list of checks </w:t>
      </w:r>
      <w:r w:rsidR="00754555">
        <w:rPr>
          <w:lang w:val="en-GB"/>
        </w:rPr>
        <w:t xml:space="preserve">derives </w:t>
      </w:r>
      <w:ins w:id="129" w:author="Raphael Malyankar" w:date="2024-09-24T15:38:00Z" w16du:dateUtc="2024-09-24T22:38:00Z">
        <w:r w:rsidR="00012DC4">
          <w:rPr>
            <w:lang w:val="en-GB"/>
          </w:rPr>
          <w:t xml:space="preserve">in part </w:t>
        </w:r>
      </w:ins>
      <w:r w:rsidR="00754555">
        <w:rPr>
          <w:lang w:val="en-GB"/>
        </w:rPr>
        <w:t xml:space="preserve">from validation checks for S-57 ENCs defined in IHO S-58 (ENC Validation Checks), which were </w:t>
      </w:r>
      <w:r w:rsidRPr="00236539">
        <w:rPr>
          <w:lang w:val="en-GB"/>
        </w:rPr>
        <w:t>provided by a number of hydrographic offices and software companies</w:t>
      </w:r>
      <w:ins w:id="130" w:author="Raphael Malyankar" w:date="2024-09-24T15:40:00Z" w16du:dateUtc="2024-09-24T22:40:00Z">
        <w:r w:rsidR="00012DC4">
          <w:rPr>
            <w:lang w:val="en-GB"/>
          </w:rPr>
          <w:t xml:space="preserve">, in part from </w:t>
        </w:r>
      </w:ins>
      <w:ins w:id="131" w:author="Raphael Malyankar" w:date="2024-09-24T15:43:00Z" w16du:dateUtc="2024-09-24T22:43:00Z">
        <w:r w:rsidR="00012DC4">
          <w:rPr>
            <w:lang w:val="en-GB"/>
          </w:rPr>
          <w:t xml:space="preserve">S-57 ENC checks modified </w:t>
        </w:r>
      </w:ins>
      <w:ins w:id="132" w:author="Raphael Malyankar" w:date="2024-09-24T15:40:00Z" w16du:dateUtc="2024-09-24T22:40:00Z">
        <w:r w:rsidR="00012DC4">
          <w:rPr>
            <w:lang w:val="en-GB"/>
          </w:rPr>
          <w:t xml:space="preserve">to reflect </w:t>
        </w:r>
      </w:ins>
      <w:ins w:id="133" w:author="Raphael Malyankar" w:date="2024-09-24T15:41:00Z" w16du:dateUtc="2024-09-24T22:41:00Z">
        <w:r w:rsidR="00012DC4">
          <w:rPr>
            <w:lang w:val="en-GB"/>
          </w:rPr>
          <w:t xml:space="preserve">S-101 requirements instead of S-57 requirements, and in part from </w:t>
        </w:r>
      </w:ins>
      <w:del w:id="134" w:author="Raphael Malyankar" w:date="2024-09-24T15:40:00Z" w16du:dateUtc="2024-09-24T22:40:00Z">
        <w:r w:rsidR="00754555" w:rsidDel="00012DC4">
          <w:rPr>
            <w:lang w:val="en-GB"/>
          </w:rPr>
          <w:delText>.</w:delText>
        </w:r>
      </w:del>
      <w:ins w:id="135" w:author="Raphael Malyankar" w:date="2024-09-24T15:41:00Z" w16du:dateUtc="2024-09-24T22:41:00Z">
        <w:r w:rsidR="00012DC4">
          <w:rPr>
            <w:lang w:val="en-GB"/>
          </w:rPr>
          <w:t>newly developed</w:t>
        </w:r>
      </w:ins>
      <w:ins w:id="136" w:author="Raphael Malyankar" w:date="2024-09-24T15:39:00Z" w16du:dateUtc="2024-09-24T22:39:00Z">
        <w:r w:rsidR="00012DC4">
          <w:rPr>
            <w:lang w:val="en-GB"/>
          </w:rPr>
          <w:t xml:space="preserve"> checks</w:t>
        </w:r>
      </w:ins>
      <w:ins w:id="137" w:author="Raphael Malyankar" w:date="2024-09-24T15:38:00Z" w16du:dateUtc="2024-09-24T22:38:00Z">
        <w:r w:rsidR="00012DC4" w:rsidRPr="00012DC4">
          <w:rPr>
            <w:lang w:val="en-GB"/>
          </w:rPr>
          <w:t xml:space="preserve"> based on new requirements in S-101</w:t>
        </w:r>
      </w:ins>
      <w:ins w:id="138" w:author="Raphael Malyankar" w:date="2024-09-24T15:39:00Z" w16du:dateUtc="2024-09-24T22:39:00Z">
        <w:r w:rsidR="00012DC4">
          <w:rPr>
            <w:lang w:val="en-GB"/>
          </w:rPr>
          <w:t>.</w:t>
        </w:r>
      </w:ins>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39" w:name="_Toc126186777"/>
      <w:bookmarkStart w:id="140" w:name="_Toc126241790"/>
      <w:bookmarkStart w:id="141" w:name="_Toc127967165"/>
      <w:bookmarkStart w:id="142" w:name="_Toc127967680"/>
      <w:bookmarkStart w:id="143" w:name="_Toc126186778"/>
      <w:bookmarkStart w:id="144" w:name="_Toc126241791"/>
      <w:bookmarkStart w:id="145" w:name="_Toc127967166"/>
      <w:bookmarkStart w:id="146" w:name="_Toc127967681"/>
      <w:bookmarkStart w:id="147" w:name="_Toc179220175"/>
      <w:bookmarkEnd w:id="139"/>
      <w:bookmarkEnd w:id="140"/>
      <w:bookmarkEnd w:id="141"/>
      <w:bookmarkEnd w:id="142"/>
      <w:bookmarkEnd w:id="143"/>
      <w:bookmarkEnd w:id="144"/>
      <w:bookmarkEnd w:id="145"/>
      <w:bookmarkEnd w:id="146"/>
      <w:r w:rsidRPr="00CF30EA">
        <w:rPr>
          <w:lang w:val="en-GB"/>
        </w:rPr>
        <w:t>Scope</w:t>
      </w:r>
      <w:bookmarkEnd w:id="147"/>
    </w:p>
    <w:p w14:paraId="773E34E4" w14:textId="45CC03CD"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:101</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754555">
        <w:rPr>
          <w:lang w:val="en-GB"/>
        </w:rPr>
        <w:t xml:space="preserve">Edition 2.0.0 of </w:t>
      </w:r>
      <w:r w:rsidR="007206C1">
        <w:rPr>
          <w:lang w:val="en-GB"/>
        </w:rPr>
        <w:t xml:space="preserve">the S-101 (Electronic Navigational Chart) </w:t>
      </w:r>
      <w:r w:rsidR="00236539">
        <w:rPr>
          <w:lang w:val="en-GB"/>
        </w:rPr>
        <w:t>Product Specification</w:t>
      </w:r>
      <w:r w:rsidR="003972F0">
        <w:rPr>
          <w:lang w:val="en-GB"/>
        </w:rPr>
        <w:t>.</w:t>
      </w:r>
    </w:p>
    <w:p w14:paraId="1C2AE0B6" w14:textId="68FA32DD" w:rsidR="00944041" w:rsidRDefault="00944041" w:rsidP="0098512D">
      <w:pPr>
        <w:spacing w:after="120" w:line="240" w:lineRule="auto"/>
        <w:rPr>
          <w:lang w:val="en-GB"/>
        </w:rPr>
      </w:pPr>
      <w:r>
        <w:rPr>
          <w:lang w:val="en-GB"/>
        </w:rPr>
        <w:t>This document specifies product-specific validation checks for both S-101 datasets and exchange sets containing S-101 datasets.</w:t>
      </w:r>
    </w:p>
    <w:p w14:paraId="630B1472" w14:textId="3B7B573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S-158:101</w:t>
      </w:r>
      <w:r w:rsidR="00944041">
        <w:rPr>
          <w:lang w:val="en-GB"/>
        </w:rPr>
        <w:t>,</w:t>
      </w:r>
      <w:r>
        <w:rPr>
          <w:lang w:val="en-GB"/>
        </w:rPr>
        <w:t xml:space="preserve"> must be applied to test the validity of S-101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48" w:name="_Toc179220176"/>
      <w:r>
        <w:rPr>
          <w:lang w:val="en-GB"/>
        </w:rPr>
        <w:t>Conformance</w:t>
      </w:r>
      <w:bookmarkEnd w:id="148"/>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ins w:id="149" w:author="Raphael Malyankar" w:date="2024-09-24T15:45:00Z" w16du:dateUtc="2024-09-24T22:45:00Z">
        <w:r w:rsidR="00B95E73">
          <w:rPr>
            <w:lang w:val="en-GB"/>
          </w:rPr>
          <w:t>i</w:t>
        </w:r>
      </w:ins>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6CE1F8C7" w:rsidR="00944041" w:rsidRDefault="00944041" w:rsidP="0098512D">
      <w:pPr>
        <w:spacing w:after="120" w:line="240" w:lineRule="auto"/>
        <w:rPr>
          <w:ins w:id="150" w:author="Raphael Malyankar" w:date="2024-07-24T12:56:00Z" w16du:dateUtc="2024-07-24T19:56:00Z"/>
          <w:lang w:val="en-GB"/>
        </w:rPr>
      </w:pPr>
      <w:r>
        <w:rPr>
          <w:lang w:val="en-GB"/>
        </w:rPr>
        <w:t>The validation checks described herein conform to Edition 2.0.0 of IHO Product Specification S-101 (Electronic Navigational Charts).</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51" w:name="_Toc179220177"/>
      <w:bookmarkStart w:id="152" w:name="_Toc412810740"/>
      <w:r w:rsidRPr="00CF30EA">
        <w:rPr>
          <w:lang w:val="en-GB"/>
        </w:rPr>
        <w:t>References</w:t>
      </w:r>
      <w:bookmarkEnd w:id="151"/>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53" w:name="_Toc179220178"/>
      <w:bookmarkEnd w:id="152"/>
      <w:r w:rsidRPr="00CF30EA">
        <w:t>Normative</w:t>
      </w:r>
      <w:r w:rsidR="000A1EEF">
        <w:t xml:space="preserve"> references</w:t>
      </w:r>
      <w:bookmarkEnd w:id="153"/>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69BEFA18"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 2024</w:t>
      </w:r>
      <w:r w:rsidRPr="00B43E47">
        <w:rPr>
          <w:lang w:val="en-GB"/>
        </w:rPr>
        <w:t>.</w:t>
      </w:r>
      <w:r>
        <w:rPr>
          <w:lang w:val="en-GB"/>
        </w:rPr>
        <w:t xml:space="preserve"> In preparation.</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54" w:name="_Toc179220179"/>
      <w:r w:rsidRPr="00CF30EA">
        <w:t>Informative</w:t>
      </w:r>
      <w:r w:rsidR="000A1EEF">
        <w:t xml:space="preserve"> references</w:t>
      </w:r>
      <w:bookmarkEnd w:id="154"/>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55" w:name="_Toc179220180"/>
      <w:bookmarkStart w:id="156" w:name="_Toc412810741"/>
      <w:r w:rsidRPr="00CF30EA">
        <w:rPr>
          <w:lang w:val="en-GB"/>
        </w:rPr>
        <w:lastRenderedPageBreak/>
        <w:t>Terms, definitions and abbreviations</w:t>
      </w:r>
      <w:bookmarkEnd w:id="155"/>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57" w:name="_Toc179220181"/>
      <w:bookmarkStart w:id="158" w:name="_Toc412810743"/>
      <w:bookmarkEnd w:id="156"/>
      <w:commentRangeStart w:id="159"/>
      <w:r w:rsidRPr="00CF30EA">
        <w:t>Terms and definitions</w:t>
      </w:r>
      <w:commentRangeEnd w:id="159"/>
      <w:r w:rsidR="00583ED8">
        <w:rPr>
          <w:rStyle w:val="CommentReference"/>
          <w:b w:val="0"/>
          <w:bCs w:val="0"/>
          <w:lang w:val="en-AU"/>
        </w:rPr>
        <w:commentReference w:id="159"/>
      </w:r>
      <w:bookmarkEnd w:id="157"/>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60" w:name="_Toc386114206"/>
      <w:bookmarkEnd w:id="158"/>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319EE6E4" w14:textId="3DC729B5" w:rsidR="00583ED8" w:rsidRPr="00583ED8" w:rsidRDefault="00532647" w:rsidP="00532647">
      <w:pPr>
        <w:pStyle w:val="dt"/>
        <w:rPr>
          <w:lang w:val="en-GB"/>
        </w:rPr>
      </w:pPr>
      <w:r w:rsidRPr="00583ED8">
        <w:rPr>
          <w:lang w:val="en-GB"/>
        </w:rPr>
        <w:t xml:space="preserve">maximum display scale </w:t>
      </w:r>
    </w:p>
    <w:p w14:paraId="695A2FB7" w14:textId="779696FA" w:rsidR="00583ED8" w:rsidRDefault="00532647" w:rsidP="00583ED8">
      <w:pPr>
        <w:rPr>
          <w:lang w:val="en-GB"/>
        </w:rPr>
      </w:pPr>
      <w:r>
        <w:rPr>
          <w:lang w:val="en-GB"/>
        </w:rPr>
        <w:t>t</w:t>
      </w:r>
      <w:r w:rsidR="00583ED8" w:rsidRPr="00583ED8">
        <w:rPr>
          <w:lang w:val="en-GB"/>
        </w:rPr>
        <w:t xml:space="preserve">he value considered by the </w:t>
      </w:r>
      <w:r>
        <w:rPr>
          <w:lang w:val="en-GB"/>
        </w:rPr>
        <w:t>d</w:t>
      </w:r>
      <w:r w:rsidR="00583ED8" w:rsidRPr="00583ED8">
        <w:rPr>
          <w:lang w:val="en-GB"/>
        </w:rPr>
        <w:t xml:space="preserve">ata </w:t>
      </w:r>
      <w:r>
        <w:rPr>
          <w:lang w:val="en-GB"/>
        </w:rPr>
        <w:t>p</w:t>
      </w:r>
      <w:r w:rsidR="00583ED8" w:rsidRPr="00583ED8">
        <w:rPr>
          <w:lang w:val="en-GB"/>
        </w:rPr>
        <w:t>roducer to be the maximum (largest) scale at which the data is to be displayed before it can be considered to be “grossly overscaled”</w:t>
      </w:r>
      <w:r w:rsidR="00536518">
        <w:rPr>
          <w:lang w:val="en-GB"/>
        </w:rPr>
        <w:t xml:space="preserve"> [S-101]</w:t>
      </w:r>
    </w:p>
    <w:p w14:paraId="436A4A31" w14:textId="20D4093E" w:rsidR="00583ED8" w:rsidRPr="00583ED8" w:rsidRDefault="00532647" w:rsidP="00532647">
      <w:pPr>
        <w:pStyle w:val="dt"/>
        <w:rPr>
          <w:lang w:val="en-GB"/>
        </w:rPr>
      </w:pPr>
      <w:r w:rsidRPr="00583ED8">
        <w:rPr>
          <w:lang w:val="en-GB"/>
        </w:rPr>
        <w:t xml:space="preserve">minimum display scale </w:t>
      </w:r>
    </w:p>
    <w:p w14:paraId="35DC9005" w14:textId="538E6B54" w:rsidR="00583ED8" w:rsidRDefault="00532647" w:rsidP="00583ED8">
      <w:pPr>
        <w:rPr>
          <w:lang w:val="en-GB"/>
        </w:rPr>
      </w:pPr>
      <w:r>
        <w:rPr>
          <w:lang w:val="en-GB"/>
        </w:rPr>
        <w:t>t</w:t>
      </w:r>
      <w:r w:rsidR="00583ED8" w:rsidRPr="00583ED8">
        <w:rPr>
          <w:lang w:val="en-GB"/>
        </w:rPr>
        <w:t>he minimum (smallest) scale with which the data is intended to be displayed</w:t>
      </w:r>
      <w:r w:rsidR="00536518">
        <w:rPr>
          <w:lang w:val="en-GB"/>
        </w:rPr>
        <w:t xml:space="preserve"> [S-101]</w:t>
      </w:r>
    </w:p>
    <w:p w14:paraId="0EB69804" w14:textId="4EA03163" w:rsidR="00583ED8" w:rsidRPr="00583ED8" w:rsidRDefault="00532647" w:rsidP="00532647">
      <w:pPr>
        <w:pStyle w:val="dt"/>
        <w:rPr>
          <w:lang w:val="en-GB"/>
        </w:rPr>
      </w:pPr>
      <w:r w:rsidRPr="00583ED8">
        <w:rPr>
          <w:lang w:val="en-GB"/>
        </w:rPr>
        <w:lastRenderedPageBreak/>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77DE98AF" w14:textId="546F8252" w:rsidR="00583ED8" w:rsidRPr="00583ED8" w:rsidRDefault="00532647" w:rsidP="00532647">
      <w:pPr>
        <w:pStyle w:val="dt"/>
        <w:rPr>
          <w:lang w:val="en-GB"/>
        </w:rPr>
      </w:pPr>
      <w:r w:rsidRPr="00583ED8">
        <w:rPr>
          <w:lang w:val="en-GB"/>
        </w:rPr>
        <w:t xml:space="preserve">optimum display scale </w:t>
      </w:r>
    </w:p>
    <w:p w14:paraId="31947201" w14:textId="6D4A5BBD" w:rsidR="00583ED8" w:rsidRPr="00583ED8" w:rsidRDefault="00532647" w:rsidP="00532647">
      <w:pPr>
        <w:spacing w:after="60"/>
        <w:rPr>
          <w:lang w:val="en-GB"/>
        </w:rPr>
      </w:pPr>
      <w:r>
        <w:rPr>
          <w:lang w:val="en-GB"/>
        </w:rPr>
        <w:t>t</w:t>
      </w:r>
      <w:r w:rsidR="00583ED8" w:rsidRPr="00583ED8">
        <w:rPr>
          <w:lang w:val="en-GB"/>
        </w:rPr>
        <w:t>he maximum (largest) scale with which the data is intended to be displayed</w:t>
      </w:r>
      <w:r w:rsidR="00536518">
        <w:rPr>
          <w:lang w:val="en-GB"/>
        </w:rPr>
        <w:t xml:space="preserve"> [S-101]</w:t>
      </w:r>
    </w:p>
    <w:p w14:paraId="26E650BB" w14:textId="77777777" w:rsidR="00583ED8" w:rsidRPr="00583ED8" w:rsidRDefault="00583ED8" w:rsidP="00583ED8">
      <w:pPr>
        <w:rPr>
          <w:lang w:val="en-GB"/>
        </w:rPr>
      </w:pPr>
      <w:r w:rsidRPr="00583ED8">
        <w:rPr>
          <w:lang w:val="en-GB"/>
        </w:rPr>
        <w:t>NOTE: Optimum Display Scale may be considered to be the compilation scale for the data, and is the reference for the overscale indication. When the Mariners Selected Viewing Scale (MSVS) is set to a scale that is larger than Optimum Display Scale, this triggers the overscale indication in the end user system.</w:t>
      </w:r>
    </w:p>
    <w:p w14:paraId="6CB3CA88" w14:textId="46F93DA7" w:rsidR="00583ED8" w:rsidRPr="00583ED8" w:rsidRDefault="00532647" w:rsidP="00532647">
      <w:pPr>
        <w:pStyle w:val="dt"/>
        <w:rPr>
          <w:lang w:val="en-GB"/>
        </w:rPr>
      </w:pPr>
      <w:r w:rsidRPr="00583ED8">
        <w:rPr>
          <w:lang w:val="en-GB"/>
        </w:rPr>
        <w:t>overscale</w:t>
      </w:r>
    </w:p>
    <w:p w14:paraId="31E7B429" w14:textId="6E74B79E" w:rsidR="00583ED8" w:rsidRDefault="00532647" w:rsidP="00583ED8">
      <w:pPr>
        <w:rPr>
          <w:lang w:val="en-GB"/>
        </w:rPr>
      </w:pPr>
      <w:r>
        <w:rPr>
          <w:lang w:val="en-GB"/>
        </w:rPr>
        <w:t>t</w:t>
      </w:r>
      <w:r w:rsidR="00583ED8" w:rsidRPr="00583ED8">
        <w:rPr>
          <w:lang w:val="en-GB"/>
        </w:rPr>
        <w:t>he viewing scale is larger than the value considered by the Data Producer to be the largest intended (optimum) display scale for the data</w:t>
      </w:r>
      <w:r w:rsidR="00536518">
        <w:rPr>
          <w:lang w:val="en-GB"/>
        </w:rPr>
        <w:t xml:space="preserve"> [S-101]</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p w14:paraId="03FA1040" w14:textId="6B2650E6" w:rsidR="00583ED8" w:rsidRPr="00583ED8" w:rsidRDefault="00532647" w:rsidP="00532647">
      <w:pPr>
        <w:pStyle w:val="dt"/>
        <w:rPr>
          <w:lang w:val="en-GB"/>
        </w:rPr>
      </w:pPr>
      <w:r w:rsidRPr="00583ED8">
        <w:rPr>
          <w:lang w:val="en-GB"/>
        </w:rPr>
        <w:t>scale minimum</w:t>
      </w:r>
    </w:p>
    <w:p w14:paraId="575EC303" w14:textId="091525C8" w:rsidR="00583ED8" w:rsidRPr="00583ED8" w:rsidRDefault="00532647" w:rsidP="00583ED8">
      <w:pPr>
        <w:rPr>
          <w:lang w:val="en-GB"/>
        </w:rPr>
      </w:pPr>
      <w:r>
        <w:rPr>
          <w:lang w:val="en-GB"/>
        </w:rPr>
        <w:t>t</w:t>
      </w:r>
      <w:r w:rsidR="00583ED8" w:rsidRPr="00583ED8">
        <w:rPr>
          <w:lang w:val="en-GB"/>
        </w:rPr>
        <w:t>he smallest scale at which a feature is intended to be displayed (for example, a minor light, with a scale minimum of 1:45,000, would not normally be displayed at a scale of 1:90,000)</w:t>
      </w:r>
      <w:r w:rsidR="00536518">
        <w:rPr>
          <w:lang w:val="en-GB"/>
        </w:rPr>
        <w:t xml:space="preserve"> [S-101]</w:t>
      </w:r>
    </w:p>
    <w:p w14:paraId="612D3BFF" w14:textId="27854523" w:rsidR="00F17B51" w:rsidRPr="0019683E" w:rsidRDefault="00412BF4" w:rsidP="00F17B51">
      <w:pPr>
        <w:pStyle w:val="dt"/>
        <w:rPr>
          <w:lang w:val="en-GB"/>
        </w:rPr>
      </w:pPr>
      <w:r>
        <w:rPr>
          <w:lang w:val="en-GB"/>
        </w:rPr>
        <w:t xml:space="preserve">skin of the </w:t>
      </w:r>
      <w:r w:rsidR="00532647">
        <w:rPr>
          <w:lang w:val="en-GB"/>
        </w:rPr>
        <w:t>E</w:t>
      </w:r>
      <w:r>
        <w:rPr>
          <w:lang w:val="en-GB"/>
        </w:rPr>
        <w:t>arth</w:t>
      </w:r>
    </w:p>
    <w:p w14:paraId="53C6B24D" w14:textId="12ED2CAA" w:rsidR="00125B37" w:rsidRDefault="00532647" w:rsidP="00412BF4">
      <w:pPr>
        <w:spacing w:after="120" w:line="240" w:lineRule="auto"/>
        <w:rPr>
          <w:lang w:val="en-GB"/>
        </w:rPr>
      </w:pPr>
      <w:r>
        <w:rPr>
          <w:noProof/>
          <w:lang w:val="en-GB"/>
        </w:rPr>
        <w:t>a</w:t>
      </w:r>
      <w:r w:rsidR="00583ED8" w:rsidRPr="00583ED8">
        <w:rPr>
          <w:noProof/>
          <w:lang w:val="en-GB"/>
        </w:rPr>
        <w:t xml:space="preserve"> defined set of non-overlapping geographic features of geometric primitive surface, completely covering an area equivalent to that of meta-features Data Coverage.</w:t>
      </w:r>
      <w:r w:rsidR="00583ED8">
        <w:rPr>
          <w:noProof/>
          <w:lang w:val="en-GB"/>
        </w:rPr>
        <w:t xml:space="preserve"> </w:t>
      </w:r>
      <w:r w:rsidR="00F17B51" w:rsidRPr="0019683E">
        <w:rPr>
          <w:lang w:val="en-GB"/>
        </w:rPr>
        <w:t>[</w:t>
      </w:r>
      <w:r w:rsidR="00412BF4">
        <w:rPr>
          <w:lang w:val="en-GB"/>
        </w:rPr>
        <w:t>S-101</w:t>
      </w:r>
      <w:r w:rsidR="00F17B51" w:rsidRPr="0019683E">
        <w:rPr>
          <w:lang w:val="en-GB"/>
        </w:rPr>
        <w:t>]</w:t>
      </w:r>
      <w:bookmarkEnd w:id="160"/>
    </w:p>
    <w:p w14:paraId="5A080CA4" w14:textId="46846E53" w:rsidR="00583ED8" w:rsidRPr="00583ED8" w:rsidRDefault="00532647" w:rsidP="00532647">
      <w:pPr>
        <w:pStyle w:val="dt"/>
        <w:rPr>
          <w:lang w:val="en-GB"/>
        </w:rPr>
      </w:pPr>
      <w:r w:rsidRPr="00583ED8">
        <w:rPr>
          <w:lang w:val="en-GB"/>
        </w:rPr>
        <w:t>viewing scale</w:t>
      </w:r>
    </w:p>
    <w:p w14:paraId="6F84B3A9" w14:textId="1A96E6DB" w:rsidR="00412BF4" w:rsidRPr="00412BF4" w:rsidRDefault="00583ED8" w:rsidP="00412BF4">
      <w:pPr>
        <w:spacing w:after="120" w:line="240" w:lineRule="auto"/>
        <w:rPr>
          <w:lang w:val="en-GB"/>
        </w:rPr>
      </w:pPr>
      <w:r w:rsidRPr="00583ED8">
        <w:rPr>
          <w:lang w:val="en-GB"/>
        </w:rPr>
        <w:t>The value of the ratio of the linear dimensions of features of a dataset presented in the display and the actual dimensions of the features represented of the dataset</w:t>
      </w:r>
      <w:r w:rsidR="00536518">
        <w:rPr>
          <w:lang w:val="en-GB"/>
        </w:rPr>
        <w:t xml:space="preserve"> [S-101]</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61" w:name="_Toc179220182"/>
      <w:bookmarkStart w:id="162" w:name="_Toc412810744"/>
      <w:commentRangeStart w:id="163"/>
      <w:r w:rsidRPr="00CF30EA">
        <w:t>Abbreviations</w:t>
      </w:r>
      <w:commentRangeEnd w:id="163"/>
      <w:r w:rsidR="00FA4269">
        <w:rPr>
          <w:rStyle w:val="CommentReference"/>
          <w:b w:val="0"/>
          <w:bCs w:val="0"/>
          <w:lang w:val="en-AU"/>
        </w:rPr>
        <w:commentReference w:id="163"/>
      </w:r>
      <w:bookmarkEnd w:id="161"/>
    </w:p>
    <w:bookmarkEnd w:id="162"/>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5C69F94E" w:rsidR="000D1551" w:rsidRDefault="00FC7F48" w:rsidP="0069008F">
      <w:pPr>
        <w:tabs>
          <w:tab w:val="left" w:pos="993"/>
        </w:tabs>
        <w:spacing w:after="120" w:line="240" w:lineRule="auto"/>
        <w:rPr>
          <w:lang w:val="en-GB"/>
        </w:rPr>
      </w:pPr>
      <w:r>
        <w:rPr>
          <w:lang w:val="en-GB"/>
        </w:rPr>
        <w:t>FOID</w:t>
      </w:r>
      <w:r w:rsidR="000D1551">
        <w:rPr>
          <w:lang w:val="en-GB"/>
        </w:rPr>
        <w:tab/>
      </w:r>
      <w:r>
        <w:rPr>
          <w:lang w:val="en-GB"/>
        </w:rPr>
        <w:t>Feature Object Identifier</w:t>
      </w:r>
    </w:p>
    <w:p w14:paraId="388290A3" w14:textId="437991CF" w:rsidR="0069008F" w:rsidRPr="003A655F" w:rsidRDefault="00FC7F48" w:rsidP="0069008F">
      <w:pPr>
        <w:tabs>
          <w:tab w:val="left" w:pos="993"/>
        </w:tabs>
        <w:spacing w:after="120" w:line="240" w:lineRule="auto"/>
        <w:rPr>
          <w:lang w:val="en-GB"/>
        </w:rPr>
      </w:pPr>
      <w:r>
        <w:rPr>
          <w:lang w:val="en-GB"/>
        </w:rPr>
        <w:t>ER file</w:t>
      </w:r>
      <w:r w:rsidR="0069008F" w:rsidRPr="003A655F">
        <w:rPr>
          <w:lang w:val="en-GB"/>
        </w:rPr>
        <w:tab/>
      </w:r>
      <w:r w:rsidR="00FA4269">
        <w:rPr>
          <w:lang w:val="en-GB"/>
        </w:rPr>
        <w:t>Update file in the ISO 8211 format specified by S-101</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64" w:name="_Toc179220183"/>
      <w:r>
        <w:t>Symbols</w:t>
      </w:r>
      <w:bookmarkEnd w:id="164"/>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65" w:name="_Toc179220184"/>
      <w:bookmarkStart w:id="166" w:name="_Toc412810746"/>
      <w:r w:rsidRPr="00CF30EA">
        <w:rPr>
          <w:lang w:val="en-GB"/>
        </w:rPr>
        <w:t>Use of language</w:t>
      </w:r>
      <w:bookmarkEnd w:id="165"/>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67" w:name="_Toc179220185"/>
      <w:r w:rsidRPr="00CF30EA">
        <w:rPr>
          <w:lang w:val="en-GB"/>
        </w:rPr>
        <w:lastRenderedPageBreak/>
        <w:t xml:space="preserve">General </w:t>
      </w:r>
      <w:r w:rsidR="001F3EEB">
        <w:rPr>
          <w:lang w:val="en-GB"/>
        </w:rPr>
        <w:t>d</w:t>
      </w:r>
      <w:r w:rsidRPr="00CF30EA">
        <w:rPr>
          <w:lang w:val="en-GB"/>
        </w:rPr>
        <w:t>escription</w:t>
      </w:r>
      <w:bookmarkEnd w:id="167"/>
    </w:p>
    <w:p w14:paraId="0BBAB8DA" w14:textId="5FDEF891" w:rsidR="007724B6" w:rsidRPr="007724B6" w:rsidRDefault="007724B6" w:rsidP="007724B6">
      <w:pPr>
        <w:rPr>
          <w:lang w:val="en-GB"/>
        </w:rPr>
      </w:pPr>
      <w:r>
        <w:rPr>
          <w:lang w:val="en-GB"/>
        </w:rPr>
        <w:t>S-158</w:t>
      </w:r>
      <w:r w:rsidR="00E5222B">
        <w:rPr>
          <w:lang w:val="en-GB"/>
        </w:rPr>
        <w:t>:101</w:t>
      </w:r>
      <w:r>
        <w:rPr>
          <w:lang w:val="en-GB"/>
        </w:rPr>
        <w:t xml:space="preserve"> is a specification describing </w:t>
      </w:r>
      <w:r w:rsidR="00E5222B">
        <w:rPr>
          <w:lang w:val="en-GB"/>
        </w:rPr>
        <w:t xml:space="preserve">product-specific </w:t>
      </w:r>
      <w:r>
        <w:rPr>
          <w:lang w:val="en-GB"/>
        </w:rPr>
        <w:t>validation checks for S-10</w:t>
      </w:r>
      <w:r w:rsidR="004F095A">
        <w:rPr>
          <w:lang w:val="en-GB"/>
        </w:rPr>
        <w:t>1 products.</w:t>
      </w:r>
      <w:r>
        <w:rPr>
          <w:lang w:val="en-GB"/>
        </w:rPr>
        <w:t xml:space="preserve"> </w:t>
      </w:r>
      <w:r w:rsidR="004F095A">
        <w:rPr>
          <w:lang w:val="en-GB"/>
        </w:rPr>
        <w:t>T</w:t>
      </w:r>
      <w:r>
        <w:rPr>
          <w:lang w:val="en-GB"/>
        </w:rPr>
        <w:t xml:space="preserve">here are no data products based directly on </w:t>
      </w:r>
      <w:r w:rsidR="004F095A" w:rsidRPr="004F095A">
        <w:rPr>
          <w:highlight w:val="yellow"/>
          <w:lang w:val="en-GB"/>
        </w:rPr>
        <w:t xml:space="preserve">this edition of </w:t>
      </w:r>
      <w:r w:rsidRPr="004F095A">
        <w:rPr>
          <w:highlight w:val="yellow"/>
          <w:lang w:val="en-GB"/>
        </w:rPr>
        <w:t>S-158</w:t>
      </w:r>
      <w:r w:rsidR="004F095A" w:rsidRPr="004F095A">
        <w:rPr>
          <w:highlight w:val="yellow"/>
          <w:lang w:val="en-GB"/>
        </w:rPr>
        <w:t>:101</w:t>
      </w:r>
      <w:r>
        <w:rPr>
          <w:lang w:val="en-GB"/>
        </w:rPr>
        <w:t xml:space="preserve"> and therefore no general information applicable to data products conforming to it.</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166"/>
    <w:p w14:paraId="36546F99" w14:textId="4695EB89"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 xml:space="preserve">S-158:1xx </w:t>
      </w:r>
      <w:r w:rsidR="004F095A">
        <w:rPr>
          <w:rFonts w:cs="Arial"/>
          <w:strike/>
          <w:lang w:val="en-GB"/>
        </w:rPr>
        <w:t>Electronic Navigational Chart</w:t>
      </w:r>
      <w:r w:rsidR="00FE4EB7" w:rsidRPr="007724B6">
        <w:rPr>
          <w:rFonts w:cs="Arial"/>
          <w:strike/>
          <w:lang w:val="en-GB"/>
        </w:rPr>
        <w:t xml:space="preserve"> </w:t>
      </w:r>
      <w:r w:rsidR="002B303B" w:rsidRPr="007724B6">
        <w:rPr>
          <w:strike/>
          <w:lang w:val="en-GB"/>
        </w:rPr>
        <w:t>Validation Checks</w:t>
      </w:r>
    </w:p>
    <w:p w14:paraId="149701E9" w14:textId="0AEC2253"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168" w:name="_Hlk172204275"/>
      <w:r w:rsidR="00FE4EB7" w:rsidRPr="007724B6">
        <w:rPr>
          <w:strike/>
          <w:lang w:val="en-GB"/>
        </w:rPr>
        <w:t>This document describes</w:t>
      </w:r>
      <w:r w:rsidR="004F095A">
        <w:rPr>
          <w:strike/>
          <w:lang w:val="en-GB"/>
        </w:rPr>
        <w:t xml:space="preserve"> </w:t>
      </w:r>
      <w:r w:rsidR="00002576" w:rsidRPr="007724B6">
        <w:rPr>
          <w:strike/>
          <w:lang w:val="en-GB"/>
        </w:rPr>
        <w:t>validation checks for S-10</w:t>
      </w:r>
      <w:r w:rsidR="004F095A">
        <w:rPr>
          <w:strike/>
          <w:lang w:val="en-GB"/>
        </w:rPr>
        <w:t>1</w:t>
      </w:r>
      <w:r w:rsidR="00002576" w:rsidRPr="007724B6">
        <w:rPr>
          <w:strike/>
          <w:lang w:val="en-GB"/>
        </w:rPr>
        <w:t xml:space="preserve"> data products</w:t>
      </w:r>
      <w:r w:rsidR="00FE4EB7" w:rsidRPr="007724B6">
        <w:rPr>
          <w:strike/>
          <w:lang w:val="en-GB"/>
        </w:rPr>
        <w:t>.</w:t>
      </w:r>
      <w:bookmarkEnd w:id="168"/>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416A1F6D"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Validation of S-101 datasets and exchange sets.</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69" w:name="_Toc179220186"/>
      <w:bookmarkStart w:id="170" w:name="_Toc412810747"/>
      <w:r w:rsidRPr="00CF30EA">
        <w:rPr>
          <w:lang w:val="en-GB"/>
        </w:rPr>
        <w:t>Specification metadata and maintenance</w:t>
      </w:r>
      <w:bookmarkEnd w:id="169"/>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71" w:name="_Toc179220187"/>
      <w:bookmarkEnd w:id="170"/>
      <w:r w:rsidRPr="00CF30EA">
        <w:t xml:space="preserve">Specification </w:t>
      </w:r>
      <w:r w:rsidR="00165EA7">
        <w:t>m</w:t>
      </w:r>
      <w:r w:rsidRPr="00CF30EA">
        <w:t>etadata</w:t>
      </w:r>
      <w:bookmarkEnd w:id="171"/>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39FAB13A"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4F095A">
        <w:rPr>
          <w:lang w:val="en-GB"/>
        </w:rPr>
        <w:t xml:space="preserve">Electronic Navigational Chart </w:t>
      </w:r>
      <w:r w:rsidR="00113EC1">
        <w:rPr>
          <w:lang w:val="en-GB"/>
        </w:rPr>
        <w:t>Validation Checks</w:t>
      </w:r>
    </w:p>
    <w:p w14:paraId="1501621B" w14:textId="615D189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72" w:author="Raphael Malyankar" w:date="2024-09-24T15:35:00Z" w16du:dateUtc="2024-09-24T22:35:00Z">
        <w:r w:rsidR="00DA1A11">
          <w:rPr>
            <w:lang w:val="en-GB"/>
          </w:rPr>
          <w:t>2</w:t>
        </w:r>
      </w:ins>
      <w:del w:id="173" w:author="Raphael Malyankar" w:date="2024-09-24T15:35:00Z" w16du:dateUtc="2024-09-24T22:35:00Z">
        <w:r w:rsidDel="00DA1A11">
          <w:rPr>
            <w:lang w:val="en-GB"/>
          </w:rPr>
          <w:delText>1</w:delText>
        </w:r>
      </w:del>
      <w:r>
        <w:rPr>
          <w:lang w:val="en-GB"/>
        </w:rPr>
        <w:t>.0</w:t>
      </w:r>
    </w:p>
    <w:p w14:paraId="0F27C97C" w14:textId="3E22AD0E"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74" w:author="Raphael Malyankar" w:date="2024-09-24T15:36:00Z" w16du:dateUtc="2024-09-24T22:36:00Z">
        <w:r w:rsidR="00DE5DF0" w:rsidDel="00DA1A11">
          <w:rPr>
            <w:lang w:val="en-GB"/>
          </w:rPr>
          <w:delText>0</w:delText>
        </w:r>
        <w:r w:rsidR="004F095A" w:rsidDel="00DA1A11">
          <w:rPr>
            <w:lang w:val="en-GB"/>
          </w:rPr>
          <w:delText>8</w:delText>
        </w:r>
        <w:r w:rsidR="00DE5DF0" w:rsidDel="00DA1A11">
          <w:rPr>
            <w:lang w:val="en-GB"/>
          </w:rPr>
          <w:delText>-</w:delText>
        </w:r>
        <w:r w:rsidR="004F095A" w:rsidDel="00DA1A11">
          <w:rPr>
            <w:lang w:val="en-GB"/>
          </w:rPr>
          <w:delText>0</w:delText>
        </w:r>
      </w:del>
      <w:ins w:id="175" w:author="Raphael Malyankar" w:date="2024-10-07T16:59:00Z" w16du:dateUtc="2024-10-07T23:59:00Z">
        <w:r w:rsidR="003C4086">
          <w:rPr>
            <w:lang w:val="en-GB"/>
          </w:rPr>
          <w:t>10</w:t>
        </w:r>
      </w:ins>
      <w:ins w:id="176" w:author="Raphael Malyankar" w:date="2024-09-24T15:36:00Z" w16du:dateUtc="2024-09-24T22:36:00Z">
        <w:r w:rsidR="00DA1A11">
          <w:rPr>
            <w:lang w:val="en-GB"/>
          </w:rPr>
          <w:t>-</w:t>
        </w:r>
      </w:ins>
      <w:ins w:id="177" w:author="Raphael Malyankar" w:date="2024-10-07T16:59:00Z" w16du:dateUtc="2024-10-07T23:59:00Z">
        <w:r w:rsidR="003C4086">
          <w:rPr>
            <w:lang w:val="en-GB"/>
          </w:rPr>
          <w:t>07</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56D516D4"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:101</w:t>
      </w:r>
    </w:p>
    <w:p w14:paraId="3D5BEFB7" w14:textId="695383F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 xml:space="preserve">S-101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78" w:name="_Toc179220188"/>
      <w:bookmarkStart w:id="179" w:name="_Toc412810749"/>
      <w:commentRangeStart w:id="180"/>
      <w:commentRangeStart w:id="181"/>
      <w:r w:rsidRPr="00CF30EA">
        <w:t>Specification maintenance</w:t>
      </w:r>
      <w:commentRangeEnd w:id="180"/>
      <w:r w:rsidR="000F4686">
        <w:rPr>
          <w:rStyle w:val="CommentReference"/>
          <w:b w:val="0"/>
          <w:bCs w:val="0"/>
          <w:lang w:val="en-AU"/>
        </w:rPr>
        <w:commentReference w:id="180"/>
      </w:r>
      <w:commentRangeEnd w:id="181"/>
      <w:r w:rsidR="00B95E73">
        <w:rPr>
          <w:rStyle w:val="CommentReference"/>
          <w:b w:val="0"/>
          <w:bCs w:val="0"/>
          <w:lang w:val="en-AU"/>
        </w:rPr>
        <w:commentReference w:id="181"/>
      </w:r>
      <w:bookmarkEnd w:id="17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79"/>
    <w:p w14:paraId="1BC15EB1" w14:textId="60AC5DDA"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92C9FF3" w:rsidR="00C131AE" w:rsidRPr="00CF30EA" w:rsidRDefault="00A45A72" w:rsidP="00913A48">
      <w:pPr>
        <w:spacing w:after="120" w:line="240" w:lineRule="auto"/>
        <w:rPr>
          <w:lang w:val="en-GB"/>
        </w:rPr>
      </w:pPr>
      <w:r>
        <w:rPr>
          <w:lang w:val="en-GB"/>
        </w:rPr>
        <w:t>S-158</w:t>
      </w:r>
      <w:r w:rsidR="004F095A">
        <w:rPr>
          <w:lang w:val="en-GB"/>
        </w:rPr>
        <w:t>:101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lastRenderedPageBreak/>
        <w:t>New Edition</w:t>
      </w:r>
    </w:p>
    <w:p w14:paraId="7C71EBEF" w14:textId="3712C797"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000F4686">
        <w:rPr>
          <w:lang w:val="en-GB"/>
        </w:rPr>
        <w:t>:101</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w:t>
      </w:r>
      <w:r w:rsidR="00EC5268">
        <w:rPr>
          <w:lang w:val="en-GB"/>
        </w:rPr>
        <w:t>101</w:t>
      </w:r>
      <w:r w:rsidR="00AE0E65">
        <w:rPr>
          <w:lang w:val="en-GB"/>
        </w:rPr>
        <w:t xml:space="preserve"> and S-158:101</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4BAB6953"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00AE0E65">
        <w:rPr>
          <w:lang w:val="en-GB"/>
        </w:rPr>
        <w:t>:101</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00AE0E65">
        <w:rPr>
          <w:lang w:val="en-GB"/>
        </w:rPr>
        <w:t>:101</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AE0E65">
        <w:rPr>
          <w:lang w:val="en-GB"/>
        </w:rPr>
        <w:t>:101</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1FDB293" w:rsidR="00C131AE" w:rsidRDefault="00EC0C05" w:rsidP="00423EF0">
      <w:pPr>
        <w:spacing w:after="120" w:line="240" w:lineRule="auto"/>
        <w:rPr>
          <w:lang w:val="en-GB"/>
        </w:rPr>
      </w:pPr>
      <w:r w:rsidRPr="00CF30EA">
        <w:rPr>
          <w:lang w:val="en-GB"/>
        </w:rPr>
        <w:t xml:space="preserve">Changes in a revision </w:t>
      </w:r>
      <w:r w:rsidR="00B25B26">
        <w:rPr>
          <w:lang w:val="en-GB"/>
        </w:rPr>
        <w:t>of S-158:101 may or may not correspond to the same revision</w:t>
      </w:r>
      <w:r w:rsidR="005B4AFE">
        <w:rPr>
          <w:lang w:val="en-GB"/>
        </w:rPr>
        <w:t>+edition</w:t>
      </w:r>
      <w:r w:rsidR="00B25B26">
        <w:rPr>
          <w:lang w:val="en-GB"/>
        </w:rPr>
        <w:t xml:space="preserve"> number of S-101</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7777777"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S-1</w:t>
      </w:r>
      <w:r w:rsidR="00835384">
        <w:rPr>
          <w:lang w:val="en-GB"/>
        </w:rPr>
        <w:t>58</w:t>
      </w:r>
      <w:r w:rsidR="005B4AFE">
        <w:rPr>
          <w:lang w:val="en-GB"/>
        </w:rPr>
        <w:t>:101</w:t>
      </w:r>
      <w:r w:rsidR="00840BC2">
        <w:rPr>
          <w:lang w:val="en-GB"/>
        </w:rPr>
        <w:t xml:space="preserve"> arising from non-substantive reasons </w:t>
      </w:r>
      <w:commentRangeStart w:id="182"/>
      <w:commentRangeStart w:id="183"/>
      <w:r w:rsidR="00840BC2">
        <w:rPr>
          <w:lang w:val="en-GB"/>
        </w:rPr>
        <w:t>or</w:t>
      </w:r>
      <w:r w:rsidRPr="00CF30EA">
        <w:rPr>
          <w:lang w:val="en-GB"/>
        </w:rPr>
        <w:t xml:space="preserve"> </w:t>
      </w:r>
      <w:r w:rsidR="00840BC2">
        <w:rPr>
          <w:lang w:val="en-GB"/>
        </w:rPr>
        <w:t>from introduction of a new edition or revision of S-101</w:t>
      </w:r>
      <w:commentRangeEnd w:id="182"/>
      <w:r w:rsidR="00964AB6">
        <w:rPr>
          <w:rStyle w:val="CommentReference"/>
        </w:rPr>
        <w:commentReference w:id="182"/>
      </w:r>
      <w:commentRangeEnd w:id="183"/>
      <w:r w:rsidR="004B194F">
        <w:rPr>
          <w:rStyle w:val="CommentReference"/>
        </w:rPr>
        <w:commentReference w:id="183"/>
      </w:r>
      <w:r w:rsidR="00840BC2">
        <w:rPr>
          <w:lang w:val="en-GB"/>
        </w:rPr>
        <w:t>.</w:t>
      </w:r>
    </w:p>
    <w:p w14:paraId="10764D66" w14:textId="0588020F"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S-1</w:t>
      </w:r>
      <w:r w:rsidR="00835384">
        <w:rPr>
          <w:lang w:val="en-GB"/>
        </w:rPr>
        <w:t>58</w:t>
      </w:r>
      <w:r w:rsidR="00840BC2">
        <w:rPr>
          <w:lang w:val="en-GB"/>
        </w:rPr>
        <w:t>:101.</w:t>
      </w:r>
    </w:p>
    <w:p w14:paraId="6920D6FF" w14:textId="1A324CFE" w:rsidR="00840BC2" w:rsidRPr="00CF30EA" w:rsidRDefault="00840BC2" w:rsidP="00423EF0">
      <w:pPr>
        <w:spacing w:after="120" w:line="240" w:lineRule="auto"/>
        <w:rPr>
          <w:lang w:val="en-GB"/>
        </w:rPr>
      </w:pPr>
      <w:r>
        <w:rPr>
          <w:lang w:val="en-GB"/>
        </w:rPr>
        <w:t>Clarifications to S-158:101 for alignment to a new edition or revision of S-101 may update validation checks or add new validation checks. Validation checks for older but still active editions or revisions of S-101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S-101.</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191AE01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84" w:name="_Toc179220189"/>
      <w:r>
        <w:rPr>
          <w:lang w:val="en-GB"/>
        </w:rPr>
        <w:t>Check Structure</w:t>
      </w:r>
      <w:bookmarkEnd w:id="184"/>
    </w:p>
    <w:p w14:paraId="3667EFDF" w14:textId="49B28959" w:rsidR="0089778F" w:rsidRDefault="00964AB6" w:rsidP="00611211">
      <w:pPr>
        <w:tabs>
          <w:tab w:val="left" w:pos="1701"/>
        </w:tabs>
        <w:spacing w:after="120" w:line="240" w:lineRule="auto"/>
        <w:rPr>
          <w:lang w:val="en-GB"/>
        </w:rPr>
      </w:pPr>
      <w:r>
        <w:rPr>
          <w:lang w:val="en-GB"/>
        </w:rPr>
        <w:t>Check structure in S-158:101 includes the fields specified in S-158 plus the additional fields specified in Table 2-1.</w:t>
      </w:r>
    </w:p>
    <w:p w14:paraId="5FF8B6F9" w14:textId="4D7F7383" w:rsidR="0089778F" w:rsidRDefault="0089778F" w:rsidP="0089778F">
      <w:pPr>
        <w:pStyle w:val="Caption"/>
        <w:keepNext/>
      </w:pPr>
      <w:r>
        <w:t xml:space="preserve">Table </w:t>
      </w:r>
      <w:ins w:id="185" w:author="Raphael Malyankar" w:date="2024-10-11T00:53:00Z" w16du:dateUtc="2024-10-11T07:53:00Z">
        <w:r w:rsidR="00AA03C2">
          <w:fldChar w:fldCharType="begin"/>
        </w:r>
        <w:r w:rsidR="00AA03C2">
          <w:instrText xml:space="preserve"> STYLEREF 1 \s </w:instrText>
        </w:r>
      </w:ins>
      <w:r w:rsidR="00AA03C2">
        <w:fldChar w:fldCharType="separate"/>
      </w:r>
      <w:r w:rsidR="00AA03C2">
        <w:rPr>
          <w:noProof/>
        </w:rPr>
        <w:t>2</w:t>
      </w:r>
      <w:ins w:id="186" w:author="Raphael Malyankar" w:date="2024-10-11T00:53:00Z" w16du:dateUtc="2024-10-11T07:53:00Z">
        <w:r w:rsidR="00AA03C2">
          <w:fldChar w:fldCharType="end"/>
        </w:r>
        <w:r w:rsidR="00AA03C2">
          <w:t>.</w:t>
        </w:r>
        <w:r w:rsidR="00AA03C2">
          <w:fldChar w:fldCharType="begin"/>
        </w:r>
        <w:r w:rsidR="00AA03C2">
          <w:instrText xml:space="preserve"> SEQ Table \* ARABIC \s 1 </w:instrText>
        </w:r>
      </w:ins>
      <w:r w:rsidR="00AA03C2">
        <w:fldChar w:fldCharType="separate"/>
      </w:r>
      <w:ins w:id="187" w:author="Raphael Malyankar" w:date="2024-10-11T00:53:00Z" w16du:dateUtc="2024-10-11T07:53:00Z">
        <w:r w:rsidR="00AA03C2">
          <w:rPr>
            <w:noProof/>
          </w:rPr>
          <w:t>1</w:t>
        </w:r>
        <w:r w:rsidR="00AA03C2">
          <w:fldChar w:fldCharType="end"/>
        </w:r>
      </w:ins>
      <w:del w:id="188" w:author="Raphael Malyankar" w:date="2024-10-11T00:53:00Z" w16du:dateUtc="2024-10-11T07:53:00Z">
        <w:r w:rsidR="003E0544" w:rsidDel="00AA03C2">
          <w:fldChar w:fldCharType="begin"/>
        </w:r>
        <w:r w:rsidR="003E0544" w:rsidDel="00AA03C2">
          <w:delInstrText xml:space="preserve"> STYLEREF 1 \s </w:delInstrText>
        </w:r>
        <w:r w:rsidR="003E0544" w:rsidDel="00AA03C2">
          <w:fldChar w:fldCharType="separate"/>
        </w:r>
        <w:r w:rsidR="00A53D60" w:rsidDel="00AA03C2">
          <w:rPr>
            <w:noProof/>
          </w:rPr>
          <w:delText>2</w:delText>
        </w:r>
        <w:r w:rsidR="003E0544" w:rsidDel="00AA03C2">
          <w:fldChar w:fldCharType="end"/>
        </w:r>
        <w:r w:rsidR="003E0544" w:rsidDel="00AA03C2">
          <w:delText>.</w:delText>
        </w:r>
        <w:r w:rsidR="003E0544" w:rsidDel="00AA03C2">
          <w:fldChar w:fldCharType="begin"/>
        </w:r>
        <w:r w:rsidR="003E0544" w:rsidDel="00AA03C2">
          <w:delInstrText xml:space="preserve"> SEQ Table \* ARABIC \s 1 </w:delInstrText>
        </w:r>
        <w:r w:rsidR="003E0544" w:rsidDel="00AA03C2">
          <w:fldChar w:fldCharType="separate"/>
        </w:r>
        <w:r w:rsidR="00A53D60" w:rsidDel="00AA03C2">
          <w:rPr>
            <w:noProof/>
          </w:rPr>
          <w:delText>1</w:delText>
        </w:r>
        <w:r w:rsidR="003E0544" w:rsidDel="00AA03C2">
          <w:fldChar w:fldCharType="end"/>
        </w:r>
      </w:del>
      <w:r>
        <w:t xml:space="preserve"> </w:t>
      </w:r>
      <w:r w:rsidR="00964AB6">
        <w:t>–</w:t>
      </w:r>
      <w:r>
        <w:t xml:space="preserve"> </w:t>
      </w:r>
      <w:r w:rsidR="00964AB6">
        <w:t>Extensions to check s</w:t>
      </w:r>
      <w:r>
        <w:t xml:space="preserve">tructure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475"/>
        <w:gridCol w:w="7541"/>
      </w:tblGrid>
      <w:tr w:rsidR="00F7792E" w:rsidRPr="0089778F" w14:paraId="19203968" w14:textId="77777777" w:rsidTr="0089778F">
        <w:trPr>
          <w:cantSplit/>
          <w:tblHeader/>
        </w:trPr>
        <w:tc>
          <w:tcPr>
            <w:tcW w:w="0" w:type="auto"/>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3767735B" w14:textId="1757120A" w:rsidR="00F7792E" w:rsidRPr="0089778F" w:rsidRDefault="00312512" w:rsidP="0089778F">
            <w:pPr>
              <w:tabs>
                <w:tab w:val="left" w:pos="1701"/>
              </w:tabs>
              <w:spacing w:after="120" w:line="240" w:lineRule="auto"/>
            </w:pPr>
            <w:r>
              <w:t>S-58 Check(s)</w:t>
            </w:r>
          </w:p>
        </w:tc>
        <w:tc>
          <w:tcPr>
            <w:tcW w:w="0" w:type="auto"/>
          </w:tcPr>
          <w:p w14:paraId="2972DED9" w14:textId="60D5806A" w:rsidR="008D3A26" w:rsidRDefault="00312512" w:rsidP="0089778F">
            <w:pPr>
              <w:tabs>
                <w:tab w:val="left" w:pos="1701"/>
              </w:tabs>
              <w:spacing w:after="120" w:line="240" w:lineRule="auto"/>
            </w:pPr>
            <w:r>
              <w:t xml:space="preserve">Identifier of check from S-58 Edition </w:t>
            </w:r>
            <w:commentRangeStart w:id="189"/>
            <w:r w:rsidR="004223EC" w:rsidRPr="004223EC">
              <w:rPr>
                <w:highlight w:val="yellow"/>
              </w:rPr>
              <w:t>7.0.0</w:t>
            </w:r>
            <w:r>
              <w:t xml:space="preserve"> </w:t>
            </w:r>
            <w:commentRangeEnd w:id="189"/>
            <w:r w:rsidR="002D49D4">
              <w:rPr>
                <w:rStyle w:val="CommentReference"/>
              </w:rPr>
              <w:commentReference w:id="189"/>
            </w:r>
            <w:r>
              <w:t>from which this check is derived.</w:t>
            </w:r>
          </w:p>
          <w:p w14:paraId="16C12E8C" w14:textId="26812A3F" w:rsidR="008D3A26" w:rsidRPr="0089778F" w:rsidRDefault="008D3A26" w:rsidP="0089778F">
            <w:pPr>
              <w:tabs>
                <w:tab w:val="left" w:pos="1701"/>
              </w:tabs>
              <w:spacing w:after="120" w:line="240" w:lineRule="auto"/>
            </w:pPr>
            <w:r>
              <w:t xml:space="preserve">EXAMPLES: </w:t>
            </w:r>
            <w:r w:rsidR="00312512">
              <w:t>519a</w:t>
            </w:r>
          </w:p>
        </w:tc>
      </w:tr>
      <w:tr w:rsidR="00F7792E" w:rsidRPr="0089778F" w14:paraId="3162ECD2" w14:textId="77777777" w:rsidTr="0089778F">
        <w:trPr>
          <w:cantSplit/>
        </w:trPr>
        <w:tc>
          <w:tcPr>
            <w:tcW w:w="0" w:type="auto"/>
          </w:tcPr>
          <w:p w14:paraId="5EEE3FAE" w14:textId="6CC82034" w:rsidR="00F7792E" w:rsidRPr="0089778F" w:rsidRDefault="00312512" w:rsidP="0089778F">
            <w:pPr>
              <w:tabs>
                <w:tab w:val="left" w:pos="1701"/>
              </w:tabs>
              <w:spacing w:after="120" w:line="240" w:lineRule="auto"/>
            </w:pPr>
            <w:r>
              <w:t>Linked Table</w:t>
            </w:r>
          </w:p>
        </w:tc>
        <w:tc>
          <w:tcPr>
            <w:tcW w:w="0" w:type="auto"/>
          </w:tcPr>
          <w:p w14:paraId="4746EFB4" w14:textId="12AC098F" w:rsidR="0089778F" w:rsidRDefault="00312512" w:rsidP="0089778F">
            <w:pPr>
              <w:tabs>
                <w:tab w:val="left" w:pos="1701"/>
              </w:tabs>
              <w:spacing w:after="120" w:line="240" w:lineRule="auto"/>
            </w:pPr>
            <w:r>
              <w:t>A reference to a table where additional information referenced in the check description</w:t>
            </w:r>
            <w:r w:rsidR="004223EC">
              <w:t xml:space="preserve"> </w:t>
            </w:r>
            <w:r>
              <w:t>is provided.</w:t>
            </w:r>
          </w:p>
          <w:p w14:paraId="750DE6FA" w14:textId="375EA4F6" w:rsidR="008D3A26" w:rsidRPr="0089778F" w:rsidRDefault="008D3A26" w:rsidP="0089778F">
            <w:pPr>
              <w:tabs>
                <w:tab w:val="left" w:pos="1701"/>
              </w:tabs>
              <w:spacing w:after="120" w:line="240" w:lineRule="auto"/>
            </w:pPr>
            <w:r>
              <w:t xml:space="preserve">EXAMPLE: </w:t>
            </w:r>
            <w:r w:rsidR="00312512">
              <w:t>Table of features with their conditional mandatory attributes.</w:t>
            </w:r>
          </w:p>
        </w:tc>
      </w:tr>
    </w:tbl>
    <w:p w14:paraId="0BBAB844" w14:textId="77777777" w:rsidR="0089778F" w:rsidRDefault="0089778F" w:rsidP="00611211">
      <w:pPr>
        <w:tabs>
          <w:tab w:val="left" w:pos="1701"/>
        </w:tabs>
        <w:spacing w:after="120" w:line="240" w:lineRule="auto"/>
        <w:rPr>
          <w:lang w:val="en-GB"/>
        </w:rPr>
      </w:pPr>
    </w:p>
    <w:p w14:paraId="00E1277F" w14:textId="2728BAEF" w:rsidR="003E0544" w:rsidRDefault="004223EC" w:rsidP="00611211">
      <w:pPr>
        <w:tabs>
          <w:tab w:val="left" w:pos="1701"/>
        </w:tabs>
        <w:spacing w:after="120" w:line="240" w:lineRule="auto"/>
        <w:rPr>
          <w:lang w:val="en-GB"/>
        </w:rPr>
      </w:pPr>
      <w:r>
        <w:rPr>
          <w:lang w:val="en-GB"/>
        </w:rPr>
        <w:lastRenderedPageBreak/>
        <w:t xml:space="preserve">S-101 also extends the check format by adding separate tables which are referenced in the check description. The information in these tables presents relationships between </w:t>
      </w:r>
      <w:r w:rsidR="003E0544">
        <w:rPr>
          <w:lang w:val="en-GB"/>
        </w:rPr>
        <w:t xml:space="preserve">features and/or attributes </w:t>
      </w:r>
      <w:r>
        <w:rPr>
          <w:lang w:val="en-GB"/>
        </w:rPr>
        <w:t xml:space="preserve">which would </w:t>
      </w:r>
      <w:r w:rsidR="003E0544">
        <w:rPr>
          <w:lang w:val="en-GB"/>
        </w:rPr>
        <w:t>lead to excessively complex expressions in the basic syntax or excessive duplication of checks. For example, a tabular representation of allowed combinations of values for attributes describing “nature of surface” and relevant qualifying terms:</w:t>
      </w:r>
    </w:p>
    <w:p w14:paraId="08BB052E" w14:textId="77777777" w:rsidR="003E0544" w:rsidRDefault="003E0544" w:rsidP="00611211">
      <w:pPr>
        <w:tabs>
          <w:tab w:val="left" w:pos="1701"/>
        </w:tabs>
        <w:spacing w:after="120" w:line="240" w:lineRule="auto"/>
        <w:rPr>
          <w:lang w:val="en-GB"/>
        </w:rPr>
      </w:pPr>
    </w:p>
    <w:p w14:paraId="4571F4C7" w14:textId="2D30D608" w:rsidR="003E0544" w:rsidRDefault="003E0544" w:rsidP="003E0544">
      <w:pPr>
        <w:pStyle w:val="Caption"/>
        <w:keepNext/>
      </w:pPr>
      <w:r>
        <w:t xml:space="preserve">Table </w:t>
      </w:r>
      <w:ins w:id="190" w:author="Raphael Malyankar" w:date="2024-10-11T00:53:00Z" w16du:dateUtc="2024-10-11T07:53:00Z">
        <w:r w:rsidR="00AA03C2">
          <w:fldChar w:fldCharType="begin"/>
        </w:r>
        <w:r w:rsidR="00AA03C2">
          <w:instrText xml:space="preserve"> STYLEREF 1 \s </w:instrText>
        </w:r>
      </w:ins>
      <w:r w:rsidR="00AA03C2">
        <w:fldChar w:fldCharType="separate"/>
      </w:r>
      <w:r w:rsidR="00AA03C2">
        <w:rPr>
          <w:noProof/>
        </w:rPr>
        <w:t>2</w:t>
      </w:r>
      <w:ins w:id="191" w:author="Raphael Malyankar" w:date="2024-10-11T00:53:00Z" w16du:dateUtc="2024-10-11T07:53:00Z">
        <w:r w:rsidR="00AA03C2">
          <w:fldChar w:fldCharType="end"/>
        </w:r>
        <w:r w:rsidR="00AA03C2">
          <w:t>.</w:t>
        </w:r>
        <w:r w:rsidR="00AA03C2">
          <w:fldChar w:fldCharType="begin"/>
        </w:r>
        <w:r w:rsidR="00AA03C2">
          <w:instrText xml:space="preserve"> SEQ Table \* ARABIC \s 1 </w:instrText>
        </w:r>
      </w:ins>
      <w:r w:rsidR="00AA03C2">
        <w:fldChar w:fldCharType="separate"/>
      </w:r>
      <w:ins w:id="192" w:author="Raphael Malyankar" w:date="2024-10-11T00:53:00Z" w16du:dateUtc="2024-10-11T07:53:00Z">
        <w:r w:rsidR="00AA03C2">
          <w:rPr>
            <w:noProof/>
          </w:rPr>
          <w:t>2</w:t>
        </w:r>
        <w:r w:rsidR="00AA03C2">
          <w:fldChar w:fldCharType="end"/>
        </w:r>
      </w:ins>
      <w:del w:id="193" w:author="Raphael Malyankar" w:date="2024-10-11T00:53:00Z" w16du:dateUtc="2024-10-11T07:53:00Z">
        <w:r w:rsidDel="00AA03C2">
          <w:fldChar w:fldCharType="begin"/>
        </w:r>
        <w:r w:rsidDel="00AA03C2">
          <w:delInstrText xml:space="preserve"> STYLEREF 1 \s </w:delInstrText>
        </w:r>
        <w:r w:rsidDel="00AA03C2">
          <w:fldChar w:fldCharType="separate"/>
        </w:r>
        <w:r w:rsidR="00A53D60" w:rsidDel="00AA03C2">
          <w:rPr>
            <w:noProof/>
          </w:rPr>
          <w:delText>2</w:delText>
        </w:r>
        <w:r w:rsidDel="00AA03C2">
          <w:fldChar w:fldCharType="end"/>
        </w:r>
        <w:r w:rsidDel="00AA03C2">
          <w:delText>.</w:delText>
        </w:r>
        <w:r w:rsidDel="00AA03C2">
          <w:fldChar w:fldCharType="begin"/>
        </w:r>
        <w:r w:rsidDel="00AA03C2">
          <w:delInstrText xml:space="preserve"> SEQ Table \* ARABIC \s 1 </w:delInstrText>
        </w:r>
        <w:r w:rsidDel="00AA03C2">
          <w:fldChar w:fldCharType="separate"/>
        </w:r>
        <w:r w:rsidR="00A53D60" w:rsidDel="00AA03C2">
          <w:rPr>
            <w:noProof/>
          </w:rPr>
          <w:delText>2</w:delText>
        </w:r>
        <w:r w:rsidDel="00AA03C2">
          <w:fldChar w:fldCharType="end"/>
        </w:r>
      </w:del>
      <w:r>
        <w:t xml:space="preserve"> - Tabulation of allowed combinations of values for attributes describing the nature ofs surface and relecant qualifying terms</w:t>
      </w:r>
    </w:p>
    <w:tbl>
      <w:tblPr>
        <w:tblStyle w:val="TableGrid"/>
        <w:tblW w:w="0" w:type="auto"/>
        <w:jc w:val="center"/>
        <w:tblLook w:val="04A0" w:firstRow="1" w:lastRow="0" w:firstColumn="1" w:lastColumn="0" w:noHBand="0" w:noVBand="1"/>
      </w:tblPr>
      <w:tblGrid>
        <w:gridCol w:w="3140"/>
        <w:gridCol w:w="328"/>
        <w:gridCol w:w="328"/>
        <w:gridCol w:w="328"/>
        <w:gridCol w:w="328"/>
        <w:gridCol w:w="328"/>
        <w:gridCol w:w="328"/>
        <w:gridCol w:w="328"/>
        <w:gridCol w:w="328"/>
        <w:gridCol w:w="328"/>
      </w:tblGrid>
      <w:tr w:rsidR="003E0544" w:rsidRPr="003E0544" w14:paraId="1EC4FBC1" w14:textId="77777777" w:rsidTr="003E0544">
        <w:trPr>
          <w:cantSplit/>
          <w:tblHeader/>
          <w:jc w:val="center"/>
        </w:trPr>
        <w:tc>
          <w:tcPr>
            <w:tcW w:w="0" w:type="auto"/>
            <w:shd w:val="clear" w:color="auto" w:fill="D9D9D9" w:themeFill="background1" w:themeFillShade="D9"/>
          </w:tcPr>
          <w:p w14:paraId="224BF046" w14:textId="77777777" w:rsidR="003E0544" w:rsidRPr="003E0544" w:rsidRDefault="003E0544" w:rsidP="0088136E">
            <w:pPr>
              <w:spacing w:after="120" w:line="240" w:lineRule="auto"/>
              <w:rPr>
                <w:lang w:val="en-GB"/>
              </w:rPr>
            </w:pPr>
            <w:r w:rsidRPr="003E0544">
              <w:rPr>
                <w:lang w:val="en-GB"/>
              </w:rPr>
              <w:t>natureOfSurfaceQualifyingTerms</w:t>
            </w:r>
          </w:p>
        </w:tc>
        <w:tc>
          <w:tcPr>
            <w:tcW w:w="0" w:type="auto"/>
            <w:shd w:val="clear" w:color="auto" w:fill="D9D9D9" w:themeFill="background1" w:themeFillShade="D9"/>
          </w:tcPr>
          <w:p w14:paraId="564D72D0" w14:textId="77777777" w:rsidR="003E0544" w:rsidRPr="003E0544" w:rsidRDefault="003E0544" w:rsidP="0088136E">
            <w:pPr>
              <w:spacing w:after="120" w:line="240" w:lineRule="auto"/>
              <w:rPr>
                <w:lang w:val="en-GB"/>
              </w:rPr>
            </w:pPr>
            <w:r w:rsidRPr="003E0544">
              <w:rPr>
                <w:lang w:val="en-GB"/>
              </w:rPr>
              <w:t>1</w:t>
            </w:r>
          </w:p>
        </w:tc>
        <w:tc>
          <w:tcPr>
            <w:tcW w:w="0" w:type="auto"/>
            <w:shd w:val="clear" w:color="auto" w:fill="D9D9D9" w:themeFill="background1" w:themeFillShade="D9"/>
          </w:tcPr>
          <w:p w14:paraId="743A770B" w14:textId="77777777" w:rsidR="003E0544" w:rsidRPr="003E0544" w:rsidRDefault="003E0544" w:rsidP="0088136E">
            <w:pPr>
              <w:spacing w:after="120" w:line="240" w:lineRule="auto"/>
              <w:rPr>
                <w:lang w:val="en-GB"/>
              </w:rPr>
            </w:pPr>
            <w:r w:rsidRPr="003E0544">
              <w:rPr>
                <w:lang w:val="en-GB"/>
              </w:rPr>
              <w:t>2</w:t>
            </w:r>
          </w:p>
        </w:tc>
        <w:tc>
          <w:tcPr>
            <w:tcW w:w="0" w:type="auto"/>
            <w:shd w:val="clear" w:color="auto" w:fill="D9D9D9" w:themeFill="background1" w:themeFillShade="D9"/>
          </w:tcPr>
          <w:p w14:paraId="01F5C6E7" w14:textId="77777777" w:rsidR="003E0544" w:rsidRPr="003E0544" w:rsidRDefault="003E0544" w:rsidP="0088136E">
            <w:pPr>
              <w:spacing w:after="120" w:line="240" w:lineRule="auto"/>
              <w:rPr>
                <w:lang w:val="en-GB"/>
              </w:rPr>
            </w:pPr>
            <w:r w:rsidRPr="003E0544">
              <w:rPr>
                <w:lang w:val="en-GB"/>
              </w:rPr>
              <w:t>3</w:t>
            </w:r>
          </w:p>
        </w:tc>
        <w:tc>
          <w:tcPr>
            <w:tcW w:w="0" w:type="auto"/>
            <w:shd w:val="clear" w:color="auto" w:fill="D9D9D9" w:themeFill="background1" w:themeFillShade="D9"/>
          </w:tcPr>
          <w:p w14:paraId="4CDC4098" w14:textId="77777777" w:rsidR="003E0544" w:rsidRPr="003E0544" w:rsidRDefault="003E0544" w:rsidP="0088136E">
            <w:pPr>
              <w:spacing w:after="120" w:line="240" w:lineRule="auto"/>
              <w:rPr>
                <w:lang w:val="en-GB"/>
              </w:rPr>
            </w:pPr>
            <w:r w:rsidRPr="003E0544">
              <w:rPr>
                <w:lang w:val="en-GB"/>
              </w:rPr>
              <w:t>4</w:t>
            </w:r>
          </w:p>
        </w:tc>
        <w:tc>
          <w:tcPr>
            <w:tcW w:w="0" w:type="auto"/>
            <w:shd w:val="clear" w:color="auto" w:fill="D9D9D9" w:themeFill="background1" w:themeFillShade="D9"/>
          </w:tcPr>
          <w:p w14:paraId="38A6D54C" w14:textId="77777777" w:rsidR="003E0544" w:rsidRPr="003E0544" w:rsidRDefault="003E0544" w:rsidP="0088136E">
            <w:pPr>
              <w:spacing w:after="120" w:line="240" w:lineRule="auto"/>
              <w:rPr>
                <w:lang w:val="en-GB"/>
              </w:rPr>
            </w:pPr>
            <w:r w:rsidRPr="003E0544">
              <w:rPr>
                <w:lang w:val="en-GB"/>
              </w:rPr>
              <w:t>5</w:t>
            </w:r>
          </w:p>
        </w:tc>
        <w:tc>
          <w:tcPr>
            <w:tcW w:w="0" w:type="auto"/>
            <w:shd w:val="clear" w:color="auto" w:fill="D9D9D9" w:themeFill="background1" w:themeFillShade="D9"/>
          </w:tcPr>
          <w:p w14:paraId="7351996D" w14:textId="77777777" w:rsidR="003E0544" w:rsidRPr="003E0544" w:rsidRDefault="003E0544" w:rsidP="0088136E">
            <w:pPr>
              <w:spacing w:after="120" w:line="240" w:lineRule="auto"/>
              <w:rPr>
                <w:lang w:val="en-GB"/>
              </w:rPr>
            </w:pPr>
            <w:r w:rsidRPr="003E0544">
              <w:rPr>
                <w:lang w:val="en-GB"/>
              </w:rPr>
              <w:t>6</w:t>
            </w:r>
          </w:p>
        </w:tc>
        <w:tc>
          <w:tcPr>
            <w:tcW w:w="0" w:type="auto"/>
            <w:shd w:val="clear" w:color="auto" w:fill="D9D9D9" w:themeFill="background1" w:themeFillShade="D9"/>
          </w:tcPr>
          <w:p w14:paraId="1C77DC1E" w14:textId="77777777" w:rsidR="003E0544" w:rsidRPr="003E0544" w:rsidRDefault="003E0544" w:rsidP="0088136E">
            <w:pPr>
              <w:spacing w:after="120" w:line="240" w:lineRule="auto"/>
              <w:rPr>
                <w:lang w:val="en-GB"/>
              </w:rPr>
            </w:pPr>
            <w:r w:rsidRPr="003E0544">
              <w:rPr>
                <w:lang w:val="en-GB"/>
              </w:rPr>
              <w:t>7</w:t>
            </w:r>
          </w:p>
        </w:tc>
        <w:tc>
          <w:tcPr>
            <w:tcW w:w="0" w:type="auto"/>
            <w:shd w:val="clear" w:color="auto" w:fill="D9D9D9" w:themeFill="background1" w:themeFillShade="D9"/>
          </w:tcPr>
          <w:p w14:paraId="3D442591" w14:textId="77777777" w:rsidR="003E0544" w:rsidRPr="003E0544" w:rsidRDefault="003E0544" w:rsidP="0088136E">
            <w:pPr>
              <w:spacing w:after="120" w:line="240" w:lineRule="auto"/>
              <w:rPr>
                <w:lang w:val="en-GB"/>
              </w:rPr>
            </w:pPr>
            <w:r w:rsidRPr="003E0544">
              <w:rPr>
                <w:lang w:val="en-GB"/>
              </w:rPr>
              <w:t>8</w:t>
            </w:r>
          </w:p>
        </w:tc>
        <w:tc>
          <w:tcPr>
            <w:tcW w:w="0" w:type="auto"/>
            <w:shd w:val="clear" w:color="auto" w:fill="D9D9D9" w:themeFill="background1" w:themeFillShade="D9"/>
          </w:tcPr>
          <w:p w14:paraId="7A620E21" w14:textId="77777777" w:rsidR="003E0544" w:rsidRPr="003E0544" w:rsidRDefault="003E0544" w:rsidP="0088136E">
            <w:pPr>
              <w:spacing w:after="120" w:line="240" w:lineRule="auto"/>
              <w:rPr>
                <w:lang w:val="en-GB"/>
              </w:rPr>
            </w:pPr>
            <w:r w:rsidRPr="003E0544">
              <w:rPr>
                <w:lang w:val="en-GB"/>
              </w:rPr>
              <w:t>9</w:t>
            </w:r>
          </w:p>
        </w:tc>
      </w:tr>
      <w:tr w:rsidR="003E0544" w:rsidRPr="003E0544" w14:paraId="1F5360B9" w14:textId="77777777" w:rsidTr="003E0544">
        <w:trPr>
          <w:cantSplit/>
          <w:tblHeader/>
          <w:jc w:val="center"/>
        </w:trPr>
        <w:tc>
          <w:tcPr>
            <w:tcW w:w="0" w:type="auto"/>
            <w:shd w:val="clear" w:color="auto" w:fill="D9D9D9" w:themeFill="background1" w:themeFillShade="D9"/>
          </w:tcPr>
          <w:p w14:paraId="05FAE705" w14:textId="77777777" w:rsidR="003E0544" w:rsidRPr="003E0544" w:rsidRDefault="003E0544" w:rsidP="0088136E">
            <w:pPr>
              <w:spacing w:after="120" w:line="240" w:lineRule="auto"/>
              <w:rPr>
                <w:lang w:val="en-GB"/>
              </w:rPr>
            </w:pPr>
            <w:r w:rsidRPr="003E0544">
              <w:rPr>
                <w:lang w:val="en-GB"/>
              </w:rPr>
              <w:t>natureOfSurface</w:t>
            </w:r>
          </w:p>
        </w:tc>
        <w:tc>
          <w:tcPr>
            <w:tcW w:w="0" w:type="auto"/>
            <w:shd w:val="clear" w:color="auto" w:fill="D9D9D9" w:themeFill="background1" w:themeFillShade="D9"/>
          </w:tcPr>
          <w:p w14:paraId="057D5E5F"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59A14CA"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31C5EA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267FB45"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0A1F4E60"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6E0E7736"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3C00579E"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742E0BC2" w14:textId="77777777" w:rsidR="003E0544" w:rsidRPr="003E0544" w:rsidRDefault="003E0544" w:rsidP="0088136E">
            <w:pPr>
              <w:spacing w:after="120" w:line="240" w:lineRule="auto"/>
              <w:rPr>
                <w:lang w:val="en-GB"/>
              </w:rPr>
            </w:pPr>
          </w:p>
        </w:tc>
        <w:tc>
          <w:tcPr>
            <w:tcW w:w="0" w:type="auto"/>
            <w:shd w:val="clear" w:color="auto" w:fill="D9D9D9" w:themeFill="background1" w:themeFillShade="D9"/>
          </w:tcPr>
          <w:p w14:paraId="2585F6A2" w14:textId="77777777" w:rsidR="003E0544" w:rsidRPr="003E0544" w:rsidRDefault="003E0544" w:rsidP="0088136E">
            <w:pPr>
              <w:spacing w:after="120" w:line="240" w:lineRule="auto"/>
              <w:rPr>
                <w:lang w:val="en-GB"/>
              </w:rPr>
            </w:pPr>
          </w:p>
        </w:tc>
      </w:tr>
      <w:tr w:rsidR="003E0544" w:rsidRPr="003E0544" w14:paraId="03ECE6C5" w14:textId="77777777" w:rsidTr="003E0544">
        <w:trPr>
          <w:jc w:val="center"/>
        </w:trPr>
        <w:tc>
          <w:tcPr>
            <w:tcW w:w="0" w:type="auto"/>
          </w:tcPr>
          <w:p w14:paraId="5CB251B4" w14:textId="77777777" w:rsidR="003E0544" w:rsidRPr="003E0544" w:rsidRDefault="003E0544" w:rsidP="003E0544">
            <w:pPr>
              <w:spacing w:after="120" w:line="240" w:lineRule="auto"/>
              <w:jc w:val="center"/>
              <w:rPr>
                <w:lang w:val="en-GB"/>
              </w:rPr>
            </w:pPr>
            <w:r w:rsidRPr="003E0544">
              <w:rPr>
                <w:lang w:val="en-GB"/>
              </w:rPr>
              <w:t>1</w:t>
            </w:r>
          </w:p>
        </w:tc>
        <w:tc>
          <w:tcPr>
            <w:tcW w:w="0" w:type="auto"/>
          </w:tcPr>
          <w:p w14:paraId="3FF53E95" w14:textId="77777777" w:rsidR="003E0544" w:rsidRPr="003E0544" w:rsidRDefault="003E0544" w:rsidP="0088136E">
            <w:pPr>
              <w:spacing w:after="120" w:line="240" w:lineRule="auto"/>
              <w:rPr>
                <w:lang w:val="en-GB"/>
              </w:rPr>
            </w:pPr>
          </w:p>
        </w:tc>
        <w:tc>
          <w:tcPr>
            <w:tcW w:w="0" w:type="auto"/>
          </w:tcPr>
          <w:p w14:paraId="3E6EABF3" w14:textId="77777777" w:rsidR="003E0544" w:rsidRPr="003E0544" w:rsidRDefault="003E0544" w:rsidP="0088136E">
            <w:pPr>
              <w:spacing w:after="120" w:line="240" w:lineRule="auto"/>
              <w:rPr>
                <w:lang w:val="en-GB"/>
              </w:rPr>
            </w:pPr>
          </w:p>
        </w:tc>
        <w:tc>
          <w:tcPr>
            <w:tcW w:w="0" w:type="auto"/>
          </w:tcPr>
          <w:p w14:paraId="36C7709B" w14:textId="77777777" w:rsidR="003E0544" w:rsidRPr="003E0544" w:rsidRDefault="003E0544" w:rsidP="0088136E">
            <w:pPr>
              <w:spacing w:after="120" w:line="240" w:lineRule="auto"/>
              <w:rPr>
                <w:lang w:val="en-GB"/>
              </w:rPr>
            </w:pPr>
          </w:p>
        </w:tc>
        <w:tc>
          <w:tcPr>
            <w:tcW w:w="0" w:type="auto"/>
          </w:tcPr>
          <w:p w14:paraId="1C37B04B" w14:textId="77777777" w:rsidR="003E0544" w:rsidRPr="003E0544" w:rsidRDefault="003E0544" w:rsidP="0088136E">
            <w:pPr>
              <w:spacing w:after="120" w:line="240" w:lineRule="auto"/>
              <w:rPr>
                <w:lang w:val="en-GB"/>
              </w:rPr>
            </w:pPr>
          </w:p>
        </w:tc>
        <w:tc>
          <w:tcPr>
            <w:tcW w:w="0" w:type="auto"/>
          </w:tcPr>
          <w:p w14:paraId="1F72F9C0" w14:textId="77777777" w:rsidR="003E0544" w:rsidRPr="003E0544" w:rsidRDefault="003E0544" w:rsidP="0088136E">
            <w:pPr>
              <w:spacing w:after="120" w:line="240" w:lineRule="auto"/>
              <w:rPr>
                <w:lang w:val="en-GB"/>
              </w:rPr>
            </w:pPr>
            <w:r w:rsidRPr="003E0544">
              <w:rPr>
                <w:lang w:val="en-GB"/>
              </w:rPr>
              <w:t>x</w:t>
            </w:r>
          </w:p>
        </w:tc>
        <w:tc>
          <w:tcPr>
            <w:tcW w:w="0" w:type="auto"/>
          </w:tcPr>
          <w:p w14:paraId="18E3FFB0" w14:textId="77777777" w:rsidR="003E0544" w:rsidRPr="003E0544" w:rsidRDefault="003E0544" w:rsidP="0088136E">
            <w:pPr>
              <w:spacing w:after="120" w:line="240" w:lineRule="auto"/>
              <w:rPr>
                <w:lang w:val="en-GB"/>
              </w:rPr>
            </w:pPr>
            <w:r w:rsidRPr="003E0544">
              <w:rPr>
                <w:lang w:val="en-GB"/>
              </w:rPr>
              <w:t>x</w:t>
            </w:r>
          </w:p>
        </w:tc>
        <w:tc>
          <w:tcPr>
            <w:tcW w:w="0" w:type="auto"/>
          </w:tcPr>
          <w:p w14:paraId="7DD4BA9B" w14:textId="77777777" w:rsidR="003E0544" w:rsidRPr="003E0544" w:rsidRDefault="003E0544" w:rsidP="0088136E">
            <w:pPr>
              <w:spacing w:after="120" w:line="240" w:lineRule="auto"/>
              <w:rPr>
                <w:lang w:val="en-GB"/>
              </w:rPr>
            </w:pPr>
            <w:r w:rsidRPr="003E0544">
              <w:rPr>
                <w:lang w:val="en-GB"/>
              </w:rPr>
              <w:t>x</w:t>
            </w:r>
          </w:p>
        </w:tc>
        <w:tc>
          <w:tcPr>
            <w:tcW w:w="0" w:type="auto"/>
          </w:tcPr>
          <w:p w14:paraId="6507CAEF" w14:textId="77777777" w:rsidR="003E0544" w:rsidRPr="003E0544" w:rsidRDefault="003E0544" w:rsidP="0088136E">
            <w:pPr>
              <w:spacing w:after="120" w:line="240" w:lineRule="auto"/>
              <w:rPr>
                <w:lang w:val="en-GB"/>
              </w:rPr>
            </w:pPr>
            <w:r w:rsidRPr="003E0544">
              <w:rPr>
                <w:lang w:val="en-GB"/>
              </w:rPr>
              <w:t>x</w:t>
            </w:r>
          </w:p>
        </w:tc>
        <w:tc>
          <w:tcPr>
            <w:tcW w:w="0" w:type="auto"/>
          </w:tcPr>
          <w:p w14:paraId="77013220" w14:textId="77777777" w:rsidR="003E0544" w:rsidRPr="003E0544" w:rsidRDefault="003E0544" w:rsidP="0088136E">
            <w:pPr>
              <w:spacing w:after="120" w:line="240" w:lineRule="auto"/>
              <w:rPr>
                <w:lang w:val="en-GB"/>
              </w:rPr>
            </w:pPr>
            <w:r w:rsidRPr="003E0544">
              <w:rPr>
                <w:lang w:val="en-GB"/>
              </w:rPr>
              <w:t>x</w:t>
            </w:r>
          </w:p>
        </w:tc>
      </w:tr>
      <w:tr w:rsidR="003E0544" w:rsidRPr="003E0544" w14:paraId="145B7642" w14:textId="77777777" w:rsidTr="003E0544">
        <w:trPr>
          <w:jc w:val="center"/>
        </w:trPr>
        <w:tc>
          <w:tcPr>
            <w:tcW w:w="0" w:type="auto"/>
          </w:tcPr>
          <w:p w14:paraId="325DD1D5" w14:textId="77777777" w:rsidR="003E0544" w:rsidRPr="003E0544" w:rsidRDefault="003E0544" w:rsidP="003E0544">
            <w:pPr>
              <w:spacing w:after="120" w:line="240" w:lineRule="auto"/>
              <w:jc w:val="center"/>
              <w:rPr>
                <w:lang w:val="en-GB"/>
              </w:rPr>
            </w:pPr>
            <w:r w:rsidRPr="003E0544">
              <w:rPr>
                <w:lang w:val="en-GB"/>
              </w:rPr>
              <w:t>2</w:t>
            </w:r>
          </w:p>
        </w:tc>
        <w:tc>
          <w:tcPr>
            <w:tcW w:w="0" w:type="auto"/>
          </w:tcPr>
          <w:p w14:paraId="5447B00B" w14:textId="77777777" w:rsidR="003E0544" w:rsidRPr="003E0544" w:rsidRDefault="003E0544" w:rsidP="0088136E">
            <w:pPr>
              <w:spacing w:after="120" w:line="240" w:lineRule="auto"/>
              <w:rPr>
                <w:lang w:val="en-GB"/>
              </w:rPr>
            </w:pPr>
          </w:p>
        </w:tc>
        <w:tc>
          <w:tcPr>
            <w:tcW w:w="0" w:type="auto"/>
          </w:tcPr>
          <w:p w14:paraId="5D3983C4" w14:textId="77777777" w:rsidR="003E0544" w:rsidRPr="003E0544" w:rsidRDefault="003E0544" w:rsidP="0088136E">
            <w:pPr>
              <w:spacing w:after="120" w:line="240" w:lineRule="auto"/>
              <w:rPr>
                <w:lang w:val="en-GB"/>
              </w:rPr>
            </w:pPr>
          </w:p>
        </w:tc>
        <w:tc>
          <w:tcPr>
            <w:tcW w:w="0" w:type="auto"/>
          </w:tcPr>
          <w:p w14:paraId="0280D404" w14:textId="77777777" w:rsidR="003E0544" w:rsidRPr="003E0544" w:rsidRDefault="003E0544" w:rsidP="0088136E">
            <w:pPr>
              <w:spacing w:after="120" w:line="240" w:lineRule="auto"/>
              <w:rPr>
                <w:lang w:val="en-GB"/>
              </w:rPr>
            </w:pPr>
          </w:p>
        </w:tc>
        <w:tc>
          <w:tcPr>
            <w:tcW w:w="0" w:type="auto"/>
          </w:tcPr>
          <w:p w14:paraId="235260D1" w14:textId="77777777" w:rsidR="003E0544" w:rsidRPr="003E0544" w:rsidRDefault="003E0544" w:rsidP="0088136E">
            <w:pPr>
              <w:spacing w:after="120" w:line="240" w:lineRule="auto"/>
              <w:rPr>
                <w:lang w:val="en-GB"/>
              </w:rPr>
            </w:pPr>
          </w:p>
        </w:tc>
        <w:tc>
          <w:tcPr>
            <w:tcW w:w="0" w:type="auto"/>
          </w:tcPr>
          <w:p w14:paraId="2A58F0B8" w14:textId="77777777" w:rsidR="003E0544" w:rsidRPr="003E0544" w:rsidRDefault="003E0544" w:rsidP="0088136E">
            <w:pPr>
              <w:spacing w:after="120" w:line="240" w:lineRule="auto"/>
              <w:rPr>
                <w:lang w:val="en-GB"/>
              </w:rPr>
            </w:pPr>
            <w:r w:rsidRPr="003E0544">
              <w:rPr>
                <w:lang w:val="en-GB"/>
              </w:rPr>
              <w:t>x</w:t>
            </w:r>
          </w:p>
        </w:tc>
        <w:tc>
          <w:tcPr>
            <w:tcW w:w="0" w:type="auto"/>
          </w:tcPr>
          <w:p w14:paraId="31179591" w14:textId="77777777" w:rsidR="003E0544" w:rsidRPr="003E0544" w:rsidRDefault="003E0544" w:rsidP="0088136E">
            <w:pPr>
              <w:spacing w:after="120" w:line="240" w:lineRule="auto"/>
              <w:rPr>
                <w:lang w:val="en-GB"/>
              </w:rPr>
            </w:pPr>
            <w:r w:rsidRPr="003E0544">
              <w:rPr>
                <w:lang w:val="en-GB"/>
              </w:rPr>
              <w:t>x</w:t>
            </w:r>
          </w:p>
        </w:tc>
        <w:tc>
          <w:tcPr>
            <w:tcW w:w="0" w:type="auto"/>
          </w:tcPr>
          <w:p w14:paraId="70D1A388" w14:textId="77777777" w:rsidR="003E0544" w:rsidRPr="003E0544" w:rsidRDefault="003E0544" w:rsidP="0088136E">
            <w:pPr>
              <w:spacing w:after="120" w:line="240" w:lineRule="auto"/>
              <w:rPr>
                <w:lang w:val="en-GB"/>
              </w:rPr>
            </w:pPr>
            <w:r w:rsidRPr="003E0544">
              <w:rPr>
                <w:lang w:val="en-GB"/>
              </w:rPr>
              <w:t>x</w:t>
            </w:r>
          </w:p>
        </w:tc>
        <w:tc>
          <w:tcPr>
            <w:tcW w:w="0" w:type="auto"/>
          </w:tcPr>
          <w:p w14:paraId="357B79AA" w14:textId="77777777" w:rsidR="003E0544" w:rsidRPr="003E0544" w:rsidRDefault="003E0544" w:rsidP="0088136E">
            <w:pPr>
              <w:spacing w:after="120" w:line="240" w:lineRule="auto"/>
              <w:rPr>
                <w:lang w:val="en-GB"/>
              </w:rPr>
            </w:pPr>
          </w:p>
        </w:tc>
        <w:tc>
          <w:tcPr>
            <w:tcW w:w="0" w:type="auto"/>
          </w:tcPr>
          <w:p w14:paraId="5CF73FE7" w14:textId="77777777" w:rsidR="003E0544" w:rsidRPr="003E0544" w:rsidRDefault="003E0544" w:rsidP="0088136E">
            <w:pPr>
              <w:spacing w:after="120" w:line="240" w:lineRule="auto"/>
              <w:rPr>
                <w:lang w:val="en-GB"/>
              </w:rPr>
            </w:pPr>
          </w:p>
        </w:tc>
      </w:tr>
      <w:tr w:rsidR="003E0544" w:rsidRPr="003E0544" w14:paraId="0B468AD5" w14:textId="77777777" w:rsidTr="003E0544">
        <w:trPr>
          <w:jc w:val="center"/>
        </w:trPr>
        <w:tc>
          <w:tcPr>
            <w:tcW w:w="0" w:type="auto"/>
          </w:tcPr>
          <w:p w14:paraId="13D486B0" w14:textId="77777777" w:rsidR="003E0544" w:rsidRPr="003E0544" w:rsidRDefault="003E0544" w:rsidP="003E0544">
            <w:pPr>
              <w:spacing w:after="120" w:line="240" w:lineRule="auto"/>
              <w:jc w:val="center"/>
              <w:rPr>
                <w:lang w:val="en-GB"/>
              </w:rPr>
            </w:pPr>
            <w:r w:rsidRPr="003E0544">
              <w:rPr>
                <w:lang w:val="en-GB"/>
              </w:rPr>
              <w:t>3</w:t>
            </w:r>
          </w:p>
        </w:tc>
        <w:tc>
          <w:tcPr>
            <w:tcW w:w="0" w:type="auto"/>
          </w:tcPr>
          <w:p w14:paraId="5B3FD711" w14:textId="77777777" w:rsidR="003E0544" w:rsidRPr="003E0544" w:rsidRDefault="003E0544" w:rsidP="0088136E">
            <w:pPr>
              <w:spacing w:after="120" w:line="240" w:lineRule="auto"/>
              <w:rPr>
                <w:lang w:val="en-GB"/>
              </w:rPr>
            </w:pPr>
          </w:p>
        </w:tc>
        <w:tc>
          <w:tcPr>
            <w:tcW w:w="0" w:type="auto"/>
          </w:tcPr>
          <w:p w14:paraId="3B2A8BCE" w14:textId="77777777" w:rsidR="003E0544" w:rsidRPr="003E0544" w:rsidRDefault="003E0544" w:rsidP="0088136E">
            <w:pPr>
              <w:spacing w:after="120" w:line="240" w:lineRule="auto"/>
              <w:rPr>
                <w:lang w:val="en-GB"/>
              </w:rPr>
            </w:pPr>
          </w:p>
        </w:tc>
        <w:tc>
          <w:tcPr>
            <w:tcW w:w="0" w:type="auto"/>
          </w:tcPr>
          <w:p w14:paraId="6A423580" w14:textId="77777777" w:rsidR="003E0544" w:rsidRPr="003E0544" w:rsidRDefault="003E0544" w:rsidP="0088136E">
            <w:pPr>
              <w:spacing w:after="120" w:line="240" w:lineRule="auto"/>
              <w:rPr>
                <w:lang w:val="en-GB"/>
              </w:rPr>
            </w:pPr>
          </w:p>
        </w:tc>
        <w:tc>
          <w:tcPr>
            <w:tcW w:w="0" w:type="auto"/>
          </w:tcPr>
          <w:p w14:paraId="090B5D46" w14:textId="77777777" w:rsidR="003E0544" w:rsidRPr="003E0544" w:rsidRDefault="003E0544" w:rsidP="0088136E">
            <w:pPr>
              <w:spacing w:after="120" w:line="240" w:lineRule="auto"/>
              <w:rPr>
                <w:lang w:val="en-GB"/>
              </w:rPr>
            </w:pPr>
          </w:p>
        </w:tc>
        <w:tc>
          <w:tcPr>
            <w:tcW w:w="0" w:type="auto"/>
          </w:tcPr>
          <w:p w14:paraId="1405FDE1" w14:textId="77777777" w:rsidR="003E0544" w:rsidRPr="003E0544" w:rsidRDefault="003E0544" w:rsidP="0088136E">
            <w:pPr>
              <w:spacing w:after="120" w:line="240" w:lineRule="auto"/>
              <w:rPr>
                <w:lang w:val="en-GB"/>
              </w:rPr>
            </w:pPr>
            <w:r w:rsidRPr="003E0544">
              <w:rPr>
                <w:lang w:val="en-GB"/>
              </w:rPr>
              <w:t>x</w:t>
            </w:r>
          </w:p>
        </w:tc>
        <w:tc>
          <w:tcPr>
            <w:tcW w:w="0" w:type="auto"/>
          </w:tcPr>
          <w:p w14:paraId="44E96419" w14:textId="77777777" w:rsidR="003E0544" w:rsidRPr="003E0544" w:rsidRDefault="003E0544" w:rsidP="0088136E">
            <w:pPr>
              <w:spacing w:after="120" w:line="240" w:lineRule="auto"/>
              <w:rPr>
                <w:lang w:val="en-GB"/>
              </w:rPr>
            </w:pPr>
            <w:r w:rsidRPr="003E0544">
              <w:rPr>
                <w:lang w:val="en-GB"/>
              </w:rPr>
              <w:t>x</w:t>
            </w:r>
          </w:p>
        </w:tc>
        <w:tc>
          <w:tcPr>
            <w:tcW w:w="0" w:type="auto"/>
          </w:tcPr>
          <w:p w14:paraId="48B1F83C" w14:textId="77777777" w:rsidR="003E0544" w:rsidRPr="003E0544" w:rsidRDefault="003E0544" w:rsidP="0088136E">
            <w:pPr>
              <w:spacing w:after="120" w:line="240" w:lineRule="auto"/>
              <w:rPr>
                <w:lang w:val="en-GB"/>
              </w:rPr>
            </w:pPr>
            <w:r w:rsidRPr="003E0544">
              <w:rPr>
                <w:lang w:val="en-GB"/>
              </w:rPr>
              <w:t>x</w:t>
            </w:r>
          </w:p>
        </w:tc>
        <w:tc>
          <w:tcPr>
            <w:tcW w:w="0" w:type="auto"/>
          </w:tcPr>
          <w:p w14:paraId="6E8CF7E0" w14:textId="77777777" w:rsidR="003E0544" w:rsidRPr="003E0544" w:rsidRDefault="003E0544" w:rsidP="0088136E">
            <w:pPr>
              <w:spacing w:after="120" w:line="240" w:lineRule="auto"/>
              <w:rPr>
                <w:lang w:val="en-GB"/>
              </w:rPr>
            </w:pPr>
          </w:p>
        </w:tc>
        <w:tc>
          <w:tcPr>
            <w:tcW w:w="0" w:type="auto"/>
          </w:tcPr>
          <w:p w14:paraId="310E43A9" w14:textId="77777777" w:rsidR="003E0544" w:rsidRPr="003E0544" w:rsidRDefault="003E0544" w:rsidP="0088136E">
            <w:pPr>
              <w:spacing w:after="120" w:line="240" w:lineRule="auto"/>
              <w:rPr>
                <w:lang w:val="en-GB"/>
              </w:rPr>
            </w:pPr>
          </w:p>
        </w:tc>
      </w:tr>
      <w:tr w:rsidR="003E0544" w:rsidRPr="003E0544" w14:paraId="3A1A97F1" w14:textId="77777777" w:rsidTr="003E0544">
        <w:trPr>
          <w:jc w:val="center"/>
        </w:trPr>
        <w:tc>
          <w:tcPr>
            <w:tcW w:w="0" w:type="auto"/>
          </w:tcPr>
          <w:p w14:paraId="2C48B817" w14:textId="77777777" w:rsidR="003E0544" w:rsidRPr="003E0544" w:rsidRDefault="003E0544" w:rsidP="003E0544">
            <w:pPr>
              <w:spacing w:after="120" w:line="240" w:lineRule="auto"/>
              <w:jc w:val="center"/>
              <w:rPr>
                <w:lang w:val="en-GB"/>
              </w:rPr>
            </w:pPr>
            <w:r w:rsidRPr="003E0544">
              <w:rPr>
                <w:lang w:val="en-GB"/>
              </w:rPr>
              <w:t>4</w:t>
            </w:r>
          </w:p>
        </w:tc>
        <w:tc>
          <w:tcPr>
            <w:tcW w:w="0" w:type="auto"/>
          </w:tcPr>
          <w:p w14:paraId="7CCB125C" w14:textId="77777777" w:rsidR="003E0544" w:rsidRPr="003E0544" w:rsidRDefault="003E0544" w:rsidP="0088136E">
            <w:pPr>
              <w:spacing w:after="120" w:line="240" w:lineRule="auto"/>
              <w:rPr>
                <w:lang w:val="en-GB"/>
              </w:rPr>
            </w:pPr>
            <w:r w:rsidRPr="003E0544">
              <w:rPr>
                <w:lang w:val="en-GB"/>
              </w:rPr>
              <w:t>x</w:t>
            </w:r>
          </w:p>
        </w:tc>
        <w:tc>
          <w:tcPr>
            <w:tcW w:w="0" w:type="auto"/>
          </w:tcPr>
          <w:p w14:paraId="158C429E" w14:textId="77777777" w:rsidR="003E0544" w:rsidRPr="003E0544" w:rsidRDefault="003E0544" w:rsidP="0088136E">
            <w:pPr>
              <w:spacing w:after="120" w:line="240" w:lineRule="auto"/>
              <w:rPr>
                <w:lang w:val="en-GB"/>
              </w:rPr>
            </w:pPr>
            <w:r w:rsidRPr="003E0544">
              <w:rPr>
                <w:lang w:val="en-GB"/>
              </w:rPr>
              <w:t>x</w:t>
            </w:r>
          </w:p>
        </w:tc>
        <w:tc>
          <w:tcPr>
            <w:tcW w:w="0" w:type="auto"/>
          </w:tcPr>
          <w:p w14:paraId="40E47027" w14:textId="77777777" w:rsidR="003E0544" w:rsidRPr="003E0544" w:rsidRDefault="003E0544" w:rsidP="0088136E">
            <w:pPr>
              <w:spacing w:after="120" w:line="240" w:lineRule="auto"/>
              <w:rPr>
                <w:lang w:val="en-GB"/>
              </w:rPr>
            </w:pPr>
            <w:r w:rsidRPr="003E0544">
              <w:rPr>
                <w:lang w:val="en-GB"/>
              </w:rPr>
              <w:t>x</w:t>
            </w:r>
          </w:p>
        </w:tc>
        <w:tc>
          <w:tcPr>
            <w:tcW w:w="0" w:type="auto"/>
          </w:tcPr>
          <w:p w14:paraId="16AF7052" w14:textId="77777777" w:rsidR="003E0544" w:rsidRPr="003E0544" w:rsidRDefault="003E0544" w:rsidP="0088136E">
            <w:pPr>
              <w:spacing w:after="120" w:line="240" w:lineRule="auto"/>
              <w:rPr>
                <w:lang w:val="en-GB"/>
              </w:rPr>
            </w:pPr>
          </w:p>
        </w:tc>
        <w:tc>
          <w:tcPr>
            <w:tcW w:w="0" w:type="auto"/>
          </w:tcPr>
          <w:p w14:paraId="6374BFB2" w14:textId="77777777" w:rsidR="003E0544" w:rsidRPr="003E0544" w:rsidRDefault="003E0544" w:rsidP="0088136E">
            <w:pPr>
              <w:spacing w:after="120" w:line="240" w:lineRule="auto"/>
              <w:rPr>
                <w:lang w:val="en-GB"/>
              </w:rPr>
            </w:pPr>
          </w:p>
        </w:tc>
        <w:tc>
          <w:tcPr>
            <w:tcW w:w="0" w:type="auto"/>
          </w:tcPr>
          <w:p w14:paraId="10EAFB90" w14:textId="77777777" w:rsidR="003E0544" w:rsidRPr="003E0544" w:rsidRDefault="003E0544" w:rsidP="0088136E">
            <w:pPr>
              <w:spacing w:after="120" w:line="240" w:lineRule="auto"/>
              <w:rPr>
                <w:lang w:val="en-GB"/>
              </w:rPr>
            </w:pPr>
          </w:p>
        </w:tc>
        <w:tc>
          <w:tcPr>
            <w:tcW w:w="0" w:type="auto"/>
          </w:tcPr>
          <w:p w14:paraId="21C18C5F" w14:textId="77777777" w:rsidR="003E0544" w:rsidRPr="003E0544" w:rsidRDefault="003E0544" w:rsidP="0088136E">
            <w:pPr>
              <w:spacing w:after="120" w:line="240" w:lineRule="auto"/>
              <w:rPr>
                <w:lang w:val="en-GB"/>
              </w:rPr>
            </w:pPr>
          </w:p>
        </w:tc>
        <w:tc>
          <w:tcPr>
            <w:tcW w:w="0" w:type="auto"/>
          </w:tcPr>
          <w:p w14:paraId="1932CFD0" w14:textId="77777777" w:rsidR="003E0544" w:rsidRPr="003E0544" w:rsidRDefault="003E0544" w:rsidP="0088136E">
            <w:pPr>
              <w:spacing w:after="120" w:line="240" w:lineRule="auto"/>
              <w:rPr>
                <w:lang w:val="en-GB"/>
              </w:rPr>
            </w:pPr>
            <w:r w:rsidRPr="003E0544">
              <w:rPr>
                <w:lang w:val="en-GB"/>
              </w:rPr>
              <w:t>x</w:t>
            </w:r>
          </w:p>
        </w:tc>
        <w:tc>
          <w:tcPr>
            <w:tcW w:w="0" w:type="auto"/>
          </w:tcPr>
          <w:p w14:paraId="4D5B13FC" w14:textId="77777777" w:rsidR="003E0544" w:rsidRPr="003E0544" w:rsidRDefault="003E0544" w:rsidP="0088136E">
            <w:pPr>
              <w:spacing w:after="120" w:line="240" w:lineRule="auto"/>
              <w:rPr>
                <w:lang w:val="en-GB"/>
              </w:rPr>
            </w:pPr>
            <w:r w:rsidRPr="003E0544">
              <w:rPr>
                <w:lang w:val="en-GB"/>
              </w:rPr>
              <w:t>x</w:t>
            </w:r>
          </w:p>
        </w:tc>
      </w:tr>
      <w:tr w:rsidR="003E0544" w:rsidRPr="003E0544" w14:paraId="547A8CBF" w14:textId="77777777" w:rsidTr="003E0544">
        <w:trPr>
          <w:jc w:val="center"/>
        </w:trPr>
        <w:tc>
          <w:tcPr>
            <w:tcW w:w="0" w:type="auto"/>
          </w:tcPr>
          <w:p w14:paraId="2943D9E2" w14:textId="77777777" w:rsidR="003E0544" w:rsidRPr="003E0544" w:rsidRDefault="003E0544" w:rsidP="003E0544">
            <w:pPr>
              <w:spacing w:after="120" w:line="240" w:lineRule="auto"/>
              <w:jc w:val="center"/>
              <w:rPr>
                <w:lang w:val="en-GB"/>
              </w:rPr>
            </w:pPr>
            <w:r w:rsidRPr="003E0544">
              <w:rPr>
                <w:lang w:val="en-GB"/>
              </w:rPr>
              <w:t>5</w:t>
            </w:r>
          </w:p>
        </w:tc>
        <w:tc>
          <w:tcPr>
            <w:tcW w:w="0" w:type="auto"/>
          </w:tcPr>
          <w:p w14:paraId="2B0A8B12" w14:textId="77777777" w:rsidR="003E0544" w:rsidRPr="003E0544" w:rsidRDefault="003E0544" w:rsidP="0088136E">
            <w:pPr>
              <w:spacing w:after="120" w:line="240" w:lineRule="auto"/>
              <w:rPr>
                <w:lang w:val="en-GB"/>
              </w:rPr>
            </w:pPr>
          </w:p>
        </w:tc>
        <w:tc>
          <w:tcPr>
            <w:tcW w:w="0" w:type="auto"/>
          </w:tcPr>
          <w:p w14:paraId="4E85EE75" w14:textId="77777777" w:rsidR="003E0544" w:rsidRPr="003E0544" w:rsidRDefault="003E0544" w:rsidP="0088136E">
            <w:pPr>
              <w:spacing w:after="120" w:line="240" w:lineRule="auto"/>
              <w:rPr>
                <w:lang w:val="en-GB"/>
              </w:rPr>
            </w:pPr>
          </w:p>
        </w:tc>
        <w:tc>
          <w:tcPr>
            <w:tcW w:w="0" w:type="auto"/>
          </w:tcPr>
          <w:p w14:paraId="0319CBD5" w14:textId="77777777" w:rsidR="003E0544" w:rsidRPr="003E0544" w:rsidRDefault="003E0544" w:rsidP="0088136E">
            <w:pPr>
              <w:spacing w:after="120" w:line="240" w:lineRule="auto"/>
              <w:rPr>
                <w:lang w:val="en-GB"/>
              </w:rPr>
            </w:pPr>
          </w:p>
        </w:tc>
        <w:tc>
          <w:tcPr>
            <w:tcW w:w="0" w:type="auto"/>
          </w:tcPr>
          <w:p w14:paraId="0FAD6F3E" w14:textId="77777777" w:rsidR="003E0544" w:rsidRPr="003E0544" w:rsidRDefault="003E0544" w:rsidP="0088136E">
            <w:pPr>
              <w:spacing w:after="120" w:line="240" w:lineRule="auto"/>
              <w:rPr>
                <w:lang w:val="en-GB"/>
              </w:rPr>
            </w:pPr>
          </w:p>
        </w:tc>
        <w:tc>
          <w:tcPr>
            <w:tcW w:w="0" w:type="auto"/>
          </w:tcPr>
          <w:p w14:paraId="0B914E3C" w14:textId="77777777" w:rsidR="003E0544" w:rsidRPr="003E0544" w:rsidRDefault="003E0544" w:rsidP="0088136E">
            <w:pPr>
              <w:spacing w:after="120" w:line="240" w:lineRule="auto"/>
              <w:rPr>
                <w:lang w:val="en-GB"/>
              </w:rPr>
            </w:pPr>
          </w:p>
        </w:tc>
        <w:tc>
          <w:tcPr>
            <w:tcW w:w="0" w:type="auto"/>
          </w:tcPr>
          <w:p w14:paraId="6072FA75" w14:textId="77777777" w:rsidR="003E0544" w:rsidRPr="003E0544" w:rsidRDefault="003E0544" w:rsidP="0088136E">
            <w:pPr>
              <w:spacing w:after="120" w:line="240" w:lineRule="auto"/>
              <w:rPr>
                <w:lang w:val="en-GB"/>
              </w:rPr>
            </w:pPr>
          </w:p>
        </w:tc>
        <w:tc>
          <w:tcPr>
            <w:tcW w:w="0" w:type="auto"/>
          </w:tcPr>
          <w:p w14:paraId="35FF5038" w14:textId="77777777" w:rsidR="003E0544" w:rsidRPr="003E0544" w:rsidRDefault="003E0544" w:rsidP="0088136E">
            <w:pPr>
              <w:spacing w:after="120" w:line="240" w:lineRule="auto"/>
              <w:rPr>
                <w:lang w:val="en-GB"/>
              </w:rPr>
            </w:pPr>
          </w:p>
        </w:tc>
        <w:tc>
          <w:tcPr>
            <w:tcW w:w="0" w:type="auto"/>
          </w:tcPr>
          <w:p w14:paraId="1EB53589" w14:textId="77777777" w:rsidR="003E0544" w:rsidRPr="003E0544" w:rsidRDefault="003E0544" w:rsidP="0088136E">
            <w:pPr>
              <w:spacing w:after="120" w:line="240" w:lineRule="auto"/>
              <w:rPr>
                <w:lang w:val="en-GB"/>
              </w:rPr>
            </w:pPr>
            <w:r w:rsidRPr="003E0544">
              <w:rPr>
                <w:lang w:val="en-GB"/>
              </w:rPr>
              <w:t>x</w:t>
            </w:r>
          </w:p>
        </w:tc>
        <w:tc>
          <w:tcPr>
            <w:tcW w:w="0" w:type="auto"/>
          </w:tcPr>
          <w:p w14:paraId="28D37D4C" w14:textId="77777777" w:rsidR="003E0544" w:rsidRPr="003E0544" w:rsidRDefault="003E0544" w:rsidP="0088136E">
            <w:pPr>
              <w:spacing w:after="120" w:line="240" w:lineRule="auto"/>
              <w:rPr>
                <w:lang w:val="en-GB"/>
              </w:rPr>
            </w:pPr>
            <w:r w:rsidRPr="003E0544">
              <w:rPr>
                <w:lang w:val="en-GB"/>
              </w:rPr>
              <w:t>x</w:t>
            </w:r>
          </w:p>
        </w:tc>
      </w:tr>
      <w:tr w:rsidR="003E0544" w:rsidRPr="003E0544" w14:paraId="6D23D30D" w14:textId="77777777" w:rsidTr="003E0544">
        <w:trPr>
          <w:jc w:val="center"/>
        </w:trPr>
        <w:tc>
          <w:tcPr>
            <w:tcW w:w="0" w:type="auto"/>
          </w:tcPr>
          <w:p w14:paraId="7C7667CE" w14:textId="77777777" w:rsidR="003E0544" w:rsidRPr="003E0544" w:rsidRDefault="003E0544" w:rsidP="003E0544">
            <w:pPr>
              <w:spacing w:after="120" w:line="240" w:lineRule="auto"/>
              <w:jc w:val="center"/>
              <w:rPr>
                <w:lang w:val="en-GB"/>
              </w:rPr>
            </w:pPr>
            <w:r w:rsidRPr="003E0544">
              <w:rPr>
                <w:lang w:val="en-GB"/>
              </w:rPr>
              <w:t>6</w:t>
            </w:r>
          </w:p>
        </w:tc>
        <w:tc>
          <w:tcPr>
            <w:tcW w:w="0" w:type="auto"/>
          </w:tcPr>
          <w:p w14:paraId="657943AB" w14:textId="77777777" w:rsidR="003E0544" w:rsidRPr="003E0544" w:rsidRDefault="003E0544" w:rsidP="0088136E">
            <w:pPr>
              <w:spacing w:after="120" w:line="240" w:lineRule="auto"/>
              <w:rPr>
                <w:lang w:val="en-GB"/>
              </w:rPr>
            </w:pPr>
          </w:p>
        </w:tc>
        <w:tc>
          <w:tcPr>
            <w:tcW w:w="0" w:type="auto"/>
          </w:tcPr>
          <w:p w14:paraId="7825DE72" w14:textId="77777777" w:rsidR="003E0544" w:rsidRPr="003E0544" w:rsidRDefault="003E0544" w:rsidP="0088136E">
            <w:pPr>
              <w:spacing w:after="120" w:line="240" w:lineRule="auto"/>
              <w:rPr>
                <w:lang w:val="en-GB"/>
              </w:rPr>
            </w:pPr>
          </w:p>
        </w:tc>
        <w:tc>
          <w:tcPr>
            <w:tcW w:w="0" w:type="auto"/>
          </w:tcPr>
          <w:p w14:paraId="5FD3A7C2" w14:textId="77777777" w:rsidR="003E0544" w:rsidRPr="003E0544" w:rsidRDefault="003E0544" w:rsidP="0088136E">
            <w:pPr>
              <w:spacing w:after="120" w:line="240" w:lineRule="auto"/>
              <w:rPr>
                <w:lang w:val="en-GB"/>
              </w:rPr>
            </w:pPr>
          </w:p>
        </w:tc>
        <w:tc>
          <w:tcPr>
            <w:tcW w:w="0" w:type="auto"/>
          </w:tcPr>
          <w:p w14:paraId="55D7B07E" w14:textId="77777777" w:rsidR="003E0544" w:rsidRPr="003E0544" w:rsidRDefault="003E0544" w:rsidP="0088136E">
            <w:pPr>
              <w:spacing w:after="120" w:line="240" w:lineRule="auto"/>
              <w:rPr>
                <w:lang w:val="en-GB"/>
              </w:rPr>
            </w:pPr>
          </w:p>
        </w:tc>
        <w:tc>
          <w:tcPr>
            <w:tcW w:w="0" w:type="auto"/>
          </w:tcPr>
          <w:p w14:paraId="4E9AA4A5" w14:textId="77777777" w:rsidR="003E0544" w:rsidRPr="003E0544" w:rsidRDefault="003E0544" w:rsidP="0088136E">
            <w:pPr>
              <w:spacing w:after="120" w:line="240" w:lineRule="auto"/>
              <w:rPr>
                <w:lang w:val="en-GB"/>
              </w:rPr>
            </w:pPr>
          </w:p>
        </w:tc>
        <w:tc>
          <w:tcPr>
            <w:tcW w:w="0" w:type="auto"/>
          </w:tcPr>
          <w:p w14:paraId="1DAB23BD" w14:textId="77777777" w:rsidR="003E0544" w:rsidRPr="003E0544" w:rsidRDefault="003E0544" w:rsidP="0088136E">
            <w:pPr>
              <w:spacing w:after="120" w:line="240" w:lineRule="auto"/>
              <w:rPr>
                <w:lang w:val="en-GB"/>
              </w:rPr>
            </w:pPr>
          </w:p>
        </w:tc>
        <w:tc>
          <w:tcPr>
            <w:tcW w:w="0" w:type="auto"/>
          </w:tcPr>
          <w:p w14:paraId="4986BC50" w14:textId="77777777" w:rsidR="003E0544" w:rsidRPr="003E0544" w:rsidRDefault="003E0544" w:rsidP="0088136E">
            <w:pPr>
              <w:spacing w:after="120" w:line="240" w:lineRule="auto"/>
              <w:rPr>
                <w:lang w:val="en-GB"/>
              </w:rPr>
            </w:pPr>
          </w:p>
        </w:tc>
        <w:tc>
          <w:tcPr>
            <w:tcW w:w="0" w:type="auto"/>
          </w:tcPr>
          <w:p w14:paraId="50F31ACF" w14:textId="77777777" w:rsidR="003E0544" w:rsidRPr="003E0544" w:rsidRDefault="003E0544" w:rsidP="0088136E">
            <w:pPr>
              <w:spacing w:after="120" w:line="240" w:lineRule="auto"/>
              <w:rPr>
                <w:lang w:val="en-GB"/>
              </w:rPr>
            </w:pPr>
            <w:r w:rsidRPr="003E0544">
              <w:rPr>
                <w:lang w:val="en-GB"/>
              </w:rPr>
              <w:t>x</w:t>
            </w:r>
          </w:p>
        </w:tc>
        <w:tc>
          <w:tcPr>
            <w:tcW w:w="0" w:type="auto"/>
          </w:tcPr>
          <w:p w14:paraId="1958578F" w14:textId="77777777" w:rsidR="003E0544" w:rsidRPr="003E0544" w:rsidRDefault="003E0544" w:rsidP="0088136E">
            <w:pPr>
              <w:spacing w:after="120" w:line="240" w:lineRule="auto"/>
              <w:rPr>
                <w:lang w:val="en-GB"/>
              </w:rPr>
            </w:pPr>
            <w:r w:rsidRPr="003E0544">
              <w:rPr>
                <w:lang w:val="en-GB"/>
              </w:rPr>
              <w:t>x</w:t>
            </w:r>
          </w:p>
        </w:tc>
      </w:tr>
      <w:tr w:rsidR="003E0544" w:rsidRPr="003E0544" w14:paraId="3005C3EC" w14:textId="77777777" w:rsidTr="003E0544">
        <w:trPr>
          <w:jc w:val="center"/>
        </w:trPr>
        <w:tc>
          <w:tcPr>
            <w:tcW w:w="0" w:type="auto"/>
          </w:tcPr>
          <w:p w14:paraId="12648C37" w14:textId="77777777" w:rsidR="003E0544" w:rsidRPr="003E0544" w:rsidRDefault="003E0544" w:rsidP="003E0544">
            <w:pPr>
              <w:spacing w:after="120" w:line="240" w:lineRule="auto"/>
              <w:jc w:val="center"/>
              <w:rPr>
                <w:lang w:val="en-GB"/>
              </w:rPr>
            </w:pPr>
            <w:r w:rsidRPr="003E0544">
              <w:rPr>
                <w:lang w:val="en-GB"/>
              </w:rPr>
              <w:t>7</w:t>
            </w:r>
          </w:p>
        </w:tc>
        <w:tc>
          <w:tcPr>
            <w:tcW w:w="0" w:type="auto"/>
          </w:tcPr>
          <w:p w14:paraId="3663E270" w14:textId="77777777" w:rsidR="003E0544" w:rsidRPr="003E0544" w:rsidRDefault="003E0544" w:rsidP="0088136E">
            <w:pPr>
              <w:spacing w:after="120" w:line="240" w:lineRule="auto"/>
              <w:rPr>
                <w:lang w:val="en-GB"/>
              </w:rPr>
            </w:pPr>
          </w:p>
        </w:tc>
        <w:tc>
          <w:tcPr>
            <w:tcW w:w="0" w:type="auto"/>
          </w:tcPr>
          <w:p w14:paraId="30F2AEF7" w14:textId="77777777" w:rsidR="003E0544" w:rsidRPr="003E0544" w:rsidRDefault="003E0544" w:rsidP="0088136E">
            <w:pPr>
              <w:spacing w:after="120" w:line="240" w:lineRule="auto"/>
              <w:rPr>
                <w:lang w:val="en-GB"/>
              </w:rPr>
            </w:pPr>
          </w:p>
        </w:tc>
        <w:tc>
          <w:tcPr>
            <w:tcW w:w="0" w:type="auto"/>
          </w:tcPr>
          <w:p w14:paraId="692F101F" w14:textId="77777777" w:rsidR="003E0544" w:rsidRPr="003E0544" w:rsidRDefault="003E0544" w:rsidP="0088136E">
            <w:pPr>
              <w:spacing w:after="120" w:line="240" w:lineRule="auto"/>
              <w:rPr>
                <w:lang w:val="en-GB"/>
              </w:rPr>
            </w:pPr>
          </w:p>
        </w:tc>
        <w:tc>
          <w:tcPr>
            <w:tcW w:w="0" w:type="auto"/>
          </w:tcPr>
          <w:p w14:paraId="4D8A5FA9" w14:textId="77777777" w:rsidR="003E0544" w:rsidRPr="003E0544" w:rsidRDefault="003E0544" w:rsidP="0088136E">
            <w:pPr>
              <w:spacing w:after="120" w:line="240" w:lineRule="auto"/>
              <w:rPr>
                <w:lang w:val="en-GB"/>
              </w:rPr>
            </w:pPr>
          </w:p>
        </w:tc>
        <w:tc>
          <w:tcPr>
            <w:tcW w:w="0" w:type="auto"/>
          </w:tcPr>
          <w:p w14:paraId="5084AD89" w14:textId="77777777" w:rsidR="003E0544" w:rsidRPr="003E0544" w:rsidRDefault="003E0544" w:rsidP="0088136E">
            <w:pPr>
              <w:spacing w:after="120" w:line="240" w:lineRule="auto"/>
              <w:rPr>
                <w:lang w:val="en-GB"/>
              </w:rPr>
            </w:pPr>
          </w:p>
        </w:tc>
        <w:tc>
          <w:tcPr>
            <w:tcW w:w="0" w:type="auto"/>
          </w:tcPr>
          <w:p w14:paraId="0D024421" w14:textId="77777777" w:rsidR="003E0544" w:rsidRPr="003E0544" w:rsidRDefault="003E0544" w:rsidP="0088136E">
            <w:pPr>
              <w:spacing w:after="120" w:line="240" w:lineRule="auto"/>
              <w:rPr>
                <w:lang w:val="en-GB"/>
              </w:rPr>
            </w:pPr>
          </w:p>
        </w:tc>
        <w:tc>
          <w:tcPr>
            <w:tcW w:w="0" w:type="auto"/>
          </w:tcPr>
          <w:p w14:paraId="2AFC53EC" w14:textId="77777777" w:rsidR="003E0544" w:rsidRPr="003E0544" w:rsidRDefault="003E0544" w:rsidP="0088136E">
            <w:pPr>
              <w:spacing w:after="120" w:line="240" w:lineRule="auto"/>
              <w:rPr>
                <w:lang w:val="en-GB"/>
              </w:rPr>
            </w:pPr>
          </w:p>
        </w:tc>
        <w:tc>
          <w:tcPr>
            <w:tcW w:w="0" w:type="auto"/>
          </w:tcPr>
          <w:p w14:paraId="2D2C4579" w14:textId="77777777" w:rsidR="003E0544" w:rsidRPr="003E0544" w:rsidRDefault="003E0544" w:rsidP="0088136E">
            <w:pPr>
              <w:spacing w:after="120" w:line="240" w:lineRule="auto"/>
              <w:rPr>
                <w:lang w:val="en-GB"/>
              </w:rPr>
            </w:pPr>
            <w:r w:rsidRPr="003E0544">
              <w:rPr>
                <w:lang w:val="en-GB"/>
              </w:rPr>
              <w:t>x</w:t>
            </w:r>
          </w:p>
        </w:tc>
        <w:tc>
          <w:tcPr>
            <w:tcW w:w="0" w:type="auto"/>
          </w:tcPr>
          <w:p w14:paraId="16720A67" w14:textId="77777777" w:rsidR="003E0544" w:rsidRPr="003E0544" w:rsidRDefault="003E0544" w:rsidP="0088136E">
            <w:pPr>
              <w:spacing w:after="120" w:line="240" w:lineRule="auto"/>
              <w:rPr>
                <w:lang w:val="en-GB"/>
              </w:rPr>
            </w:pPr>
            <w:r w:rsidRPr="003E0544">
              <w:rPr>
                <w:lang w:val="en-GB"/>
              </w:rPr>
              <w:t>x</w:t>
            </w:r>
          </w:p>
        </w:tc>
      </w:tr>
      <w:tr w:rsidR="003E0544" w:rsidRPr="003E0544" w14:paraId="6F9B7631" w14:textId="77777777" w:rsidTr="003E0544">
        <w:trPr>
          <w:jc w:val="center"/>
        </w:trPr>
        <w:tc>
          <w:tcPr>
            <w:tcW w:w="0" w:type="auto"/>
          </w:tcPr>
          <w:p w14:paraId="6839F88B" w14:textId="77777777" w:rsidR="003E0544" w:rsidRPr="003E0544" w:rsidRDefault="003E0544" w:rsidP="003E0544">
            <w:pPr>
              <w:spacing w:after="120" w:line="240" w:lineRule="auto"/>
              <w:jc w:val="center"/>
              <w:rPr>
                <w:lang w:val="en-GB"/>
              </w:rPr>
            </w:pPr>
            <w:r w:rsidRPr="003E0544">
              <w:rPr>
                <w:lang w:val="en-GB"/>
              </w:rPr>
              <w:t>8</w:t>
            </w:r>
          </w:p>
        </w:tc>
        <w:tc>
          <w:tcPr>
            <w:tcW w:w="0" w:type="auto"/>
          </w:tcPr>
          <w:p w14:paraId="1300D519" w14:textId="77777777" w:rsidR="003E0544" w:rsidRPr="003E0544" w:rsidRDefault="003E0544" w:rsidP="0088136E">
            <w:pPr>
              <w:spacing w:after="120" w:line="240" w:lineRule="auto"/>
              <w:rPr>
                <w:lang w:val="en-GB"/>
              </w:rPr>
            </w:pPr>
          </w:p>
        </w:tc>
        <w:tc>
          <w:tcPr>
            <w:tcW w:w="0" w:type="auto"/>
          </w:tcPr>
          <w:p w14:paraId="21FBE970" w14:textId="77777777" w:rsidR="003E0544" w:rsidRPr="003E0544" w:rsidRDefault="003E0544" w:rsidP="0088136E">
            <w:pPr>
              <w:spacing w:after="120" w:line="240" w:lineRule="auto"/>
              <w:rPr>
                <w:lang w:val="en-GB"/>
              </w:rPr>
            </w:pPr>
          </w:p>
        </w:tc>
        <w:tc>
          <w:tcPr>
            <w:tcW w:w="0" w:type="auto"/>
          </w:tcPr>
          <w:p w14:paraId="583740DB" w14:textId="77777777" w:rsidR="003E0544" w:rsidRPr="003E0544" w:rsidRDefault="003E0544" w:rsidP="0088136E">
            <w:pPr>
              <w:spacing w:after="120" w:line="240" w:lineRule="auto"/>
              <w:rPr>
                <w:lang w:val="en-GB"/>
              </w:rPr>
            </w:pPr>
          </w:p>
        </w:tc>
        <w:tc>
          <w:tcPr>
            <w:tcW w:w="0" w:type="auto"/>
          </w:tcPr>
          <w:p w14:paraId="5AC00339" w14:textId="77777777" w:rsidR="003E0544" w:rsidRPr="003E0544" w:rsidRDefault="003E0544" w:rsidP="0088136E">
            <w:pPr>
              <w:spacing w:after="120" w:line="240" w:lineRule="auto"/>
              <w:rPr>
                <w:lang w:val="en-GB"/>
              </w:rPr>
            </w:pPr>
          </w:p>
        </w:tc>
        <w:tc>
          <w:tcPr>
            <w:tcW w:w="0" w:type="auto"/>
          </w:tcPr>
          <w:p w14:paraId="1348909B" w14:textId="77777777" w:rsidR="003E0544" w:rsidRPr="003E0544" w:rsidRDefault="003E0544" w:rsidP="0088136E">
            <w:pPr>
              <w:spacing w:after="120" w:line="240" w:lineRule="auto"/>
              <w:rPr>
                <w:lang w:val="en-GB"/>
              </w:rPr>
            </w:pPr>
          </w:p>
        </w:tc>
        <w:tc>
          <w:tcPr>
            <w:tcW w:w="0" w:type="auto"/>
          </w:tcPr>
          <w:p w14:paraId="61E03730" w14:textId="77777777" w:rsidR="003E0544" w:rsidRPr="003E0544" w:rsidRDefault="003E0544" w:rsidP="0088136E">
            <w:pPr>
              <w:spacing w:after="120" w:line="240" w:lineRule="auto"/>
              <w:rPr>
                <w:lang w:val="en-GB"/>
              </w:rPr>
            </w:pPr>
          </w:p>
        </w:tc>
        <w:tc>
          <w:tcPr>
            <w:tcW w:w="0" w:type="auto"/>
          </w:tcPr>
          <w:p w14:paraId="71B22512" w14:textId="77777777" w:rsidR="003E0544" w:rsidRPr="003E0544" w:rsidRDefault="003E0544" w:rsidP="0088136E">
            <w:pPr>
              <w:spacing w:after="120" w:line="240" w:lineRule="auto"/>
              <w:rPr>
                <w:lang w:val="en-GB"/>
              </w:rPr>
            </w:pPr>
          </w:p>
        </w:tc>
        <w:tc>
          <w:tcPr>
            <w:tcW w:w="0" w:type="auto"/>
          </w:tcPr>
          <w:p w14:paraId="5A450E50" w14:textId="77777777" w:rsidR="003E0544" w:rsidRPr="003E0544" w:rsidRDefault="003E0544" w:rsidP="0088136E">
            <w:pPr>
              <w:spacing w:after="120" w:line="240" w:lineRule="auto"/>
              <w:rPr>
                <w:lang w:val="en-GB"/>
              </w:rPr>
            </w:pPr>
            <w:r w:rsidRPr="003E0544">
              <w:rPr>
                <w:lang w:val="en-GB"/>
              </w:rPr>
              <w:t>x</w:t>
            </w:r>
          </w:p>
        </w:tc>
        <w:tc>
          <w:tcPr>
            <w:tcW w:w="0" w:type="auto"/>
          </w:tcPr>
          <w:p w14:paraId="2642E6C2" w14:textId="77777777" w:rsidR="003E0544" w:rsidRPr="003E0544" w:rsidRDefault="003E0544" w:rsidP="0088136E">
            <w:pPr>
              <w:spacing w:after="120" w:line="240" w:lineRule="auto"/>
              <w:rPr>
                <w:lang w:val="en-GB"/>
              </w:rPr>
            </w:pPr>
            <w:r w:rsidRPr="003E0544">
              <w:rPr>
                <w:lang w:val="en-GB"/>
              </w:rPr>
              <w:t>x</w:t>
            </w:r>
          </w:p>
        </w:tc>
      </w:tr>
      <w:tr w:rsidR="003E0544" w:rsidRPr="003E0544" w14:paraId="75F60815" w14:textId="77777777" w:rsidTr="003E0544">
        <w:trPr>
          <w:jc w:val="center"/>
        </w:trPr>
        <w:tc>
          <w:tcPr>
            <w:tcW w:w="0" w:type="auto"/>
          </w:tcPr>
          <w:p w14:paraId="3A122E36" w14:textId="77777777" w:rsidR="003E0544" w:rsidRPr="003E0544" w:rsidRDefault="003E0544" w:rsidP="003E0544">
            <w:pPr>
              <w:spacing w:after="120" w:line="240" w:lineRule="auto"/>
              <w:jc w:val="center"/>
              <w:rPr>
                <w:lang w:val="en-GB"/>
              </w:rPr>
            </w:pPr>
            <w:r w:rsidRPr="003E0544">
              <w:rPr>
                <w:lang w:val="en-GB"/>
              </w:rPr>
              <w:t>9</w:t>
            </w:r>
          </w:p>
        </w:tc>
        <w:tc>
          <w:tcPr>
            <w:tcW w:w="0" w:type="auto"/>
          </w:tcPr>
          <w:p w14:paraId="6683A38F" w14:textId="77777777" w:rsidR="003E0544" w:rsidRPr="003E0544" w:rsidRDefault="003E0544" w:rsidP="0088136E">
            <w:pPr>
              <w:spacing w:after="120" w:line="240" w:lineRule="auto"/>
              <w:rPr>
                <w:lang w:val="en-GB"/>
              </w:rPr>
            </w:pPr>
          </w:p>
        </w:tc>
        <w:tc>
          <w:tcPr>
            <w:tcW w:w="0" w:type="auto"/>
          </w:tcPr>
          <w:p w14:paraId="63268BE6" w14:textId="77777777" w:rsidR="003E0544" w:rsidRPr="003E0544" w:rsidRDefault="003E0544" w:rsidP="0088136E">
            <w:pPr>
              <w:spacing w:after="120" w:line="240" w:lineRule="auto"/>
              <w:rPr>
                <w:lang w:val="en-GB"/>
              </w:rPr>
            </w:pPr>
          </w:p>
        </w:tc>
        <w:tc>
          <w:tcPr>
            <w:tcW w:w="0" w:type="auto"/>
          </w:tcPr>
          <w:p w14:paraId="58D1E66C" w14:textId="77777777" w:rsidR="003E0544" w:rsidRPr="003E0544" w:rsidRDefault="003E0544" w:rsidP="0088136E">
            <w:pPr>
              <w:spacing w:after="120" w:line="240" w:lineRule="auto"/>
              <w:rPr>
                <w:lang w:val="en-GB"/>
              </w:rPr>
            </w:pPr>
          </w:p>
        </w:tc>
        <w:tc>
          <w:tcPr>
            <w:tcW w:w="0" w:type="auto"/>
          </w:tcPr>
          <w:p w14:paraId="07819E58" w14:textId="77777777" w:rsidR="003E0544" w:rsidRPr="003E0544" w:rsidRDefault="003E0544" w:rsidP="0088136E">
            <w:pPr>
              <w:spacing w:after="120" w:line="240" w:lineRule="auto"/>
              <w:rPr>
                <w:lang w:val="en-GB"/>
              </w:rPr>
            </w:pPr>
          </w:p>
        </w:tc>
        <w:tc>
          <w:tcPr>
            <w:tcW w:w="0" w:type="auto"/>
          </w:tcPr>
          <w:p w14:paraId="12A45908" w14:textId="77777777" w:rsidR="003E0544" w:rsidRPr="003E0544" w:rsidRDefault="003E0544" w:rsidP="0088136E">
            <w:pPr>
              <w:spacing w:after="120" w:line="240" w:lineRule="auto"/>
              <w:rPr>
                <w:lang w:val="en-GB"/>
              </w:rPr>
            </w:pPr>
          </w:p>
        </w:tc>
        <w:tc>
          <w:tcPr>
            <w:tcW w:w="0" w:type="auto"/>
          </w:tcPr>
          <w:p w14:paraId="45F85130" w14:textId="77777777" w:rsidR="003E0544" w:rsidRPr="003E0544" w:rsidRDefault="003E0544" w:rsidP="0088136E">
            <w:pPr>
              <w:spacing w:after="120" w:line="240" w:lineRule="auto"/>
              <w:rPr>
                <w:lang w:val="en-GB"/>
              </w:rPr>
            </w:pPr>
          </w:p>
        </w:tc>
        <w:tc>
          <w:tcPr>
            <w:tcW w:w="0" w:type="auto"/>
          </w:tcPr>
          <w:p w14:paraId="624F6AA3" w14:textId="77777777" w:rsidR="003E0544" w:rsidRPr="003E0544" w:rsidRDefault="003E0544" w:rsidP="0088136E">
            <w:pPr>
              <w:spacing w:after="120" w:line="240" w:lineRule="auto"/>
              <w:rPr>
                <w:lang w:val="en-GB"/>
              </w:rPr>
            </w:pPr>
          </w:p>
        </w:tc>
        <w:tc>
          <w:tcPr>
            <w:tcW w:w="0" w:type="auto"/>
          </w:tcPr>
          <w:p w14:paraId="1BBAE501" w14:textId="77777777" w:rsidR="003E0544" w:rsidRPr="003E0544" w:rsidRDefault="003E0544" w:rsidP="0088136E">
            <w:pPr>
              <w:spacing w:after="120" w:line="240" w:lineRule="auto"/>
              <w:rPr>
                <w:lang w:val="en-GB"/>
              </w:rPr>
            </w:pPr>
            <w:r w:rsidRPr="003E0544">
              <w:rPr>
                <w:lang w:val="en-GB"/>
              </w:rPr>
              <w:t>x</w:t>
            </w:r>
          </w:p>
        </w:tc>
        <w:tc>
          <w:tcPr>
            <w:tcW w:w="0" w:type="auto"/>
          </w:tcPr>
          <w:p w14:paraId="6BF01F84" w14:textId="77777777" w:rsidR="003E0544" w:rsidRPr="003E0544" w:rsidRDefault="003E0544" w:rsidP="0088136E">
            <w:pPr>
              <w:spacing w:after="120" w:line="240" w:lineRule="auto"/>
              <w:rPr>
                <w:lang w:val="en-GB"/>
              </w:rPr>
            </w:pPr>
            <w:r w:rsidRPr="003E0544">
              <w:rPr>
                <w:lang w:val="en-GB"/>
              </w:rPr>
              <w:t>x</w:t>
            </w:r>
          </w:p>
        </w:tc>
      </w:tr>
      <w:tr w:rsidR="003E0544" w:rsidRPr="003E0544" w14:paraId="4B1F0669" w14:textId="77777777" w:rsidTr="003E0544">
        <w:trPr>
          <w:jc w:val="center"/>
        </w:trPr>
        <w:tc>
          <w:tcPr>
            <w:tcW w:w="0" w:type="auto"/>
          </w:tcPr>
          <w:p w14:paraId="7AA0F4A7" w14:textId="77777777" w:rsidR="003E0544" w:rsidRPr="003E0544" w:rsidRDefault="003E0544" w:rsidP="003E0544">
            <w:pPr>
              <w:spacing w:after="120" w:line="240" w:lineRule="auto"/>
              <w:jc w:val="center"/>
              <w:rPr>
                <w:lang w:val="en-GB"/>
              </w:rPr>
            </w:pPr>
            <w:r w:rsidRPr="003E0544">
              <w:rPr>
                <w:lang w:val="en-GB"/>
              </w:rPr>
              <w:t>11</w:t>
            </w:r>
          </w:p>
        </w:tc>
        <w:tc>
          <w:tcPr>
            <w:tcW w:w="0" w:type="auto"/>
          </w:tcPr>
          <w:p w14:paraId="0BD6A195" w14:textId="77777777" w:rsidR="003E0544" w:rsidRPr="003E0544" w:rsidRDefault="003E0544" w:rsidP="0088136E">
            <w:pPr>
              <w:spacing w:after="120" w:line="240" w:lineRule="auto"/>
              <w:rPr>
                <w:lang w:val="en-GB"/>
              </w:rPr>
            </w:pPr>
          </w:p>
        </w:tc>
        <w:tc>
          <w:tcPr>
            <w:tcW w:w="0" w:type="auto"/>
          </w:tcPr>
          <w:p w14:paraId="44018ECC" w14:textId="77777777" w:rsidR="003E0544" w:rsidRPr="003E0544" w:rsidRDefault="003E0544" w:rsidP="0088136E">
            <w:pPr>
              <w:spacing w:after="120" w:line="240" w:lineRule="auto"/>
              <w:rPr>
                <w:lang w:val="en-GB"/>
              </w:rPr>
            </w:pPr>
          </w:p>
        </w:tc>
        <w:tc>
          <w:tcPr>
            <w:tcW w:w="0" w:type="auto"/>
          </w:tcPr>
          <w:p w14:paraId="0ACFEE65" w14:textId="77777777" w:rsidR="003E0544" w:rsidRPr="003E0544" w:rsidRDefault="003E0544" w:rsidP="0088136E">
            <w:pPr>
              <w:spacing w:after="120" w:line="240" w:lineRule="auto"/>
              <w:rPr>
                <w:lang w:val="en-GB"/>
              </w:rPr>
            </w:pPr>
          </w:p>
        </w:tc>
        <w:tc>
          <w:tcPr>
            <w:tcW w:w="0" w:type="auto"/>
          </w:tcPr>
          <w:p w14:paraId="65F95AB4" w14:textId="77777777" w:rsidR="003E0544" w:rsidRPr="003E0544" w:rsidRDefault="003E0544" w:rsidP="0088136E">
            <w:pPr>
              <w:spacing w:after="120" w:line="240" w:lineRule="auto"/>
              <w:rPr>
                <w:lang w:val="en-GB"/>
              </w:rPr>
            </w:pPr>
          </w:p>
        </w:tc>
        <w:tc>
          <w:tcPr>
            <w:tcW w:w="0" w:type="auto"/>
          </w:tcPr>
          <w:p w14:paraId="2A198635" w14:textId="77777777" w:rsidR="003E0544" w:rsidRPr="003E0544" w:rsidRDefault="003E0544" w:rsidP="0088136E">
            <w:pPr>
              <w:spacing w:after="120" w:line="240" w:lineRule="auto"/>
              <w:rPr>
                <w:lang w:val="en-GB"/>
              </w:rPr>
            </w:pPr>
          </w:p>
        </w:tc>
        <w:tc>
          <w:tcPr>
            <w:tcW w:w="0" w:type="auto"/>
          </w:tcPr>
          <w:p w14:paraId="303E586D" w14:textId="77777777" w:rsidR="003E0544" w:rsidRPr="003E0544" w:rsidRDefault="003E0544" w:rsidP="0088136E">
            <w:pPr>
              <w:spacing w:after="120" w:line="240" w:lineRule="auto"/>
              <w:rPr>
                <w:lang w:val="en-GB"/>
              </w:rPr>
            </w:pPr>
          </w:p>
        </w:tc>
        <w:tc>
          <w:tcPr>
            <w:tcW w:w="0" w:type="auto"/>
          </w:tcPr>
          <w:p w14:paraId="62D317C6" w14:textId="77777777" w:rsidR="003E0544" w:rsidRPr="003E0544" w:rsidRDefault="003E0544" w:rsidP="0088136E">
            <w:pPr>
              <w:spacing w:after="120" w:line="240" w:lineRule="auto"/>
              <w:rPr>
                <w:lang w:val="en-GB"/>
              </w:rPr>
            </w:pPr>
          </w:p>
        </w:tc>
        <w:tc>
          <w:tcPr>
            <w:tcW w:w="0" w:type="auto"/>
          </w:tcPr>
          <w:p w14:paraId="57440063" w14:textId="77777777" w:rsidR="003E0544" w:rsidRPr="003E0544" w:rsidRDefault="003E0544" w:rsidP="0088136E">
            <w:pPr>
              <w:spacing w:after="120" w:line="240" w:lineRule="auto"/>
              <w:rPr>
                <w:lang w:val="en-GB"/>
              </w:rPr>
            </w:pPr>
            <w:r w:rsidRPr="003E0544">
              <w:rPr>
                <w:lang w:val="en-GB"/>
              </w:rPr>
              <w:t>x</w:t>
            </w:r>
          </w:p>
        </w:tc>
        <w:tc>
          <w:tcPr>
            <w:tcW w:w="0" w:type="auto"/>
          </w:tcPr>
          <w:p w14:paraId="66CFC0A9" w14:textId="77777777" w:rsidR="003E0544" w:rsidRPr="003E0544" w:rsidRDefault="003E0544" w:rsidP="0088136E">
            <w:pPr>
              <w:spacing w:after="120" w:line="240" w:lineRule="auto"/>
              <w:rPr>
                <w:lang w:val="en-GB"/>
              </w:rPr>
            </w:pPr>
          </w:p>
        </w:tc>
      </w:tr>
      <w:tr w:rsidR="003E0544" w:rsidRPr="003E0544" w14:paraId="366AC493" w14:textId="77777777" w:rsidTr="003E0544">
        <w:trPr>
          <w:jc w:val="center"/>
        </w:trPr>
        <w:tc>
          <w:tcPr>
            <w:tcW w:w="0" w:type="auto"/>
          </w:tcPr>
          <w:p w14:paraId="0045BD05" w14:textId="77777777" w:rsidR="003E0544" w:rsidRPr="003E0544" w:rsidRDefault="003E0544" w:rsidP="003E0544">
            <w:pPr>
              <w:spacing w:after="120" w:line="240" w:lineRule="auto"/>
              <w:jc w:val="center"/>
              <w:rPr>
                <w:lang w:val="en-GB"/>
              </w:rPr>
            </w:pPr>
            <w:r w:rsidRPr="003E0544">
              <w:rPr>
                <w:lang w:val="en-GB"/>
              </w:rPr>
              <w:t>14</w:t>
            </w:r>
          </w:p>
        </w:tc>
        <w:tc>
          <w:tcPr>
            <w:tcW w:w="0" w:type="auto"/>
          </w:tcPr>
          <w:p w14:paraId="0E711840" w14:textId="77777777" w:rsidR="003E0544" w:rsidRPr="003E0544" w:rsidRDefault="003E0544" w:rsidP="0088136E">
            <w:pPr>
              <w:spacing w:after="120" w:line="240" w:lineRule="auto"/>
              <w:rPr>
                <w:lang w:val="en-GB"/>
              </w:rPr>
            </w:pPr>
          </w:p>
        </w:tc>
        <w:tc>
          <w:tcPr>
            <w:tcW w:w="0" w:type="auto"/>
          </w:tcPr>
          <w:p w14:paraId="23BC01E8" w14:textId="77777777" w:rsidR="003E0544" w:rsidRPr="003E0544" w:rsidRDefault="003E0544" w:rsidP="0088136E">
            <w:pPr>
              <w:spacing w:after="120" w:line="240" w:lineRule="auto"/>
              <w:rPr>
                <w:lang w:val="en-GB"/>
              </w:rPr>
            </w:pPr>
          </w:p>
        </w:tc>
        <w:tc>
          <w:tcPr>
            <w:tcW w:w="0" w:type="auto"/>
          </w:tcPr>
          <w:p w14:paraId="7EA1DB07" w14:textId="77777777" w:rsidR="003E0544" w:rsidRPr="003E0544" w:rsidRDefault="003E0544" w:rsidP="0088136E">
            <w:pPr>
              <w:spacing w:after="120" w:line="240" w:lineRule="auto"/>
              <w:rPr>
                <w:lang w:val="en-GB"/>
              </w:rPr>
            </w:pPr>
          </w:p>
        </w:tc>
        <w:tc>
          <w:tcPr>
            <w:tcW w:w="0" w:type="auto"/>
          </w:tcPr>
          <w:p w14:paraId="225CA557" w14:textId="77777777" w:rsidR="003E0544" w:rsidRPr="003E0544" w:rsidRDefault="003E0544" w:rsidP="0088136E">
            <w:pPr>
              <w:spacing w:after="120" w:line="240" w:lineRule="auto"/>
              <w:rPr>
                <w:lang w:val="en-GB"/>
              </w:rPr>
            </w:pPr>
            <w:r w:rsidRPr="003E0544">
              <w:rPr>
                <w:lang w:val="en-GB"/>
              </w:rPr>
              <w:t>x</w:t>
            </w:r>
          </w:p>
        </w:tc>
        <w:tc>
          <w:tcPr>
            <w:tcW w:w="0" w:type="auto"/>
          </w:tcPr>
          <w:p w14:paraId="573FAF94" w14:textId="77777777" w:rsidR="003E0544" w:rsidRPr="003E0544" w:rsidRDefault="003E0544" w:rsidP="0088136E">
            <w:pPr>
              <w:spacing w:after="120" w:line="240" w:lineRule="auto"/>
              <w:rPr>
                <w:lang w:val="en-GB"/>
              </w:rPr>
            </w:pPr>
          </w:p>
        </w:tc>
        <w:tc>
          <w:tcPr>
            <w:tcW w:w="0" w:type="auto"/>
          </w:tcPr>
          <w:p w14:paraId="413FAAB7" w14:textId="77777777" w:rsidR="003E0544" w:rsidRPr="003E0544" w:rsidRDefault="003E0544" w:rsidP="0088136E">
            <w:pPr>
              <w:spacing w:after="120" w:line="240" w:lineRule="auto"/>
              <w:rPr>
                <w:lang w:val="en-GB"/>
              </w:rPr>
            </w:pPr>
            <w:r w:rsidRPr="003E0544">
              <w:rPr>
                <w:lang w:val="en-GB"/>
              </w:rPr>
              <w:t>x</w:t>
            </w:r>
          </w:p>
        </w:tc>
        <w:tc>
          <w:tcPr>
            <w:tcW w:w="0" w:type="auto"/>
          </w:tcPr>
          <w:p w14:paraId="4285022D" w14:textId="77777777" w:rsidR="003E0544" w:rsidRPr="003E0544" w:rsidRDefault="003E0544" w:rsidP="0088136E">
            <w:pPr>
              <w:spacing w:after="120" w:line="240" w:lineRule="auto"/>
              <w:rPr>
                <w:lang w:val="en-GB"/>
              </w:rPr>
            </w:pPr>
          </w:p>
        </w:tc>
        <w:tc>
          <w:tcPr>
            <w:tcW w:w="0" w:type="auto"/>
          </w:tcPr>
          <w:p w14:paraId="03B14E12" w14:textId="77777777" w:rsidR="003E0544" w:rsidRPr="003E0544" w:rsidRDefault="003E0544" w:rsidP="0088136E">
            <w:pPr>
              <w:spacing w:after="120" w:line="240" w:lineRule="auto"/>
              <w:rPr>
                <w:lang w:val="en-GB"/>
              </w:rPr>
            </w:pPr>
          </w:p>
        </w:tc>
        <w:tc>
          <w:tcPr>
            <w:tcW w:w="0" w:type="auto"/>
          </w:tcPr>
          <w:p w14:paraId="440CB439" w14:textId="77777777" w:rsidR="003E0544" w:rsidRPr="003E0544" w:rsidRDefault="003E0544" w:rsidP="0088136E">
            <w:pPr>
              <w:spacing w:after="120" w:line="240" w:lineRule="auto"/>
              <w:rPr>
                <w:lang w:val="en-GB"/>
              </w:rPr>
            </w:pPr>
          </w:p>
        </w:tc>
      </w:tr>
      <w:tr w:rsidR="003E0544" w:rsidRPr="003E0544" w14:paraId="662D1B0C" w14:textId="77777777" w:rsidTr="003E0544">
        <w:trPr>
          <w:jc w:val="center"/>
        </w:trPr>
        <w:tc>
          <w:tcPr>
            <w:tcW w:w="0" w:type="auto"/>
          </w:tcPr>
          <w:p w14:paraId="39041B63" w14:textId="77777777" w:rsidR="003E0544" w:rsidRPr="003E0544" w:rsidRDefault="003E0544" w:rsidP="003E0544">
            <w:pPr>
              <w:spacing w:after="120" w:line="240" w:lineRule="auto"/>
              <w:jc w:val="center"/>
              <w:rPr>
                <w:lang w:val="en-GB"/>
              </w:rPr>
            </w:pPr>
            <w:r w:rsidRPr="003E0544">
              <w:rPr>
                <w:lang w:val="en-GB"/>
              </w:rPr>
              <w:t>17</w:t>
            </w:r>
          </w:p>
        </w:tc>
        <w:tc>
          <w:tcPr>
            <w:tcW w:w="0" w:type="auto"/>
          </w:tcPr>
          <w:p w14:paraId="6D9B7297" w14:textId="77777777" w:rsidR="003E0544" w:rsidRPr="003E0544" w:rsidRDefault="003E0544" w:rsidP="0088136E">
            <w:pPr>
              <w:spacing w:after="120" w:line="240" w:lineRule="auto"/>
              <w:rPr>
                <w:lang w:val="en-GB"/>
              </w:rPr>
            </w:pPr>
          </w:p>
        </w:tc>
        <w:tc>
          <w:tcPr>
            <w:tcW w:w="0" w:type="auto"/>
          </w:tcPr>
          <w:p w14:paraId="7F87EB96" w14:textId="77777777" w:rsidR="003E0544" w:rsidRPr="003E0544" w:rsidRDefault="003E0544" w:rsidP="0088136E">
            <w:pPr>
              <w:spacing w:after="120" w:line="240" w:lineRule="auto"/>
              <w:rPr>
                <w:lang w:val="en-GB"/>
              </w:rPr>
            </w:pPr>
          </w:p>
        </w:tc>
        <w:tc>
          <w:tcPr>
            <w:tcW w:w="0" w:type="auto"/>
          </w:tcPr>
          <w:p w14:paraId="1C65C684" w14:textId="77777777" w:rsidR="003E0544" w:rsidRPr="003E0544" w:rsidRDefault="003E0544" w:rsidP="0088136E">
            <w:pPr>
              <w:spacing w:after="120" w:line="240" w:lineRule="auto"/>
              <w:rPr>
                <w:lang w:val="en-GB"/>
              </w:rPr>
            </w:pPr>
          </w:p>
        </w:tc>
        <w:tc>
          <w:tcPr>
            <w:tcW w:w="0" w:type="auto"/>
          </w:tcPr>
          <w:p w14:paraId="077D7486" w14:textId="77777777" w:rsidR="003E0544" w:rsidRPr="003E0544" w:rsidRDefault="003E0544" w:rsidP="0088136E">
            <w:pPr>
              <w:spacing w:after="120" w:line="240" w:lineRule="auto"/>
              <w:rPr>
                <w:lang w:val="en-GB"/>
              </w:rPr>
            </w:pPr>
            <w:r w:rsidRPr="003E0544">
              <w:rPr>
                <w:lang w:val="en-GB"/>
              </w:rPr>
              <w:t>x</w:t>
            </w:r>
          </w:p>
        </w:tc>
        <w:tc>
          <w:tcPr>
            <w:tcW w:w="0" w:type="auto"/>
          </w:tcPr>
          <w:p w14:paraId="72EBDF7D" w14:textId="77777777" w:rsidR="003E0544" w:rsidRPr="003E0544" w:rsidRDefault="003E0544" w:rsidP="0088136E">
            <w:pPr>
              <w:spacing w:after="120" w:line="240" w:lineRule="auto"/>
              <w:rPr>
                <w:lang w:val="en-GB"/>
              </w:rPr>
            </w:pPr>
          </w:p>
        </w:tc>
        <w:tc>
          <w:tcPr>
            <w:tcW w:w="0" w:type="auto"/>
          </w:tcPr>
          <w:p w14:paraId="5DE9C20F" w14:textId="77777777" w:rsidR="003E0544" w:rsidRPr="003E0544" w:rsidRDefault="003E0544" w:rsidP="0088136E">
            <w:pPr>
              <w:spacing w:after="120" w:line="240" w:lineRule="auto"/>
              <w:rPr>
                <w:lang w:val="en-GB"/>
              </w:rPr>
            </w:pPr>
          </w:p>
        </w:tc>
        <w:tc>
          <w:tcPr>
            <w:tcW w:w="0" w:type="auto"/>
          </w:tcPr>
          <w:p w14:paraId="6BC698D5" w14:textId="77777777" w:rsidR="003E0544" w:rsidRPr="003E0544" w:rsidRDefault="003E0544" w:rsidP="0088136E">
            <w:pPr>
              <w:spacing w:after="120" w:line="240" w:lineRule="auto"/>
              <w:rPr>
                <w:lang w:val="en-GB"/>
              </w:rPr>
            </w:pPr>
          </w:p>
        </w:tc>
        <w:tc>
          <w:tcPr>
            <w:tcW w:w="0" w:type="auto"/>
          </w:tcPr>
          <w:p w14:paraId="3CE205FC" w14:textId="77777777" w:rsidR="003E0544" w:rsidRPr="003E0544" w:rsidRDefault="003E0544" w:rsidP="0088136E">
            <w:pPr>
              <w:spacing w:after="120" w:line="240" w:lineRule="auto"/>
              <w:rPr>
                <w:lang w:val="en-GB"/>
              </w:rPr>
            </w:pPr>
          </w:p>
        </w:tc>
        <w:tc>
          <w:tcPr>
            <w:tcW w:w="0" w:type="auto"/>
          </w:tcPr>
          <w:p w14:paraId="460C6FE2" w14:textId="77777777" w:rsidR="003E0544" w:rsidRPr="003E0544" w:rsidRDefault="003E0544" w:rsidP="0088136E">
            <w:pPr>
              <w:spacing w:after="120" w:line="240" w:lineRule="auto"/>
              <w:rPr>
                <w:lang w:val="en-GB"/>
              </w:rPr>
            </w:pPr>
            <w:r w:rsidRPr="003E0544">
              <w:rPr>
                <w:lang w:val="en-GB"/>
              </w:rPr>
              <w:t>x</w:t>
            </w:r>
          </w:p>
        </w:tc>
      </w:tr>
      <w:tr w:rsidR="003E0544" w:rsidRPr="003E0544" w14:paraId="6AC54665" w14:textId="77777777" w:rsidTr="003E0544">
        <w:trPr>
          <w:jc w:val="center"/>
        </w:trPr>
        <w:tc>
          <w:tcPr>
            <w:tcW w:w="0" w:type="auto"/>
          </w:tcPr>
          <w:p w14:paraId="6B73956A" w14:textId="77777777" w:rsidR="003E0544" w:rsidRPr="003E0544" w:rsidRDefault="003E0544" w:rsidP="003E0544">
            <w:pPr>
              <w:spacing w:after="120" w:line="240" w:lineRule="auto"/>
              <w:jc w:val="center"/>
              <w:rPr>
                <w:lang w:val="en-GB"/>
              </w:rPr>
            </w:pPr>
            <w:r w:rsidRPr="003E0544">
              <w:rPr>
                <w:lang w:val="en-GB"/>
              </w:rPr>
              <w:t>18</w:t>
            </w:r>
          </w:p>
        </w:tc>
        <w:tc>
          <w:tcPr>
            <w:tcW w:w="0" w:type="auto"/>
          </w:tcPr>
          <w:p w14:paraId="4C37FF97" w14:textId="77777777" w:rsidR="003E0544" w:rsidRPr="003E0544" w:rsidRDefault="003E0544" w:rsidP="0088136E">
            <w:pPr>
              <w:spacing w:after="120" w:line="240" w:lineRule="auto"/>
              <w:rPr>
                <w:lang w:val="en-GB"/>
              </w:rPr>
            </w:pPr>
          </w:p>
        </w:tc>
        <w:tc>
          <w:tcPr>
            <w:tcW w:w="0" w:type="auto"/>
          </w:tcPr>
          <w:p w14:paraId="1B5515E8" w14:textId="77777777" w:rsidR="003E0544" w:rsidRPr="003E0544" w:rsidRDefault="003E0544" w:rsidP="0088136E">
            <w:pPr>
              <w:spacing w:after="120" w:line="240" w:lineRule="auto"/>
              <w:rPr>
                <w:lang w:val="en-GB"/>
              </w:rPr>
            </w:pPr>
          </w:p>
        </w:tc>
        <w:tc>
          <w:tcPr>
            <w:tcW w:w="0" w:type="auto"/>
          </w:tcPr>
          <w:p w14:paraId="2A3614CA" w14:textId="77777777" w:rsidR="003E0544" w:rsidRPr="003E0544" w:rsidRDefault="003E0544" w:rsidP="0088136E">
            <w:pPr>
              <w:spacing w:after="120" w:line="240" w:lineRule="auto"/>
              <w:rPr>
                <w:lang w:val="en-GB"/>
              </w:rPr>
            </w:pPr>
          </w:p>
        </w:tc>
        <w:tc>
          <w:tcPr>
            <w:tcW w:w="0" w:type="auto"/>
          </w:tcPr>
          <w:p w14:paraId="77C84300" w14:textId="77777777" w:rsidR="003E0544" w:rsidRPr="003E0544" w:rsidRDefault="003E0544" w:rsidP="0088136E">
            <w:pPr>
              <w:spacing w:after="120" w:line="240" w:lineRule="auto"/>
              <w:rPr>
                <w:lang w:val="en-GB"/>
              </w:rPr>
            </w:pPr>
          </w:p>
        </w:tc>
        <w:tc>
          <w:tcPr>
            <w:tcW w:w="0" w:type="auto"/>
          </w:tcPr>
          <w:p w14:paraId="58BF4AFD" w14:textId="77777777" w:rsidR="003E0544" w:rsidRPr="003E0544" w:rsidRDefault="003E0544" w:rsidP="0088136E">
            <w:pPr>
              <w:spacing w:after="120" w:line="240" w:lineRule="auto"/>
              <w:rPr>
                <w:lang w:val="en-GB"/>
              </w:rPr>
            </w:pPr>
          </w:p>
        </w:tc>
        <w:tc>
          <w:tcPr>
            <w:tcW w:w="0" w:type="auto"/>
          </w:tcPr>
          <w:p w14:paraId="3DACACA5" w14:textId="77777777" w:rsidR="003E0544" w:rsidRPr="003E0544" w:rsidRDefault="003E0544" w:rsidP="0088136E">
            <w:pPr>
              <w:spacing w:after="120" w:line="240" w:lineRule="auto"/>
              <w:rPr>
                <w:lang w:val="en-GB"/>
              </w:rPr>
            </w:pPr>
          </w:p>
        </w:tc>
        <w:tc>
          <w:tcPr>
            <w:tcW w:w="0" w:type="auto"/>
          </w:tcPr>
          <w:p w14:paraId="2467FC87" w14:textId="77777777" w:rsidR="003E0544" w:rsidRPr="003E0544" w:rsidRDefault="003E0544" w:rsidP="0088136E">
            <w:pPr>
              <w:spacing w:after="120" w:line="240" w:lineRule="auto"/>
              <w:rPr>
                <w:lang w:val="en-GB"/>
              </w:rPr>
            </w:pPr>
          </w:p>
        </w:tc>
        <w:tc>
          <w:tcPr>
            <w:tcW w:w="0" w:type="auto"/>
          </w:tcPr>
          <w:p w14:paraId="444F7E91" w14:textId="77777777" w:rsidR="003E0544" w:rsidRPr="003E0544" w:rsidRDefault="003E0544" w:rsidP="0088136E">
            <w:pPr>
              <w:spacing w:after="120" w:line="240" w:lineRule="auto"/>
              <w:rPr>
                <w:lang w:val="en-GB"/>
              </w:rPr>
            </w:pPr>
            <w:r w:rsidRPr="003E0544">
              <w:rPr>
                <w:lang w:val="en-GB"/>
              </w:rPr>
              <w:t>x</w:t>
            </w:r>
          </w:p>
        </w:tc>
        <w:tc>
          <w:tcPr>
            <w:tcW w:w="0" w:type="auto"/>
          </w:tcPr>
          <w:p w14:paraId="38B74B01" w14:textId="77777777" w:rsidR="003E0544" w:rsidRPr="003E0544" w:rsidRDefault="003E0544" w:rsidP="0088136E">
            <w:pPr>
              <w:spacing w:after="120" w:line="240" w:lineRule="auto"/>
              <w:rPr>
                <w:lang w:val="en-GB"/>
              </w:rPr>
            </w:pPr>
            <w:r w:rsidRPr="003E0544">
              <w:rPr>
                <w:lang w:val="en-GB"/>
              </w:rPr>
              <w:t>x</w:t>
            </w:r>
          </w:p>
        </w:tc>
      </w:tr>
    </w:tbl>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94" w:name="_Ref172572327"/>
      <w:bookmarkStart w:id="195" w:name="_Toc179220190"/>
      <w:r>
        <w:rPr>
          <w:lang w:val="en-GB"/>
        </w:rPr>
        <w:t>Check Syntax</w:t>
      </w:r>
      <w:bookmarkEnd w:id="194"/>
      <w:bookmarkEnd w:id="195"/>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96" w:name="_Toc179220191"/>
      <w:r>
        <w:rPr>
          <w:lang w:val="en-GB"/>
        </w:rPr>
        <w:t>Organisation</w:t>
      </w:r>
      <w:bookmarkEnd w:id="196"/>
    </w:p>
    <w:p w14:paraId="76A667AF" w14:textId="48881B7E" w:rsidR="002C7023" w:rsidRDefault="002C7023" w:rsidP="00D76F20">
      <w:pPr>
        <w:tabs>
          <w:tab w:val="left" w:pos="1701"/>
        </w:tabs>
        <w:spacing w:line="240" w:lineRule="auto"/>
        <w:rPr>
          <w:lang w:val="en-GB"/>
        </w:rPr>
      </w:pPr>
      <w:r>
        <w:rPr>
          <w:lang w:val="en-GB"/>
        </w:rPr>
        <w:t>The list of validation checks for this edition of S-158:101 is available separately (see clause 8). The list of checks accompanies this specification and forms an integral part of it.</w:t>
      </w:r>
    </w:p>
    <w:p w14:paraId="0BFAC6DF" w14:textId="007DA657" w:rsidR="00F1226C" w:rsidRDefault="00D76F20" w:rsidP="00D76F20">
      <w:pPr>
        <w:tabs>
          <w:tab w:val="left" w:pos="1701"/>
        </w:tabs>
        <w:spacing w:line="240" w:lineRule="auto"/>
        <w:rPr>
          <w:ins w:id="197" w:author="Raphael Malyankar" w:date="2024-10-07T17:17:00Z" w16du:dateUtc="2024-10-08T00:17:00Z"/>
          <w:lang w:val="en-GB"/>
        </w:rPr>
      </w:pPr>
      <w:r>
        <w:rPr>
          <w:lang w:val="en-GB"/>
        </w:rPr>
        <w:t xml:space="preserve">[Describe numbering scheme and organization. </w:t>
      </w:r>
      <w:ins w:id="198" w:author="Raphael Malyankar" w:date="2024-10-07T17:16:00Z" w16du:dateUtc="2024-10-08T00:16:00Z">
        <w:r w:rsidR="00241B9D">
          <w:rPr>
            <w:lang w:val="en-GB"/>
          </w:rPr>
          <w:t>(</w:t>
        </w:r>
      </w:ins>
      <w:del w:id="199" w:author="Raphael Malyankar" w:date="2024-10-07T17:16:00Z" w16du:dateUtc="2024-10-08T00:16:00Z">
        <w:r w:rsidDel="00241B9D">
          <w:rPr>
            <w:lang w:val="en-GB"/>
          </w:rPr>
          <w:delText>To do</w:delText>
        </w:r>
        <w:r w:rsidR="0066513D" w:rsidDel="00241B9D">
          <w:rPr>
            <w:lang w:val="en-GB"/>
          </w:rPr>
          <w:delText>,</w:delText>
        </w:r>
        <w:r w:rsidDel="00241B9D">
          <w:rPr>
            <w:lang w:val="en-GB"/>
          </w:rPr>
          <w:delText xml:space="preserve"> in consultation with</w:delText>
        </w:r>
        <w:r w:rsidR="0066513D" w:rsidDel="00241B9D">
          <w:rPr>
            <w:lang w:val="en-GB"/>
          </w:rPr>
          <w:delText xml:space="preserve"> (or by?)</w:delText>
        </w:r>
        <w:r w:rsidDel="00241B9D">
          <w:rPr>
            <w:lang w:val="en-GB"/>
          </w:rPr>
          <w:delText xml:space="preserve"> </w:delText>
        </w:r>
      </w:del>
      <w:r>
        <w:rPr>
          <w:lang w:val="en-GB"/>
        </w:rPr>
        <w:t>S-101 PT</w:t>
      </w:r>
      <w:ins w:id="200" w:author="Raphael Malyankar" w:date="2024-10-07T17:16:00Z" w16du:dateUtc="2024-10-08T00:16:00Z">
        <w:r w:rsidR="00241B9D">
          <w:rPr>
            <w:lang w:val="en-GB"/>
          </w:rPr>
          <w:t>)</w:t>
        </w:r>
      </w:ins>
      <w:r>
        <w:rPr>
          <w:lang w:val="en-GB"/>
        </w:rPr>
        <w:t>]</w:t>
      </w:r>
    </w:p>
    <w:p w14:paraId="7264D7FA" w14:textId="10DC8720" w:rsidR="00241B9D" w:rsidRDefault="00241B9D" w:rsidP="00B1185D">
      <w:pPr>
        <w:pStyle w:val="Heading1"/>
        <w:rPr>
          <w:ins w:id="201" w:author="Raphael Malyankar" w:date="2024-10-07T17:18:00Z" w16du:dateUtc="2024-10-08T00:18:00Z"/>
          <w:lang w:val="en-GB"/>
        </w:rPr>
      </w:pPr>
      <w:bookmarkStart w:id="202" w:name="_Toc179220192"/>
      <w:ins w:id="203" w:author="Raphael Malyankar" w:date="2024-10-07T17:18:00Z" w16du:dateUtc="2024-10-08T00:18:00Z">
        <w:r>
          <w:rPr>
            <w:lang w:val="en-GB"/>
          </w:rPr>
          <w:t>Other Applicable Checks</w:t>
        </w:r>
        <w:bookmarkEnd w:id="202"/>
      </w:ins>
    </w:p>
    <w:p w14:paraId="10D9144E" w14:textId="40EAFDF3" w:rsidR="00241B9D" w:rsidRDefault="00241B9D" w:rsidP="00B1185D">
      <w:pPr>
        <w:pStyle w:val="Heading2"/>
        <w:rPr>
          <w:ins w:id="204" w:author="Raphael Malyankar" w:date="2024-10-07T17:18:00Z" w16du:dateUtc="2024-10-08T00:18:00Z"/>
          <w:lang w:val="en-GB"/>
        </w:rPr>
      </w:pPr>
      <w:bookmarkStart w:id="205" w:name="_Toc179220193"/>
      <w:ins w:id="206" w:author="Raphael Malyankar" w:date="2024-10-07T17:18:00Z" w16du:dateUtc="2024-10-08T00:18:00Z">
        <w:r>
          <w:rPr>
            <w:lang w:val="en-GB"/>
          </w:rPr>
          <w:t>Generic</w:t>
        </w:r>
      </w:ins>
      <w:ins w:id="207" w:author="Raphael Malyankar" w:date="2024-10-07T17:19:00Z" w16du:dateUtc="2024-10-08T00:19:00Z">
        <w:r>
          <w:rPr>
            <w:lang w:val="en-GB"/>
          </w:rPr>
          <w:t xml:space="preserve"> S-100 checks</w:t>
        </w:r>
      </w:ins>
      <w:bookmarkEnd w:id="205"/>
    </w:p>
    <w:p w14:paraId="7D0967AA" w14:textId="37E9B902" w:rsidR="00241B9D" w:rsidRDefault="00241B9D" w:rsidP="00D76F20">
      <w:pPr>
        <w:tabs>
          <w:tab w:val="left" w:pos="1701"/>
        </w:tabs>
        <w:spacing w:line="240" w:lineRule="auto"/>
        <w:rPr>
          <w:ins w:id="208" w:author="Raphael Malyankar" w:date="2024-10-07T17:20:00Z" w16du:dateUtc="2024-10-08T00:20:00Z"/>
          <w:lang w:val="en-GB"/>
        </w:rPr>
      </w:pPr>
      <w:ins w:id="209" w:author="Raphael Malyankar" w:date="2024-10-07T17:20:00Z" w16du:dateUtc="2024-10-08T00:20:00Z">
        <w:r>
          <w:rPr>
            <w:lang w:val="en-GB"/>
          </w:rPr>
          <w:t>S-101 datasets</w:t>
        </w:r>
      </w:ins>
      <w:ins w:id="210" w:author="Raphael Malyankar" w:date="2024-10-07T17:22:00Z" w16du:dateUtc="2024-10-08T00:22:00Z">
        <w:r w:rsidR="00A53D60">
          <w:rPr>
            <w:lang w:val="en-GB"/>
          </w:rPr>
          <w:t xml:space="preserve"> and exchange sets</w:t>
        </w:r>
      </w:ins>
      <w:ins w:id="211" w:author="Raphael Malyankar" w:date="2024-10-07T17:20:00Z" w16du:dateUtc="2024-10-08T00:20:00Z">
        <w:r>
          <w:rPr>
            <w:lang w:val="en-GB"/>
          </w:rPr>
          <w:t xml:space="preserve"> must also be</w:t>
        </w:r>
      </w:ins>
      <w:ins w:id="212" w:author="Raphael Malyankar" w:date="2024-10-07T17:22:00Z" w16du:dateUtc="2024-10-08T00:22:00Z">
        <w:r w:rsidR="00A53D60">
          <w:rPr>
            <w:lang w:val="en-GB"/>
          </w:rPr>
          <w:t xml:space="preserve"> vali</w:t>
        </w:r>
      </w:ins>
      <w:ins w:id="213" w:author="Raphael Malyankar" w:date="2024-10-07T17:23:00Z" w16du:dateUtc="2024-10-08T00:23:00Z">
        <w:r w:rsidR="00A53D60">
          <w:rPr>
            <w:lang w:val="en-GB"/>
          </w:rPr>
          <w:t>dated</w:t>
        </w:r>
      </w:ins>
      <w:ins w:id="214" w:author="Raphael Malyankar" w:date="2024-10-07T17:20:00Z" w16du:dateUtc="2024-10-08T00:20:00Z">
        <w:r>
          <w:rPr>
            <w:lang w:val="en-GB"/>
          </w:rPr>
          <w:t xml:space="preserve"> using the</w:t>
        </w:r>
      </w:ins>
      <w:ins w:id="215" w:author="Raphael Malyankar" w:date="2024-10-07T17:18:00Z" w16du:dateUtc="2024-10-08T00:18:00Z">
        <w:r>
          <w:rPr>
            <w:lang w:val="en-GB"/>
          </w:rPr>
          <w:t xml:space="preserve"> following </w:t>
        </w:r>
      </w:ins>
      <w:ins w:id="216" w:author="Raphael Malyankar" w:date="2024-10-07T18:57:00Z" w16du:dateUtc="2024-10-08T01:57:00Z">
        <w:r w:rsidR="00D513AE">
          <w:rPr>
            <w:lang w:val="en-GB"/>
          </w:rPr>
          <w:t xml:space="preserve">subset of the </w:t>
        </w:r>
      </w:ins>
      <w:ins w:id="217" w:author="Raphael Malyankar" w:date="2024-10-07T17:20:00Z" w16du:dateUtc="2024-10-08T00:20:00Z">
        <w:r>
          <w:rPr>
            <w:lang w:val="en-GB"/>
          </w:rPr>
          <w:t xml:space="preserve">generic S-100 </w:t>
        </w:r>
      </w:ins>
      <w:ins w:id="218" w:author="Raphael Malyankar" w:date="2024-10-07T17:23:00Z" w16du:dateUtc="2024-10-08T00:23:00Z">
        <w:r w:rsidR="00A53D60">
          <w:rPr>
            <w:lang w:val="en-GB"/>
          </w:rPr>
          <w:t xml:space="preserve">validation </w:t>
        </w:r>
      </w:ins>
      <w:ins w:id="219" w:author="Raphael Malyankar" w:date="2024-10-07T17:19:00Z" w16du:dateUtc="2024-10-08T00:19:00Z">
        <w:r>
          <w:rPr>
            <w:lang w:val="en-GB"/>
          </w:rPr>
          <w:t>checks defined in S-158:100</w:t>
        </w:r>
      </w:ins>
      <w:ins w:id="220" w:author="Raphael Malyankar" w:date="2024-10-07T17:20:00Z" w16du:dateUtc="2024-10-08T00:20:00Z">
        <w:r>
          <w:rPr>
            <w:lang w:val="en-GB"/>
          </w:rPr>
          <w:t>:</w:t>
        </w:r>
      </w:ins>
    </w:p>
    <w:p w14:paraId="2C69EEE8" w14:textId="5AA8A3DD" w:rsidR="00AA03C2" w:rsidRDefault="00AA03C2" w:rsidP="00AA03C2">
      <w:pPr>
        <w:pStyle w:val="Caption"/>
        <w:keepNext/>
        <w:rPr>
          <w:ins w:id="221" w:author="Raphael Malyankar" w:date="2024-10-11T00:53:00Z" w16du:dateUtc="2024-10-11T07:53:00Z"/>
        </w:rPr>
        <w:pPrChange w:id="222" w:author="Raphael Malyankar" w:date="2024-10-11T00:53:00Z" w16du:dateUtc="2024-10-11T07:53:00Z">
          <w:pPr/>
        </w:pPrChange>
      </w:pPr>
      <w:ins w:id="223" w:author="Raphael Malyankar" w:date="2024-10-11T00:53:00Z" w16du:dateUtc="2024-10-11T07:53:00Z">
        <w:r>
          <w:lastRenderedPageBreak/>
          <w:t xml:space="preserve">Table </w:t>
        </w:r>
        <w:r>
          <w:fldChar w:fldCharType="begin"/>
        </w:r>
        <w:r>
          <w:instrText xml:space="preserve"> STYLEREF 1 \s </w:instrText>
        </w:r>
      </w:ins>
      <w:r>
        <w:fldChar w:fldCharType="separate"/>
      </w:r>
      <w:r>
        <w:rPr>
          <w:noProof/>
        </w:rPr>
        <w:t>5</w:t>
      </w:r>
      <w:ins w:id="224" w:author="Raphael Malyankar" w:date="2024-10-11T00:53:00Z" w16du:dateUtc="2024-10-11T07:53:00Z">
        <w:r>
          <w:fldChar w:fldCharType="end"/>
        </w:r>
        <w:r>
          <w:t>.</w:t>
        </w:r>
        <w:r>
          <w:fldChar w:fldCharType="begin"/>
        </w:r>
        <w:r>
          <w:instrText xml:space="preserve"> SEQ Table \* ARABIC \s 1 </w:instrText>
        </w:r>
      </w:ins>
      <w:r>
        <w:fldChar w:fldCharType="separate"/>
      </w:r>
      <w:ins w:id="225" w:author="Raphael Malyankar" w:date="2024-10-11T00:53:00Z" w16du:dateUtc="2024-10-11T07:53:00Z">
        <w:r>
          <w:rPr>
            <w:noProof/>
          </w:rPr>
          <w:t>1</w:t>
        </w:r>
        <w:r>
          <w:fldChar w:fldCharType="end"/>
        </w:r>
        <w:r>
          <w:t xml:space="preserve"> - Applicablity of generic S-100 checks</w:t>
        </w:r>
      </w:ins>
    </w:p>
    <w:tbl>
      <w:tblPr>
        <w:tblStyle w:val="TableGrid"/>
        <w:tblW w:w="5000" w:type="pct"/>
        <w:tblCellMar>
          <w:left w:w="58" w:type="dxa"/>
          <w:right w:w="58" w:type="dxa"/>
        </w:tblCellMar>
        <w:tblLook w:val="04A0" w:firstRow="1" w:lastRow="0" w:firstColumn="1" w:lastColumn="0" w:noHBand="0" w:noVBand="1"/>
      </w:tblPr>
      <w:tblGrid>
        <w:gridCol w:w="1904"/>
        <w:gridCol w:w="1780"/>
        <w:gridCol w:w="2160"/>
        <w:gridCol w:w="3172"/>
      </w:tblGrid>
      <w:tr w:rsidR="00B1185D" w:rsidRPr="0060185A" w14:paraId="727ECD6C" w14:textId="77777777" w:rsidTr="00B1185D">
        <w:trPr>
          <w:tblHeader/>
          <w:ins w:id="226" w:author="Raphael Malyankar" w:date="2024-10-07T17:45:00Z"/>
        </w:trPr>
        <w:tc>
          <w:tcPr>
            <w:tcW w:w="1056" w:type="pct"/>
            <w:shd w:val="clear" w:color="auto" w:fill="D9D9D9" w:themeFill="background1" w:themeFillShade="D9"/>
          </w:tcPr>
          <w:p w14:paraId="2F4ADBB5" w14:textId="3D57FC8A" w:rsidR="00740055" w:rsidRPr="00740055" w:rsidRDefault="00740055" w:rsidP="00740055">
            <w:pPr>
              <w:spacing w:before="60" w:after="60" w:line="240" w:lineRule="auto"/>
              <w:jc w:val="left"/>
              <w:rPr>
                <w:ins w:id="227" w:author="Raphael Malyankar" w:date="2024-10-07T17:45:00Z" w16du:dateUtc="2024-10-08T00:45:00Z"/>
                <w:b/>
                <w:bCs/>
                <w:lang w:val="en-GB"/>
              </w:rPr>
            </w:pPr>
            <w:ins w:id="228" w:author="Raphael Malyankar" w:date="2024-10-07T17:45:00Z" w16du:dateUtc="2024-10-08T00:45:00Z">
              <w:r w:rsidRPr="00740055">
                <w:rPr>
                  <w:b/>
                  <w:bCs/>
                  <w:lang w:val="en-GB"/>
                </w:rPr>
                <w:t>Document reference</w:t>
              </w:r>
            </w:ins>
            <w:ins w:id="229" w:author="Raphael Malyankar" w:date="2024-10-07T17:46:00Z" w16du:dateUtc="2024-10-08T00:46:00Z">
              <w:r>
                <w:rPr>
                  <w:b/>
                  <w:bCs/>
                  <w:lang w:val="en-GB"/>
                </w:rPr>
                <w:t xml:space="preserve"> in </w:t>
              </w:r>
            </w:ins>
            <w:ins w:id="230" w:author="Raphael Malyankar" w:date="2024-10-07T17:45:00Z" w16du:dateUtc="2024-10-08T00:45:00Z">
              <w:r w:rsidRPr="00740055">
                <w:rPr>
                  <w:b/>
                  <w:bCs/>
                  <w:lang w:val="en-GB"/>
                </w:rPr>
                <w:t>S</w:t>
              </w:r>
            </w:ins>
            <w:ins w:id="231" w:author="Raphael Malyankar" w:date="2024-10-07T17:46:00Z" w16du:dateUtc="2024-10-08T00:46:00Z">
              <w:r>
                <w:rPr>
                  <w:b/>
                  <w:bCs/>
                  <w:lang w:val="en-GB"/>
                </w:rPr>
                <w:noBreakHyphen/>
              </w:r>
            </w:ins>
            <w:ins w:id="232" w:author="Raphael Malyankar" w:date="2024-10-07T17:45:00Z" w16du:dateUtc="2024-10-08T00:45:00Z">
              <w:r w:rsidRPr="00740055">
                <w:rPr>
                  <w:b/>
                  <w:bCs/>
                  <w:lang w:val="en-GB"/>
                </w:rPr>
                <w:t>158:100 list</w:t>
              </w:r>
            </w:ins>
          </w:p>
        </w:tc>
        <w:tc>
          <w:tcPr>
            <w:tcW w:w="987" w:type="pct"/>
            <w:shd w:val="clear" w:color="auto" w:fill="D9D9D9" w:themeFill="background1" w:themeFillShade="D9"/>
          </w:tcPr>
          <w:p w14:paraId="65DB7F4D" w14:textId="77777777" w:rsidR="00740055" w:rsidRPr="00740055" w:rsidRDefault="00740055" w:rsidP="00740055">
            <w:pPr>
              <w:spacing w:before="60" w:after="60" w:line="240" w:lineRule="auto"/>
              <w:jc w:val="left"/>
              <w:rPr>
                <w:ins w:id="233" w:author="Raphael Malyankar" w:date="2024-10-07T17:45:00Z" w16du:dateUtc="2024-10-08T00:45:00Z"/>
                <w:b/>
                <w:bCs/>
                <w:lang w:val="en-GB"/>
              </w:rPr>
            </w:pPr>
            <w:commentRangeStart w:id="234"/>
            <w:ins w:id="235" w:author="Raphael Malyankar" w:date="2024-10-07T17:45:00Z" w16du:dateUtc="2024-10-08T00:45:00Z">
              <w:r w:rsidRPr="00740055">
                <w:rPr>
                  <w:b/>
                  <w:bCs/>
                  <w:lang w:val="en-GB"/>
                </w:rPr>
                <w:t>Checks</w:t>
              </w:r>
            </w:ins>
            <w:commentRangeEnd w:id="234"/>
            <w:ins w:id="236" w:author="Raphael Malyankar" w:date="2024-10-07T19:03:00Z" w16du:dateUtc="2024-10-08T02:03:00Z">
              <w:r w:rsidR="001D4E24">
                <w:rPr>
                  <w:rStyle w:val="CommentReference"/>
                </w:rPr>
                <w:commentReference w:id="234"/>
              </w:r>
            </w:ins>
          </w:p>
        </w:tc>
        <w:tc>
          <w:tcPr>
            <w:tcW w:w="1198" w:type="pct"/>
            <w:shd w:val="clear" w:color="auto" w:fill="D9D9D9" w:themeFill="background1" w:themeFillShade="D9"/>
          </w:tcPr>
          <w:p w14:paraId="30AF90EE" w14:textId="77777777" w:rsidR="00740055" w:rsidRPr="00740055" w:rsidRDefault="00740055" w:rsidP="00740055">
            <w:pPr>
              <w:spacing w:before="60" w:after="60" w:line="240" w:lineRule="auto"/>
              <w:jc w:val="left"/>
              <w:rPr>
                <w:ins w:id="237" w:author="Raphael Malyankar" w:date="2024-10-07T17:45:00Z" w16du:dateUtc="2024-10-08T00:45:00Z"/>
                <w:b/>
                <w:bCs/>
                <w:lang w:val="en-GB"/>
              </w:rPr>
            </w:pPr>
            <w:ins w:id="238" w:author="Raphael Malyankar" w:date="2024-10-07T17:45:00Z" w16du:dateUtc="2024-10-08T00:45:00Z">
              <w:r w:rsidRPr="00740055">
                <w:rPr>
                  <w:b/>
                  <w:bCs/>
                  <w:lang w:val="en-GB"/>
                </w:rPr>
                <w:t>Apply to</w:t>
              </w:r>
            </w:ins>
          </w:p>
        </w:tc>
        <w:tc>
          <w:tcPr>
            <w:tcW w:w="1759" w:type="pct"/>
            <w:shd w:val="clear" w:color="auto" w:fill="D9D9D9" w:themeFill="background1" w:themeFillShade="D9"/>
          </w:tcPr>
          <w:p w14:paraId="5A57B9C6" w14:textId="77777777" w:rsidR="00740055" w:rsidRPr="00740055" w:rsidRDefault="00740055" w:rsidP="00740055">
            <w:pPr>
              <w:spacing w:before="60" w:after="60" w:line="240" w:lineRule="auto"/>
              <w:jc w:val="left"/>
              <w:rPr>
                <w:ins w:id="239" w:author="Raphael Malyankar" w:date="2024-10-07T17:45:00Z" w16du:dateUtc="2024-10-08T00:45:00Z"/>
                <w:b/>
                <w:bCs/>
                <w:lang w:val="en-GB"/>
              </w:rPr>
            </w:pPr>
            <w:ins w:id="240" w:author="Raphael Malyankar" w:date="2024-10-07T17:45:00Z" w16du:dateUtc="2024-10-08T00:45:00Z">
              <w:r w:rsidRPr="00740055">
                <w:rPr>
                  <w:b/>
                  <w:bCs/>
                  <w:lang w:val="en-GB"/>
                </w:rPr>
                <w:t>Remarks</w:t>
              </w:r>
            </w:ins>
          </w:p>
        </w:tc>
      </w:tr>
      <w:tr w:rsidR="00740055" w:rsidRPr="0060185A" w14:paraId="5380ED5D" w14:textId="77777777" w:rsidTr="00740055">
        <w:trPr>
          <w:ins w:id="241" w:author="Raphael Malyankar" w:date="2024-10-07T17:45:00Z"/>
        </w:trPr>
        <w:tc>
          <w:tcPr>
            <w:tcW w:w="1056" w:type="pct"/>
          </w:tcPr>
          <w:p w14:paraId="059BA90A" w14:textId="77777777" w:rsidR="00740055" w:rsidRPr="0060185A" w:rsidRDefault="00740055" w:rsidP="00740055">
            <w:pPr>
              <w:spacing w:before="60" w:after="60" w:line="240" w:lineRule="auto"/>
              <w:jc w:val="left"/>
              <w:rPr>
                <w:ins w:id="242" w:author="Raphael Malyankar" w:date="2024-10-07T17:45:00Z" w16du:dateUtc="2024-10-08T00:45:00Z"/>
                <w:lang w:val="en-GB"/>
              </w:rPr>
            </w:pPr>
            <w:ins w:id="243" w:author="Raphael Malyankar" w:date="2024-10-07T17:45:00Z" w16du:dateUtc="2024-10-08T00:45:00Z">
              <w:r w:rsidRPr="0060185A">
                <w:rPr>
                  <w:lang w:val="en-GB"/>
                </w:rPr>
                <w:t>Part 1</w:t>
              </w:r>
            </w:ins>
          </w:p>
        </w:tc>
        <w:tc>
          <w:tcPr>
            <w:tcW w:w="987" w:type="pct"/>
          </w:tcPr>
          <w:p w14:paraId="3FB0A166" w14:textId="77777777" w:rsidR="00740055" w:rsidRPr="0060185A" w:rsidRDefault="00740055" w:rsidP="00740055">
            <w:pPr>
              <w:spacing w:before="60" w:after="60" w:line="240" w:lineRule="auto"/>
              <w:jc w:val="left"/>
              <w:rPr>
                <w:ins w:id="244" w:author="Raphael Malyankar" w:date="2024-10-07T17:45:00Z" w16du:dateUtc="2024-10-08T00:45:00Z"/>
                <w:lang w:val="en-GB"/>
              </w:rPr>
            </w:pPr>
            <w:ins w:id="245" w:author="Raphael Malyankar" w:date="2024-10-07T17:45:00Z" w16du:dateUtc="2024-10-08T00:45:00Z">
              <w:r w:rsidRPr="0060185A">
                <w:rPr>
                  <w:lang w:val="en-GB"/>
                </w:rPr>
                <w:t>All</w:t>
              </w:r>
            </w:ins>
          </w:p>
        </w:tc>
        <w:tc>
          <w:tcPr>
            <w:tcW w:w="1198" w:type="pct"/>
          </w:tcPr>
          <w:p w14:paraId="762CABCE" w14:textId="77777777" w:rsidR="00740055" w:rsidRPr="0060185A" w:rsidRDefault="00740055" w:rsidP="00740055">
            <w:pPr>
              <w:spacing w:before="60" w:after="60" w:line="240" w:lineRule="auto"/>
              <w:jc w:val="left"/>
              <w:rPr>
                <w:ins w:id="246" w:author="Raphael Malyankar" w:date="2024-10-07T17:45:00Z" w16du:dateUtc="2024-10-08T00:45:00Z"/>
                <w:lang w:val="en-GB"/>
              </w:rPr>
            </w:pPr>
            <w:ins w:id="247" w:author="Raphael Malyankar" w:date="2024-10-07T17:45:00Z" w16du:dateUtc="2024-10-08T00:45:00Z">
              <w:r w:rsidRPr="0060185A">
                <w:rPr>
                  <w:lang w:val="en-GB"/>
                </w:rPr>
                <w:t>Product Specification</w:t>
              </w:r>
            </w:ins>
          </w:p>
        </w:tc>
        <w:tc>
          <w:tcPr>
            <w:tcW w:w="1759" w:type="pct"/>
          </w:tcPr>
          <w:p w14:paraId="2AC7F14D" w14:textId="77777777" w:rsidR="00740055" w:rsidRPr="0060185A" w:rsidRDefault="00740055" w:rsidP="00740055">
            <w:pPr>
              <w:spacing w:before="60" w:after="60" w:line="240" w:lineRule="auto"/>
              <w:jc w:val="left"/>
              <w:rPr>
                <w:ins w:id="248" w:author="Raphael Malyankar" w:date="2024-10-07T17:45:00Z" w16du:dateUtc="2024-10-08T00:45:00Z"/>
                <w:lang w:val="en-GB"/>
              </w:rPr>
            </w:pPr>
            <w:ins w:id="249" w:author="Raphael Malyankar" w:date="2024-10-07T17:45:00Z" w16du:dateUtc="2024-10-08T00:45:00Z">
              <w:r w:rsidRPr="0060185A">
                <w:rPr>
                  <w:lang w:val="en-GB"/>
                </w:rPr>
                <w:t>No direct implementation on datasets or exchange sets</w:t>
              </w:r>
            </w:ins>
          </w:p>
        </w:tc>
      </w:tr>
      <w:tr w:rsidR="00740055" w:rsidRPr="0060185A" w14:paraId="5793B6DF" w14:textId="77777777" w:rsidTr="00740055">
        <w:trPr>
          <w:ins w:id="250" w:author="Raphael Malyankar" w:date="2024-10-07T17:45:00Z"/>
        </w:trPr>
        <w:tc>
          <w:tcPr>
            <w:tcW w:w="1056" w:type="pct"/>
          </w:tcPr>
          <w:p w14:paraId="141EF330" w14:textId="77777777" w:rsidR="00740055" w:rsidRPr="0060185A" w:rsidRDefault="00740055" w:rsidP="00740055">
            <w:pPr>
              <w:spacing w:before="60" w:after="60" w:line="240" w:lineRule="auto"/>
              <w:jc w:val="left"/>
              <w:rPr>
                <w:ins w:id="251" w:author="Raphael Malyankar" w:date="2024-10-07T17:45:00Z" w16du:dateUtc="2024-10-08T00:45:00Z"/>
                <w:lang w:val="en-GB"/>
              </w:rPr>
            </w:pPr>
            <w:ins w:id="252" w:author="Raphael Malyankar" w:date="2024-10-07T17:45:00Z" w16du:dateUtc="2024-10-08T00:45:00Z">
              <w:r w:rsidRPr="0060185A">
                <w:rPr>
                  <w:lang w:val="en-GB"/>
                </w:rPr>
                <w:t>Part 2 / 2a</w:t>
              </w:r>
            </w:ins>
          </w:p>
        </w:tc>
        <w:tc>
          <w:tcPr>
            <w:tcW w:w="987" w:type="pct"/>
          </w:tcPr>
          <w:p w14:paraId="02642938" w14:textId="77777777" w:rsidR="00740055" w:rsidRPr="0060185A" w:rsidRDefault="00740055" w:rsidP="00740055">
            <w:pPr>
              <w:spacing w:before="60" w:after="60" w:line="240" w:lineRule="auto"/>
              <w:jc w:val="left"/>
              <w:rPr>
                <w:ins w:id="253" w:author="Raphael Malyankar" w:date="2024-10-07T17:45:00Z" w16du:dateUtc="2024-10-08T00:45:00Z"/>
                <w:lang w:val="en-GB"/>
              </w:rPr>
            </w:pPr>
            <w:ins w:id="254" w:author="Raphael Malyankar" w:date="2024-10-07T17:45:00Z" w16du:dateUtc="2024-10-08T00:45:00Z">
              <w:r w:rsidRPr="0060185A">
                <w:rPr>
                  <w:lang w:val="en-GB"/>
                </w:rPr>
                <w:t>All</w:t>
              </w:r>
            </w:ins>
          </w:p>
        </w:tc>
        <w:tc>
          <w:tcPr>
            <w:tcW w:w="1198" w:type="pct"/>
          </w:tcPr>
          <w:p w14:paraId="578E0656" w14:textId="77777777" w:rsidR="00740055" w:rsidRPr="0060185A" w:rsidRDefault="00740055" w:rsidP="00740055">
            <w:pPr>
              <w:spacing w:before="60" w:after="60" w:line="240" w:lineRule="auto"/>
              <w:jc w:val="left"/>
              <w:rPr>
                <w:ins w:id="255" w:author="Raphael Malyankar" w:date="2024-10-07T17:45:00Z" w16du:dateUtc="2024-10-08T00:45:00Z"/>
                <w:lang w:val="en-GB"/>
              </w:rPr>
            </w:pPr>
            <w:ins w:id="256" w:author="Raphael Malyankar" w:date="2024-10-07T17:45:00Z" w16du:dateUtc="2024-10-08T00:45:00Z">
              <w:r w:rsidRPr="0060185A">
                <w:rPr>
                  <w:lang w:val="en-GB"/>
                </w:rPr>
                <w:t>Product Specification</w:t>
              </w:r>
            </w:ins>
          </w:p>
        </w:tc>
        <w:tc>
          <w:tcPr>
            <w:tcW w:w="1759" w:type="pct"/>
          </w:tcPr>
          <w:p w14:paraId="7E95E589" w14:textId="77777777" w:rsidR="00740055" w:rsidRPr="0060185A" w:rsidRDefault="00740055" w:rsidP="00740055">
            <w:pPr>
              <w:spacing w:before="60" w:after="60" w:line="240" w:lineRule="auto"/>
              <w:jc w:val="left"/>
              <w:rPr>
                <w:ins w:id="257" w:author="Raphael Malyankar" w:date="2024-10-07T17:45:00Z" w16du:dateUtc="2024-10-08T00:45:00Z"/>
                <w:lang w:val="en-GB"/>
              </w:rPr>
            </w:pPr>
            <w:ins w:id="258" w:author="Raphael Malyankar" w:date="2024-10-07T17:45:00Z" w16du:dateUtc="2024-10-08T00:45:00Z">
              <w:r w:rsidRPr="0060185A">
                <w:rPr>
                  <w:lang w:val="en-GB"/>
                </w:rPr>
                <w:t>No direct implementation on datasets or exchange sets</w:t>
              </w:r>
            </w:ins>
          </w:p>
        </w:tc>
      </w:tr>
      <w:tr w:rsidR="00740055" w:rsidRPr="0060185A" w14:paraId="7AA77561" w14:textId="77777777" w:rsidTr="00740055">
        <w:trPr>
          <w:ins w:id="259" w:author="Raphael Malyankar" w:date="2024-10-07T17:45:00Z"/>
        </w:trPr>
        <w:tc>
          <w:tcPr>
            <w:tcW w:w="1056" w:type="pct"/>
          </w:tcPr>
          <w:p w14:paraId="58DB7DD3" w14:textId="77777777" w:rsidR="00740055" w:rsidRPr="0060185A" w:rsidRDefault="00740055" w:rsidP="00740055">
            <w:pPr>
              <w:spacing w:before="60" w:after="60" w:line="240" w:lineRule="auto"/>
              <w:jc w:val="left"/>
              <w:rPr>
                <w:ins w:id="260" w:author="Raphael Malyankar" w:date="2024-10-07T17:45:00Z" w16du:dateUtc="2024-10-08T00:45:00Z"/>
                <w:lang w:val="en-GB"/>
              </w:rPr>
            </w:pPr>
            <w:ins w:id="261" w:author="Raphael Malyankar" w:date="2024-10-07T17:45:00Z" w16du:dateUtc="2024-10-08T00:45:00Z">
              <w:r w:rsidRPr="0060185A">
                <w:rPr>
                  <w:lang w:val="en-GB"/>
                </w:rPr>
                <w:t>Part 4a</w:t>
              </w:r>
            </w:ins>
          </w:p>
        </w:tc>
        <w:tc>
          <w:tcPr>
            <w:tcW w:w="987" w:type="pct"/>
          </w:tcPr>
          <w:p w14:paraId="7776E84F" w14:textId="77777777" w:rsidR="00740055" w:rsidRPr="0060185A" w:rsidRDefault="00740055" w:rsidP="00740055">
            <w:pPr>
              <w:spacing w:before="60" w:after="60" w:line="240" w:lineRule="auto"/>
              <w:jc w:val="left"/>
              <w:rPr>
                <w:ins w:id="262" w:author="Raphael Malyankar" w:date="2024-10-07T17:45:00Z" w16du:dateUtc="2024-10-08T00:45:00Z"/>
                <w:lang w:val="en-GB"/>
              </w:rPr>
            </w:pPr>
            <w:ins w:id="263" w:author="Raphael Malyankar" w:date="2024-10-07T17:45:00Z" w16du:dateUtc="2024-10-08T00:45:00Z">
              <w:r w:rsidRPr="0060185A">
                <w:rPr>
                  <w:lang w:val="en-GB"/>
                </w:rPr>
                <w:t>All</w:t>
              </w:r>
            </w:ins>
          </w:p>
        </w:tc>
        <w:tc>
          <w:tcPr>
            <w:tcW w:w="1198" w:type="pct"/>
          </w:tcPr>
          <w:p w14:paraId="27BB04AE" w14:textId="77777777" w:rsidR="00740055" w:rsidRPr="0060185A" w:rsidRDefault="00740055" w:rsidP="00740055">
            <w:pPr>
              <w:spacing w:before="60" w:after="60" w:line="240" w:lineRule="auto"/>
              <w:jc w:val="left"/>
              <w:rPr>
                <w:ins w:id="264" w:author="Raphael Malyankar" w:date="2024-10-07T17:45:00Z" w16du:dateUtc="2024-10-08T00:45:00Z"/>
                <w:lang w:val="en-GB"/>
              </w:rPr>
            </w:pPr>
            <w:ins w:id="265" w:author="Raphael Malyankar" w:date="2024-10-07T17:45:00Z" w16du:dateUtc="2024-10-08T00:45:00Z">
              <w:r w:rsidRPr="0060185A">
                <w:rPr>
                  <w:lang w:val="en-GB"/>
                </w:rPr>
                <w:t>Exchange catalogue</w:t>
              </w:r>
            </w:ins>
          </w:p>
        </w:tc>
        <w:tc>
          <w:tcPr>
            <w:tcW w:w="1759" w:type="pct"/>
          </w:tcPr>
          <w:p w14:paraId="4CAF42EE" w14:textId="77777777" w:rsidR="00740055" w:rsidRPr="0060185A" w:rsidRDefault="00740055" w:rsidP="00740055">
            <w:pPr>
              <w:spacing w:before="60" w:after="60" w:line="240" w:lineRule="auto"/>
              <w:jc w:val="left"/>
              <w:rPr>
                <w:ins w:id="266" w:author="Raphael Malyankar" w:date="2024-10-07T17:45:00Z" w16du:dateUtc="2024-10-08T00:45:00Z"/>
                <w:lang w:val="en-GB"/>
              </w:rPr>
            </w:pPr>
          </w:p>
        </w:tc>
      </w:tr>
      <w:tr w:rsidR="00740055" w:rsidRPr="0060185A" w14:paraId="2C45A4A1" w14:textId="77777777" w:rsidTr="00740055">
        <w:trPr>
          <w:ins w:id="267" w:author="Raphael Malyankar" w:date="2024-10-07T17:45:00Z"/>
        </w:trPr>
        <w:tc>
          <w:tcPr>
            <w:tcW w:w="1056" w:type="pct"/>
          </w:tcPr>
          <w:p w14:paraId="054F110A" w14:textId="77777777" w:rsidR="00740055" w:rsidRPr="0060185A" w:rsidRDefault="00740055" w:rsidP="00740055">
            <w:pPr>
              <w:spacing w:before="60" w:after="60" w:line="240" w:lineRule="auto"/>
              <w:jc w:val="left"/>
              <w:rPr>
                <w:ins w:id="268" w:author="Raphael Malyankar" w:date="2024-10-07T17:45:00Z" w16du:dateUtc="2024-10-08T00:45:00Z"/>
                <w:lang w:val="en-GB"/>
              </w:rPr>
            </w:pPr>
            <w:ins w:id="269" w:author="Raphael Malyankar" w:date="2024-10-07T17:45:00Z" w16du:dateUtc="2024-10-08T00:45:00Z">
              <w:r w:rsidRPr="0060185A">
                <w:rPr>
                  <w:lang w:val="en-GB"/>
                </w:rPr>
                <w:t>Part 4b</w:t>
              </w:r>
            </w:ins>
          </w:p>
        </w:tc>
        <w:tc>
          <w:tcPr>
            <w:tcW w:w="987" w:type="pct"/>
          </w:tcPr>
          <w:p w14:paraId="454D576B" w14:textId="77777777" w:rsidR="00740055" w:rsidRPr="0060185A" w:rsidRDefault="00740055" w:rsidP="00740055">
            <w:pPr>
              <w:spacing w:before="60" w:after="60" w:line="240" w:lineRule="auto"/>
              <w:jc w:val="left"/>
              <w:rPr>
                <w:ins w:id="270" w:author="Raphael Malyankar" w:date="2024-10-07T17:45:00Z" w16du:dateUtc="2024-10-08T00:45:00Z"/>
                <w:lang w:val="en-GB"/>
              </w:rPr>
            </w:pPr>
            <w:ins w:id="271" w:author="Raphael Malyankar" w:date="2024-10-07T17:45:00Z" w16du:dateUtc="2024-10-08T00:45:00Z">
              <w:r w:rsidRPr="0060185A">
                <w:rPr>
                  <w:lang w:val="en-GB"/>
                </w:rPr>
                <w:t>All</w:t>
              </w:r>
            </w:ins>
          </w:p>
        </w:tc>
        <w:tc>
          <w:tcPr>
            <w:tcW w:w="1198" w:type="pct"/>
          </w:tcPr>
          <w:p w14:paraId="431F72D8" w14:textId="77777777" w:rsidR="00740055" w:rsidRPr="0060185A" w:rsidRDefault="00740055" w:rsidP="00740055">
            <w:pPr>
              <w:spacing w:before="60" w:after="60" w:line="240" w:lineRule="auto"/>
              <w:jc w:val="left"/>
              <w:rPr>
                <w:ins w:id="272" w:author="Raphael Malyankar" w:date="2024-10-07T17:45:00Z" w16du:dateUtc="2024-10-08T00:45:00Z"/>
                <w:lang w:val="en-GB"/>
              </w:rPr>
            </w:pPr>
            <w:ins w:id="273" w:author="Raphael Malyankar" w:date="2024-10-07T17:45:00Z" w16du:dateUtc="2024-10-08T00:45:00Z">
              <w:r w:rsidRPr="0060185A">
                <w:rPr>
                  <w:lang w:val="en-GB"/>
                </w:rPr>
                <w:t>Product Specification</w:t>
              </w:r>
            </w:ins>
          </w:p>
        </w:tc>
        <w:tc>
          <w:tcPr>
            <w:tcW w:w="1759" w:type="pct"/>
          </w:tcPr>
          <w:p w14:paraId="2885B38B" w14:textId="77777777" w:rsidR="00740055" w:rsidRPr="0060185A" w:rsidRDefault="00740055" w:rsidP="00740055">
            <w:pPr>
              <w:spacing w:before="60" w:after="60" w:line="240" w:lineRule="auto"/>
              <w:jc w:val="left"/>
              <w:rPr>
                <w:ins w:id="274" w:author="Raphael Malyankar" w:date="2024-10-07T17:45:00Z" w16du:dateUtc="2024-10-08T00:45:00Z"/>
                <w:lang w:val="en-GB"/>
              </w:rPr>
            </w:pPr>
            <w:ins w:id="275" w:author="Raphael Malyankar" w:date="2024-10-07T17:45:00Z" w16du:dateUtc="2024-10-08T00:45:00Z">
              <w:r w:rsidRPr="0060185A">
                <w:rPr>
                  <w:lang w:val="en-GB"/>
                </w:rPr>
                <w:t>No direct implementation on datasets or exchange sets</w:t>
              </w:r>
            </w:ins>
          </w:p>
        </w:tc>
      </w:tr>
      <w:tr w:rsidR="006225C2" w:rsidRPr="0060185A" w14:paraId="1072955C" w14:textId="77777777" w:rsidTr="00740055">
        <w:trPr>
          <w:ins w:id="276" w:author="Raphael Malyankar" w:date="2024-10-07T17:45:00Z"/>
        </w:trPr>
        <w:tc>
          <w:tcPr>
            <w:tcW w:w="1056" w:type="pct"/>
            <w:vMerge w:val="restart"/>
          </w:tcPr>
          <w:p w14:paraId="06C972C2" w14:textId="77777777" w:rsidR="006225C2" w:rsidRPr="0060185A" w:rsidRDefault="006225C2" w:rsidP="00740055">
            <w:pPr>
              <w:spacing w:before="60" w:after="60" w:line="240" w:lineRule="auto"/>
              <w:jc w:val="left"/>
              <w:rPr>
                <w:ins w:id="277" w:author="Raphael Malyankar" w:date="2024-10-07T17:45:00Z" w16du:dateUtc="2024-10-08T00:45:00Z"/>
                <w:lang w:val="en-GB"/>
              </w:rPr>
            </w:pPr>
            <w:ins w:id="278" w:author="Raphael Malyankar" w:date="2024-10-07T17:45:00Z" w16du:dateUtc="2024-10-08T00:45:00Z">
              <w:r w:rsidRPr="0060185A">
                <w:rPr>
                  <w:lang w:val="en-GB"/>
                </w:rPr>
                <w:t>Part 5 / 5a</w:t>
              </w:r>
            </w:ins>
          </w:p>
        </w:tc>
        <w:tc>
          <w:tcPr>
            <w:tcW w:w="987" w:type="pct"/>
          </w:tcPr>
          <w:p w14:paraId="79442DC7" w14:textId="03B64674" w:rsidR="006225C2" w:rsidRPr="0060185A" w:rsidRDefault="006225C2" w:rsidP="00740055">
            <w:pPr>
              <w:spacing w:before="60" w:after="60" w:line="240" w:lineRule="auto"/>
              <w:jc w:val="left"/>
              <w:rPr>
                <w:ins w:id="279" w:author="Raphael Malyankar" w:date="2024-10-07T17:45:00Z" w16du:dateUtc="2024-10-08T00:45:00Z"/>
                <w:lang w:val="en-GB"/>
              </w:rPr>
            </w:pPr>
            <w:ins w:id="280" w:author="Raphael Malyankar" w:date="2024-10-07T19:03:00Z" w16du:dateUtc="2024-10-08T02:03:00Z">
              <w:r w:rsidRPr="0060185A">
                <w:rPr>
                  <w:lang w:val="en-GB"/>
                </w:rPr>
                <w:t>S100_</w:t>
              </w:r>
            </w:ins>
            <w:ins w:id="281" w:author="Raphael Malyankar" w:date="2024-10-07T17:45:00Z" w16du:dateUtc="2024-10-08T00:45:00Z">
              <w:r w:rsidRPr="0060185A">
                <w:rPr>
                  <w:lang w:val="en-GB"/>
                </w:rPr>
                <w:t>Dev0069</w:t>
              </w:r>
            </w:ins>
          </w:p>
        </w:tc>
        <w:tc>
          <w:tcPr>
            <w:tcW w:w="1198" w:type="pct"/>
          </w:tcPr>
          <w:p w14:paraId="479D1910" w14:textId="77777777" w:rsidR="006225C2" w:rsidRPr="0060185A" w:rsidRDefault="006225C2" w:rsidP="00740055">
            <w:pPr>
              <w:spacing w:before="60" w:after="60" w:line="240" w:lineRule="auto"/>
              <w:jc w:val="left"/>
              <w:rPr>
                <w:ins w:id="282" w:author="Raphael Malyankar" w:date="2024-10-07T17:45:00Z" w16du:dateUtc="2024-10-08T00:45:00Z"/>
                <w:lang w:val="en-GB"/>
              </w:rPr>
            </w:pPr>
            <w:ins w:id="283" w:author="Raphael Malyankar" w:date="2024-10-07T17:45:00Z" w16du:dateUtc="2024-10-08T00:45:00Z">
              <w:r w:rsidRPr="0060185A">
                <w:rPr>
                  <w:lang w:val="en-GB"/>
                </w:rPr>
                <w:t>Product Specification</w:t>
              </w:r>
            </w:ins>
          </w:p>
        </w:tc>
        <w:tc>
          <w:tcPr>
            <w:tcW w:w="1759" w:type="pct"/>
          </w:tcPr>
          <w:p w14:paraId="70D758B2" w14:textId="77777777" w:rsidR="006225C2" w:rsidRPr="0060185A" w:rsidRDefault="006225C2" w:rsidP="00740055">
            <w:pPr>
              <w:spacing w:before="60" w:after="60" w:line="240" w:lineRule="auto"/>
              <w:jc w:val="left"/>
              <w:rPr>
                <w:ins w:id="284" w:author="Raphael Malyankar" w:date="2024-10-07T17:45:00Z" w16du:dateUtc="2024-10-08T00:45:00Z"/>
                <w:lang w:val="en-GB"/>
              </w:rPr>
            </w:pPr>
            <w:ins w:id="285" w:author="Raphael Malyankar" w:date="2024-10-07T17:45:00Z" w16du:dateUtc="2024-10-08T00:45:00Z">
              <w:r w:rsidRPr="0060185A">
                <w:rPr>
                  <w:lang w:val="en-GB"/>
                </w:rPr>
                <w:t>No direct implementation on datasets or exchange sets</w:t>
              </w:r>
            </w:ins>
          </w:p>
        </w:tc>
      </w:tr>
      <w:tr w:rsidR="006225C2" w:rsidRPr="0060185A" w14:paraId="2AC584E5" w14:textId="77777777" w:rsidTr="00740055">
        <w:trPr>
          <w:ins w:id="286" w:author="Raphael Malyankar" w:date="2024-10-07T17:45:00Z"/>
        </w:trPr>
        <w:tc>
          <w:tcPr>
            <w:tcW w:w="1056" w:type="pct"/>
            <w:vMerge/>
          </w:tcPr>
          <w:p w14:paraId="16D8A518" w14:textId="77777777" w:rsidR="006225C2" w:rsidRPr="0060185A" w:rsidRDefault="006225C2" w:rsidP="00740055">
            <w:pPr>
              <w:spacing w:before="60" w:after="60" w:line="240" w:lineRule="auto"/>
              <w:jc w:val="left"/>
              <w:rPr>
                <w:ins w:id="287" w:author="Raphael Malyankar" w:date="2024-10-07T17:45:00Z" w16du:dateUtc="2024-10-08T00:45:00Z"/>
                <w:lang w:val="en-GB"/>
              </w:rPr>
            </w:pPr>
          </w:p>
        </w:tc>
        <w:tc>
          <w:tcPr>
            <w:tcW w:w="987" w:type="pct"/>
          </w:tcPr>
          <w:p w14:paraId="2D58D57E" w14:textId="77777777" w:rsidR="006225C2" w:rsidRDefault="006225C2" w:rsidP="00740055">
            <w:pPr>
              <w:spacing w:before="60" w:after="60" w:line="240" w:lineRule="auto"/>
              <w:jc w:val="left"/>
              <w:rPr>
                <w:ins w:id="288" w:author="Raphael Malyankar" w:date="2024-10-07T20:03:00Z" w16du:dateUtc="2024-10-08T03:03:00Z"/>
                <w:lang w:val="en-GB"/>
              </w:rPr>
            </w:pPr>
            <w:ins w:id="289" w:author="Raphael Malyankar" w:date="2024-10-07T17:45:00Z" w16du:dateUtc="2024-10-08T00:45:00Z">
              <w:r w:rsidRPr="0060185A">
                <w:rPr>
                  <w:lang w:val="en-GB"/>
                </w:rPr>
                <w:t>S100_Dev0077</w:t>
              </w:r>
            </w:ins>
          </w:p>
          <w:p w14:paraId="543C6E1B" w14:textId="77777777" w:rsidR="006225C2" w:rsidRDefault="006225C2" w:rsidP="00740055">
            <w:pPr>
              <w:spacing w:before="60" w:after="60" w:line="240" w:lineRule="auto"/>
              <w:jc w:val="left"/>
              <w:rPr>
                <w:ins w:id="290" w:author="Raphael Malyankar" w:date="2024-10-11T00:05:00Z" w16du:dateUtc="2024-10-11T07:05:00Z"/>
                <w:lang w:val="en-GB"/>
              </w:rPr>
            </w:pPr>
            <w:ins w:id="291" w:author="Raphael Malyankar" w:date="2024-10-07T17:45:00Z" w16du:dateUtc="2024-10-08T00:45:00Z">
              <w:r w:rsidRPr="0060185A">
                <w:rPr>
                  <w:lang w:val="en-GB"/>
                </w:rPr>
                <w:t>S100_Dev0468</w:t>
              </w:r>
            </w:ins>
          </w:p>
          <w:p w14:paraId="52B57E89" w14:textId="77777777" w:rsidR="00526FA1" w:rsidRPr="00526FA1" w:rsidRDefault="00526FA1" w:rsidP="00526FA1">
            <w:pPr>
              <w:spacing w:before="60" w:after="60" w:line="240" w:lineRule="auto"/>
              <w:jc w:val="left"/>
              <w:rPr>
                <w:ins w:id="292" w:author="Raphael Malyankar" w:date="2024-10-11T00:05:00Z" w16du:dateUtc="2024-10-11T07:05:00Z"/>
                <w:lang w:val="en-GB"/>
              </w:rPr>
            </w:pPr>
            <w:ins w:id="293" w:author="Raphael Malyankar" w:date="2024-10-11T00:05:00Z" w16du:dateUtc="2024-10-11T07:05:00Z">
              <w:r w:rsidRPr="00526FA1">
                <w:rPr>
                  <w:lang w:val="en-GB"/>
                </w:rPr>
                <w:t>S100_Dev0161</w:t>
              </w:r>
            </w:ins>
          </w:p>
          <w:p w14:paraId="17C427C3" w14:textId="77777777" w:rsidR="00526FA1" w:rsidRPr="00526FA1" w:rsidRDefault="00526FA1" w:rsidP="00526FA1">
            <w:pPr>
              <w:spacing w:before="60" w:after="60" w:line="240" w:lineRule="auto"/>
              <w:jc w:val="left"/>
              <w:rPr>
                <w:ins w:id="294" w:author="Raphael Malyankar" w:date="2024-10-11T00:05:00Z" w16du:dateUtc="2024-10-11T07:05:00Z"/>
                <w:lang w:val="en-GB"/>
              </w:rPr>
            </w:pPr>
            <w:ins w:id="295" w:author="Raphael Malyankar" w:date="2024-10-11T00:05:00Z" w16du:dateUtc="2024-10-11T07:05:00Z">
              <w:r w:rsidRPr="00526FA1">
                <w:rPr>
                  <w:lang w:val="en-GB"/>
                </w:rPr>
                <w:t>S100_Dev0162</w:t>
              </w:r>
            </w:ins>
          </w:p>
          <w:p w14:paraId="37368C21" w14:textId="5B361D15" w:rsidR="00526FA1" w:rsidRDefault="00526FA1" w:rsidP="00526FA1">
            <w:pPr>
              <w:spacing w:before="60" w:after="60" w:line="240" w:lineRule="auto"/>
              <w:jc w:val="left"/>
              <w:rPr>
                <w:ins w:id="296" w:author="Raphael Malyankar" w:date="2024-10-07T20:03:00Z" w16du:dateUtc="2024-10-08T03:03:00Z"/>
                <w:lang w:val="en-GB"/>
              </w:rPr>
            </w:pPr>
            <w:ins w:id="297" w:author="Raphael Malyankar" w:date="2024-10-11T00:05:00Z" w16du:dateUtc="2024-10-11T07:05:00Z">
              <w:r w:rsidRPr="00526FA1">
                <w:rPr>
                  <w:lang w:val="en-GB"/>
                </w:rPr>
                <w:t>S100_Dev0163</w:t>
              </w:r>
            </w:ins>
          </w:p>
          <w:p w14:paraId="35B1BF9E" w14:textId="77777777" w:rsidR="006225C2" w:rsidRDefault="006225C2" w:rsidP="00740055">
            <w:pPr>
              <w:spacing w:before="60" w:after="60" w:line="240" w:lineRule="auto"/>
              <w:jc w:val="left"/>
              <w:rPr>
                <w:ins w:id="298" w:author="Raphael Malyankar" w:date="2024-10-07T20:04:00Z" w16du:dateUtc="2024-10-08T03:04:00Z"/>
                <w:lang w:val="en-GB"/>
              </w:rPr>
            </w:pPr>
            <w:ins w:id="299" w:author="Raphael Malyankar" w:date="2024-10-07T17:45:00Z" w16du:dateUtc="2024-10-08T00:45:00Z">
              <w:r w:rsidRPr="0060185A">
                <w:rPr>
                  <w:lang w:val="en-GB"/>
                </w:rPr>
                <w:t>S100_Dev0164</w:t>
              </w:r>
            </w:ins>
          </w:p>
          <w:p w14:paraId="694DAD95" w14:textId="169A3A0D" w:rsidR="006225C2" w:rsidRDefault="006225C2" w:rsidP="00740055">
            <w:pPr>
              <w:spacing w:before="60" w:after="60" w:line="240" w:lineRule="auto"/>
              <w:jc w:val="left"/>
              <w:rPr>
                <w:ins w:id="300" w:author="Raphael Malyankar" w:date="2024-10-07T20:04:00Z" w16du:dateUtc="2024-10-08T03:04:00Z"/>
                <w:lang w:val="en-GB"/>
              </w:rPr>
            </w:pPr>
            <w:ins w:id="301" w:author="Raphael Malyankar" w:date="2024-10-07T17:45:00Z" w16du:dateUtc="2024-10-08T00:45:00Z">
              <w:r w:rsidRPr="0060185A">
                <w:rPr>
                  <w:lang w:val="en-GB"/>
                </w:rPr>
                <w:t>S100_Dev0165</w:t>
              </w:r>
            </w:ins>
          </w:p>
          <w:p w14:paraId="22B594EB" w14:textId="77777777" w:rsidR="006225C2" w:rsidRDefault="006225C2" w:rsidP="00740055">
            <w:pPr>
              <w:spacing w:before="60" w:after="60" w:line="240" w:lineRule="auto"/>
              <w:jc w:val="left"/>
              <w:rPr>
                <w:ins w:id="302" w:author="Raphael Malyankar" w:date="2024-10-11T00:03:00Z" w16du:dateUtc="2024-10-11T07:03:00Z"/>
                <w:lang w:val="en-GB"/>
              </w:rPr>
            </w:pPr>
            <w:ins w:id="303" w:author="Raphael Malyankar" w:date="2024-10-07T17:45:00Z" w16du:dateUtc="2024-10-08T00:45:00Z">
              <w:r w:rsidRPr="0060185A">
                <w:rPr>
                  <w:lang w:val="en-GB"/>
                </w:rPr>
                <w:t>S100_Dev0166</w:t>
              </w:r>
            </w:ins>
          </w:p>
          <w:p w14:paraId="138ED3B7" w14:textId="77777777" w:rsidR="00526FA1" w:rsidRPr="00526FA1" w:rsidRDefault="00526FA1" w:rsidP="00526FA1">
            <w:pPr>
              <w:spacing w:before="60" w:after="60" w:line="240" w:lineRule="auto"/>
              <w:jc w:val="left"/>
              <w:rPr>
                <w:ins w:id="304" w:author="Raphael Malyankar" w:date="2024-10-11T00:04:00Z" w16du:dateUtc="2024-10-11T07:04:00Z"/>
                <w:lang w:val="en-GB"/>
              </w:rPr>
            </w:pPr>
            <w:ins w:id="305" w:author="Raphael Malyankar" w:date="2024-10-11T00:04:00Z" w16du:dateUtc="2024-10-11T07:04:00Z">
              <w:r w:rsidRPr="00526FA1">
                <w:rPr>
                  <w:lang w:val="en-GB"/>
                </w:rPr>
                <w:t>S100_Dev0167</w:t>
              </w:r>
            </w:ins>
          </w:p>
          <w:p w14:paraId="695CCF1F" w14:textId="77777777" w:rsidR="00526FA1" w:rsidRPr="00526FA1" w:rsidRDefault="00526FA1" w:rsidP="00526FA1">
            <w:pPr>
              <w:spacing w:before="60" w:after="60" w:line="240" w:lineRule="auto"/>
              <w:jc w:val="left"/>
              <w:rPr>
                <w:ins w:id="306" w:author="Raphael Malyankar" w:date="2024-10-11T00:04:00Z" w16du:dateUtc="2024-10-11T07:04:00Z"/>
                <w:lang w:val="en-GB"/>
              </w:rPr>
            </w:pPr>
            <w:ins w:id="307" w:author="Raphael Malyankar" w:date="2024-10-11T00:04:00Z" w16du:dateUtc="2024-10-11T07:04:00Z">
              <w:r w:rsidRPr="00526FA1">
                <w:rPr>
                  <w:lang w:val="en-GB"/>
                </w:rPr>
                <w:t>S100_Dev0168</w:t>
              </w:r>
            </w:ins>
          </w:p>
          <w:p w14:paraId="2882C895" w14:textId="77777777" w:rsidR="00526FA1" w:rsidRPr="00526FA1" w:rsidRDefault="00526FA1" w:rsidP="00526FA1">
            <w:pPr>
              <w:spacing w:before="60" w:after="60" w:line="240" w:lineRule="auto"/>
              <w:jc w:val="left"/>
              <w:rPr>
                <w:ins w:id="308" w:author="Raphael Malyankar" w:date="2024-10-11T00:04:00Z" w16du:dateUtc="2024-10-11T07:04:00Z"/>
                <w:lang w:val="en-GB"/>
              </w:rPr>
            </w:pPr>
            <w:ins w:id="309" w:author="Raphael Malyankar" w:date="2024-10-11T00:04:00Z" w16du:dateUtc="2024-10-11T07:04:00Z">
              <w:r w:rsidRPr="00526FA1">
                <w:rPr>
                  <w:lang w:val="en-GB"/>
                </w:rPr>
                <w:t>S100_Dev0169</w:t>
              </w:r>
            </w:ins>
          </w:p>
          <w:p w14:paraId="3C55BA52" w14:textId="77777777" w:rsidR="00526FA1" w:rsidRPr="00526FA1" w:rsidRDefault="00526FA1" w:rsidP="00526FA1">
            <w:pPr>
              <w:spacing w:before="60" w:after="60" w:line="240" w:lineRule="auto"/>
              <w:jc w:val="left"/>
              <w:rPr>
                <w:ins w:id="310" w:author="Raphael Malyankar" w:date="2024-10-11T00:04:00Z" w16du:dateUtc="2024-10-11T07:04:00Z"/>
                <w:lang w:val="en-GB"/>
              </w:rPr>
            </w:pPr>
            <w:ins w:id="311" w:author="Raphael Malyankar" w:date="2024-10-11T00:04:00Z" w16du:dateUtc="2024-10-11T07:04:00Z">
              <w:r w:rsidRPr="00526FA1">
                <w:rPr>
                  <w:lang w:val="en-GB"/>
                </w:rPr>
                <w:t>S100_Dev0170</w:t>
              </w:r>
            </w:ins>
          </w:p>
          <w:p w14:paraId="104245D1" w14:textId="3FD9AC7D" w:rsidR="00526FA1" w:rsidRPr="0060185A" w:rsidRDefault="00526FA1" w:rsidP="00526FA1">
            <w:pPr>
              <w:spacing w:before="60" w:after="60" w:line="240" w:lineRule="auto"/>
              <w:jc w:val="left"/>
              <w:rPr>
                <w:ins w:id="312" w:author="Raphael Malyankar" w:date="2024-10-07T17:45:00Z" w16du:dateUtc="2024-10-08T00:45:00Z"/>
                <w:lang w:val="en-GB"/>
              </w:rPr>
            </w:pPr>
            <w:ins w:id="313" w:author="Raphael Malyankar" w:date="2024-10-11T00:04:00Z" w16du:dateUtc="2024-10-11T07:04:00Z">
              <w:r w:rsidRPr="00526FA1">
                <w:rPr>
                  <w:lang w:val="en-GB"/>
                </w:rPr>
                <w:t>S100_Dev0171</w:t>
              </w:r>
            </w:ins>
          </w:p>
        </w:tc>
        <w:tc>
          <w:tcPr>
            <w:tcW w:w="1198" w:type="pct"/>
          </w:tcPr>
          <w:p w14:paraId="597D09F6" w14:textId="77777777" w:rsidR="006225C2" w:rsidRPr="0060185A" w:rsidRDefault="006225C2" w:rsidP="00740055">
            <w:pPr>
              <w:spacing w:before="60" w:after="60" w:line="240" w:lineRule="auto"/>
              <w:jc w:val="left"/>
              <w:rPr>
                <w:ins w:id="314" w:author="Raphael Malyankar" w:date="2024-10-07T17:45:00Z" w16du:dateUtc="2024-10-08T00:45:00Z"/>
                <w:lang w:val="en-GB"/>
              </w:rPr>
            </w:pPr>
            <w:ins w:id="315" w:author="Raphael Malyankar" w:date="2024-10-07T17:45:00Z" w16du:dateUtc="2024-10-08T00:45:00Z">
              <w:r w:rsidRPr="0060185A">
                <w:rPr>
                  <w:lang w:val="en-GB"/>
                </w:rPr>
                <w:t>Datasets</w:t>
              </w:r>
            </w:ins>
          </w:p>
        </w:tc>
        <w:tc>
          <w:tcPr>
            <w:tcW w:w="1759" w:type="pct"/>
          </w:tcPr>
          <w:p w14:paraId="2CF4148F" w14:textId="77777777" w:rsidR="006225C2" w:rsidRPr="0060185A" w:rsidRDefault="006225C2" w:rsidP="00740055">
            <w:pPr>
              <w:spacing w:before="60" w:after="60" w:line="240" w:lineRule="auto"/>
              <w:jc w:val="left"/>
              <w:rPr>
                <w:ins w:id="316" w:author="Raphael Malyankar" w:date="2024-10-07T17:45:00Z" w16du:dateUtc="2024-10-08T00:45:00Z"/>
                <w:lang w:val="en-GB"/>
              </w:rPr>
            </w:pPr>
          </w:p>
        </w:tc>
      </w:tr>
      <w:tr w:rsidR="00740055" w:rsidRPr="0060185A" w14:paraId="3FB91583" w14:textId="77777777" w:rsidTr="00740055">
        <w:trPr>
          <w:ins w:id="317" w:author="Raphael Malyankar" w:date="2024-10-07T17:45:00Z"/>
        </w:trPr>
        <w:tc>
          <w:tcPr>
            <w:tcW w:w="1056" w:type="pct"/>
          </w:tcPr>
          <w:p w14:paraId="768821F3" w14:textId="77777777" w:rsidR="00740055" w:rsidRPr="0060185A" w:rsidRDefault="00740055" w:rsidP="00740055">
            <w:pPr>
              <w:spacing w:before="60" w:after="60" w:line="240" w:lineRule="auto"/>
              <w:jc w:val="left"/>
              <w:rPr>
                <w:ins w:id="318" w:author="Raphael Malyankar" w:date="2024-10-07T17:45:00Z" w16du:dateUtc="2024-10-08T00:45:00Z"/>
                <w:lang w:val="en-GB"/>
              </w:rPr>
            </w:pPr>
            <w:ins w:id="319" w:author="Raphael Malyankar" w:date="2024-10-07T17:45:00Z" w16du:dateUtc="2024-10-08T00:45:00Z">
              <w:r w:rsidRPr="0060185A">
                <w:rPr>
                  <w:lang w:val="en-GB"/>
                </w:rPr>
                <w:t>Part 6</w:t>
              </w:r>
            </w:ins>
          </w:p>
        </w:tc>
        <w:tc>
          <w:tcPr>
            <w:tcW w:w="987" w:type="pct"/>
          </w:tcPr>
          <w:p w14:paraId="2E89E7E9" w14:textId="77777777" w:rsidR="006225C2" w:rsidRDefault="006225C2" w:rsidP="006225C2">
            <w:pPr>
              <w:spacing w:before="60" w:after="60" w:line="240" w:lineRule="auto"/>
              <w:jc w:val="left"/>
              <w:rPr>
                <w:ins w:id="320" w:author="Raphael Malyankar" w:date="2024-10-07T20:04:00Z" w16du:dateUtc="2024-10-08T03:04:00Z"/>
                <w:lang w:val="en-GB"/>
              </w:rPr>
            </w:pPr>
            <w:ins w:id="321" w:author="Raphael Malyankar" w:date="2024-10-07T20:03:00Z" w16du:dateUtc="2024-10-08T03:03:00Z">
              <w:r w:rsidRPr="006225C2">
                <w:rPr>
                  <w:lang w:val="en-GB"/>
                </w:rPr>
                <w:t>S100_Dev0172</w:t>
              </w:r>
            </w:ins>
          </w:p>
          <w:p w14:paraId="34505836" w14:textId="77777777" w:rsidR="006225C2" w:rsidRDefault="006225C2" w:rsidP="006225C2">
            <w:pPr>
              <w:spacing w:before="60" w:after="60" w:line="240" w:lineRule="auto"/>
              <w:jc w:val="left"/>
              <w:rPr>
                <w:ins w:id="322" w:author="Raphael Malyankar" w:date="2024-10-07T20:04:00Z" w16du:dateUtc="2024-10-08T03:04:00Z"/>
                <w:lang w:val="en-GB"/>
              </w:rPr>
            </w:pPr>
            <w:ins w:id="323" w:author="Raphael Malyankar" w:date="2024-10-07T20:03:00Z" w16du:dateUtc="2024-10-08T03:03:00Z">
              <w:r w:rsidRPr="006225C2">
                <w:rPr>
                  <w:lang w:val="en-GB"/>
                </w:rPr>
                <w:t>S100_Dev0173</w:t>
              </w:r>
            </w:ins>
          </w:p>
          <w:p w14:paraId="5F8B6288" w14:textId="7A373DF2" w:rsidR="00740055" w:rsidRPr="0060185A" w:rsidRDefault="006225C2" w:rsidP="006225C2">
            <w:pPr>
              <w:spacing w:before="60" w:after="60" w:line="240" w:lineRule="auto"/>
              <w:jc w:val="left"/>
              <w:rPr>
                <w:ins w:id="324" w:author="Raphael Malyankar" w:date="2024-10-07T17:45:00Z" w16du:dateUtc="2024-10-08T00:45:00Z"/>
                <w:lang w:val="en-GB"/>
              </w:rPr>
            </w:pPr>
            <w:ins w:id="325" w:author="Raphael Malyankar" w:date="2024-10-07T20:03:00Z" w16du:dateUtc="2024-10-08T03:03:00Z">
              <w:r w:rsidRPr="006225C2">
                <w:rPr>
                  <w:lang w:val="en-GB"/>
                </w:rPr>
                <w:t>S100_Dev0174</w:t>
              </w:r>
            </w:ins>
          </w:p>
        </w:tc>
        <w:tc>
          <w:tcPr>
            <w:tcW w:w="1198" w:type="pct"/>
          </w:tcPr>
          <w:p w14:paraId="014FF3F8" w14:textId="0A467185" w:rsidR="00740055" w:rsidRPr="0060185A" w:rsidRDefault="006225C2" w:rsidP="00740055">
            <w:pPr>
              <w:spacing w:before="60" w:after="60" w:line="240" w:lineRule="auto"/>
              <w:jc w:val="left"/>
              <w:rPr>
                <w:ins w:id="326" w:author="Raphael Malyankar" w:date="2024-10-07T17:45:00Z" w16du:dateUtc="2024-10-08T00:45:00Z"/>
                <w:lang w:val="en-GB"/>
              </w:rPr>
            </w:pPr>
            <w:ins w:id="327" w:author="Raphael Malyankar" w:date="2024-10-07T20:04:00Z" w16du:dateUtc="2024-10-08T03:04:00Z">
              <w:r>
                <w:rPr>
                  <w:lang w:val="en-GB"/>
                </w:rPr>
                <w:t>Datasets</w:t>
              </w:r>
            </w:ins>
          </w:p>
        </w:tc>
        <w:tc>
          <w:tcPr>
            <w:tcW w:w="1759" w:type="pct"/>
          </w:tcPr>
          <w:p w14:paraId="734F2E88" w14:textId="77777777" w:rsidR="00740055" w:rsidRPr="0060185A" w:rsidRDefault="00740055" w:rsidP="00740055">
            <w:pPr>
              <w:spacing w:before="60" w:after="60" w:line="240" w:lineRule="auto"/>
              <w:jc w:val="left"/>
              <w:rPr>
                <w:ins w:id="328" w:author="Raphael Malyankar" w:date="2024-10-07T17:45:00Z" w16du:dateUtc="2024-10-08T00:45:00Z"/>
                <w:lang w:val="en-GB"/>
              </w:rPr>
            </w:pPr>
          </w:p>
        </w:tc>
      </w:tr>
      <w:tr w:rsidR="00740055" w:rsidRPr="0060185A" w14:paraId="0948753F" w14:textId="77777777" w:rsidTr="00740055">
        <w:trPr>
          <w:ins w:id="329" w:author="Raphael Malyankar" w:date="2024-10-07T17:45:00Z"/>
        </w:trPr>
        <w:tc>
          <w:tcPr>
            <w:tcW w:w="1056" w:type="pct"/>
          </w:tcPr>
          <w:p w14:paraId="3A7B1C94" w14:textId="77777777" w:rsidR="00740055" w:rsidRPr="0060185A" w:rsidRDefault="00740055" w:rsidP="00740055">
            <w:pPr>
              <w:spacing w:before="60" w:after="60" w:line="240" w:lineRule="auto"/>
              <w:jc w:val="left"/>
              <w:rPr>
                <w:ins w:id="330" w:author="Raphael Malyankar" w:date="2024-10-07T17:45:00Z" w16du:dateUtc="2024-10-08T00:45:00Z"/>
                <w:lang w:val="en-GB"/>
              </w:rPr>
            </w:pPr>
            <w:ins w:id="331" w:author="Raphael Malyankar" w:date="2024-10-07T17:45:00Z" w16du:dateUtc="2024-10-08T00:45:00Z">
              <w:r w:rsidRPr="0060185A">
                <w:rPr>
                  <w:lang w:val="en-GB"/>
                </w:rPr>
                <w:t>Part 7</w:t>
              </w:r>
            </w:ins>
          </w:p>
        </w:tc>
        <w:tc>
          <w:tcPr>
            <w:tcW w:w="987" w:type="pct"/>
          </w:tcPr>
          <w:p w14:paraId="20043960" w14:textId="166CB3AC" w:rsidR="00740055" w:rsidRPr="0060185A" w:rsidRDefault="006225C2" w:rsidP="00740055">
            <w:pPr>
              <w:spacing w:before="60" w:after="60" w:line="240" w:lineRule="auto"/>
              <w:jc w:val="left"/>
              <w:rPr>
                <w:ins w:id="332" w:author="Raphael Malyankar" w:date="2024-10-07T17:45:00Z" w16du:dateUtc="2024-10-08T00:45:00Z"/>
                <w:lang w:val="en-GB"/>
              </w:rPr>
            </w:pPr>
            <w:ins w:id="333" w:author="Raphael Malyankar" w:date="2024-10-07T20:08:00Z" w16du:dateUtc="2024-10-08T03:08:00Z">
              <w:r>
                <w:rPr>
                  <w:lang w:val="en-GB"/>
                </w:rPr>
                <w:t xml:space="preserve">All checks except </w:t>
              </w:r>
            </w:ins>
            <w:ins w:id="334" w:author="Raphael Malyankar" w:date="2024-10-07T20:09:00Z" w16du:dateUtc="2024-10-08T03:09:00Z">
              <w:r w:rsidR="00CE4919">
                <w:rPr>
                  <w:lang w:val="en-GB"/>
                </w:rPr>
                <w:t>those for arc, circle, and spline primitives</w:t>
              </w:r>
            </w:ins>
            <w:ins w:id="335" w:author="Raphael Malyankar" w:date="2024-10-07T20:10:00Z" w16du:dateUtc="2024-10-08T03:10:00Z">
              <w:r w:rsidR="00CE4919">
                <w:rPr>
                  <w:lang w:val="en-GB"/>
                </w:rPr>
                <w:t xml:space="preserve"> or Level 3b geometry</w:t>
              </w:r>
            </w:ins>
          </w:p>
        </w:tc>
        <w:tc>
          <w:tcPr>
            <w:tcW w:w="1198" w:type="pct"/>
          </w:tcPr>
          <w:p w14:paraId="5D19E905" w14:textId="67EB6A86" w:rsidR="00740055" w:rsidRPr="0060185A" w:rsidRDefault="00CE4919" w:rsidP="00740055">
            <w:pPr>
              <w:spacing w:before="60" w:after="60" w:line="240" w:lineRule="auto"/>
              <w:jc w:val="left"/>
              <w:rPr>
                <w:ins w:id="336" w:author="Raphael Malyankar" w:date="2024-10-07T17:45:00Z" w16du:dateUtc="2024-10-08T00:45:00Z"/>
                <w:lang w:val="en-GB"/>
              </w:rPr>
            </w:pPr>
            <w:ins w:id="337" w:author="Raphael Malyankar" w:date="2024-10-07T20:09:00Z" w16du:dateUtc="2024-10-08T03:09:00Z">
              <w:r>
                <w:rPr>
                  <w:lang w:val="en-GB"/>
                </w:rPr>
                <w:t>Datasets</w:t>
              </w:r>
            </w:ins>
          </w:p>
        </w:tc>
        <w:tc>
          <w:tcPr>
            <w:tcW w:w="1759" w:type="pct"/>
          </w:tcPr>
          <w:p w14:paraId="66CD6632" w14:textId="77777777" w:rsidR="00740055" w:rsidRDefault="00CE4919" w:rsidP="00740055">
            <w:pPr>
              <w:spacing w:before="60" w:after="60" w:line="240" w:lineRule="auto"/>
              <w:jc w:val="left"/>
              <w:rPr>
                <w:ins w:id="338" w:author="Raphael Malyankar" w:date="2024-10-07T20:20:00Z" w16du:dateUtc="2024-10-08T03:20:00Z"/>
                <w:lang w:val="en-GB"/>
              </w:rPr>
            </w:pPr>
            <w:ins w:id="339" w:author="Raphael Malyankar" w:date="2024-10-07T20:12:00Z" w16du:dateUtc="2024-10-08T03:12:00Z">
              <w:r>
                <w:rPr>
                  <w:lang w:val="en-GB"/>
                </w:rPr>
                <w:t>S-101 uses Level 3a geometry</w:t>
              </w:r>
            </w:ins>
            <w:ins w:id="340" w:author="Raphael Malyankar" w:date="2024-10-07T20:20:00Z" w16du:dateUtc="2024-10-08T03:20:00Z">
              <w:r w:rsidR="00C55D2A">
                <w:rPr>
                  <w:lang w:val="en-GB"/>
                </w:rPr>
                <w:t>.</w:t>
              </w:r>
            </w:ins>
          </w:p>
          <w:p w14:paraId="460D5A27" w14:textId="5C68B9F4" w:rsidR="00C55D2A" w:rsidRPr="0060185A" w:rsidRDefault="00C55D2A" w:rsidP="00740055">
            <w:pPr>
              <w:spacing w:before="60" w:after="60" w:line="240" w:lineRule="auto"/>
              <w:jc w:val="left"/>
              <w:rPr>
                <w:ins w:id="341" w:author="Raphael Malyankar" w:date="2024-10-07T17:45:00Z" w16du:dateUtc="2024-10-08T00:45:00Z"/>
                <w:lang w:val="en-GB"/>
              </w:rPr>
            </w:pPr>
            <w:ins w:id="342" w:author="Raphael Malyankar" w:date="2024-10-07T20:20:00Z" w16du:dateUtc="2024-10-08T03:20:00Z">
              <w:r>
                <w:rPr>
                  <w:lang w:val="en-GB"/>
                </w:rPr>
                <w:t>S-101 does not use arc, spline, and</w:t>
              </w:r>
            </w:ins>
            <w:ins w:id="343" w:author="Raphael Malyankar" w:date="2024-10-07T20:21:00Z" w16du:dateUtc="2024-10-08T03:21:00Z">
              <w:r>
                <w:rPr>
                  <w:lang w:val="en-GB"/>
                </w:rPr>
                <w:t xml:space="preserve"> circle </w:t>
              </w:r>
            </w:ins>
            <w:ins w:id="344" w:author="Raphael Malyankar" w:date="2024-10-07T20:22:00Z" w16du:dateUtc="2024-10-08T03:22:00Z">
              <w:r>
                <w:rPr>
                  <w:lang w:val="en-GB"/>
                </w:rPr>
                <w:t xml:space="preserve">spatial </w:t>
              </w:r>
            </w:ins>
            <w:ins w:id="345" w:author="Raphael Malyankar" w:date="2024-10-07T20:21:00Z" w16du:dateUtc="2024-10-08T03:21:00Z">
              <w:r>
                <w:rPr>
                  <w:lang w:val="en-GB"/>
                </w:rPr>
                <w:t>primitives</w:t>
              </w:r>
            </w:ins>
          </w:p>
        </w:tc>
      </w:tr>
      <w:tr w:rsidR="00740055" w:rsidRPr="0060185A" w14:paraId="260E1F57" w14:textId="77777777" w:rsidTr="00740055">
        <w:trPr>
          <w:ins w:id="346" w:author="Raphael Malyankar" w:date="2024-10-07T17:45:00Z"/>
        </w:trPr>
        <w:tc>
          <w:tcPr>
            <w:tcW w:w="1056" w:type="pct"/>
          </w:tcPr>
          <w:p w14:paraId="3BC694A7" w14:textId="77777777" w:rsidR="00740055" w:rsidRPr="0060185A" w:rsidRDefault="00740055" w:rsidP="00740055">
            <w:pPr>
              <w:spacing w:before="60" w:after="60" w:line="240" w:lineRule="auto"/>
              <w:jc w:val="left"/>
              <w:rPr>
                <w:ins w:id="347" w:author="Raphael Malyankar" w:date="2024-10-07T17:45:00Z" w16du:dateUtc="2024-10-08T00:45:00Z"/>
                <w:lang w:val="en-GB"/>
              </w:rPr>
            </w:pPr>
            <w:ins w:id="348" w:author="Raphael Malyankar" w:date="2024-10-07T17:45:00Z" w16du:dateUtc="2024-10-08T00:45:00Z">
              <w:r w:rsidRPr="0060185A">
                <w:rPr>
                  <w:lang w:val="en-GB"/>
                </w:rPr>
                <w:t>Part 8</w:t>
              </w:r>
            </w:ins>
          </w:p>
        </w:tc>
        <w:tc>
          <w:tcPr>
            <w:tcW w:w="987" w:type="pct"/>
          </w:tcPr>
          <w:p w14:paraId="4C41AF4C" w14:textId="0AC44A3A" w:rsidR="00740055" w:rsidRPr="0060185A" w:rsidRDefault="00CE4919" w:rsidP="00740055">
            <w:pPr>
              <w:spacing w:before="60" w:after="60" w:line="240" w:lineRule="auto"/>
              <w:jc w:val="left"/>
              <w:rPr>
                <w:ins w:id="349" w:author="Raphael Malyankar" w:date="2024-10-07T17:45:00Z" w16du:dateUtc="2024-10-08T00:45:00Z"/>
                <w:lang w:val="en-GB"/>
              </w:rPr>
            </w:pPr>
            <w:ins w:id="350" w:author="Raphael Malyankar" w:date="2024-10-07T20:12:00Z" w16du:dateUtc="2024-10-08T03:12:00Z">
              <w:r>
                <w:rPr>
                  <w:lang w:val="en-GB"/>
                </w:rPr>
                <w:t>None</w:t>
              </w:r>
            </w:ins>
          </w:p>
        </w:tc>
        <w:tc>
          <w:tcPr>
            <w:tcW w:w="1198" w:type="pct"/>
          </w:tcPr>
          <w:p w14:paraId="0EEECE47" w14:textId="67E75543" w:rsidR="00740055" w:rsidRPr="0060185A" w:rsidRDefault="00C55D2A" w:rsidP="00740055">
            <w:pPr>
              <w:spacing w:before="60" w:after="60" w:line="240" w:lineRule="auto"/>
              <w:jc w:val="left"/>
              <w:rPr>
                <w:ins w:id="351" w:author="Raphael Malyankar" w:date="2024-10-07T17:45:00Z" w16du:dateUtc="2024-10-08T00:45:00Z"/>
                <w:lang w:val="en-GB"/>
              </w:rPr>
            </w:pPr>
            <w:ins w:id="352" w:author="Raphael Malyankar" w:date="2024-10-07T20:22:00Z" w16du:dateUtc="2024-10-08T03:22:00Z">
              <w:r>
                <w:rPr>
                  <w:lang w:val="en-GB"/>
                </w:rPr>
                <w:t>N/A</w:t>
              </w:r>
            </w:ins>
          </w:p>
        </w:tc>
        <w:tc>
          <w:tcPr>
            <w:tcW w:w="1759" w:type="pct"/>
          </w:tcPr>
          <w:p w14:paraId="7A6C4132" w14:textId="07F29E46" w:rsidR="00740055" w:rsidRPr="0060185A" w:rsidRDefault="00CE4919" w:rsidP="00740055">
            <w:pPr>
              <w:spacing w:before="60" w:after="60" w:line="240" w:lineRule="auto"/>
              <w:jc w:val="left"/>
              <w:rPr>
                <w:ins w:id="353" w:author="Raphael Malyankar" w:date="2024-10-07T17:45:00Z" w16du:dateUtc="2024-10-08T00:45:00Z"/>
                <w:lang w:val="en-GB"/>
              </w:rPr>
            </w:pPr>
            <w:ins w:id="354" w:author="Raphael Malyankar" w:date="2024-10-07T20:12:00Z" w16du:dateUtc="2024-10-08T03:12:00Z">
              <w:r>
                <w:rPr>
                  <w:lang w:val="en-GB"/>
                </w:rPr>
                <w:t>Part 8 does not apply to S-101</w:t>
              </w:r>
            </w:ins>
          </w:p>
        </w:tc>
      </w:tr>
      <w:tr w:rsidR="00740055" w:rsidRPr="0060185A" w14:paraId="69942D11" w14:textId="77777777" w:rsidTr="00740055">
        <w:trPr>
          <w:ins w:id="355" w:author="Raphael Malyankar" w:date="2024-10-07T17:45:00Z"/>
        </w:trPr>
        <w:tc>
          <w:tcPr>
            <w:tcW w:w="1056" w:type="pct"/>
          </w:tcPr>
          <w:p w14:paraId="06D50FF8" w14:textId="77777777" w:rsidR="00740055" w:rsidRPr="0060185A" w:rsidRDefault="00740055" w:rsidP="00740055">
            <w:pPr>
              <w:spacing w:before="60" w:after="60" w:line="240" w:lineRule="auto"/>
              <w:jc w:val="left"/>
              <w:rPr>
                <w:ins w:id="356" w:author="Raphael Malyankar" w:date="2024-10-07T17:45:00Z" w16du:dateUtc="2024-10-08T00:45:00Z"/>
                <w:lang w:val="en-GB"/>
              </w:rPr>
            </w:pPr>
            <w:ins w:id="357" w:author="Raphael Malyankar" w:date="2024-10-07T17:45:00Z" w16du:dateUtc="2024-10-08T00:45:00Z">
              <w:r w:rsidRPr="0060185A">
                <w:rPr>
                  <w:lang w:val="en-GB"/>
                </w:rPr>
                <w:t>Part 9 / 9a / 13</w:t>
              </w:r>
            </w:ins>
          </w:p>
        </w:tc>
        <w:tc>
          <w:tcPr>
            <w:tcW w:w="987" w:type="pct"/>
          </w:tcPr>
          <w:p w14:paraId="36D25BE2" w14:textId="5EE03FAC" w:rsidR="00740055" w:rsidRPr="0060185A" w:rsidRDefault="00CE4919" w:rsidP="00740055">
            <w:pPr>
              <w:spacing w:before="60" w:after="60" w:line="240" w:lineRule="auto"/>
              <w:jc w:val="left"/>
              <w:rPr>
                <w:ins w:id="358" w:author="Raphael Malyankar" w:date="2024-10-07T17:45:00Z" w16du:dateUtc="2024-10-08T00:45:00Z"/>
                <w:lang w:val="en-GB"/>
              </w:rPr>
            </w:pPr>
            <w:ins w:id="359" w:author="Raphael Malyankar" w:date="2024-10-07T20:12:00Z" w16du:dateUtc="2024-10-08T03:12:00Z">
              <w:r>
                <w:rPr>
                  <w:lang w:val="en-GB"/>
                </w:rPr>
                <w:t>?</w:t>
              </w:r>
            </w:ins>
          </w:p>
        </w:tc>
        <w:tc>
          <w:tcPr>
            <w:tcW w:w="1198" w:type="pct"/>
          </w:tcPr>
          <w:p w14:paraId="3F1BCF2F" w14:textId="16A2DE2C" w:rsidR="00740055" w:rsidRPr="0060185A" w:rsidRDefault="00CE4919" w:rsidP="00740055">
            <w:pPr>
              <w:spacing w:before="60" w:after="60" w:line="240" w:lineRule="auto"/>
              <w:jc w:val="left"/>
              <w:rPr>
                <w:ins w:id="360" w:author="Raphael Malyankar" w:date="2024-10-07T17:45:00Z" w16du:dateUtc="2024-10-08T00:45:00Z"/>
                <w:lang w:val="en-GB"/>
              </w:rPr>
            </w:pPr>
            <w:ins w:id="361" w:author="Raphael Malyankar" w:date="2024-10-07T20:13:00Z" w16du:dateUtc="2024-10-08T03:13:00Z">
              <w:r>
                <w:rPr>
                  <w:lang w:val="en-GB"/>
                </w:rPr>
                <w:t>Product Specitication</w:t>
              </w:r>
            </w:ins>
          </w:p>
        </w:tc>
        <w:tc>
          <w:tcPr>
            <w:tcW w:w="1759" w:type="pct"/>
          </w:tcPr>
          <w:p w14:paraId="28E80F00" w14:textId="032562BF" w:rsidR="00740055" w:rsidRPr="0060185A" w:rsidRDefault="00CE4919" w:rsidP="00740055">
            <w:pPr>
              <w:spacing w:before="60" w:after="60" w:line="240" w:lineRule="auto"/>
              <w:jc w:val="left"/>
              <w:rPr>
                <w:ins w:id="362" w:author="Raphael Malyankar" w:date="2024-10-07T17:45:00Z" w16du:dateUtc="2024-10-08T00:45:00Z"/>
                <w:lang w:val="en-GB"/>
              </w:rPr>
            </w:pPr>
            <w:ins w:id="363" w:author="Raphael Malyankar" w:date="2024-10-07T20:13:00Z" w16du:dateUtc="2024-10-08T03:13:00Z">
              <w:r>
                <w:rPr>
                  <w:lang w:val="en-GB"/>
                </w:rPr>
                <w:t>Validation checks for Portrayal Catalogue</w:t>
              </w:r>
            </w:ins>
          </w:p>
        </w:tc>
      </w:tr>
      <w:tr w:rsidR="00740055" w:rsidRPr="0060185A" w14:paraId="5A1E959B" w14:textId="77777777" w:rsidTr="00740055">
        <w:trPr>
          <w:ins w:id="364" w:author="Raphael Malyankar" w:date="2024-10-07T17:45:00Z"/>
        </w:trPr>
        <w:tc>
          <w:tcPr>
            <w:tcW w:w="1056" w:type="pct"/>
          </w:tcPr>
          <w:p w14:paraId="7491DC9C" w14:textId="77777777" w:rsidR="00740055" w:rsidRPr="0060185A" w:rsidRDefault="00740055" w:rsidP="00740055">
            <w:pPr>
              <w:spacing w:before="60" w:after="60" w:line="240" w:lineRule="auto"/>
              <w:jc w:val="left"/>
              <w:rPr>
                <w:ins w:id="365" w:author="Raphael Malyankar" w:date="2024-10-07T17:45:00Z" w16du:dateUtc="2024-10-08T00:45:00Z"/>
                <w:lang w:val="en-GB"/>
              </w:rPr>
            </w:pPr>
            <w:ins w:id="366" w:author="Raphael Malyankar" w:date="2024-10-07T17:45:00Z" w16du:dateUtc="2024-10-08T00:45:00Z">
              <w:r w:rsidRPr="0060185A">
                <w:rPr>
                  <w:lang w:val="en-GB"/>
                </w:rPr>
                <w:t>Part 10a</w:t>
              </w:r>
            </w:ins>
          </w:p>
        </w:tc>
        <w:tc>
          <w:tcPr>
            <w:tcW w:w="987" w:type="pct"/>
          </w:tcPr>
          <w:p w14:paraId="1AC93B0B" w14:textId="2E6BD6DC" w:rsidR="00740055" w:rsidRPr="0060185A" w:rsidRDefault="00CE4919" w:rsidP="00740055">
            <w:pPr>
              <w:spacing w:before="60" w:after="60" w:line="240" w:lineRule="auto"/>
              <w:jc w:val="left"/>
              <w:rPr>
                <w:ins w:id="367" w:author="Raphael Malyankar" w:date="2024-10-07T17:45:00Z" w16du:dateUtc="2024-10-08T00:45:00Z"/>
                <w:lang w:val="en-GB"/>
              </w:rPr>
            </w:pPr>
            <w:ins w:id="368" w:author="Raphael Malyankar" w:date="2024-10-07T20:15:00Z" w16du:dateUtc="2024-10-08T03:15:00Z">
              <w:r>
                <w:rPr>
                  <w:lang w:val="en-GB"/>
                </w:rPr>
                <w:t xml:space="preserve">All </w:t>
              </w:r>
            </w:ins>
            <w:ins w:id="369" w:author="Raphael Malyankar" w:date="2024-10-07T20:16:00Z" w16du:dateUtc="2024-10-08T03:16:00Z">
              <w:r>
                <w:rPr>
                  <w:lang w:val="en-GB"/>
                </w:rPr>
                <w:t xml:space="preserve">checks </w:t>
              </w:r>
              <w:r w:rsidR="00C55D2A">
                <w:rPr>
                  <w:lang w:val="en-GB"/>
                </w:rPr>
                <w:t xml:space="preserve">except </w:t>
              </w:r>
            </w:ins>
            <w:ins w:id="370" w:author="Raphael Malyankar" w:date="2024-10-07T20:17:00Z" w16du:dateUtc="2024-10-08T03:17:00Z">
              <w:r w:rsidR="00C55D2A">
                <w:rPr>
                  <w:lang w:val="en-GB"/>
                </w:rPr>
                <w:t>those applicable to arc, circle, and spline primitives</w:t>
              </w:r>
            </w:ins>
          </w:p>
        </w:tc>
        <w:tc>
          <w:tcPr>
            <w:tcW w:w="1198" w:type="pct"/>
          </w:tcPr>
          <w:p w14:paraId="34EADDE7" w14:textId="59EBD3C6" w:rsidR="00740055" w:rsidRPr="0060185A" w:rsidRDefault="00C55D2A" w:rsidP="00740055">
            <w:pPr>
              <w:spacing w:before="60" w:after="60" w:line="240" w:lineRule="auto"/>
              <w:jc w:val="left"/>
              <w:rPr>
                <w:ins w:id="371" w:author="Raphael Malyankar" w:date="2024-10-07T17:45:00Z" w16du:dateUtc="2024-10-08T00:45:00Z"/>
                <w:lang w:val="en-GB"/>
              </w:rPr>
            </w:pPr>
            <w:ins w:id="372" w:author="Raphael Malyankar" w:date="2024-10-07T20:17:00Z" w16du:dateUtc="2024-10-08T03:17:00Z">
              <w:r>
                <w:rPr>
                  <w:lang w:val="en-GB"/>
                </w:rPr>
                <w:t>Dataset</w:t>
              </w:r>
            </w:ins>
          </w:p>
        </w:tc>
        <w:tc>
          <w:tcPr>
            <w:tcW w:w="1759" w:type="pct"/>
          </w:tcPr>
          <w:p w14:paraId="314FB6A5" w14:textId="2993A049" w:rsidR="00740055" w:rsidRPr="0060185A" w:rsidRDefault="00C55D2A" w:rsidP="00740055">
            <w:pPr>
              <w:spacing w:before="60" w:after="60" w:line="240" w:lineRule="auto"/>
              <w:jc w:val="left"/>
              <w:rPr>
                <w:ins w:id="373" w:author="Raphael Malyankar" w:date="2024-10-07T17:45:00Z" w16du:dateUtc="2024-10-08T00:45:00Z"/>
                <w:lang w:val="en-GB"/>
              </w:rPr>
            </w:pPr>
            <w:ins w:id="374" w:author="Raphael Malyankar" w:date="2024-10-07T20:22:00Z" w16du:dateUtc="2024-10-08T03:22:00Z">
              <w:r w:rsidRPr="00C55D2A">
                <w:rPr>
                  <w:lang w:val="en-GB"/>
                </w:rPr>
                <w:t xml:space="preserve">S-101 does not use arc, spline, and circle </w:t>
              </w:r>
              <w:r>
                <w:rPr>
                  <w:lang w:val="en-GB"/>
                </w:rPr>
                <w:t xml:space="preserve">spatial </w:t>
              </w:r>
              <w:r w:rsidRPr="00C55D2A">
                <w:rPr>
                  <w:lang w:val="en-GB"/>
                </w:rPr>
                <w:t>primitives</w:t>
              </w:r>
            </w:ins>
          </w:p>
        </w:tc>
      </w:tr>
      <w:tr w:rsidR="00740055" w:rsidRPr="0060185A" w14:paraId="1E132657" w14:textId="77777777" w:rsidTr="00740055">
        <w:trPr>
          <w:ins w:id="375" w:author="Raphael Malyankar" w:date="2024-10-07T17:45:00Z"/>
        </w:trPr>
        <w:tc>
          <w:tcPr>
            <w:tcW w:w="1056" w:type="pct"/>
          </w:tcPr>
          <w:p w14:paraId="625E47F4" w14:textId="77777777" w:rsidR="00740055" w:rsidRPr="0060185A" w:rsidRDefault="00740055" w:rsidP="00740055">
            <w:pPr>
              <w:spacing w:before="60" w:after="60" w:line="240" w:lineRule="auto"/>
              <w:jc w:val="left"/>
              <w:rPr>
                <w:ins w:id="376" w:author="Raphael Malyankar" w:date="2024-10-07T17:45:00Z" w16du:dateUtc="2024-10-08T00:45:00Z"/>
                <w:lang w:val="en-GB"/>
              </w:rPr>
            </w:pPr>
            <w:ins w:id="377" w:author="Raphael Malyankar" w:date="2024-10-07T17:45:00Z" w16du:dateUtc="2024-10-08T00:45:00Z">
              <w:r w:rsidRPr="0060185A">
                <w:rPr>
                  <w:lang w:val="en-GB"/>
                </w:rPr>
                <w:t>Part 10b / 10c</w:t>
              </w:r>
            </w:ins>
          </w:p>
        </w:tc>
        <w:tc>
          <w:tcPr>
            <w:tcW w:w="987" w:type="pct"/>
          </w:tcPr>
          <w:p w14:paraId="55FB4404" w14:textId="6A251FF7" w:rsidR="00740055" w:rsidRPr="0060185A" w:rsidRDefault="00C55D2A" w:rsidP="00740055">
            <w:pPr>
              <w:spacing w:before="60" w:after="60" w:line="240" w:lineRule="auto"/>
              <w:jc w:val="left"/>
              <w:rPr>
                <w:ins w:id="378" w:author="Raphael Malyankar" w:date="2024-10-07T17:45:00Z" w16du:dateUtc="2024-10-08T00:45:00Z"/>
                <w:lang w:val="en-GB"/>
              </w:rPr>
            </w:pPr>
            <w:ins w:id="379" w:author="Raphael Malyankar" w:date="2024-10-07T20:22:00Z" w16du:dateUtc="2024-10-08T03:22:00Z">
              <w:r>
                <w:rPr>
                  <w:lang w:val="en-GB"/>
                </w:rPr>
                <w:t>None</w:t>
              </w:r>
            </w:ins>
          </w:p>
        </w:tc>
        <w:tc>
          <w:tcPr>
            <w:tcW w:w="1198" w:type="pct"/>
          </w:tcPr>
          <w:p w14:paraId="236D2845" w14:textId="60CED797" w:rsidR="00740055" w:rsidRPr="0060185A" w:rsidRDefault="00C55D2A" w:rsidP="00740055">
            <w:pPr>
              <w:spacing w:before="60" w:after="60" w:line="240" w:lineRule="auto"/>
              <w:jc w:val="left"/>
              <w:rPr>
                <w:ins w:id="380" w:author="Raphael Malyankar" w:date="2024-10-07T17:45:00Z" w16du:dateUtc="2024-10-08T00:45:00Z"/>
                <w:lang w:val="en-GB"/>
              </w:rPr>
            </w:pPr>
            <w:ins w:id="381" w:author="Raphael Malyankar" w:date="2024-10-07T20:22:00Z" w16du:dateUtc="2024-10-08T03:22:00Z">
              <w:r>
                <w:rPr>
                  <w:lang w:val="en-GB"/>
                </w:rPr>
                <w:t>N/A</w:t>
              </w:r>
            </w:ins>
          </w:p>
        </w:tc>
        <w:tc>
          <w:tcPr>
            <w:tcW w:w="1759" w:type="pct"/>
          </w:tcPr>
          <w:p w14:paraId="2DAE983D" w14:textId="6E5C5DCD" w:rsidR="00740055" w:rsidRPr="0060185A" w:rsidRDefault="00C55D2A" w:rsidP="00740055">
            <w:pPr>
              <w:spacing w:before="60" w:after="60" w:line="240" w:lineRule="auto"/>
              <w:jc w:val="left"/>
              <w:rPr>
                <w:ins w:id="382" w:author="Raphael Malyankar" w:date="2024-10-07T17:45:00Z" w16du:dateUtc="2024-10-08T00:45:00Z"/>
                <w:lang w:val="en-GB"/>
              </w:rPr>
            </w:pPr>
            <w:ins w:id="383" w:author="Raphael Malyankar" w:date="2024-10-07T20:23:00Z" w16du:dateUtc="2024-10-08T03:23:00Z">
              <w:r>
                <w:rPr>
                  <w:lang w:val="en-GB"/>
                </w:rPr>
                <w:t>Parts 10b and 10c do not apply to S-101</w:t>
              </w:r>
            </w:ins>
          </w:p>
        </w:tc>
      </w:tr>
      <w:tr w:rsidR="00740055" w:rsidRPr="0060185A" w14:paraId="6950538E" w14:textId="77777777" w:rsidTr="00740055">
        <w:trPr>
          <w:ins w:id="384" w:author="Raphael Malyankar" w:date="2024-10-07T17:45:00Z"/>
        </w:trPr>
        <w:tc>
          <w:tcPr>
            <w:tcW w:w="1056" w:type="pct"/>
          </w:tcPr>
          <w:p w14:paraId="5FB2AAB3" w14:textId="77777777" w:rsidR="00740055" w:rsidRPr="0060185A" w:rsidRDefault="00740055" w:rsidP="00740055">
            <w:pPr>
              <w:spacing w:before="60" w:after="60" w:line="240" w:lineRule="auto"/>
              <w:jc w:val="left"/>
              <w:rPr>
                <w:ins w:id="385" w:author="Raphael Malyankar" w:date="2024-10-07T17:45:00Z" w16du:dateUtc="2024-10-08T00:45:00Z"/>
                <w:lang w:val="en-GB"/>
              </w:rPr>
            </w:pPr>
            <w:ins w:id="386" w:author="Raphael Malyankar" w:date="2024-10-07T17:45:00Z" w16du:dateUtc="2024-10-08T00:45:00Z">
              <w:r w:rsidRPr="0060185A">
                <w:rPr>
                  <w:lang w:val="en-GB"/>
                </w:rPr>
                <w:t>Part 11</w:t>
              </w:r>
            </w:ins>
          </w:p>
        </w:tc>
        <w:tc>
          <w:tcPr>
            <w:tcW w:w="987" w:type="pct"/>
          </w:tcPr>
          <w:p w14:paraId="644B7FB9" w14:textId="3FA40302" w:rsidR="00740055" w:rsidRPr="0060185A" w:rsidRDefault="007D0100" w:rsidP="00740055">
            <w:pPr>
              <w:spacing w:before="60" w:after="60" w:line="240" w:lineRule="auto"/>
              <w:jc w:val="left"/>
              <w:rPr>
                <w:ins w:id="387" w:author="Raphael Malyankar" w:date="2024-10-07T17:45:00Z" w16du:dateUtc="2024-10-08T00:45:00Z"/>
                <w:lang w:val="en-GB"/>
              </w:rPr>
            </w:pPr>
            <w:ins w:id="388" w:author="Raphael Malyankar" w:date="2024-10-07T20:23:00Z" w16du:dateUtc="2024-10-08T03:23:00Z">
              <w:r w:rsidRPr="007D0100">
                <w:rPr>
                  <w:lang w:val="en-GB"/>
                </w:rPr>
                <w:t>S100_Dev0466</w:t>
              </w:r>
            </w:ins>
          </w:p>
        </w:tc>
        <w:tc>
          <w:tcPr>
            <w:tcW w:w="1198" w:type="pct"/>
          </w:tcPr>
          <w:p w14:paraId="3F6FCF39" w14:textId="7D55801E" w:rsidR="00740055" w:rsidRPr="0060185A" w:rsidRDefault="007D0100" w:rsidP="00740055">
            <w:pPr>
              <w:spacing w:before="60" w:after="60" w:line="240" w:lineRule="auto"/>
              <w:jc w:val="left"/>
              <w:rPr>
                <w:ins w:id="389" w:author="Raphael Malyankar" w:date="2024-10-07T17:45:00Z" w16du:dateUtc="2024-10-08T00:45:00Z"/>
                <w:lang w:val="en-GB"/>
              </w:rPr>
            </w:pPr>
            <w:ins w:id="390" w:author="Raphael Malyankar" w:date="2024-10-07T20:24:00Z" w16du:dateUtc="2024-10-08T03:24:00Z">
              <w:r>
                <w:rPr>
                  <w:lang w:val="en-GB"/>
                </w:rPr>
                <w:t>Dataset</w:t>
              </w:r>
            </w:ins>
          </w:p>
        </w:tc>
        <w:tc>
          <w:tcPr>
            <w:tcW w:w="1759" w:type="pct"/>
          </w:tcPr>
          <w:p w14:paraId="3F6D9094" w14:textId="3A024A33" w:rsidR="00740055" w:rsidRPr="0060185A" w:rsidRDefault="007D0100" w:rsidP="00740055">
            <w:pPr>
              <w:spacing w:before="60" w:after="60" w:line="240" w:lineRule="auto"/>
              <w:jc w:val="left"/>
              <w:rPr>
                <w:ins w:id="391" w:author="Raphael Malyankar" w:date="2024-10-07T17:45:00Z" w16du:dateUtc="2024-10-08T00:45:00Z"/>
                <w:lang w:val="en-GB"/>
              </w:rPr>
            </w:pPr>
            <w:ins w:id="392" w:author="Raphael Malyankar" w:date="2024-10-07T20:24:00Z" w16du:dateUtc="2024-10-08T03:24:00Z">
              <w:r>
                <w:rPr>
                  <w:lang w:val="en-GB"/>
                </w:rPr>
                <w:t>There is only one Part 11 generic check, for dataset size</w:t>
              </w:r>
            </w:ins>
          </w:p>
        </w:tc>
      </w:tr>
      <w:tr w:rsidR="00740055" w:rsidRPr="0060185A" w14:paraId="7DE0865E" w14:textId="77777777" w:rsidTr="00740055">
        <w:trPr>
          <w:ins w:id="393" w:author="Raphael Malyankar" w:date="2024-10-07T17:45:00Z"/>
        </w:trPr>
        <w:tc>
          <w:tcPr>
            <w:tcW w:w="1056" w:type="pct"/>
          </w:tcPr>
          <w:p w14:paraId="49A26DF7" w14:textId="77777777" w:rsidR="00740055" w:rsidRPr="0060185A" w:rsidRDefault="00740055" w:rsidP="00740055">
            <w:pPr>
              <w:spacing w:before="60" w:after="60" w:line="240" w:lineRule="auto"/>
              <w:jc w:val="left"/>
              <w:rPr>
                <w:ins w:id="394" w:author="Raphael Malyankar" w:date="2024-10-07T17:45:00Z" w16du:dateUtc="2024-10-08T00:45:00Z"/>
                <w:lang w:val="en-GB"/>
              </w:rPr>
            </w:pPr>
            <w:ins w:id="395" w:author="Raphael Malyankar" w:date="2024-10-07T17:45:00Z" w16du:dateUtc="2024-10-08T00:45:00Z">
              <w:r w:rsidRPr="0060185A">
                <w:rPr>
                  <w:lang w:val="en-GB"/>
                </w:rPr>
                <w:t>Part 15</w:t>
              </w:r>
            </w:ins>
          </w:p>
        </w:tc>
        <w:tc>
          <w:tcPr>
            <w:tcW w:w="987" w:type="pct"/>
          </w:tcPr>
          <w:p w14:paraId="77616E79" w14:textId="07BF6464" w:rsidR="00740055" w:rsidRPr="0060185A" w:rsidRDefault="007D0100" w:rsidP="00740055">
            <w:pPr>
              <w:spacing w:before="60" w:after="60" w:line="240" w:lineRule="auto"/>
              <w:jc w:val="left"/>
              <w:rPr>
                <w:ins w:id="396" w:author="Raphael Malyankar" w:date="2024-10-07T17:45:00Z" w16du:dateUtc="2024-10-08T00:45:00Z"/>
                <w:lang w:val="en-GB"/>
              </w:rPr>
            </w:pPr>
            <w:ins w:id="397" w:author="Raphael Malyankar" w:date="2024-10-07T20:24:00Z" w16du:dateUtc="2024-10-08T03:24:00Z">
              <w:r>
                <w:rPr>
                  <w:lang w:val="en-GB"/>
                </w:rPr>
                <w:t>?</w:t>
              </w:r>
            </w:ins>
          </w:p>
        </w:tc>
        <w:tc>
          <w:tcPr>
            <w:tcW w:w="1198" w:type="pct"/>
          </w:tcPr>
          <w:p w14:paraId="6FD81EAD" w14:textId="3DD13B5E" w:rsidR="00740055" w:rsidRPr="0060185A" w:rsidRDefault="007D0100" w:rsidP="00740055">
            <w:pPr>
              <w:spacing w:before="60" w:after="60" w:line="240" w:lineRule="auto"/>
              <w:jc w:val="left"/>
              <w:rPr>
                <w:ins w:id="398" w:author="Raphael Malyankar" w:date="2024-10-07T17:45:00Z" w16du:dateUtc="2024-10-08T00:45:00Z"/>
                <w:lang w:val="en-GB"/>
              </w:rPr>
            </w:pPr>
            <w:ins w:id="399" w:author="Raphael Malyankar" w:date="2024-10-07T20:24:00Z" w16du:dateUtc="2024-10-08T03:24:00Z">
              <w:r>
                <w:rPr>
                  <w:lang w:val="en-GB"/>
                </w:rPr>
                <w:t>?</w:t>
              </w:r>
            </w:ins>
          </w:p>
        </w:tc>
        <w:tc>
          <w:tcPr>
            <w:tcW w:w="1759" w:type="pct"/>
          </w:tcPr>
          <w:p w14:paraId="511DC377" w14:textId="77777777" w:rsidR="00740055" w:rsidRPr="0060185A" w:rsidRDefault="00740055" w:rsidP="00740055">
            <w:pPr>
              <w:spacing w:before="60" w:after="60" w:line="240" w:lineRule="auto"/>
              <w:jc w:val="left"/>
              <w:rPr>
                <w:ins w:id="400" w:author="Raphael Malyankar" w:date="2024-10-07T17:45:00Z" w16du:dateUtc="2024-10-08T00:45:00Z"/>
                <w:lang w:val="en-GB"/>
              </w:rPr>
            </w:pPr>
          </w:p>
        </w:tc>
      </w:tr>
      <w:tr w:rsidR="00740055" w:rsidRPr="0060185A" w14:paraId="231AF7B4" w14:textId="77777777" w:rsidTr="00740055">
        <w:trPr>
          <w:ins w:id="401" w:author="Raphael Malyankar" w:date="2024-10-07T17:45:00Z"/>
        </w:trPr>
        <w:tc>
          <w:tcPr>
            <w:tcW w:w="1056" w:type="pct"/>
          </w:tcPr>
          <w:p w14:paraId="298FB1B2" w14:textId="77777777" w:rsidR="00740055" w:rsidRPr="0060185A" w:rsidRDefault="00740055" w:rsidP="00740055">
            <w:pPr>
              <w:spacing w:before="60" w:after="60" w:line="240" w:lineRule="auto"/>
              <w:jc w:val="left"/>
              <w:rPr>
                <w:ins w:id="402" w:author="Raphael Malyankar" w:date="2024-10-07T17:45:00Z" w16du:dateUtc="2024-10-08T00:45:00Z"/>
                <w:lang w:val="en-GB"/>
              </w:rPr>
            </w:pPr>
            <w:ins w:id="403" w:author="Raphael Malyankar" w:date="2024-10-07T17:45:00Z" w16du:dateUtc="2024-10-08T00:45:00Z">
              <w:r w:rsidRPr="0060185A">
                <w:rPr>
                  <w:lang w:val="en-GB"/>
                </w:rPr>
                <w:t>Part 17</w:t>
              </w:r>
            </w:ins>
          </w:p>
        </w:tc>
        <w:tc>
          <w:tcPr>
            <w:tcW w:w="987" w:type="pct"/>
          </w:tcPr>
          <w:p w14:paraId="08A0C2B9" w14:textId="74C1C36C" w:rsidR="00740055" w:rsidRPr="0060185A" w:rsidRDefault="007D0100" w:rsidP="00740055">
            <w:pPr>
              <w:spacing w:before="60" w:after="60" w:line="240" w:lineRule="auto"/>
              <w:jc w:val="left"/>
              <w:rPr>
                <w:ins w:id="404" w:author="Raphael Malyankar" w:date="2024-10-07T17:45:00Z" w16du:dateUtc="2024-10-08T00:45:00Z"/>
                <w:lang w:val="en-GB"/>
              </w:rPr>
            </w:pPr>
            <w:ins w:id="405" w:author="Raphael Malyankar" w:date="2024-10-07T20:27:00Z" w16du:dateUtc="2024-10-08T03:27:00Z">
              <w:r>
                <w:rPr>
                  <w:lang w:val="en-GB"/>
                </w:rPr>
                <w:t>All checks</w:t>
              </w:r>
            </w:ins>
          </w:p>
        </w:tc>
        <w:tc>
          <w:tcPr>
            <w:tcW w:w="1198" w:type="pct"/>
          </w:tcPr>
          <w:p w14:paraId="20C43E1A" w14:textId="16D86F66" w:rsidR="00740055" w:rsidRDefault="007D0100" w:rsidP="00740055">
            <w:pPr>
              <w:spacing w:before="60" w:after="60" w:line="240" w:lineRule="auto"/>
              <w:jc w:val="left"/>
              <w:rPr>
                <w:ins w:id="406" w:author="Raphael Malyankar" w:date="2024-10-07T20:27:00Z" w16du:dateUtc="2024-10-08T03:27:00Z"/>
                <w:lang w:val="en-GB"/>
              </w:rPr>
            </w:pPr>
            <w:ins w:id="407" w:author="Raphael Malyankar" w:date="2024-10-07T20:27:00Z" w16du:dateUtc="2024-10-08T03:27:00Z">
              <w:r>
                <w:rPr>
                  <w:lang w:val="en-GB"/>
                </w:rPr>
                <w:t>Exchange catalogue</w:t>
              </w:r>
            </w:ins>
          </w:p>
          <w:p w14:paraId="1A5AEA82" w14:textId="4555BA50" w:rsidR="007D0100" w:rsidRPr="0060185A" w:rsidRDefault="007D0100" w:rsidP="00740055">
            <w:pPr>
              <w:spacing w:before="60" w:after="60" w:line="240" w:lineRule="auto"/>
              <w:jc w:val="left"/>
              <w:rPr>
                <w:ins w:id="408" w:author="Raphael Malyankar" w:date="2024-10-07T17:45:00Z" w16du:dateUtc="2024-10-08T00:45:00Z"/>
                <w:lang w:val="en-GB"/>
              </w:rPr>
            </w:pPr>
            <w:ins w:id="409" w:author="Raphael Malyankar" w:date="2024-10-07T20:27:00Z" w16du:dateUtc="2024-10-08T03:27:00Z">
              <w:r>
                <w:rPr>
                  <w:lang w:val="en-GB"/>
                </w:rPr>
                <w:lastRenderedPageBreak/>
                <w:t>Exchange set</w:t>
              </w:r>
            </w:ins>
          </w:p>
        </w:tc>
        <w:tc>
          <w:tcPr>
            <w:tcW w:w="1759" w:type="pct"/>
          </w:tcPr>
          <w:p w14:paraId="2CE332A7" w14:textId="77777777" w:rsidR="00740055" w:rsidRPr="0060185A" w:rsidRDefault="00740055" w:rsidP="00740055">
            <w:pPr>
              <w:spacing w:before="60" w:after="60" w:line="240" w:lineRule="auto"/>
              <w:jc w:val="left"/>
              <w:rPr>
                <w:ins w:id="410" w:author="Raphael Malyankar" w:date="2024-10-07T17:45:00Z" w16du:dateUtc="2024-10-08T00:45:00Z"/>
                <w:lang w:val="en-GB"/>
              </w:rPr>
            </w:pPr>
          </w:p>
        </w:tc>
      </w:tr>
      <w:tr w:rsidR="00740055" w:rsidRPr="0060185A" w14:paraId="63348DD6" w14:textId="77777777" w:rsidTr="00740055">
        <w:trPr>
          <w:ins w:id="411" w:author="Raphael Malyankar" w:date="2024-10-07T17:45:00Z"/>
        </w:trPr>
        <w:tc>
          <w:tcPr>
            <w:tcW w:w="1056" w:type="pct"/>
          </w:tcPr>
          <w:p w14:paraId="0DD0E10B" w14:textId="77777777" w:rsidR="00740055" w:rsidRDefault="00740055" w:rsidP="00740055">
            <w:pPr>
              <w:spacing w:before="60" w:after="60" w:line="240" w:lineRule="auto"/>
              <w:jc w:val="left"/>
              <w:rPr>
                <w:ins w:id="412" w:author="Raphael Malyankar" w:date="2024-10-07T20:36:00Z" w16du:dateUtc="2024-10-08T03:36:00Z"/>
                <w:lang w:val="en-GB"/>
              </w:rPr>
            </w:pPr>
            <w:ins w:id="413" w:author="Raphael Malyankar" w:date="2024-10-07T17:45:00Z" w16du:dateUtc="2024-10-08T00:45:00Z">
              <w:r w:rsidRPr="0060185A">
                <w:rPr>
                  <w:lang w:val="en-GB"/>
                </w:rPr>
                <w:t>Other</w:t>
              </w:r>
            </w:ins>
          </w:p>
          <w:p w14:paraId="5C9D6F5C" w14:textId="6C0E9DEB" w:rsidR="00B1185D" w:rsidRPr="0060185A" w:rsidRDefault="00B1185D" w:rsidP="00740055">
            <w:pPr>
              <w:spacing w:before="60" w:after="60" w:line="240" w:lineRule="auto"/>
              <w:jc w:val="left"/>
              <w:rPr>
                <w:ins w:id="414" w:author="Raphael Malyankar" w:date="2024-10-07T17:45:00Z" w16du:dateUtc="2024-10-08T00:45:00Z"/>
                <w:lang w:val="en-GB"/>
              </w:rPr>
            </w:pPr>
            <w:ins w:id="415" w:author="Raphael Malyankar" w:date="2024-10-07T20:36:00Z" w16du:dateUtc="2024-10-08T03:36:00Z">
              <w:r>
                <w:rPr>
                  <w:lang w:val="en-GB"/>
                </w:rPr>
                <w:t>This row should not b</w:t>
              </w:r>
            </w:ins>
            <w:ins w:id="416" w:author="Raphael Malyankar" w:date="2024-10-07T20:37:00Z" w16du:dateUtc="2024-10-08T03:37:00Z">
              <w:r>
                <w:rPr>
                  <w:lang w:val="en-GB"/>
                </w:rPr>
                <w:t>e needed.</w:t>
              </w:r>
            </w:ins>
          </w:p>
        </w:tc>
        <w:tc>
          <w:tcPr>
            <w:tcW w:w="987" w:type="pct"/>
          </w:tcPr>
          <w:p w14:paraId="1EC5F464" w14:textId="0CABEE09" w:rsidR="00740055" w:rsidRPr="0060185A" w:rsidRDefault="007D0100" w:rsidP="00740055">
            <w:pPr>
              <w:spacing w:before="60" w:after="60" w:line="240" w:lineRule="auto"/>
              <w:jc w:val="left"/>
              <w:rPr>
                <w:ins w:id="417" w:author="Raphael Malyankar" w:date="2024-10-07T17:45:00Z" w16du:dateUtc="2024-10-08T00:45:00Z"/>
                <w:lang w:val="en-GB"/>
              </w:rPr>
            </w:pPr>
            <w:ins w:id="418" w:author="Raphael Malyankar" w:date="2024-10-07T20:28:00Z" w16du:dateUtc="2024-10-08T03:28:00Z">
              <w:r w:rsidRPr="007D0100">
                <w:rPr>
                  <w:lang w:val="en-GB"/>
                </w:rPr>
                <w:t>S100_Dev0465</w:t>
              </w:r>
            </w:ins>
          </w:p>
        </w:tc>
        <w:tc>
          <w:tcPr>
            <w:tcW w:w="1198" w:type="pct"/>
          </w:tcPr>
          <w:p w14:paraId="2B3D5D3F" w14:textId="00609562" w:rsidR="00740055" w:rsidRPr="0060185A" w:rsidRDefault="007D0100" w:rsidP="00740055">
            <w:pPr>
              <w:spacing w:before="60" w:after="60" w:line="240" w:lineRule="auto"/>
              <w:jc w:val="left"/>
              <w:rPr>
                <w:ins w:id="419" w:author="Raphael Malyankar" w:date="2024-10-07T17:45:00Z" w16du:dateUtc="2024-10-08T00:45:00Z"/>
                <w:lang w:val="en-GB"/>
              </w:rPr>
            </w:pPr>
            <w:ins w:id="420" w:author="Raphael Malyankar" w:date="2024-10-07T20:28:00Z" w16du:dateUtc="2024-10-08T03:28:00Z">
              <w:r>
                <w:rPr>
                  <w:lang w:val="en-GB"/>
                </w:rPr>
                <w:t>Dataset</w:t>
              </w:r>
            </w:ins>
          </w:p>
        </w:tc>
        <w:tc>
          <w:tcPr>
            <w:tcW w:w="1759" w:type="pct"/>
          </w:tcPr>
          <w:p w14:paraId="6C2F0736" w14:textId="37D1AA16" w:rsidR="00740055" w:rsidRPr="0060185A" w:rsidRDefault="007D0100" w:rsidP="00740055">
            <w:pPr>
              <w:spacing w:before="60" w:after="60" w:line="240" w:lineRule="auto"/>
              <w:jc w:val="left"/>
              <w:rPr>
                <w:ins w:id="421" w:author="Raphael Malyankar" w:date="2024-10-07T17:45:00Z" w16du:dateUtc="2024-10-08T00:45:00Z"/>
                <w:lang w:val="en-GB"/>
              </w:rPr>
            </w:pPr>
            <w:ins w:id="422" w:author="Raphael Malyankar" w:date="2024-10-07T20:28:00Z" w16du:dateUtc="2024-10-08T03:28:00Z">
              <w:r>
                <w:rPr>
                  <w:lang w:val="en-GB"/>
                </w:rPr>
                <w:t>This is currently tagged as “Not in 10a”</w:t>
              </w:r>
            </w:ins>
            <w:ins w:id="423" w:author="Raphael Malyankar" w:date="2024-10-07T20:29:00Z" w16du:dateUtc="2024-10-08T03:29:00Z">
              <w:r>
                <w:rPr>
                  <w:lang w:val="en-GB"/>
                </w:rPr>
                <w:t xml:space="preserve"> but included among the generic S-100 checks. Suggest making it a product-specific check.</w:t>
              </w:r>
            </w:ins>
          </w:p>
        </w:tc>
      </w:tr>
    </w:tbl>
    <w:p w14:paraId="2B296936" w14:textId="77777777" w:rsidR="00D513AE" w:rsidRDefault="00D513AE" w:rsidP="00D76F20">
      <w:pPr>
        <w:tabs>
          <w:tab w:val="left" w:pos="1701"/>
        </w:tabs>
        <w:spacing w:line="240" w:lineRule="auto"/>
        <w:rPr>
          <w:ins w:id="424" w:author="Raphael Malyankar" w:date="2024-10-07T18:55:00Z" w16du:dateUtc="2024-10-08T01:55:00Z"/>
          <w:lang w:val="en-GB"/>
        </w:rPr>
      </w:pPr>
    </w:p>
    <w:p w14:paraId="5FB02E54" w14:textId="4EECACCF" w:rsidR="00D513AE" w:rsidRDefault="00D513AE" w:rsidP="00D76F20">
      <w:pPr>
        <w:tabs>
          <w:tab w:val="left" w:pos="1701"/>
        </w:tabs>
        <w:spacing w:line="240" w:lineRule="auto"/>
        <w:rPr>
          <w:ins w:id="425" w:author="Raphael Malyankar" w:date="2024-10-07T18:56:00Z" w16du:dateUtc="2024-10-08T01:56:00Z"/>
          <w:lang w:val="en-GB"/>
        </w:rPr>
      </w:pPr>
      <w:ins w:id="426" w:author="Raphael Malyankar" w:date="2024-10-07T18:58:00Z" w16du:dateUtc="2024-10-08T01:58:00Z">
        <w:r w:rsidRPr="00D513AE">
          <w:rPr>
            <w:highlight w:val="yellow"/>
            <w:lang w:val="en-GB"/>
          </w:rPr>
          <w:t>[</w:t>
        </w:r>
      </w:ins>
      <w:ins w:id="427" w:author="Raphael Malyankar" w:date="2024-10-07T18:55:00Z" w16du:dateUtc="2024-10-08T01:55:00Z">
        <w:r w:rsidRPr="00D513AE">
          <w:rPr>
            <w:highlight w:val="yellow"/>
            <w:lang w:val="en-GB"/>
          </w:rPr>
          <w:t>ALTERNAT</w:t>
        </w:r>
      </w:ins>
      <w:ins w:id="428" w:author="Raphael Malyankar" w:date="2024-10-07T18:56:00Z" w16du:dateUtc="2024-10-08T01:56:00Z">
        <w:r w:rsidRPr="00D513AE">
          <w:rPr>
            <w:highlight w:val="yellow"/>
            <w:lang w:val="en-GB"/>
          </w:rPr>
          <w:t xml:space="preserve">IVE </w:t>
        </w:r>
      </w:ins>
      <w:ins w:id="429" w:author="Raphael Malyankar" w:date="2024-10-07T19:00:00Z" w16du:dateUtc="2024-10-08T02:00:00Z">
        <w:r>
          <w:rPr>
            <w:highlight w:val="yellow"/>
            <w:lang w:val="en-GB"/>
          </w:rPr>
          <w:t>clause 5.1</w:t>
        </w:r>
      </w:ins>
      <w:ins w:id="430" w:author="Raphael Malyankar" w:date="2024-10-07T18:58:00Z" w16du:dateUtc="2024-10-08T01:58:00Z">
        <w:r w:rsidRPr="00D513AE">
          <w:rPr>
            <w:highlight w:val="yellow"/>
            <w:lang w:val="en-GB"/>
          </w:rPr>
          <w:t>]</w:t>
        </w:r>
      </w:ins>
    </w:p>
    <w:p w14:paraId="323782FF" w14:textId="166F645C" w:rsidR="00D513AE" w:rsidRDefault="00D513AE" w:rsidP="00D76F20">
      <w:pPr>
        <w:tabs>
          <w:tab w:val="left" w:pos="1701"/>
        </w:tabs>
        <w:spacing w:line="240" w:lineRule="auto"/>
        <w:rPr>
          <w:ins w:id="431" w:author="Raphael Malyankar" w:date="2024-10-07T19:00:00Z" w16du:dateUtc="2024-10-08T02:00:00Z"/>
          <w:lang w:val="en-GB"/>
        </w:rPr>
      </w:pPr>
      <w:ins w:id="432" w:author="Raphael Malyankar" w:date="2024-10-07T18:56:00Z" w16du:dateUtc="2024-10-08T01:56:00Z">
        <w:r>
          <w:rPr>
            <w:lang w:val="en-GB"/>
          </w:rPr>
          <w:t xml:space="preserve">S-101 datasets and exchange sets must also be validated using the subset of </w:t>
        </w:r>
      </w:ins>
      <w:ins w:id="433" w:author="Raphael Malyankar" w:date="2024-10-07T18:57:00Z" w16du:dateUtc="2024-10-08T01:57:00Z">
        <w:r>
          <w:rPr>
            <w:lang w:val="en-GB"/>
          </w:rPr>
          <w:t>generic S-100 validation checks listed in [</w:t>
        </w:r>
        <w:r w:rsidRPr="00D513AE">
          <w:rPr>
            <w:highlight w:val="yellow"/>
            <w:lang w:val="en-GB"/>
          </w:rPr>
          <w:t>insert location</w:t>
        </w:r>
      </w:ins>
      <w:ins w:id="434" w:author="Raphael Malyankar" w:date="2024-10-07T18:58:00Z" w16du:dateUtc="2024-10-08T01:58:00Z">
        <w:r w:rsidRPr="00D513AE">
          <w:rPr>
            <w:highlight w:val="yellow"/>
            <w:lang w:val="en-GB"/>
          </w:rPr>
          <w:t xml:space="preserve"> – sheet, file, etc.</w:t>
        </w:r>
        <w:r>
          <w:rPr>
            <w:lang w:val="en-GB"/>
          </w:rPr>
          <w:t>]</w:t>
        </w:r>
      </w:ins>
    </w:p>
    <w:p w14:paraId="7EF141CE" w14:textId="479610E5" w:rsidR="00D513AE" w:rsidRDefault="00D513AE">
      <w:pPr>
        <w:pStyle w:val="Heading2"/>
        <w:rPr>
          <w:ins w:id="435" w:author="Raphael Malyankar" w:date="2024-10-07T18:56:00Z" w16du:dateUtc="2024-10-08T01:56:00Z"/>
          <w:lang w:val="en-GB"/>
        </w:rPr>
        <w:pPrChange w:id="436" w:author="Raphael Malyankar" w:date="2024-10-07T19:00:00Z" w16du:dateUtc="2024-10-08T02:00:00Z">
          <w:pPr>
            <w:tabs>
              <w:tab w:val="left" w:pos="1701"/>
            </w:tabs>
            <w:spacing w:line="240" w:lineRule="auto"/>
          </w:pPr>
        </w:pPrChange>
      </w:pPr>
      <w:bookmarkStart w:id="437" w:name="_Toc179220194"/>
      <w:ins w:id="438" w:author="Raphael Malyankar" w:date="2024-10-07T19:00:00Z" w16du:dateUtc="2024-10-08T02:00:00Z">
        <w:r>
          <w:rPr>
            <w:lang w:val="en-GB"/>
          </w:rPr>
          <w:t>Interoperability checks</w:t>
        </w:r>
      </w:ins>
      <w:bookmarkEnd w:id="437"/>
    </w:p>
    <w:p w14:paraId="0D716A81" w14:textId="0FE0EF61" w:rsidR="00D513AE" w:rsidRPr="00D76F20" w:rsidRDefault="00D513AE" w:rsidP="00D76F20">
      <w:pPr>
        <w:tabs>
          <w:tab w:val="left" w:pos="1701"/>
        </w:tabs>
        <w:spacing w:line="240" w:lineRule="auto"/>
        <w:rPr>
          <w:lang w:val="en-GB"/>
        </w:rPr>
      </w:pPr>
      <w:ins w:id="439" w:author="Raphael Malyankar" w:date="2024-10-07T19:01:00Z" w16du:dateUtc="2024-10-08T02:01:00Z">
        <w:r>
          <w:rPr>
            <w:lang w:val="en-GB"/>
          </w:rPr>
          <w:t>S-101 datasets and exchange sets intended for use on ECDIS must also pass the applicable introperability checks f</w:t>
        </w:r>
      </w:ins>
      <w:ins w:id="440" w:author="Raphael Malyankar" w:date="2024-10-07T19:02:00Z" w16du:dateUtc="2024-10-08T02:02:00Z">
        <w:r>
          <w:rPr>
            <w:lang w:val="en-GB"/>
          </w:rPr>
          <w:t>rom those listed</w:t>
        </w:r>
      </w:ins>
      <w:ins w:id="441" w:author="Raphael Malyankar" w:date="2024-10-07T19:01:00Z" w16du:dateUtc="2024-10-08T02:01:00Z">
        <w:r>
          <w:rPr>
            <w:lang w:val="en-GB"/>
          </w:rPr>
          <w:t xml:space="preserve"> in S-158:98.</w:t>
        </w:r>
      </w:ins>
    </w:p>
    <w:p w14:paraId="192042B5" w14:textId="40B51F02" w:rsidR="00861E96" w:rsidRDefault="00861E96" w:rsidP="00611211">
      <w:pPr>
        <w:pStyle w:val="Heading1"/>
        <w:rPr>
          <w:lang w:val="en-GB"/>
        </w:rPr>
      </w:pPr>
      <w:bookmarkStart w:id="442" w:name="_Toc179220195"/>
      <w:commentRangeStart w:id="443"/>
      <w:commentRangeStart w:id="444"/>
      <w:r>
        <w:rPr>
          <w:lang w:val="en-GB"/>
        </w:rPr>
        <w:t xml:space="preserve">Check </w:t>
      </w:r>
      <w:r w:rsidR="000C0A8B">
        <w:rPr>
          <w:lang w:val="en-GB"/>
        </w:rPr>
        <w:t xml:space="preserve">Application </w:t>
      </w:r>
      <w:r>
        <w:rPr>
          <w:lang w:val="en-GB"/>
        </w:rPr>
        <w:t>Sequence</w:t>
      </w:r>
      <w:commentRangeEnd w:id="443"/>
      <w:r w:rsidR="004B194F">
        <w:rPr>
          <w:rStyle w:val="CommentReference"/>
          <w:b w:val="0"/>
          <w:bCs w:val="0"/>
        </w:rPr>
        <w:commentReference w:id="443"/>
      </w:r>
      <w:commentRangeEnd w:id="444"/>
      <w:r w:rsidR="00911072">
        <w:rPr>
          <w:rStyle w:val="CommentReference"/>
          <w:b w:val="0"/>
          <w:bCs w:val="0"/>
        </w:rPr>
        <w:commentReference w:id="444"/>
      </w:r>
      <w:bookmarkEnd w:id="442"/>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59704D3F" w:rsidR="001B5F6E" w:rsidRDefault="001B5F6E" w:rsidP="001B5F6E">
      <w:pPr>
        <w:pStyle w:val="Caption"/>
        <w:keepNext/>
      </w:pPr>
      <w:r>
        <w:t xml:space="preserve">Table </w:t>
      </w:r>
      <w:ins w:id="445" w:author="Raphael Malyankar" w:date="2024-10-11T00:53:00Z" w16du:dateUtc="2024-10-11T07:53:00Z">
        <w:r w:rsidR="00AA03C2">
          <w:fldChar w:fldCharType="begin"/>
        </w:r>
        <w:r w:rsidR="00AA03C2">
          <w:instrText xml:space="preserve"> STYLEREF 1 \s </w:instrText>
        </w:r>
      </w:ins>
      <w:r w:rsidR="00AA03C2">
        <w:fldChar w:fldCharType="separate"/>
      </w:r>
      <w:r w:rsidR="00AA03C2">
        <w:rPr>
          <w:noProof/>
        </w:rPr>
        <w:t>6</w:t>
      </w:r>
      <w:ins w:id="446" w:author="Raphael Malyankar" w:date="2024-10-11T00:53:00Z" w16du:dateUtc="2024-10-11T07:53:00Z">
        <w:r w:rsidR="00AA03C2">
          <w:fldChar w:fldCharType="end"/>
        </w:r>
        <w:r w:rsidR="00AA03C2">
          <w:t>.</w:t>
        </w:r>
        <w:r w:rsidR="00AA03C2">
          <w:fldChar w:fldCharType="begin"/>
        </w:r>
        <w:r w:rsidR="00AA03C2">
          <w:instrText xml:space="preserve"> SEQ Table \* ARABIC \s 1 </w:instrText>
        </w:r>
      </w:ins>
      <w:r w:rsidR="00AA03C2">
        <w:fldChar w:fldCharType="separate"/>
      </w:r>
      <w:ins w:id="447" w:author="Raphael Malyankar" w:date="2024-10-11T00:53:00Z" w16du:dateUtc="2024-10-11T07:53:00Z">
        <w:r w:rsidR="00AA03C2">
          <w:rPr>
            <w:noProof/>
          </w:rPr>
          <w:t>1</w:t>
        </w:r>
        <w:r w:rsidR="00AA03C2">
          <w:fldChar w:fldCharType="end"/>
        </w:r>
      </w:ins>
      <w:del w:id="448" w:author="Raphael Malyankar" w:date="2024-10-11T00:53:00Z" w16du:dateUtc="2024-10-11T07:53:00Z">
        <w:r w:rsidR="003E0544" w:rsidDel="00AA03C2">
          <w:fldChar w:fldCharType="begin"/>
        </w:r>
        <w:r w:rsidR="003E0544" w:rsidDel="00AA03C2">
          <w:delInstrText xml:space="preserve"> STYLEREF 1 \s </w:delInstrText>
        </w:r>
        <w:r w:rsidR="003E0544" w:rsidDel="00AA03C2">
          <w:fldChar w:fldCharType="separate"/>
        </w:r>
        <w:r w:rsidR="00A53D60" w:rsidDel="00AA03C2">
          <w:rPr>
            <w:noProof/>
          </w:rPr>
          <w:delText>6</w:delText>
        </w:r>
        <w:r w:rsidR="003E0544" w:rsidDel="00AA03C2">
          <w:fldChar w:fldCharType="end"/>
        </w:r>
        <w:r w:rsidR="003E0544" w:rsidDel="00AA03C2">
          <w:delText>.</w:delText>
        </w:r>
        <w:r w:rsidR="003E0544" w:rsidDel="00AA03C2">
          <w:fldChar w:fldCharType="begin"/>
        </w:r>
        <w:r w:rsidR="003E0544" w:rsidDel="00AA03C2">
          <w:delInstrText xml:space="preserve"> SEQ Table \* ARABIC \s 1 </w:delInstrText>
        </w:r>
        <w:r w:rsidR="003E0544" w:rsidDel="00AA03C2">
          <w:fldChar w:fldCharType="separate"/>
        </w:r>
        <w:r w:rsidR="00A53D60" w:rsidDel="00AA03C2">
          <w:rPr>
            <w:noProof/>
          </w:rPr>
          <w:delText>1</w:delText>
        </w:r>
        <w:r w:rsidR="003E0544" w:rsidDel="00AA03C2">
          <w:fldChar w:fldCharType="end"/>
        </w:r>
      </w:del>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782"/>
        <w:gridCol w:w="1654"/>
        <w:gridCol w:w="2818"/>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0ACCEBE5" w:rsidR="00336B36" w:rsidRPr="001B5F6E" w:rsidRDefault="00336B36" w:rsidP="00D24C0B">
            <w:pPr>
              <w:spacing w:after="120" w:line="240" w:lineRule="auto"/>
              <w:rPr>
                <w:lang w:val="en-GB"/>
              </w:rPr>
            </w:pPr>
            <w:r w:rsidRPr="001B5F6E">
              <w:rPr>
                <w:lang w:val="en-GB"/>
              </w:rPr>
              <w:t>S-158:1</w:t>
            </w:r>
            <w:r w:rsidR="0066513D">
              <w:rPr>
                <w:lang w:val="en-GB"/>
              </w:rPr>
              <w:t>01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55B41EC7" w:rsidR="0066513D" w:rsidRPr="001B5F6E" w:rsidRDefault="0066513D" w:rsidP="0066513D">
            <w:pPr>
              <w:spacing w:after="120" w:line="240" w:lineRule="auto"/>
              <w:rPr>
                <w:lang w:val="en-GB"/>
              </w:rPr>
            </w:pPr>
            <w:r>
              <w:rPr>
                <w:lang w:val="en-GB"/>
              </w:rPr>
              <w:t>S-158:101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77B9FC5B" w:rsidR="0066513D" w:rsidRPr="001B5F6E" w:rsidRDefault="0066513D" w:rsidP="0066513D">
            <w:pPr>
              <w:spacing w:after="120" w:line="240" w:lineRule="auto"/>
              <w:rPr>
                <w:lang w:val="en-GB"/>
              </w:rPr>
            </w:pPr>
            <w:r>
              <w:rPr>
                <w:lang w:val="en-GB"/>
              </w:rPr>
              <w:t>S-158:101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351315A3" w:rsidR="0066513D" w:rsidRPr="001B5F6E" w:rsidRDefault="0066513D" w:rsidP="0066513D">
            <w:pPr>
              <w:spacing w:after="120" w:line="240" w:lineRule="auto"/>
              <w:rPr>
                <w:lang w:val="en-GB"/>
              </w:rPr>
            </w:pPr>
            <w:r>
              <w:rPr>
                <w:lang w:val="en-GB"/>
              </w:rPr>
              <w:t>S-158:101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3FA394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S-1</w:t>
            </w:r>
            <w:r w:rsidR="00D76F20">
              <w:rPr>
                <w:lang w:val="en-GB"/>
              </w:rPr>
              <w:t>01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Default="00B71DF3" w:rsidP="00D24C0B">
            <w:pPr>
              <w:spacing w:after="120" w:line="240" w:lineRule="auto"/>
              <w:rPr>
                <w:lang w:val="en-GB"/>
              </w:rPr>
            </w:pPr>
            <w:r>
              <w:rPr>
                <w:lang w:val="en-GB"/>
              </w:rPr>
              <w:t>4</w:t>
            </w:r>
          </w:p>
        </w:tc>
        <w:tc>
          <w:tcPr>
            <w:tcW w:w="0" w:type="auto"/>
          </w:tcPr>
          <w:p w14:paraId="78AA00A6" w14:textId="2D319188" w:rsidR="00B71DF3" w:rsidRDefault="00B71DF3" w:rsidP="00336B36">
            <w:pPr>
              <w:spacing w:after="120" w:line="240" w:lineRule="auto"/>
              <w:jc w:val="left"/>
              <w:rPr>
                <w:lang w:val="en-GB"/>
              </w:rPr>
            </w:pPr>
            <w:r>
              <w:rPr>
                <w:lang w:val="en-GB"/>
              </w:rPr>
              <w:t>Inter-dataset, intra-product checks</w:t>
            </w:r>
          </w:p>
        </w:tc>
        <w:tc>
          <w:tcPr>
            <w:tcW w:w="0" w:type="auto"/>
          </w:tcPr>
          <w:p w14:paraId="2CE7CBD4" w14:textId="5C22CF28" w:rsidR="00B71DF3" w:rsidRDefault="00B71DF3" w:rsidP="00D24C0B">
            <w:pPr>
              <w:spacing w:after="120" w:line="240" w:lineRule="auto"/>
              <w:rPr>
                <w:lang w:val="en-GB"/>
              </w:rPr>
            </w:pPr>
            <w:r>
              <w:rPr>
                <w:lang w:val="en-GB"/>
              </w:rPr>
              <w:t>S-158:1</w:t>
            </w:r>
            <w:r w:rsidR="0066513D">
              <w:rPr>
                <w:lang w:val="en-GB"/>
              </w:rPr>
              <w:t>01 checks numbered Nxxx</w:t>
            </w:r>
          </w:p>
        </w:tc>
        <w:tc>
          <w:tcPr>
            <w:tcW w:w="0" w:type="auto"/>
          </w:tcPr>
          <w:p w14:paraId="538350AB" w14:textId="506A8780" w:rsidR="00B71DF3" w:rsidRPr="001E0E51" w:rsidRDefault="00B71DF3" w:rsidP="001E0E51">
            <w:pPr>
              <w:spacing w:line="240" w:lineRule="auto"/>
              <w:jc w:val="left"/>
              <w:rPr>
                <w:lang w:val="en-GB"/>
              </w:rPr>
            </w:pPr>
            <w:r>
              <w:rPr>
                <w:lang w:val="en-GB"/>
              </w:rPr>
              <w:t xml:space="preserve">Adjacent or </w:t>
            </w:r>
            <w:r w:rsidR="003F2031">
              <w:rPr>
                <w:lang w:val="en-GB"/>
              </w:rPr>
              <w:t>intersecting</w:t>
            </w:r>
            <w:r>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685AFF7C" w:rsidR="00903054" w:rsidRDefault="00903054" w:rsidP="00D24C0B">
            <w:pPr>
              <w:spacing w:after="120" w:line="240" w:lineRule="auto"/>
              <w:rPr>
                <w:lang w:val="en-GB"/>
              </w:rPr>
            </w:pPr>
            <w:r>
              <w:rPr>
                <w:lang w:val="en-GB"/>
              </w:rPr>
              <w:t>S-158:1</w:t>
            </w:r>
            <w:r w:rsidR="0066513D">
              <w:rPr>
                <w:lang w:val="en-GB"/>
              </w:rPr>
              <w:t>01 checked numbered Nxxx</w:t>
            </w:r>
          </w:p>
        </w:tc>
        <w:tc>
          <w:tcPr>
            <w:tcW w:w="0" w:type="auto"/>
          </w:tcPr>
          <w:p w14:paraId="35EA6068" w14:textId="04796C82" w:rsidR="00903054" w:rsidRDefault="00903054" w:rsidP="001E0E51">
            <w:pPr>
              <w:spacing w:line="240" w:lineRule="auto"/>
              <w:jc w:val="left"/>
              <w:rPr>
                <w:lang w:val="en-GB"/>
              </w:rPr>
            </w:pPr>
            <w:r>
              <w:rPr>
                <w:lang w:val="en-GB"/>
              </w:rPr>
              <w:t xml:space="preserve">Related datasets for different versions of </w:t>
            </w:r>
            <w:r w:rsidR="00461C83">
              <w:rPr>
                <w:lang w:val="en-GB"/>
              </w:rPr>
              <w:t>S-101</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B5C344E" w:rsidR="001E0E51" w:rsidRPr="001E0E51" w:rsidRDefault="00461C83" w:rsidP="001E0E51">
            <w:pPr>
              <w:spacing w:line="240" w:lineRule="auto"/>
              <w:jc w:val="left"/>
              <w:rPr>
                <w:lang w:val="en-GB"/>
              </w:rPr>
            </w:pPr>
            <w:r>
              <w:rPr>
                <w:lang w:val="en-GB"/>
              </w:rPr>
              <w:t>S-101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lastRenderedPageBreak/>
              <w:t>7</w:t>
            </w:r>
          </w:p>
        </w:tc>
        <w:tc>
          <w:tcPr>
            <w:tcW w:w="0" w:type="auto"/>
          </w:tcPr>
          <w:p w14:paraId="65A9CD0E" w14:textId="77777777" w:rsidR="00336B36" w:rsidRDefault="00336B36" w:rsidP="00336B36">
            <w:pPr>
              <w:spacing w:after="120" w:line="240" w:lineRule="auto"/>
              <w:jc w:val="left"/>
              <w:rPr>
                <w:lang w:val="en-GB"/>
              </w:rPr>
            </w:pPr>
            <w:r w:rsidRPr="001B5F6E">
              <w:rPr>
                <w:lang w:val="en-GB"/>
              </w:rPr>
              <w:t>Product-specific checks for exchange sets</w:t>
            </w:r>
          </w:p>
          <w:p w14:paraId="6818C9C8" w14:textId="7DF04877" w:rsidR="005C2DC6" w:rsidRPr="001B5F6E" w:rsidRDefault="005C2DC6" w:rsidP="00336B36">
            <w:pPr>
              <w:spacing w:after="120" w:line="240" w:lineRule="auto"/>
              <w:jc w:val="left"/>
              <w:rPr>
                <w:lang w:val="en-GB"/>
              </w:rPr>
            </w:pPr>
            <w:r>
              <w:rPr>
                <w:lang w:val="en-GB"/>
              </w:rPr>
              <w:t>(Not applicable? Are checks for conforming to product-specific constraints covered by a generically-phrased S-100 check?)</w:t>
            </w:r>
          </w:p>
        </w:tc>
        <w:tc>
          <w:tcPr>
            <w:tcW w:w="0" w:type="auto"/>
          </w:tcPr>
          <w:p w14:paraId="1A01E369" w14:textId="2F98CFA0" w:rsidR="00336B36" w:rsidRPr="001B5F6E" w:rsidRDefault="00336B36" w:rsidP="00D24C0B">
            <w:pPr>
              <w:spacing w:after="120" w:line="240" w:lineRule="auto"/>
              <w:rPr>
                <w:lang w:val="en-GB"/>
              </w:rPr>
            </w:pPr>
            <w:r w:rsidRPr="001B5F6E">
              <w:rPr>
                <w:lang w:val="en-GB"/>
              </w:rPr>
              <w:t>S-158:1</w:t>
            </w:r>
            <w:r w:rsidR="0066513D">
              <w:rPr>
                <w:lang w:val="en-GB"/>
              </w:rPr>
              <w:t>01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6EC92E2B"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S-1</w:t>
            </w:r>
            <w:r w:rsidR="009B1958">
              <w:rPr>
                <w:lang w:val="en-GB"/>
              </w:rPr>
              <w:t>01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449" w:name="_Ref172572049"/>
      <w:bookmarkStart w:id="450" w:name="_Toc179220196"/>
      <w:r>
        <w:rPr>
          <w:lang w:val="en-GB"/>
        </w:rPr>
        <w:t>Check Classification</w:t>
      </w:r>
      <w:bookmarkEnd w:id="449"/>
      <w:bookmarkEnd w:id="45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451" w:name="_Ref172575919"/>
      <w:bookmarkStart w:id="452" w:name="_Toc179220197"/>
      <w:r>
        <w:rPr>
          <w:lang w:val="en-GB"/>
        </w:rPr>
        <w:t>Geometry and Spatial Operators</w:t>
      </w:r>
      <w:bookmarkEnd w:id="451"/>
      <w:bookmarkEnd w:id="452"/>
    </w:p>
    <w:p w14:paraId="295D30AA" w14:textId="41B6D9BA" w:rsidR="00600EF7" w:rsidRDefault="00600EF7" w:rsidP="00600EF7">
      <w:pPr>
        <w:rPr>
          <w:ins w:id="453" w:author="Raphael Malyankar" w:date="2024-08-12T08:32:00Z" w16du:dateUtc="2024-08-12T15:32:00Z"/>
          <w:lang w:val="en-GB"/>
        </w:rPr>
      </w:pPr>
      <w:r>
        <w:rPr>
          <w:lang w:val="en-GB"/>
        </w:rPr>
        <w:t>Geometry and spatial operators conform to the operators for vector products described in S-158.</w:t>
      </w:r>
    </w:p>
    <w:p w14:paraId="5C94D707" w14:textId="6291C0C3" w:rsidR="00D15AE1" w:rsidRDefault="00D15AE1" w:rsidP="00D15AE1">
      <w:pPr>
        <w:tabs>
          <w:tab w:val="left" w:pos="1701"/>
        </w:tabs>
        <w:spacing w:after="120" w:line="240" w:lineRule="auto"/>
        <w:rPr>
          <w:lang w:val="en-GB"/>
        </w:rPr>
      </w:pPr>
      <w:ins w:id="454" w:author="Raphael Malyankar" w:date="2024-08-12T08:32:00Z" w16du:dateUtc="2024-08-12T15:32:00Z">
        <w:r w:rsidRPr="00D15AE1">
          <w:rPr>
            <w:lang w:val="en-GB"/>
          </w:rPr>
          <w:t xml:space="preserve">For all spatial operators a default tolerance </w:t>
        </w:r>
        <w:r>
          <w:rPr>
            <w:lang w:val="en-GB"/>
          </w:rPr>
          <w:t>of 1/</w:t>
        </w:r>
      </w:ins>
      <w:ins w:id="455" w:author="Raphael Malyankar" w:date="2024-08-26T00:24:00Z" w16du:dateUtc="2024-08-26T07:24:00Z">
        <w:r w:rsidR="0054001B">
          <w:rPr>
            <w:lang w:val="en-GB"/>
          </w:rPr>
          <w:t xml:space="preserve">CMFX, 1/CMFY, or 1/CMFZ </w:t>
        </w:r>
      </w:ins>
      <w:ins w:id="456" w:author="Raphael Malyankar" w:date="2024-08-26T00:25:00Z" w16du:dateUtc="2024-08-26T07:25:00Z">
        <w:r w:rsidR="0054001B">
          <w:rPr>
            <w:lang w:val="en-GB"/>
          </w:rPr>
          <w:t>(corresponding to the coordinate axis)</w:t>
        </w:r>
      </w:ins>
      <w:ins w:id="457" w:author="Raphael Malyankar" w:date="2024-08-12T08:32:00Z" w16du:dateUtc="2024-08-12T15:32:00Z">
        <w:r w:rsidRPr="00D15AE1">
          <w:rPr>
            <w:lang w:val="en-GB"/>
          </w:rPr>
          <w:t xml:space="preserve"> should be applied in validation software.</w:t>
        </w:r>
      </w:ins>
    </w:p>
    <w:p w14:paraId="5EF723C0" w14:textId="08CE7948" w:rsidR="002C7023" w:rsidRDefault="002C7023" w:rsidP="002C7023">
      <w:pPr>
        <w:pStyle w:val="Heading1"/>
        <w:rPr>
          <w:lang w:val="en-GB"/>
        </w:rPr>
      </w:pPr>
      <w:bookmarkStart w:id="458" w:name="_Toc179220198"/>
      <w:r>
        <w:rPr>
          <w:lang w:val="en-GB"/>
        </w:rPr>
        <w:t>Other Components of this Specification</w:t>
      </w:r>
      <w:bookmarkEnd w:id="458"/>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6681FB7" w:rsidR="002C7023" w:rsidRPr="00AE3D32" w:rsidRDefault="002C7023" w:rsidP="00AE3D32">
      <w:pPr>
        <w:pStyle w:val="ListParagraph"/>
        <w:numPr>
          <w:ilvl w:val="0"/>
          <w:numId w:val="108"/>
        </w:numPr>
        <w:rPr>
          <w:lang w:val="en-GB"/>
        </w:rPr>
      </w:pPr>
      <w:r w:rsidRPr="00AE3D32">
        <w:rPr>
          <w:lang w:val="en-GB"/>
        </w:rPr>
        <w:t xml:space="preserve">Spreadsheet of S-101 validation checks named </w:t>
      </w:r>
      <w:del w:id="459" w:author="Raphael Malyankar" w:date="2024-09-30T13:50:00Z" w16du:dateUtc="2024-09-30T20:50:00Z">
        <w:r w:rsidRPr="00AE3D32" w:rsidDel="00E2341D">
          <w:rPr>
            <w:lang w:val="en-GB"/>
          </w:rPr>
          <w:delText>???.</w:delText>
        </w:r>
      </w:del>
      <w:ins w:id="460" w:author="Raphael Malyankar" w:date="2024-09-30T13:50:00Z" w16du:dateUtc="2024-09-30T20:50:00Z">
        <w:r w:rsidR="00E2341D">
          <w:rPr>
            <w:lang w:val="en-GB"/>
          </w:rPr>
          <w:t>S158_101_0_2_0</w:t>
        </w:r>
      </w:ins>
      <w:ins w:id="461" w:author="Raphael Malyankar" w:date="2024-09-30T13:51:00Z" w16du:dateUtc="2024-09-30T20:51:00Z">
        <w:r w:rsidR="00E2341D">
          <w:rPr>
            <w:lang w:val="en-GB"/>
          </w:rPr>
          <w:t>_2024</w:t>
        </w:r>
      </w:ins>
      <w:ins w:id="462" w:author="Raphael Malyankar" w:date="2024-10-07T17:00:00Z" w16du:dateUtc="2024-10-08T00:00:00Z">
        <w:r w:rsidR="003C4086">
          <w:rPr>
            <w:lang w:val="en-GB"/>
          </w:rPr>
          <w:t>1007</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9" w:author="Raphael Malyankar" w:date="2024-08-06T18:40:00Z" w:initials="rmm">
    <w:p w14:paraId="7665EBB5" w14:textId="4D7714F3" w:rsidR="00583ED8" w:rsidRDefault="00583ED8">
      <w:pPr>
        <w:pStyle w:val="CommentText"/>
      </w:pPr>
      <w:r>
        <w:rPr>
          <w:rStyle w:val="CommentReference"/>
        </w:rPr>
        <w:annotationRef/>
      </w:r>
      <w:r>
        <w:t>Review for completeness and duplication after S-101 is finalized and the S-158 series is more mature.</w:t>
      </w:r>
    </w:p>
  </w:comment>
  <w:comment w:id="163" w:author="Raphael Malyankar" w:date="2024-08-06T20:29:00Z" w:initials="rmm">
    <w:p w14:paraId="1FAEEFD5" w14:textId="77777777" w:rsidR="00FA4269" w:rsidRDefault="00FA4269">
      <w:pPr>
        <w:pStyle w:val="CommentText"/>
      </w:pPr>
      <w:r>
        <w:rPr>
          <w:rStyle w:val="CommentReference"/>
        </w:rPr>
        <w:annotationRef/>
      </w:r>
      <w:r>
        <w:t>To do: Scan the S-101 checks for more product-specific abbreviations.</w:t>
      </w:r>
    </w:p>
    <w:p w14:paraId="6BECA174" w14:textId="6D21754B" w:rsidR="00FA4269" w:rsidRDefault="00FA4269">
      <w:pPr>
        <w:pStyle w:val="CommentText"/>
      </w:pPr>
      <w:r>
        <w:t>“ER file” should be changed to “update file” in the list of checks and the corresponding abbreviation deleted from this clause</w:t>
      </w:r>
    </w:p>
  </w:comment>
  <w:comment w:id="180"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3F6A210C" w:rsidR="000F4686" w:rsidRDefault="000F4686">
      <w:pPr>
        <w:pStyle w:val="CommentText"/>
      </w:pPr>
      <w:r>
        <w:t>Provisionally, that list is treated as part of this Specification and changes to it will require a new clarification, revision, or edition of S-158:101.</w:t>
      </w:r>
    </w:p>
  </w:comment>
  <w:comment w:id="181" w:author="Raphael Malyankar" w:date="2024-09-24T15:46:00Z" w:initials="rmm">
    <w:p w14:paraId="22932736" w14:textId="2D27C891" w:rsidR="00B95E73" w:rsidRDefault="00B95E73">
      <w:pPr>
        <w:pStyle w:val="CommentText"/>
      </w:pPr>
      <w:r>
        <w:rPr>
          <w:rStyle w:val="CommentReference"/>
        </w:rPr>
        <w:annotationRef/>
      </w:r>
      <w:r>
        <w:t>[K</w:t>
      </w:r>
      <w:r w:rsidR="002D49D4">
        <w:rPr>
          <w:rFonts w:cs="Arial"/>
        </w:rPr>
        <w:t>Ö 9/22</w:t>
      </w:r>
      <w:r>
        <w:t xml:space="preserve">] </w:t>
      </w:r>
      <w:r w:rsidRPr="00B95E73">
        <w:rPr>
          <w:sz w:val="16"/>
          <w:szCs w:val="16"/>
        </w:rPr>
        <w:annotationRef/>
      </w:r>
      <w:r w:rsidRPr="00B95E73">
        <w:t>Agree that a discussion on the maintenance regime on S-158 need to be held. How should the S-158:1xx be maintained in terms on new editions, revisions or clarification (noting that S-58 is only updated by new editions) and to which part of resolution 2/2007 S-158 should belong.</w:t>
      </w:r>
    </w:p>
  </w:comment>
  <w:comment w:id="182"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83"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189" w:author="Raphael Malyankar" w:date="2024-09-24T16:03:00Z" w:initials="rmm">
    <w:p w14:paraId="123DF290" w14:textId="1061E7EC" w:rsidR="002D49D4" w:rsidRDefault="002D49D4">
      <w:pPr>
        <w:pStyle w:val="CommentText"/>
      </w:pPr>
      <w:r>
        <w:rPr>
          <w:rStyle w:val="CommentReference"/>
        </w:rPr>
        <w:annotationRef/>
      </w:r>
      <w:r>
        <w:t>8.0.0 is currently in draft form, update after approval</w:t>
      </w:r>
    </w:p>
  </w:comment>
  <w:comment w:id="234" w:author="Raphael Malyankar" w:date="2024-10-07T19:03:00Z" w:initials="rmm">
    <w:p w14:paraId="33D6FA32" w14:textId="1C23C1F6" w:rsidR="001D4E24" w:rsidRDefault="001D4E24">
      <w:pPr>
        <w:pStyle w:val="CommentText"/>
      </w:pPr>
      <w:r>
        <w:rPr>
          <w:rStyle w:val="CommentReference"/>
        </w:rPr>
        <w:annotationRef/>
      </w:r>
      <w:r>
        <w:t>Replace any “DevNNNN” checks with the final Check_ID when finalizing.</w:t>
      </w:r>
    </w:p>
  </w:comment>
  <w:comment w:id="443"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444"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22932736" w15:paraIdParent="0C2D990D" w15:done="0"/>
  <w15:commentEx w15:paraId="16C0623A" w15:done="0"/>
  <w15:commentEx w15:paraId="2AB897DB" w15:paraIdParent="16C0623A" w15:done="0"/>
  <w15:commentEx w15:paraId="123DF290" w15:done="0"/>
  <w15:commentEx w15:paraId="33D6FA32" w15:done="0"/>
  <w15:commentEx w15:paraId="1057D043" w15:done="0"/>
  <w15:commentEx w15:paraId="07FB1DF3" w15:paraIdParent="1057D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32109080" w16cex:dateUtc="2024-09-24T22:46:00Z"/>
  <w16cex:commentExtensible w16cex:durableId="58956C6F" w16cex:dateUtc="2024-08-07T07:12:00Z"/>
  <w16cex:commentExtensible w16cex:durableId="464DA9A3" w16cex:dateUtc="2024-09-24T22:48:00Z"/>
  <w16cex:commentExtensible w16cex:durableId="278C0634" w16cex:dateUtc="2024-09-24T23:03:00Z"/>
  <w16cex:commentExtensible w16cex:durableId="1D4864A4" w16cex:dateUtc="2024-10-08T02:03:00Z"/>
  <w16cex:commentExtensible w16cex:durableId="7C4FEC58" w16cex:dateUtc="2024-09-24T22:49:00Z"/>
  <w16cex:commentExtensible w16cex:durableId="5AED4459" w16cex:dateUtc="2024-09-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22932736" w16cid:durableId="32109080"/>
  <w16cid:commentId w16cid:paraId="16C0623A" w16cid:durableId="58956C6F"/>
  <w16cid:commentId w16cid:paraId="2AB897DB" w16cid:durableId="464DA9A3"/>
  <w16cid:commentId w16cid:paraId="123DF290" w16cid:durableId="278C0634"/>
  <w16cid:commentId w16cid:paraId="33D6FA32" w16cid:durableId="1D4864A4"/>
  <w16cid:commentId w16cid:paraId="1057D043" w16cid:durableId="7C4FEC58"/>
  <w16cid:commentId w16cid:paraId="07FB1DF3" w16cid:durableId="5AED4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0E4F9" w14:textId="77777777" w:rsidR="00F460A2" w:rsidRDefault="00F460A2" w:rsidP="003B41C3">
      <w:pPr>
        <w:spacing w:line="240" w:lineRule="auto"/>
      </w:pPr>
      <w:r>
        <w:separator/>
      </w:r>
    </w:p>
  </w:endnote>
  <w:endnote w:type="continuationSeparator" w:id="0">
    <w:p w14:paraId="6BBF3E11" w14:textId="77777777" w:rsidR="00F460A2" w:rsidRDefault="00F460A2"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4184FAD5"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ins w:id="114" w:author="Raphael Malyankar" w:date="2024-09-24T15:33:00Z" w16du:dateUtc="2024-09-24T22:33:00Z">
      <w:r w:rsidR="00DA1A11">
        <w:rPr>
          <w:rFonts w:ascii="Arial" w:hAnsi="Arial" w:cs="Arial"/>
          <w:sz w:val="16"/>
        </w:rPr>
        <w:t>:101</w:t>
      </w:r>
    </w:ins>
    <w:r>
      <w:rPr>
        <w:rFonts w:ascii="Arial" w:hAnsi="Arial" w:cs="Arial"/>
        <w:sz w:val="16"/>
      </w:rPr>
      <w:ptab w:relativeTo="margin" w:alignment="center" w:leader="none"/>
    </w:r>
    <w:ins w:id="115" w:author="Raphael Malyankar" w:date="2024-10-07T16:52:00Z" w16du:dateUtc="2024-10-07T23:52:00Z">
      <w:r w:rsidR="00ED09DB">
        <w:rPr>
          <w:rFonts w:ascii="Arial" w:hAnsi="Arial" w:cs="Arial"/>
          <w:sz w:val="16"/>
        </w:rPr>
        <w:t>Octo</w:t>
      </w:r>
    </w:ins>
    <w:ins w:id="116" w:author="Raphael Malyankar" w:date="2024-09-24T15:31:00Z" w16du:dateUtc="2024-09-24T22:31:00Z">
      <w:r w:rsidR="00DA1A11">
        <w:rPr>
          <w:rFonts w:ascii="Arial" w:hAnsi="Arial" w:cs="Arial"/>
          <w:sz w:val="16"/>
        </w:rPr>
        <w:t>ber</w:t>
      </w:r>
    </w:ins>
    <w:del w:id="117" w:author="Raphael Malyankar" w:date="2024-09-24T15:31:00Z" w16du:dateUtc="2024-09-24T22:31:00Z">
      <w:r w:rsidR="004B1303" w:rsidDel="00DA1A11">
        <w:rPr>
          <w:rFonts w:ascii="Arial" w:hAnsi="Arial" w:cs="Arial"/>
          <w:sz w:val="16"/>
        </w:rPr>
        <w:delText>August</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18" w:author="Raphael Malyankar" w:date="2024-09-24T15:31:00Z" w16du:dateUtc="2024-09-24T22:31:00Z">
      <w:r w:rsidR="00DA1A11">
        <w:rPr>
          <w:rFonts w:ascii="Arial" w:hAnsi="Arial" w:cs="Arial"/>
          <w:sz w:val="16"/>
        </w:rPr>
        <w:t>2</w:t>
      </w:r>
    </w:ins>
    <w:del w:id="119" w:author="Raphael Malyankar" w:date="2024-09-24T15:31:00Z" w16du:dateUtc="2024-09-24T22:31:00Z">
      <w:r w:rsidR="00723E95" w:rsidDel="00DA1A11">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240C2ADA"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ins w:id="120" w:author="Raphael Malyankar" w:date="2024-09-24T15:33:00Z" w16du:dateUtc="2024-09-24T22:33:00Z">
      <w:r w:rsidR="00DA1A11">
        <w:rPr>
          <w:rFonts w:ascii="Arial" w:hAnsi="Arial" w:cs="Arial"/>
          <w:sz w:val="16"/>
        </w:rPr>
        <w:t>:101</w:t>
      </w:r>
    </w:ins>
    <w:r>
      <w:rPr>
        <w:rFonts w:ascii="Arial" w:hAnsi="Arial" w:cs="Arial"/>
        <w:sz w:val="16"/>
      </w:rPr>
      <w:ptab w:relativeTo="margin" w:alignment="center" w:leader="none"/>
    </w:r>
    <w:ins w:id="121" w:author="Raphael Malyankar" w:date="2024-09-24T15:31:00Z" w16du:dateUtc="2024-09-24T22:31:00Z">
      <w:r w:rsidR="00DA1A11">
        <w:rPr>
          <w:rFonts w:ascii="Arial" w:hAnsi="Arial" w:cs="Arial"/>
          <w:sz w:val="16"/>
        </w:rPr>
        <w:t>September</w:t>
      </w:r>
    </w:ins>
    <w:del w:id="122" w:author="Raphael Malyankar" w:date="2024-09-24T15:31:00Z" w16du:dateUtc="2024-09-24T22:31:00Z">
      <w:r w:rsidR="004B1303" w:rsidDel="00DA1A11">
        <w:rPr>
          <w:rFonts w:ascii="Arial" w:hAnsi="Arial" w:cs="Arial"/>
          <w:sz w:val="16"/>
        </w:rPr>
        <w:delText>August</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23" w:author="Raphael Malyankar" w:date="2024-09-24T15:31:00Z" w16du:dateUtc="2024-09-24T22:31:00Z">
      <w:r w:rsidR="00DA1A11">
        <w:rPr>
          <w:rFonts w:ascii="Arial" w:hAnsi="Arial" w:cs="Arial"/>
          <w:sz w:val="16"/>
        </w:rPr>
        <w:t>2</w:t>
      </w:r>
    </w:ins>
    <w:del w:id="124" w:author="Raphael Malyankar" w:date="2024-09-24T15:31:00Z" w16du:dateUtc="2024-09-24T22:31:00Z">
      <w:r w:rsidR="00723E95" w:rsidDel="00DA1A11">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2C7DC2CB"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ins w:id="465" w:author="Raphael Malyankar" w:date="2024-09-24T15:33:00Z" w16du:dateUtc="2024-09-24T22:33:00Z">
      <w:r w:rsidR="00DA1A11">
        <w:rPr>
          <w:rFonts w:cs="Arial"/>
          <w:sz w:val="16"/>
        </w:rPr>
        <w:t>:101</w:t>
      </w:r>
    </w:ins>
    <w:r w:rsidRPr="003C4461">
      <w:rPr>
        <w:rFonts w:cs="Arial"/>
        <w:sz w:val="16"/>
      </w:rPr>
      <w:tab/>
    </w:r>
    <w:ins w:id="466" w:author="Raphael Malyankar" w:date="2024-10-07T16:52:00Z" w16du:dateUtc="2024-10-07T23:52:00Z">
      <w:r w:rsidR="00ED09DB">
        <w:rPr>
          <w:rFonts w:cs="Arial"/>
          <w:sz w:val="16"/>
        </w:rPr>
        <w:t>Octo</w:t>
      </w:r>
    </w:ins>
    <w:ins w:id="467" w:author="Raphael Malyankar" w:date="2024-09-24T15:32:00Z" w16du:dateUtc="2024-09-24T22:32:00Z">
      <w:r w:rsidR="00DA1A11">
        <w:rPr>
          <w:rFonts w:cs="Arial"/>
          <w:sz w:val="16"/>
        </w:rPr>
        <w:t>ber</w:t>
      </w:r>
    </w:ins>
    <w:del w:id="468" w:author="Raphael Malyankar" w:date="2024-09-24T15:32:00Z" w16du:dateUtc="2024-09-24T22:32:00Z">
      <w:r w:rsidR="004B1303" w:rsidDel="00DA1A11">
        <w:rPr>
          <w:rFonts w:cs="Arial"/>
          <w:sz w:val="16"/>
        </w:rPr>
        <w:delText>August</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469" w:author="Raphael Malyankar" w:date="2024-09-24T15:32:00Z" w16du:dateUtc="2024-09-24T22:32:00Z">
      <w:r w:rsidR="00DA1A11">
        <w:rPr>
          <w:rFonts w:cs="Arial"/>
          <w:sz w:val="16"/>
        </w:rPr>
        <w:t>2</w:t>
      </w:r>
    </w:ins>
    <w:del w:id="470" w:author="Raphael Malyankar" w:date="2024-09-24T15:32:00Z" w16du:dateUtc="2024-09-24T22:32:00Z">
      <w:r w:rsidR="00723E95" w:rsidDel="00DA1A11">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5122235D"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ins w:id="471" w:author="Raphael Malyankar" w:date="2024-09-24T15:33:00Z" w16du:dateUtc="2024-09-24T22:33:00Z">
      <w:r w:rsidR="00DA1A11">
        <w:rPr>
          <w:rFonts w:cs="Arial"/>
          <w:sz w:val="16"/>
        </w:rPr>
        <w:t>:101</w:t>
      </w:r>
    </w:ins>
    <w:r w:rsidRPr="004115CF">
      <w:rPr>
        <w:rFonts w:cs="Arial"/>
        <w:sz w:val="16"/>
      </w:rPr>
      <w:tab/>
    </w:r>
    <w:ins w:id="472" w:author="Raphael Malyankar" w:date="2024-10-07T16:52:00Z" w16du:dateUtc="2024-10-07T23:52:00Z">
      <w:r w:rsidR="00ED09DB">
        <w:rPr>
          <w:rFonts w:cs="Arial"/>
          <w:sz w:val="16"/>
        </w:rPr>
        <w:t>Octo</w:t>
      </w:r>
    </w:ins>
    <w:ins w:id="473" w:author="Raphael Malyankar" w:date="2024-09-24T15:32:00Z" w16du:dateUtc="2024-09-24T22:32:00Z">
      <w:r w:rsidR="00DA1A11">
        <w:rPr>
          <w:rFonts w:cs="Arial"/>
          <w:sz w:val="16"/>
        </w:rPr>
        <w:t>ber</w:t>
      </w:r>
    </w:ins>
    <w:del w:id="474" w:author="Raphael Malyankar" w:date="2024-09-24T15:32:00Z" w16du:dateUtc="2024-09-24T22:32:00Z">
      <w:r w:rsidR="004B1303" w:rsidDel="00DA1A11">
        <w:rPr>
          <w:rFonts w:cs="Arial"/>
          <w:sz w:val="16"/>
        </w:rPr>
        <w:delText>August</w:delText>
      </w:r>
    </w:del>
    <w:r w:rsidR="002D2E7B">
      <w:rPr>
        <w:rFonts w:cs="Arial"/>
        <w:sz w:val="16"/>
      </w:rPr>
      <w:t xml:space="preserve"> 2024</w:t>
    </w:r>
    <w:r w:rsidRPr="004115CF">
      <w:rPr>
        <w:rFonts w:cs="Arial"/>
        <w:sz w:val="16"/>
      </w:rPr>
      <w:tab/>
      <w:t xml:space="preserve">Edition </w:t>
    </w:r>
    <w:r w:rsidR="00723E95">
      <w:rPr>
        <w:rFonts w:cs="Arial"/>
        <w:sz w:val="16"/>
      </w:rPr>
      <w:t>0.</w:t>
    </w:r>
    <w:ins w:id="475" w:author="Raphael Malyankar" w:date="2024-09-24T15:32:00Z" w16du:dateUtc="2024-09-24T22:32:00Z">
      <w:r w:rsidR="00DA1A11">
        <w:rPr>
          <w:rFonts w:cs="Arial"/>
          <w:sz w:val="16"/>
        </w:rPr>
        <w:t>2</w:t>
      </w:r>
    </w:ins>
    <w:del w:id="476" w:author="Raphael Malyankar" w:date="2024-09-24T15:32:00Z" w16du:dateUtc="2024-09-24T22:32:00Z">
      <w:r w:rsidR="00723E95" w:rsidDel="00DA1A11">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9C357" w14:textId="77777777" w:rsidR="00F460A2" w:rsidRDefault="00F460A2" w:rsidP="003B41C3">
      <w:pPr>
        <w:spacing w:line="240" w:lineRule="auto"/>
      </w:pPr>
      <w:r>
        <w:separator/>
      </w:r>
    </w:p>
  </w:footnote>
  <w:footnote w:type="continuationSeparator" w:id="0">
    <w:p w14:paraId="7A1CFDED" w14:textId="77777777" w:rsidR="00F460A2" w:rsidRDefault="00F460A2"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23DC904E"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ins w:id="112" w:author="Raphael Malyankar" w:date="2024-09-24T15:31:00Z" w16du:dateUtc="2024-09-24T22:31:00Z">
      <w:r w:rsidR="00DA1A11">
        <w:rPr>
          <w:rFonts w:eastAsia="Times New Roman" w:cs="Arial"/>
          <w:sz w:val="16"/>
          <w:szCs w:val="16"/>
          <w:lang w:val="en-US" w:eastAsia="en-US"/>
        </w:rPr>
        <w:t xml:space="preserve">ENC </w:t>
      </w:r>
    </w:ins>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08A2E574"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ins w:id="113" w:author="Raphael Malyankar" w:date="2024-09-24T15:31:00Z" w16du:dateUtc="2024-09-24T22:31:00Z">
      <w:r w:rsidR="00DA1A11">
        <w:rPr>
          <w:rStyle w:val="PageNumber"/>
          <w:sz w:val="16"/>
          <w:szCs w:val="16"/>
          <w:lang w:val="en-US"/>
        </w:rPr>
        <w:t xml:space="preserve">ENC </w:t>
      </w:r>
    </w:ins>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52A684C"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ins w:id="463" w:author="Raphael Malyankar" w:date="2024-09-24T15:32:00Z" w16du:dateUtc="2024-09-24T22:32:00Z">
      <w:r w:rsidR="00DA1A11">
        <w:rPr>
          <w:rFonts w:eastAsia="Times New Roman" w:cs="Arial"/>
          <w:sz w:val="16"/>
          <w:szCs w:val="16"/>
          <w:lang w:val="en-US" w:eastAsia="en-US"/>
        </w:rPr>
        <w:t xml:space="preserve">ENC </w:t>
      </w:r>
    </w:ins>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10BB5184"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ins w:id="464" w:author="Raphael Malyankar" w:date="2024-09-24T15:32:00Z" w16du:dateUtc="2024-09-24T22:32:00Z">
      <w:r w:rsidR="00DA1A11">
        <w:rPr>
          <w:rStyle w:val="PageNumber"/>
          <w:sz w:val="16"/>
          <w:szCs w:val="16"/>
        </w:rPr>
        <w:t xml:space="preserve">ENC </w:t>
      </w:r>
    </w:ins>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49"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0"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5"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1"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0"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1"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3"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6"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4"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6"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4"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6"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5"/>
  </w:num>
  <w:num w:numId="3" w16cid:durableId="1200554153">
    <w:abstractNumId w:val="77"/>
  </w:num>
  <w:num w:numId="4" w16cid:durableId="26874917">
    <w:abstractNumId w:val="40"/>
  </w:num>
  <w:num w:numId="5" w16cid:durableId="1291784043">
    <w:abstractNumId w:val="23"/>
  </w:num>
  <w:num w:numId="6" w16cid:durableId="929847732">
    <w:abstractNumId w:val="64"/>
  </w:num>
  <w:num w:numId="7" w16cid:durableId="1586836451">
    <w:abstractNumId w:val="69"/>
  </w:num>
  <w:num w:numId="8" w16cid:durableId="1921057094">
    <w:abstractNumId w:val="42"/>
  </w:num>
  <w:num w:numId="9" w16cid:durableId="1962762874">
    <w:abstractNumId w:val="94"/>
  </w:num>
  <w:num w:numId="10" w16cid:durableId="1738239562">
    <w:abstractNumId w:val="75"/>
  </w:num>
  <w:num w:numId="11" w16cid:durableId="1054891756">
    <w:abstractNumId w:val="79"/>
  </w:num>
  <w:num w:numId="12" w16cid:durableId="1223911199">
    <w:abstractNumId w:val="5"/>
  </w:num>
  <w:num w:numId="13" w16cid:durableId="867184631">
    <w:abstractNumId w:val="60"/>
  </w:num>
  <w:num w:numId="14" w16cid:durableId="29578547">
    <w:abstractNumId w:val="81"/>
  </w:num>
  <w:num w:numId="15" w16cid:durableId="1242759490">
    <w:abstractNumId w:val="49"/>
  </w:num>
  <w:num w:numId="16" w16cid:durableId="1278220209">
    <w:abstractNumId w:val="86"/>
  </w:num>
  <w:num w:numId="17" w16cid:durableId="23554310">
    <w:abstractNumId w:val="80"/>
  </w:num>
  <w:num w:numId="18" w16cid:durableId="472605864">
    <w:abstractNumId w:val="36"/>
  </w:num>
  <w:num w:numId="19" w16cid:durableId="691220915">
    <w:abstractNumId w:val="17"/>
  </w:num>
  <w:num w:numId="20" w16cid:durableId="186408272">
    <w:abstractNumId w:val="18"/>
  </w:num>
  <w:num w:numId="21" w16cid:durableId="882785617">
    <w:abstractNumId w:val="82"/>
  </w:num>
  <w:num w:numId="22" w16cid:durableId="1412309642">
    <w:abstractNumId w:val="72"/>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1"/>
  </w:num>
  <w:num w:numId="32" w16cid:durableId="102577581">
    <w:abstractNumId w:val="66"/>
  </w:num>
  <w:num w:numId="33" w16cid:durableId="1385912249">
    <w:abstractNumId w:val="21"/>
  </w:num>
  <w:num w:numId="34" w16cid:durableId="706638586">
    <w:abstractNumId w:val="53"/>
  </w:num>
  <w:num w:numId="35" w16cid:durableId="2005745695">
    <w:abstractNumId w:val="55"/>
  </w:num>
  <w:num w:numId="36" w16cid:durableId="2120024143">
    <w:abstractNumId w:val="97"/>
  </w:num>
  <w:num w:numId="37" w16cid:durableId="1971203729">
    <w:abstractNumId w:val="54"/>
  </w:num>
  <w:num w:numId="38" w16cid:durableId="1185827629">
    <w:abstractNumId w:val="8"/>
  </w:num>
  <w:num w:numId="39" w16cid:durableId="677393295">
    <w:abstractNumId w:val="104"/>
  </w:num>
  <w:num w:numId="40" w16cid:durableId="138352434">
    <w:abstractNumId w:val="83"/>
  </w:num>
  <w:num w:numId="41" w16cid:durableId="1712614498">
    <w:abstractNumId w:val="6"/>
  </w:num>
  <w:num w:numId="42" w16cid:durableId="2041971228">
    <w:abstractNumId w:val="12"/>
  </w:num>
  <w:num w:numId="43" w16cid:durableId="1143818028">
    <w:abstractNumId w:val="22"/>
  </w:num>
  <w:num w:numId="44" w16cid:durableId="1029258938">
    <w:abstractNumId w:val="90"/>
  </w:num>
  <w:num w:numId="45" w16cid:durableId="277222285">
    <w:abstractNumId w:val="57"/>
  </w:num>
  <w:num w:numId="46" w16cid:durableId="1065837801">
    <w:abstractNumId w:val="10"/>
  </w:num>
  <w:num w:numId="47" w16cid:durableId="1030955844">
    <w:abstractNumId w:val="34"/>
  </w:num>
  <w:num w:numId="48" w16cid:durableId="2027780988">
    <w:abstractNumId w:val="109"/>
  </w:num>
  <w:num w:numId="49" w16cid:durableId="2127381449">
    <w:abstractNumId w:val="26"/>
  </w:num>
  <w:num w:numId="50" w16cid:durableId="1850637608">
    <w:abstractNumId w:val="15"/>
  </w:num>
  <w:num w:numId="51" w16cid:durableId="1564828374">
    <w:abstractNumId w:val="102"/>
  </w:num>
  <w:num w:numId="52" w16cid:durableId="1751343175">
    <w:abstractNumId w:val="47"/>
  </w:num>
  <w:num w:numId="53" w16cid:durableId="1762414646">
    <w:abstractNumId w:val="52"/>
  </w:num>
  <w:num w:numId="54" w16cid:durableId="570577247">
    <w:abstractNumId w:val="65"/>
  </w:num>
  <w:num w:numId="55" w16cid:durableId="14695613">
    <w:abstractNumId w:val="59"/>
  </w:num>
  <w:num w:numId="56" w16cid:durableId="278025166">
    <w:abstractNumId w:val="45"/>
  </w:num>
  <w:num w:numId="57" w16cid:durableId="36199305">
    <w:abstractNumId w:val="37"/>
  </w:num>
  <w:num w:numId="58" w16cid:durableId="645358820">
    <w:abstractNumId w:val="35"/>
  </w:num>
  <w:num w:numId="59" w16cid:durableId="354036806">
    <w:abstractNumId w:val="98"/>
  </w:num>
  <w:num w:numId="60" w16cid:durableId="1762726116">
    <w:abstractNumId w:val="100"/>
  </w:num>
  <w:num w:numId="61" w16cid:durableId="705451621">
    <w:abstractNumId w:val="89"/>
  </w:num>
  <w:num w:numId="62" w16cid:durableId="1682049644">
    <w:abstractNumId w:val="91"/>
  </w:num>
  <w:num w:numId="63" w16cid:durableId="953710274">
    <w:abstractNumId w:val="85"/>
  </w:num>
  <w:num w:numId="64" w16cid:durableId="1624997242">
    <w:abstractNumId w:val="7"/>
  </w:num>
  <w:num w:numId="65" w16cid:durableId="368724241">
    <w:abstractNumId w:val="71"/>
  </w:num>
  <w:num w:numId="66" w16cid:durableId="442656635">
    <w:abstractNumId w:val="101"/>
  </w:num>
  <w:num w:numId="67" w16cid:durableId="1334264120">
    <w:abstractNumId w:val="30"/>
  </w:num>
  <w:num w:numId="68" w16cid:durableId="1555772468">
    <w:abstractNumId w:val="27"/>
  </w:num>
  <w:num w:numId="69" w16cid:durableId="2101021683">
    <w:abstractNumId w:val="29"/>
  </w:num>
  <w:num w:numId="70" w16cid:durableId="50349916">
    <w:abstractNumId w:val="62"/>
  </w:num>
  <w:num w:numId="71" w16cid:durableId="469254720">
    <w:abstractNumId w:val="61"/>
  </w:num>
  <w:num w:numId="72" w16cid:durableId="730076628">
    <w:abstractNumId w:val="19"/>
  </w:num>
  <w:num w:numId="73" w16cid:durableId="839924862">
    <w:abstractNumId w:val="106"/>
  </w:num>
  <w:num w:numId="74" w16cid:durableId="1243641760">
    <w:abstractNumId w:val="108"/>
  </w:num>
  <w:num w:numId="75" w16cid:durableId="984744363">
    <w:abstractNumId w:val="87"/>
  </w:num>
  <w:num w:numId="76" w16cid:durableId="1712075679">
    <w:abstractNumId w:val="39"/>
  </w:num>
  <w:num w:numId="77" w16cid:durableId="980427878">
    <w:abstractNumId w:val="24"/>
  </w:num>
  <w:num w:numId="78" w16cid:durableId="1360934256">
    <w:abstractNumId w:val="67"/>
  </w:num>
  <w:num w:numId="79" w16cid:durableId="1344361791">
    <w:abstractNumId w:val="28"/>
  </w:num>
  <w:num w:numId="80" w16cid:durableId="2106222841">
    <w:abstractNumId w:val="92"/>
  </w:num>
  <w:num w:numId="81" w16cid:durableId="378553808">
    <w:abstractNumId w:val="13"/>
  </w:num>
  <w:num w:numId="82" w16cid:durableId="93478847">
    <w:abstractNumId w:val="84"/>
  </w:num>
  <w:num w:numId="83" w16cid:durableId="1095051997">
    <w:abstractNumId w:val="31"/>
  </w:num>
  <w:num w:numId="84" w16cid:durableId="1623145692">
    <w:abstractNumId w:val="11"/>
  </w:num>
  <w:num w:numId="85" w16cid:durableId="1442720742">
    <w:abstractNumId w:val="63"/>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5"/>
  </w:num>
  <w:num w:numId="88" w16cid:durableId="1392926966">
    <w:abstractNumId w:val="70"/>
  </w:num>
  <w:num w:numId="89" w16cid:durableId="1022829103">
    <w:abstractNumId w:val="103"/>
  </w:num>
  <w:num w:numId="90" w16cid:durableId="1873420568">
    <w:abstractNumId w:val="93"/>
  </w:num>
  <w:num w:numId="91" w16cid:durableId="1693847082">
    <w:abstractNumId w:val="48"/>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8"/>
  </w:num>
  <w:num w:numId="94" w16cid:durableId="315231584">
    <w:abstractNumId w:val="74"/>
  </w:num>
  <w:num w:numId="95" w16cid:durableId="1142622207">
    <w:abstractNumId w:val="96"/>
  </w:num>
  <w:num w:numId="96" w16cid:durableId="1033723372">
    <w:abstractNumId w:val="20"/>
  </w:num>
  <w:num w:numId="97" w16cid:durableId="73164268">
    <w:abstractNumId w:val="44"/>
  </w:num>
  <w:num w:numId="98" w16cid:durableId="590552865">
    <w:abstractNumId w:val="107"/>
  </w:num>
  <w:num w:numId="99" w16cid:durableId="210115025">
    <w:abstractNumId w:val="14"/>
  </w:num>
  <w:num w:numId="100" w16cid:durableId="2096969686">
    <w:abstractNumId w:val="78"/>
  </w:num>
  <w:num w:numId="101" w16cid:durableId="703553984">
    <w:abstractNumId w:val="58"/>
  </w:num>
  <w:num w:numId="102" w16cid:durableId="2033024057">
    <w:abstractNumId w:val="73"/>
  </w:num>
  <w:num w:numId="103" w16cid:durableId="415788744">
    <w:abstractNumId w:val="68"/>
  </w:num>
  <w:num w:numId="104" w16cid:durableId="1770158982">
    <w:abstractNumId w:val="25"/>
  </w:num>
  <w:num w:numId="105" w16cid:durableId="241454819">
    <w:abstractNumId w:val="43"/>
  </w:num>
  <w:num w:numId="106" w16cid:durableId="529420524">
    <w:abstractNumId w:val="32"/>
  </w:num>
  <w:num w:numId="107" w16cid:durableId="107479350">
    <w:abstractNumId w:val="76"/>
  </w:num>
  <w:num w:numId="108" w16cid:durableId="1925337992">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3D7A"/>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7B3"/>
    <w:rsid w:val="0010497E"/>
    <w:rsid w:val="001053A4"/>
    <w:rsid w:val="00105508"/>
    <w:rsid w:val="001057B8"/>
    <w:rsid w:val="001059A1"/>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0F"/>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4E24"/>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90D"/>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B9D"/>
    <w:rsid w:val="00241DF2"/>
    <w:rsid w:val="00242064"/>
    <w:rsid w:val="00242632"/>
    <w:rsid w:val="002426DF"/>
    <w:rsid w:val="00242D65"/>
    <w:rsid w:val="002440DB"/>
    <w:rsid w:val="002443B3"/>
    <w:rsid w:val="002443CF"/>
    <w:rsid w:val="00244BE0"/>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31F"/>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B4E"/>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9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5E8"/>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086"/>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12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80"/>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6349"/>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6FA1"/>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41AD"/>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5C2"/>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44"/>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055"/>
    <w:rsid w:val="00740149"/>
    <w:rsid w:val="0074019F"/>
    <w:rsid w:val="007406DE"/>
    <w:rsid w:val="00740919"/>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100"/>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878"/>
    <w:rsid w:val="00924BFD"/>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3AA0"/>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0DFA"/>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7B6"/>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1B62"/>
    <w:rsid w:val="00A52791"/>
    <w:rsid w:val="00A52AD8"/>
    <w:rsid w:val="00A52E61"/>
    <w:rsid w:val="00A52F8C"/>
    <w:rsid w:val="00A52F93"/>
    <w:rsid w:val="00A53859"/>
    <w:rsid w:val="00A53910"/>
    <w:rsid w:val="00A53A6C"/>
    <w:rsid w:val="00A53A7D"/>
    <w:rsid w:val="00A53D60"/>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44A"/>
    <w:rsid w:val="00A97CBE"/>
    <w:rsid w:val="00AA0222"/>
    <w:rsid w:val="00AA025E"/>
    <w:rsid w:val="00AA033A"/>
    <w:rsid w:val="00AA03C2"/>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006"/>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85D"/>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2F1"/>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0B1A"/>
    <w:rsid w:val="00C512E7"/>
    <w:rsid w:val="00C514B8"/>
    <w:rsid w:val="00C51C83"/>
    <w:rsid w:val="00C523F8"/>
    <w:rsid w:val="00C52591"/>
    <w:rsid w:val="00C534BC"/>
    <w:rsid w:val="00C537EE"/>
    <w:rsid w:val="00C53DD9"/>
    <w:rsid w:val="00C545E3"/>
    <w:rsid w:val="00C54BFE"/>
    <w:rsid w:val="00C5574B"/>
    <w:rsid w:val="00C55797"/>
    <w:rsid w:val="00C55D2A"/>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919"/>
    <w:rsid w:val="00CE4EC5"/>
    <w:rsid w:val="00CE6A4F"/>
    <w:rsid w:val="00CE70B6"/>
    <w:rsid w:val="00CE778B"/>
    <w:rsid w:val="00CE7B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4962"/>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3A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8B6"/>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9DB"/>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60A2"/>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33"/>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13</Pages>
  <Words>3832</Words>
  <Characters>21849</Characters>
  <Application>Microsoft Office Word</Application>
  <DocSecurity>0</DocSecurity>
  <Lines>182</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25630</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50</cp:revision>
  <cp:lastPrinted>2023-06-09T07:47:00Z</cp:lastPrinted>
  <dcterms:created xsi:type="dcterms:W3CDTF">2024-07-23T16:51:00Z</dcterms:created>
  <dcterms:modified xsi:type="dcterms:W3CDTF">2024-10-11T07:54:00Z</dcterms:modified>
</cp:coreProperties>
</file>