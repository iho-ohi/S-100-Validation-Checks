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705453" cy="880813"/>
                          </a:xfrm>
                          <a:prstGeom prst="rect">
                            <a:avLst/>
                          </a:prstGeom>
                          <a:solidFill>
                            <a:srgbClr val="F1EACA"/>
                          </a:solidFill>
                          <a:ln w="6350">
                            <a:noFill/>
                          </a:ln>
                        </wps:spPr>
                        <wps:txbx>
                          <w:txbxContent>
                            <w:p w14:paraId="1CDF0E05" w14:textId="52FA3E76" w:rsidR="009D0E32" w:rsidRPr="00B94B05" w:rsidRDefault="009D0E32" w:rsidP="00B66C1A">
                              <w:pPr>
                                <w:rPr>
                                  <w:rFonts w:cs="Arial"/>
                                  <w:b/>
                                </w:rPr>
                              </w:pPr>
                              <w:r w:rsidRPr="00B94B05">
                                <w:rPr>
                                  <w:rFonts w:cs="Arial"/>
                                  <w:b/>
                                </w:rPr>
                                <w:t>S-</w:t>
                              </w:r>
                              <w:r>
                                <w:rPr>
                                  <w:rFonts w:cs="Arial"/>
                                  <w:b/>
                                </w:rPr>
                                <w:t>1</w:t>
                              </w:r>
                              <w:r w:rsidR="00CE3512">
                                <w:rPr>
                                  <w:rFonts w:cs="Arial"/>
                                  <w:b/>
                                </w:rPr>
                                <w:t>58</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B8F5DCE" w:rsidR="00CE3512" w:rsidRDefault="00CE3512"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 – Introduction and Structure</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6C865BBA" w14:textId="79FE0C01" w:rsidR="009D0E32" w:rsidRPr="00FD27EE" w:rsidRDefault="00DB5C38" w:rsidP="00B66C1A">
                              <w:pPr>
                                <w:pStyle w:val="Basisalinea"/>
                                <w:suppressAutoHyphens/>
                                <w:spacing w:line="240" w:lineRule="auto"/>
                                <w:rPr>
                                  <w:rFonts w:ascii="Arial" w:hAnsi="Arial" w:cs="HelveticaNeueLT Std Med"/>
                                  <w:b/>
                                  <w:color w:val="00004C"/>
                                  <w:sz w:val="28"/>
                                  <w:szCs w:val="28"/>
                                </w:rPr>
                              </w:pPr>
                              <w:del w:id="63" w:author="Raphael Malyankar" w:date="2024-11-26T17:56:00Z" w16du:dateUtc="2024-11-27T00:56:00Z">
                                <w:r w:rsidDel="002A0A12">
                                  <w:rPr>
                                    <w:rFonts w:ascii="Arial" w:hAnsi="Arial" w:cs="HelveticaNeueLT Std Med"/>
                                    <w:b/>
                                    <w:color w:val="00004C"/>
                                    <w:sz w:val="28"/>
                                    <w:szCs w:val="28"/>
                                  </w:rPr>
                                  <w:delText xml:space="preserve">(Draft) </w:delText>
                                </w:r>
                              </w:del>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64" w:author="Raphael Malyankar" w:date="2024-11-26T17:56:00Z" w16du:dateUtc="2024-11-27T00:56:00Z">
                                <w:r w:rsidR="002A0A12">
                                  <w:rPr>
                                    <w:rFonts w:ascii="Arial" w:hAnsi="Arial" w:cs="HelveticaNeueLT Std Med"/>
                                    <w:b/>
                                    <w:color w:val="00004C"/>
                                    <w:sz w:val="28"/>
                                    <w:szCs w:val="28"/>
                                  </w:rPr>
                                  <w:t>2</w:t>
                                </w:r>
                              </w:ins>
                              <w:del w:id="65" w:author="Raphael Malyankar" w:date="2024-11-26T17:56:00Z" w16du:dateUtc="2024-11-27T00:56:00Z">
                                <w:r w:rsidR="00CE3512" w:rsidDel="002A0A12">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66" w:author="Raphael Malyankar" w:date="2024-10-30T17:59:00Z" w16du:dateUtc="2024-10-31T00:59:00Z">
                                <w:r w:rsidR="00DE7780" w:rsidDel="002F6371">
                                  <w:rPr>
                                    <w:rFonts w:ascii="Arial" w:hAnsi="Arial" w:cs="HelveticaNeueLT Std Med"/>
                                    <w:b/>
                                    <w:color w:val="00004C"/>
                                    <w:sz w:val="28"/>
                                    <w:szCs w:val="28"/>
                                  </w:rPr>
                                  <w:delText>20240823</w:delText>
                                </w:r>
                              </w:del>
                              <w:ins w:id="67" w:author="Raphael Malyankar" w:date="2024-10-30T17:59:00Z" w16du:dateUtc="2024-10-31T00:59:00Z">
                                <w:r w:rsidR="002F6371">
                                  <w:rPr>
                                    <w:rFonts w:ascii="Arial" w:hAnsi="Arial" w:cs="HelveticaNeueLT Std Med"/>
                                    <w:b/>
                                    <w:color w:val="00004C"/>
                                    <w:sz w:val="28"/>
                                    <w:szCs w:val="28"/>
                                  </w:rPr>
                                  <w:t>20241</w:t>
                                </w:r>
                              </w:ins>
                              <w:ins w:id="68" w:author="Raphael Malyankar" w:date="2024-11-26T17:53:00Z" w16du:dateUtc="2024-11-27T00:53:00Z">
                                <w:r w:rsidR="002A0A12">
                                  <w:rPr>
                                    <w:rFonts w:ascii="Arial" w:hAnsi="Arial" w:cs="HelveticaNeueLT Std Med"/>
                                    <w:b/>
                                    <w:color w:val="00004C"/>
                                    <w:sz w:val="28"/>
                                    <w:szCs w:val="28"/>
                                  </w:rPr>
                                  <w:t>1126</w:t>
                                </w:r>
                              </w:ins>
                            </w:p>
                            <w:p w14:paraId="7979CF00"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NW9ut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XdXIe+AAAAALAQAADwAAAGRycy9k&#10;b3ducmV2LnhtbEyPwWrCQBCG74W+wzJCb7qbqCXEbESk7UkK1ULpbc2OSTA7G7JrEt++m1O9zfAP&#10;/3xfth1Nw3rsXG1JQrQQwJAKq2sqJXyf3ucJMOcVadVYQgl3dLDNn58ylWo70Bf2R1+yUEIuVRIq&#10;79uUc1dUaJRb2BYpZBfbGeXD2pVcd2oI5abhsRCv3KiawodKtbivsLgeb0bCx6CG3TJ66w/Xy/7+&#10;e1p//hwilPJlNu42wDyO/v8YJvyADnlgOtsbaccaCUHES5iv4mUwmHIRJytg52laiwR4nvFHh/wP&#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">
                <v:shapetype id="_x0000_t202" coordsize="21600,21600" o:spt="202" path="m,l,21600r21600,l21600,xe">
                  <v:stroke joinstyle="miter"/>
                  <v:path gradientshapeok="t" o:connecttype="rect"/>
                </v:shapetype>
                <v:shape id="Tekstvak 2" o:spid="_x0000_s1027" type="#_x0000_t202" style="position:absolute;left:9346;top:283;width:705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52FA3E76" w:rsidR="009D0E32" w:rsidRPr="00B94B05" w:rsidRDefault="009D0E32" w:rsidP="00B66C1A">
                        <w:pPr>
                          <w:rPr>
                            <w:rFonts w:cs="Arial"/>
                            <w:b/>
                          </w:rPr>
                        </w:pPr>
                        <w:r w:rsidRPr="00B94B05">
                          <w:rPr>
                            <w:rFonts w:cs="Arial"/>
                            <w:b/>
                          </w:rPr>
                          <w:t>S-</w:t>
                        </w:r>
                        <w:r>
                          <w:rPr>
                            <w:rFonts w:cs="Arial"/>
                            <w:b/>
                          </w:rPr>
                          <w:t>1</w:t>
                        </w:r>
                        <w:r w:rsidR="00CE3512">
                          <w:rPr>
                            <w:rFonts w:cs="Arial"/>
                            <w:b/>
                          </w:rPr>
                          <w:t>58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B8F5DCE" w:rsidR="00CE3512" w:rsidRDefault="00CE3512"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 – Introduction and Structure</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6C865BBA" w14:textId="79FE0C01" w:rsidR="009D0E32" w:rsidRPr="00FD27EE" w:rsidRDefault="00DB5C38" w:rsidP="00B66C1A">
                        <w:pPr>
                          <w:pStyle w:val="Basisalinea"/>
                          <w:suppressAutoHyphens/>
                          <w:spacing w:line="240" w:lineRule="auto"/>
                          <w:rPr>
                            <w:rFonts w:ascii="Arial" w:hAnsi="Arial" w:cs="HelveticaNeueLT Std Med"/>
                            <w:b/>
                            <w:color w:val="00004C"/>
                            <w:sz w:val="28"/>
                            <w:szCs w:val="28"/>
                          </w:rPr>
                        </w:pPr>
                        <w:del w:id="69" w:author="Raphael Malyankar" w:date="2024-11-26T17:56:00Z" w16du:dateUtc="2024-11-27T00:56:00Z">
                          <w:r w:rsidDel="002A0A12">
                            <w:rPr>
                              <w:rFonts w:ascii="Arial" w:hAnsi="Arial" w:cs="HelveticaNeueLT Std Med"/>
                              <w:b/>
                              <w:color w:val="00004C"/>
                              <w:sz w:val="28"/>
                              <w:szCs w:val="28"/>
                            </w:rPr>
                            <w:delText xml:space="preserve">(Draft) </w:delText>
                          </w:r>
                        </w:del>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w:t>
                        </w:r>
                        <w:ins w:id="70" w:author="Raphael Malyankar" w:date="2024-11-26T17:56:00Z" w16du:dateUtc="2024-11-27T00:56:00Z">
                          <w:r w:rsidR="002A0A12">
                            <w:rPr>
                              <w:rFonts w:ascii="Arial" w:hAnsi="Arial" w:cs="HelveticaNeueLT Std Med"/>
                              <w:b/>
                              <w:color w:val="00004C"/>
                              <w:sz w:val="28"/>
                              <w:szCs w:val="28"/>
                            </w:rPr>
                            <w:t>2</w:t>
                          </w:r>
                        </w:ins>
                        <w:del w:id="71" w:author="Raphael Malyankar" w:date="2024-11-26T17:56:00Z" w16du:dateUtc="2024-11-27T00:56:00Z">
                          <w:r w:rsidR="00CE3512" w:rsidDel="002A0A12">
                            <w:rPr>
                              <w:rFonts w:ascii="Arial" w:hAnsi="Arial" w:cs="HelveticaNeueLT Std Med"/>
                              <w:b/>
                              <w:color w:val="00004C"/>
                              <w:sz w:val="28"/>
                              <w:szCs w:val="28"/>
                            </w:rPr>
                            <w:delText>1</w:delText>
                          </w:r>
                        </w:del>
                        <w:r w:rsidR="00CE3512">
                          <w:rPr>
                            <w:rFonts w:ascii="Arial" w:hAnsi="Arial" w:cs="HelveticaNeueLT Std Med"/>
                            <w:b/>
                            <w:color w:val="00004C"/>
                            <w:sz w:val="28"/>
                            <w:szCs w:val="28"/>
                          </w:rPr>
                          <w:t>.0</w:t>
                        </w:r>
                        <w:r w:rsidR="00A1344B">
                          <w:rPr>
                            <w:rFonts w:ascii="Arial" w:hAnsi="Arial" w:cs="HelveticaNeueLT Std Med"/>
                            <w:b/>
                            <w:color w:val="00004C"/>
                            <w:sz w:val="28"/>
                            <w:szCs w:val="28"/>
                          </w:rPr>
                          <w:t>-</w:t>
                        </w:r>
                        <w:del w:id="72" w:author="Raphael Malyankar" w:date="2024-10-30T17:59:00Z" w16du:dateUtc="2024-10-31T00:59:00Z">
                          <w:r w:rsidR="00DE7780" w:rsidDel="002F6371">
                            <w:rPr>
                              <w:rFonts w:ascii="Arial" w:hAnsi="Arial" w:cs="HelveticaNeueLT Std Med"/>
                              <w:b/>
                              <w:color w:val="00004C"/>
                              <w:sz w:val="28"/>
                              <w:szCs w:val="28"/>
                            </w:rPr>
                            <w:delText>20240823</w:delText>
                          </w:r>
                        </w:del>
                        <w:ins w:id="73" w:author="Raphael Malyankar" w:date="2024-10-30T17:59:00Z" w16du:dateUtc="2024-10-31T00:59:00Z">
                          <w:r w:rsidR="002F6371">
                            <w:rPr>
                              <w:rFonts w:ascii="Arial" w:hAnsi="Arial" w:cs="HelveticaNeueLT Std Med"/>
                              <w:b/>
                              <w:color w:val="00004C"/>
                              <w:sz w:val="28"/>
                              <w:szCs w:val="28"/>
                            </w:rPr>
                            <w:t>20241</w:t>
                          </w:r>
                        </w:ins>
                        <w:ins w:id="74" w:author="Raphael Malyankar" w:date="2024-11-26T17:53:00Z" w16du:dateUtc="2024-11-27T00:53:00Z">
                          <w:r w:rsidR="002A0A12">
                            <w:rPr>
                              <w:rFonts w:ascii="Arial" w:hAnsi="Arial" w:cs="HelveticaNeueLT Std Med"/>
                              <w:b/>
                              <w:color w:val="00004C"/>
                              <w:sz w:val="28"/>
                              <w:szCs w:val="28"/>
                            </w:rPr>
                            <w:t>1126</w:t>
                          </w:r>
                        </w:ins>
                      </w:p>
                      <w:p w14:paraId="7979CF00"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9" w:name="_Hlk162625566"/>
      <w:r w:rsidRPr="00CF30EA">
        <w:rPr>
          <w:bCs/>
          <w:color w:val="auto"/>
          <w:lang w:val="en-GB"/>
        </w:rPr>
        <w:lastRenderedPageBreak/>
        <w:t>Document History</w:t>
      </w:r>
    </w:p>
    <w:bookmarkEnd w:id="69"/>
    <w:p w14:paraId="292089DF" w14:textId="581F9DB1" w:rsidR="00B943EE" w:rsidRPr="00CF30EA" w:rsidRDefault="00B943EE" w:rsidP="00B943EE">
      <w:pPr>
        <w:spacing w:line="240" w:lineRule="auto"/>
        <w:rPr>
          <w:lang w:val="en-GB"/>
        </w:rPr>
      </w:pPr>
      <w:r w:rsidRPr="00CF30EA">
        <w:rPr>
          <w:lang w:val="en-GB"/>
        </w:rPr>
        <w:t xml:space="preserve">Changes to this Specification are coordinated by the </w:t>
      </w:r>
      <w:r w:rsidR="00DE7780">
        <w:rPr>
          <w:rFonts w:eastAsiaTheme="minorEastAsia" w:cs="Arial"/>
          <w:lang w:val="en-GB"/>
        </w:rPr>
        <w:t>S-100</w:t>
      </w:r>
      <w:r w:rsidRPr="00CF30EA">
        <w:rPr>
          <w:rFonts w:eastAsiaTheme="minorEastAsia" w:cs="Arial"/>
          <w:lang w:val="en-GB"/>
        </w:rPr>
        <w:t xml:space="preserve"> Working Group (</w:t>
      </w:r>
      <w:r w:rsidR="00DE7780">
        <w:rPr>
          <w:rFonts w:eastAsiaTheme="minorEastAsia" w:cs="Arial"/>
          <w:lang w:val="en-GB"/>
        </w:rPr>
        <w:t xml:space="preserve">S-100 </w:t>
      </w:r>
      <w:r w:rsidRPr="00CF30EA">
        <w:rPr>
          <w:rFonts w:eastAsiaTheme="minorEastAsia" w:cs="Arial"/>
          <w:lang w:val="en-GB"/>
        </w:rPr>
        <w:t>WG)</w:t>
      </w:r>
      <w:r w:rsidRPr="00CF30EA">
        <w:rPr>
          <w:lang w:val="en-GB"/>
        </w:rPr>
        <w:t>. 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73F0823F" w:rsidR="002C775A" w:rsidRPr="00CF30EA" w:rsidRDefault="00904937" w:rsidP="00B943EE">
            <w:pPr>
              <w:suppressLineNumbers/>
              <w:spacing w:before="60" w:after="60" w:line="240" w:lineRule="auto"/>
              <w:jc w:val="left"/>
              <w:rPr>
                <w:lang w:val="en-GB"/>
              </w:rPr>
            </w:pPr>
            <w:ins w:id="70" w:author="Raphael Malyankar" w:date="2024-11-26T17:56:00Z" w16du:dateUtc="2024-11-27T00:56:00Z">
              <w:r>
                <w:rPr>
                  <w:lang w:val="en-GB"/>
                </w:rPr>
                <w:t>0.1.0</w:t>
              </w:r>
            </w:ins>
          </w:p>
        </w:tc>
        <w:tc>
          <w:tcPr>
            <w:tcW w:w="1701" w:type="dxa"/>
            <w:shd w:val="clear" w:color="auto" w:fill="auto"/>
          </w:tcPr>
          <w:p w14:paraId="52BC8874" w14:textId="5C43B1A6" w:rsidR="002C775A" w:rsidRPr="00CF30EA" w:rsidRDefault="00904937" w:rsidP="00B943EE">
            <w:pPr>
              <w:suppressLineNumbers/>
              <w:spacing w:before="60" w:after="60" w:line="240" w:lineRule="auto"/>
              <w:jc w:val="left"/>
              <w:rPr>
                <w:lang w:val="en-GB"/>
              </w:rPr>
            </w:pPr>
            <w:ins w:id="71" w:author="Raphael Malyankar" w:date="2024-11-26T17:56:00Z" w16du:dateUtc="2024-11-27T00:56:00Z">
              <w:r>
                <w:rPr>
                  <w:lang w:val="en-GB"/>
                </w:rPr>
                <w:t>Aug. 2024</w:t>
              </w:r>
            </w:ins>
          </w:p>
        </w:tc>
        <w:tc>
          <w:tcPr>
            <w:tcW w:w="2126" w:type="dxa"/>
            <w:shd w:val="clear" w:color="auto" w:fill="auto"/>
          </w:tcPr>
          <w:p w14:paraId="25CBB165" w14:textId="35055B5B" w:rsidR="002C775A" w:rsidRPr="00CF30EA" w:rsidRDefault="00904937" w:rsidP="00B943EE">
            <w:pPr>
              <w:suppressLineNumbers/>
              <w:spacing w:before="60" w:after="60" w:line="240" w:lineRule="auto"/>
              <w:jc w:val="left"/>
              <w:rPr>
                <w:lang w:val="en-GB"/>
              </w:rPr>
            </w:pPr>
            <w:ins w:id="72" w:author="Raphael Malyankar" w:date="2024-11-26T17:56:00Z" w16du:dateUtc="2024-11-27T00:56:00Z">
              <w:r>
                <w:rPr>
                  <w:lang w:val="en-GB"/>
                </w:rPr>
                <w:t>RM</w:t>
              </w:r>
            </w:ins>
          </w:p>
        </w:tc>
        <w:tc>
          <w:tcPr>
            <w:tcW w:w="3776" w:type="dxa"/>
            <w:shd w:val="clear" w:color="auto" w:fill="auto"/>
          </w:tcPr>
          <w:p w14:paraId="12612EB6" w14:textId="6E256F4A" w:rsidR="002C775A" w:rsidRPr="00CF30EA" w:rsidRDefault="00904937" w:rsidP="00B943EE">
            <w:pPr>
              <w:suppressLineNumbers/>
              <w:spacing w:before="60" w:after="60" w:line="240" w:lineRule="auto"/>
              <w:jc w:val="left"/>
              <w:rPr>
                <w:lang w:val="en-GB"/>
              </w:rPr>
            </w:pPr>
            <w:ins w:id="73" w:author="Raphael Malyankar" w:date="2024-11-26T17:56:00Z" w16du:dateUtc="2024-11-27T00:56:00Z">
              <w:r>
                <w:rPr>
                  <w:lang w:val="en-GB"/>
                </w:rPr>
                <w:t>Initial draft</w:t>
              </w:r>
            </w:ins>
          </w:p>
        </w:tc>
      </w:tr>
      <w:tr w:rsidR="002C775A" w:rsidRPr="00CF30EA" w14:paraId="77B4FF3A" w14:textId="77777777" w:rsidTr="00B943EE">
        <w:trPr>
          <w:cantSplit/>
        </w:trPr>
        <w:tc>
          <w:tcPr>
            <w:tcW w:w="1413" w:type="dxa"/>
            <w:shd w:val="clear" w:color="auto" w:fill="auto"/>
          </w:tcPr>
          <w:p w14:paraId="65809BCC" w14:textId="3714D8C5" w:rsidR="002C775A" w:rsidRPr="00CF30EA" w:rsidRDefault="00904937" w:rsidP="00B943EE">
            <w:pPr>
              <w:suppressLineNumbers/>
              <w:spacing w:before="60" w:after="60" w:line="240" w:lineRule="auto"/>
              <w:jc w:val="left"/>
              <w:rPr>
                <w:lang w:val="en-GB"/>
              </w:rPr>
            </w:pPr>
            <w:ins w:id="74" w:author="Raphael Malyankar" w:date="2024-11-26T17:56:00Z" w16du:dateUtc="2024-11-27T00:56:00Z">
              <w:r>
                <w:rPr>
                  <w:lang w:val="en-GB"/>
                </w:rPr>
                <w:t>0.2.0</w:t>
              </w:r>
            </w:ins>
          </w:p>
        </w:tc>
        <w:tc>
          <w:tcPr>
            <w:tcW w:w="1701" w:type="dxa"/>
            <w:shd w:val="clear" w:color="auto" w:fill="auto"/>
          </w:tcPr>
          <w:p w14:paraId="11E5C2AB" w14:textId="12842FFB" w:rsidR="002C775A" w:rsidRPr="00CF30EA" w:rsidRDefault="00904937" w:rsidP="00B943EE">
            <w:pPr>
              <w:suppressLineNumbers/>
              <w:spacing w:before="60" w:after="60" w:line="240" w:lineRule="auto"/>
              <w:jc w:val="left"/>
              <w:rPr>
                <w:lang w:val="en-GB"/>
              </w:rPr>
            </w:pPr>
            <w:ins w:id="75" w:author="Raphael Malyankar" w:date="2024-11-26T17:57:00Z" w16du:dateUtc="2024-11-27T00:57:00Z">
              <w:r>
                <w:rPr>
                  <w:lang w:val="en-GB"/>
                </w:rPr>
                <w:t>Nov. 2024</w:t>
              </w:r>
            </w:ins>
          </w:p>
        </w:tc>
        <w:tc>
          <w:tcPr>
            <w:tcW w:w="2126" w:type="dxa"/>
            <w:shd w:val="clear" w:color="auto" w:fill="auto"/>
          </w:tcPr>
          <w:p w14:paraId="3669E0A1" w14:textId="1040E7A6" w:rsidR="002C775A" w:rsidRPr="00CF30EA" w:rsidRDefault="00904937" w:rsidP="00B943EE">
            <w:pPr>
              <w:suppressLineNumbers/>
              <w:spacing w:before="60" w:after="60" w:line="240" w:lineRule="auto"/>
              <w:jc w:val="left"/>
              <w:rPr>
                <w:lang w:val="en-GB"/>
              </w:rPr>
            </w:pPr>
            <w:ins w:id="76" w:author="Raphael Malyankar" w:date="2024-11-26T17:57:00Z" w16du:dateUtc="2024-11-27T00:57:00Z">
              <w:r>
                <w:rPr>
                  <w:lang w:val="en-GB"/>
                </w:rPr>
                <w:t>RM</w:t>
              </w:r>
            </w:ins>
          </w:p>
        </w:tc>
        <w:tc>
          <w:tcPr>
            <w:tcW w:w="3776" w:type="dxa"/>
            <w:shd w:val="clear" w:color="auto" w:fill="auto"/>
          </w:tcPr>
          <w:p w14:paraId="16DB5768" w14:textId="1620A395" w:rsidR="002C775A" w:rsidRPr="00CF30EA" w:rsidRDefault="00904937" w:rsidP="00B943EE">
            <w:pPr>
              <w:suppressLineNumbers/>
              <w:spacing w:before="60" w:after="60" w:line="240" w:lineRule="auto"/>
              <w:jc w:val="left"/>
              <w:rPr>
                <w:lang w:val="en-GB"/>
              </w:rPr>
            </w:pPr>
            <w:ins w:id="77" w:author="Raphael Malyankar" w:date="2024-11-26T17:57:00Z" w16du:dateUtc="2024-11-27T00:57:00Z">
              <w:r>
                <w:rPr>
                  <w:lang w:val="en-GB"/>
                </w:rPr>
                <w:t>Applied review comments and S-100 WG9 decisions</w:t>
              </w:r>
            </w:ins>
            <w:ins w:id="78" w:author="Raphael Malyankar" w:date="2024-11-27T20:19:00Z" w16du:dateUtc="2024-11-28T03:19:00Z">
              <w:r w:rsidR="009872EC">
                <w:rPr>
                  <w:lang w:val="en-GB"/>
                </w:rPr>
                <w:t>; revis</w:t>
              </w:r>
            </w:ins>
            <w:ins w:id="79" w:author="Raphael Malyankar" w:date="2024-11-27T20:20:00Z" w16du:dateUtc="2024-11-28T03:20:00Z">
              <w:r w:rsidR="009872EC">
                <w:rPr>
                  <w:lang w:val="en-GB"/>
                </w:rPr>
                <w:t>ed wording for check classification; revisions to maintenance regime for S-158:1xx</w:t>
              </w:r>
            </w:ins>
          </w:p>
        </w:tc>
      </w:tr>
      <w:tr w:rsidR="002C775A" w:rsidRPr="00CF30EA" w14:paraId="32FCDEB9" w14:textId="77777777" w:rsidTr="00B943EE">
        <w:trPr>
          <w:cantSplit/>
        </w:trPr>
        <w:tc>
          <w:tcPr>
            <w:tcW w:w="1413"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80"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80"/>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4E4E7CAE" w14:textId="1A610380" w:rsidR="003E3D90"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83631283" w:history="1">
        <w:r w:rsidR="003E3D90" w:rsidRPr="00A70B6D">
          <w:rPr>
            <w:rStyle w:val="Hyperlink"/>
          </w:rPr>
          <w:t>1</w:t>
        </w:r>
        <w:r w:rsidR="003E3D90">
          <w:rPr>
            <w:rFonts w:asciiTheme="minorHAnsi" w:eastAsiaTheme="minorEastAsia" w:hAnsiTheme="minorHAnsi" w:cstheme="minorBidi"/>
            <w:b w:val="0"/>
            <w:kern w:val="2"/>
            <w:sz w:val="24"/>
            <w:szCs w:val="24"/>
            <w:lang w:val="en-US" w:eastAsia="en-US"/>
            <w14:ligatures w14:val="standardContextual"/>
          </w:rPr>
          <w:tab/>
        </w:r>
        <w:r w:rsidR="003E3D90" w:rsidRPr="00A70B6D">
          <w:rPr>
            <w:rStyle w:val="Hyperlink"/>
          </w:rPr>
          <w:t>Introduction</w:t>
        </w:r>
        <w:r w:rsidR="003E3D90">
          <w:rPr>
            <w:webHidden/>
          </w:rPr>
          <w:tab/>
        </w:r>
        <w:r w:rsidR="003E3D90">
          <w:rPr>
            <w:webHidden/>
          </w:rPr>
          <w:fldChar w:fldCharType="begin"/>
        </w:r>
        <w:r w:rsidR="003E3D90">
          <w:rPr>
            <w:webHidden/>
          </w:rPr>
          <w:instrText xml:space="preserve"> PAGEREF _Toc183631283 \h </w:instrText>
        </w:r>
        <w:r w:rsidR="003E3D90">
          <w:rPr>
            <w:webHidden/>
          </w:rPr>
        </w:r>
        <w:r w:rsidR="003E3D90">
          <w:rPr>
            <w:webHidden/>
          </w:rPr>
          <w:fldChar w:fldCharType="separate"/>
        </w:r>
        <w:r w:rsidR="003E3D90">
          <w:rPr>
            <w:webHidden/>
          </w:rPr>
          <w:t>1</w:t>
        </w:r>
        <w:r w:rsidR="003E3D90">
          <w:rPr>
            <w:webHidden/>
          </w:rPr>
          <w:fldChar w:fldCharType="end"/>
        </w:r>
      </w:hyperlink>
    </w:p>
    <w:p w14:paraId="3411F155" w14:textId="351DB963"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84" w:history="1">
        <w:r w:rsidRPr="00A70B6D">
          <w:rPr>
            <w:rStyle w:val="Hyperlink"/>
          </w:rPr>
          <w:t>1.1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Scope</w:t>
        </w:r>
        <w:r>
          <w:rPr>
            <w:webHidden/>
          </w:rPr>
          <w:tab/>
        </w:r>
        <w:r>
          <w:rPr>
            <w:webHidden/>
          </w:rPr>
          <w:fldChar w:fldCharType="begin"/>
        </w:r>
        <w:r>
          <w:rPr>
            <w:webHidden/>
          </w:rPr>
          <w:instrText xml:space="preserve"> PAGEREF _Toc183631284 \h </w:instrText>
        </w:r>
        <w:r>
          <w:rPr>
            <w:webHidden/>
          </w:rPr>
        </w:r>
        <w:r>
          <w:rPr>
            <w:webHidden/>
          </w:rPr>
          <w:fldChar w:fldCharType="separate"/>
        </w:r>
        <w:r>
          <w:rPr>
            <w:webHidden/>
          </w:rPr>
          <w:t>1</w:t>
        </w:r>
        <w:r>
          <w:rPr>
            <w:webHidden/>
          </w:rPr>
          <w:fldChar w:fldCharType="end"/>
        </w:r>
      </w:hyperlink>
    </w:p>
    <w:p w14:paraId="2F6426B7" w14:textId="0CFDFAAA"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85" w:history="1">
        <w:r w:rsidRPr="00A70B6D">
          <w:rPr>
            <w:rStyle w:val="Hyperlink"/>
          </w:rPr>
          <w:t>1.2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References</w:t>
        </w:r>
        <w:r>
          <w:rPr>
            <w:webHidden/>
          </w:rPr>
          <w:tab/>
        </w:r>
        <w:r>
          <w:rPr>
            <w:webHidden/>
          </w:rPr>
          <w:fldChar w:fldCharType="begin"/>
        </w:r>
        <w:r>
          <w:rPr>
            <w:webHidden/>
          </w:rPr>
          <w:instrText xml:space="preserve"> PAGEREF _Toc183631285 \h </w:instrText>
        </w:r>
        <w:r>
          <w:rPr>
            <w:webHidden/>
          </w:rPr>
        </w:r>
        <w:r>
          <w:rPr>
            <w:webHidden/>
          </w:rPr>
          <w:fldChar w:fldCharType="separate"/>
        </w:r>
        <w:r>
          <w:rPr>
            <w:webHidden/>
          </w:rPr>
          <w:t>1</w:t>
        </w:r>
        <w:r>
          <w:rPr>
            <w:webHidden/>
          </w:rPr>
          <w:fldChar w:fldCharType="end"/>
        </w:r>
      </w:hyperlink>
    </w:p>
    <w:p w14:paraId="302E1658" w14:textId="138C642E"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86" w:history="1">
        <w:r w:rsidRPr="00A70B6D">
          <w:rPr>
            <w:rStyle w:val="Hyperlink"/>
          </w:rPr>
          <w:t>1.2.1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Normative references</w:t>
        </w:r>
        <w:r>
          <w:rPr>
            <w:webHidden/>
          </w:rPr>
          <w:tab/>
        </w:r>
        <w:r>
          <w:rPr>
            <w:webHidden/>
          </w:rPr>
          <w:fldChar w:fldCharType="begin"/>
        </w:r>
        <w:r>
          <w:rPr>
            <w:webHidden/>
          </w:rPr>
          <w:instrText xml:space="preserve"> PAGEREF _Toc183631286 \h </w:instrText>
        </w:r>
        <w:r>
          <w:rPr>
            <w:webHidden/>
          </w:rPr>
        </w:r>
        <w:r>
          <w:rPr>
            <w:webHidden/>
          </w:rPr>
          <w:fldChar w:fldCharType="separate"/>
        </w:r>
        <w:r>
          <w:rPr>
            <w:webHidden/>
          </w:rPr>
          <w:t>1</w:t>
        </w:r>
        <w:r>
          <w:rPr>
            <w:webHidden/>
          </w:rPr>
          <w:fldChar w:fldCharType="end"/>
        </w:r>
      </w:hyperlink>
    </w:p>
    <w:p w14:paraId="731BFBF7" w14:textId="2A564376"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87" w:history="1">
        <w:r w:rsidRPr="00A70B6D">
          <w:rPr>
            <w:rStyle w:val="Hyperlink"/>
          </w:rPr>
          <w:t>1.2.2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Informative references</w:t>
        </w:r>
        <w:r>
          <w:rPr>
            <w:webHidden/>
          </w:rPr>
          <w:tab/>
        </w:r>
        <w:r>
          <w:rPr>
            <w:webHidden/>
          </w:rPr>
          <w:fldChar w:fldCharType="begin"/>
        </w:r>
        <w:r>
          <w:rPr>
            <w:webHidden/>
          </w:rPr>
          <w:instrText xml:space="preserve"> PAGEREF _Toc183631287 \h </w:instrText>
        </w:r>
        <w:r>
          <w:rPr>
            <w:webHidden/>
          </w:rPr>
        </w:r>
        <w:r>
          <w:rPr>
            <w:webHidden/>
          </w:rPr>
          <w:fldChar w:fldCharType="separate"/>
        </w:r>
        <w:r>
          <w:rPr>
            <w:webHidden/>
          </w:rPr>
          <w:t>1</w:t>
        </w:r>
        <w:r>
          <w:rPr>
            <w:webHidden/>
          </w:rPr>
          <w:fldChar w:fldCharType="end"/>
        </w:r>
      </w:hyperlink>
    </w:p>
    <w:p w14:paraId="139E364F" w14:textId="527E222A"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88" w:history="1">
        <w:r w:rsidRPr="00A70B6D">
          <w:rPr>
            <w:rStyle w:val="Hyperlink"/>
          </w:rPr>
          <w:t>1.3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Terms, definitions and abbreviations</w:t>
        </w:r>
        <w:r>
          <w:rPr>
            <w:webHidden/>
          </w:rPr>
          <w:tab/>
        </w:r>
        <w:r>
          <w:rPr>
            <w:webHidden/>
          </w:rPr>
          <w:fldChar w:fldCharType="begin"/>
        </w:r>
        <w:r>
          <w:rPr>
            <w:webHidden/>
          </w:rPr>
          <w:instrText xml:space="preserve"> PAGEREF _Toc183631288 \h </w:instrText>
        </w:r>
        <w:r>
          <w:rPr>
            <w:webHidden/>
          </w:rPr>
        </w:r>
        <w:r>
          <w:rPr>
            <w:webHidden/>
          </w:rPr>
          <w:fldChar w:fldCharType="separate"/>
        </w:r>
        <w:r>
          <w:rPr>
            <w:webHidden/>
          </w:rPr>
          <w:t>1</w:t>
        </w:r>
        <w:r>
          <w:rPr>
            <w:webHidden/>
          </w:rPr>
          <w:fldChar w:fldCharType="end"/>
        </w:r>
      </w:hyperlink>
    </w:p>
    <w:p w14:paraId="379626AD" w14:textId="58389368"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89" w:history="1">
        <w:r w:rsidRPr="00A70B6D">
          <w:rPr>
            <w:rStyle w:val="Hyperlink"/>
          </w:rPr>
          <w:t>1.3.1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Terms and definitions</w:t>
        </w:r>
        <w:r>
          <w:rPr>
            <w:webHidden/>
          </w:rPr>
          <w:tab/>
        </w:r>
        <w:r>
          <w:rPr>
            <w:webHidden/>
          </w:rPr>
          <w:fldChar w:fldCharType="begin"/>
        </w:r>
        <w:r>
          <w:rPr>
            <w:webHidden/>
          </w:rPr>
          <w:instrText xml:space="preserve"> PAGEREF _Toc183631289 \h </w:instrText>
        </w:r>
        <w:r>
          <w:rPr>
            <w:webHidden/>
          </w:rPr>
        </w:r>
        <w:r>
          <w:rPr>
            <w:webHidden/>
          </w:rPr>
          <w:fldChar w:fldCharType="separate"/>
        </w:r>
        <w:r>
          <w:rPr>
            <w:webHidden/>
          </w:rPr>
          <w:t>1</w:t>
        </w:r>
        <w:r>
          <w:rPr>
            <w:webHidden/>
          </w:rPr>
          <w:fldChar w:fldCharType="end"/>
        </w:r>
      </w:hyperlink>
    </w:p>
    <w:p w14:paraId="16569A9C" w14:textId="097CE01F"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0" w:history="1">
        <w:r w:rsidRPr="00A70B6D">
          <w:rPr>
            <w:rStyle w:val="Hyperlink"/>
          </w:rPr>
          <w:t>1.3.2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Abbreviations</w:t>
        </w:r>
        <w:r>
          <w:rPr>
            <w:webHidden/>
          </w:rPr>
          <w:tab/>
        </w:r>
        <w:r>
          <w:rPr>
            <w:webHidden/>
          </w:rPr>
          <w:fldChar w:fldCharType="begin"/>
        </w:r>
        <w:r>
          <w:rPr>
            <w:webHidden/>
          </w:rPr>
          <w:instrText xml:space="preserve"> PAGEREF _Toc183631290 \h </w:instrText>
        </w:r>
        <w:r>
          <w:rPr>
            <w:webHidden/>
          </w:rPr>
        </w:r>
        <w:r>
          <w:rPr>
            <w:webHidden/>
          </w:rPr>
          <w:fldChar w:fldCharType="separate"/>
        </w:r>
        <w:r>
          <w:rPr>
            <w:webHidden/>
          </w:rPr>
          <w:t>4</w:t>
        </w:r>
        <w:r>
          <w:rPr>
            <w:webHidden/>
          </w:rPr>
          <w:fldChar w:fldCharType="end"/>
        </w:r>
      </w:hyperlink>
    </w:p>
    <w:p w14:paraId="13760B65" w14:textId="3755F040"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1" w:history="1">
        <w:r w:rsidRPr="00A70B6D">
          <w:rPr>
            <w:rStyle w:val="Hyperlink"/>
          </w:rPr>
          <w:t>1.3.3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Symbols</w:t>
        </w:r>
        <w:r>
          <w:rPr>
            <w:webHidden/>
          </w:rPr>
          <w:tab/>
        </w:r>
        <w:r>
          <w:rPr>
            <w:webHidden/>
          </w:rPr>
          <w:fldChar w:fldCharType="begin"/>
        </w:r>
        <w:r>
          <w:rPr>
            <w:webHidden/>
          </w:rPr>
          <w:instrText xml:space="preserve"> PAGEREF _Toc183631291 \h </w:instrText>
        </w:r>
        <w:r>
          <w:rPr>
            <w:webHidden/>
          </w:rPr>
        </w:r>
        <w:r>
          <w:rPr>
            <w:webHidden/>
          </w:rPr>
          <w:fldChar w:fldCharType="separate"/>
        </w:r>
        <w:r>
          <w:rPr>
            <w:webHidden/>
          </w:rPr>
          <w:t>5</w:t>
        </w:r>
        <w:r>
          <w:rPr>
            <w:webHidden/>
          </w:rPr>
          <w:fldChar w:fldCharType="end"/>
        </w:r>
      </w:hyperlink>
    </w:p>
    <w:p w14:paraId="329FE86D" w14:textId="1514B3F6"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2" w:history="1">
        <w:r w:rsidRPr="00A70B6D">
          <w:rPr>
            <w:rStyle w:val="Hyperlink"/>
          </w:rPr>
          <w:t>1.4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Use of language</w:t>
        </w:r>
        <w:r>
          <w:rPr>
            <w:webHidden/>
          </w:rPr>
          <w:tab/>
        </w:r>
        <w:r>
          <w:rPr>
            <w:webHidden/>
          </w:rPr>
          <w:fldChar w:fldCharType="begin"/>
        </w:r>
        <w:r>
          <w:rPr>
            <w:webHidden/>
          </w:rPr>
          <w:instrText xml:space="preserve"> PAGEREF _Toc183631292 \h </w:instrText>
        </w:r>
        <w:r>
          <w:rPr>
            <w:webHidden/>
          </w:rPr>
        </w:r>
        <w:r>
          <w:rPr>
            <w:webHidden/>
          </w:rPr>
          <w:fldChar w:fldCharType="separate"/>
        </w:r>
        <w:r>
          <w:rPr>
            <w:webHidden/>
          </w:rPr>
          <w:t>6</w:t>
        </w:r>
        <w:r>
          <w:rPr>
            <w:webHidden/>
          </w:rPr>
          <w:fldChar w:fldCharType="end"/>
        </w:r>
      </w:hyperlink>
    </w:p>
    <w:p w14:paraId="3BA4630F" w14:textId="4E9C8473"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3" w:history="1">
        <w:r w:rsidRPr="00A70B6D">
          <w:rPr>
            <w:rStyle w:val="Hyperlink"/>
          </w:rPr>
          <w:t>1.5</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General description</w:t>
        </w:r>
        <w:r>
          <w:rPr>
            <w:webHidden/>
          </w:rPr>
          <w:tab/>
        </w:r>
        <w:r>
          <w:rPr>
            <w:webHidden/>
          </w:rPr>
          <w:fldChar w:fldCharType="begin"/>
        </w:r>
        <w:r>
          <w:rPr>
            <w:webHidden/>
          </w:rPr>
          <w:instrText xml:space="preserve"> PAGEREF _Toc183631293 \h </w:instrText>
        </w:r>
        <w:r>
          <w:rPr>
            <w:webHidden/>
          </w:rPr>
        </w:r>
        <w:r>
          <w:rPr>
            <w:webHidden/>
          </w:rPr>
          <w:fldChar w:fldCharType="separate"/>
        </w:r>
        <w:r>
          <w:rPr>
            <w:webHidden/>
          </w:rPr>
          <w:t>6</w:t>
        </w:r>
        <w:r>
          <w:rPr>
            <w:webHidden/>
          </w:rPr>
          <w:fldChar w:fldCharType="end"/>
        </w:r>
      </w:hyperlink>
    </w:p>
    <w:p w14:paraId="2C78F88A" w14:textId="0F4ACDD2"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4" w:history="1">
        <w:r w:rsidRPr="00A70B6D">
          <w:rPr>
            <w:rStyle w:val="Hyperlink"/>
          </w:rPr>
          <w:t>1.6</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metadata and maintenance</w:t>
        </w:r>
        <w:r>
          <w:rPr>
            <w:webHidden/>
          </w:rPr>
          <w:tab/>
        </w:r>
        <w:r>
          <w:rPr>
            <w:webHidden/>
          </w:rPr>
          <w:fldChar w:fldCharType="begin"/>
        </w:r>
        <w:r>
          <w:rPr>
            <w:webHidden/>
          </w:rPr>
          <w:instrText xml:space="preserve"> PAGEREF _Toc183631294 \h </w:instrText>
        </w:r>
        <w:r>
          <w:rPr>
            <w:webHidden/>
          </w:rPr>
        </w:r>
        <w:r>
          <w:rPr>
            <w:webHidden/>
          </w:rPr>
          <w:fldChar w:fldCharType="separate"/>
        </w:r>
        <w:r>
          <w:rPr>
            <w:webHidden/>
          </w:rPr>
          <w:t>6</w:t>
        </w:r>
        <w:r>
          <w:rPr>
            <w:webHidden/>
          </w:rPr>
          <w:fldChar w:fldCharType="end"/>
        </w:r>
      </w:hyperlink>
    </w:p>
    <w:p w14:paraId="37E3818D" w14:textId="08A46F17"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5" w:history="1">
        <w:r w:rsidRPr="00A70B6D">
          <w:rPr>
            <w:rStyle w:val="Hyperlink"/>
          </w:rPr>
          <w:t>1.6.1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metadata</w:t>
        </w:r>
        <w:r>
          <w:rPr>
            <w:webHidden/>
          </w:rPr>
          <w:tab/>
        </w:r>
        <w:r>
          <w:rPr>
            <w:webHidden/>
          </w:rPr>
          <w:fldChar w:fldCharType="begin"/>
        </w:r>
        <w:r>
          <w:rPr>
            <w:webHidden/>
          </w:rPr>
          <w:instrText xml:space="preserve"> PAGEREF _Toc183631295 \h </w:instrText>
        </w:r>
        <w:r>
          <w:rPr>
            <w:webHidden/>
          </w:rPr>
        </w:r>
        <w:r>
          <w:rPr>
            <w:webHidden/>
          </w:rPr>
          <w:fldChar w:fldCharType="separate"/>
        </w:r>
        <w:r>
          <w:rPr>
            <w:webHidden/>
          </w:rPr>
          <w:t>6</w:t>
        </w:r>
        <w:r>
          <w:rPr>
            <w:webHidden/>
          </w:rPr>
          <w:fldChar w:fldCharType="end"/>
        </w:r>
      </w:hyperlink>
    </w:p>
    <w:p w14:paraId="2DEDD9A3" w14:textId="322631B7"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296" w:history="1">
        <w:r w:rsidRPr="00A70B6D">
          <w:rPr>
            <w:rStyle w:val="Hyperlink"/>
          </w:rPr>
          <w:t>1.6.2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maintenance</w:t>
        </w:r>
        <w:r>
          <w:rPr>
            <w:webHidden/>
          </w:rPr>
          <w:tab/>
        </w:r>
        <w:r>
          <w:rPr>
            <w:webHidden/>
          </w:rPr>
          <w:fldChar w:fldCharType="begin"/>
        </w:r>
        <w:r>
          <w:rPr>
            <w:webHidden/>
          </w:rPr>
          <w:instrText xml:space="preserve"> PAGEREF _Toc183631296 \h </w:instrText>
        </w:r>
        <w:r>
          <w:rPr>
            <w:webHidden/>
          </w:rPr>
        </w:r>
        <w:r>
          <w:rPr>
            <w:webHidden/>
          </w:rPr>
          <w:fldChar w:fldCharType="separate"/>
        </w:r>
        <w:r>
          <w:rPr>
            <w:webHidden/>
          </w:rPr>
          <w:t>6</w:t>
        </w:r>
        <w:r>
          <w:rPr>
            <w:webHidden/>
          </w:rPr>
          <w:fldChar w:fldCharType="end"/>
        </w:r>
      </w:hyperlink>
    </w:p>
    <w:p w14:paraId="18C30CC5" w14:textId="35982C40"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297" w:history="1">
        <w:r w:rsidRPr="00A70B6D">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Structure of S-158 Publication Series</w:t>
        </w:r>
        <w:r>
          <w:rPr>
            <w:webHidden/>
          </w:rPr>
          <w:tab/>
        </w:r>
        <w:r>
          <w:rPr>
            <w:webHidden/>
          </w:rPr>
          <w:fldChar w:fldCharType="begin"/>
        </w:r>
        <w:r>
          <w:rPr>
            <w:webHidden/>
          </w:rPr>
          <w:instrText xml:space="preserve"> PAGEREF _Toc183631297 \h </w:instrText>
        </w:r>
        <w:r>
          <w:rPr>
            <w:webHidden/>
          </w:rPr>
        </w:r>
        <w:r>
          <w:rPr>
            <w:webHidden/>
          </w:rPr>
          <w:fldChar w:fldCharType="separate"/>
        </w:r>
        <w:r>
          <w:rPr>
            <w:webHidden/>
          </w:rPr>
          <w:t>7</w:t>
        </w:r>
        <w:r>
          <w:rPr>
            <w:webHidden/>
          </w:rPr>
          <w:fldChar w:fldCharType="end"/>
        </w:r>
      </w:hyperlink>
    </w:p>
    <w:p w14:paraId="0DCDB125" w14:textId="4551E352"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8" w:history="1">
        <w:r w:rsidRPr="00A70B6D">
          <w:rPr>
            <w:rStyle w:val="Hyperlink"/>
          </w:rPr>
          <w:t>2.1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Overview of S-158 specification series</w:t>
        </w:r>
        <w:r>
          <w:rPr>
            <w:webHidden/>
          </w:rPr>
          <w:tab/>
        </w:r>
        <w:r>
          <w:rPr>
            <w:webHidden/>
          </w:rPr>
          <w:fldChar w:fldCharType="begin"/>
        </w:r>
        <w:r>
          <w:rPr>
            <w:webHidden/>
          </w:rPr>
          <w:instrText xml:space="preserve"> PAGEREF _Toc183631298 \h </w:instrText>
        </w:r>
        <w:r>
          <w:rPr>
            <w:webHidden/>
          </w:rPr>
        </w:r>
        <w:r>
          <w:rPr>
            <w:webHidden/>
          </w:rPr>
          <w:fldChar w:fldCharType="separate"/>
        </w:r>
        <w:r>
          <w:rPr>
            <w:webHidden/>
          </w:rPr>
          <w:t>7</w:t>
        </w:r>
        <w:r>
          <w:rPr>
            <w:webHidden/>
          </w:rPr>
          <w:fldChar w:fldCharType="end"/>
        </w:r>
      </w:hyperlink>
    </w:p>
    <w:p w14:paraId="2711882C" w14:textId="7E7B032F"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299" w:history="1">
        <w:r w:rsidRPr="00A70B6D">
          <w:rPr>
            <w:rStyle w:val="Hyperlink"/>
          </w:rPr>
          <w:t>2.2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title and cover page</w:t>
        </w:r>
        <w:r>
          <w:rPr>
            <w:webHidden/>
          </w:rPr>
          <w:tab/>
        </w:r>
        <w:r>
          <w:rPr>
            <w:webHidden/>
          </w:rPr>
          <w:fldChar w:fldCharType="begin"/>
        </w:r>
        <w:r>
          <w:rPr>
            <w:webHidden/>
          </w:rPr>
          <w:instrText xml:space="preserve"> PAGEREF _Toc183631299 \h </w:instrText>
        </w:r>
        <w:r>
          <w:rPr>
            <w:webHidden/>
          </w:rPr>
        </w:r>
        <w:r>
          <w:rPr>
            <w:webHidden/>
          </w:rPr>
          <w:fldChar w:fldCharType="separate"/>
        </w:r>
        <w:r>
          <w:rPr>
            <w:webHidden/>
          </w:rPr>
          <w:t>8</w:t>
        </w:r>
        <w:r>
          <w:rPr>
            <w:webHidden/>
          </w:rPr>
          <w:fldChar w:fldCharType="end"/>
        </w:r>
      </w:hyperlink>
    </w:p>
    <w:p w14:paraId="66A1CE82" w14:textId="4DCFCADB"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0" w:history="1">
        <w:r w:rsidRPr="00A70B6D">
          <w:rPr>
            <w:rStyle w:val="Hyperlink"/>
          </w:rPr>
          <w:t>2.3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Conformance statement</w:t>
        </w:r>
        <w:r>
          <w:rPr>
            <w:webHidden/>
          </w:rPr>
          <w:tab/>
        </w:r>
        <w:r>
          <w:rPr>
            <w:webHidden/>
          </w:rPr>
          <w:fldChar w:fldCharType="begin"/>
        </w:r>
        <w:r>
          <w:rPr>
            <w:webHidden/>
          </w:rPr>
          <w:instrText xml:space="preserve"> PAGEREF _Toc183631300 \h </w:instrText>
        </w:r>
        <w:r>
          <w:rPr>
            <w:webHidden/>
          </w:rPr>
        </w:r>
        <w:r>
          <w:rPr>
            <w:webHidden/>
          </w:rPr>
          <w:fldChar w:fldCharType="separate"/>
        </w:r>
        <w:r>
          <w:rPr>
            <w:webHidden/>
          </w:rPr>
          <w:t>8</w:t>
        </w:r>
        <w:r>
          <w:rPr>
            <w:webHidden/>
          </w:rPr>
          <w:fldChar w:fldCharType="end"/>
        </w:r>
      </w:hyperlink>
    </w:p>
    <w:p w14:paraId="687C38DA" w14:textId="1DDC09D0"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1" w:history="1">
        <w:r w:rsidRPr="00A70B6D">
          <w:rPr>
            <w:rStyle w:val="Hyperlink"/>
          </w:rPr>
          <w:t>2.4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Specification maintenance</w:t>
        </w:r>
        <w:r>
          <w:rPr>
            <w:webHidden/>
          </w:rPr>
          <w:tab/>
        </w:r>
        <w:r>
          <w:rPr>
            <w:webHidden/>
          </w:rPr>
          <w:fldChar w:fldCharType="begin"/>
        </w:r>
        <w:r>
          <w:rPr>
            <w:webHidden/>
          </w:rPr>
          <w:instrText xml:space="preserve"> PAGEREF _Toc183631301 \h </w:instrText>
        </w:r>
        <w:r>
          <w:rPr>
            <w:webHidden/>
          </w:rPr>
        </w:r>
        <w:r>
          <w:rPr>
            <w:webHidden/>
          </w:rPr>
          <w:fldChar w:fldCharType="separate"/>
        </w:r>
        <w:r>
          <w:rPr>
            <w:webHidden/>
          </w:rPr>
          <w:t>8</w:t>
        </w:r>
        <w:r>
          <w:rPr>
            <w:webHidden/>
          </w:rPr>
          <w:fldChar w:fldCharType="end"/>
        </w:r>
      </w:hyperlink>
    </w:p>
    <w:p w14:paraId="009DE50E" w14:textId="35D710CC"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02" w:history="1">
        <w:r w:rsidRPr="00A70B6D">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Structure</w:t>
        </w:r>
        <w:r>
          <w:rPr>
            <w:webHidden/>
          </w:rPr>
          <w:tab/>
        </w:r>
        <w:r>
          <w:rPr>
            <w:webHidden/>
          </w:rPr>
          <w:fldChar w:fldCharType="begin"/>
        </w:r>
        <w:r>
          <w:rPr>
            <w:webHidden/>
          </w:rPr>
          <w:instrText xml:space="preserve"> PAGEREF _Toc183631302 \h </w:instrText>
        </w:r>
        <w:r>
          <w:rPr>
            <w:webHidden/>
          </w:rPr>
        </w:r>
        <w:r>
          <w:rPr>
            <w:webHidden/>
          </w:rPr>
          <w:fldChar w:fldCharType="separate"/>
        </w:r>
        <w:r>
          <w:rPr>
            <w:webHidden/>
          </w:rPr>
          <w:t>9</w:t>
        </w:r>
        <w:r>
          <w:rPr>
            <w:webHidden/>
          </w:rPr>
          <w:fldChar w:fldCharType="end"/>
        </w:r>
      </w:hyperlink>
    </w:p>
    <w:p w14:paraId="4469061B" w14:textId="1FE086EC"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03" w:history="1">
        <w:r w:rsidRPr="00A70B6D">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Syntax</w:t>
        </w:r>
        <w:r>
          <w:rPr>
            <w:webHidden/>
          </w:rPr>
          <w:tab/>
        </w:r>
        <w:r>
          <w:rPr>
            <w:webHidden/>
          </w:rPr>
          <w:fldChar w:fldCharType="begin"/>
        </w:r>
        <w:r>
          <w:rPr>
            <w:webHidden/>
          </w:rPr>
          <w:instrText xml:space="preserve"> PAGEREF _Toc183631303 \h </w:instrText>
        </w:r>
        <w:r>
          <w:rPr>
            <w:webHidden/>
          </w:rPr>
        </w:r>
        <w:r>
          <w:rPr>
            <w:webHidden/>
          </w:rPr>
          <w:fldChar w:fldCharType="separate"/>
        </w:r>
        <w:r>
          <w:rPr>
            <w:webHidden/>
          </w:rPr>
          <w:t>11</w:t>
        </w:r>
        <w:r>
          <w:rPr>
            <w:webHidden/>
          </w:rPr>
          <w:fldChar w:fldCharType="end"/>
        </w:r>
      </w:hyperlink>
    </w:p>
    <w:p w14:paraId="0C1C003F" w14:textId="4198158F"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4" w:history="1">
        <w:r w:rsidRPr="00A70B6D">
          <w:rPr>
            <w:rStyle w:val="Hyperlink"/>
          </w:rPr>
          <w:t>4.1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Syntax for generic S-100 checks</w:t>
        </w:r>
        <w:r>
          <w:rPr>
            <w:webHidden/>
          </w:rPr>
          <w:tab/>
        </w:r>
        <w:r>
          <w:rPr>
            <w:webHidden/>
          </w:rPr>
          <w:fldChar w:fldCharType="begin"/>
        </w:r>
        <w:r>
          <w:rPr>
            <w:webHidden/>
          </w:rPr>
          <w:instrText xml:space="preserve"> PAGEREF _Toc183631304 \h </w:instrText>
        </w:r>
        <w:r>
          <w:rPr>
            <w:webHidden/>
          </w:rPr>
        </w:r>
        <w:r>
          <w:rPr>
            <w:webHidden/>
          </w:rPr>
          <w:fldChar w:fldCharType="separate"/>
        </w:r>
        <w:r>
          <w:rPr>
            <w:webHidden/>
          </w:rPr>
          <w:t>11</w:t>
        </w:r>
        <w:r>
          <w:rPr>
            <w:webHidden/>
          </w:rPr>
          <w:fldChar w:fldCharType="end"/>
        </w:r>
      </w:hyperlink>
    </w:p>
    <w:p w14:paraId="294225F0" w14:textId="1D263ED5"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05" w:history="1">
        <w:r w:rsidRPr="00A70B6D">
          <w:rPr>
            <w:rStyle w:val="Hyperlink"/>
          </w:rPr>
          <w:t>4.2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Syntax for product-specific checks</w:t>
        </w:r>
        <w:r>
          <w:rPr>
            <w:webHidden/>
          </w:rPr>
          <w:tab/>
        </w:r>
        <w:r>
          <w:rPr>
            <w:webHidden/>
          </w:rPr>
          <w:fldChar w:fldCharType="begin"/>
        </w:r>
        <w:r>
          <w:rPr>
            <w:webHidden/>
          </w:rPr>
          <w:instrText xml:space="preserve"> PAGEREF _Toc183631305 \h </w:instrText>
        </w:r>
        <w:r>
          <w:rPr>
            <w:webHidden/>
          </w:rPr>
        </w:r>
        <w:r>
          <w:rPr>
            <w:webHidden/>
          </w:rPr>
          <w:fldChar w:fldCharType="separate"/>
        </w:r>
        <w:r>
          <w:rPr>
            <w:webHidden/>
          </w:rPr>
          <w:t>11</w:t>
        </w:r>
        <w:r>
          <w:rPr>
            <w:webHidden/>
          </w:rPr>
          <w:fldChar w:fldCharType="end"/>
        </w:r>
      </w:hyperlink>
    </w:p>
    <w:p w14:paraId="69B632BD" w14:textId="3E09F3E6"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6" w:history="1">
        <w:r w:rsidRPr="00A70B6D">
          <w:rPr>
            <w:rStyle w:val="Hyperlink"/>
          </w:rPr>
          <w:t>4.2.1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Comparison and Logical Operators</w:t>
        </w:r>
        <w:r>
          <w:rPr>
            <w:webHidden/>
          </w:rPr>
          <w:tab/>
        </w:r>
        <w:r>
          <w:rPr>
            <w:webHidden/>
          </w:rPr>
          <w:fldChar w:fldCharType="begin"/>
        </w:r>
        <w:r>
          <w:rPr>
            <w:webHidden/>
          </w:rPr>
          <w:instrText xml:space="preserve"> PAGEREF _Toc183631306 \h </w:instrText>
        </w:r>
        <w:r>
          <w:rPr>
            <w:webHidden/>
          </w:rPr>
        </w:r>
        <w:r>
          <w:rPr>
            <w:webHidden/>
          </w:rPr>
          <w:fldChar w:fldCharType="separate"/>
        </w:r>
        <w:r>
          <w:rPr>
            <w:webHidden/>
          </w:rPr>
          <w:t>11</w:t>
        </w:r>
        <w:r>
          <w:rPr>
            <w:webHidden/>
          </w:rPr>
          <w:fldChar w:fldCharType="end"/>
        </w:r>
      </w:hyperlink>
    </w:p>
    <w:p w14:paraId="0DC5729A" w14:textId="0234A254"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7" w:history="1">
        <w:r w:rsidRPr="00A70B6D">
          <w:rPr>
            <w:rStyle w:val="Hyperlink"/>
          </w:rPr>
          <w:t>4.2.2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Spatial Operators</w:t>
        </w:r>
        <w:r>
          <w:rPr>
            <w:webHidden/>
          </w:rPr>
          <w:tab/>
        </w:r>
        <w:r>
          <w:rPr>
            <w:webHidden/>
          </w:rPr>
          <w:fldChar w:fldCharType="begin"/>
        </w:r>
        <w:r>
          <w:rPr>
            <w:webHidden/>
          </w:rPr>
          <w:instrText xml:space="preserve"> PAGEREF _Toc183631307 \h </w:instrText>
        </w:r>
        <w:r>
          <w:rPr>
            <w:webHidden/>
          </w:rPr>
        </w:r>
        <w:r>
          <w:rPr>
            <w:webHidden/>
          </w:rPr>
          <w:fldChar w:fldCharType="separate"/>
        </w:r>
        <w:r>
          <w:rPr>
            <w:webHidden/>
          </w:rPr>
          <w:t>12</w:t>
        </w:r>
        <w:r>
          <w:rPr>
            <w:webHidden/>
          </w:rPr>
          <w:fldChar w:fldCharType="end"/>
        </w:r>
      </w:hyperlink>
    </w:p>
    <w:p w14:paraId="6ACA2DAC" w14:textId="171F3108"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8" w:history="1">
        <w:r w:rsidRPr="00A70B6D">
          <w:rPr>
            <w:rStyle w:val="Hyperlink"/>
          </w:rPr>
          <w:t>4.2.3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Values</w:t>
        </w:r>
        <w:r>
          <w:rPr>
            <w:webHidden/>
          </w:rPr>
          <w:tab/>
        </w:r>
        <w:r>
          <w:rPr>
            <w:webHidden/>
          </w:rPr>
          <w:fldChar w:fldCharType="begin"/>
        </w:r>
        <w:r>
          <w:rPr>
            <w:webHidden/>
          </w:rPr>
          <w:instrText xml:space="preserve"> PAGEREF _Toc183631308 \h </w:instrText>
        </w:r>
        <w:r>
          <w:rPr>
            <w:webHidden/>
          </w:rPr>
        </w:r>
        <w:r>
          <w:rPr>
            <w:webHidden/>
          </w:rPr>
          <w:fldChar w:fldCharType="separate"/>
        </w:r>
        <w:r>
          <w:rPr>
            <w:webHidden/>
          </w:rPr>
          <w:t>12</w:t>
        </w:r>
        <w:r>
          <w:rPr>
            <w:webHidden/>
          </w:rPr>
          <w:fldChar w:fldCharType="end"/>
        </w:r>
      </w:hyperlink>
    </w:p>
    <w:p w14:paraId="6947145F" w14:textId="6FC88CB1" w:rsidR="003E3D90" w:rsidRDefault="003E3D90">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83631309" w:history="1">
        <w:r w:rsidRPr="00A70B6D">
          <w:rPr>
            <w:rStyle w:val="Hyperlink"/>
          </w:rPr>
          <w:t>4.2.4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Statements</w:t>
        </w:r>
        <w:r>
          <w:rPr>
            <w:webHidden/>
          </w:rPr>
          <w:tab/>
        </w:r>
        <w:r>
          <w:rPr>
            <w:webHidden/>
          </w:rPr>
          <w:fldChar w:fldCharType="begin"/>
        </w:r>
        <w:r>
          <w:rPr>
            <w:webHidden/>
          </w:rPr>
          <w:instrText xml:space="preserve"> PAGEREF _Toc183631309 \h </w:instrText>
        </w:r>
        <w:r>
          <w:rPr>
            <w:webHidden/>
          </w:rPr>
        </w:r>
        <w:r>
          <w:rPr>
            <w:webHidden/>
          </w:rPr>
          <w:fldChar w:fldCharType="separate"/>
        </w:r>
        <w:r>
          <w:rPr>
            <w:webHidden/>
          </w:rPr>
          <w:t>13</w:t>
        </w:r>
        <w:r>
          <w:rPr>
            <w:webHidden/>
          </w:rPr>
          <w:fldChar w:fldCharType="end"/>
        </w:r>
      </w:hyperlink>
    </w:p>
    <w:p w14:paraId="66E56823" w14:textId="707EC957"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0" w:history="1">
        <w:r w:rsidRPr="00A70B6D">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Outline of Validation</w:t>
        </w:r>
        <w:r>
          <w:rPr>
            <w:webHidden/>
          </w:rPr>
          <w:tab/>
        </w:r>
        <w:r>
          <w:rPr>
            <w:webHidden/>
          </w:rPr>
          <w:fldChar w:fldCharType="begin"/>
        </w:r>
        <w:r>
          <w:rPr>
            <w:webHidden/>
          </w:rPr>
          <w:instrText xml:space="preserve"> PAGEREF _Toc183631310 \h </w:instrText>
        </w:r>
        <w:r>
          <w:rPr>
            <w:webHidden/>
          </w:rPr>
        </w:r>
        <w:r>
          <w:rPr>
            <w:webHidden/>
          </w:rPr>
          <w:fldChar w:fldCharType="separate"/>
        </w:r>
        <w:r>
          <w:rPr>
            <w:webHidden/>
          </w:rPr>
          <w:t>13</w:t>
        </w:r>
        <w:r>
          <w:rPr>
            <w:webHidden/>
          </w:rPr>
          <w:fldChar w:fldCharType="end"/>
        </w:r>
      </w:hyperlink>
    </w:p>
    <w:p w14:paraId="09D8E893" w14:textId="43B09C2C"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1" w:history="1">
        <w:r w:rsidRPr="00A70B6D">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Application Sequence</w:t>
        </w:r>
        <w:r>
          <w:rPr>
            <w:webHidden/>
          </w:rPr>
          <w:tab/>
        </w:r>
        <w:r>
          <w:rPr>
            <w:webHidden/>
          </w:rPr>
          <w:fldChar w:fldCharType="begin"/>
        </w:r>
        <w:r>
          <w:rPr>
            <w:webHidden/>
          </w:rPr>
          <w:instrText xml:space="preserve"> PAGEREF _Toc183631311 \h </w:instrText>
        </w:r>
        <w:r>
          <w:rPr>
            <w:webHidden/>
          </w:rPr>
        </w:r>
        <w:r>
          <w:rPr>
            <w:webHidden/>
          </w:rPr>
          <w:fldChar w:fldCharType="separate"/>
        </w:r>
        <w:r>
          <w:rPr>
            <w:webHidden/>
          </w:rPr>
          <w:t>15</w:t>
        </w:r>
        <w:r>
          <w:rPr>
            <w:webHidden/>
          </w:rPr>
          <w:fldChar w:fldCharType="end"/>
        </w:r>
      </w:hyperlink>
    </w:p>
    <w:p w14:paraId="615F0B6B" w14:textId="372455C5"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2" w:history="1">
        <w:r w:rsidRPr="00A70B6D">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Check Classification</w:t>
        </w:r>
        <w:r>
          <w:rPr>
            <w:webHidden/>
          </w:rPr>
          <w:tab/>
        </w:r>
        <w:r>
          <w:rPr>
            <w:webHidden/>
          </w:rPr>
          <w:fldChar w:fldCharType="begin"/>
        </w:r>
        <w:r>
          <w:rPr>
            <w:webHidden/>
          </w:rPr>
          <w:instrText xml:space="preserve"> PAGEREF _Toc183631312 \h </w:instrText>
        </w:r>
        <w:r>
          <w:rPr>
            <w:webHidden/>
          </w:rPr>
        </w:r>
        <w:r>
          <w:rPr>
            <w:webHidden/>
          </w:rPr>
          <w:fldChar w:fldCharType="separate"/>
        </w:r>
        <w:r>
          <w:rPr>
            <w:webHidden/>
          </w:rPr>
          <w:t>16</w:t>
        </w:r>
        <w:r>
          <w:rPr>
            <w:webHidden/>
          </w:rPr>
          <w:fldChar w:fldCharType="end"/>
        </w:r>
      </w:hyperlink>
    </w:p>
    <w:p w14:paraId="1645F4AB" w14:textId="09422D92"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3" w:history="1">
        <w:r w:rsidRPr="00A70B6D">
          <w:rPr>
            <w:rStyle w:val="Hyperlink"/>
          </w:rPr>
          <w:t>7.1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Minimum check standard</w:t>
        </w:r>
        <w:r>
          <w:rPr>
            <w:webHidden/>
          </w:rPr>
          <w:tab/>
        </w:r>
        <w:r>
          <w:rPr>
            <w:webHidden/>
          </w:rPr>
          <w:fldChar w:fldCharType="begin"/>
        </w:r>
        <w:r>
          <w:rPr>
            <w:webHidden/>
          </w:rPr>
          <w:instrText xml:space="preserve"> PAGEREF _Toc183631313 \h </w:instrText>
        </w:r>
        <w:r>
          <w:rPr>
            <w:webHidden/>
          </w:rPr>
        </w:r>
        <w:r>
          <w:rPr>
            <w:webHidden/>
          </w:rPr>
          <w:fldChar w:fldCharType="separate"/>
        </w:r>
        <w:r>
          <w:rPr>
            <w:webHidden/>
          </w:rPr>
          <w:t>16</w:t>
        </w:r>
        <w:r>
          <w:rPr>
            <w:webHidden/>
          </w:rPr>
          <w:fldChar w:fldCharType="end"/>
        </w:r>
      </w:hyperlink>
    </w:p>
    <w:p w14:paraId="14C81413" w14:textId="2F791BB6" w:rsidR="003E3D90" w:rsidRDefault="003E3D90">
      <w:pPr>
        <w:pStyle w:val="TOC1"/>
        <w:rPr>
          <w:rFonts w:asciiTheme="minorHAnsi" w:eastAsiaTheme="minorEastAsia" w:hAnsiTheme="minorHAnsi" w:cstheme="minorBidi"/>
          <w:b w:val="0"/>
          <w:kern w:val="2"/>
          <w:sz w:val="24"/>
          <w:szCs w:val="24"/>
          <w:lang w:val="en-US" w:eastAsia="en-US"/>
          <w14:ligatures w14:val="standardContextual"/>
        </w:rPr>
      </w:pPr>
      <w:hyperlink w:anchor="_Toc183631314" w:history="1">
        <w:r w:rsidRPr="00A70B6D">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A70B6D">
          <w:rPr>
            <w:rStyle w:val="Hyperlink"/>
          </w:rPr>
          <w:t>Geometry and Spatial Operators in Checks for Vector Products</w:t>
        </w:r>
        <w:r>
          <w:rPr>
            <w:webHidden/>
          </w:rPr>
          <w:tab/>
        </w:r>
        <w:r>
          <w:rPr>
            <w:webHidden/>
          </w:rPr>
          <w:fldChar w:fldCharType="begin"/>
        </w:r>
        <w:r>
          <w:rPr>
            <w:webHidden/>
          </w:rPr>
          <w:instrText xml:space="preserve"> PAGEREF _Toc183631314 \h </w:instrText>
        </w:r>
        <w:r>
          <w:rPr>
            <w:webHidden/>
          </w:rPr>
        </w:r>
        <w:r>
          <w:rPr>
            <w:webHidden/>
          </w:rPr>
          <w:fldChar w:fldCharType="separate"/>
        </w:r>
        <w:r>
          <w:rPr>
            <w:webHidden/>
          </w:rPr>
          <w:t>16</w:t>
        </w:r>
        <w:r>
          <w:rPr>
            <w:webHidden/>
          </w:rPr>
          <w:fldChar w:fldCharType="end"/>
        </w:r>
      </w:hyperlink>
    </w:p>
    <w:p w14:paraId="5AB6C91C" w14:textId="22747621"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5" w:history="1">
        <w:r w:rsidRPr="00A70B6D">
          <w:rPr>
            <w:rStyle w:val="Hyperlink"/>
          </w:rPr>
          <w:t>8.1</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Definitions for ISO 19125-1:2004 Geometry</w:t>
        </w:r>
        <w:r>
          <w:rPr>
            <w:webHidden/>
          </w:rPr>
          <w:tab/>
        </w:r>
        <w:r>
          <w:rPr>
            <w:webHidden/>
          </w:rPr>
          <w:fldChar w:fldCharType="begin"/>
        </w:r>
        <w:r>
          <w:rPr>
            <w:webHidden/>
          </w:rPr>
          <w:instrText xml:space="preserve"> PAGEREF _Toc183631315 \h </w:instrText>
        </w:r>
        <w:r>
          <w:rPr>
            <w:webHidden/>
          </w:rPr>
        </w:r>
        <w:r>
          <w:rPr>
            <w:webHidden/>
          </w:rPr>
          <w:fldChar w:fldCharType="separate"/>
        </w:r>
        <w:r>
          <w:rPr>
            <w:webHidden/>
          </w:rPr>
          <w:t>16</w:t>
        </w:r>
        <w:r>
          <w:rPr>
            <w:webHidden/>
          </w:rPr>
          <w:fldChar w:fldCharType="end"/>
        </w:r>
      </w:hyperlink>
    </w:p>
    <w:p w14:paraId="314E1775" w14:textId="3EA95CBA"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6" w:history="1">
        <w:r w:rsidRPr="00A70B6D">
          <w:rPr>
            <w:rStyle w:val="Hyperlink"/>
          </w:rPr>
          <w:t>8.2</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ISO 19125-1:2004 Geometric Operator Relationships</w:t>
        </w:r>
        <w:r>
          <w:rPr>
            <w:webHidden/>
          </w:rPr>
          <w:tab/>
        </w:r>
        <w:r>
          <w:rPr>
            <w:webHidden/>
          </w:rPr>
          <w:fldChar w:fldCharType="begin"/>
        </w:r>
        <w:r>
          <w:rPr>
            <w:webHidden/>
          </w:rPr>
          <w:instrText xml:space="preserve"> PAGEREF _Toc183631316 \h </w:instrText>
        </w:r>
        <w:r>
          <w:rPr>
            <w:webHidden/>
          </w:rPr>
        </w:r>
        <w:r>
          <w:rPr>
            <w:webHidden/>
          </w:rPr>
          <w:fldChar w:fldCharType="separate"/>
        </w:r>
        <w:r>
          <w:rPr>
            <w:webHidden/>
          </w:rPr>
          <w:t>17</w:t>
        </w:r>
        <w:r>
          <w:rPr>
            <w:webHidden/>
          </w:rPr>
          <w:fldChar w:fldCharType="end"/>
        </w:r>
      </w:hyperlink>
    </w:p>
    <w:p w14:paraId="1BE6A6A4" w14:textId="3BF1AA4F"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7" w:history="1">
        <w:r w:rsidRPr="00A70B6D">
          <w:rPr>
            <w:rStyle w:val="Hyperlink"/>
            <w:lang w:eastAsia="ar-SA"/>
          </w:rPr>
          <w:t>8.3</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How the Relationships Apply to S-100 Feature Geometry</w:t>
        </w:r>
        <w:r>
          <w:rPr>
            <w:webHidden/>
          </w:rPr>
          <w:tab/>
        </w:r>
        <w:r>
          <w:rPr>
            <w:webHidden/>
          </w:rPr>
          <w:fldChar w:fldCharType="begin"/>
        </w:r>
        <w:r>
          <w:rPr>
            <w:webHidden/>
          </w:rPr>
          <w:instrText xml:space="preserve"> PAGEREF _Toc183631317 \h </w:instrText>
        </w:r>
        <w:r>
          <w:rPr>
            <w:webHidden/>
          </w:rPr>
        </w:r>
        <w:r>
          <w:rPr>
            <w:webHidden/>
          </w:rPr>
          <w:fldChar w:fldCharType="separate"/>
        </w:r>
        <w:r>
          <w:rPr>
            <w:webHidden/>
          </w:rPr>
          <w:t>18</w:t>
        </w:r>
        <w:r>
          <w:rPr>
            <w:webHidden/>
          </w:rPr>
          <w:fldChar w:fldCharType="end"/>
        </w:r>
      </w:hyperlink>
    </w:p>
    <w:p w14:paraId="7A93B1D3" w14:textId="03DAC984" w:rsidR="003E3D90" w:rsidRDefault="003E3D90">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83631318" w:history="1">
        <w:r w:rsidRPr="00A70B6D">
          <w:rPr>
            <w:rStyle w:val="Hyperlink"/>
          </w:rPr>
          <w:t>8.4</w:t>
        </w:r>
        <w:r>
          <w:rPr>
            <w:rFonts w:asciiTheme="minorHAnsi" w:eastAsiaTheme="minorEastAsia" w:hAnsiTheme="minorHAnsi" w:cstheme="minorBidi"/>
            <w:kern w:val="2"/>
            <w:sz w:val="24"/>
            <w:szCs w:val="24"/>
            <w:lang w:val="en-US" w:eastAsia="en-US"/>
            <w14:ligatures w14:val="standardContextual"/>
          </w:rPr>
          <w:tab/>
        </w:r>
        <w:r w:rsidRPr="00A70B6D">
          <w:rPr>
            <w:rStyle w:val="Hyperlink"/>
          </w:rPr>
          <w:t>Geometric Operator Definitions</w:t>
        </w:r>
        <w:r>
          <w:rPr>
            <w:webHidden/>
          </w:rPr>
          <w:tab/>
        </w:r>
        <w:r>
          <w:rPr>
            <w:webHidden/>
          </w:rPr>
          <w:fldChar w:fldCharType="begin"/>
        </w:r>
        <w:r>
          <w:rPr>
            <w:webHidden/>
          </w:rPr>
          <w:instrText xml:space="preserve"> PAGEREF _Toc183631318 \h </w:instrText>
        </w:r>
        <w:r>
          <w:rPr>
            <w:webHidden/>
          </w:rPr>
        </w:r>
        <w:r>
          <w:rPr>
            <w:webHidden/>
          </w:rPr>
          <w:fldChar w:fldCharType="separate"/>
        </w:r>
        <w:r>
          <w:rPr>
            <w:webHidden/>
          </w:rPr>
          <w:t>18</w:t>
        </w:r>
        <w:r>
          <w:rPr>
            <w:webHidden/>
          </w:rPr>
          <w:fldChar w:fldCharType="end"/>
        </w:r>
      </w:hyperlink>
    </w:p>
    <w:p w14:paraId="5CFB76EA" w14:textId="0F19DA1A"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5"/>
          <w:headerReference w:type="default" r:id="rId16"/>
          <w:footerReference w:type="even" r:id="rId17"/>
          <w:footerReference w:type="default" r:id="rId18"/>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89" w:name="_Toc183631283"/>
      <w:r>
        <w:rPr>
          <w:lang w:val="en-GB"/>
        </w:rPr>
        <w:lastRenderedPageBreak/>
        <w:t>Introduction</w:t>
      </w:r>
      <w:bookmarkEnd w:id="89"/>
    </w:p>
    <w:p w14:paraId="4427A2A4" w14:textId="77777777" w:rsidR="00BA4C13" w:rsidRDefault="00BA4C13" w:rsidP="00CF30EA">
      <w:pPr>
        <w:spacing w:after="120" w:line="240" w:lineRule="auto"/>
        <w:rPr>
          <w:lang w:val="en-GB"/>
        </w:rPr>
      </w:pPr>
      <w:r w:rsidRPr="00BA4C13">
        <w:rPr>
          <w:lang w:val="en-GB"/>
        </w:rPr>
        <w:t>This document describes a common foundation for the structure and content of specifications which define validation checks for S-100 data products. It also describes the basic structure of such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90" w:name="_Toc126186777"/>
      <w:bookmarkStart w:id="91" w:name="_Toc126241790"/>
      <w:bookmarkStart w:id="92" w:name="_Toc127967165"/>
      <w:bookmarkStart w:id="93" w:name="_Toc127967680"/>
      <w:bookmarkStart w:id="94" w:name="_Toc126186778"/>
      <w:bookmarkStart w:id="95" w:name="_Toc126241791"/>
      <w:bookmarkStart w:id="96" w:name="_Toc127967166"/>
      <w:bookmarkStart w:id="97" w:name="_Toc127967681"/>
      <w:bookmarkStart w:id="98" w:name="_Toc183631284"/>
      <w:bookmarkEnd w:id="90"/>
      <w:bookmarkEnd w:id="91"/>
      <w:bookmarkEnd w:id="92"/>
      <w:bookmarkEnd w:id="93"/>
      <w:bookmarkEnd w:id="94"/>
      <w:bookmarkEnd w:id="95"/>
      <w:bookmarkEnd w:id="96"/>
      <w:bookmarkEnd w:id="97"/>
      <w:commentRangeStart w:id="99"/>
      <w:r w:rsidRPr="00CF30EA">
        <w:rPr>
          <w:lang w:val="en-GB"/>
        </w:rPr>
        <w:t>Scope</w:t>
      </w:r>
      <w:commentRangeEnd w:id="99"/>
      <w:r w:rsidR="00607752">
        <w:rPr>
          <w:rStyle w:val="CommentReference"/>
          <w:b w:val="0"/>
          <w:bCs w:val="0"/>
        </w:rPr>
        <w:commentReference w:id="99"/>
      </w:r>
      <w:bookmarkEnd w:id="98"/>
    </w:p>
    <w:p w14:paraId="55B43FA2" w14:textId="07860E41" w:rsidR="0098512D" w:rsidRPr="00CF30EA" w:rsidRDefault="00DE7780" w:rsidP="0098512D">
      <w:pPr>
        <w:spacing w:after="120" w:line="240" w:lineRule="auto"/>
        <w:rPr>
          <w:lang w:val="en-GB"/>
        </w:rPr>
      </w:pPr>
      <w:r w:rsidRPr="00DE7780">
        <w:rPr>
          <w:lang w:val="en-GB"/>
        </w:rPr>
        <w:t>This document, designated as “S-158” by the IHO, defines a framework for the structure and content of a series of publications which specify validation checks for different S-100 data products. Publications in this series are identified by S-158:1xx designators, where “1xx” represents the official number assigned to an S-100-based data product by the IHO</w:t>
      </w:r>
      <w:ins w:id="100" w:author="Raphael Malyankar" w:date="2024-11-27T15:31:00Z" w16du:dateUtc="2024-11-27T22:31:00Z">
        <w:r w:rsidR="009834DE">
          <w:rPr>
            <w:lang w:val="en-GB"/>
          </w:rPr>
          <w:t xml:space="preserve"> </w:t>
        </w:r>
        <w:r w:rsidR="009834DE" w:rsidRPr="009834DE">
          <w:rPr>
            <w:lang w:val="en-GB"/>
          </w:rPr>
          <w:t>(for example, S-158:101 includes the validation checks specific to the S-101 ENC Product Specification)</w:t>
        </w:r>
      </w:ins>
      <w:r w:rsidRPr="00DE7780">
        <w:rPr>
          <w:lang w:val="en-GB"/>
        </w:rPr>
        <w:t>. Any specification designated “S-158:1xx” must conform to the S-158 specification.</w:t>
      </w:r>
      <w:r w:rsidRPr="00CF30EA" w:rsidDel="00DE7780">
        <w:rPr>
          <w:lang w:val="en-GB"/>
        </w:rPr>
        <w:t xml:space="preserve"> </w:t>
      </w: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101" w:name="_Toc183631285"/>
      <w:bookmarkStart w:id="102" w:name="_Toc412810740"/>
      <w:r w:rsidRPr="00CF30EA">
        <w:rPr>
          <w:lang w:val="en-GB"/>
        </w:rPr>
        <w:t>References</w:t>
      </w:r>
      <w:bookmarkEnd w:id="101"/>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103" w:name="_Toc183631286"/>
      <w:bookmarkEnd w:id="102"/>
      <w:r w:rsidRPr="00CF30EA">
        <w:t>Normative</w:t>
      </w:r>
      <w:r w:rsidR="000A1EEF">
        <w:t xml:space="preserve"> references</w:t>
      </w:r>
      <w:bookmarkEnd w:id="103"/>
    </w:p>
    <w:p w14:paraId="17D214B0" w14:textId="09B2D657" w:rsidR="00952236" w:rsidRDefault="00952236" w:rsidP="00180511">
      <w:pPr>
        <w:autoSpaceDE w:val="0"/>
        <w:autoSpaceDN w:val="0"/>
        <w:adjustRightInd w:val="0"/>
        <w:spacing w:after="120" w:line="240" w:lineRule="auto"/>
        <w:ind w:left="1843" w:hanging="1843"/>
        <w:rPr>
          <w:lang w:val="en-GB"/>
        </w:rPr>
      </w:pPr>
      <w:r>
        <w:rPr>
          <w:lang w:val="en-GB"/>
        </w:rPr>
        <w:t>C</w:t>
      </w:r>
      <w:r w:rsidR="00517AAA">
        <w:rPr>
          <w:lang w:val="en-GB"/>
        </w:rPr>
        <w:t>LE</w:t>
      </w:r>
      <w:r>
        <w:rPr>
          <w:lang w:val="en-GB"/>
        </w:rPr>
        <w:t>93</w:t>
      </w:r>
      <w:r>
        <w:rPr>
          <w:lang w:val="en-GB"/>
        </w:rPr>
        <w:tab/>
      </w:r>
      <w:r w:rsidRPr="00952236">
        <w:rPr>
          <w:i/>
          <w:iCs/>
          <w:lang w:val="en-GB"/>
        </w:rPr>
        <w:t>ClementinI, E., Di Felice, P., Van Oostrom, P.  A Small Set of Formal Topological Relationships Suitable for End-User Interaction, in D. Abel and B. C. Ooi (Ed.), Advances in Spatial Databases — Third International Symposium. SSD 1993. LNCS 692, pp. 277-295</w:t>
      </w:r>
      <w:r w:rsidRPr="00952236">
        <w:rPr>
          <w:lang w:val="en-GB"/>
        </w:rPr>
        <w:t>. Springer Verlag. Singapore (1993)</w:t>
      </w:r>
    </w:p>
    <w:p w14:paraId="50232CEF" w14:textId="03648538" w:rsidR="00952236" w:rsidRDefault="00952236" w:rsidP="00180511">
      <w:pPr>
        <w:autoSpaceDE w:val="0"/>
        <w:autoSpaceDN w:val="0"/>
        <w:adjustRightInd w:val="0"/>
        <w:spacing w:after="120" w:line="240" w:lineRule="auto"/>
        <w:ind w:left="1843" w:hanging="1843"/>
        <w:rPr>
          <w:lang w:val="en-GB"/>
        </w:rPr>
      </w:pPr>
      <w:r>
        <w:rPr>
          <w:lang w:val="en-GB"/>
        </w:rPr>
        <w:t>ISO 19107:2003</w:t>
      </w:r>
      <w:r>
        <w:rPr>
          <w:lang w:val="en-GB"/>
        </w:rPr>
        <w:tab/>
      </w:r>
      <w:r w:rsidRPr="00952236">
        <w:rPr>
          <w:i/>
          <w:iCs/>
          <w:lang w:val="en-GB"/>
        </w:rPr>
        <w:t>Geographic Information – Spatial Schema</w:t>
      </w:r>
    </w:p>
    <w:p w14:paraId="0D1957C3" w14:textId="2048951B" w:rsidR="00952236" w:rsidRDefault="00952236" w:rsidP="00952236">
      <w:pPr>
        <w:autoSpaceDE w:val="0"/>
        <w:autoSpaceDN w:val="0"/>
        <w:adjustRightInd w:val="0"/>
        <w:spacing w:after="120" w:line="240" w:lineRule="auto"/>
        <w:ind w:left="1843" w:hanging="1843"/>
        <w:rPr>
          <w:i/>
          <w:lang w:val="en-GB"/>
        </w:rPr>
      </w:pPr>
      <w:r w:rsidRPr="00CF30EA">
        <w:rPr>
          <w:lang w:val="en-GB"/>
        </w:rPr>
        <w:t>ISO 1912</w:t>
      </w:r>
      <w:r>
        <w:rPr>
          <w:lang w:val="en-GB"/>
        </w:rPr>
        <w:t>5-1</w:t>
      </w:r>
      <w:r w:rsidRPr="00CF30EA">
        <w:rPr>
          <w:lang w:val="en-GB"/>
        </w:rPr>
        <w:t>:200</w:t>
      </w:r>
      <w:r>
        <w:rPr>
          <w:lang w:val="en-GB"/>
        </w:rPr>
        <w:t>4</w:t>
      </w:r>
      <w:r w:rsidRPr="00CF30EA">
        <w:rPr>
          <w:lang w:val="en-GB"/>
        </w:rPr>
        <w:tab/>
      </w:r>
      <w:r w:rsidRPr="00CF30EA">
        <w:rPr>
          <w:i/>
          <w:lang w:val="en-GB"/>
        </w:rPr>
        <w:t xml:space="preserve">Geographic information – </w:t>
      </w:r>
      <w:r>
        <w:rPr>
          <w:i/>
          <w:lang w:val="en-GB"/>
        </w:rPr>
        <w:t>Simple Feature Access – Part 1 Common Architecture</w:t>
      </w:r>
    </w:p>
    <w:p w14:paraId="07B8B45B" w14:textId="57FF47F8" w:rsidR="00952236" w:rsidRPr="00CF30EA" w:rsidRDefault="00952236" w:rsidP="00952236">
      <w:pPr>
        <w:autoSpaceDE w:val="0"/>
        <w:autoSpaceDN w:val="0"/>
        <w:adjustRightInd w:val="0"/>
        <w:spacing w:after="120" w:line="240" w:lineRule="auto"/>
        <w:ind w:left="1843" w:hanging="1843"/>
        <w:rPr>
          <w:lang w:val="en-GB"/>
        </w:rPr>
      </w:pPr>
      <w:r>
        <w:rPr>
          <w:lang w:val="en-GB"/>
        </w:rPr>
        <w:t>OGC 99-049</w:t>
      </w:r>
      <w:r>
        <w:rPr>
          <w:lang w:val="en-GB"/>
        </w:rPr>
        <w:tab/>
      </w:r>
      <w:r w:rsidRPr="00517AAA">
        <w:rPr>
          <w:i/>
          <w:iCs/>
          <w:lang w:val="en-GB"/>
        </w:rPr>
        <w:t>OpenGIS Simple Features Specification for SQL, Revision 1.1 (OpenGIS Project Document 99-049</w:t>
      </w:r>
      <w:r w:rsidRPr="00952236">
        <w:rPr>
          <w:lang w:val="en-GB"/>
        </w:rPr>
        <w:t>, Release Date: May 5, 1999)</w:t>
      </w:r>
    </w:p>
    <w:p w14:paraId="0514B3F0" w14:textId="7596CDE1"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w:t>
      </w:r>
      <w:ins w:id="104" w:author="Raphael Malyankar" w:date="2024-11-27T15:31:00Z" w16du:dateUtc="2024-11-27T22:31:00Z">
        <w:r w:rsidR="009834DE">
          <w:rPr>
            <w:i/>
            <w:iCs/>
            <w:lang w:val="en-GB"/>
          </w:rPr>
          <w:t>5</w:t>
        </w:r>
      </w:ins>
      <w:del w:id="105" w:author="Raphael Malyankar" w:date="2024-11-27T15:31:00Z" w16du:dateUtc="2024-11-27T22:31:00Z">
        <w:r w:rsidR="00C451B3" w:rsidDel="009834DE">
          <w:rPr>
            <w:i/>
            <w:iCs/>
            <w:lang w:val="en-GB"/>
          </w:rPr>
          <w:delText>4</w:delText>
        </w:r>
      </w:del>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69BEFA18"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S-101</w:t>
      </w:r>
      <w:r w:rsidRPr="00B43E47">
        <w:rPr>
          <w:lang w:val="en-GB"/>
        </w:rPr>
        <w:tab/>
      </w:r>
      <w:r w:rsidRPr="00C451B3">
        <w:rPr>
          <w:i/>
          <w:iCs/>
          <w:lang w:val="en-GB"/>
        </w:rPr>
        <w:t>Electronic Navigational Chart (ENC) Product Specification, Edition 2.0.0</w:t>
      </w:r>
      <w:r w:rsidR="00C451B3" w:rsidRPr="00C451B3">
        <w:rPr>
          <w:i/>
          <w:iCs/>
          <w:lang w:val="en-GB"/>
        </w:rPr>
        <w:t>, ??? 2024</w:t>
      </w:r>
      <w:r w:rsidRPr="00B43E47">
        <w:rPr>
          <w:lang w:val="en-GB"/>
        </w:rPr>
        <w:t>.</w:t>
      </w:r>
      <w:r>
        <w:rPr>
          <w:lang w:val="en-GB"/>
        </w:rPr>
        <w:t xml:space="preserve"> In preparation.</w:t>
      </w:r>
    </w:p>
    <w:p w14:paraId="767D0413" w14:textId="782D59F7"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S-102</w:t>
      </w:r>
      <w:r w:rsidRPr="00B43E47">
        <w:rPr>
          <w:lang w:val="en-GB"/>
        </w:rPr>
        <w:tab/>
      </w:r>
      <w:r w:rsidRPr="00C451B3">
        <w:rPr>
          <w:i/>
          <w:iCs/>
          <w:lang w:val="en-GB"/>
        </w:rPr>
        <w:t>Bathymetric Surface Product Specification, Edition 3.0.0</w:t>
      </w:r>
      <w:r w:rsidR="00C451B3" w:rsidRPr="00C451B3">
        <w:rPr>
          <w:i/>
          <w:iCs/>
          <w:lang w:val="en-GB"/>
        </w:rPr>
        <w:t>, ??? 2024</w:t>
      </w:r>
      <w:r w:rsidRPr="00B43E47">
        <w:rPr>
          <w:lang w:val="en-GB"/>
        </w:rPr>
        <w:t>.</w:t>
      </w:r>
      <w:r>
        <w:rPr>
          <w:lang w:val="en-GB"/>
        </w:rPr>
        <w:t xml:space="preserve"> In preparation.</w:t>
      </w:r>
    </w:p>
    <w:p w14:paraId="351248D6" w14:textId="0F27A303"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S-104</w:t>
      </w:r>
      <w:r w:rsidRPr="00B43E47">
        <w:rPr>
          <w:lang w:val="en-GB"/>
        </w:rPr>
        <w:tab/>
      </w:r>
      <w:r w:rsidRPr="00C451B3">
        <w:rPr>
          <w:i/>
          <w:iCs/>
          <w:lang w:val="en-GB"/>
        </w:rPr>
        <w:t>Water Level Information for Surface Navigation Product Specification, Edition 2.0.0</w:t>
      </w:r>
      <w:r w:rsidR="00C451B3" w:rsidRPr="00C451B3">
        <w:rPr>
          <w:i/>
          <w:iCs/>
          <w:lang w:val="en-GB"/>
        </w:rPr>
        <w:t>, ??? 2024</w:t>
      </w:r>
      <w:r>
        <w:rPr>
          <w:lang w:val="en-GB"/>
        </w:rPr>
        <w:t>. In preparation.</w:t>
      </w:r>
    </w:p>
    <w:p w14:paraId="1980FE01" w14:textId="4E8E1AE7" w:rsidR="00B43E47" w:rsidRDefault="00B43E47" w:rsidP="00B43E47">
      <w:pPr>
        <w:autoSpaceDE w:val="0"/>
        <w:autoSpaceDN w:val="0"/>
        <w:adjustRightInd w:val="0"/>
        <w:spacing w:after="120" w:line="240" w:lineRule="auto"/>
        <w:ind w:left="1843" w:hanging="1843"/>
        <w:rPr>
          <w:lang w:val="en-GB"/>
        </w:rPr>
      </w:pPr>
      <w:r w:rsidRPr="00B43E47">
        <w:rPr>
          <w:lang w:val="en-GB"/>
        </w:rPr>
        <w:t>S-111</w:t>
      </w:r>
      <w:r w:rsidRPr="00B43E47">
        <w:rPr>
          <w:lang w:val="en-GB"/>
        </w:rPr>
        <w:tab/>
      </w:r>
      <w:r w:rsidRPr="00C451B3">
        <w:rPr>
          <w:i/>
          <w:iCs/>
          <w:lang w:val="en-GB"/>
        </w:rPr>
        <w:t>Surface Currents Product Specification, Edition 2.0.0</w:t>
      </w:r>
      <w:r w:rsidR="00C451B3" w:rsidRP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1127FE87" w14:textId="0E848A23" w:rsidR="00C451B3" w:rsidRDefault="00C451B3" w:rsidP="00B43E47">
      <w:pPr>
        <w:autoSpaceDE w:val="0"/>
        <w:autoSpaceDN w:val="0"/>
        <w:adjustRightInd w:val="0"/>
        <w:spacing w:after="120" w:line="240" w:lineRule="auto"/>
        <w:ind w:left="1843" w:hanging="1843"/>
        <w:rPr>
          <w:lang w:val="en-GB"/>
        </w:rPr>
      </w:pPr>
      <w:r>
        <w:rPr>
          <w:lang w:val="en-GB"/>
        </w:rPr>
        <w:t>S-124</w:t>
      </w:r>
      <w:r>
        <w:rPr>
          <w:lang w:val="en-GB"/>
        </w:rPr>
        <w:tab/>
      </w:r>
      <w:r w:rsidRPr="00C451B3">
        <w:rPr>
          <w:i/>
          <w:iCs/>
          <w:lang w:val="en-GB"/>
        </w:rPr>
        <w:t>Navigational Warnings, Edition 2.0.0, ??? 2024</w:t>
      </w:r>
      <w:r>
        <w:rPr>
          <w:lang w:val="en-GB"/>
        </w:rPr>
        <w:t>. In preparation?</w:t>
      </w:r>
    </w:p>
    <w:p w14:paraId="293D976B" w14:textId="3F06C984" w:rsidR="00C451B3" w:rsidRPr="00B43E47" w:rsidRDefault="00C451B3" w:rsidP="00B43E47">
      <w:pPr>
        <w:autoSpaceDE w:val="0"/>
        <w:autoSpaceDN w:val="0"/>
        <w:adjustRightInd w:val="0"/>
        <w:spacing w:after="120" w:line="240" w:lineRule="auto"/>
        <w:ind w:left="1843" w:hanging="1843"/>
        <w:rPr>
          <w:lang w:val="en-GB"/>
        </w:rPr>
      </w:pPr>
      <w:r>
        <w:rPr>
          <w:lang w:val="en-GB"/>
        </w:rPr>
        <w:t>S-128</w:t>
      </w:r>
      <w:r>
        <w:rPr>
          <w:lang w:val="en-GB"/>
        </w:rPr>
        <w:tab/>
      </w:r>
      <w:r w:rsidRPr="00C451B3">
        <w:rPr>
          <w:i/>
          <w:iCs/>
          <w:lang w:val="en-GB"/>
        </w:rPr>
        <w:t>Catalogue of Nautical Products, Edition 2.0.0, ??? 2024</w:t>
      </w:r>
      <w:r>
        <w:rPr>
          <w:lang w:val="en-GB"/>
        </w:rPr>
        <w:t>. In preparation.</w:t>
      </w:r>
    </w:p>
    <w:p w14:paraId="1CC1644B" w14:textId="7B4B4E90" w:rsidR="00B43E47" w:rsidRDefault="00B43E47" w:rsidP="00B43E47">
      <w:pPr>
        <w:autoSpaceDE w:val="0"/>
        <w:autoSpaceDN w:val="0"/>
        <w:adjustRightInd w:val="0"/>
        <w:spacing w:after="120" w:line="240" w:lineRule="auto"/>
        <w:ind w:left="1843" w:hanging="1843"/>
        <w:rPr>
          <w:lang w:val="en-GB"/>
        </w:rPr>
      </w:pPr>
      <w:r w:rsidRPr="00B43E47">
        <w:rPr>
          <w:lang w:val="en-GB"/>
        </w:rPr>
        <w:t>S-129</w:t>
      </w:r>
      <w:r w:rsidRPr="00B43E47">
        <w:rPr>
          <w:lang w:val="en-GB"/>
        </w:rPr>
        <w:tab/>
      </w:r>
      <w:r w:rsidRPr="00C451B3">
        <w:rPr>
          <w:i/>
          <w:iCs/>
          <w:lang w:val="en-GB"/>
        </w:rPr>
        <w:t>Under Keel Clearance Management Product Specification, Edition 2.0.0</w:t>
      </w:r>
      <w:r w:rsidR="00C451B3" w:rsidRPr="00C451B3">
        <w:rPr>
          <w:i/>
          <w:iCs/>
          <w:lang w:val="en-GB"/>
        </w:rPr>
        <w:t>,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106" w:name="_Toc183631287"/>
      <w:r w:rsidRPr="00CF30EA">
        <w:t>Informative</w:t>
      </w:r>
      <w:r w:rsidR="000A1EEF">
        <w:t xml:space="preserve"> references</w:t>
      </w:r>
      <w:bookmarkEnd w:id="106"/>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107" w:name="_Toc183631288"/>
      <w:bookmarkStart w:id="108" w:name="_Toc412810741"/>
      <w:r w:rsidRPr="00CF30EA">
        <w:rPr>
          <w:lang w:val="en-GB"/>
        </w:rPr>
        <w:t>Terms, definitions and abbreviations</w:t>
      </w:r>
      <w:bookmarkEnd w:id="107"/>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109" w:name="_Toc183631289"/>
      <w:bookmarkStart w:id="110" w:name="_Toc412810743"/>
      <w:bookmarkEnd w:id="108"/>
      <w:commentRangeStart w:id="111"/>
      <w:r w:rsidRPr="00CF30EA">
        <w:t>Terms and definitions</w:t>
      </w:r>
      <w:commentRangeEnd w:id="111"/>
      <w:r w:rsidR="00265A81">
        <w:rPr>
          <w:rStyle w:val="CommentReference"/>
          <w:b w:val="0"/>
          <w:bCs w:val="0"/>
          <w:lang w:val="en-AU"/>
        </w:rPr>
        <w:commentReference w:id="111"/>
      </w:r>
      <w:bookmarkEnd w:id="109"/>
    </w:p>
    <w:p w14:paraId="20A76D52" w14:textId="37E5809A" w:rsidR="00265A81" w:rsidRPr="00265A81" w:rsidRDefault="00265A81" w:rsidP="00265A81">
      <w:pPr>
        <w:rPr>
          <w:lang w:val="en-GB"/>
        </w:rPr>
      </w:pPr>
      <w:r w:rsidRPr="00265A81">
        <w:rPr>
          <w:lang w:val="en-GB"/>
        </w:rPr>
        <w:t>For the purposes of this document, the following terms and definitions apply</w:t>
      </w:r>
      <w:r>
        <w:rPr>
          <w:lang w:val="en-GB"/>
        </w:rPr>
        <w:t>:</w:t>
      </w:r>
    </w:p>
    <w:p w14:paraId="612D3BFF" w14:textId="77777777" w:rsidR="00F17B51" w:rsidRPr="0019683E" w:rsidRDefault="00F17B51" w:rsidP="00F17B51">
      <w:pPr>
        <w:pStyle w:val="dt"/>
        <w:rPr>
          <w:lang w:val="en-GB"/>
        </w:rPr>
      </w:pPr>
      <w:bookmarkStart w:id="112" w:name="_Toc386114206"/>
      <w:bookmarkEnd w:id="110"/>
      <w:r w:rsidRPr="0019683E">
        <w:rPr>
          <w:lang w:val="en-GB"/>
        </w:rPr>
        <w:t>application schema</w:t>
      </w:r>
    </w:p>
    <w:p w14:paraId="1F639163" w14:textId="77777777" w:rsidR="00F17B51" w:rsidRDefault="00F17B51" w:rsidP="00F17B51">
      <w:pPr>
        <w:spacing w:after="120" w:line="240" w:lineRule="auto"/>
        <w:rPr>
          <w:lang w:val="en-GB"/>
        </w:rPr>
      </w:pPr>
      <w:r w:rsidRPr="0019683E">
        <w:rPr>
          <w:lang w:val="en-GB"/>
        </w:rPr>
        <w:t>conceptual schema for data required by one or more applications</w:t>
      </w:r>
      <w:r>
        <w:rPr>
          <w:lang w:val="en-GB"/>
        </w:rPr>
        <w:t xml:space="preserve"> </w:t>
      </w:r>
      <w:r w:rsidRPr="0019683E">
        <w:rPr>
          <w:lang w:val="en-GB"/>
        </w:rPr>
        <w:t>[ISO 19101]</w:t>
      </w:r>
    </w:p>
    <w:p w14:paraId="08EDF007" w14:textId="5ECF57BC" w:rsidR="00121344" w:rsidRPr="00121344" w:rsidRDefault="00121344" w:rsidP="00121344">
      <w:pPr>
        <w:pStyle w:val="dt"/>
        <w:rPr>
          <w:lang w:val="en-GB"/>
        </w:rPr>
      </w:pPr>
      <w:r>
        <w:rPr>
          <w:lang w:val="en-GB"/>
        </w:rPr>
        <w:lastRenderedPageBreak/>
        <w:t>b</w:t>
      </w:r>
      <w:r w:rsidRPr="00121344">
        <w:rPr>
          <w:lang w:val="en-GB"/>
        </w:rPr>
        <w:t>oundary</w:t>
      </w:r>
    </w:p>
    <w:p w14:paraId="2B1DEB99" w14:textId="77777777" w:rsidR="00121344" w:rsidRPr="00121344" w:rsidRDefault="00121344" w:rsidP="00121344">
      <w:pPr>
        <w:spacing w:after="120" w:line="240" w:lineRule="auto"/>
        <w:rPr>
          <w:lang w:val="en-GB"/>
        </w:rPr>
      </w:pPr>
      <w:r w:rsidRPr="00121344">
        <w:rPr>
          <w:lang w:val="en-GB"/>
        </w:rPr>
        <w:t>set that represents the limit of an entity [ISO 19107]</w:t>
      </w:r>
    </w:p>
    <w:p w14:paraId="78255891" w14:textId="5365A302" w:rsidR="00121344" w:rsidRDefault="00121344" w:rsidP="00121344">
      <w:pPr>
        <w:spacing w:after="120" w:line="240" w:lineRule="auto"/>
        <w:rPr>
          <w:lang w:val="en-GB"/>
        </w:rPr>
      </w:pPr>
      <w:r w:rsidRPr="00121344">
        <w:rPr>
          <w:lang w:val="en-GB"/>
        </w:rPr>
        <w:t>NOTE Boundary is most commonly used in the context of geometry, where the set is a collection of points or a collection of objects that represent those points.</w:t>
      </w:r>
    </w:p>
    <w:p w14:paraId="6393DB00" w14:textId="2645757E" w:rsidR="00B42014" w:rsidRDefault="00B42014" w:rsidP="00B42014">
      <w:pPr>
        <w:pStyle w:val="dt"/>
        <w:rPr>
          <w:lang w:val="en-GB"/>
        </w:rPr>
      </w:pPr>
      <w:r>
        <w:rPr>
          <w:lang w:val="en-GB"/>
        </w:rPr>
        <w:t>class</w:t>
      </w:r>
    </w:p>
    <w:p w14:paraId="4778A15A" w14:textId="4F339F8C" w:rsidR="00B42014" w:rsidRPr="00B42014" w:rsidRDefault="00B42014" w:rsidP="00B42014">
      <w:pPr>
        <w:spacing w:after="120" w:line="240" w:lineRule="auto"/>
        <w:rPr>
          <w:lang w:val="en-GB"/>
        </w:rPr>
      </w:pPr>
      <w:r w:rsidRPr="00B42014">
        <w:rPr>
          <w:lang w:val="en-GB"/>
        </w:rPr>
        <w:t>description of a set of objects that share the same attributes, operations, methods, relationships, and semantics [ISO/TS 19103:2005]</w:t>
      </w:r>
    </w:p>
    <w:p w14:paraId="35A9E477" w14:textId="574D654A" w:rsidR="00B42014" w:rsidRPr="00B42014" w:rsidRDefault="00B42014" w:rsidP="00B42014">
      <w:pPr>
        <w:spacing w:after="120" w:line="240" w:lineRule="auto"/>
        <w:rPr>
          <w:lang w:val="en-GB"/>
        </w:rPr>
      </w:pPr>
      <w:r w:rsidRPr="00B42014">
        <w:rPr>
          <w:lang w:val="en-GB"/>
        </w:rPr>
        <w:t>NOTE 1 A class represents a concept within the system being modelled. Depending on the kind of model, the concept may be real-world (for an analysis model), or it may also contain algorithmic and computer implementation concepts (for a design model). A classifier is a generalization of class that includes other class-like elements, such as data type, actor and component.</w:t>
      </w:r>
    </w:p>
    <w:p w14:paraId="0DB2FD47" w14:textId="6FD5B90E" w:rsidR="00B42014" w:rsidRDefault="00B42014" w:rsidP="00B42014">
      <w:pPr>
        <w:spacing w:after="120" w:line="240" w:lineRule="auto"/>
        <w:rPr>
          <w:lang w:val="en-GB"/>
        </w:rPr>
      </w:pPr>
      <w:r w:rsidRPr="00B42014">
        <w:rPr>
          <w:lang w:val="en-GB"/>
        </w:rPr>
        <w:t>NOTE 2 A class may use a set of interfaces to specify collections of operations it provides to</w:t>
      </w:r>
      <w:r>
        <w:rPr>
          <w:lang w:val="en-GB"/>
        </w:rPr>
        <w:t xml:space="preserve"> </w:t>
      </w:r>
      <w:r w:rsidRPr="00B42014">
        <w:rPr>
          <w:lang w:val="en-GB"/>
        </w:rPr>
        <w:t>its environment. See: interface</w:t>
      </w:r>
      <w:r>
        <w:rPr>
          <w:lang w:val="en-GB"/>
        </w:rPr>
        <w:t xml:space="preserve"> (S-100 Annex A)..</w:t>
      </w:r>
    </w:p>
    <w:p w14:paraId="0BF63FCD" w14:textId="47A49CB7" w:rsidR="00DE6BC6" w:rsidRPr="00CF30EA" w:rsidRDefault="002F1531" w:rsidP="0089545B">
      <w:pPr>
        <w:spacing w:after="0" w:line="240" w:lineRule="auto"/>
        <w:rPr>
          <w:rFonts w:cs="Arial"/>
          <w:color w:val="222222"/>
          <w:shd w:val="clear" w:color="auto" w:fill="FFFFFF"/>
          <w:lang w:val="en-GB"/>
        </w:rPr>
      </w:pPr>
      <w:r>
        <w:rPr>
          <w:b/>
          <w:lang w:val="en-GB"/>
        </w:rPr>
        <w:t>c</w:t>
      </w:r>
      <w:r w:rsidR="00CE0B94" w:rsidRPr="00CF30EA">
        <w:rPr>
          <w:b/>
          <w:lang w:val="en-GB"/>
        </w:rPr>
        <w:t xml:space="preserve">onfidence </w:t>
      </w:r>
      <w:r>
        <w:rPr>
          <w:b/>
          <w:lang w:val="en-GB"/>
        </w:rPr>
        <w:t>l</w:t>
      </w:r>
      <w:r w:rsidR="00CE0B94" w:rsidRPr="00CF30EA">
        <w:rPr>
          <w:b/>
          <w:lang w:val="en-GB"/>
        </w:rPr>
        <w:t>evel</w:t>
      </w:r>
      <w:r w:rsidR="00CE0B94" w:rsidRPr="00CF30EA">
        <w:rPr>
          <w:lang w:val="en-GB"/>
        </w:rPr>
        <w:t xml:space="preserve"> </w:t>
      </w:r>
    </w:p>
    <w:p w14:paraId="0F16E8F0" w14:textId="218E59AD" w:rsidR="00CE0B94" w:rsidRDefault="002F1531" w:rsidP="0089545B">
      <w:pPr>
        <w:spacing w:after="120"/>
        <w:rPr>
          <w:rFonts w:cs="Arial"/>
          <w:color w:val="222222"/>
          <w:shd w:val="clear" w:color="auto" w:fill="FFFFFF"/>
          <w:lang w:val="en-GB"/>
        </w:rPr>
      </w:pPr>
      <w:r>
        <w:rPr>
          <w:rFonts w:cs="Arial"/>
          <w:color w:val="222222"/>
          <w:shd w:val="clear" w:color="auto" w:fill="FFFFFF"/>
          <w:lang w:val="en-GB"/>
        </w:rPr>
        <w:t>t</w:t>
      </w:r>
      <w:r w:rsidR="00CE0B94" w:rsidRPr="00CF30EA">
        <w:rPr>
          <w:rFonts w:cs="Arial"/>
          <w:color w:val="222222"/>
          <w:shd w:val="clear" w:color="auto" w:fill="FFFFFF"/>
          <w:lang w:val="en-GB"/>
        </w:rPr>
        <w:t>he probability that the value of a parameter falls within a specified range of values</w:t>
      </w:r>
    </w:p>
    <w:p w14:paraId="06887E7F" w14:textId="16941352" w:rsidR="00121344" w:rsidRPr="00121344" w:rsidRDefault="00121344" w:rsidP="00121344">
      <w:pPr>
        <w:pStyle w:val="dt"/>
        <w:rPr>
          <w:shd w:val="clear" w:color="auto" w:fill="FFFFFF"/>
          <w:lang w:val="en-GB"/>
        </w:rPr>
      </w:pPr>
      <w:r>
        <w:rPr>
          <w:shd w:val="clear" w:color="auto" w:fill="FFFFFF"/>
          <w:lang w:val="en-GB"/>
        </w:rPr>
        <w:t>c</w:t>
      </w:r>
      <w:r w:rsidRPr="00121344">
        <w:rPr>
          <w:shd w:val="clear" w:color="auto" w:fill="FFFFFF"/>
          <w:lang w:val="en-GB"/>
        </w:rPr>
        <w:t>onformance</w:t>
      </w:r>
    </w:p>
    <w:p w14:paraId="10AD489E" w14:textId="49B5E085" w:rsidR="00121344" w:rsidRDefault="00121344" w:rsidP="00121344">
      <w:pPr>
        <w:spacing w:after="120"/>
        <w:rPr>
          <w:rFonts w:cs="Arial"/>
          <w:color w:val="222222"/>
          <w:shd w:val="clear" w:color="auto" w:fill="FFFFFF"/>
          <w:lang w:val="en-GB"/>
        </w:rPr>
      </w:pPr>
      <w:r w:rsidRPr="00121344">
        <w:rPr>
          <w:rFonts w:cs="Arial"/>
          <w:color w:val="222222"/>
          <w:shd w:val="clear" w:color="auto" w:fill="FFFFFF"/>
          <w:lang w:val="en-GB"/>
        </w:rPr>
        <w:t>fulfilment of specified requirements [ISO 19105]</w:t>
      </w:r>
    </w:p>
    <w:p w14:paraId="3EFD48B6" w14:textId="10454A2F" w:rsidR="004B3BD5" w:rsidRPr="00CF30EA" w:rsidRDefault="002F1531" w:rsidP="0089545B">
      <w:pPr>
        <w:autoSpaceDE w:val="0"/>
        <w:autoSpaceDN w:val="0"/>
        <w:adjustRightInd w:val="0"/>
        <w:spacing w:after="0" w:line="240" w:lineRule="auto"/>
        <w:ind w:left="720" w:hanging="720"/>
        <w:rPr>
          <w:rFonts w:eastAsia="Times New Roman" w:cs="Arial"/>
          <w:b/>
          <w:bCs/>
          <w:lang w:val="en-GB"/>
        </w:rPr>
      </w:pPr>
      <w:r>
        <w:rPr>
          <w:rFonts w:eastAsia="Times New Roman" w:cs="Arial"/>
          <w:b/>
          <w:bCs/>
          <w:lang w:val="en-GB"/>
        </w:rPr>
        <w:t>c</w:t>
      </w:r>
      <w:r w:rsidR="004B3BD5" w:rsidRPr="00CF30EA">
        <w:rPr>
          <w:rFonts w:eastAsia="Times New Roman" w:cs="Arial"/>
          <w:b/>
          <w:bCs/>
          <w:lang w:val="en-GB"/>
        </w:rPr>
        <w:t>oordinate</w:t>
      </w:r>
    </w:p>
    <w:p w14:paraId="15DB35E7" w14:textId="032F1709" w:rsidR="004B3BD5" w:rsidRPr="00CF30EA" w:rsidRDefault="002F1531" w:rsidP="0089545B">
      <w:pPr>
        <w:autoSpaceDE w:val="0"/>
        <w:autoSpaceDN w:val="0"/>
        <w:adjustRightInd w:val="0"/>
        <w:spacing w:after="60" w:line="240" w:lineRule="auto"/>
        <w:rPr>
          <w:rFonts w:eastAsia="Times New Roman" w:cs="Arial"/>
          <w:lang w:val="en-GB" w:eastAsia="zh-CN"/>
        </w:rPr>
      </w:pPr>
      <w:r>
        <w:rPr>
          <w:rFonts w:eastAsia="Times New Roman" w:cs="Arial"/>
          <w:lang w:val="en-GB" w:eastAsia="zh-CN"/>
        </w:rPr>
        <w:t>o</w:t>
      </w:r>
      <w:r w:rsidR="004B3BD5" w:rsidRPr="00CF30EA">
        <w:rPr>
          <w:rFonts w:eastAsia="Times New Roman" w:cs="Arial"/>
          <w:lang w:val="en-GB" w:eastAsia="zh-CN"/>
        </w:rPr>
        <w:t xml:space="preserve">ne of a sequence of numbers designating the position of a point in </w:t>
      </w:r>
      <w:r w:rsidR="0089545B">
        <w:rPr>
          <w:rFonts w:eastAsia="Times New Roman" w:cs="Arial"/>
          <w:lang w:val="en-GB" w:eastAsia="zh-CN"/>
        </w:rPr>
        <w:t>N</w:t>
      </w:r>
      <w:r w:rsidR="004B3BD5" w:rsidRPr="00CF30EA">
        <w:rPr>
          <w:rFonts w:eastAsia="Times New Roman" w:cs="Arial"/>
          <w:lang w:val="en-GB" w:eastAsia="zh-CN"/>
        </w:rPr>
        <w:t xml:space="preserve">-dimensional space </w:t>
      </w:r>
    </w:p>
    <w:p w14:paraId="15AF92D9" w14:textId="651983ED" w:rsidR="004B3BD5" w:rsidRPr="00CF30EA" w:rsidRDefault="004B3BD5"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C077F3" w:rsidRPr="00CF30EA">
        <w:rPr>
          <w:rFonts w:cs="Arial"/>
          <w:color w:val="000000"/>
          <w:lang w:val="en-GB"/>
        </w:rPr>
        <w:t>:</w:t>
      </w:r>
      <w:r w:rsidRPr="00CF30EA">
        <w:rPr>
          <w:rFonts w:cs="Arial"/>
          <w:color w:val="000000"/>
          <w:lang w:val="en-GB"/>
        </w:rPr>
        <w:t xml:space="preserve"> In a </w:t>
      </w:r>
      <w:r w:rsidRPr="00CF30EA">
        <w:rPr>
          <w:rFonts w:cs="Arial"/>
          <w:b/>
          <w:color w:val="000000"/>
          <w:lang w:val="en-GB"/>
        </w:rPr>
        <w:t>coordinate reference system</w:t>
      </w:r>
      <w:r w:rsidRPr="00CF30EA">
        <w:rPr>
          <w:rFonts w:cs="Arial"/>
          <w:color w:val="000000"/>
          <w:lang w:val="en-GB"/>
        </w:rPr>
        <w:t xml:space="preserve">, the </w:t>
      </w:r>
      <w:r w:rsidRPr="00CF30EA">
        <w:rPr>
          <w:rFonts w:cs="Arial"/>
          <w:b/>
          <w:color w:val="000000"/>
          <w:lang w:val="en-GB"/>
        </w:rPr>
        <w:t>coordinate</w:t>
      </w:r>
      <w:r w:rsidRPr="00CF30EA">
        <w:rPr>
          <w:rFonts w:cs="Arial"/>
          <w:color w:val="000000"/>
          <w:lang w:val="en-GB"/>
        </w:rPr>
        <w:t xml:space="preserve"> numbers are qualified by units</w:t>
      </w:r>
      <w:r w:rsidR="00BD0908" w:rsidRPr="00CF30EA">
        <w:rPr>
          <w:rFonts w:cs="Arial"/>
          <w:color w:val="000000"/>
          <w:lang w:val="en-GB"/>
        </w:rPr>
        <w:t>.</w:t>
      </w:r>
    </w:p>
    <w:p w14:paraId="6602E0CA" w14:textId="60FB4076" w:rsidR="004B3BD5" w:rsidRPr="00CF30EA" w:rsidRDefault="002F1531" w:rsidP="0089545B">
      <w:pPr>
        <w:autoSpaceDE w:val="0"/>
        <w:autoSpaceDN w:val="0"/>
        <w:adjustRightInd w:val="0"/>
        <w:spacing w:after="0" w:line="240" w:lineRule="auto"/>
        <w:rPr>
          <w:rFonts w:cs="Arial"/>
          <w:b/>
          <w:bCs/>
          <w:color w:val="000000"/>
          <w:lang w:val="en-GB"/>
        </w:rPr>
      </w:pPr>
      <w:r>
        <w:rPr>
          <w:rFonts w:cs="Arial"/>
          <w:b/>
          <w:bCs/>
          <w:color w:val="000000"/>
          <w:lang w:val="en-GB"/>
        </w:rPr>
        <w:t>c</w:t>
      </w:r>
      <w:r w:rsidR="0089545B" w:rsidRPr="00CF30EA">
        <w:rPr>
          <w:rFonts w:cs="Arial"/>
          <w:b/>
          <w:bCs/>
          <w:color w:val="000000"/>
          <w:lang w:val="en-GB"/>
        </w:rPr>
        <w:t>oordinate</w:t>
      </w:r>
      <w:r w:rsidR="004B3BD5" w:rsidRPr="00CF30EA">
        <w:rPr>
          <w:rFonts w:cs="Arial"/>
          <w:b/>
          <w:bCs/>
          <w:color w:val="000000"/>
          <w:lang w:val="en-GB"/>
        </w:rPr>
        <w:t xml:space="preserve"> </w:t>
      </w:r>
      <w:r>
        <w:rPr>
          <w:rFonts w:cs="Arial"/>
          <w:b/>
          <w:bCs/>
          <w:color w:val="000000"/>
          <w:lang w:val="en-GB"/>
        </w:rPr>
        <w:t>r</w:t>
      </w:r>
      <w:r w:rsidR="004B3BD5" w:rsidRPr="00CF30EA">
        <w:rPr>
          <w:rFonts w:cs="Arial"/>
          <w:b/>
          <w:bCs/>
          <w:color w:val="000000"/>
          <w:lang w:val="en-GB"/>
        </w:rPr>
        <w:t xml:space="preserve">eference </w:t>
      </w:r>
      <w:r>
        <w:rPr>
          <w:rFonts w:cs="Arial"/>
          <w:b/>
          <w:bCs/>
          <w:color w:val="000000"/>
          <w:lang w:val="en-GB"/>
        </w:rPr>
        <w:t>s</w:t>
      </w:r>
      <w:r w:rsidR="004B3BD5" w:rsidRPr="00CF30EA">
        <w:rPr>
          <w:rFonts w:cs="Arial"/>
          <w:b/>
          <w:bCs/>
          <w:color w:val="000000"/>
          <w:lang w:val="en-GB"/>
        </w:rPr>
        <w:t>ystem</w:t>
      </w:r>
    </w:p>
    <w:p w14:paraId="1776825F" w14:textId="64C8CD53" w:rsidR="004B3BD5"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c</w:t>
      </w:r>
      <w:r w:rsidR="004B3BD5" w:rsidRPr="00CF30EA">
        <w:rPr>
          <w:rFonts w:cs="Arial"/>
          <w:color w:val="000000"/>
          <w:lang w:val="en-GB"/>
        </w:rPr>
        <w:t xml:space="preserve">oordinate system that is related to an </w:t>
      </w:r>
      <w:r w:rsidR="004B3BD5" w:rsidRPr="00CF30EA">
        <w:rPr>
          <w:rFonts w:cs="Arial"/>
          <w:b/>
          <w:color w:val="000000"/>
          <w:lang w:val="en-GB"/>
        </w:rPr>
        <w:t>object</w:t>
      </w:r>
      <w:r w:rsidR="004B3BD5" w:rsidRPr="00CF30EA">
        <w:rPr>
          <w:rFonts w:cs="Arial"/>
          <w:color w:val="000000"/>
          <w:lang w:val="en-GB"/>
        </w:rPr>
        <w:t xml:space="preserve"> by a </w:t>
      </w:r>
      <w:r w:rsidR="004B3BD5" w:rsidRPr="00CF30EA">
        <w:rPr>
          <w:rFonts w:cs="Arial"/>
          <w:b/>
          <w:color w:val="000000"/>
          <w:lang w:val="en-GB"/>
        </w:rPr>
        <w:t>datum</w:t>
      </w:r>
    </w:p>
    <w:p w14:paraId="387439F3" w14:textId="5DA52106" w:rsidR="004B3BD5" w:rsidRPr="00CF30EA" w:rsidRDefault="004B3BD5"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C077F3" w:rsidRPr="00CF30EA">
        <w:rPr>
          <w:rStyle w:val="NoteChar"/>
          <w:rFonts w:ascii="Arial" w:hAnsi="Arial" w:cs="Arial"/>
          <w:b w:val="0"/>
          <w:color w:val="auto"/>
          <w:sz w:val="20"/>
          <w:szCs w:val="20"/>
          <w:lang w:val="en-GB"/>
        </w:rPr>
        <w:t>:</w:t>
      </w:r>
      <w:r w:rsidRPr="00CF30EA">
        <w:rPr>
          <w:rFonts w:cs="Arial"/>
          <w:color w:val="000000"/>
          <w:lang w:val="en-GB"/>
        </w:rPr>
        <w:t xml:space="preserve"> For geodetic and </w:t>
      </w:r>
      <w:r w:rsidRPr="00362B0F">
        <w:rPr>
          <w:rFonts w:cs="Arial"/>
          <w:bCs/>
          <w:color w:val="000000"/>
          <w:lang w:val="en-GB"/>
        </w:rPr>
        <w:t>vertical datums</w:t>
      </w:r>
      <w:r w:rsidRPr="00CF30EA">
        <w:rPr>
          <w:rFonts w:cs="Arial"/>
          <w:color w:val="000000"/>
          <w:lang w:val="en-GB"/>
        </w:rPr>
        <w:t xml:space="preserve">, the </w:t>
      </w:r>
      <w:r w:rsidRPr="00CF30EA">
        <w:rPr>
          <w:rFonts w:cs="Arial"/>
          <w:b/>
          <w:color w:val="000000"/>
          <w:lang w:val="en-GB"/>
        </w:rPr>
        <w:t>object</w:t>
      </w:r>
      <w:r w:rsidRPr="00CF30EA">
        <w:rPr>
          <w:rFonts w:cs="Arial"/>
          <w:color w:val="000000"/>
          <w:lang w:val="en-GB"/>
        </w:rPr>
        <w:t xml:space="preserve"> will be the Earth</w:t>
      </w:r>
      <w:r w:rsidR="00BD4869">
        <w:rPr>
          <w:rFonts w:cs="Arial"/>
          <w:color w:val="000000"/>
          <w:lang w:val="en-GB"/>
        </w:rPr>
        <w:t>.</w:t>
      </w:r>
    </w:p>
    <w:p w14:paraId="674570BB" w14:textId="0A486448" w:rsidR="00B114A4" w:rsidRPr="00CF30EA" w:rsidRDefault="002F1531" w:rsidP="00BD4869">
      <w:pPr>
        <w:autoSpaceDE w:val="0"/>
        <w:autoSpaceDN w:val="0"/>
        <w:adjustRightInd w:val="0"/>
        <w:spacing w:after="0" w:line="240" w:lineRule="auto"/>
        <w:rPr>
          <w:rFonts w:cs="Arial"/>
          <w:b/>
          <w:bCs/>
          <w:color w:val="000000"/>
          <w:lang w:val="en-GB"/>
        </w:rPr>
      </w:pPr>
      <w:r>
        <w:rPr>
          <w:rFonts w:cs="Arial"/>
          <w:b/>
          <w:bCs/>
          <w:color w:val="000000"/>
          <w:lang w:val="en-GB"/>
        </w:rPr>
        <w:t>c</w:t>
      </w:r>
      <w:r w:rsidR="00F631D4" w:rsidRPr="00CF30EA">
        <w:rPr>
          <w:rFonts w:cs="Arial"/>
          <w:b/>
          <w:bCs/>
          <w:color w:val="000000"/>
          <w:lang w:val="en-GB"/>
        </w:rPr>
        <w:t>overage</w:t>
      </w:r>
    </w:p>
    <w:p w14:paraId="6E0292EB" w14:textId="11CBCFAC" w:rsidR="00F631D4" w:rsidRPr="00CF30EA" w:rsidRDefault="002F1531" w:rsidP="00BD4869">
      <w:pPr>
        <w:autoSpaceDE w:val="0"/>
        <w:autoSpaceDN w:val="0"/>
        <w:adjustRightInd w:val="0"/>
        <w:spacing w:after="60" w:line="240" w:lineRule="auto"/>
        <w:rPr>
          <w:rFonts w:cs="Arial"/>
          <w:color w:val="000000"/>
          <w:lang w:val="en-GB"/>
        </w:rPr>
      </w:pPr>
      <w:r>
        <w:rPr>
          <w:rFonts w:cs="Arial"/>
          <w:b/>
          <w:color w:val="000000"/>
          <w:lang w:val="en-GB"/>
        </w:rPr>
        <w:t>f</w:t>
      </w:r>
      <w:r w:rsidR="00F631D4" w:rsidRPr="00CF30EA">
        <w:rPr>
          <w:rFonts w:cs="Arial"/>
          <w:b/>
          <w:color w:val="000000"/>
          <w:lang w:val="en-GB"/>
        </w:rPr>
        <w:t>eature</w:t>
      </w:r>
      <w:r w:rsidR="00F631D4" w:rsidRPr="00CF30EA">
        <w:rPr>
          <w:rFonts w:cs="Arial"/>
          <w:color w:val="000000"/>
          <w:lang w:val="en-GB"/>
        </w:rPr>
        <w:t xml:space="preserve"> that acts as a </w:t>
      </w:r>
      <w:r w:rsidR="00F631D4" w:rsidRPr="00CF30EA">
        <w:rPr>
          <w:rFonts w:cs="Arial"/>
          <w:b/>
          <w:color w:val="000000"/>
          <w:lang w:val="en-GB"/>
        </w:rPr>
        <w:t>function</w:t>
      </w:r>
      <w:r w:rsidR="00F631D4" w:rsidRPr="00CF30EA">
        <w:rPr>
          <w:rFonts w:cs="Arial"/>
          <w:color w:val="000000"/>
          <w:lang w:val="en-GB"/>
        </w:rPr>
        <w:t xml:space="preserve"> to return values from its </w:t>
      </w:r>
      <w:r w:rsidR="00F631D4" w:rsidRPr="00CF30EA">
        <w:rPr>
          <w:rFonts w:cs="Arial"/>
          <w:b/>
          <w:color w:val="000000"/>
          <w:lang w:val="en-GB"/>
        </w:rPr>
        <w:t>range</w:t>
      </w:r>
      <w:r w:rsidR="00F631D4" w:rsidRPr="00CF30EA">
        <w:rPr>
          <w:rFonts w:cs="Arial"/>
          <w:color w:val="000000"/>
          <w:lang w:val="en-GB"/>
        </w:rPr>
        <w:t xml:space="preserve"> for any </w:t>
      </w:r>
      <w:r w:rsidR="00F631D4" w:rsidRPr="00CF30EA">
        <w:rPr>
          <w:rFonts w:cs="Arial"/>
          <w:b/>
          <w:color w:val="000000"/>
          <w:lang w:val="en-GB"/>
        </w:rPr>
        <w:t>direct position</w:t>
      </w:r>
      <w:r w:rsidR="00F631D4" w:rsidRPr="00CF30EA">
        <w:rPr>
          <w:rFonts w:cs="Arial"/>
          <w:color w:val="000000"/>
          <w:lang w:val="en-GB"/>
        </w:rPr>
        <w:t xml:space="preserve"> within its spatial, temporal, or spatiotemporal </w:t>
      </w:r>
      <w:r w:rsidR="00F631D4" w:rsidRPr="00CF30EA">
        <w:rPr>
          <w:rFonts w:cs="Arial"/>
          <w:b/>
          <w:color w:val="000000"/>
          <w:lang w:val="en-GB"/>
        </w:rPr>
        <w:t>domain</w:t>
      </w:r>
    </w:p>
    <w:p w14:paraId="73CB2B2B" w14:textId="22055289" w:rsidR="00F631D4" w:rsidRPr="00CF30EA" w:rsidRDefault="00F631D4" w:rsidP="00BD4869">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t>EXAMPLE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Examples include a raster </w:t>
      </w:r>
      <w:r w:rsidRPr="00CF30EA">
        <w:rPr>
          <w:rFonts w:cs="Arial"/>
          <w:b/>
          <w:color w:val="000000"/>
          <w:lang w:val="en-GB"/>
        </w:rPr>
        <w:t>image</w:t>
      </w:r>
      <w:r w:rsidRPr="00CF30EA">
        <w:rPr>
          <w:rFonts w:cs="Arial"/>
          <w:color w:val="000000"/>
          <w:lang w:val="en-GB"/>
        </w:rPr>
        <w:t>, polygon overlay, or digital elevation matrix</w:t>
      </w:r>
      <w:r w:rsidR="00BD4869">
        <w:rPr>
          <w:rFonts w:cs="Arial"/>
          <w:color w:val="000000"/>
          <w:lang w:val="en-GB"/>
        </w:rPr>
        <w:t>.</w:t>
      </w:r>
    </w:p>
    <w:p w14:paraId="5443FCBE" w14:textId="22D153F7" w:rsidR="00F631D4" w:rsidRPr="00CF30EA" w:rsidRDefault="00F631D4"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In other words, a </w:t>
      </w:r>
      <w:r w:rsidRPr="00CF30EA">
        <w:rPr>
          <w:rFonts w:cs="Arial"/>
          <w:b/>
          <w:color w:val="000000"/>
          <w:lang w:val="en-GB"/>
        </w:rPr>
        <w:t>coverage</w:t>
      </w:r>
      <w:r w:rsidRPr="00CF30EA">
        <w:rPr>
          <w:rFonts w:cs="Arial"/>
          <w:color w:val="000000"/>
          <w:lang w:val="en-GB"/>
        </w:rPr>
        <w:t xml:space="preserve"> is a </w:t>
      </w:r>
      <w:r w:rsidRPr="00CF30EA">
        <w:rPr>
          <w:rFonts w:cs="Arial"/>
          <w:b/>
          <w:color w:val="000000"/>
          <w:lang w:val="en-GB"/>
        </w:rPr>
        <w:t>feature</w:t>
      </w:r>
      <w:r w:rsidRPr="00CF30EA">
        <w:rPr>
          <w:rFonts w:cs="Arial"/>
          <w:color w:val="000000"/>
          <w:lang w:val="en-GB"/>
        </w:rPr>
        <w:t xml:space="preserve"> that has multiple values for each </w:t>
      </w:r>
      <w:r w:rsidRPr="00CF30EA">
        <w:rPr>
          <w:rFonts w:cs="Arial"/>
          <w:b/>
          <w:color w:val="000000"/>
          <w:lang w:val="en-GB"/>
        </w:rPr>
        <w:t>attribute</w:t>
      </w:r>
      <w:r w:rsidRPr="00CF30EA">
        <w:rPr>
          <w:rFonts w:cs="Arial"/>
          <w:color w:val="000000"/>
          <w:lang w:val="en-GB"/>
        </w:rPr>
        <w:t xml:space="preserve"> type, where each </w:t>
      </w:r>
      <w:r w:rsidRPr="00CF30EA">
        <w:rPr>
          <w:rFonts w:cs="Arial"/>
          <w:b/>
          <w:color w:val="000000"/>
          <w:lang w:val="en-GB"/>
        </w:rPr>
        <w:t>direct position</w:t>
      </w:r>
      <w:r w:rsidRPr="00CF30EA">
        <w:rPr>
          <w:rFonts w:cs="Arial"/>
          <w:color w:val="000000"/>
          <w:lang w:val="en-GB"/>
        </w:rPr>
        <w:t xml:space="preserve"> within the geometric representation of the </w:t>
      </w:r>
      <w:r w:rsidRPr="00CF30EA">
        <w:rPr>
          <w:rFonts w:cs="Arial"/>
          <w:b/>
          <w:color w:val="000000"/>
          <w:lang w:val="en-GB"/>
        </w:rPr>
        <w:t>feature</w:t>
      </w:r>
      <w:r w:rsidRPr="00CF30EA">
        <w:rPr>
          <w:rFonts w:cs="Arial"/>
          <w:color w:val="000000"/>
          <w:lang w:val="en-GB"/>
        </w:rPr>
        <w:t xml:space="preserve"> has a single value for each </w:t>
      </w:r>
      <w:r w:rsidRPr="00CF30EA">
        <w:rPr>
          <w:rFonts w:cs="Arial"/>
          <w:b/>
          <w:color w:val="000000"/>
          <w:lang w:val="en-GB"/>
        </w:rPr>
        <w:t>attribute</w:t>
      </w:r>
      <w:r w:rsidRPr="00CF30EA">
        <w:rPr>
          <w:rFonts w:cs="Arial"/>
          <w:color w:val="000000"/>
          <w:lang w:val="en-GB"/>
        </w:rPr>
        <w:t xml:space="preserve"> type</w:t>
      </w:r>
      <w:r w:rsidR="00BD0908" w:rsidRPr="00CF30EA">
        <w:rPr>
          <w:rFonts w:cs="Arial"/>
          <w:color w:val="000000"/>
          <w:lang w:val="en-GB"/>
        </w:rPr>
        <w:t>.</w:t>
      </w:r>
    </w:p>
    <w:p w14:paraId="01654AEC" w14:textId="2B542BB3" w:rsidR="00121344" w:rsidRPr="00121344" w:rsidRDefault="00121344" w:rsidP="00121344">
      <w:pPr>
        <w:pStyle w:val="dt"/>
        <w:rPr>
          <w:lang w:val="en-GB"/>
        </w:rPr>
      </w:pPr>
      <w:bookmarkStart w:id="113" w:name="_Toc386114209"/>
      <w:bookmarkEnd w:id="112"/>
      <w:r>
        <w:rPr>
          <w:lang w:val="en-GB"/>
        </w:rPr>
        <w:t>c</w:t>
      </w:r>
      <w:r w:rsidRPr="00121344">
        <w:rPr>
          <w:lang w:val="en-GB"/>
        </w:rPr>
        <w:t>urve</w:t>
      </w:r>
    </w:p>
    <w:p w14:paraId="25F7FD8D" w14:textId="77777777" w:rsidR="00121344" w:rsidRPr="00121344" w:rsidRDefault="00121344" w:rsidP="00121344">
      <w:pPr>
        <w:spacing w:after="60"/>
        <w:rPr>
          <w:lang w:val="en-GB"/>
        </w:rPr>
      </w:pPr>
      <w:r w:rsidRPr="00121344">
        <w:rPr>
          <w:lang w:val="en-GB"/>
        </w:rPr>
        <w:t>1-dimensional geometric primitive, representing the continuous image of a line [ISO 19107]</w:t>
      </w:r>
    </w:p>
    <w:p w14:paraId="17BD2329" w14:textId="26B8EE63" w:rsidR="00121344" w:rsidRPr="00121344" w:rsidRDefault="00121344" w:rsidP="00121344">
      <w:pPr>
        <w:spacing w:after="120"/>
        <w:rPr>
          <w:lang w:val="en-GB"/>
        </w:rPr>
      </w:pPr>
      <w:r w:rsidRPr="00121344">
        <w:rPr>
          <w:lang w:val="en-GB"/>
        </w:rPr>
        <w:t>NOTE The boundary of a curve is the set of points at either end of the curve. If the curve is a cycle, the two ends are identical, and the curve (if topologically closed) is considered to not have a boundary. The first point is called the start point, and the last is the end point. Connectivity of the curve is guaranteed by the "continuous image of a line" clause. A topological theorem states that a continuous image of a connected set is connected.</w:t>
      </w:r>
    </w:p>
    <w:p w14:paraId="4DFA8913" w14:textId="77777777" w:rsidR="00121344" w:rsidRPr="00121344" w:rsidRDefault="00121344" w:rsidP="00121344">
      <w:pPr>
        <w:pStyle w:val="dt"/>
        <w:rPr>
          <w:lang w:val="en-GB"/>
        </w:rPr>
      </w:pPr>
      <w:r w:rsidRPr="00121344">
        <w:rPr>
          <w:lang w:val="en-GB"/>
        </w:rPr>
        <w:t>curve segment</w:t>
      </w:r>
    </w:p>
    <w:p w14:paraId="40DF7737" w14:textId="77777777" w:rsidR="00121344" w:rsidRDefault="00121344" w:rsidP="00121344">
      <w:pPr>
        <w:spacing w:after="60"/>
        <w:rPr>
          <w:lang w:val="en-GB"/>
        </w:rPr>
      </w:pPr>
      <w:r w:rsidRPr="00121344">
        <w:rPr>
          <w:lang w:val="en-GB"/>
        </w:rPr>
        <w:t>1-dimensional geometric object used to represent a continuous component of a curve using homogeneous interpolation and definition methods [ISO 19107]</w:t>
      </w:r>
    </w:p>
    <w:p w14:paraId="5FA07FD0" w14:textId="57ED5F69" w:rsidR="00121344" w:rsidRPr="00121344" w:rsidRDefault="00121344" w:rsidP="00121344">
      <w:pPr>
        <w:spacing w:after="120"/>
        <w:rPr>
          <w:lang w:val="en-GB"/>
        </w:rPr>
      </w:pPr>
      <w:r w:rsidRPr="00121344">
        <w:rPr>
          <w:lang w:val="en-GB"/>
        </w:rPr>
        <w:t>NOTE The geometric set represented by a single curve segment is equivalent to a curve.</w:t>
      </w:r>
    </w:p>
    <w:p w14:paraId="632EB4AE" w14:textId="162888B4" w:rsidR="00F95097" w:rsidRPr="00CF30EA" w:rsidRDefault="002F1531" w:rsidP="00BD4869">
      <w:pPr>
        <w:autoSpaceDE w:val="0"/>
        <w:autoSpaceDN w:val="0"/>
        <w:adjustRightInd w:val="0"/>
        <w:spacing w:after="0" w:line="240" w:lineRule="auto"/>
        <w:rPr>
          <w:rFonts w:cs="Arial"/>
          <w:b/>
          <w:bCs/>
          <w:color w:val="000000"/>
          <w:lang w:val="en-GB"/>
        </w:rPr>
      </w:pPr>
      <w:r>
        <w:rPr>
          <w:rFonts w:cs="Arial"/>
          <w:b/>
          <w:bCs/>
          <w:color w:val="000000"/>
          <w:lang w:val="en-GB"/>
        </w:rPr>
        <w:t>d</w:t>
      </w:r>
      <w:r w:rsidR="00BD4869" w:rsidRPr="00CF30EA">
        <w:rPr>
          <w:rFonts w:cs="Arial"/>
          <w:b/>
          <w:bCs/>
          <w:color w:val="000000"/>
          <w:lang w:val="en-GB"/>
        </w:rPr>
        <w:t>ata</w:t>
      </w:r>
      <w:r w:rsidR="00F95097" w:rsidRPr="00CF30EA">
        <w:rPr>
          <w:rFonts w:cs="Arial"/>
          <w:b/>
          <w:bCs/>
          <w:color w:val="000000"/>
          <w:lang w:val="en-GB"/>
        </w:rPr>
        <w:t xml:space="preserve"> </w:t>
      </w:r>
      <w:r>
        <w:rPr>
          <w:rFonts w:cs="Arial"/>
          <w:b/>
          <w:bCs/>
          <w:color w:val="000000"/>
          <w:lang w:val="en-GB"/>
        </w:rPr>
        <w:t>p</w:t>
      </w:r>
      <w:r w:rsidR="00F95097" w:rsidRPr="00CF30EA">
        <w:rPr>
          <w:rFonts w:cs="Arial"/>
          <w:b/>
          <w:bCs/>
          <w:color w:val="000000"/>
          <w:lang w:val="en-GB"/>
        </w:rPr>
        <w:t>roduct</w:t>
      </w:r>
    </w:p>
    <w:p w14:paraId="11D653C0" w14:textId="7E9AD919" w:rsidR="00F95097" w:rsidRPr="00CF30EA" w:rsidRDefault="002F1531" w:rsidP="00BD4869">
      <w:pPr>
        <w:autoSpaceDE w:val="0"/>
        <w:autoSpaceDN w:val="0"/>
        <w:adjustRightInd w:val="0"/>
        <w:spacing w:after="60" w:line="240" w:lineRule="auto"/>
        <w:rPr>
          <w:rFonts w:cs="Arial"/>
          <w:b/>
          <w:color w:val="000000"/>
          <w:lang w:val="en-GB"/>
        </w:rPr>
      </w:pPr>
      <w:r>
        <w:rPr>
          <w:rFonts w:cs="Arial"/>
          <w:b/>
          <w:color w:val="000000"/>
          <w:lang w:val="en-GB"/>
        </w:rPr>
        <w:t>d</w:t>
      </w:r>
      <w:r w:rsidR="00F95097" w:rsidRPr="00CF30EA">
        <w:rPr>
          <w:rFonts w:cs="Arial"/>
          <w:b/>
          <w:color w:val="000000"/>
          <w:lang w:val="en-GB"/>
        </w:rPr>
        <w:t>ataset</w:t>
      </w:r>
      <w:r w:rsidR="00F95097" w:rsidRPr="00CF30EA">
        <w:rPr>
          <w:rFonts w:cs="Arial"/>
          <w:color w:val="000000"/>
          <w:lang w:val="en-GB"/>
        </w:rPr>
        <w:t xml:space="preserve"> or </w:t>
      </w:r>
      <w:r w:rsidR="00F95097" w:rsidRPr="00CF30EA">
        <w:rPr>
          <w:rFonts w:cs="Arial"/>
          <w:b/>
          <w:color w:val="000000"/>
          <w:lang w:val="en-GB"/>
        </w:rPr>
        <w:t>dataset series</w:t>
      </w:r>
      <w:r w:rsidR="00F95097" w:rsidRPr="00CF30EA">
        <w:rPr>
          <w:rFonts w:cs="Arial"/>
          <w:color w:val="000000"/>
          <w:lang w:val="en-GB"/>
        </w:rPr>
        <w:t xml:space="preserve"> that conforms to a </w:t>
      </w:r>
      <w:r w:rsidR="00F95097" w:rsidRPr="00CF30EA">
        <w:rPr>
          <w:rFonts w:cs="Arial"/>
          <w:b/>
          <w:color w:val="000000"/>
          <w:lang w:val="en-GB"/>
        </w:rPr>
        <w:t>data product specification</w:t>
      </w:r>
    </w:p>
    <w:p w14:paraId="40D43DD5" w14:textId="4C98F6C0" w:rsidR="00454BAF" w:rsidRPr="00CF30EA" w:rsidRDefault="001053A4" w:rsidP="0089545B">
      <w:pPr>
        <w:autoSpaceDE w:val="0"/>
        <w:autoSpaceDN w:val="0"/>
        <w:adjustRightInd w:val="0"/>
        <w:spacing w:after="120" w:line="240" w:lineRule="auto"/>
        <w:rPr>
          <w:rFonts w:cs="Arial"/>
          <w:color w:val="000000"/>
          <w:lang w:val="en-GB"/>
        </w:rPr>
      </w:pPr>
      <w:r w:rsidRPr="00CF30EA">
        <w:rPr>
          <w:rFonts w:cs="Arial"/>
          <w:color w:val="000000"/>
          <w:lang w:val="en-GB"/>
        </w:rPr>
        <w:t>NOTE: The S-111 data product consists of metadata and one or more sets of speed and</w:t>
      </w:r>
      <w:r w:rsidR="00B114A4" w:rsidRPr="00CF30EA">
        <w:rPr>
          <w:rFonts w:cs="Arial"/>
          <w:color w:val="000000"/>
          <w:lang w:val="en-GB"/>
        </w:rPr>
        <w:t xml:space="preserve"> </w:t>
      </w:r>
      <w:r w:rsidRPr="00CF30EA">
        <w:rPr>
          <w:rFonts w:cs="Arial"/>
          <w:color w:val="000000"/>
          <w:lang w:val="en-GB"/>
        </w:rPr>
        <w:t>direction values</w:t>
      </w:r>
      <w:r w:rsidR="00BD0908" w:rsidRPr="00CF30EA">
        <w:rPr>
          <w:rFonts w:cs="Arial"/>
          <w:color w:val="000000"/>
          <w:lang w:val="en-GB"/>
        </w:rPr>
        <w:t>.</w:t>
      </w:r>
      <w:r w:rsidR="0088489B" w:rsidRPr="00CF30EA">
        <w:rPr>
          <w:rFonts w:cs="Arial"/>
          <w:color w:val="000000"/>
          <w:lang w:val="en-GB"/>
        </w:rPr>
        <w:t xml:space="preserve"> </w:t>
      </w:r>
      <w:bookmarkEnd w:id="113"/>
    </w:p>
    <w:p w14:paraId="74585BA2" w14:textId="29D2D212" w:rsidR="0093158A" w:rsidRPr="00CF30EA" w:rsidRDefault="002F1531" w:rsidP="00BD4869">
      <w:pPr>
        <w:autoSpaceDE w:val="0"/>
        <w:autoSpaceDN w:val="0"/>
        <w:adjustRightInd w:val="0"/>
        <w:spacing w:after="0" w:line="240" w:lineRule="auto"/>
        <w:rPr>
          <w:rFonts w:cs="Arial"/>
          <w:b/>
          <w:color w:val="000000"/>
          <w:lang w:val="en-GB"/>
        </w:rPr>
      </w:pPr>
      <w:r>
        <w:rPr>
          <w:rFonts w:cs="Arial"/>
          <w:b/>
          <w:color w:val="000000"/>
          <w:lang w:val="en-GB"/>
        </w:rPr>
        <w:t>d</w:t>
      </w:r>
      <w:r w:rsidR="00BD4869" w:rsidRPr="00CF30EA">
        <w:rPr>
          <w:rFonts w:cs="Arial"/>
          <w:b/>
          <w:color w:val="000000"/>
          <w:lang w:val="en-GB"/>
        </w:rPr>
        <w:t>ata</w:t>
      </w:r>
      <w:r w:rsidR="0093158A" w:rsidRPr="00CF30EA">
        <w:rPr>
          <w:rFonts w:cs="Arial"/>
          <w:b/>
          <w:color w:val="000000"/>
          <w:lang w:val="en-GB"/>
        </w:rPr>
        <w:t xml:space="preserve"> </w:t>
      </w:r>
      <w:r>
        <w:rPr>
          <w:rFonts w:cs="Arial"/>
          <w:b/>
          <w:color w:val="000000"/>
          <w:lang w:val="en-GB"/>
        </w:rPr>
        <w:t>q</w:t>
      </w:r>
      <w:r w:rsidR="0093158A" w:rsidRPr="00CF30EA">
        <w:rPr>
          <w:rFonts w:cs="Arial"/>
          <w:b/>
          <w:color w:val="000000"/>
          <w:lang w:val="en-GB"/>
        </w:rPr>
        <w:t>uality</w:t>
      </w:r>
    </w:p>
    <w:p w14:paraId="4C4AC692" w14:textId="654E591C" w:rsidR="0093158A" w:rsidRDefault="002F1531" w:rsidP="0089545B">
      <w:pPr>
        <w:autoSpaceDE w:val="0"/>
        <w:autoSpaceDN w:val="0"/>
        <w:adjustRightInd w:val="0"/>
        <w:spacing w:after="120" w:line="240" w:lineRule="auto"/>
        <w:rPr>
          <w:rFonts w:cs="Arial"/>
          <w:color w:val="000000"/>
          <w:lang w:val="en-GB"/>
        </w:rPr>
      </w:pPr>
      <w:r>
        <w:rPr>
          <w:rFonts w:cs="Arial"/>
          <w:color w:val="000000"/>
          <w:lang w:val="en-GB"/>
        </w:rPr>
        <w:t>a</w:t>
      </w:r>
      <w:r w:rsidR="0093158A" w:rsidRPr="00CF30EA">
        <w:rPr>
          <w:rFonts w:cs="Arial"/>
          <w:color w:val="000000"/>
          <w:lang w:val="en-GB"/>
        </w:rPr>
        <w:t xml:space="preserve"> set of elements describing aspects of quality, inc</w:t>
      </w:r>
      <w:r w:rsidR="0088489B" w:rsidRPr="00CF30EA">
        <w:rPr>
          <w:rFonts w:cs="Arial"/>
          <w:color w:val="000000"/>
          <w:lang w:val="en-GB"/>
        </w:rPr>
        <w:t>luding a measure of quality, an</w:t>
      </w:r>
      <w:r w:rsidR="0093158A" w:rsidRPr="00CF30EA">
        <w:rPr>
          <w:rFonts w:cs="Arial"/>
          <w:color w:val="000000"/>
          <w:lang w:val="en-GB"/>
        </w:rPr>
        <w:t xml:space="preserve"> evaluation procedure, a quality result, and a scope</w:t>
      </w:r>
    </w:p>
    <w:p w14:paraId="79632852" w14:textId="77777777" w:rsidR="00E126C2" w:rsidRPr="00E126C2" w:rsidRDefault="00E126C2" w:rsidP="00E126C2">
      <w:pPr>
        <w:keepNext/>
        <w:spacing w:after="0"/>
        <w:rPr>
          <w:b/>
          <w:bCs/>
          <w:lang w:val="en-GB"/>
        </w:rPr>
      </w:pPr>
      <w:r w:rsidRPr="00E126C2">
        <w:rPr>
          <w:b/>
          <w:bCs/>
          <w:lang w:val="en-GB"/>
        </w:rPr>
        <w:t>data quality element</w:t>
      </w:r>
    </w:p>
    <w:p w14:paraId="6C0EBE95" w14:textId="77777777" w:rsidR="00E126C2" w:rsidRPr="00E126C2" w:rsidRDefault="00E126C2" w:rsidP="00E126C2">
      <w:pPr>
        <w:spacing w:after="60"/>
        <w:rPr>
          <w:lang w:val="en-GB"/>
        </w:rPr>
      </w:pPr>
      <w:r w:rsidRPr="00E126C2">
        <w:rPr>
          <w:lang w:val="en-GB"/>
        </w:rPr>
        <w:t>quantitative component documenting the quality of a dataset [ISO 19101:2002]</w:t>
      </w:r>
    </w:p>
    <w:p w14:paraId="0CB25072" w14:textId="77777777" w:rsidR="00E126C2" w:rsidRPr="00E126C2" w:rsidRDefault="00E126C2" w:rsidP="00E126C2">
      <w:pPr>
        <w:rPr>
          <w:lang w:val="en-GB"/>
        </w:rPr>
      </w:pPr>
      <w:r w:rsidRPr="00E126C2">
        <w:rPr>
          <w:lang w:val="en-GB"/>
        </w:rPr>
        <w:lastRenderedPageBreak/>
        <w:t>NOTE: The applicability of a data quality element to a dataset depends on both the dataset’s content and its product specification, the result being that all data quality elements may not be applicable to all datasets</w:t>
      </w:r>
    </w:p>
    <w:p w14:paraId="17377663" w14:textId="77777777" w:rsidR="00E126C2" w:rsidRPr="00E126C2" w:rsidRDefault="00E126C2" w:rsidP="00E126C2">
      <w:pPr>
        <w:keepNext/>
        <w:spacing w:after="0"/>
        <w:rPr>
          <w:b/>
          <w:bCs/>
          <w:lang w:val="en-GB"/>
        </w:rPr>
      </w:pPr>
      <w:r w:rsidRPr="00E126C2">
        <w:rPr>
          <w:b/>
          <w:bCs/>
          <w:lang w:val="en-GB"/>
        </w:rPr>
        <w:t>data quality measure</w:t>
      </w:r>
    </w:p>
    <w:p w14:paraId="45C58496" w14:textId="77777777" w:rsidR="00E126C2" w:rsidRPr="00E126C2" w:rsidRDefault="00E126C2" w:rsidP="00E126C2">
      <w:pPr>
        <w:rPr>
          <w:lang w:val="en-GB"/>
        </w:rPr>
      </w:pPr>
      <w:r w:rsidRPr="00E126C2">
        <w:rPr>
          <w:lang w:val="en-GB"/>
        </w:rPr>
        <w:t>an evaluation of a data quality sub-element [ISO 19113]</w:t>
      </w:r>
    </w:p>
    <w:p w14:paraId="457C596A" w14:textId="77777777" w:rsidR="00E126C2" w:rsidRPr="00E126C2" w:rsidRDefault="00E126C2" w:rsidP="00E126C2">
      <w:pPr>
        <w:keepNext/>
        <w:spacing w:after="0"/>
        <w:rPr>
          <w:b/>
          <w:bCs/>
          <w:lang w:val="en-GB"/>
        </w:rPr>
      </w:pPr>
      <w:r w:rsidRPr="00E126C2">
        <w:rPr>
          <w:b/>
          <w:bCs/>
          <w:lang w:val="en-GB"/>
        </w:rPr>
        <w:t>data quality overview element</w:t>
      </w:r>
    </w:p>
    <w:p w14:paraId="4E7F1910" w14:textId="77777777" w:rsidR="00E126C2" w:rsidRPr="00E126C2" w:rsidRDefault="00E126C2" w:rsidP="00E126C2">
      <w:pPr>
        <w:spacing w:after="60"/>
        <w:rPr>
          <w:lang w:val="en-GB"/>
        </w:rPr>
      </w:pPr>
      <w:r w:rsidRPr="00E126C2">
        <w:rPr>
          <w:lang w:val="en-GB"/>
        </w:rPr>
        <w:t>the non-quantitative component documenting the quality of a dataset. Information about the purpose, usage, and lineage of a dataset is non-quantitative quality information</w:t>
      </w:r>
    </w:p>
    <w:p w14:paraId="7CF167AE" w14:textId="77777777" w:rsidR="00E126C2" w:rsidRPr="00E126C2" w:rsidRDefault="00E126C2" w:rsidP="00E126C2">
      <w:pPr>
        <w:rPr>
          <w:lang w:val="en-GB"/>
        </w:rPr>
      </w:pPr>
      <w:r w:rsidRPr="00E126C2">
        <w:rPr>
          <w:lang w:val="en-GB"/>
        </w:rPr>
        <w:t>NOTE Information about the purpose, usage and lineage of a dataset is non-quantitative quality information. [ISO 19101]</w:t>
      </w:r>
    </w:p>
    <w:p w14:paraId="5E5F4BE9" w14:textId="77777777" w:rsidR="00E126C2" w:rsidRPr="00E126C2" w:rsidRDefault="00E126C2" w:rsidP="00E126C2">
      <w:pPr>
        <w:keepNext/>
        <w:spacing w:after="0"/>
        <w:rPr>
          <w:b/>
          <w:bCs/>
          <w:lang w:val="en-GB"/>
        </w:rPr>
      </w:pPr>
      <w:r w:rsidRPr="00E126C2">
        <w:rPr>
          <w:b/>
          <w:bCs/>
          <w:lang w:val="en-GB"/>
        </w:rPr>
        <w:t>data quality scope</w:t>
      </w:r>
    </w:p>
    <w:p w14:paraId="08F01997" w14:textId="77777777" w:rsidR="00E126C2" w:rsidRPr="00E126C2" w:rsidRDefault="00E126C2" w:rsidP="00E126C2">
      <w:pPr>
        <w:spacing w:after="60"/>
        <w:rPr>
          <w:lang w:val="en-GB"/>
        </w:rPr>
      </w:pPr>
      <w:r w:rsidRPr="00E126C2">
        <w:rPr>
          <w:lang w:val="en-GB"/>
        </w:rPr>
        <w:t>the extent or characteristic(s) of the data for which quality information is reported [ISO 19113]</w:t>
      </w:r>
    </w:p>
    <w:p w14:paraId="7E127790" w14:textId="77777777" w:rsidR="00E126C2" w:rsidRPr="00E126C2" w:rsidRDefault="00E126C2" w:rsidP="00E126C2">
      <w:pPr>
        <w:rPr>
          <w:lang w:val="en-GB"/>
        </w:rPr>
      </w:pPr>
      <w:r w:rsidRPr="00E126C2">
        <w:rPr>
          <w:lang w:val="en-GB"/>
        </w:rPr>
        <w:t>NOTE: A data quality scope for a dataset can comprise a dataset series to which the dataset belongs, the dataset itself, or a smaller grouping of data located physically within the dataset sharing common characteristics. Common characteristics can be an identified feature type, feature attribute, or feature relationship; data collection criteria; original source; or a specified geographic or temporal extent. [S</w:t>
      </w:r>
      <w:r w:rsidRPr="00E126C2">
        <w:rPr>
          <w:lang w:val="en-GB"/>
        </w:rPr>
        <w:noBreakHyphen/>
        <w:t>100 Annex A]</w:t>
      </w:r>
    </w:p>
    <w:p w14:paraId="2581DAFB" w14:textId="77777777" w:rsidR="00E126C2" w:rsidRPr="00E126C2" w:rsidRDefault="00E126C2" w:rsidP="00E126C2">
      <w:pPr>
        <w:keepNext/>
        <w:spacing w:after="0"/>
        <w:rPr>
          <w:b/>
          <w:bCs/>
          <w:lang w:val="en-GB"/>
        </w:rPr>
      </w:pPr>
      <w:r w:rsidRPr="00E126C2">
        <w:rPr>
          <w:b/>
          <w:bCs/>
          <w:lang w:val="en-GB"/>
        </w:rPr>
        <w:t>data quality sub-element</w:t>
      </w:r>
    </w:p>
    <w:p w14:paraId="01BA98D8" w14:textId="77777777" w:rsidR="00E126C2" w:rsidRPr="00E126C2" w:rsidRDefault="00E126C2" w:rsidP="00E126C2">
      <w:pPr>
        <w:rPr>
          <w:lang w:val="en-GB"/>
        </w:rPr>
      </w:pPr>
      <w:r w:rsidRPr="00E126C2">
        <w:rPr>
          <w:lang w:val="en-GB"/>
        </w:rPr>
        <w:t>a component of a data quality element describing a certain aspect of that data quality element [ISO 19103]</w:t>
      </w:r>
    </w:p>
    <w:p w14:paraId="7CDC7110" w14:textId="77777777" w:rsidR="00F17B51" w:rsidRPr="00F17B51" w:rsidRDefault="00F17B51" w:rsidP="00F17B51">
      <w:pPr>
        <w:keepNext/>
        <w:spacing w:after="0"/>
        <w:rPr>
          <w:b/>
          <w:bCs/>
          <w:lang w:val="en-GB"/>
        </w:rPr>
      </w:pPr>
      <w:r w:rsidRPr="00F17B51">
        <w:rPr>
          <w:b/>
          <w:bCs/>
          <w:lang w:val="en-GB"/>
        </w:rPr>
        <w:t>dataset</w:t>
      </w:r>
    </w:p>
    <w:p w14:paraId="2FEA6947" w14:textId="77777777" w:rsidR="00F17B51" w:rsidRPr="00F17B51" w:rsidRDefault="00F17B51" w:rsidP="00F17B51">
      <w:pPr>
        <w:spacing w:before="60" w:after="120" w:line="240" w:lineRule="auto"/>
        <w:rPr>
          <w:lang w:val="en-GB"/>
        </w:rPr>
      </w:pPr>
      <w:r w:rsidRPr="00F17B51">
        <w:rPr>
          <w:lang w:val="en-GB"/>
        </w:rPr>
        <w:t>identifiable collection of data [ISO 19115]</w:t>
      </w:r>
    </w:p>
    <w:p w14:paraId="4ED58303" w14:textId="77777777" w:rsidR="00F17B51" w:rsidRDefault="00F17B51" w:rsidP="00F17B51">
      <w:pPr>
        <w:tabs>
          <w:tab w:val="left" w:pos="960"/>
        </w:tabs>
        <w:spacing w:after="120" w:line="210" w:lineRule="atLeast"/>
        <w:rPr>
          <w:szCs w:val="22"/>
          <w:lang w:val="en-GB"/>
        </w:rPr>
      </w:pPr>
      <w:r w:rsidRPr="00F17B51">
        <w:rPr>
          <w:szCs w:val="22"/>
          <w:lang w:val="en-GB"/>
        </w:rPr>
        <w:t>NOTE A dataset may be a smaller grouping of data which, though limited by some constraint such  as spatial extent or feature type, is located physically within a larger dataset. Theoretically, a dataset  may be as small as a single feature or feature attribute contained within a larger dataset. A hardcopy  map or chart may be considered a dataset.</w:t>
      </w:r>
    </w:p>
    <w:p w14:paraId="2159795A" w14:textId="77777777" w:rsidR="00362B0F" w:rsidRPr="00362B0F" w:rsidRDefault="00362B0F" w:rsidP="00362B0F">
      <w:pPr>
        <w:pStyle w:val="dt"/>
        <w:rPr>
          <w:lang w:val="en-GB"/>
        </w:rPr>
      </w:pPr>
      <w:r w:rsidRPr="00362B0F">
        <w:rPr>
          <w:lang w:val="en-GB"/>
        </w:rPr>
        <w:t xml:space="preserve">dataset series </w:t>
      </w:r>
    </w:p>
    <w:p w14:paraId="3182F220" w14:textId="7A6D4DC0" w:rsidR="00362B0F" w:rsidRPr="00F17B51" w:rsidRDefault="00362B0F" w:rsidP="00362B0F">
      <w:pPr>
        <w:tabs>
          <w:tab w:val="left" w:pos="960"/>
        </w:tabs>
        <w:spacing w:after="120" w:line="210" w:lineRule="atLeast"/>
        <w:rPr>
          <w:szCs w:val="22"/>
          <w:lang w:val="en-GB"/>
        </w:rPr>
      </w:pPr>
      <w:r w:rsidRPr="00362B0F">
        <w:rPr>
          <w:szCs w:val="22"/>
          <w:lang w:val="en-GB"/>
        </w:rPr>
        <w:t>collection of datasets sharing the same product specification [ISO 19115:2003]</w:t>
      </w:r>
    </w:p>
    <w:p w14:paraId="29AEE0CF" w14:textId="19434681" w:rsidR="005A7AC6" w:rsidRPr="00CF30EA" w:rsidRDefault="002F1531" w:rsidP="00BD4869">
      <w:pPr>
        <w:autoSpaceDE w:val="0"/>
        <w:autoSpaceDN w:val="0"/>
        <w:adjustRightInd w:val="0"/>
        <w:spacing w:after="0" w:line="240" w:lineRule="auto"/>
        <w:rPr>
          <w:rFonts w:cs="Arial"/>
          <w:b/>
          <w:bCs/>
          <w:color w:val="000000"/>
          <w:lang w:val="en-GB"/>
        </w:rPr>
      </w:pPr>
      <w:bookmarkStart w:id="114" w:name="_Toc386114212"/>
      <w:r>
        <w:rPr>
          <w:rFonts w:cs="Arial"/>
          <w:b/>
          <w:bCs/>
          <w:color w:val="000000"/>
          <w:lang w:val="en-GB"/>
        </w:rPr>
        <w:t>d</w:t>
      </w:r>
      <w:r w:rsidR="00BD4869" w:rsidRPr="00CF30EA">
        <w:rPr>
          <w:rFonts w:cs="Arial"/>
          <w:b/>
          <w:bCs/>
          <w:color w:val="000000"/>
          <w:lang w:val="en-GB"/>
        </w:rPr>
        <w:t>omain</w:t>
      </w:r>
    </w:p>
    <w:p w14:paraId="34F322A4" w14:textId="737221FF" w:rsidR="005A7AC6"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w</w:t>
      </w:r>
      <w:r w:rsidR="005A7AC6" w:rsidRPr="00CF30EA">
        <w:rPr>
          <w:rFonts w:cs="Arial"/>
          <w:color w:val="000000"/>
          <w:lang w:val="en-GB"/>
        </w:rPr>
        <w:t>ell-defined set</w:t>
      </w:r>
      <w:r w:rsidR="006B4428" w:rsidRPr="00CF30EA">
        <w:rPr>
          <w:rFonts w:cs="Arial"/>
          <w:b/>
          <w:color w:val="000000"/>
          <w:lang w:val="en-GB"/>
        </w:rPr>
        <w:t xml:space="preserve">. </w:t>
      </w:r>
      <w:r w:rsidR="005A7AC6" w:rsidRPr="00CF30EA">
        <w:rPr>
          <w:rFonts w:cs="Arial"/>
          <w:b/>
          <w:color w:val="000000"/>
          <w:lang w:val="en-GB"/>
        </w:rPr>
        <w:t>Domains</w:t>
      </w:r>
      <w:r w:rsidR="005A7AC6" w:rsidRPr="00CF30EA">
        <w:rPr>
          <w:rFonts w:cs="Arial"/>
          <w:color w:val="000000"/>
          <w:lang w:val="en-GB"/>
        </w:rPr>
        <w:t xml:space="preserve"> are used to define the </w:t>
      </w:r>
      <w:r w:rsidR="005A7AC6" w:rsidRPr="00CF30EA">
        <w:rPr>
          <w:rFonts w:cs="Arial"/>
          <w:b/>
          <w:color w:val="000000"/>
          <w:lang w:val="en-GB"/>
        </w:rPr>
        <w:t>domain</w:t>
      </w:r>
      <w:r w:rsidR="005A7AC6" w:rsidRPr="00CF30EA">
        <w:rPr>
          <w:rFonts w:cs="Arial"/>
          <w:color w:val="000000"/>
          <w:lang w:val="en-GB"/>
        </w:rPr>
        <w:t xml:space="preserve"> set and </w:t>
      </w:r>
      <w:r w:rsidR="005A7AC6" w:rsidRPr="00CF30EA">
        <w:rPr>
          <w:rFonts w:cs="Arial"/>
          <w:b/>
          <w:color w:val="000000"/>
          <w:lang w:val="en-GB"/>
        </w:rPr>
        <w:t>range</w:t>
      </w:r>
      <w:r w:rsidR="005A7AC6" w:rsidRPr="00CF30EA">
        <w:rPr>
          <w:rFonts w:cs="Arial"/>
          <w:color w:val="000000"/>
          <w:lang w:val="en-GB"/>
        </w:rPr>
        <w:t xml:space="preserve"> set of </w:t>
      </w:r>
      <w:r w:rsidR="005A7AC6" w:rsidRPr="00CF30EA">
        <w:rPr>
          <w:rFonts w:cs="Arial"/>
          <w:b/>
          <w:color w:val="000000"/>
          <w:lang w:val="en-GB"/>
        </w:rPr>
        <w:t>attributes</w:t>
      </w:r>
      <w:r w:rsidR="005A7AC6" w:rsidRPr="00CF30EA">
        <w:rPr>
          <w:rFonts w:cs="Arial"/>
          <w:color w:val="000000"/>
          <w:lang w:val="en-GB"/>
        </w:rPr>
        <w:t xml:space="preserve">, operators, and </w:t>
      </w:r>
      <w:r w:rsidR="005A7AC6" w:rsidRPr="00CF30EA">
        <w:rPr>
          <w:rFonts w:cs="Arial"/>
          <w:b/>
          <w:color w:val="000000"/>
          <w:lang w:val="en-GB"/>
        </w:rPr>
        <w:t>functions</w:t>
      </w:r>
    </w:p>
    <w:p w14:paraId="6E84C551" w14:textId="59061E52" w:rsidR="005A7AC6" w:rsidRPr="00CF30EA" w:rsidRDefault="005A7AC6"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FA5B37" w:rsidRPr="00CF30EA">
        <w:rPr>
          <w:rFonts w:cs="Arial"/>
          <w:color w:val="000000"/>
          <w:lang w:val="en-GB"/>
        </w:rPr>
        <w:t>:</w:t>
      </w:r>
      <w:r w:rsidRPr="00CF30EA">
        <w:rPr>
          <w:rFonts w:cs="Arial"/>
          <w:color w:val="000000"/>
          <w:lang w:val="en-GB"/>
        </w:rPr>
        <w:t xml:space="preserve"> </w:t>
      </w:r>
      <w:r w:rsidRPr="00CF30EA">
        <w:rPr>
          <w:rFonts w:cs="Arial"/>
          <w:i/>
          <w:iCs/>
          <w:color w:val="000000"/>
          <w:lang w:val="en-GB"/>
        </w:rPr>
        <w:t xml:space="preserve">Well-defined </w:t>
      </w:r>
      <w:r w:rsidRPr="00CF30EA">
        <w:rPr>
          <w:rFonts w:cs="Arial"/>
          <w:color w:val="000000"/>
          <w:lang w:val="en-GB"/>
        </w:rPr>
        <w:t>means that the definition is both necessary and sufficient, as everything that satisfies the definition is in the set and everything that does not satisfy the definition is necessarily outside the set</w:t>
      </w:r>
      <w:r w:rsidR="00BD0908" w:rsidRPr="00CF30EA">
        <w:rPr>
          <w:rFonts w:cs="Arial"/>
          <w:color w:val="000000"/>
          <w:lang w:val="en-GB"/>
        </w:rPr>
        <w:t>.</w:t>
      </w:r>
    </w:p>
    <w:p w14:paraId="3F6EB2D4" w14:textId="1AC4E7E0" w:rsidR="007F6EF4" w:rsidRPr="00CF30EA" w:rsidRDefault="002F1531" w:rsidP="00BD4869">
      <w:pPr>
        <w:autoSpaceDE w:val="0"/>
        <w:autoSpaceDN w:val="0"/>
        <w:adjustRightInd w:val="0"/>
        <w:spacing w:after="0" w:line="240" w:lineRule="auto"/>
        <w:rPr>
          <w:rFonts w:cs="Arial"/>
          <w:b/>
          <w:bCs/>
          <w:color w:val="000000"/>
          <w:lang w:val="en-GB"/>
        </w:rPr>
      </w:pPr>
      <w:bookmarkStart w:id="115" w:name="_Toc386114213"/>
      <w:bookmarkEnd w:id="114"/>
      <w:r>
        <w:rPr>
          <w:rFonts w:cs="Arial"/>
          <w:b/>
          <w:bCs/>
          <w:color w:val="000000"/>
          <w:lang w:val="en-GB"/>
        </w:rPr>
        <w:t>f</w:t>
      </w:r>
      <w:r w:rsidR="00BD4869" w:rsidRPr="00CF30EA">
        <w:rPr>
          <w:rFonts w:cs="Arial"/>
          <w:b/>
          <w:bCs/>
          <w:color w:val="000000"/>
          <w:lang w:val="en-GB"/>
        </w:rPr>
        <w:t>eature</w:t>
      </w:r>
    </w:p>
    <w:p w14:paraId="14CF4F74" w14:textId="16E7BC79" w:rsidR="007F6EF4"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a</w:t>
      </w:r>
      <w:r w:rsidR="007F6EF4" w:rsidRPr="00CF30EA">
        <w:rPr>
          <w:rFonts w:cs="Arial"/>
          <w:color w:val="000000"/>
          <w:lang w:val="en-GB"/>
        </w:rPr>
        <w:t>bstraction of real-world phenomena</w:t>
      </w:r>
    </w:p>
    <w:p w14:paraId="7027BFD9" w14:textId="600AE43B" w:rsidR="007F6EF4" w:rsidRPr="00BD4869" w:rsidRDefault="007F6EF4" w:rsidP="00BD4869">
      <w:pPr>
        <w:autoSpaceDE w:val="0"/>
        <w:autoSpaceDN w:val="0"/>
        <w:adjustRightInd w:val="0"/>
        <w:spacing w:after="60" w:line="240" w:lineRule="auto"/>
        <w:rPr>
          <w:rFonts w:cs="Arial"/>
          <w:iCs/>
          <w:color w:val="000000"/>
          <w:lang w:val="en-GB"/>
        </w:rPr>
      </w:pPr>
      <w:r w:rsidRPr="00CF30EA">
        <w:rPr>
          <w:rStyle w:val="NoteChar"/>
          <w:rFonts w:ascii="Arial" w:hAnsi="Arial" w:cs="Arial"/>
          <w:b w:val="0"/>
          <w:color w:val="auto"/>
          <w:sz w:val="20"/>
          <w:szCs w:val="20"/>
          <w:lang w:val="en-GB"/>
        </w:rPr>
        <w:t>EXAMPLE</w:t>
      </w:r>
      <w:r w:rsidR="00FA5B37" w:rsidRPr="00CF30EA">
        <w:rPr>
          <w:rFonts w:cs="Arial"/>
          <w:b/>
          <w:color w:val="000000"/>
          <w:lang w:val="en-GB"/>
        </w:rPr>
        <w:t>:</w:t>
      </w:r>
      <w:r w:rsidRPr="00CF30EA">
        <w:rPr>
          <w:rFonts w:cs="Arial"/>
          <w:color w:val="000000"/>
          <w:lang w:val="en-GB"/>
        </w:rPr>
        <w:t xml:space="preserve"> The phenomenon named </w:t>
      </w:r>
      <w:r w:rsidRPr="00CF30EA">
        <w:rPr>
          <w:rFonts w:cs="Arial"/>
          <w:i/>
          <w:iCs/>
          <w:color w:val="000000"/>
          <w:lang w:val="en-GB"/>
        </w:rPr>
        <w:t xml:space="preserve">Eiffel Tower </w:t>
      </w:r>
      <w:r w:rsidRPr="00CF30EA">
        <w:rPr>
          <w:rFonts w:cs="Arial"/>
          <w:color w:val="000000"/>
          <w:lang w:val="en-GB"/>
        </w:rPr>
        <w:t xml:space="preserve">may be classified with other similar phenomena into a </w:t>
      </w:r>
      <w:r w:rsidRPr="00CF30EA">
        <w:rPr>
          <w:rFonts w:cs="Arial"/>
          <w:b/>
          <w:color w:val="000000"/>
          <w:lang w:val="en-GB"/>
        </w:rPr>
        <w:t>feature type</w:t>
      </w:r>
      <w:r w:rsidRPr="00CF30EA">
        <w:rPr>
          <w:rFonts w:cs="Arial"/>
          <w:color w:val="000000"/>
          <w:lang w:val="en-GB"/>
        </w:rPr>
        <w:t xml:space="preserve"> named </w:t>
      </w:r>
      <w:r w:rsidRPr="00CF30EA">
        <w:rPr>
          <w:rFonts w:cs="Arial"/>
          <w:i/>
          <w:iCs/>
          <w:color w:val="000000"/>
          <w:lang w:val="en-GB"/>
        </w:rPr>
        <w:t>tower</w:t>
      </w:r>
      <w:r w:rsidR="00BD4869">
        <w:rPr>
          <w:rFonts w:cs="Arial"/>
          <w:iCs/>
          <w:color w:val="000000"/>
          <w:lang w:val="en-GB"/>
        </w:rPr>
        <w:t>.</w:t>
      </w:r>
    </w:p>
    <w:p w14:paraId="3FF7D634" w14:textId="48D31D3F" w:rsidR="007F6EF4" w:rsidRPr="00CF30EA" w:rsidRDefault="007F6EF4" w:rsidP="00BD4869">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t>NOTE 1</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feature</w:t>
      </w:r>
      <w:r w:rsidRPr="00CF30EA">
        <w:rPr>
          <w:rFonts w:cs="Arial"/>
          <w:color w:val="000000"/>
          <w:lang w:val="en-GB"/>
        </w:rPr>
        <w:t xml:space="preserve"> may occur as a </w:t>
      </w:r>
      <w:r w:rsidRPr="00CF30EA">
        <w:rPr>
          <w:rFonts w:cs="Arial"/>
          <w:b/>
          <w:color w:val="000000"/>
          <w:lang w:val="en-GB"/>
        </w:rPr>
        <w:t>type</w:t>
      </w:r>
      <w:r w:rsidRPr="00CF30EA">
        <w:rPr>
          <w:rFonts w:cs="Arial"/>
          <w:color w:val="000000"/>
          <w:lang w:val="en-GB"/>
        </w:rPr>
        <w:t xml:space="preserve"> or an </w:t>
      </w:r>
      <w:r w:rsidRPr="00CF30EA">
        <w:rPr>
          <w:rFonts w:cs="Arial"/>
          <w:b/>
          <w:color w:val="000000"/>
          <w:lang w:val="en-GB"/>
        </w:rPr>
        <w:t>instance</w:t>
      </w:r>
      <w:r w:rsidRPr="00CF30EA">
        <w:rPr>
          <w:rFonts w:cs="Arial"/>
          <w:color w:val="000000"/>
          <w:lang w:val="en-GB"/>
        </w:rPr>
        <w:t xml:space="preserve">. </w:t>
      </w:r>
      <w:r w:rsidRPr="00CF30EA">
        <w:rPr>
          <w:rFonts w:cs="Arial"/>
          <w:b/>
          <w:color w:val="000000"/>
          <w:lang w:val="en-GB"/>
        </w:rPr>
        <w:t>Feature type</w:t>
      </w:r>
      <w:r w:rsidRPr="00CF30EA">
        <w:rPr>
          <w:rFonts w:cs="Arial"/>
          <w:color w:val="000000"/>
          <w:lang w:val="en-GB"/>
        </w:rPr>
        <w:t xml:space="preserve"> or feature instance shall be used when only one is meant</w:t>
      </w:r>
      <w:r w:rsidR="00BD0908" w:rsidRPr="00CF30EA">
        <w:rPr>
          <w:rFonts w:cs="Arial"/>
          <w:color w:val="000000"/>
          <w:lang w:val="en-GB"/>
        </w:rPr>
        <w:t>.</w:t>
      </w:r>
    </w:p>
    <w:p w14:paraId="21E151CC" w14:textId="6615D84B" w:rsidR="007F6EF4" w:rsidRPr="00CF30EA" w:rsidRDefault="007F6EF4"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 2</w:t>
      </w:r>
      <w:r w:rsidR="00FA5B37" w:rsidRPr="00CF30EA">
        <w:rPr>
          <w:rFonts w:cs="Arial"/>
          <w:color w:val="000000"/>
          <w:lang w:val="en-GB"/>
        </w:rPr>
        <w:t>:</w:t>
      </w:r>
      <w:r w:rsidRPr="00CF30EA">
        <w:rPr>
          <w:rFonts w:cs="Arial"/>
          <w:color w:val="000000"/>
          <w:lang w:val="en-GB"/>
        </w:rPr>
        <w:t xml:space="preserve"> In UML</w:t>
      </w:r>
      <w:r w:rsidRPr="00CF30EA">
        <w:rPr>
          <w:rFonts w:cs="Arial"/>
          <w:color w:val="3A2A98"/>
          <w:lang w:val="en-GB"/>
        </w:rPr>
        <w:t xml:space="preserve"> </w:t>
      </w:r>
      <w:r w:rsidRPr="00CF30EA">
        <w:rPr>
          <w:rFonts w:cs="Arial"/>
          <w:color w:val="000000"/>
          <w:lang w:val="en-GB"/>
        </w:rPr>
        <w:t xml:space="preserve">2, a </w:t>
      </w:r>
      <w:r w:rsidRPr="00CF30EA">
        <w:rPr>
          <w:rFonts w:cs="Arial"/>
          <w:b/>
          <w:color w:val="000000"/>
          <w:lang w:val="en-GB"/>
        </w:rPr>
        <w:t>feature</w:t>
      </w:r>
      <w:r w:rsidRPr="00CF30EA">
        <w:rPr>
          <w:rFonts w:cs="Arial"/>
          <w:color w:val="000000"/>
          <w:lang w:val="en-GB"/>
        </w:rPr>
        <w:t xml:space="preserve"> is a property, such as an operation or </w:t>
      </w:r>
      <w:r w:rsidRPr="00CF30EA">
        <w:rPr>
          <w:rFonts w:cs="Arial"/>
          <w:b/>
          <w:color w:val="000000"/>
          <w:lang w:val="en-GB"/>
        </w:rPr>
        <w:t>attribute</w:t>
      </w:r>
      <w:r w:rsidRPr="00CF30EA">
        <w:rPr>
          <w:rFonts w:cs="Arial"/>
          <w:color w:val="000000"/>
          <w:lang w:val="en-GB"/>
        </w:rPr>
        <w:t xml:space="preserve">, which is encapsulated as part of a list within a classifier, such as an interface, </w:t>
      </w:r>
      <w:r w:rsidRPr="00CF30EA">
        <w:rPr>
          <w:rFonts w:cs="Arial"/>
          <w:b/>
          <w:color w:val="000000"/>
          <w:lang w:val="en-GB"/>
        </w:rPr>
        <w:t>class</w:t>
      </w:r>
      <w:r w:rsidRPr="00CF30EA">
        <w:rPr>
          <w:rFonts w:cs="Arial"/>
          <w:color w:val="000000"/>
          <w:lang w:val="en-GB"/>
        </w:rPr>
        <w:t xml:space="preserve">, or </w:t>
      </w:r>
      <w:r w:rsidRPr="00CF30EA">
        <w:rPr>
          <w:rFonts w:cs="Arial"/>
          <w:b/>
          <w:color w:val="000000"/>
          <w:lang w:val="en-GB"/>
        </w:rPr>
        <w:t>data type</w:t>
      </w:r>
      <w:r w:rsidR="00BD0908" w:rsidRPr="00CF30EA">
        <w:rPr>
          <w:rFonts w:cs="Arial"/>
          <w:color w:val="000000"/>
          <w:lang w:val="en-GB"/>
        </w:rPr>
        <w:t>.</w:t>
      </w:r>
    </w:p>
    <w:p w14:paraId="4F78736D" w14:textId="2FC38DCB" w:rsidR="00DB41C1" w:rsidRPr="00CF30EA" w:rsidRDefault="002F1531" w:rsidP="00BD4869">
      <w:pPr>
        <w:keepNext/>
        <w:keepLines/>
        <w:autoSpaceDE w:val="0"/>
        <w:autoSpaceDN w:val="0"/>
        <w:adjustRightInd w:val="0"/>
        <w:spacing w:after="0" w:line="240" w:lineRule="auto"/>
        <w:rPr>
          <w:rFonts w:cs="Arial"/>
          <w:b/>
          <w:bCs/>
          <w:lang w:val="en-GB"/>
        </w:rPr>
      </w:pPr>
      <w:r>
        <w:rPr>
          <w:rFonts w:cs="Arial"/>
          <w:b/>
          <w:bCs/>
          <w:lang w:val="en-GB"/>
        </w:rPr>
        <w:t>f</w:t>
      </w:r>
      <w:r w:rsidR="00BD4869" w:rsidRPr="00CF30EA">
        <w:rPr>
          <w:rFonts w:cs="Arial"/>
          <w:b/>
          <w:bCs/>
          <w:lang w:val="en-GB"/>
        </w:rPr>
        <w:t>eature</w:t>
      </w:r>
      <w:r w:rsidR="00DB41C1" w:rsidRPr="00CF30EA">
        <w:rPr>
          <w:rFonts w:cs="Arial"/>
          <w:b/>
          <w:bCs/>
          <w:lang w:val="en-GB"/>
        </w:rPr>
        <w:t xml:space="preserve"> </w:t>
      </w:r>
      <w:r>
        <w:rPr>
          <w:rFonts w:cs="Arial"/>
          <w:b/>
          <w:bCs/>
          <w:lang w:val="en-GB"/>
        </w:rPr>
        <w:t>a</w:t>
      </w:r>
      <w:r w:rsidR="00DB41C1" w:rsidRPr="00CF30EA">
        <w:rPr>
          <w:rFonts w:cs="Arial"/>
          <w:b/>
          <w:bCs/>
          <w:lang w:val="en-GB"/>
        </w:rPr>
        <w:t>ttribute</w:t>
      </w:r>
    </w:p>
    <w:p w14:paraId="5AF104F9" w14:textId="75E7B2C0" w:rsidR="00DB41C1" w:rsidRPr="00CF30EA" w:rsidRDefault="002F1531" w:rsidP="00072FE4">
      <w:pPr>
        <w:autoSpaceDE w:val="0"/>
        <w:autoSpaceDN w:val="0"/>
        <w:adjustRightInd w:val="0"/>
        <w:spacing w:after="60" w:line="240" w:lineRule="auto"/>
        <w:rPr>
          <w:rFonts w:cs="Arial"/>
          <w:lang w:val="en-GB"/>
        </w:rPr>
      </w:pPr>
      <w:r>
        <w:rPr>
          <w:rFonts w:cs="Arial"/>
          <w:b/>
          <w:lang w:val="en-GB"/>
        </w:rPr>
        <w:t>c</w:t>
      </w:r>
      <w:r w:rsidR="00DB41C1" w:rsidRPr="00CF30EA">
        <w:rPr>
          <w:rFonts w:cs="Arial"/>
          <w:b/>
          <w:lang w:val="en-GB"/>
        </w:rPr>
        <w:t>haracteristic</w:t>
      </w:r>
      <w:r w:rsidR="00DB41C1" w:rsidRPr="00CF30EA">
        <w:rPr>
          <w:rFonts w:cs="Arial"/>
          <w:lang w:val="en-GB"/>
        </w:rPr>
        <w:t xml:space="preserve"> of a </w:t>
      </w:r>
      <w:r w:rsidR="00DB41C1" w:rsidRPr="00CF30EA">
        <w:rPr>
          <w:rFonts w:cs="Arial"/>
          <w:b/>
          <w:lang w:val="en-GB"/>
        </w:rPr>
        <w:t>feature</w:t>
      </w:r>
    </w:p>
    <w:p w14:paraId="6B589F45" w14:textId="2C034CF2" w:rsidR="00DB41C1" w:rsidRPr="00072FE4" w:rsidRDefault="00DB41C1" w:rsidP="00072FE4">
      <w:pPr>
        <w:autoSpaceDE w:val="0"/>
        <w:autoSpaceDN w:val="0"/>
        <w:adjustRightInd w:val="0"/>
        <w:spacing w:after="60" w:line="240" w:lineRule="auto"/>
        <w:rPr>
          <w:rFonts w:cs="Arial"/>
          <w:iCs/>
          <w:lang w:val="en-GB"/>
        </w:rPr>
      </w:pPr>
      <w:r w:rsidRPr="00CF30EA">
        <w:rPr>
          <w:rStyle w:val="NoteChar"/>
          <w:rFonts w:ascii="Arial" w:hAnsi="Arial" w:cs="Arial"/>
          <w:b w:val="0"/>
          <w:color w:val="auto"/>
          <w:sz w:val="20"/>
          <w:szCs w:val="20"/>
          <w:lang w:val="en-GB"/>
        </w:rPr>
        <w:t>EXAMPLE 1</w:t>
      </w:r>
      <w:r w:rsidR="00FA5B37" w:rsidRPr="00CF30EA">
        <w:rPr>
          <w:rFonts w:cs="Arial"/>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named </w:t>
      </w:r>
      <w:r w:rsidR="00362DC2" w:rsidRPr="00CF30EA">
        <w:rPr>
          <w:rFonts w:cs="Arial"/>
          <w:i/>
          <w:iCs/>
          <w:lang w:val="en-GB"/>
        </w:rPr>
        <w:t>colour</w:t>
      </w:r>
      <w:r w:rsidRPr="00CF30EA">
        <w:rPr>
          <w:rFonts w:cs="Arial"/>
          <w:i/>
          <w:iCs/>
          <w:lang w:val="en-GB"/>
        </w:rPr>
        <w:t xml:space="preserve"> </w:t>
      </w:r>
      <w:r w:rsidRPr="00CF30EA">
        <w:rPr>
          <w:rFonts w:cs="Arial"/>
          <w:lang w:val="en-GB"/>
        </w:rPr>
        <w:t xml:space="preserve">may have an </w:t>
      </w:r>
      <w:r w:rsidRPr="00CF30EA">
        <w:rPr>
          <w:rFonts w:cs="Arial"/>
          <w:b/>
          <w:lang w:val="en-GB"/>
        </w:rPr>
        <w:t>attribute</w:t>
      </w:r>
      <w:r w:rsidRPr="00CF30EA">
        <w:rPr>
          <w:rFonts w:cs="Arial"/>
          <w:lang w:val="en-GB"/>
        </w:rPr>
        <w:t xml:space="preserve"> value </w:t>
      </w:r>
      <w:r w:rsidRPr="00CF30EA">
        <w:rPr>
          <w:rFonts w:cs="Arial"/>
          <w:i/>
          <w:iCs/>
          <w:lang w:val="en-GB"/>
        </w:rPr>
        <w:t xml:space="preserve">green </w:t>
      </w:r>
      <w:r w:rsidRPr="00CF30EA">
        <w:rPr>
          <w:rFonts w:cs="Arial"/>
          <w:lang w:val="en-GB"/>
        </w:rPr>
        <w:t xml:space="preserve">which belongs to the </w:t>
      </w:r>
      <w:r w:rsidRPr="00CF30EA">
        <w:rPr>
          <w:rFonts w:cs="Arial"/>
          <w:b/>
          <w:lang w:val="en-GB"/>
        </w:rPr>
        <w:t>data type</w:t>
      </w:r>
      <w:r w:rsidRPr="00CF30EA">
        <w:rPr>
          <w:rFonts w:cs="Arial"/>
          <w:lang w:val="en-GB"/>
        </w:rPr>
        <w:t xml:space="preserve"> </w:t>
      </w:r>
      <w:r w:rsidRPr="00CF30EA">
        <w:rPr>
          <w:rFonts w:cs="Arial"/>
          <w:i/>
          <w:iCs/>
          <w:lang w:val="en-GB"/>
        </w:rPr>
        <w:t>text</w:t>
      </w:r>
      <w:r w:rsidR="00072FE4">
        <w:rPr>
          <w:rFonts w:cs="Arial"/>
          <w:iCs/>
          <w:lang w:val="en-GB"/>
        </w:rPr>
        <w:t>.</w:t>
      </w:r>
    </w:p>
    <w:p w14:paraId="41E2F99A" w14:textId="15ABA24E" w:rsidR="00DB41C1" w:rsidRPr="00072FE4" w:rsidRDefault="00DB41C1" w:rsidP="00072FE4">
      <w:pPr>
        <w:autoSpaceDE w:val="0"/>
        <w:autoSpaceDN w:val="0"/>
        <w:adjustRightInd w:val="0"/>
        <w:spacing w:after="60" w:line="240" w:lineRule="auto"/>
        <w:rPr>
          <w:rFonts w:cs="Arial"/>
          <w:iCs/>
          <w:lang w:val="en-GB"/>
        </w:rPr>
      </w:pPr>
      <w:r w:rsidRPr="00CF30EA">
        <w:rPr>
          <w:rStyle w:val="NoteChar"/>
          <w:rFonts w:ascii="Arial" w:hAnsi="Arial" w:cs="Arial"/>
          <w:b w:val="0"/>
          <w:color w:val="auto"/>
          <w:sz w:val="20"/>
          <w:szCs w:val="20"/>
          <w:lang w:val="en-GB"/>
        </w:rPr>
        <w:t>EXAMPLE 2</w:t>
      </w:r>
      <w:r w:rsidR="00FA5B37" w:rsidRPr="00CF30EA">
        <w:rPr>
          <w:rFonts w:cs="Arial"/>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named </w:t>
      </w:r>
      <w:r w:rsidRPr="00CF30EA">
        <w:rPr>
          <w:rFonts w:cs="Arial"/>
          <w:i/>
          <w:iCs/>
          <w:lang w:val="en-GB"/>
        </w:rPr>
        <w:t xml:space="preserve">length </w:t>
      </w:r>
      <w:r w:rsidRPr="00CF30EA">
        <w:rPr>
          <w:rFonts w:cs="Arial"/>
          <w:lang w:val="en-GB"/>
        </w:rPr>
        <w:t xml:space="preserve">may have an </w:t>
      </w:r>
      <w:r w:rsidRPr="00CF30EA">
        <w:rPr>
          <w:rFonts w:cs="Arial"/>
          <w:b/>
          <w:lang w:val="en-GB"/>
        </w:rPr>
        <w:t>attribute</w:t>
      </w:r>
      <w:r w:rsidRPr="00CF30EA">
        <w:rPr>
          <w:rFonts w:cs="Arial"/>
          <w:lang w:val="en-GB"/>
        </w:rPr>
        <w:t xml:space="preserve"> value </w:t>
      </w:r>
      <w:r w:rsidRPr="00CF30EA">
        <w:rPr>
          <w:rFonts w:cs="Arial"/>
          <w:i/>
          <w:iCs/>
          <w:lang w:val="en-GB"/>
        </w:rPr>
        <w:t xml:space="preserve">82.4 </w:t>
      </w:r>
      <w:r w:rsidRPr="00CF30EA">
        <w:rPr>
          <w:rFonts w:cs="Arial"/>
          <w:lang w:val="en-GB"/>
        </w:rPr>
        <w:t xml:space="preserve">which belongs to the </w:t>
      </w:r>
      <w:r w:rsidRPr="00CF30EA">
        <w:rPr>
          <w:rFonts w:cs="Arial"/>
          <w:b/>
          <w:lang w:val="en-GB"/>
        </w:rPr>
        <w:t>data type</w:t>
      </w:r>
      <w:r w:rsidRPr="00CF30EA">
        <w:rPr>
          <w:rFonts w:cs="Arial"/>
          <w:lang w:val="en-GB"/>
        </w:rPr>
        <w:t xml:space="preserve"> </w:t>
      </w:r>
      <w:r w:rsidRPr="00CF30EA">
        <w:rPr>
          <w:rFonts w:cs="Arial"/>
          <w:i/>
          <w:iCs/>
          <w:lang w:val="en-GB"/>
        </w:rPr>
        <w:t>real</w:t>
      </w:r>
      <w:r w:rsidR="00072FE4">
        <w:rPr>
          <w:rFonts w:cs="Arial"/>
          <w:iCs/>
          <w:lang w:val="en-GB"/>
        </w:rPr>
        <w:t>.</w:t>
      </w:r>
    </w:p>
    <w:p w14:paraId="3B8E5333" w14:textId="105B24EB" w:rsidR="00DB41C1" w:rsidRPr="00CF30EA" w:rsidRDefault="00DB41C1" w:rsidP="00072FE4">
      <w:pPr>
        <w:autoSpaceDE w:val="0"/>
        <w:autoSpaceDN w:val="0"/>
        <w:adjustRightInd w:val="0"/>
        <w:spacing w:after="60" w:line="240" w:lineRule="auto"/>
        <w:rPr>
          <w:rFonts w:cs="Arial"/>
          <w:lang w:val="en-GB"/>
        </w:rPr>
      </w:pPr>
      <w:r w:rsidRPr="00CF30EA">
        <w:rPr>
          <w:rStyle w:val="NoteChar"/>
          <w:rFonts w:ascii="Arial" w:hAnsi="Arial" w:cs="Arial"/>
          <w:b w:val="0"/>
          <w:color w:val="auto"/>
          <w:sz w:val="20"/>
          <w:szCs w:val="20"/>
          <w:lang w:val="en-GB"/>
        </w:rPr>
        <w:t>NOTE 1</w:t>
      </w:r>
      <w:r w:rsidR="00FA5B37" w:rsidRPr="00CF30EA">
        <w:rPr>
          <w:rFonts w:cs="Arial"/>
          <w:b/>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may occur as a </w:t>
      </w:r>
      <w:r w:rsidRPr="00CF30EA">
        <w:rPr>
          <w:rFonts w:cs="Arial"/>
          <w:b/>
          <w:lang w:val="en-GB"/>
        </w:rPr>
        <w:t>type</w:t>
      </w:r>
      <w:r w:rsidRPr="00CF30EA">
        <w:rPr>
          <w:rFonts w:cs="Arial"/>
          <w:lang w:val="en-GB"/>
        </w:rPr>
        <w:t xml:space="preserve"> or an </w:t>
      </w:r>
      <w:r w:rsidRPr="00CF30EA">
        <w:rPr>
          <w:rFonts w:cs="Arial"/>
          <w:b/>
          <w:lang w:val="en-GB"/>
        </w:rPr>
        <w:t>instance</w:t>
      </w:r>
      <w:r w:rsidRPr="00CF30EA">
        <w:rPr>
          <w:rFonts w:cs="Arial"/>
          <w:lang w:val="en-GB"/>
        </w:rPr>
        <w:t xml:space="preserve">. </w:t>
      </w:r>
      <w:r w:rsidRPr="00CF30EA">
        <w:rPr>
          <w:rFonts w:cs="Arial"/>
          <w:b/>
          <w:lang w:val="en-GB"/>
        </w:rPr>
        <w:t>Feature attribute</w:t>
      </w:r>
      <w:r w:rsidRPr="00CF30EA">
        <w:rPr>
          <w:rFonts w:cs="Arial"/>
          <w:lang w:val="en-GB"/>
        </w:rPr>
        <w:t xml:space="preserve"> type or </w:t>
      </w:r>
      <w:r w:rsidRPr="00CF30EA">
        <w:rPr>
          <w:rFonts w:cs="Arial"/>
          <w:b/>
          <w:lang w:val="en-GB"/>
        </w:rPr>
        <w:t>feature attribute</w:t>
      </w:r>
      <w:r w:rsidRPr="00CF30EA">
        <w:rPr>
          <w:rFonts w:cs="Arial"/>
          <w:lang w:val="en-GB"/>
        </w:rPr>
        <w:t xml:space="preserve"> instance is used when only one is meant</w:t>
      </w:r>
      <w:r w:rsidR="00BD0908" w:rsidRPr="00CF30EA">
        <w:rPr>
          <w:rFonts w:cs="Arial"/>
          <w:lang w:val="en-GB"/>
        </w:rPr>
        <w:t>.</w:t>
      </w:r>
    </w:p>
    <w:p w14:paraId="5E1AA597" w14:textId="14EAA2B7" w:rsidR="00DB41C1" w:rsidRPr="00CF30EA" w:rsidRDefault="00DB41C1" w:rsidP="00072FE4">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lastRenderedPageBreak/>
        <w:t>NOTE 2</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feature attribute</w:t>
      </w:r>
      <w:r w:rsidRPr="00CF30EA">
        <w:rPr>
          <w:rFonts w:cs="Arial"/>
          <w:color w:val="000000"/>
          <w:lang w:val="en-GB"/>
        </w:rPr>
        <w:t xml:space="preserve"> type has a name, a </w:t>
      </w:r>
      <w:r w:rsidRPr="00CF30EA">
        <w:rPr>
          <w:rFonts w:cs="Arial"/>
          <w:b/>
          <w:color w:val="000000"/>
          <w:lang w:val="en-GB"/>
        </w:rPr>
        <w:t>data type</w:t>
      </w:r>
      <w:r w:rsidRPr="00CF30EA">
        <w:rPr>
          <w:rFonts w:cs="Arial"/>
          <w:color w:val="000000"/>
          <w:lang w:val="en-GB"/>
        </w:rPr>
        <w:t xml:space="preserve">, and a </w:t>
      </w:r>
      <w:r w:rsidRPr="00CF30EA">
        <w:rPr>
          <w:rFonts w:cs="Arial"/>
          <w:b/>
          <w:color w:val="000000"/>
          <w:lang w:val="en-GB"/>
        </w:rPr>
        <w:t>domain</w:t>
      </w:r>
      <w:r w:rsidRPr="00CF30EA">
        <w:rPr>
          <w:rFonts w:cs="Arial"/>
          <w:color w:val="000000"/>
          <w:lang w:val="en-GB"/>
        </w:rPr>
        <w:t xml:space="preserve"> associated to it. A </w:t>
      </w:r>
      <w:r w:rsidRPr="00CF30EA">
        <w:rPr>
          <w:rFonts w:cs="Arial"/>
          <w:b/>
          <w:color w:val="000000"/>
          <w:lang w:val="en-GB"/>
        </w:rPr>
        <w:t>feature attribute</w:t>
      </w:r>
      <w:r w:rsidRPr="00CF30EA">
        <w:rPr>
          <w:rFonts w:cs="Arial"/>
          <w:color w:val="000000"/>
          <w:lang w:val="en-GB"/>
        </w:rPr>
        <w:t xml:space="preserve"> instance has an </w:t>
      </w:r>
      <w:r w:rsidRPr="00CF30EA">
        <w:rPr>
          <w:rFonts w:cs="Arial"/>
          <w:b/>
          <w:color w:val="000000"/>
          <w:lang w:val="en-GB"/>
        </w:rPr>
        <w:t>attribute</w:t>
      </w:r>
      <w:r w:rsidRPr="00CF30EA">
        <w:rPr>
          <w:rFonts w:cs="Arial"/>
          <w:color w:val="000000"/>
          <w:lang w:val="en-GB"/>
        </w:rPr>
        <w:t xml:space="preserve"> value taken from the </w:t>
      </w:r>
      <w:r w:rsidRPr="00CF30EA">
        <w:rPr>
          <w:rFonts w:cs="Arial"/>
          <w:b/>
          <w:color w:val="000000"/>
          <w:lang w:val="en-GB"/>
        </w:rPr>
        <w:t>domain</w:t>
      </w:r>
      <w:r w:rsidRPr="00CF30EA">
        <w:rPr>
          <w:rFonts w:cs="Arial"/>
          <w:color w:val="000000"/>
          <w:lang w:val="en-GB"/>
        </w:rPr>
        <w:t xml:space="preserve"> of the </w:t>
      </w:r>
      <w:r w:rsidRPr="00CF30EA">
        <w:rPr>
          <w:rFonts w:cs="Arial"/>
          <w:b/>
          <w:color w:val="000000"/>
          <w:lang w:val="en-GB"/>
        </w:rPr>
        <w:t>feature attribute</w:t>
      </w:r>
      <w:r w:rsidR="00BD0908" w:rsidRPr="00CF30EA">
        <w:rPr>
          <w:rFonts w:cs="Arial"/>
          <w:color w:val="000000"/>
          <w:lang w:val="en-GB"/>
        </w:rPr>
        <w:t xml:space="preserve"> type.</w:t>
      </w:r>
    </w:p>
    <w:p w14:paraId="3F4F786F" w14:textId="46A98AE8" w:rsidR="00DB41C1" w:rsidRDefault="00DB41C1"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 3</w:t>
      </w:r>
      <w:r w:rsidR="00FA5B37" w:rsidRPr="00CF30EA">
        <w:rPr>
          <w:rFonts w:cs="Arial"/>
          <w:color w:val="000000"/>
          <w:lang w:val="en-GB"/>
        </w:rPr>
        <w:t>:</w:t>
      </w:r>
      <w:r w:rsidRPr="00CF30EA">
        <w:rPr>
          <w:rFonts w:cs="Arial"/>
          <w:color w:val="000000"/>
          <w:lang w:val="en-GB"/>
        </w:rPr>
        <w:t xml:space="preserve"> In a </w:t>
      </w:r>
      <w:r w:rsidR="00072FE4">
        <w:rPr>
          <w:rFonts w:cs="Arial"/>
          <w:b/>
          <w:color w:val="000000"/>
          <w:lang w:val="en-GB"/>
        </w:rPr>
        <w:t>F</w:t>
      </w:r>
      <w:r w:rsidRPr="00CF30EA">
        <w:rPr>
          <w:rFonts w:cs="Arial"/>
          <w:b/>
          <w:color w:val="000000"/>
          <w:lang w:val="en-GB"/>
        </w:rPr>
        <w:t xml:space="preserve">eature </w:t>
      </w:r>
      <w:r w:rsidR="00072FE4">
        <w:rPr>
          <w:rFonts w:cs="Arial"/>
          <w:b/>
          <w:color w:val="000000"/>
          <w:lang w:val="en-GB"/>
        </w:rPr>
        <w:t>C</w:t>
      </w:r>
      <w:r w:rsidR="00072FE4" w:rsidRPr="00CF30EA">
        <w:rPr>
          <w:rFonts w:cs="Arial"/>
          <w:b/>
          <w:color w:val="000000"/>
          <w:lang w:val="en-GB"/>
        </w:rPr>
        <w:t>atalogue</w:t>
      </w:r>
      <w:r w:rsidRPr="00CF30EA">
        <w:rPr>
          <w:rFonts w:cs="Arial"/>
          <w:color w:val="000000"/>
          <w:lang w:val="en-GB"/>
        </w:rPr>
        <w:t xml:space="preserve">, a </w:t>
      </w:r>
      <w:r w:rsidRPr="00CF30EA">
        <w:rPr>
          <w:rFonts w:cs="Arial"/>
          <w:b/>
          <w:color w:val="000000"/>
          <w:lang w:val="en-GB"/>
        </w:rPr>
        <w:t>feature attribute</w:t>
      </w:r>
      <w:r w:rsidRPr="00CF30EA">
        <w:rPr>
          <w:rFonts w:cs="Arial"/>
          <w:color w:val="000000"/>
          <w:lang w:val="en-GB"/>
        </w:rPr>
        <w:t xml:space="preserve"> may include a value </w:t>
      </w:r>
      <w:r w:rsidRPr="00CF30EA">
        <w:rPr>
          <w:rFonts w:cs="Arial"/>
          <w:b/>
          <w:color w:val="000000"/>
          <w:lang w:val="en-GB"/>
        </w:rPr>
        <w:t>domain</w:t>
      </w:r>
      <w:r w:rsidRPr="00CF30EA">
        <w:rPr>
          <w:rFonts w:cs="Arial"/>
          <w:color w:val="000000"/>
          <w:lang w:val="en-GB"/>
        </w:rPr>
        <w:t xml:space="preserve"> but does not specify </w:t>
      </w:r>
      <w:r w:rsidRPr="00CF30EA">
        <w:rPr>
          <w:rFonts w:cs="Arial"/>
          <w:b/>
          <w:color w:val="000000"/>
          <w:lang w:val="en-GB"/>
        </w:rPr>
        <w:t>attribute</w:t>
      </w:r>
      <w:r w:rsidRPr="00CF30EA">
        <w:rPr>
          <w:rFonts w:cs="Arial"/>
          <w:color w:val="000000"/>
          <w:lang w:val="en-GB"/>
        </w:rPr>
        <w:t xml:space="preserve"> values for </w:t>
      </w:r>
      <w:r w:rsidRPr="00CF30EA">
        <w:rPr>
          <w:rFonts w:cs="Arial"/>
          <w:b/>
          <w:color w:val="000000"/>
          <w:lang w:val="en-GB"/>
        </w:rPr>
        <w:t>feature</w:t>
      </w:r>
      <w:r w:rsidRPr="00CF30EA">
        <w:rPr>
          <w:rFonts w:cs="Arial"/>
          <w:color w:val="000000"/>
          <w:lang w:val="en-GB"/>
        </w:rPr>
        <w:t xml:space="preserve"> instances</w:t>
      </w:r>
      <w:r w:rsidR="00BD0908" w:rsidRPr="00CF30EA">
        <w:rPr>
          <w:rFonts w:cs="Arial"/>
          <w:color w:val="000000"/>
          <w:lang w:val="en-GB"/>
        </w:rPr>
        <w:t>.</w:t>
      </w:r>
    </w:p>
    <w:p w14:paraId="217FD270" w14:textId="76D75A3D" w:rsidR="00B42014" w:rsidRPr="00B42014" w:rsidRDefault="00B42014" w:rsidP="00B42014">
      <w:pPr>
        <w:pStyle w:val="dt"/>
      </w:pPr>
      <w:r w:rsidRPr="00B42014">
        <w:t>feature catalogue</w:t>
      </w:r>
    </w:p>
    <w:p w14:paraId="2DA983AC" w14:textId="32450896" w:rsidR="00B42014" w:rsidRPr="00CF30EA" w:rsidRDefault="00B42014" w:rsidP="00B42014">
      <w:pPr>
        <w:autoSpaceDE w:val="0"/>
        <w:autoSpaceDN w:val="0"/>
        <w:adjustRightInd w:val="0"/>
        <w:spacing w:after="120" w:line="240" w:lineRule="auto"/>
        <w:rPr>
          <w:rFonts w:cs="Arial"/>
          <w:color w:val="000000"/>
          <w:lang w:val="en-GB"/>
        </w:rPr>
      </w:pPr>
      <w:r w:rsidRPr="00B42014">
        <w:rPr>
          <w:rFonts w:cs="Arial"/>
          <w:color w:val="000000"/>
          <w:lang w:val="en-GB"/>
        </w:rPr>
        <w:t>a catalogue containing definitions and descriptions of the feature types, feature attributes, and</w:t>
      </w:r>
      <w:r>
        <w:rPr>
          <w:rFonts w:cs="Arial"/>
          <w:color w:val="000000"/>
          <w:lang w:val="en-GB"/>
        </w:rPr>
        <w:t xml:space="preserve"> </w:t>
      </w:r>
      <w:r w:rsidRPr="00B42014">
        <w:rPr>
          <w:rFonts w:cs="Arial"/>
          <w:color w:val="000000"/>
          <w:lang w:val="en-GB"/>
        </w:rPr>
        <w:t>feature associations occurring in one or more sets of geographic data [ISO 19110]</w:t>
      </w:r>
    </w:p>
    <w:p w14:paraId="2F5F2FD4" w14:textId="6A65061E" w:rsidR="009B6F03" w:rsidRPr="00CF30EA" w:rsidRDefault="002F1531" w:rsidP="00072FE4">
      <w:pPr>
        <w:autoSpaceDE w:val="0"/>
        <w:autoSpaceDN w:val="0"/>
        <w:adjustRightInd w:val="0"/>
        <w:spacing w:after="0" w:line="240" w:lineRule="auto"/>
        <w:rPr>
          <w:rFonts w:cs="Arial"/>
          <w:b/>
          <w:bCs/>
          <w:color w:val="000000"/>
          <w:lang w:val="en-GB"/>
        </w:rPr>
      </w:pPr>
      <w:bookmarkStart w:id="116" w:name="_Toc386114215"/>
      <w:bookmarkEnd w:id="115"/>
      <w:r>
        <w:rPr>
          <w:rFonts w:cs="Arial"/>
          <w:b/>
          <w:bCs/>
          <w:color w:val="000000"/>
          <w:lang w:val="en-GB"/>
        </w:rPr>
        <w:t>g</w:t>
      </w:r>
      <w:r w:rsidR="00072FE4" w:rsidRPr="00CF30EA">
        <w:rPr>
          <w:rFonts w:cs="Arial"/>
          <w:b/>
          <w:bCs/>
          <w:color w:val="000000"/>
          <w:lang w:val="en-GB"/>
        </w:rPr>
        <w:t>eometric</w:t>
      </w:r>
      <w:r w:rsidR="009B6F03" w:rsidRPr="00CF30EA">
        <w:rPr>
          <w:rFonts w:cs="Arial"/>
          <w:b/>
          <w:bCs/>
          <w:color w:val="000000"/>
          <w:lang w:val="en-GB"/>
        </w:rPr>
        <w:t xml:space="preserve"> </w:t>
      </w:r>
      <w:r>
        <w:rPr>
          <w:rFonts w:cs="Arial"/>
          <w:b/>
          <w:bCs/>
          <w:color w:val="000000"/>
          <w:lang w:val="en-GB"/>
        </w:rPr>
        <w:t>o</w:t>
      </w:r>
      <w:r w:rsidR="009B6F03" w:rsidRPr="00CF30EA">
        <w:rPr>
          <w:rFonts w:cs="Arial"/>
          <w:b/>
          <w:bCs/>
          <w:color w:val="000000"/>
          <w:lang w:val="en-GB"/>
        </w:rPr>
        <w:t>bject</w:t>
      </w:r>
    </w:p>
    <w:p w14:paraId="71BA9933" w14:textId="1CCFCC20" w:rsidR="009B6F03" w:rsidRPr="00CF30EA" w:rsidRDefault="002F1531" w:rsidP="00072FE4">
      <w:pPr>
        <w:autoSpaceDE w:val="0"/>
        <w:autoSpaceDN w:val="0"/>
        <w:adjustRightInd w:val="0"/>
        <w:spacing w:after="60" w:line="240" w:lineRule="auto"/>
        <w:rPr>
          <w:rFonts w:cs="Arial"/>
          <w:color w:val="000000"/>
          <w:lang w:val="en-GB"/>
        </w:rPr>
      </w:pPr>
      <w:r>
        <w:rPr>
          <w:rFonts w:cs="Arial"/>
          <w:color w:val="000000"/>
          <w:lang w:val="en-GB"/>
        </w:rPr>
        <w:t>s</w:t>
      </w:r>
      <w:r w:rsidR="009B6F03" w:rsidRPr="00CF30EA">
        <w:rPr>
          <w:rFonts w:cs="Arial"/>
          <w:color w:val="000000"/>
          <w:lang w:val="en-GB"/>
        </w:rPr>
        <w:t xml:space="preserve">patial </w:t>
      </w:r>
      <w:r w:rsidR="009B6F03" w:rsidRPr="00CF30EA">
        <w:rPr>
          <w:rFonts w:cs="Arial"/>
          <w:b/>
          <w:color w:val="000000"/>
          <w:lang w:val="en-GB"/>
        </w:rPr>
        <w:t>object</w:t>
      </w:r>
      <w:r w:rsidR="009B6F03" w:rsidRPr="00CF30EA">
        <w:rPr>
          <w:rFonts w:cs="Arial"/>
          <w:color w:val="000000"/>
          <w:lang w:val="en-GB"/>
        </w:rPr>
        <w:t xml:space="preserve"> representing a geometric set </w:t>
      </w:r>
    </w:p>
    <w:p w14:paraId="0B82CC04" w14:textId="1EE50A41" w:rsidR="00F17B51" w:rsidRPr="00AD59F4" w:rsidRDefault="009B6F03" w:rsidP="00AD59F4">
      <w:pPr>
        <w:autoSpaceDE w:val="0"/>
        <w:autoSpaceDN w:val="0"/>
        <w:adjustRightInd w:val="0"/>
        <w:spacing w:after="120" w:line="240" w:lineRule="auto"/>
        <w:rPr>
          <w:rFonts w:cs="Arial"/>
          <w:iCs/>
          <w:color w:val="000000"/>
          <w:lang w:val="en-GB"/>
        </w:rPr>
      </w:pPr>
      <w:r w:rsidRPr="00CF30EA">
        <w:rPr>
          <w:rFonts w:cs="Arial"/>
          <w:color w:val="000000"/>
          <w:lang w:val="en-GB"/>
        </w:rPr>
        <w:t>NOTE</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geometric object</w:t>
      </w:r>
      <w:r w:rsidRPr="00CF30EA">
        <w:rPr>
          <w:rFonts w:cs="Arial"/>
          <w:color w:val="000000"/>
          <w:lang w:val="en-GB"/>
        </w:rPr>
        <w:t xml:space="preserve"> consists of a </w:t>
      </w:r>
      <w:r w:rsidRPr="00CF30EA">
        <w:rPr>
          <w:rFonts w:cs="Arial"/>
          <w:b/>
          <w:color w:val="000000"/>
          <w:lang w:val="en-GB"/>
        </w:rPr>
        <w:t>geometric primitive</w:t>
      </w:r>
      <w:r w:rsidRPr="00CF30EA">
        <w:rPr>
          <w:rFonts w:cs="Arial"/>
          <w:color w:val="000000"/>
          <w:lang w:val="en-GB"/>
        </w:rPr>
        <w:t xml:space="preserve">, a collection of </w:t>
      </w:r>
      <w:r w:rsidRPr="00CF30EA">
        <w:rPr>
          <w:rFonts w:cs="Arial"/>
          <w:b/>
          <w:color w:val="000000"/>
          <w:lang w:val="en-GB"/>
        </w:rPr>
        <w:t>geometric primitives</w:t>
      </w:r>
      <w:r w:rsidRPr="00CF30EA">
        <w:rPr>
          <w:rFonts w:cs="Arial"/>
          <w:color w:val="000000"/>
          <w:lang w:val="en-GB"/>
        </w:rPr>
        <w:t xml:space="preserve">, or a </w:t>
      </w:r>
      <w:r w:rsidRPr="00CF30EA">
        <w:rPr>
          <w:rFonts w:cs="Arial"/>
          <w:b/>
          <w:color w:val="000000"/>
          <w:lang w:val="en-GB"/>
        </w:rPr>
        <w:t>geometric complex</w:t>
      </w:r>
      <w:r w:rsidRPr="00CF30EA">
        <w:rPr>
          <w:rFonts w:cs="Arial"/>
          <w:color w:val="000000"/>
          <w:lang w:val="en-GB"/>
        </w:rPr>
        <w:t xml:space="preserve"> treated as a single entity. A </w:t>
      </w:r>
      <w:r w:rsidRPr="00CF30EA">
        <w:rPr>
          <w:rFonts w:cs="Arial"/>
          <w:b/>
          <w:color w:val="000000"/>
          <w:lang w:val="en-GB"/>
        </w:rPr>
        <w:t>geometric object</w:t>
      </w:r>
      <w:r w:rsidRPr="00CF30EA">
        <w:rPr>
          <w:rFonts w:cs="Arial"/>
          <w:color w:val="000000"/>
          <w:lang w:val="en-GB"/>
        </w:rPr>
        <w:t xml:space="preserve"> may be the spatial representation of an </w:t>
      </w:r>
      <w:r w:rsidRPr="00CF30EA">
        <w:rPr>
          <w:rFonts w:cs="Arial"/>
          <w:b/>
          <w:color w:val="000000"/>
          <w:lang w:val="en-GB"/>
        </w:rPr>
        <w:t>object</w:t>
      </w:r>
      <w:r w:rsidRPr="00CF30EA">
        <w:rPr>
          <w:rFonts w:cs="Arial"/>
          <w:color w:val="000000"/>
          <w:lang w:val="en-GB"/>
        </w:rPr>
        <w:t xml:space="preserve"> such as a </w:t>
      </w:r>
      <w:r w:rsidRPr="00CF30EA">
        <w:rPr>
          <w:rFonts w:cs="Arial"/>
          <w:b/>
          <w:i/>
          <w:iCs/>
          <w:color w:val="000000"/>
          <w:lang w:val="en-GB"/>
        </w:rPr>
        <w:t>feature</w:t>
      </w:r>
      <w:r w:rsidRPr="00CF30EA">
        <w:rPr>
          <w:rFonts w:cs="Arial"/>
          <w:i/>
          <w:iCs/>
          <w:color w:val="000000"/>
          <w:lang w:val="en-GB"/>
        </w:rPr>
        <w:t xml:space="preserve"> </w:t>
      </w:r>
      <w:r w:rsidRPr="00CF30EA">
        <w:rPr>
          <w:rFonts w:cs="Arial"/>
          <w:color w:val="000000"/>
          <w:lang w:val="en-GB"/>
        </w:rPr>
        <w:t xml:space="preserve">or a significant part of a </w:t>
      </w:r>
      <w:r w:rsidRPr="00CF30EA">
        <w:rPr>
          <w:rFonts w:cs="Arial"/>
          <w:b/>
          <w:i/>
          <w:iCs/>
          <w:color w:val="000000"/>
          <w:lang w:val="en-GB"/>
        </w:rPr>
        <w:t>feature</w:t>
      </w:r>
      <w:r w:rsidR="009226E0" w:rsidRPr="00CF30EA">
        <w:rPr>
          <w:rFonts w:cs="Arial"/>
          <w:iCs/>
          <w:color w:val="000000"/>
          <w:lang w:val="en-GB"/>
        </w:rPr>
        <w:t>.</w:t>
      </w:r>
    </w:p>
    <w:p w14:paraId="509F0886" w14:textId="49053981" w:rsidR="00125B37" w:rsidRDefault="00125B37" w:rsidP="00125B37">
      <w:pPr>
        <w:pStyle w:val="dt"/>
        <w:rPr>
          <w:lang w:val="en-GB"/>
        </w:rPr>
      </w:pPr>
      <w:r>
        <w:rPr>
          <w:lang w:val="en-GB"/>
        </w:rPr>
        <w:t>instance</w:t>
      </w:r>
    </w:p>
    <w:p w14:paraId="1931FD16" w14:textId="6C881633" w:rsidR="00125B37" w:rsidRPr="00125B37" w:rsidRDefault="00125B37" w:rsidP="00125B37">
      <w:pPr>
        <w:spacing w:before="60" w:after="120" w:line="240" w:lineRule="auto"/>
        <w:rPr>
          <w:lang w:val="en-GB"/>
        </w:rPr>
      </w:pPr>
      <w:r w:rsidRPr="00125B37">
        <w:rPr>
          <w:lang w:val="en-GB"/>
        </w:rPr>
        <w:t>entity to which a set of operations can be applied and which has a state that stores the effects of the</w:t>
      </w:r>
      <w:r>
        <w:rPr>
          <w:lang w:val="en-GB"/>
        </w:rPr>
        <w:t xml:space="preserve"> </w:t>
      </w:r>
      <w:r w:rsidRPr="00125B37">
        <w:rPr>
          <w:lang w:val="en-GB"/>
        </w:rPr>
        <w:t>operations [ISO 19103]</w:t>
      </w:r>
    </w:p>
    <w:p w14:paraId="72825194" w14:textId="2DC6FA4D" w:rsidR="00125B37" w:rsidRPr="00F17B51" w:rsidRDefault="00125B37" w:rsidP="00125B37">
      <w:pPr>
        <w:spacing w:before="60" w:after="120" w:line="240" w:lineRule="auto"/>
        <w:rPr>
          <w:lang w:val="en-GB"/>
        </w:rPr>
      </w:pPr>
      <w:r w:rsidRPr="00125B37">
        <w:rPr>
          <w:lang w:val="en-GB"/>
        </w:rPr>
        <w:t>NOTE See: object.</w:t>
      </w:r>
    </w:p>
    <w:p w14:paraId="3CFC54BA" w14:textId="77777777" w:rsidR="00E126C2" w:rsidRPr="00E126C2" w:rsidRDefault="00E126C2" w:rsidP="00E126C2">
      <w:pPr>
        <w:keepNext/>
        <w:spacing w:after="0"/>
        <w:rPr>
          <w:b/>
          <w:bCs/>
          <w:lang w:val="en-GB"/>
        </w:rPr>
      </w:pPr>
      <w:bookmarkStart w:id="117" w:name="_Toc386114218"/>
      <w:bookmarkEnd w:id="116"/>
      <w:r w:rsidRPr="00E126C2">
        <w:rPr>
          <w:b/>
          <w:bCs/>
          <w:lang w:val="en-GB"/>
        </w:rPr>
        <w:t>measurement</w:t>
      </w:r>
    </w:p>
    <w:p w14:paraId="374B34DE" w14:textId="77777777" w:rsidR="00E126C2" w:rsidRDefault="00E126C2" w:rsidP="00E126C2">
      <w:pPr>
        <w:spacing w:before="60" w:after="120"/>
        <w:rPr>
          <w:lang w:val="en-GB"/>
        </w:rPr>
      </w:pPr>
      <w:r w:rsidRPr="00E126C2">
        <w:rPr>
          <w:lang w:val="en-GB"/>
        </w:rPr>
        <w:t>The (detailed) dimensions of a physical quantity [S-32]</w:t>
      </w:r>
    </w:p>
    <w:p w14:paraId="11AE8618" w14:textId="3643C887" w:rsidR="00B42014" w:rsidRPr="00B42014" w:rsidRDefault="00B42014" w:rsidP="00B42014">
      <w:pPr>
        <w:pStyle w:val="dt"/>
        <w:rPr>
          <w:lang w:val="en-GB"/>
        </w:rPr>
      </w:pPr>
      <w:r>
        <w:rPr>
          <w:lang w:val="en-GB"/>
        </w:rPr>
        <w:t>o</w:t>
      </w:r>
      <w:r w:rsidRPr="00B42014">
        <w:rPr>
          <w:lang w:val="en-GB"/>
        </w:rPr>
        <w:t>bject</w:t>
      </w:r>
    </w:p>
    <w:p w14:paraId="6F5B0D73" w14:textId="77777777" w:rsidR="00B42014" w:rsidRPr="00B42014" w:rsidRDefault="00B42014" w:rsidP="00B42014">
      <w:pPr>
        <w:spacing w:after="60"/>
        <w:rPr>
          <w:lang w:val="en-GB"/>
        </w:rPr>
      </w:pPr>
      <w:r w:rsidRPr="00B42014">
        <w:rPr>
          <w:lang w:val="en-GB"/>
        </w:rPr>
        <w:t>entity with a well-defined boundary and identity that encapsulates state and behaviour</w:t>
      </w:r>
    </w:p>
    <w:p w14:paraId="49434F3E" w14:textId="1C9BD1BD" w:rsidR="00B42014" w:rsidRPr="00B42014" w:rsidRDefault="00B42014" w:rsidP="00B42014">
      <w:pPr>
        <w:spacing w:after="120"/>
        <w:rPr>
          <w:lang w:val="en-GB"/>
        </w:rPr>
      </w:pPr>
      <w:r w:rsidRPr="00B42014">
        <w:rPr>
          <w:lang w:val="en-GB"/>
        </w:rPr>
        <w:t>NOTE State is represented by attributes and relationships, behaviour is represented by operations,</w:t>
      </w:r>
      <w:r>
        <w:rPr>
          <w:lang w:val="en-GB"/>
        </w:rPr>
        <w:t xml:space="preserve"> </w:t>
      </w:r>
      <w:r w:rsidRPr="00B42014">
        <w:rPr>
          <w:lang w:val="en-GB"/>
        </w:rPr>
        <w:t xml:space="preserve">methods, and state machines. An object is an instance of a class. See: </w:t>
      </w:r>
      <w:r w:rsidRPr="00B42014">
        <w:rPr>
          <w:b/>
          <w:bCs/>
          <w:lang w:val="en-GB"/>
        </w:rPr>
        <w:t>class</w:t>
      </w:r>
      <w:r w:rsidRPr="00B42014">
        <w:rPr>
          <w:lang w:val="en-GB"/>
        </w:rPr>
        <w:t xml:space="preserve">, </w:t>
      </w:r>
      <w:r w:rsidRPr="00B42014">
        <w:rPr>
          <w:b/>
          <w:bCs/>
          <w:lang w:val="en-GB"/>
        </w:rPr>
        <w:t>instance</w:t>
      </w:r>
      <w:r w:rsidRPr="00B42014">
        <w:rPr>
          <w:lang w:val="en-GB"/>
        </w:rPr>
        <w:t>.</w:t>
      </w:r>
      <w:r>
        <w:rPr>
          <w:lang w:val="en-GB"/>
        </w:rPr>
        <w:t xml:space="preserve"> [S-100 Annex A]</w:t>
      </w:r>
    </w:p>
    <w:p w14:paraId="748C0BD1" w14:textId="5F008BA7" w:rsidR="00E126C2" w:rsidRPr="00E126C2" w:rsidRDefault="00E126C2" w:rsidP="00E126C2">
      <w:pPr>
        <w:keepNext/>
        <w:spacing w:after="0"/>
        <w:rPr>
          <w:b/>
          <w:bCs/>
        </w:rPr>
      </w:pPr>
      <w:r w:rsidRPr="00E126C2">
        <w:rPr>
          <w:b/>
          <w:bCs/>
          <w:lang w:val="en-GB"/>
        </w:rPr>
        <w:t>observation</w:t>
      </w:r>
    </w:p>
    <w:p w14:paraId="3BAE5852" w14:textId="3F2B492F" w:rsidR="00E126C2" w:rsidRPr="005B5625" w:rsidRDefault="005B5625" w:rsidP="005B5625">
      <w:pPr>
        <w:rPr>
          <w:lang w:val="en-GB"/>
        </w:rPr>
      </w:pPr>
      <w:r>
        <w:rPr>
          <w:lang w:val="en-GB"/>
        </w:rPr>
        <w:t>T</w:t>
      </w:r>
      <w:r w:rsidR="00E126C2" w:rsidRPr="005B5625">
        <w:rPr>
          <w:lang w:val="en-GB"/>
        </w:rPr>
        <w:t>he act or practice of noting and recording facts and events as for some scientific study. The measure of a quantity whose value is desired. The DATA so noted and recorded. A single measure, at a single setting of an apparatus [S-32]</w:t>
      </w:r>
    </w:p>
    <w:p w14:paraId="5E6A3640" w14:textId="77777777" w:rsidR="00B848F3" w:rsidRPr="00B848F3" w:rsidRDefault="00B848F3" w:rsidP="00B848F3">
      <w:pPr>
        <w:pStyle w:val="dt"/>
        <w:rPr>
          <w:lang w:val="en-GB"/>
        </w:rPr>
      </w:pPr>
      <w:r w:rsidRPr="00B848F3">
        <w:rPr>
          <w:lang w:val="en-GB"/>
        </w:rPr>
        <w:t>point</w:t>
      </w:r>
    </w:p>
    <w:p w14:paraId="2BB025A5" w14:textId="77777777" w:rsidR="00B848F3" w:rsidRPr="00B848F3" w:rsidRDefault="00B848F3" w:rsidP="00B848F3">
      <w:pPr>
        <w:spacing w:after="120" w:line="240" w:lineRule="auto"/>
        <w:rPr>
          <w:rFonts w:eastAsia="Times New Roman" w:cs="Arial"/>
          <w:bCs/>
          <w:lang w:val="en-GB"/>
        </w:rPr>
      </w:pPr>
      <w:r w:rsidRPr="00B848F3">
        <w:rPr>
          <w:rFonts w:eastAsia="Times New Roman" w:cs="Arial"/>
          <w:bCs/>
          <w:lang w:val="en-GB"/>
        </w:rPr>
        <w:t>zero-dimensional geometric primitive, representing a position</w:t>
      </w:r>
    </w:p>
    <w:p w14:paraId="7C27E205" w14:textId="1AFBF9FD" w:rsidR="00B848F3" w:rsidRPr="00B848F3" w:rsidRDefault="00B848F3" w:rsidP="00B848F3">
      <w:pPr>
        <w:spacing w:after="120" w:line="240" w:lineRule="auto"/>
        <w:rPr>
          <w:rFonts w:eastAsia="Times New Roman" w:cs="Arial"/>
          <w:bCs/>
          <w:lang w:val="en-GB"/>
        </w:rPr>
      </w:pPr>
      <w:r w:rsidRPr="00B848F3">
        <w:rPr>
          <w:rFonts w:eastAsia="Times New Roman" w:cs="Arial"/>
          <w:bCs/>
          <w:lang w:val="en-GB"/>
        </w:rPr>
        <w:t>NOTE: The boundary of a point is the empty set</w:t>
      </w:r>
      <w:r>
        <w:rPr>
          <w:rFonts w:eastAsia="Times New Roman" w:cs="Arial"/>
          <w:bCs/>
          <w:lang w:val="en-GB"/>
        </w:rPr>
        <w:t xml:space="preserve"> </w:t>
      </w:r>
      <w:r w:rsidRPr="00B848F3">
        <w:rPr>
          <w:rFonts w:eastAsia="Times New Roman" w:cs="Arial"/>
          <w:bCs/>
          <w:lang w:val="en-GB"/>
        </w:rPr>
        <w:t>[ISO 19107]</w:t>
      </w:r>
    </w:p>
    <w:p w14:paraId="4C23E155" w14:textId="3A9C7253" w:rsidR="00D726AD" w:rsidRPr="00CF30EA" w:rsidRDefault="002F1531" w:rsidP="00697F51">
      <w:pPr>
        <w:autoSpaceDE w:val="0"/>
        <w:autoSpaceDN w:val="0"/>
        <w:adjustRightInd w:val="0"/>
        <w:spacing w:after="0" w:line="240" w:lineRule="auto"/>
        <w:rPr>
          <w:rFonts w:cs="Arial"/>
          <w:b/>
          <w:bCs/>
          <w:lang w:val="en-GB"/>
        </w:rPr>
      </w:pPr>
      <w:r>
        <w:rPr>
          <w:rFonts w:cs="Arial"/>
          <w:b/>
          <w:bCs/>
          <w:lang w:val="en-GB"/>
        </w:rPr>
        <w:t>r</w:t>
      </w:r>
      <w:r w:rsidR="00697F51" w:rsidRPr="00CF30EA">
        <w:rPr>
          <w:rFonts w:cs="Arial"/>
          <w:b/>
          <w:bCs/>
          <w:lang w:val="en-GB"/>
        </w:rPr>
        <w:t>ecord</w:t>
      </w:r>
    </w:p>
    <w:p w14:paraId="17886926" w14:textId="6120B8A4" w:rsidR="00D726AD" w:rsidRPr="00CF30EA" w:rsidRDefault="002F1531" w:rsidP="00697F51">
      <w:pPr>
        <w:autoSpaceDE w:val="0"/>
        <w:autoSpaceDN w:val="0"/>
        <w:adjustRightInd w:val="0"/>
        <w:spacing w:after="60" w:line="240" w:lineRule="auto"/>
        <w:rPr>
          <w:rFonts w:cs="Arial"/>
          <w:lang w:val="en-GB"/>
        </w:rPr>
      </w:pPr>
      <w:r>
        <w:rPr>
          <w:rFonts w:cs="Arial"/>
          <w:lang w:val="en-GB"/>
        </w:rPr>
        <w:t>f</w:t>
      </w:r>
      <w:r w:rsidR="00D726AD" w:rsidRPr="00CF30EA">
        <w:rPr>
          <w:rFonts w:cs="Arial"/>
          <w:lang w:val="en-GB"/>
        </w:rPr>
        <w:t>inite, named collection of related items (</w:t>
      </w:r>
      <w:r w:rsidR="00D726AD" w:rsidRPr="00CF30EA">
        <w:rPr>
          <w:rFonts w:cs="Arial"/>
          <w:b/>
          <w:lang w:val="en-GB"/>
        </w:rPr>
        <w:t>objects</w:t>
      </w:r>
      <w:r w:rsidR="00D726AD" w:rsidRPr="00CF30EA">
        <w:rPr>
          <w:rFonts w:cs="Arial"/>
          <w:lang w:val="en-GB"/>
        </w:rPr>
        <w:t xml:space="preserve"> or values)</w:t>
      </w:r>
    </w:p>
    <w:p w14:paraId="6736A687" w14:textId="50C03517" w:rsidR="00D726AD" w:rsidRPr="00CF30EA" w:rsidRDefault="00D726AD" w:rsidP="0089545B">
      <w:pPr>
        <w:autoSpaceDE w:val="0"/>
        <w:autoSpaceDN w:val="0"/>
        <w:adjustRightInd w:val="0"/>
        <w:spacing w:after="120" w:line="240" w:lineRule="auto"/>
        <w:rPr>
          <w:rFonts w:eastAsia="RMTMI" w:cs="Arial"/>
          <w:iCs/>
          <w:color w:val="000000"/>
          <w:lang w:val="en-GB"/>
        </w:rPr>
      </w:pPr>
      <w:r w:rsidRPr="00CF30EA">
        <w:rPr>
          <w:rStyle w:val="NoteChar"/>
          <w:rFonts w:ascii="Arial" w:hAnsi="Arial" w:cs="Arial"/>
          <w:b w:val="0"/>
          <w:color w:val="auto"/>
          <w:sz w:val="20"/>
          <w:szCs w:val="20"/>
          <w:lang w:val="en-GB"/>
        </w:rPr>
        <w:t>NOTE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Logically, a </w:t>
      </w:r>
      <w:r w:rsidRPr="00CF30EA">
        <w:rPr>
          <w:rFonts w:cs="Arial"/>
          <w:b/>
          <w:color w:val="000000"/>
          <w:lang w:val="en-GB"/>
        </w:rPr>
        <w:t>record</w:t>
      </w:r>
      <w:r w:rsidRPr="00CF30EA">
        <w:rPr>
          <w:rFonts w:cs="Arial"/>
          <w:color w:val="000000"/>
          <w:lang w:val="en-GB"/>
        </w:rPr>
        <w:t xml:space="preserve"> is a set of pairs </w:t>
      </w:r>
      <w:r w:rsidRPr="00CF30EA">
        <w:rPr>
          <w:rFonts w:eastAsia="RMTMI" w:cs="Arial"/>
          <w:i/>
          <w:iCs/>
          <w:color w:val="000000"/>
          <w:lang w:val="en-GB"/>
        </w:rPr>
        <w:t>&lt;</w:t>
      </w:r>
      <w:r w:rsidRPr="00CF30EA">
        <w:rPr>
          <w:rFonts w:cs="Arial"/>
          <w:color w:val="000000"/>
          <w:lang w:val="en-GB"/>
        </w:rPr>
        <w:t>name, item</w:t>
      </w:r>
      <w:r w:rsidRPr="00CF30EA">
        <w:rPr>
          <w:rFonts w:eastAsia="RMTMI" w:cs="Arial"/>
          <w:i/>
          <w:iCs/>
          <w:color w:val="000000"/>
          <w:lang w:val="en-GB"/>
        </w:rPr>
        <w:t>&gt;</w:t>
      </w:r>
      <w:r w:rsidR="009226E0" w:rsidRPr="00CF30EA">
        <w:rPr>
          <w:rFonts w:eastAsia="RMTMI" w:cs="Arial"/>
          <w:iCs/>
          <w:color w:val="000000"/>
          <w:lang w:val="en-GB"/>
        </w:rPr>
        <w:t>.</w:t>
      </w:r>
    </w:p>
    <w:bookmarkEnd w:id="117"/>
    <w:p w14:paraId="4ADF70CA" w14:textId="77777777" w:rsidR="000D1551" w:rsidRPr="000D1551" w:rsidRDefault="000D1551" w:rsidP="000D1551">
      <w:pPr>
        <w:pStyle w:val="dt"/>
        <w:rPr>
          <w:lang w:val="en-GB"/>
        </w:rPr>
      </w:pPr>
      <w:r w:rsidRPr="000D1551">
        <w:rPr>
          <w:lang w:val="en-GB"/>
        </w:rPr>
        <w:t>surface</w:t>
      </w:r>
    </w:p>
    <w:p w14:paraId="32CB6919" w14:textId="4D214B79" w:rsidR="000D1551" w:rsidRPr="000D1551" w:rsidRDefault="000D1551" w:rsidP="000D1551">
      <w:pPr>
        <w:spacing w:after="120"/>
        <w:rPr>
          <w:lang w:val="en-GB"/>
        </w:rPr>
      </w:pPr>
      <w:r w:rsidRPr="000D1551">
        <w:rPr>
          <w:lang w:val="en-GB"/>
        </w:rPr>
        <w:t>connected 2-dimensional geometric primitive, representing the continuous image of a region of a plane [ISO 19107]</w:t>
      </w:r>
    </w:p>
    <w:p w14:paraId="113CA1C6" w14:textId="408BC56A" w:rsidR="000D1551" w:rsidRPr="00AF175C" w:rsidRDefault="000D1551" w:rsidP="000D1551">
      <w:pPr>
        <w:spacing w:after="120"/>
        <w:rPr>
          <w:lang w:val="en-GB"/>
        </w:rPr>
      </w:pPr>
      <w:r w:rsidRPr="000D1551">
        <w:rPr>
          <w:lang w:val="en-GB"/>
        </w:rPr>
        <w:t>NOTE The boundary of a surface is the set of oriented, closed curves that delineate the limits of the surface</w:t>
      </w:r>
    </w:p>
    <w:p w14:paraId="371589BA" w14:textId="7548FD41" w:rsidR="00125B37" w:rsidRPr="00125B37" w:rsidRDefault="00125B37" w:rsidP="00125B37">
      <w:pPr>
        <w:pStyle w:val="dt"/>
        <w:rPr>
          <w:lang w:val="en-GB"/>
        </w:rPr>
      </w:pPr>
      <w:r>
        <w:rPr>
          <w:lang w:val="en-GB"/>
        </w:rPr>
        <w:t>t</w:t>
      </w:r>
      <w:r w:rsidRPr="00125B37">
        <w:rPr>
          <w:lang w:val="en-GB"/>
        </w:rPr>
        <w:t>ype</w:t>
      </w:r>
    </w:p>
    <w:p w14:paraId="5E3818AC" w14:textId="578F43C8" w:rsidR="00125B37" w:rsidRPr="00125B37" w:rsidRDefault="00125B37" w:rsidP="00125B37">
      <w:pPr>
        <w:spacing w:before="60" w:after="120" w:line="240" w:lineRule="auto"/>
        <w:rPr>
          <w:lang w:val="en-GB"/>
        </w:rPr>
      </w:pPr>
      <w:r w:rsidRPr="00125B37">
        <w:rPr>
          <w:lang w:val="en-GB"/>
        </w:rPr>
        <w:t>stereotype of class that is used to specify a domain of instances (objects) together with the operations applicable to the objects</w:t>
      </w:r>
      <w:r>
        <w:rPr>
          <w:lang w:val="en-GB"/>
        </w:rPr>
        <w:t xml:space="preserve"> [S-100 Annex A]</w:t>
      </w:r>
    </w:p>
    <w:p w14:paraId="53C6B24D" w14:textId="29176F7A" w:rsidR="00125B37" w:rsidRPr="001C5D8F" w:rsidRDefault="00125B37" w:rsidP="00125B37">
      <w:pPr>
        <w:spacing w:before="60" w:after="120" w:line="240" w:lineRule="auto"/>
        <w:rPr>
          <w:lang w:val="en-GB"/>
        </w:rPr>
      </w:pPr>
      <w:r w:rsidRPr="00125B37">
        <w:rPr>
          <w:lang w:val="en-GB"/>
        </w:rPr>
        <w:t>NOTE A type may have attributes and associations.</w:t>
      </w:r>
    </w:p>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118" w:name="_Toc183631290"/>
      <w:bookmarkStart w:id="119" w:name="_Toc412810744"/>
      <w:commentRangeStart w:id="120"/>
      <w:r w:rsidRPr="00CF30EA">
        <w:t>Abbreviations</w:t>
      </w:r>
      <w:commentRangeEnd w:id="120"/>
      <w:r w:rsidR="000D1551">
        <w:rPr>
          <w:rStyle w:val="CommentReference"/>
          <w:b w:val="0"/>
          <w:bCs w:val="0"/>
          <w:lang w:val="en-AU"/>
        </w:rPr>
        <w:commentReference w:id="120"/>
      </w:r>
      <w:bookmarkEnd w:id="118"/>
    </w:p>
    <w:bookmarkEnd w:id="119"/>
    <w:p w14:paraId="4EB097B3" w14:textId="44EEA9E8" w:rsidR="00751AB0"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pecification adopts the following convention for symbols and abbreviated terms:</w:t>
      </w:r>
    </w:p>
    <w:p w14:paraId="73EFB3D6" w14:textId="6FFCC234" w:rsidR="000D1551" w:rsidRDefault="000D1551" w:rsidP="0069008F">
      <w:pPr>
        <w:tabs>
          <w:tab w:val="left" w:pos="993"/>
        </w:tabs>
        <w:spacing w:after="120" w:line="240" w:lineRule="auto"/>
        <w:rPr>
          <w:lang w:val="en-GB"/>
        </w:rPr>
      </w:pPr>
      <w:r>
        <w:rPr>
          <w:lang w:val="en-GB"/>
        </w:rPr>
        <w:t>CRS</w:t>
      </w:r>
      <w:r>
        <w:rPr>
          <w:lang w:val="en-GB"/>
        </w:rPr>
        <w:tab/>
        <w:t>Coordinate Reference System</w:t>
      </w:r>
    </w:p>
    <w:p w14:paraId="0310CB0E" w14:textId="0E018007" w:rsidR="004B71B7" w:rsidRDefault="004B71B7" w:rsidP="0069008F">
      <w:pPr>
        <w:tabs>
          <w:tab w:val="left" w:pos="993"/>
        </w:tabs>
        <w:spacing w:after="120" w:line="240" w:lineRule="auto"/>
        <w:rPr>
          <w:lang w:val="en-GB"/>
        </w:rPr>
      </w:pPr>
      <w:r>
        <w:rPr>
          <w:lang w:val="en-GB"/>
        </w:rPr>
        <w:t>CNP</w:t>
      </w:r>
      <w:r>
        <w:rPr>
          <w:lang w:val="en-GB"/>
        </w:rPr>
        <w:tab/>
        <w:t>Catalogue of Nautical Products</w:t>
      </w:r>
    </w:p>
    <w:p w14:paraId="5577FC95" w14:textId="6B56FC0F" w:rsidR="00797CEF" w:rsidRDefault="00797CEF" w:rsidP="0069008F">
      <w:pPr>
        <w:tabs>
          <w:tab w:val="left" w:pos="993"/>
        </w:tabs>
        <w:spacing w:after="120" w:line="240" w:lineRule="auto"/>
        <w:rPr>
          <w:lang w:val="en-GB"/>
        </w:rPr>
      </w:pPr>
      <w:r>
        <w:rPr>
          <w:lang w:val="en-GB"/>
        </w:rPr>
        <w:lastRenderedPageBreak/>
        <w:t>DCEG</w:t>
      </w:r>
      <w:r>
        <w:rPr>
          <w:lang w:val="en-GB"/>
        </w:rPr>
        <w:tab/>
        <w:t>Data Classification and Encoding Guide</w:t>
      </w:r>
    </w:p>
    <w:p w14:paraId="388290A3" w14:textId="0DF04446" w:rsidR="0069008F" w:rsidRPr="003A655F" w:rsidRDefault="0069008F" w:rsidP="0069008F">
      <w:pPr>
        <w:tabs>
          <w:tab w:val="left" w:pos="993"/>
        </w:tabs>
        <w:spacing w:after="120" w:line="240" w:lineRule="auto"/>
        <w:rPr>
          <w:lang w:val="en-GB"/>
        </w:rPr>
      </w:pPr>
      <w:r w:rsidRPr="003A655F">
        <w:rPr>
          <w:lang w:val="en-GB"/>
        </w:rPr>
        <w:t>ECDIS</w:t>
      </w:r>
      <w:r w:rsidRPr="003A655F">
        <w:rPr>
          <w:lang w:val="en-GB"/>
        </w:rPr>
        <w:tab/>
        <w:t>Electronic Chart Display Information System</w:t>
      </w:r>
    </w:p>
    <w:p w14:paraId="30FCDC85" w14:textId="77777777" w:rsidR="0069008F" w:rsidRDefault="0069008F" w:rsidP="0069008F">
      <w:pPr>
        <w:tabs>
          <w:tab w:val="left" w:pos="993"/>
        </w:tabs>
        <w:spacing w:after="120" w:line="240" w:lineRule="auto"/>
        <w:rPr>
          <w:lang w:val="en-GB"/>
        </w:rPr>
      </w:pPr>
      <w:r w:rsidRPr="003A655F">
        <w:rPr>
          <w:lang w:val="en-GB"/>
        </w:rPr>
        <w:t>ENC</w:t>
      </w:r>
      <w:r w:rsidRPr="003A655F">
        <w:rPr>
          <w:lang w:val="en-GB"/>
        </w:rPr>
        <w:tab/>
        <w:t>Electronic Navigational Chart</w:t>
      </w:r>
    </w:p>
    <w:p w14:paraId="26864ADD" w14:textId="060EF26A" w:rsidR="000D1551" w:rsidRPr="003A655F" w:rsidRDefault="000D1551" w:rsidP="0069008F">
      <w:pPr>
        <w:tabs>
          <w:tab w:val="left" w:pos="993"/>
        </w:tabs>
        <w:spacing w:after="120" w:line="240" w:lineRule="auto"/>
        <w:rPr>
          <w:lang w:val="en-GB"/>
        </w:rPr>
      </w:pPr>
      <w:r>
        <w:rPr>
          <w:lang w:val="en-GB"/>
        </w:rPr>
        <w:t>EPSG</w:t>
      </w:r>
      <w:r>
        <w:rPr>
          <w:lang w:val="en-GB"/>
        </w:rPr>
        <w:tab/>
      </w:r>
      <w:r w:rsidRPr="000D1551">
        <w:rPr>
          <w:lang w:val="en-GB"/>
        </w:rPr>
        <w:t>European Petroleum Survey Group</w:t>
      </w:r>
    </w:p>
    <w:p w14:paraId="06253230" w14:textId="77777777" w:rsidR="0069008F" w:rsidRDefault="0069008F" w:rsidP="0069008F">
      <w:pPr>
        <w:tabs>
          <w:tab w:val="left" w:pos="993"/>
        </w:tabs>
        <w:spacing w:after="120" w:line="240" w:lineRule="auto"/>
        <w:rPr>
          <w:lang w:val="en-GB"/>
        </w:rPr>
      </w:pPr>
      <w:r w:rsidRPr="003A655F">
        <w:rPr>
          <w:lang w:val="en-GB"/>
        </w:rPr>
        <w:t>HDF</w:t>
      </w:r>
      <w:r w:rsidRPr="003A655F">
        <w:rPr>
          <w:lang w:val="en-GB"/>
        </w:rPr>
        <w:tab/>
        <w:t>Hierarchical Data Format</w:t>
      </w:r>
    </w:p>
    <w:p w14:paraId="2FC5FF6F" w14:textId="06E7B9B0" w:rsidR="000D1551" w:rsidRPr="000D1551" w:rsidRDefault="000D1551" w:rsidP="000D1551">
      <w:pPr>
        <w:tabs>
          <w:tab w:val="left" w:pos="993"/>
        </w:tabs>
        <w:spacing w:after="120" w:line="240" w:lineRule="auto"/>
        <w:rPr>
          <w:lang w:val="en-GB"/>
        </w:rPr>
      </w:pPr>
      <w:r w:rsidRPr="000D1551">
        <w:rPr>
          <w:lang w:val="en-GB"/>
        </w:rPr>
        <w:t>IEC</w:t>
      </w:r>
      <w:r w:rsidRPr="000D1551">
        <w:rPr>
          <w:lang w:val="en-GB"/>
        </w:rPr>
        <w:tab/>
        <w:t>International Electrotechnical Commission</w:t>
      </w:r>
    </w:p>
    <w:p w14:paraId="5C03156E" w14:textId="72F16F7F" w:rsidR="0069008F" w:rsidRPr="003A655F" w:rsidRDefault="0069008F" w:rsidP="0069008F">
      <w:pPr>
        <w:tabs>
          <w:tab w:val="left" w:pos="993"/>
        </w:tabs>
        <w:spacing w:after="120" w:line="240" w:lineRule="auto"/>
        <w:rPr>
          <w:lang w:val="en-GB"/>
        </w:rPr>
      </w:pPr>
      <w:r>
        <w:rPr>
          <w:lang w:val="en-GB"/>
        </w:rPr>
        <w:t>IEEE</w:t>
      </w:r>
      <w:r w:rsidRPr="003A655F">
        <w:rPr>
          <w:lang w:val="en-GB"/>
        </w:rPr>
        <w:tab/>
      </w:r>
      <w:r w:rsidRPr="00CF30EA">
        <w:rPr>
          <w:lang w:val="en-GB"/>
        </w:rPr>
        <w:t>Institute of Electrical and Electronics Engineers</w:t>
      </w:r>
    </w:p>
    <w:p w14:paraId="19606B33" w14:textId="3BF6F702" w:rsidR="000D1551" w:rsidRPr="000D1551" w:rsidRDefault="000D1551" w:rsidP="000D1551">
      <w:pPr>
        <w:tabs>
          <w:tab w:val="left" w:pos="993"/>
        </w:tabs>
        <w:spacing w:after="120" w:line="240" w:lineRule="auto"/>
        <w:rPr>
          <w:lang w:val="en-GB"/>
        </w:rPr>
      </w:pPr>
      <w:r w:rsidRPr="000D1551">
        <w:rPr>
          <w:lang w:val="en-GB"/>
        </w:rPr>
        <w:t>IMO</w:t>
      </w:r>
      <w:r>
        <w:rPr>
          <w:lang w:val="en-GB"/>
        </w:rPr>
        <w:tab/>
      </w:r>
      <w:r w:rsidRPr="000D1551">
        <w:rPr>
          <w:lang w:val="en-GB"/>
        </w:rPr>
        <w:t>International Maritime Organization</w:t>
      </w:r>
    </w:p>
    <w:p w14:paraId="21FFBC1F" w14:textId="77777777" w:rsidR="0069008F" w:rsidRPr="003A655F" w:rsidRDefault="0069008F" w:rsidP="0069008F">
      <w:pPr>
        <w:tabs>
          <w:tab w:val="left" w:pos="993"/>
        </w:tabs>
        <w:spacing w:after="120" w:line="240" w:lineRule="auto"/>
        <w:rPr>
          <w:lang w:val="en-GB"/>
        </w:rPr>
      </w:pPr>
      <w:r w:rsidRPr="003A655F">
        <w:rPr>
          <w:lang w:val="en-GB"/>
        </w:rPr>
        <w:t>IHO</w:t>
      </w:r>
      <w:r w:rsidRPr="003A655F">
        <w:rPr>
          <w:lang w:val="en-GB"/>
        </w:rPr>
        <w:tab/>
        <w:t xml:space="preserve">International Hydrographic Organization </w:t>
      </w:r>
    </w:p>
    <w:p w14:paraId="4A5E52D4" w14:textId="77777777" w:rsidR="0069008F" w:rsidRDefault="0069008F" w:rsidP="0069008F">
      <w:pPr>
        <w:tabs>
          <w:tab w:val="left" w:pos="993"/>
        </w:tabs>
        <w:spacing w:after="120" w:line="240" w:lineRule="auto"/>
        <w:rPr>
          <w:lang w:val="en-GB"/>
        </w:rPr>
      </w:pPr>
      <w:r w:rsidRPr="003A655F">
        <w:rPr>
          <w:lang w:val="en-GB"/>
        </w:rPr>
        <w:t>ISO</w:t>
      </w:r>
      <w:r w:rsidRPr="003A655F">
        <w:rPr>
          <w:lang w:val="en-GB"/>
        </w:rPr>
        <w:tab/>
        <w:t>International Organization for Standardization</w:t>
      </w:r>
    </w:p>
    <w:p w14:paraId="1DE5E891" w14:textId="520A85A1" w:rsidR="007A00B6" w:rsidRDefault="007A00B6" w:rsidP="0069008F">
      <w:pPr>
        <w:tabs>
          <w:tab w:val="left" w:pos="993"/>
        </w:tabs>
        <w:spacing w:after="120" w:line="240" w:lineRule="auto"/>
        <w:rPr>
          <w:lang w:val="en-GB"/>
        </w:rPr>
      </w:pPr>
      <w:r>
        <w:rPr>
          <w:lang w:val="en-GB"/>
        </w:rPr>
        <w:t>S100WG</w:t>
      </w:r>
      <w:r>
        <w:rPr>
          <w:lang w:val="en-GB"/>
        </w:rPr>
        <w:tab/>
        <w:t>S-100 Working Group</w:t>
      </w:r>
    </w:p>
    <w:p w14:paraId="5F48597A" w14:textId="5567F305" w:rsidR="007A00B6" w:rsidRPr="003A655F" w:rsidRDefault="007A00B6" w:rsidP="0069008F">
      <w:pPr>
        <w:tabs>
          <w:tab w:val="left" w:pos="993"/>
        </w:tabs>
        <w:spacing w:after="120" w:line="240" w:lineRule="auto"/>
        <w:rPr>
          <w:lang w:val="en-GB"/>
        </w:rPr>
      </w:pPr>
      <w:r>
        <w:rPr>
          <w:lang w:val="en-GB"/>
        </w:rPr>
        <w:t>TWCWG</w:t>
      </w:r>
      <w:r>
        <w:rPr>
          <w:lang w:val="en-GB"/>
        </w:rPr>
        <w:tab/>
        <w:t>Tides, Water Levels, and Currents Working Group</w:t>
      </w:r>
    </w:p>
    <w:p w14:paraId="3D80F925" w14:textId="77777777" w:rsidR="0069008F" w:rsidRPr="003A655F" w:rsidRDefault="0069008F" w:rsidP="0069008F">
      <w:pPr>
        <w:tabs>
          <w:tab w:val="left" w:pos="993"/>
        </w:tabs>
        <w:spacing w:after="120" w:line="240" w:lineRule="auto"/>
        <w:rPr>
          <w:lang w:val="en-GB"/>
        </w:rPr>
      </w:pPr>
      <w:r w:rsidRPr="003A655F">
        <w:rPr>
          <w:lang w:val="en-GB"/>
        </w:rPr>
        <w:t>UML</w:t>
      </w:r>
      <w:r w:rsidRPr="003A655F">
        <w:rPr>
          <w:lang w:val="en-GB"/>
        </w:rPr>
        <w:tab/>
        <w:t>Unified Modelling Language</w:t>
      </w:r>
    </w:p>
    <w:p w14:paraId="7552A886" w14:textId="77777777" w:rsidR="0069008F" w:rsidRDefault="0069008F" w:rsidP="0069008F">
      <w:pPr>
        <w:tabs>
          <w:tab w:val="left" w:pos="993"/>
        </w:tabs>
        <w:spacing w:after="120" w:line="240" w:lineRule="auto"/>
        <w:rPr>
          <w:lang w:val="en-GB"/>
        </w:rPr>
      </w:pPr>
      <w:r w:rsidRPr="003A655F">
        <w:rPr>
          <w:lang w:val="en-GB"/>
        </w:rPr>
        <w:t>UTC</w:t>
      </w:r>
      <w:r w:rsidRPr="003A655F">
        <w:rPr>
          <w:lang w:val="en-GB"/>
        </w:rPr>
        <w:tab/>
        <w:t>Coordinated Universal Time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121" w:name="_Toc183631291"/>
      <w:commentRangeStart w:id="122"/>
      <w:commentRangeStart w:id="123"/>
      <w:commentRangeStart w:id="124"/>
      <w:r>
        <w:t>Symbols</w:t>
      </w:r>
      <w:commentRangeEnd w:id="122"/>
      <w:r>
        <w:rPr>
          <w:rStyle w:val="CommentReference"/>
          <w:b w:val="0"/>
          <w:bCs w:val="0"/>
          <w:lang w:val="en-AU"/>
        </w:rPr>
        <w:commentReference w:id="122"/>
      </w:r>
      <w:commentRangeEnd w:id="123"/>
      <w:r w:rsidR="000A5081">
        <w:rPr>
          <w:rStyle w:val="CommentReference"/>
          <w:b w:val="0"/>
          <w:bCs w:val="0"/>
          <w:lang w:val="en-AU"/>
        </w:rPr>
        <w:commentReference w:id="123"/>
      </w:r>
      <w:commentRangeEnd w:id="124"/>
      <w:r w:rsidR="000A5081">
        <w:rPr>
          <w:rStyle w:val="CommentReference"/>
          <w:b w:val="0"/>
          <w:bCs w:val="0"/>
          <w:lang w:val="en-AU"/>
        </w:rPr>
        <w:commentReference w:id="124"/>
      </w:r>
      <w:bookmarkEnd w:id="121"/>
    </w:p>
    <w:p w14:paraId="24DA2034" w14:textId="50A63A90" w:rsidR="00A8001D" w:rsidRPr="00A8001D" w:rsidRDefault="00A8001D" w:rsidP="00A8001D">
      <w:pPr>
        <w:rPr>
          <w:lang w:val="en-GB"/>
        </w:rPr>
      </w:pPr>
      <w:r>
        <w:rPr>
          <w:lang w:val="en-GB"/>
        </w:rPr>
        <w:t>The following symbols are used in logical and spatial expressions:</w:t>
      </w:r>
    </w:p>
    <w:p w14:paraId="225E5EA3" w14:textId="39E82820" w:rsidR="000032F1" w:rsidRPr="000032F1" w:rsidRDefault="000032F1" w:rsidP="00A8001D">
      <w:pPr>
        <w:tabs>
          <w:tab w:val="left" w:pos="993"/>
        </w:tabs>
        <w:spacing w:after="120" w:line="240" w:lineRule="auto"/>
        <w:rPr>
          <w:lang w:val="en-GB"/>
        </w:rPr>
      </w:pPr>
      <w:r w:rsidRPr="000032F1">
        <w:rPr>
          <w:lang w:val="en-GB"/>
        </w:rPr>
        <w:t>I</w:t>
      </w:r>
      <w:r>
        <w:rPr>
          <w:lang w:val="en-GB"/>
        </w:rPr>
        <w:tab/>
      </w:r>
      <w:r w:rsidRPr="000032F1">
        <w:rPr>
          <w:lang w:val="en-GB"/>
        </w:rPr>
        <w:t>interior of a geometric object</w:t>
      </w:r>
    </w:p>
    <w:p w14:paraId="196167D0" w14:textId="5D9C017A" w:rsidR="000032F1" w:rsidRPr="000032F1" w:rsidRDefault="000032F1" w:rsidP="00A8001D">
      <w:pPr>
        <w:tabs>
          <w:tab w:val="left" w:pos="993"/>
        </w:tabs>
        <w:spacing w:after="120" w:line="240" w:lineRule="auto"/>
        <w:rPr>
          <w:lang w:val="en-GB"/>
        </w:rPr>
      </w:pPr>
      <w:r w:rsidRPr="000032F1">
        <w:rPr>
          <w:lang w:val="en-GB"/>
        </w:rPr>
        <w:t>E</w:t>
      </w:r>
      <w:r>
        <w:rPr>
          <w:lang w:val="en-GB"/>
        </w:rPr>
        <w:tab/>
      </w:r>
      <w:r w:rsidRPr="000032F1">
        <w:rPr>
          <w:lang w:val="en-GB"/>
        </w:rPr>
        <w:t>exterior of a geometric object</w:t>
      </w:r>
    </w:p>
    <w:p w14:paraId="48D84CCF" w14:textId="7C85E580" w:rsidR="000032F1" w:rsidRPr="000032F1" w:rsidRDefault="000032F1" w:rsidP="00A8001D">
      <w:pPr>
        <w:tabs>
          <w:tab w:val="left" w:pos="993"/>
        </w:tabs>
        <w:spacing w:after="120" w:line="240" w:lineRule="auto"/>
        <w:rPr>
          <w:lang w:val="en-GB"/>
        </w:rPr>
      </w:pPr>
      <w:r w:rsidRPr="000032F1">
        <w:rPr>
          <w:lang w:val="en-GB"/>
        </w:rPr>
        <w:t>B</w:t>
      </w:r>
      <w:r>
        <w:rPr>
          <w:lang w:val="en-GB"/>
        </w:rPr>
        <w:tab/>
      </w:r>
      <w:r w:rsidRPr="000032F1">
        <w:rPr>
          <w:lang w:val="en-GB"/>
        </w:rPr>
        <w:t>boundary of a geometric object</w:t>
      </w:r>
    </w:p>
    <w:p w14:paraId="2D078E85" w14:textId="6D2BA83F" w:rsidR="000032F1" w:rsidRPr="000032F1" w:rsidRDefault="000032F1" w:rsidP="00A8001D">
      <w:pPr>
        <w:tabs>
          <w:tab w:val="left" w:pos="993"/>
        </w:tabs>
        <w:spacing w:after="120" w:line="240" w:lineRule="auto"/>
        <w:rPr>
          <w:lang w:val="en-GB"/>
        </w:rPr>
      </w:pPr>
      <w:r w:rsidRPr="00D35328">
        <w:rPr>
          <w:rFonts w:hint="eastAsia"/>
          <w:sz w:val="22"/>
          <w:szCs w:val="22"/>
          <w:lang w:val="en-GB"/>
        </w:rPr>
        <w:t>∩</w:t>
      </w:r>
      <w:r>
        <w:rPr>
          <w:lang w:val="en-US"/>
        </w:rPr>
        <w:tab/>
      </w:r>
      <w:r w:rsidRPr="000032F1">
        <w:rPr>
          <w:rFonts w:hint="eastAsia"/>
          <w:lang w:val="en-GB"/>
        </w:rPr>
        <w:t>the set theoretic intersection</w:t>
      </w:r>
    </w:p>
    <w:p w14:paraId="15F35EAF" w14:textId="347977F1" w:rsidR="000032F1" w:rsidRPr="000032F1" w:rsidRDefault="008652FD" w:rsidP="00A8001D">
      <w:pPr>
        <w:tabs>
          <w:tab w:val="left" w:pos="993"/>
        </w:tabs>
        <w:spacing w:after="120" w:line="240" w:lineRule="auto"/>
        <w:rPr>
          <w:lang w:val="en-GB"/>
        </w:rPr>
      </w:pPr>
      <w:r w:rsidRPr="008652FD">
        <w:rPr>
          <w:rFonts w:hint="eastAsia"/>
          <w:sz w:val="22"/>
          <w:szCs w:val="22"/>
          <w:lang w:val="en-GB"/>
        </w:rPr>
        <w:t>∪</w:t>
      </w:r>
      <w:r w:rsidR="000032F1">
        <w:rPr>
          <w:lang w:val="en-GB"/>
        </w:rPr>
        <w:tab/>
      </w:r>
      <w:r w:rsidR="000032F1" w:rsidRPr="000032F1">
        <w:rPr>
          <w:lang w:val="en-GB"/>
        </w:rPr>
        <w:t>the set theoretic union</w:t>
      </w:r>
    </w:p>
    <w:p w14:paraId="3484154D" w14:textId="32D61607" w:rsidR="000032F1" w:rsidRPr="000032F1" w:rsidRDefault="000032F1" w:rsidP="00A8001D">
      <w:pPr>
        <w:tabs>
          <w:tab w:val="left" w:pos="993"/>
        </w:tabs>
        <w:spacing w:after="120" w:line="240" w:lineRule="auto"/>
        <w:rPr>
          <w:lang w:val="en-GB"/>
        </w:rPr>
      </w:pPr>
      <w:r w:rsidRPr="000032F1">
        <w:rPr>
          <w:rFonts w:hint="eastAsia"/>
          <w:lang w:val="en-GB"/>
        </w:rPr>
        <w:t>∧</w:t>
      </w:r>
      <w:r>
        <w:rPr>
          <w:lang w:val="en-GB"/>
        </w:rPr>
        <w:tab/>
      </w:r>
      <w:r w:rsidR="00A8001D">
        <w:rPr>
          <w:lang w:val="en-GB"/>
        </w:rPr>
        <w:t xml:space="preserve">logical </w:t>
      </w:r>
      <w:r w:rsidRPr="000032F1">
        <w:rPr>
          <w:rFonts w:hint="eastAsia"/>
          <w:lang w:val="en-GB"/>
        </w:rPr>
        <w:t>AND</w:t>
      </w:r>
    </w:p>
    <w:p w14:paraId="4A31E784" w14:textId="57798634" w:rsidR="000032F1" w:rsidRPr="000032F1" w:rsidRDefault="008652FD" w:rsidP="00A8001D">
      <w:pPr>
        <w:tabs>
          <w:tab w:val="left" w:pos="993"/>
        </w:tabs>
        <w:spacing w:after="120" w:line="240" w:lineRule="auto"/>
        <w:rPr>
          <w:lang w:val="en-GB"/>
        </w:rPr>
      </w:pPr>
      <w:r>
        <w:rPr>
          <w:rFonts w:hint="eastAsia"/>
          <w:lang w:val="en-GB"/>
        </w:rPr>
        <w:t>∨</w:t>
      </w:r>
      <w:r w:rsidR="000032F1">
        <w:rPr>
          <w:lang w:val="en-GB"/>
        </w:rPr>
        <w:tab/>
      </w:r>
      <w:r w:rsidR="00A8001D">
        <w:rPr>
          <w:lang w:val="en-GB"/>
        </w:rPr>
        <w:t xml:space="preserve">logical </w:t>
      </w:r>
      <w:r w:rsidR="000032F1" w:rsidRPr="000032F1">
        <w:rPr>
          <w:lang w:val="en-GB"/>
        </w:rPr>
        <w:t>OR</w:t>
      </w:r>
    </w:p>
    <w:p w14:paraId="778B83CC" w14:textId="72DC61F8" w:rsidR="000032F1" w:rsidRPr="000032F1" w:rsidRDefault="000032F1" w:rsidP="00A8001D">
      <w:pPr>
        <w:tabs>
          <w:tab w:val="left" w:pos="993"/>
        </w:tabs>
        <w:spacing w:after="120" w:line="240" w:lineRule="auto"/>
        <w:rPr>
          <w:lang w:val="en-GB"/>
        </w:rPr>
      </w:pPr>
      <w:r w:rsidRPr="000032F1">
        <w:rPr>
          <w:rFonts w:hint="eastAsia"/>
          <w:lang w:val="en-GB"/>
        </w:rPr>
        <w:t>≠</w:t>
      </w:r>
      <w:r>
        <w:rPr>
          <w:lang w:val="en-US"/>
        </w:rPr>
        <w:tab/>
      </w:r>
      <w:r w:rsidRPr="000032F1">
        <w:rPr>
          <w:rFonts w:hint="eastAsia"/>
          <w:lang w:val="en-GB"/>
        </w:rPr>
        <w:t>not equal</w:t>
      </w:r>
    </w:p>
    <w:p w14:paraId="3E4C28F0" w14:textId="28465BBC" w:rsidR="000032F1" w:rsidRPr="000032F1" w:rsidRDefault="008652FD" w:rsidP="00A8001D">
      <w:pPr>
        <w:tabs>
          <w:tab w:val="left" w:pos="993"/>
        </w:tabs>
        <w:spacing w:after="120" w:line="240" w:lineRule="auto"/>
        <w:rPr>
          <w:lang w:val="en-GB"/>
        </w:rPr>
      </w:pPr>
      <w:r>
        <w:rPr>
          <w:rFonts w:ascii="Cambria Math" w:hAnsi="Cambria Math" w:cs="Cambria Math"/>
          <w:lang w:val="en-GB"/>
        </w:rPr>
        <w:t>∅</w:t>
      </w:r>
      <w:r w:rsidR="000032F1" w:rsidRPr="000032F1">
        <w:rPr>
          <w:lang w:val="en-GB"/>
        </w:rPr>
        <w:t xml:space="preserve"> </w:t>
      </w:r>
      <w:r w:rsidR="000032F1">
        <w:rPr>
          <w:lang w:val="en-GB"/>
        </w:rPr>
        <w:tab/>
      </w:r>
      <w:r w:rsidR="000032F1" w:rsidRPr="000032F1">
        <w:rPr>
          <w:lang w:val="en-GB"/>
        </w:rPr>
        <w:t>the empty or null set</w:t>
      </w:r>
    </w:p>
    <w:p w14:paraId="0ACB5489" w14:textId="5B08D8B4" w:rsidR="000032F1" w:rsidRPr="000032F1" w:rsidRDefault="000032F1" w:rsidP="00A8001D">
      <w:pPr>
        <w:tabs>
          <w:tab w:val="left" w:pos="993"/>
        </w:tabs>
        <w:spacing w:after="120" w:line="240" w:lineRule="auto"/>
        <w:rPr>
          <w:lang w:val="en-GB"/>
        </w:rPr>
      </w:pPr>
      <w:r w:rsidRPr="000032F1">
        <w:rPr>
          <w:lang w:val="en-GB"/>
        </w:rPr>
        <w:t xml:space="preserve">a </w:t>
      </w:r>
      <w:r>
        <w:rPr>
          <w:lang w:val="en-GB"/>
        </w:rPr>
        <w:tab/>
      </w:r>
      <w:r w:rsidRPr="000032F1">
        <w:rPr>
          <w:lang w:val="en-GB"/>
        </w:rPr>
        <w:t>first geometry, interior and boundary (the topological definition)</w:t>
      </w:r>
    </w:p>
    <w:p w14:paraId="3576BAFA" w14:textId="3F0DF150" w:rsidR="000032F1" w:rsidRPr="000032F1" w:rsidRDefault="000032F1" w:rsidP="00A8001D">
      <w:pPr>
        <w:tabs>
          <w:tab w:val="left" w:pos="993"/>
        </w:tabs>
        <w:spacing w:after="120" w:line="240" w:lineRule="auto"/>
        <w:rPr>
          <w:lang w:val="en-GB"/>
        </w:rPr>
      </w:pPr>
      <w:r w:rsidRPr="000032F1">
        <w:rPr>
          <w:lang w:val="en-GB"/>
        </w:rPr>
        <w:t xml:space="preserve">b </w:t>
      </w:r>
      <w:r>
        <w:rPr>
          <w:lang w:val="en-GB"/>
        </w:rPr>
        <w:tab/>
      </w:r>
      <w:r w:rsidRPr="000032F1">
        <w:rPr>
          <w:lang w:val="en-GB"/>
        </w:rPr>
        <w:t>second geometry, interior and boundary (the topological definition)</w:t>
      </w:r>
    </w:p>
    <w:p w14:paraId="1A40A680" w14:textId="6662E9C3" w:rsidR="000032F1" w:rsidRDefault="000032F1" w:rsidP="00A8001D">
      <w:pPr>
        <w:tabs>
          <w:tab w:val="left" w:pos="993"/>
        </w:tabs>
        <w:spacing w:after="60" w:line="240" w:lineRule="auto"/>
        <w:ind w:left="994" w:hanging="994"/>
        <w:rPr>
          <w:lang w:val="en-GB"/>
        </w:rPr>
      </w:pPr>
      <w:r w:rsidRPr="000032F1">
        <w:rPr>
          <w:lang w:val="en-GB"/>
        </w:rPr>
        <w:t>dim</w:t>
      </w:r>
      <w:r>
        <w:rPr>
          <w:lang w:val="en-GB"/>
        </w:rPr>
        <w:tab/>
      </w:r>
      <w:r w:rsidRPr="000032F1">
        <w:rPr>
          <w:lang w:val="en-GB"/>
        </w:rPr>
        <w:t>geometric dimension – 2 for Polygons</w:t>
      </w:r>
      <w:r w:rsidR="00A8001D">
        <w:rPr>
          <w:lang w:val="en-GB"/>
        </w:rPr>
        <w:t xml:space="preserve"> (Surfaces)</w:t>
      </w:r>
      <w:r w:rsidRPr="000032F1">
        <w:rPr>
          <w:lang w:val="en-GB"/>
        </w:rPr>
        <w:t xml:space="preserve">, 1 for </w:t>
      </w:r>
      <w:r w:rsidR="00A8001D">
        <w:rPr>
          <w:lang w:val="en-GB"/>
        </w:rPr>
        <w:t>Curves or Composite Curves</w:t>
      </w:r>
      <w:r w:rsidRPr="000032F1">
        <w:rPr>
          <w:lang w:val="en-GB"/>
        </w:rPr>
        <w:t xml:space="preserve"> and 0 for Points </w:t>
      </w:r>
    </w:p>
    <w:p w14:paraId="5895A492" w14:textId="76F2392B" w:rsidR="000032F1" w:rsidRPr="000032F1" w:rsidRDefault="008652FD" w:rsidP="00A8001D">
      <w:pPr>
        <w:tabs>
          <w:tab w:val="left" w:pos="993"/>
        </w:tabs>
        <w:spacing w:after="120" w:line="240" w:lineRule="auto"/>
        <w:ind w:left="990"/>
        <w:rPr>
          <w:lang w:val="en-GB"/>
        </w:rPr>
      </w:pPr>
      <w:r>
        <w:rPr>
          <w:lang w:val="en-GB"/>
        </w:rPr>
        <w:t>d</w:t>
      </w:r>
      <w:r w:rsidR="000032F1" w:rsidRPr="000032F1">
        <w:rPr>
          <w:lang w:val="en-GB"/>
        </w:rPr>
        <w:t>im(x) returns the maximum dimension (-1, 0, 1, or 2) of the geometric objects in x, with a numeric value of -1 corresponding to dim(</w:t>
      </w:r>
      <w:r w:rsidR="00A8001D">
        <w:rPr>
          <w:rFonts w:ascii="Cambria Math" w:hAnsi="Cambria Math" w:cs="Cambria Math"/>
          <w:lang w:val="en-GB"/>
        </w:rPr>
        <w:t>∅</w:t>
      </w:r>
      <w:r w:rsidR="000032F1" w:rsidRPr="000032F1">
        <w:rPr>
          <w:lang w:val="en-GB"/>
        </w:rPr>
        <w:t>).</w:t>
      </w:r>
    </w:p>
    <w:p w14:paraId="1147981D" w14:textId="77777777" w:rsidR="00A8001D" w:rsidRDefault="00A8001D" w:rsidP="003025EB">
      <w:pPr>
        <w:keepNext/>
        <w:tabs>
          <w:tab w:val="left" w:pos="993"/>
        </w:tabs>
        <w:spacing w:after="120" w:line="240" w:lineRule="auto"/>
        <w:rPr>
          <w:lang w:val="en-GB"/>
        </w:rPr>
      </w:pPr>
      <w:r>
        <w:rPr>
          <w:lang w:val="en-GB"/>
        </w:rPr>
        <w:t>NOTES:</w:t>
      </w:r>
    </w:p>
    <w:p w14:paraId="02C8D61A" w14:textId="0B2E7B94"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Neither interior nor exterior include the boundary (that is I, E and B are mutually exclusive).</w:t>
      </w:r>
    </w:p>
    <w:p w14:paraId="6DCA60CF" w14:textId="2AE6017A"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The boundary of a Polygon</w:t>
      </w:r>
      <w:r w:rsidR="00550BE1">
        <w:rPr>
          <w:lang w:val="en-GB"/>
        </w:rPr>
        <w:t xml:space="preserve"> or Surface</w:t>
      </w:r>
      <w:r w:rsidRPr="00A8001D">
        <w:rPr>
          <w:lang w:val="en-GB"/>
        </w:rPr>
        <w:t xml:space="preserve"> includes its set of outer and inner rings.</w:t>
      </w:r>
    </w:p>
    <w:p w14:paraId="07F0DC57" w14:textId="62402E4E"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 xml:space="preserve">The boundary of a </w:t>
      </w:r>
      <w:r w:rsidR="00550BE1">
        <w:rPr>
          <w:lang w:val="en-GB"/>
        </w:rPr>
        <w:t xml:space="preserve">Curve </w:t>
      </w:r>
      <w:r w:rsidRPr="00A8001D">
        <w:rPr>
          <w:lang w:val="en-GB"/>
        </w:rPr>
        <w:t xml:space="preserve">is its end points except for a closed </w:t>
      </w:r>
      <w:r w:rsidR="00550BE1">
        <w:rPr>
          <w:lang w:val="en-GB"/>
        </w:rPr>
        <w:t>Curve</w:t>
      </w:r>
      <w:r w:rsidRPr="00A8001D">
        <w:rPr>
          <w:lang w:val="en-GB"/>
        </w:rPr>
        <w:t xml:space="preserve">, which has no boundary; the rest of the </w:t>
      </w:r>
      <w:r w:rsidR="00550BE1">
        <w:rPr>
          <w:lang w:val="en-GB"/>
        </w:rPr>
        <w:t xml:space="preserve">Curve </w:t>
      </w:r>
      <w:r w:rsidRPr="00A8001D">
        <w:rPr>
          <w:lang w:val="en-GB"/>
        </w:rPr>
        <w:t>is its interior.</w:t>
      </w:r>
    </w:p>
    <w:p w14:paraId="2FD8FA79" w14:textId="4BA60213"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A Point does not have a boundary.</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125" w:name="_Toc183631292"/>
      <w:bookmarkStart w:id="126" w:name="_Toc412810746"/>
      <w:r w:rsidRPr="00CF30EA">
        <w:rPr>
          <w:lang w:val="en-GB"/>
        </w:rPr>
        <w:lastRenderedPageBreak/>
        <w:t>Use of language</w:t>
      </w:r>
      <w:bookmarkEnd w:id="125"/>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ED286C">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ED286C">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ED286C">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27" w:name="_Toc183631293"/>
      <w:r w:rsidRPr="00CF30EA">
        <w:rPr>
          <w:lang w:val="en-GB"/>
        </w:rPr>
        <w:t xml:space="preserve">General </w:t>
      </w:r>
      <w:r w:rsidR="001F3EEB">
        <w:rPr>
          <w:lang w:val="en-GB"/>
        </w:rPr>
        <w:t>d</w:t>
      </w:r>
      <w:r w:rsidRPr="00CF30EA">
        <w:rPr>
          <w:lang w:val="en-GB"/>
        </w:rPr>
        <w:t>escription</w:t>
      </w:r>
      <w:bookmarkEnd w:id="127"/>
    </w:p>
    <w:p w14:paraId="0BBAB8DA" w14:textId="64BF0CD8" w:rsidR="007724B6" w:rsidRPr="007724B6" w:rsidRDefault="007724B6" w:rsidP="007724B6">
      <w:pPr>
        <w:rPr>
          <w:lang w:val="en-GB"/>
        </w:rPr>
      </w:pPr>
      <w:r>
        <w:rPr>
          <w:lang w:val="en-GB"/>
        </w:rPr>
        <w:t>Since S-158 is a foundational specification on which specifications describing validation checks for S-100 and Product Specifications based on S-100 are based, there are no data products based directly on S-158 and therefore no general information applicable to data products conforming to it.</w:t>
      </w:r>
    </w:p>
    <w:p w14:paraId="3B52D843" w14:textId="40EEE21F" w:rsidR="00FE4EB7" w:rsidRPr="007724B6" w:rsidDel="00904937" w:rsidRDefault="00FE4EB7" w:rsidP="00FE4EB7">
      <w:pPr>
        <w:rPr>
          <w:del w:id="128" w:author="Raphael Malyankar" w:date="2024-11-26T17:58:00Z" w16du:dateUtc="2024-11-27T00:58:00Z"/>
          <w:strike/>
          <w:lang w:val="en-GB"/>
        </w:rPr>
      </w:pPr>
      <w:del w:id="129" w:author="Raphael Malyankar" w:date="2024-11-26T17:58:00Z" w16du:dateUtc="2024-11-27T00:58:00Z">
        <w:r w:rsidRPr="007724B6" w:rsidDel="00904937">
          <w:rPr>
            <w:strike/>
            <w:lang w:val="en-GB"/>
          </w:rPr>
          <w:delText>General information about data products conforming to this specification.</w:delText>
        </w:r>
      </w:del>
    </w:p>
    <w:bookmarkEnd w:id="126"/>
    <w:p w14:paraId="36546F99" w14:textId="5947C2D8" w:rsidR="005A5F41" w:rsidRPr="007724B6" w:rsidDel="00904937" w:rsidRDefault="005A5F41" w:rsidP="001F3EEB">
      <w:pPr>
        <w:autoSpaceDE w:val="0"/>
        <w:autoSpaceDN w:val="0"/>
        <w:adjustRightInd w:val="0"/>
        <w:spacing w:after="120" w:line="240" w:lineRule="auto"/>
        <w:ind w:left="1701" w:hanging="1701"/>
        <w:rPr>
          <w:del w:id="130" w:author="Raphael Malyankar" w:date="2024-11-26T17:58:00Z" w16du:dateUtc="2024-11-27T00:58:00Z"/>
          <w:rFonts w:cs="Arial"/>
          <w:b/>
          <w:bCs/>
          <w:strike/>
          <w:lang w:val="en-GB"/>
        </w:rPr>
      </w:pPr>
      <w:del w:id="131" w:author="Raphael Malyankar" w:date="2024-11-26T17:58:00Z" w16du:dateUtc="2024-11-27T00:58:00Z">
        <w:r w:rsidRPr="007724B6" w:rsidDel="00904937">
          <w:rPr>
            <w:rFonts w:cs="Arial"/>
            <w:b/>
            <w:bCs/>
            <w:strike/>
            <w:sz w:val="22"/>
            <w:szCs w:val="22"/>
            <w:lang w:val="en-GB"/>
          </w:rPr>
          <w:delText>Title:</w:delText>
        </w:r>
        <w:r w:rsidRPr="007724B6" w:rsidDel="00904937">
          <w:rPr>
            <w:rFonts w:cs="Arial"/>
            <w:b/>
            <w:bCs/>
            <w:strike/>
            <w:lang w:val="en-GB"/>
          </w:rPr>
          <w:delText xml:space="preserve"> </w:delText>
        </w:r>
        <w:r w:rsidR="001F3EEB" w:rsidRPr="007724B6" w:rsidDel="00904937">
          <w:rPr>
            <w:rFonts w:cs="Arial"/>
            <w:b/>
            <w:bCs/>
            <w:strike/>
            <w:lang w:val="en-GB"/>
          </w:rPr>
          <w:tab/>
        </w:r>
        <w:r w:rsidR="00FE4EB7" w:rsidRPr="007724B6" w:rsidDel="00904937">
          <w:rPr>
            <w:rFonts w:cs="Arial"/>
            <w:strike/>
            <w:lang w:val="en-GB"/>
          </w:rPr>
          <w:delText>S-158:1xx (</w:delText>
        </w:r>
        <w:r w:rsidR="00644588" w:rsidRPr="007724B6" w:rsidDel="00904937">
          <w:rPr>
            <w:rFonts w:cs="Arial"/>
            <w:strike/>
            <w:lang w:val="en-GB"/>
          </w:rPr>
          <w:delText xml:space="preserve">Name of </w:delText>
        </w:r>
        <w:r w:rsidR="00FE4EB7" w:rsidRPr="007724B6" w:rsidDel="00904937">
          <w:rPr>
            <w:rFonts w:cs="Arial"/>
            <w:strike/>
            <w:lang w:val="en-GB"/>
          </w:rPr>
          <w:delText xml:space="preserve">Product) </w:delText>
        </w:r>
        <w:r w:rsidR="002B303B" w:rsidRPr="007724B6" w:rsidDel="00904937">
          <w:rPr>
            <w:strike/>
            <w:lang w:val="en-GB"/>
          </w:rPr>
          <w:delText>Validation Checks</w:delText>
        </w:r>
      </w:del>
    </w:p>
    <w:p w14:paraId="149701E9" w14:textId="57B5A929" w:rsidR="005A5F41" w:rsidRPr="007724B6" w:rsidDel="00904937" w:rsidRDefault="005A5F41" w:rsidP="001F3EEB">
      <w:pPr>
        <w:autoSpaceDE w:val="0"/>
        <w:autoSpaceDN w:val="0"/>
        <w:adjustRightInd w:val="0"/>
        <w:spacing w:after="120" w:line="240" w:lineRule="auto"/>
        <w:ind w:left="1701" w:hanging="1701"/>
        <w:rPr>
          <w:del w:id="132" w:author="Raphael Malyankar" w:date="2024-11-26T17:58:00Z" w16du:dateUtc="2024-11-27T00:58:00Z"/>
          <w:rFonts w:cs="Arial"/>
          <w:b/>
          <w:bCs/>
          <w:strike/>
          <w:lang w:val="en-GB"/>
        </w:rPr>
      </w:pPr>
      <w:del w:id="133" w:author="Raphael Malyankar" w:date="2024-11-26T17:58:00Z" w16du:dateUtc="2024-11-27T00:58:00Z">
        <w:r w:rsidRPr="007724B6" w:rsidDel="00904937">
          <w:rPr>
            <w:rFonts w:cs="Arial"/>
            <w:b/>
            <w:bCs/>
            <w:strike/>
            <w:sz w:val="22"/>
            <w:szCs w:val="22"/>
            <w:lang w:val="en-GB"/>
          </w:rPr>
          <w:delText>Abstract:</w:delText>
        </w:r>
        <w:r w:rsidRPr="007724B6" w:rsidDel="00904937">
          <w:rPr>
            <w:rFonts w:cs="Arial"/>
            <w:b/>
            <w:bCs/>
            <w:strike/>
            <w:lang w:val="en-GB"/>
          </w:rPr>
          <w:delText xml:space="preserve"> </w:delText>
        </w:r>
        <w:r w:rsidR="001F3EEB" w:rsidRPr="007724B6" w:rsidDel="00904937">
          <w:rPr>
            <w:rFonts w:cs="Arial"/>
            <w:b/>
            <w:bCs/>
            <w:strike/>
            <w:lang w:val="en-GB"/>
          </w:rPr>
          <w:tab/>
        </w:r>
        <w:bookmarkStart w:id="134" w:name="_Hlk172204275"/>
        <w:r w:rsidR="00FE4EB7" w:rsidRPr="007724B6" w:rsidDel="00904937">
          <w:rPr>
            <w:strike/>
            <w:lang w:val="en-GB"/>
          </w:rPr>
          <w:delText>This document describes a common foundation for the structure and content of specifications which define</w:delText>
        </w:r>
        <w:r w:rsidR="00002576" w:rsidRPr="007724B6" w:rsidDel="00904937">
          <w:rPr>
            <w:strike/>
            <w:lang w:val="en-GB"/>
          </w:rPr>
          <w:delText xml:space="preserve"> validation checks for S-100 data products</w:delText>
        </w:r>
        <w:r w:rsidR="00FE4EB7" w:rsidRPr="007724B6" w:rsidDel="00904937">
          <w:rPr>
            <w:strike/>
            <w:lang w:val="en-GB"/>
          </w:rPr>
          <w:delText xml:space="preserve">. It also </w:delText>
        </w:r>
        <w:r w:rsidR="002B303B" w:rsidRPr="007724B6" w:rsidDel="00904937">
          <w:rPr>
            <w:strike/>
            <w:lang w:val="en-GB"/>
          </w:rPr>
          <w:delText xml:space="preserve">describes the basic structure of </w:delText>
        </w:r>
        <w:r w:rsidR="00002576" w:rsidRPr="007724B6" w:rsidDel="00904937">
          <w:rPr>
            <w:strike/>
            <w:lang w:val="en-GB"/>
          </w:rPr>
          <w:delText xml:space="preserve">such </w:delText>
        </w:r>
        <w:r w:rsidR="002B303B" w:rsidRPr="007724B6" w:rsidDel="00904937">
          <w:rPr>
            <w:strike/>
            <w:lang w:val="en-GB"/>
          </w:rPr>
          <w:delText>valid</w:delText>
        </w:r>
        <w:r w:rsidR="00FE4EB7" w:rsidRPr="007724B6" w:rsidDel="00904937">
          <w:rPr>
            <w:strike/>
            <w:lang w:val="en-GB"/>
          </w:rPr>
          <w:delText>ation checks</w:delText>
        </w:r>
        <w:bookmarkEnd w:id="134"/>
        <w:r w:rsidR="001F3EEB" w:rsidRPr="007724B6" w:rsidDel="00904937">
          <w:rPr>
            <w:strike/>
            <w:lang w:val="en-GB"/>
          </w:rPr>
          <w:delText>.</w:delText>
        </w:r>
      </w:del>
    </w:p>
    <w:p w14:paraId="74B3C830" w14:textId="5573FC9C" w:rsidR="005A5F41" w:rsidRPr="007724B6" w:rsidDel="00904937" w:rsidRDefault="005A5F41" w:rsidP="001F3EEB">
      <w:pPr>
        <w:autoSpaceDE w:val="0"/>
        <w:autoSpaceDN w:val="0"/>
        <w:adjustRightInd w:val="0"/>
        <w:spacing w:after="120" w:line="240" w:lineRule="auto"/>
        <w:ind w:left="1701" w:hanging="1701"/>
        <w:rPr>
          <w:del w:id="135" w:author="Raphael Malyankar" w:date="2024-11-26T17:58:00Z" w16du:dateUtc="2024-11-27T00:58:00Z"/>
          <w:strike/>
          <w:lang w:val="en-GB"/>
        </w:rPr>
      </w:pPr>
      <w:del w:id="136" w:author="Raphael Malyankar" w:date="2024-11-26T17:58:00Z" w16du:dateUtc="2024-11-27T00:58:00Z">
        <w:r w:rsidRPr="007724B6" w:rsidDel="00904937">
          <w:rPr>
            <w:rFonts w:cs="Arial"/>
            <w:b/>
            <w:bCs/>
            <w:strike/>
            <w:sz w:val="22"/>
            <w:szCs w:val="22"/>
            <w:lang w:val="en-GB"/>
          </w:rPr>
          <w:delText>Content:</w:delText>
        </w:r>
        <w:r w:rsidRPr="007724B6" w:rsidDel="00904937">
          <w:rPr>
            <w:rFonts w:cs="Arial"/>
            <w:b/>
            <w:bCs/>
            <w:strike/>
            <w:lang w:val="en-GB"/>
          </w:rPr>
          <w:delText xml:space="preserve"> </w:delText>
        </w:r>
        <w:r w:rsidR="001F3EEB" w:rsidRPr="007724B6" w:rsidDel="00904937">
          <w:rPr>
            <w:rFonts w:cs="Arial"/>
            <w:b/>
            <w:bCs/>
            <w:strike/>
            <w:lang w:val="en-GB"/>
          </w:rPr>
          <w:tab/>
        </w:r>
        <w:r w:rsidR="00FE4EB7" w:rsidRPr="007724B6" w:rsidDel="00904937">
          <w:rPr>
            <w:rFonts w:cs="Arial"/>
            <w:strike/>
            <w:lang w:val="en-GB"/>
          </w:rPr>
          <w:delText>Not applicable. There are no datasets conforming to this specification</w:delText>
        </w:r>
        <w:r w:rsidRPr="007724B6" w:rsidDel="00904937">
          <w:rPr>
            <w:strike/>
            <w:lang w:val="en-GB"/>
          </w:rPr>
          <w:delText>.</w:delText>
        </w:r>
      </w:del>
    </w:p>
    <w:p w14:paraId="7302DEB0" w14:textId="1DA35574" w:rsidR="005A5F41" w:rsidRPr="007724B6" w:rsidDel="00904937" w:rsidRDefault="005A5F41" w:rsidP="00113EC1">
      <w:pPr>
        <w:autoSpaceDE w:val="0"/>
        <w:autoSpaceDN w:val="0"/>
        <w:adjustRightInd w:val="0"/>
        <w:spacing w:after="60" w:line="240" w:lineRule="auto"/>
        <w:ind w:left="1701" w:hanging="1701"/>
        <w:rPr>
          <w:del w:id="137" w:author="Raphael Malyankar" w:date="2024-11-26T17:58:00Z" w16du:dateUtc="2024-11-27T00:58:00Z"/>
          <w:rFonts w:cs="Arial"/>
          <w:strike/>
          <w:lang w:val="en-GB"/>
        </w:rPr>
      </w:pPr>
      <w:del w:id="138" w:author="Raphael Malyankar" w:date="2024-11-26T17:58:00Z" w16du:dateUtc="2024-11-27T00:58:00Z">
        <w:r w:rsidRPr="007724B6" w:rsidDel="00904937">
          <w:rPr>
            <w:rFonts w:cs="Arial"/>
            <w:b/>
            <w:bCs/>
            <w:strike/>
            <w:sz w:val="22"/>
            <w:szCs w:val="22"/>
            <w:lang w:val="en-GB"/>
          </w:rPr>
          <w:delText xml:space="preserve">Spatial Extent: </w:delText>
        </w:r>
        <w:r w:rsidR="00165EA7" w:rsidRPr="007724B6" w:rsidDel="00904937">
          <w:rPr>
            <w:rFonts w:cs="Arial"/>
            <w:strike/>
            <w:sz w:val="22"/>
            <w:szCs w:val="22"/>
            <w:lang w:val="en-GB"/>
          </w:rPr>
          <w:tab/>
        </w:r>
        <w:r w:rsidR="00113EC1" w:rsidRPr="007724B6" w:rsidDel="00904937">
          <w:rPr>
            <w:rFonts w:cs="Arial"/>
            <w:strike/>
            <w:lang w:val="en-GB"/>
          </w:rPr>
          <w:delText>N/A</w:delText>
        </w:r>
      </w:del>
    </w:p>
    <w:p w14:paraId="51884614" w14:textId="29578CC7" w:rsidR="00FE4EB7" w:rsidRPr="007724B6" w:rsidDel="00904937" w:rsidRDefault="00FE4EB7" w:rsidP="00113EC1">
      <w:pPr>
        <w:autoSpaceDE w:val="0"/>
        <w:autoSpaceDN w:val="0"/>
        <w:adjustRightInd w:val="0"/>
        <w:spacing w:after="60" w:line="240" w:lineRule="auto"/>
        <w:ind w:left="1701" w:hanging="1701"/>
        <w:rPr>
          <w:del w:id="139" w:author="Raphael Malyankar" w:date="2024-11-26T17:58:00Z" w16du:dateUtc="2024-11-27T00:58:00Z"/>
          <w:rFonts w:cs="Arial"/>
          <w:b/>
          <w:bCs/>
          <w:strike/>
          <w:lang w:val="en-GB"/>
        </w:rPr>
      </w:pPr>
      <w:del w:id="140" w:author="Raphael Malyankar" w:date="2024-11-26T17:58:00Z" w16du:dateUtc="2024-11-27T00:58:00Z">
        <w:r w:rsidRPr="007724B6" w:rsidDel="00904937">
          <w:rPr>
            <w:rFonts w:cs="Arial"/>
            <w:b/>
            <w:bCs/>
            <w:strike/>
            <w:sz w:val="22"/>
            <w:szCs w:val="22"/>
            <w:lang w:val="en-GB"/>
          </w:rPr>
          <w:delText>Temporal Extent:</w:delText>
        </w:r>
        <w:r w:rsidRPr="007724B6" w:rsidDel="00904937">
          <w:rPr>
            <w:rFonts w:cs="Arial"/>
            <w:strike/>
            <w:lang w:val="en-GB"/>
          </w:rPr>
          <w:tab/>
          <w:delText>N/A</w:delText>
        </w:r>
      </w:del>
    </w:p>
    <w:p w14:paraId="5E72DD10" w14:textId="7C244A1B" w:rsidR="005A5F41" w:rsidRPr="007724B6" w:rsidDel="00904937" w:rsidRDefault="00FE4EB7" w:rsidP="001F3EEB">
      <w:pPr>
        <w:spacing w:after="120" w:line="240" w:lineRule="auto"/>
        <w:ind w:left="1701" w:hanging="1701"/>
        <w:rPr>
          <w:del w:id="141" w:author="Raphael Malyankar" w:date="2024-11-26T17:58:00Z" w16du:dateUtc="2024-11-27T00:58:00Z"/>
          <w:strike/>
          <w:lang w:val="en-GB"/>
        </w:rPr>
      </w:pPr>
      <w:del w:id="142" w:author="Raphael Malyankar" w:date="2024-11-26T17:58:00Z" w16du:dateUtc="2024-11-27T00:58:00Z">
        <w:r w:rsidRPr="007724B6" w:rsidDel="00904937">
          <w:rPr>
            <w:rFonts w:cs="Arial"/>
            <w:b/>
            <w:bCs/>
            <w:strike/>
            <w:sz w:val="22"/>
            <w:szCs w:val="22"/>
            <w:lang w:val="en-GB"/>
          </w:rPr>
          <w:delText xml:space="preserve">Specific </w:delText>
        </w:r>
        <w:r w:rsidR="005A5F41" w:rsidRPr="007724B6" w:rsidDel="00904937">
          <w:rPr>
            <w:rFonts w:cs="Arial"/>
            <w:b/>
            <w:bCs/>
            <w:strike/>
            <w:sz w:val="22"/>
            <w:szCs w:val="22"/>
            <w:lang w:val="en-GB"/>
          </w:rPr>
          <w:delText>Purpose:</w:delText>
        </w:r>
        <w:r w:rsidR="005A5F41" w:rsidRPr="007724B6" w:rsidDel="00904937">
          <w:rPr>
            <w:rFonts w:cs="Arial"/>
            <w:b/>
            <w:bCs/>
            <w:strike/>
            <w:lang w:val="en-GB"/>
          </w:rPr>
          <w:delText xml:space="preserve"> </w:delText>
        </w:r>
        <w:r w:rsidR="00165EA7" w:rsidRPr="007724B6" w:rsidDel="00904937">
          <w:rPr>
            <w:rFonts w:cs="Arial"/>
            <w:b/>
            <w:bCs/>
            <w:strike/>
            <w:lang w:val="en-GB"/>
          </w:rPr>
          <w:tab/>
        </w:r>
        <w:r w:rsidR="00113EC1" w:rsidRPr="007724B6" w:rsidDel="00904937">
          <w:rPr>
            <w:strike/>
            <w:lang w:val="en-GB"/>
          </w:rPr>
          <w:delText>N/A</w:delText>
        </w:r>
      </w:del>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43" w:name="_Toc183631294"/>
      <w:bookmarkStart w:id="144" w:name="_Toc412810747"/>
      <w:r w:rsidRPr="00CF30EA">
        <w:rPr>
          <w:lang w:val="en-GB"/>
        </w:rPr>
        <w:t>Specification metadata and maintenance</w:t>
      </w:r>
      <w:bookmarkEnd w:id="143"/>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45" w:name="_Toc183631295"/>
      <w:bookmarkEnd w:id="144"/>
      <w:r w:rsidRPr="00CF30EA">
        <w:t xml:space="preserve">Specification </w:t>
      </w:r>
      <w:r w:rsidR="00165EA7">
        <w:t>m</w:t>
      </w:r>
      <w:r w:rsidRPr="00CF30EA">
        <w:t>etadata</w:t>
      </w:r>
      <w:bookmarkEnd w:id="145"/>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6D4093F6"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113EC1">
        <w:rPr>
          <w:lang w:val="en-GB"/>
        </w:rPr>
        <w:t>Validation Checks – Information and Structure</w:t>
      </w:r>
    </w:p>
    <w:p w14:paraId="1501621B" w14:textId="2B8C2B5E"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del w:id="146" w:author="Raphael Malyankar" w:date="2024-11-26T17:55:00Z" w16du:dateUtc="2024-11-27T00:55:00Z">
        <w:r w:rsidDel="002A0A12">
          <w:rPr>
            <w:lang w:val="en-GB"/>
          </w:rPr>
          <w:delText>0.1.</w:delText>
        </w:r>
      </w:del>
      <w:del w:id="147" w:author="Raphael Malyankar" w:date="2024-10-30T18:02:00Z" w16du:dateUtc="2024-10-31T01:02:00Z">
        <w:r w:rsidDel="00746AD8">
          <w:rPr>
            <w:lang w:val="en-GB"/>
          </w:rPr>
          <w:delText>0</w:delText>
        </w:r>
      </w:del>
      <w:ins w:id="148" w:author="Raphael Malyankar" w:date="2024-11-26T17:55:00Z" w16du:dateUtc="2024-11-27T00:55:00Z">
        <w:r w:rsidR="002A0A12">
          <w:rPr>
            <w:lang w:val="en-GB"/>
          </w:rPr>
          <w:t>0.2.0</w:t>
        </w:r>
      </w:ins>
    </w:p>
    <w:p w14:paraId="0F27C97C" w14:textId="6DF18CCC"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del w:id="149" w:author="Raphael Malyankar" w:date="2024-10-30T18:01:00Z" w16du:dateUtc="2024-10-31T01:01:00Z">
        <w:r w:rsidR="004658C0" w:rsidDel="00746AD8">
          <w:rPr>
            <w:lang w:val="en-GB"/>
          </w:rPr>
          <w:delText>08</w:delText>
        </w:r>
      </w:del>
      <w:ins w:id="150" w:author="Raphael Malyankar" w:date="2024-11-26T17:55:00Z" w16du:dateUtc="2024-11-27T00:55:00Z">
        <w:r w:rsidR="002A0A12">
          <w:rPr>
            <w:lang w:val="en-GB"/>
          </w:rPr>
          <w:t>11-2</w:t>
        </w:r>
      </w:ins>
      <w:ins w:id="151" w:author="Raphael Malyankar" w:date="2024-11-26T17:56:00Z" w16du:dateUtc="2024-11-27T00:56:00Z">
        <w:r w:rsidR="002A0A12">
          <w:rPr>
            <w:lang w:val="en-GB"/>
          </w:rPr>
          <w:t>6</w:t>
        </w:r>
      </w:ins>
      <w:del w:id="152" w:author="Raphael Malyankar" w:date="2024-11-26T17:55:00Z" w16du:dateUtc="2024-11-27T00:55:00Z">
        <w:r w:rsidR="004658C0" w:rsidDel="002A0A12">
          <w:rPr>
            <w:lang w:val="en-GB"/>
          </w:rPr>
          <w:delText>-</w:delText>
        </w:r>
      </w:del>
      <w:del w:id="153" w:author="Raphael Malyankar" w:date="2024-10-30T18:02:00Z" w16du:dateUtc="2024-10-31T01:02:00Z">
        <w:r w:rsidR="004658C0" w:rsidDel="00746AD8">
          <w:rPr>
            <w:lang w:val="en-GB"/>
          </w:rPr>
          <w:delText>23</w:delText>
        </w:r>
      </w:del>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20F93027"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p>
    <w:p w14:paraId="3D5BEFB7" w14:textId="3AA0CDFD"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the S-100 Working Group (S-100 WG)</w:t>
      </w:r>
      <w:r w:rsidR="00C1013B" w:rsidRPr="00CF30EA">
        <w:rPr>
          <w:lang w:val="en-GB"/>
        </w:rPr>
        <w:t xml:space="preserve"> of the IHO and made available via the IHO Publications website. Maintenance of the Product Specification must conform to IHO Technical Resolution 2/2007 (revised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54" w:name="_Toc183631296"/>
      <w:bookmarkStart w:id="155" w:name="_Toc412810749"/>
      <w:commentRangeStart w:id="156"/>
      <w:r w:rsidRPr="00CF30EA">
        <w:t>Specification maintenance</w:t>
      </w:r>
      <w:commentRangeEnd w:id="156"/>
      <w:r w:rsidR="00C131AE">
        <w:rPr>
          <w:rStyle w:val="CommentReference"/>
          <w:b w:val="0"/>
          <w:bCs w:val="0"/>
          <w:lang w:val="en-AU"/>
        </w:rPr>
        <w:commentReference w:id="156"/>
      </w:r>
      <w:bookmarkEnd w:id="154"/>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55"/>
    <w:p w14:paraId="1BC15EB1" w14:textId="16F957C0" w:rsidR="00EC0C05" w:rsidRDefault="00EC0C05" w:rsidP="00913A48">
      <w:pPr>
        <w:spacing w:after="120" w:line="240" w:lineRule="auto"/>
        <w:rPr>
          <w:lang w:val="en-GB"/>
        </w:rPr>
      </w:pPr>
      <w:r w:rsidRPr="00CF30EA">
        <w:rPr>
          <w:lang w:val="en-GB"/>
        </w:rPr>
        <w:t>Changes to S-1</w:t>
      </w:r>
      <w:r w:rsidR="00113EC1">
        <w:rPr>
          <w:lang w:val="en-GB"/>
        </w:rPr>
        <w:t>58</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60966134" w14:textId="2F0CF1E6" w:rsidR="00BF4A3B" w:rsidRDefault="00C131AE" w:rsidP="00913A48">
      <w:pPr>
        <w:spacing w:after="120" w:line="240" w:lineRule="auto"/>
        <w:rPr>
          <w:lang w:val="en-GB"/>
        </w:rPr>
      </w:pPr>
      <w:r>
        <w:rPr>
          <w:lang w:val="en-GB"/>
        </w:rPr>
        <w:t xml:space="preserve">S-158 is a framework document describing the </w:t>
      </w:r>
      <w:r w:rsidR="009D629F">
        <w:rPr>
          <w:lang w:val="en-GB"/>
        </w:rPr>
        <w:t xml:space="preserve">content and basis for derived </w:t>
      </w:r>
      <w:r w:rsidR="00A45A72">
        <w:rPr>
          <w:lang w:val="en-GB"/>
        </w:rPr>
        <w:t xml:space="preserve">specifications </w:t>
      </w:r>
      <w:r w:rsidR="00B46BD0">
        <w:rPr>
          <w:lang w:val="en-GB"/>
        </w:rPr>
        <w:t>containing</w:t>
      </w:r>
      <w:r w:rsidR="00A45A72">
        <w:rPr>
          <w:lang w:val="en-GB"/>
        </w:rPr>
        <w:t xml:space="preserve"> validation checks </w:t>
      </w:r>
      <w:commentRangeStart w:id="157"/>
      <w:commentRangeStart w:id="158"/>
      <w:r w:rsidR="00A45A72">
        <w:rPr>
          <w:lang w:val="en-GB"/>
        </w:rPr>
        <w:t>for</w:t>
      </w:r>
      <w:commentRangeEnd w:id="157"/>
      <w:r w:rsidR="00ED286C">
        <w:rPr>
          <w:rStyle w:val="CommentReference"/>
        </w:rPr>
        <w:commentReference w:id="157"/>
      </w:r>
      <w:commentRangeEnd w:id="158"/>
      <w:r w:rsidR="00607752">
        <w:rPr>
          <w:rStyle w:val="CommentReference"/>
        </w:rPr>
        <w:commentReference w:id="158"/>
      </w:r>
      <w:r w:rsidR="00A45A72">
        <w:rPr>
          <w:lang w:val="en-GB"/>
        </w:rPr>
        <w:t xml:space="preserve"> </w:t>
      </w:r>
      <w:r w:rsidR="004B71B7" w:rsidRPr="004B71B7">
        <w:rPr>
          <w:lang w:val="en-GB"/>
        </w:rPr>
        <w:t xml:space="preserve">S-100 level, cross product validation and for </w:t>
      </w:r>
      <w:r w:rsidR="00A45A72">
        <w:rPr>
          <w:lang w:val="en-GB"/>
        </w:rPr>
        <w:t>individual Product Specifications</w:t>
      </w:r>
      <w:r w:rsidR="00B46BD0">
        <w:rPr>
          <w:lang w:val="en-GB"/>
        </w:rPr>
        <w:t>. T</w:t>
      </w:r>
      <w:r w:rsidR="00BF4A3B">
        <w:rPr>
          <w:lang w:val="en-GB"/>
        </w:rPr>
        <w:t xml:space="preserve">he descriptions of new editions, revisions, and clarifications in this clause reflect </w:t>
      </w:r>
      <w:r w:rsidR="00046139">
        <w:rPr>
          <w:lang w:val="en-GB"/>
        </w:rPr>
        <w:t>its special role</w:t>
      </w:r>
      <w:r w:rsidR="00BF4A3B">
        <w:rPr>
          <w:lang w:val="en-GB"/>
        </w:rPr>
        <w:t>.</w:t>
      </w:r>
    </w:p>
    <w:p w14:paraId="283F70B4" w14:textId="36681EF8" w:rsidR="00C131AE" w:rsidRPr="00CF30EA" w:rsidRDefault="00A45A72" w:rsidP="00913A48">
      <w:pPr>
        <w:spacing w:after="120" w:line="240" w:lineRule="auto"/>
        <w:rPr>
          <w:lang w:val="en-GB"/>
        </w:rPr>
      </w:pPr>
      <w:r>
        <w:rPr>
          <w:lang w:val="en-GB"/>
        </w:rPr>
        <w:t>S-158</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lastRenderedPageBreak/>
        <w:t>New Edition</w:t>
      </w:r>
    </w:p>
    <w:p w14:paraId="7C71EBEF" w14:textId="142B461E"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Pr="00CF30EA">
        <w:rPr>
          <w:lang w:val="en-GB"/>
        </w:rPr>
        <w:t xml:space="preserve"> introduce significant changes. </w:t>
      </w:r>
      <w:r w:rsidRPr="00423EF0">
        <w:rPr>
          <w:i/>
          <w:lang w:val="en-GB"/>
        </w:rPr>
        <w:t>New Editions</w:t>
      </w:r>
      <w:r w:rsidRPr="00CF30EA">
        <w:rPr>
          <w:lang w:val="en-GB"/>
        </w:rPr>
        <w:t xml:space="preserve"> enable new concepts, such as the ability to support new functions or applications, or the introduction of new constructs or data types</w:t>
      </w:r>
      <w:r w:rsidR="00C131AE">
        <w:rPr>
          <w:lang w:val="en-GB"/>
        </w:rPr>
        <w:t xml:space="preserve">, or significant changes to the basic information or check structure required to be used by derived </w:t>
      </w:r>
      <w:r w:rsidR="00835384">
        <w:rPr>
          <w:lang w:val="en-GB"/>
        </w:rPr>
        <w:t>specifications</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S-1</w:t>
      </w:r>
      <w:r w:rsidR="00113EC1">
        <w:rPr>
          <w:lang w:val="en-GB"/>
        </w:rPr>
        <w:t>58</w:t>
      </w:r>
      <w:r w:rsidR="00835384">
        <w:rPr>
          <w:lang w:val="en-GB"/>
        </w:rPr>
        <w:t xml:space="preserve"> and its derived specifications</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581C4DB5"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835384">
        <w:rPr>
          <w:lang w:val="en-GB"/>
        </w:rPr>
        <w:t xml:space="preserve"> or its derived specifications</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4BAED4CC" w:rsidR="00C131AE" w:rsidRDefault="00EC0C05" w:rsidP="00423EF0">
      <w:pPr>
        <w:spacing w:after="120" w:line="240" w:lineRule="auto"/>
        <w:rPr>
          <w:lang w:val="en-GB"/>
        </w:rPr>
      </w:pPr>
      <w:r w:rsidRPr="00CF30EA">
        <w:rPr>
          <w:lang w:val="en-GB"/>
        </w:rPr>
        <w:t xml:space="preserve">Changes in a revision are minor and ensure backward compatibility </w:t>
      </w:r>
      <w:r w:rsidR="00113EC1">
        <w:rPr>
          <w:lang w:val="en-GB"/>
        </w:rPr>
        <w:t xml:space="preserve">of derived </w:t>
      </w:r>
      <w:r w:rsidR="00835384">
        <w:rPr>
          <w:lang w:val="en-GB"/>
        </w:rPr>
        <w:t>specifications</w:t>
      </w:r>
      <w:r w:rsidR="00113EC1">
        <w:rPr>
          <w:lang w:val="en-GB"/>
        </w:rPr>
        <w:t xml:space="preserve"> </w:t>
      </w:r>
      <w:r w:rsidRPr="00CF30EA">
        <w:rPr>
          <w:lang w:val="en-GB"/>
        </w:rPr>
        <w:t>with the</w:t>
      </w:r>
      <w:r w:rsidR="00C131AE">
        <w:rPr>
          <w:lang w:val="en-GB"/>
        </w:rPr>
        <w:t>ir</w:t>
      </w:r>
      <w:r w:rsidRPr="00CF30EA">
        <w:rPr>
          <w:lang w:val="en-GB"/>
        </w:rPr>
        <w:t xml:space="preserve"> previous versions within the same Edition.</w:t>
      </w:r>
      <w:r w:rsidR="00A45A72">
        <w:rPr>
          <w:lang w:val="en-GB"/>
        </w:rPr>
        <w:t xml:space="preserve"> New revisions, for example, introduce new optional structural elements or</w:t>
      </w:r>
      <w:r w:rsidR="00835384">
        <w:rPr>
          <w:lang w:val="en-GB"/>
        </w:rPr>
        <w:t xml:space="preserve"> additional</w:t>
      </w:r>
      <w:r w:rsidR="00A45A72">
        <w:rPr>
          <w:lang w:val="en-GB"/>
        </w:rPr>
        <w:t xml:space="preserve"> recommendations for derived documents.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10764D66" w14:textId="76A16C3E" w:rsidR="00A6513D" w:rsidRPr="00CF30EA" w:rsidRDefault="00A6513D" w:rsidP="00423EF0">
      <w:pPr>
        <w:spacing w:after="120" w:line="240" w:lineRule="auto"/>
        <w:rPr>
          <w:lang w:val="en-GB"/>
        </w:rPr>
      </w:pPr>
      <w:r w:rsidRPr="00CF30EA">
        <w:rPr>
          <w:i/>
          <w:lang w:val="en-GB"/>
        </w:rPr>
        <w:t>Clarifications</w:t>
      </w:r>
      <w:r w:rsidRPr="00CF30EA">
        <w:rPr>
          <w:lang w:val="en-GB"/>
        </w:rPr>
        <w:t xml:space="preserve"> are non-substantive changes to S-1</w:t>
      </w:r>
      <w:r w:rsidR="00835384">
        <w:rPr>
          <w:lang w:val="en-GB"/>
        </w:rPr>
        <w:t>58</w:t>
      </w:r>
      <w:r w:rsidRPr="00CF30EA">
        <w:rPr>
          <w:lang w:val="en-GB"/>
        </w:rPr>
        <w:t xml:space="preserve">. Typically, </w:t>
      </w:r>
      <w:r w:rsidRPr="00423EF0">
        <w:rPr>
          <w:i/>
          <w:lang w:val="en-GB"/>
        </w:rPr>
        <w:t>clarifications</w:t>
      </w:r>
      <w:r w:rsidRPr="00CF30EA">
        <w:rPr>
          <w:lang w:val="en-GB"/>
        </w:rPr>
        <w:t xml:space="preserve">: remove ambiguity; correct grammatical and spelling errors; amend or update cross references; </w:t>
      </w:r>
      <w:r w:rsidR="00423EF0">
        <w:rPr>
          <w:lang w:val="en-GB"/>
        </w:rPr>
        <w:t xml:space="preserve">and </w:t>
      </w:r>
      <w:r w:rsidRPr="00CF30EA">
        <w:rPr>
          <w:lang w:val="en-GB"/>
        </w:rPr>
        <w:t xml:space="preserve">insert improved graphics. A </w:t>
      </w:r>
      <w:r w:rsidRPr="00CF30EA">
        <w:rPr>
          <w:i/>
          <w:lang w:val="en-GB"/>
        </w:rPr>
        <w:t>clarification</w:t>
      </w:r>
      <w:r w:rsidRPr="00CF30EA">
        <w:rPr>
          <w:lang w:val="en-GB"/>
        </w:rPr>
        <w:t xml:space="preserve"> must not cause any substantive semantic change to S-1</w:t>
      </w:r>
      <w:r w:rsidR="00835384">
        <w:rPr>
          <w:lang w:val="en-GB"/>
        </w:rPr>
        <w:t>58 or its derived specifications</w:t>
      </w:r>
      <w:r w:rsidRPr="00CF30EA">
        <w:rPr>
          <w:lang w:val="en-GB"/>
        </w:rPr>
        <w:t>.</w:t>
      </w:r>
    </w:p>
    <w:p w14:paraId="5585B083" w14:textId="77777777" w:rsidR="00693639" w:rsidRPr="00CF30EA" w:rsidRDefault="00A6513D" w:rsidP="00423EF0">
      <w:pPr>
        <w:spacing w:after="120" w:line="240" w:lineRule="auto"/>
        <w:rPr>
          <w:lang w:val="en-GB"/>
        </w:rPr>
      </w:pPr>
      <w:r w:rsidRPr="00CF30EA">
        <w:rPr>
          <w:lang w:val="en-GB"/>
        </w:rPr>
        <w:t xml:space="preserve">Changes in a </w:t>
      </w:r>
      <w:r w:rsidRPr="00AB1767">
        <w:rPr>
          <w:i/>
          <w:lang w:val="en-GB"/>
        </w:rPr>
        <w:t>clarification</w:t>
      </w:r>
      <w:r w:rsidRPr="00CF30EA">
        <w:rPr>
          <w:lang w:val="en-GB"/>
        </w:rPr>
        <w:t xml:space="preserve"> are minor and ensure backward compatibility with the previous versions within the same </w:t>
      </w:r>
      <w:commentRangeStart w:id="159"/>
      <w:commentRangeStart w:id="160"/>
      <w:r w:rsidRPr="00CF30EA">
        <w:rPr>
          <w:lang w:val="en-GB"/>
        </w:rPr>
        <w:t>Edition</w:t>
      </w:r>
      <w:commentRangeEnd w:id="159"/>
      <w:r w:rsidR="00ED286C">
        <w:rPr>
          <w:rStyle w:val="CommentReference"/>
        </w:rPr>
        <w:commentReference w:id="159"/>
      </w:r>
      <w:commentRangeEnd w:id="160"/>
      <w:r w:rsidR="004B71B7">
        <w:rPr>
          <w:rStyle w:val="CommentReference"/>
        </w:rPr>
        <w:commentReference w:id="160"/>
      </w:r>
      <w:r w:rsidRPr="00CF30EA">
        <w:rPr>
          <w:lang w:val="en-GB"/>
        </w:rPr>
        <w:t xml:space="preserve">. </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4E0473EF"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0ACB05D6" w14:textId="45B449A3" w:rsidR="00861E96" w:rsidRDefault="00AF7EDC" w:rsidP="00611211">
      <w:pPr>
        <w:pStyle w:val="Heading1"/>
        <w:rPr>
          <w:lang w:val="en-GB"/>
        </w:rPr>
      </w:pPr>
      <w:bookmarkStart w:id="161" w:name="_Toc183631297"/>
      <w:r>
        <w:rPr>
          <w:lang w:val="en-GB"/>
        </w:rPr>
        <w:t xml:space="preserve">Structure of </w:t>
      </w:r>
      <w:r w:rsidR="001E1971">
        <w:rPr>
          <w:lang w:val="en-GB"/>
        </w:rPr>
        <w:t xml:space="preserve">S-158 </w:t>
      </w:r>
      <w:r w:rsidR="009C199D">
        <w:rPr>
          <w:lang w:val="en-GB"/>
        </w:rPr>
        <w:t>Publication</w:t>
      </w:r>
      <w:r>
        <w:rPr>
          <w:lang w:val="en-GB"/>
        </w:rPr>
        <w:t xml:space="preserve"> Series</w:t>
      </w:r>
      <w:bookmarkEnd w:id="161"/>
    </w:p>
    <w:p w14:paraId="2B90C81F" w14:textId="2F62FA78" w:rsidR="00C0724E" w:rsidRDefault="00C0724E" w:rsidP="00C0724E">
      <w:pPr>
        <w:pStyle w:val="Heading2"/>
        <w:rPr>
          <w:ins w:id="162" w:author="Raphael Malyankar" w:date="2024-11-27T18:08:00Z" w16du:dateUtc="2024-11-28T01:08:00Z"/>
          <w:lang w:val="en-GB"/>
        </w:rPr>
      </w:pPr>
      <w:bookmarkStart w:id="163" w:name="_Toc183631298"/>
      <w:ins w:id="164" w:author="Raphael Malyankar" w:date="2024-11-27T18:08:00Z" w16du:dateUtc="2024-11-28T01:08:00Z">
        <w:r>
          <w:rPr>
            <w:lang w:val="en-GB"/>
          </w:rPr>
          <w:t>Overview</w:t>
        </w:r>
      </w:ins>
      <w:ins w:id="165" w:author="Raphael Malyankar" w:date="2024-11-27T18:10:00Z" w16du:dateUtc="2024-11-28T01:10:00Z">
        <w:r>
          <w:rPr>
            <w:lang w:val="en-GB"/>
          </w:rPr>
          <w:t xml:space="preserve"> of S-158 </w:t>
        </w:r>
      </w:ins>
      <w:ins w:id="166" w:author="Raphael Malyankar" w:date="2024-11-27T18:56:00Z" w16du:dateUtc="2024-11-28T01:56:00Z">
        <w:r w:rsidR="008D3630">
          <w:rPr>
            <w:lang w:val="en-GB"/>
          </w:rPr>
          <w:t xml:space="preserve">specification </w:t>
        </w:r>
      </w:ins>
      <w:ins w:id="167" w:author="Raphael Malyankar" w:date="2024-11-27T18:10:00Z" w16du:dateUtc="2024-11-28T01:10:00Z">
        <w:r>
          <w:rPr>
            <w:lang w:val="en-GB"/>
          </w:rPr>
          <w:t>series</w:t>
        </w:r>
      </w:ins>
      <w:bookmarkEnd w:id="163"/>
    </w:p>
    <w:p w14:paraId="4994AE91" w14:textId="269E8CEB" w:rsidR="001A7818" w:rsidRDefault="00420793" w:rsidP="00AB1767">
      <w:pPr>
        <w:tabs>
          <w:tab w:val="left" w:pos="1701"/>
        </w:tabs>
        <w:spacing w:after="120" w:line="240" w:lineRule="auto"/>
        <w:rPr>
          <w:lang w:val="en-GB"/>
        </w:rPr>
      </w:pPr>
      <w:r>
        <w:rPr>
          <w:lang w:val="en-GB"/>
        </w:rPr>
        <w:t xml:space="preserve">The S-158 series of </w:t>
      </w:r>
      <w:r w:rsidR="009C199D">
        <w:rPr>
          <w:lang w:val="en-GB"/>
        </w:rPr>
        <w:t>publications</w:t>
      </w:r>
      <w:r>
        <w:rPr>
          <w:lang w:val="en-GB"/>
        </w:rPr>
        <w:t xml:space="preserve"> </w:t>
      </w:r>
      <w:r w:rsidR="001A7818">
        <w:rPr>
          <w:lang w:val="en-GB"/>
        </w:rPr>
        <w:t>defines checks for verifying the correctness</w:t>
      </w:r>
      <w:r w:rsidR="007459B9">
        <w:rPr>
          <w:lang w:val="en-GB"/>
        </w:rPr>
        <w:t xml:space="preserve">, completeness and integrity </w:t>
      </w:r>
      <w:r w:rsidR="001A7818">
        <w:rPr>
          <w:lang w:val="en-GB"/>
        </w:rPr>
        <w:t>of S-100-based datasets and exchange sets. It consists of the following:</w:t>
      </w:r>
    </w:p>
    <w:p w14:paraId="6066E49C" w14:textId="1A201CB4" w:rsidR="00EB7019" w:rsidRPr="00EC57F1" w:rsidRDefault="001A7818" w:rsidP="00ED286C">
      <w:pPr>
        <w:pStyle w:val="ListParagraph"/>
        <w:numPr>
          <w:ilvl w:val="0"/>
          <w:numId w:val="37"/>
        </w:numPr>
        <w:tabs>
          <w:tab w:val="left" w:pos="1701"/>
        </w:tabs>
        <w:spacing w:line="240" w:lineRule="auto"/>
        <w:rPr>
          <w:lang w:val="en-GB"/>
        </w:rPr>
      </w:pPr>
      <w:r w:rsidRPr="00EC57F1">
        <w:rPr>
          <w:lang w:val="en-GB"/>
        </w:rPr>
        <w:t xml:space="preserve">A </w:t>
      </w:r>
      <w:r w:rsidR="001E1971" w:rsidRPr="00EC57F1">
        <w:rPr>
          <w:lang w:val="en-GB"/>
        </w:rPr>
        <w:t>framework</w:t>
      </w:r>
      <w:r w:rsidRPr="00EC57F1">
        <w:rPr>
          <w:lang w:val="en-GB"/>
        </w:rPr>
        <w:t xml:space="preserve"> </w:t>
      </w:r>
      <w:r w:rsidR="009C199D" w:rsidRPr="00EC57F1">
        <w:rPr>
          <w:lang w:val="en-GB"/>
        </w:rPr>
        <w:t>publication</w:t>
      </w:r>
      <w:r w:rsidRPr="00EC57F1">
        <w:rPr>
          <w:lang w:val="en-GB"/>
        </w:rPr>
        <w:t xml:space="preserve"> (S-158</w:t>
      </w:r>
      <w:r w:rsidR="000A1EEF" w:rsidRPr="00EC57F1">
        <w:rPr>
          <w:lang w:val="en-GB"/>
        </w:rPr>
        <w:t xml:space="preserve"> – this document</w:t>
      </w:r>
      <w:r w:rsidRPr="00EC57F1">
        <w:rPr>
          <w:lang w:val="en-GB"/>
        </w:rPr>
        <w:t xml:space="preserve">), which </w:t>
      </w:r>
      <w:r w:rsidR="00EB7019" w:rsidRPr="00EC57F1">
        <w:rPr>
          <w:lang w:val="en-GB"/>
        </w:rPr>
        <w:t xml:space="preserve">explains the roles of the different </w:t>
      </w:r>
      <w:r w:rsidR="009C199D" w:rsidRPr="00EC57F1">
        <w:rPr>
          <w:lang w:val="en-GB"/>
        </w:rPr>
        <w:t>publications</w:t>
      </w:r>
      <w:r w:rsidR="00EB7019" w:rsidRPr="00EC57F1">
        <w:rPr>
          <w:lang w:val="en-GB"/>
        </w:rPr>
        <w:t xml:space="preserve"> belonging to the S-158 series, </w:t>
      </w:r>
      <w:r w:rsidRPr="00EC57F1">
        <w:rPr>
          <w:lang w:val="en-GB"/>
        </w:rPr>
        <w:t>defi</w:t>
      </w:r>
      <w:r w:rsidR="001E1971" w:rsidRPr="00EC57F1">
        <w:rPr>
          <w:lang w:val="en-GB"/>
        </w:rPr>
        <w:t xml:space="preserve">nes </w:t>
      </w:r>
      <w:r w:rsidR="00EB7019" w:rsidRPr="00EC57F1">
        <w:rPr>
          <w:lang w:val="en-GB"/>
        </w:rPr>
        <w:t>a</w:t>
      </w:r>
      <w:r w:rsidR="001E1971" w:rsidRPr="00EC57F1">
        <w:rPr>
          <w:lang w:val="en-GB"/>
        </w:rPr>
        <w:t xml:space="preserve"> basic structure </w:t>
      </w:r>
      <w:r w:rsidR="00EB7019" w:rsidRPr="00EC57F1">
        <w:rPr>
          <w:lang w:val="en-GB"/>
        </w:rPr>
        <w:t>for specifying</w:t>
      </w:r>
      <w:r w:rsidR="001E1971" w:rsidRPr="00EC57F1">
        <w:rPr>
          <w:lang w:val="en-GB"/>
        </w:rPr>
        <w:t xml:space="preserve"> validation checks, </w:t>
      </w:r>
      <w:r w:rsidR="00EB7019" w:rsidRPr="00EC57F1">
        <w:rPr>
          <w:lang w:val="en-GB"/>
        </w:rPr>
        <w:t xml:space="preserve">and provides foundational material shared by </w:t>
      </w:r>
      <w:r w:rsidR="009C199D" w:rsidRPr="00EC57F1">
        <w:rPr>
          <w:lang w:val="en-GB"/>
        </w:rPr>
        <w:t>publications specifying</w:t>
      </w:r>
      <w:r w:rsidR="00EB7019" w:rsidRPr="00EC57F1">
        <w:rPr>
          <w:lang w:val="en-GB"/>
        </w:rPr>
        <w:t xml:space="preserve"> validation checks for different data products. </w:t>
      </w:r>
    </w:p>
    <w:p w14:paraId="5F432A79" w14:textId="40C41385" w:rsidR="001A7818" w:rsidRPr="00EC57F1" w:rsidRDefault="001A7818" w:rsidP="00ED286C">
      <w:pPr>
        <w:pStyle w:val="ListParagraph"/>
        <w:numPr>
          <w:ilvl w:val="0"/>
          <w:numId w:val="37"/>
        </w:numPr>
        <w:tabs>
          <w:tab w:val="left" w:pos="1701"/>
        </w:tabs>
        <w:spacing w:line="240" w:lineRule="auto"/>
        <w:rPr>
          <w:lang w:val="en-GB"/>
        </w:rPr>
      </w:pPr>
      <w:r w:rsidRPr="00EC57F1">
        <w:rPr>
          <w:lang w:val="en-GB"/>
        </w:rPr>
        <w:t xml:space="preserve">A </w:t>
      </w:r>
      <w:r w:rsidR="009C199D" w:rsidRPr="00EC57F1">
        <w:rPr>
          <w:lang w:val="en-GB"/>
        </w:rPr>
        <w:t xml:space="preserve">specification (S-158:100) containing a </w:t>
      </w:r>
      <w:r w:rsidRPr="00EC57F1">
        <w:rPr>
          <w:lang w:val="en-GB"/>
        </w:rPr>
        <w:t>set of common checks derived from the S-100 standard</w:t>
      </w:r>
      <w:r w:rsidR="009C199D" w:rsidRPr="00EC57F1">
        <w:rPr>
          <w:lang w:val="en-GB"/>
        </w:rPr>
        <w:t xml:space="preserve"> itself</w:t>
      </w:r>
      <w:r w:rsidRPr="00EC57F1">
        <w:rPr>
          <w:lang w:val="en-GB"/>
        </w:rPr>
        <w:t xml:space="preserve">, </w:t>
      </w:r>
      <w:r w:rsidR="009C199D" w:rsidRPr="00EC57F1">
        <w:rPr>
          <w:lang w:val="en-GB"/>
        </w:rPr>
        <w:t>defining a set of</w:t>
      </w:r>
      <w:r w:rsidRPr="00EC57F1">
        <w:rPr>
          <w:lang w:val="en-GB"/>
        </w:rPr>
        <w:t xml:space="preserve"> validation checks </w:t>
      </w:r>
      <w:r w:rsidR="009C199D" w:rsidRPr="00EC57F1">
        <w:rPr>
          <w:lang w:val="en-GB"/>
        </w:rPr>
        <w:t>which are</w:t>
      </w:r>
      <w:r w:rsidR="00EB7019" w:rsidRPr="00EC57F1">
        <w:rPr>
          <w:lang w:val="en-GB"/>
        </w:rPr>
        <w:t xml:space="preserve"> </w:t>
      </w:r>
      <w:commentRangeStart w:id="168"/>
      <w:commentRangeStart w:id="169"/>
      <w:r w:rsidR="00EB7019" w:rsidRPr="00EC57F1">
        <w:rPr>
          <w:lang w:val="en-GB"/>
        </w:rPr>
        <w:t xml:space="preserve">applicable to </w:t>
      </w:r>
      <w:r w:rsidR="009C199D" w:rsidRPr="00EC57F1">
        <w:rPr>
          <w:lang w:val="en-GB"/>
        </w:rPr>
        <w:t xml:space="preserve">all </w:t>
      </w:r>
      <w:r w:rsidR="00EB7019" w:rsidRPr="00EC57F1">
        <w:rPr>
          <w:lang w:val="en-GB"/>
        </w:rPr>
        <w:t>S-100 based data products</w:t>
      </w:r>
      <w:r w:rsidR="009C199D" w:rsidRPr="00EC57F1">
        <w:rPr>
          <w:lang w:val="en-GB"/>
        </w:rPr>
        <w:t xml:space="preserve"> </w:t>
      </w:r>
      <w:commentRangeEnd w:id="168"/>
      <w:r w:rsidR="00ED286C">
        <w:rPr>
          <w:rStyle w:val="CommentReference"/>
        </w:rPr>
        <w:commentReference w:id="168"/>
      </w:r>
      <w:commentRangeEnd w:id="169"/>
      <w:r w:rsidR="00607752">
        <w:rPr>
          <w:rStyle w:val="CommentReference"/>
        </w:rPr>
        <w:commentReference w:id="169"/>
      </w:r>
      <w:r w:rsidR="009C199D" w:rsidRPr="00EC57F1">
        <w:rPr>
          <w:lang w:val="en-GB"/>
        </w:rPr>
        <w:t>which conform to Product Specifications based on a particular version of the S-100 standard.</w:t>
      </w:r>
      <w:r w:rsidR="003F69BB">
        <w:rPr>
          <w:lang w:val="en-GB"/>
        </w:rPr>
        <w:t xml:space="preserve"> </w:t>
      </w:r>
      <w:ins w:id="170" w:author="Raphael Malyankar" w:date="2024-08-26T00:00:00Z" w16du:dateUtc="2024-08-26T07:00:00Z">
        <w:r w:rsidR="00C24CAE">
          <w:rPr>
            <w:lang w:val="en-GB"/>
          </w:rPr>
          <w:t>(</w:t>
        </w:r>
      </w:ins>
      <w:ins w:id="171" w:author="Raphael Malyankar" w:date="2024-08-26T00:02:00Z" w16du:dateUtc="2024-08-26T07:02:00Z">
        <w:r w:rsidR="00C24CAE" w:rsidRPr="00C24CAE">
          <w:rPr>
            <w:lang w:val="en-GB"/>
          </w:rPr>
          <w:t xml:space="preserve">Not all checks will apply to </w:t>
        </w:r>
        <w:r w:rsidR="00C24CAE">
          <w:rPr>
            <w:lang w:val="en-GB"/>
          </w:rPr>
          <w:t>every</w:t>
        </w:r>
        <w:r w:rsidR="00C24CAE" w:rsidRPr="00C24CAE">
          <w:rPr>
            <w:lang w:val="en-GB"/>
          </w:rPr>
          <w:t xml:space="preserve"> S-100 product, for example checks </w:t>
        </w:r>
        <w:r w:rsidR="00C24CAE">
          <w:rPr>
            <w:lang w:val="en-GB"/>
          </w:rPr>
          <w:t xml:space="preserve">relating to the GML data format </w:t>
        </w:r>
        <w:r w:rsidR="00C24CAE" w:rsidRPr="00C24CAE">
          <w:rPr>
            <w:lang w:val="en-GB"/>
          </w:rPr>
          <w:t xml:space="preserve">will not apply to </w:t>
        </w:r>
        <w:r w:rsidR="00C24CAE">
          <w:rPr>
            <w:lang w:val="en-GB"/>
          </w:rPr>
          <w:t xml:space="preserve">data products like </w:t>
        </w:r>
        <w:r w:rsidR="00C24CAE" w:rsidRPr="00C24CAE">
          <w:rPr>
            <w:lang w:val="en-GB"/>
          </w:rPr>
          <w:t>S-101</w:t>
        </w:r>
      </w:ins>
      <w:ins w:id="172" w:author="Raphael Malyankar" w:date="2024-08-26T00:03:00Z" w16du:dateUtc="2024-08-26T07:03:00Z">
        <w:r w:rsidR="00C24CAE">
          <w:rPr>
            <w:lang w:val="en-GB"/>
          </w:rPr>
          <w:t xml:space="preserve"> which use the ISO 8211 data format</w:t>
        </w:r>
      </w:ins>
      <w:ins w:id="173" w:author="Raphael Malyankar" w:date="2024-08-26T00:02:00Z" w16du:dateUtc="2024-08-26T07:02:00Z">
        <w:r w:rsidR="00C24CAE" w:rsidRPr="00C24CAE">
          <w:rPr>
            <w:lang w:val="en-GB"/>
          </w:rPr>
          <w:t>.</w:t>
        </w:r>
      </w:ins>
      <w:ins w:id="174" w:author="Raphael Malyankar" w:date="2024-08-26T00:00:00Z" w16du:dateUtc="2024-08-26T07:00:00Z">
        <w:r w:rsidR="00C24CAE">
          <w:rPr>
            <w:lang w:val="en-GB"/>
          </w:rPr>
          <w:t xml:space="preserve">) </w:t>
        </w:r>
      </w:ins>
      <w:r w:rsidR="003F69BB">
        <w:rPr>
          <w:lang w:val="en-GB"/>
        </w:rPr>
        <w:t>Generic checks for feature catalogues are defined in this document, except for product-specific checks deriving from constraints in individual Product Specifications</w:t>
      </w:r>
    </w:p>
    <w:p w14:paraId="3BDAB88B" w14:textId="77777777" w:rsidR="003F69BB" w:rsidRDefault="009C199D" w:rsidP="00ED286C">
      <w:pPr>
        <w:pStyle w:val="ListParagraph"/>
        <w:numPr>
          <w:ilvl w:val="0"/>
          <w:numId w:val="37"/>
        </w:numPr>
        <w:tabs>
          <w:tab w:val="left" w:pos="1701"/>
        </w:tabs>
        <w:spacing w:line="240" w:lineRule="auto"/>
        <w:rPr>
          <w:lang w:val="en-GB"/>
        </w:rPr>
      </w:pPr>
      <w:r w:rsidRPr="00EC57F1">
        <w:rPr>
          <w:lang w:val="en-GB"/>
        </w:rPr>
        <w:t>Specifications containing p</w:t>
      </w:r>
      <w:r w:rsidR="001A7818" w:rsidRPr="00EC57F1">
        <w:rPr>
          <w:lang w:val="en-GB"/>
        </w:rPr>
        <w:t>roduct-specific checks (</w:t>
      </w:r>
      <w:r w:rsidR="00EC57F1" w:rsidRPr="00EC57F1">
        <w:rPr>
          <w:lang w:val="en-GB"/>
        </w:rPr>
        <w:t xml:space="preserve">designated </w:t>
      </w:r>
      <w:r w:rsidR="001A7818" w:rsidRPr="00EC57F1">
        <w:rPr>
          <w:lang w:val="en-GB"/>
        </w:rPr>
        <w:t>S-158:1xx</w:t>
      </w:r>
      <w:r w:rsidR="007A00B6" w:rsidRPr="00EC57F1">
        <w:rPr>
          <w:lang w:val="en-GB"/>
        </w:rPr>
        <w:t>, where “1xx” denotes the data product according to the official number assigned by the IHO</w:t>
      </w:r>
      <w:r w:rsidR="001A7818" w:rsidRPr="00EC57F1">
        <w:rPr>
          <w:lang w:val="en-GB"/>
        </w:rPr>
        <w:t>). Each S-158:1xx specification defines validation checks for verifying conformance to constraints defined in individual Product Specifications.</w:t>
      </w:r>
      <w:r w:rsidRPr="00EC57F1">
        <w:rPr>
          <w:lang w:val="en-GB"/>
        </w:rPr>
        <w:t xml:space="preserve"> For example, S-158:101 specifies validation checks for the S-101 (ENC) Product Specification.</w:t>
      </w:r>
    </w:p>
    <w:p w14:paraId="48DBD7EE" w14:textId="0804D136" w:rsidR="00420793" w:rsidRDefault="00000E9B" w:rsidP="003F69BB">
      <w:pPr>
        <w:pStyle w:val="ListParagraph"/>
        <w:tabs>
          <w:tab w:val="left" w:pos="1701"/>
        </w:tabs>
        <w:spacing w:line="240" w:lineRule="auto"/>
        <w:rPr>
          <w:lang w:val="en-GB"/>
        </w:rPr>
      </w:pPr>
      <w:r w:rsidRPr="00000E9B">
        <w:rPr>
          <w:lang w:val="en-GB"/>
        </w:rPr>
        <w:lastRenderedPageBreak/>
        <w:t xml:space="preserve">The </w:t>
      </w:r>
      <w:r>
        <w:rPr>
          <w:lang w:val="en-GB"/>
        </w:rPr>
        <w:t>product-specific</w:t>
      </w:r>
      <w:r w:rsidRPr="00000E9B">
        <w:rPr>
          <w:lang w:val="en-GB"/>
        </w:rPr>
        <w:t xml:space="preserve"> validation check</w:t>
      </w:r>
      <w:r>
        <w:rPr>
          <w:lang w:val="en-GB"/>
        </w:rPr>
        <w:t xml:space="preserve"> specifications </w:t>
      </w:r>
      <w:r w:rsidRPr="00000E9B">
        <w:rPr>
          <w:lang w:val="en-GB"/>
        </w:rPr>
        <w:t xml:space="preserve">only contain checks that </w:t>
      </w:r>
      <w:r>
        <w:rPr>
          <w:lang w:val="en-GB"/>
        </w:rPr>
        <w:t>are not mandated by</w:t>
      </w:r>
      <w:r w:rsidRPr="00000E9B">
        <w:rPr>
          <w:lang w:val="en-GB"/>
        </w:rPr>
        <w:t xml:space="preserve"> S-100</w:t>
      </w:r>
      <w:r>
        <w:rPr>
          <w:lang w:val="en-GB"/>
        </w:rPr>
        <w:t>, for example, checks that</w:t>
      </w:r>
      <w:r w:rsidRPr="00000E9B">
        <w:rPr>
          <w:lang w:val="en-GB"/>
        </w:rPr>
        <w:t xml:space="preserve"> constrain </w:t>
      </w:r>
      <w:r w:rsidR="003F69BB">
        <w:rPr>
          <w:lang w:val="en-GB"/>
        </w:rPr>
        <w:t xml:space="preserve">application schemas and feature catalogues in ways not specified in S-100. </w:t>
      </w:r>
    </w:p>
    <w:p w14:paraId="592A6B2C" w14:textId="67FA577C" w:rsidR="00000E9B" w:rsidRPr="00EC57F1" w:rsidRDefault="00000E9B" w:rsidP="00ED286C">
      <w:pPr>
        <w:pStyle w:val="ListParagraph"/>
        <w:numPr>
          <w:ilvl w:val="0"/>
          <w:numId w:val="37"/>
        </w:numPr>
        <w:tabs>
          <w:tab w:val="left" w:pos="1701"/>
        </w:tabs>
        <w:spacing w:line="240" w:lineRule="auto"/>
        <w:rPr>
          <w:lang w:val="en-GB"/>
        </w:rPr>
      </w:pPr>
      <w:r>
        <w:rPr>
          <w:lang w:val="en-GB"/>
        </w:rPr>
        <w:t>Interoperability and cross-product validation checks (S-158:98). These checks are derived from considerations for interoperability of different S-100 data products as described in S-98.</w:t>
      </w:r>
    </w:p>
    <w:p w14:paraId="11BFB623" w14:textId="52D8CCE9" w:rsidR="007A00B6" w:rsidRDefault="009C199D" w:rsidP="00AB1767">
      <w:pPr>
        <w:tabs>
          <w:tab w:val="left" w:pos="1701"/>
        </w:tabs>
        <w:spacing w:after="120" w:line="240" w:lineRule="auto"/>
        <w:rPr>
          <w:lang w:val="en-GB"/>
        </w:rPr>
      </w:pPr>
      <w:r>
        <w:rPr>
          <w:lang w:val="en-GB"/>
        </w:rPr>
        <w:t xml:space="preserve">Each of the above specifications is a separate publication maintained by </w:t>
      </w:r>
      <w:r w:rsidR="00EC57F1">
        <w:rPr>
          <w:lang w:val="en-GB"/>
        </w:rPr>
        <w:t>the</w:t>
      </w:r>
      <w:r>
        <w:rPr>
          <w:lang w:val="en-GB"/>
        </w:rPr>
        <w:t xml:space="preserve"> appropriate responsible group</w:t>
      </w:r>
      <w:r w:rsidR="007A00B6">
        <w:rPr>
          <w:lang w:val="en-GB"/>
        </w:rPr>
        <w:t xml:space="preserve">. The S100WG maintains S-158 and S-158:100. Specifications for different S-1xx products are maintained by the </w:t>
      </w:r>
      <w:r w:rsidR="00EC57F1">
        <w:rPr>
          <w:lang w:val="en-GB"/>
        </w:rPr>
        <w:t xml:space="preserve">‘owner </w:t>
      </w:r>
      <w:r w:rsidR="007A00B6">
        <w:rPr>
          <w:lang w:val="en-GB"/>
        </w:rPr>
        <w:t>groups</w:t>
      </w:r>
      <w:r w:rsidR="00EC57F1">
        <w:rPr>
          <w:lang w:val="en-GB"/>
        </w:rPr>
        <w:t>’</w:t>
      </w:r>
      <w:r w:rsidR="007A00B6">
        <w:rPr>
          <w:lang w:val="en-GB"/>
        </w:rPr>
        <w:t xml:space="preserve"> responsible for the corresponding Product Specification.</w:t>
      </w:r>
    </w:p>
    <w:p w14:paraId="212EA14A" w14:textId="622FA5AE" w:rsidR="007A00B6" w:rsidRDefault="00EC57F1" w:rsidP="00AB1767">
      <w:pPr>
        <w:tabs>
          <w:tab w:val="left" w:pos="1701"/>
        </w:tabs>
        <w:spacing w:after="120" w:line="240" w:lineRule="auto"/>
        <w:rPr>
          <w:lang w:val="en-GB"/>
        </w:rPr>
      </w:pPr>
      <w:r>
        <w:rPr>
          <w:lang w:val="en-GB"/>
        </w:rPr>
        <w:t>S-158 and the S-158:1xx publications are published separately by the IHO. Each publication has its own maintenance and update regime.</w:t>
      </w:r>
    </w:p>
    <w:p w14:paraId="2F563108" w14:textId="7B4F1189" w:rsidR="00C0724E" w:rsidRDefault="00C0724E" w:rsidP="00236156">
      <w:pPr>
        <w:pStyle w:val="Heading2"/>
        <w:rPr>
          <w:ins w:id="175" w:author="Raphael Malyankar" w:date="2024-11-27T18:09:00Z" w16du:dateUtc="2024-11-28T01:09:00Z"/>
          <w:lang w:val="en-GB"/>
        </w:rPr>
      </w:pPr>
      <w:bookmarkStart w:id="176" w:name="_Toc183631299"/>
      <w:ins w:id="177" w:author="Raphael Malyankar" w:date="2024-11-27T18:10:00Z" w16du:dateUtc="2024-11-28T01:10:00Z">
        <w:r>
          <w:rPr>
            <w:lang w:val="en-GB"/>
          </w:rPr>
          <w:t>Specification title and cover page</w:t>
        </w:r>
      </w:ins>
      <w:bookmarkEnd w:id="176"/>
    </w:p>
    <w:p w14:paraId="7858959C" w14:textId="24AD81B8" w:rsidR="004658C0" w:rsidRDefault="00EC57F1" w:rsidP="00AB1767">
      <w:pPr>
        <w:tabs>
          <w:tab w:val="left" w:pos="1701"/>
        </w:tabs>
        <w:spacing w:after="120" w:line="240" w:lineRule="auto"/>
        <w:rPr>
          <w:lang w:val="en-GB"/>
        </w:rPr>
      </w:pPr>
      <w:commentRangeStart w:id="178"/>
      <w:del w:id="179" w:author="Raphael Malyankar" w:date="2024-11-27T17:59:00Z" w16du:dateUtc="2024-11-28T00:59:00Z">
        <w:r w:rsidDel="00C9398D">
          <w:rPr>
            <w:lang w:val="en-GB"/>
          </w:rPr>
          <w:delText xml:space="preserve">S-158:1xx publications must be versioned so that the first two numbers agree with the parent S-158 </w:delText>
        </w:r>
        <w:r w:rsidR="00637D65" w:rsidDel="00C9398D">
          <w:rPr>
            <w:lang w:val="en-GB"/>
          </w:rPr>
          <w:delText>publication on which they are based. For example, any S-</w:delText>
        </w:r>
        <w:r w:rsidR="004658C0" w:rsidDel="00C9398D">
          <w:rPr>
            <w:lang w:val="en-GB"/>
          </w:rPr>
          <w:delText>158</w:delText>
        </w:r>
        <w:r w:rsidR="00637D65" w:rsidDel="00C9398D">
          <w:rPr>
            <w:lang w:val="en-GB"/>
          </w:rPr>
          <w:delText>:1xx Edition 2.1.x publication will be based on S-158 Edition 2.1.y.</w:delText>
        </w:r>
        <w:r w:rsidR="003F69BB" w:rsidRPr="003F69BB" w:rsidDel="00C9398D">
          <w:rPr>
            <w:highlight w:val="yellow"/>
            <w:lang w:val="en-GB"/>
          </w:rPr>
          <w:delText xml:space="preserve"> </w:delText>
        </w:r>
        <w:r w:rsidR="003F69BB" w:rsidRPr="00637D65" w:rsidDel="00C9398D">
          <w:rPr>
            <w:highlight w:val="yellow"/>
            <w:lang w:val="en-GB"/>
          </w:rPr>
          <w:delText>[Need to discuss at S-100 WG]</w:delText>
        </w:r>
        <w:commentRangeEnd w:id="178"/>
        <w:r w:rsidR="00D60CE0" w:rsidDel="00C9398D">
          <w:rPr>
            <w:rStyle w:val="CommentReference"/>
          </w:rPr>
          <w:commentReference w:id="178"/>
        </w:r>
      </w:del>
      <w:ins w:id="180" w:author="Raphael Malyankar" w:date="2024-08-23T17:46:00Z" w16du:dateUtc="2024-08-24T00:46:00Z">
        <w:r w:rsidR="004658C0" w:rsidRPr="004658C0">
          <w:rPr>
            <w:lang w:val="en-GB"/>
          </w:rPr>
          <w:t>The title of each S-158:1xx publication must be of the form: “S-158:1xx (Name of Product as in PS title) Validation Checks”. It is not necessary that “(Name of Product)” replicate  the entire title of the Product Specification – the name of the product suffices</w:t>
        </w:r>
        <w:r w:rsidR="004658C0">
          <w:rPr>
            <w:lang w:val="en-GB"/>
          </w:rPr>
          <w:t>.</w:t>
        </w:r>
      </w:ins>
    </w:p>
    <w:p w14:paraId="63455E40" w14:textId="120C9F8A" w:rsidR="00861E96" w:rsidRDefault="003F69BB" w:rsidP="00AB1767">
      <w:pPr>
        <w:tabs>
          <w:tab w:val="left" w:pos="1701"/>
        </w:tabs>
        <w:spacing w:after="120" w:line="240" w:lineRule="auto"/>
        <w:rPr>
          <w:ins w:id="181" w:author="Raphael Malyankar" w:date="2024-11-27T18:10:00Z" w16du:dateUtc="2024-11-28T01:10:00Z"/>
          <w:lang w:val="en-GB"/>
        </w:rPr>
      </w:pPr>
      <w:r w:rsidRPr="003F69BB">
        <w:rPr>
          <w:lang w:val="en-GB"/>
        </w:rPr>
        <w:t xml:space="preserve">The cover page of each validation check publication </w:t>
      </w:r>
      <w:r>
        <w:rPr>
          <w:lang w:val="en-GB"/>
        </w:rPr>
        <w:t>corresponding to a Product Specification must</w:t>
      </w:r>
      <w:r w:rsidRPr="003F69BB">
        <w:rPr>
          <w:lang w:val="en-GB"/>
        </w:rPr>
        <w:t xml:space="preserve"> contain the statement “Aligned to S-1xx Edition x.x.x”</w:t>
      </w:r>
      <w:r>
        <w:rPr>
          <w:lang w:val="en-GB"/>
        </w:rPr>
        <w:t>.</w:t>
      </w:r>
    </w:p>
    <w:p w14:paraId="77245715" w14:textId="019CB75A" w:rsidR="00C0724E" w:rsidRDefault="00C0724E" w:rsidP="00236156">
      <w:pPr>
        <w:pStyle w:val="Heading2"/>
        <w:rPr>
          <w:ins w:id="182" w:author="Raphael Malyankar" w:date="2024-11-27T18:11:00Z" w16du:dateUtc="2024-11-28T01:11:00Z"/>
          <w:lang w:val="en-GB"/>
        </w:rPr>
      </w:pPr>
      <w:bookmarkStart w:id="183" w:name="_Toc183631300"/>
      <w:ins w:id="184" w:author="Raphael Malyankar" w:date="2024-11-27T18:10:00Z" w16du:dateUtc="2024-11-28T01:10:00Z">
        <w:r>
          <w:rPr>
            <w:lang w:val="en-GB"/>
          </w:rPr>
          <w:t>Co</w:t>
        </w:r>
      </w:ins>
      <w:ins w:id="185" w:author="Raphael Malyankar" w:date="2024-11-27T18:11:00Z" w16du:dateUtc="2024-11-28T01:11:00Z">
        <w:r>
          <w:rPr>
            <w:lang w:val="en-GB"/>
          </w:rPr>
          <w:t>nformance statement</w:t>
        </w:r>
        <w:bookmarkEnd w:id="183"/>
      </w:ins>
    </w:p>
    <w:p w14:paraId="1321264D" w14:textId="4A05AEA7" w:rsidR="00C0724E" w:rsidRDefault="00C0724E" w:rsidP="00AB1767">
      <w:pPr>
        <w:tabs>
          <w:tab w:val="left" w:pos="1701"/>
        </w:tabs>
        <w:spacing w:after="120" w:line="240" w:lineRule="auto"/>
        <w:rPr>
          <w:ins w:id="186" w:author="Raphael Malyankar" w:date="2024-11-27T18:12:00Z" w16du:dateUtc="2024-11-28T01:12:00Z"/>
          <w:lang w:val="en-GB"/>
        </w:rPr>
      </w:pPr>
      <w:ins w:id="187" w:author="Raphael Malyankar" w:date="2024-11-27T18:12:00Z" w16du:dateUtc="2024-11-28T01:12:00Z">
        <w:r>
          <w:rPr>
            <w:lang w:val="en-GB"/>
          </w:rPr>
          <w:t xml:space="preserve">Each </w:t>
        </w:r>
      </w:ins>
      <w:ins w:id="188" w:author="Raphael Malyankar" w:date="2024-11-27T18:57:00Z" w16du:dateUtc="2024-11-28T01:57:00Z">
        <w:r w:rsidR="006E14D4">
          <w:rPr>
            <w:lang w:val="en-GB"/>
          </w:rPr>
          <w:t>S-15</w:t>
        </w:r>
      </w:ins>
      <w:ins w:id="189" w:author="Raphael Malyankar" w:date="2024-11-27T18:58:00Z" w16du:dateUtc="2024-11-28T01:58:00Z">
        <w:r w:rsidR="006E14D4">
          <w:rPr>
            <w:lang w:val="en-GB"/>
          </w:rPr>
          <w:t xml:space="preserve">8:1xx </w:t>
        </w:r>
      </w:ins>
      <w:ins w:id="190" w:author="Raphael Malyankar" w:date="2024-11-27T18:12:00Z" w16du:dateUtc="2024-11-28T01:12:00Z">
        <w:r>
          <w:rPr>
            <w:lang w:val="en-GB"/>
          </w:rPr>
          <w:t>specification must contain a conformance statement according to</w:t>
        </w:r>
        <w:r w:rsidR="00184D7D">
          <w:rPr>
            <w:lang w:val="en-GB"/>
          </w:rPr>
          <w:t xml:space="preserve"> the template below</w:t>
        </w:r>
      </w:ins>
      <w:ins w:id="191" w:author="Raphael Malyankar" w:date="2024-11-27T18:19:00Z" w16du:dateUtc="2024-11-28T01:19:00Z">
        <w:r w:rsidR="00184D7D">
          <w:rPr>
            <w:lang w:val="en-GB"/>
          </w:rPr>
          <w:t xml:space="preserve"> (replacing “1.0.0” with the appropriate edition</w:t>
        </w:r>
        <w:r w:rsidR="00236156">
          <w:rPr>
            <w:lang w:val="en-GB"/>
          </w:rPr>
          <w:t>)</w:t>
        </w:r>
      </w:ins>
      <w:ins w:id="192" w:author="Raphael Malyankar" w:date="2024-11-27T18:12:00Z" w16du:dateUtc="2024-11-28T01:12:00Z">
        <w:r w:rsidR="00184D7D">
          <w:rPr>
            <w:lang w:val="en-GB"/>
          </w:rPr>
          <w:t>:</w:t>
        </w:r>
      </w:ins>
    </w:p>
    <w:p w14:paraId="1C51E4C6" w14:textId="536E0182" w:rsidR="0015671A" w:rsidRPr="0015671A" w:rsidRDefault="0015671A" w:rsidP="00236156">
      <w:pPr>
        <w:tabs>
          <w:tab w:val="left" w:pos="1701"/>
        </w:tabs>
        <w:spacing w:after="120" w:line="240" w:lineRule="auto"/>
        <w:ind w:left="720"/>
        <w:rPr>
          <w:ins w:id="193" w:author="Raphael Malyankar" w:date="2024-11-27T18:44:00Z" w16du:dateUtc="2024-11-28T01:44:00Z"/>
          <w:b/>
          <w:bCs/>
          <w:lang w:val="en-GB"/>
        </w:rPr>
      </w:pPr>
      <w:ins w:id="194" w:author="Raphael Malyankar" w:date="2024-11-27T18:44:00Z" w16du:dateUtc="2024-11-28T01:44:00Z">
        <w:r w:rsidRPr="0015671A">
          <w:rPr>
            <w:b/>
            <w:bCs/>
            <w:lang w:val="en-GB"/>
          </w:rPr>
          <w:t>X.Y Conformance</w:t>
        </w:r>
      </w:ins>
    </w:p>
    <w:p w14:paraId="01454D4F" w14:textId="5B3506C7" w:rsidR="00184D7D" w:rsidRDefault="00184D7D" w:rsidP="00236156">
      <w:pPr>
        <w:tabs>
          <w:tab w:val="left" w:pos="1701"/>
        </w:tabs>
        <w:spacing w:after="120" w:line="240" w:lineRule="auto"/>
        <w:ind w:left="720"/>
        <w:rPr>
          <w:ins w:id="195" w:author="Raphael Malyankar" w:date="2024-11-27T18:14:00Z" w16du:dateUtc="2024-11-28T01:14:00Z"/>
          <w:lang w:val="en-GB"/>
        </w:rPr>
      </w:pPr>
      <w:ins w:id="196" w:author="Raphael Malyankar" w:date="2024-11-27T18:12:00Z" w16du:dateUtc="2024-11-28T01:12:00Z">
        <w:r>
          <w:rPr>
            <w:lang w:val="en-GB"/>
          </w:rPr>
          <w:t>This specifica</w:t>
        </w:r>
      </w:ins>
      <w:ins w:id="197" w:author="Raphael Malyankar" w:date="2024-11-27T18:13:00Z" w16du:dateUtc="2024-11-28T01:13:00Z">
        <w:r>
          <w:rPr>
            <w:lang w:val="en-GB"/>
          </w:rPr>
          <w:t xml:space="preserve">tion conforms to Edition </w:t>
        </w:r>
      </w:ins>
      <w:ins w:id="198" w:author="Raphael Malyankar" w:date="2024-11-27T18:19:00Z" w16du:dateUtc="2024-11-28T01:19:00Z">
        <w:r>
          <w:rPr>
            <w:lang w:val="en-GB"/>
          </w:rPr>
          <w:t>1.0.0</w:t>
        </w:r>
      </w:ins>
      <w:ins w:id="199" w:author="Raphael Malyankar" w:date="2024-11-27T18:13:00Z" w16du:dateUtc="2024-11-28T01:13:00Z">
        <w:r>
          <w:rPr>
            <w:lang w:val="en-GB"/>
          </w:rPr>
          <w:t xml:space="preserve"> of IHO specification S-158</w:t>
        </w:r>
      </w:ins>
      <w:ins w:id="200" w:author="Raphael Malyankar" w:date="2024-11-27T18:14:00Z" w16du:dateUtc="2024-11-28T01:14:00Z">
        <w:r>
          <w:rPr>
            <w:lang w:val="en-GB"/>
          </w:rPr>
          <w:t xml:space="preserve"> (Validation Checks – Introduction and Structure).</w:t>
        </w:r>
      </w:ins>
    </w:p>
    <w:p w14:paraId="488935C0" w14:textId="298E2D39" w:rsidR="00184D7D" w:rsidRDefault="00184D7D" w:rsidP="00AB1767">
      <w:pPr>
        <w:tabs>
          <w:tab w:val="left" w:pos="1701"/>
        </w:tabs>
        <w:spacing w:after="120" w:line="240" w:lineRule="auto"/>
        <w:rPr>
          <w:ins w:id="201" w:author="Raphael Malyankar" w:date="2024-11-27T18:14:00Z" w16du:dateUtc="2024-11-28T01:14:00Z"/>
          <w:lang w:val="en-GB"/>
        </w:rPr>
      </w:pPr>
      <w:ins w:id="202" w:author="Raphael Malyankar" w:date="2024-11-27T18:14:00Z" w16du:dateUtc="2024-11-28T01:14:00Z">
        <w:r>
          <w:rPr>
            <w:lang w:val="en-GB"/>
          </w:rPr>
          <w:t xml:space="preserve">For </w:t>
        </w:r>
      </w:ins>
      <w:ins w:id="203" w:author="Raphael Malyankar" w:date="2024-11-27T18:17:00Z" w16du:dateUtc="2024-11-28T01:17:00Z">
        <w:r>
          <w:rPr>
            <w:lang w:val="en-GB"/>
          </w:rPr>
          <w:t>Edition 1.0.0</w:t>
        </w:r>
      </w:ins>
      <w:ins w:id="204" w:author="Raphael Malyankar" w:date="2024-11-27T18:19:00Z" w16du:dateUtc="2024-11-28T01:19:00Z">
        <w:r w:rsidR="00236156">
          <w:rPr>
            <w:lang w:val="en-GB"/>
          </w:rPr>
          <w:t xml:space="preserve"> of any S-158:1xx specification</w:t>
        </w:r>
      </w:ins>
      <w:ins w:id="205" w:author="Raphael Malyankar" w:date="2024-11-27T18:20:00Z" w16du:dateUtc="2024-11-28T01:20:00Z">
        <w:r w:rsidR="00236156">
          <w:rPr>
            <w:lang w:val="en-GB"/>
          </w:rPr>
          <w:t xml:space="preserve">, and later editions preceding the first operational edition (which will normally be Edition 2.0.0) </w:t>
        </w:r>
      </w:ins>
      <w:ins w:id="206" w:author="Raphael Malyankar" w:date="2024-11-27T18:14:00Z" w16du:dateUtc="2024-11-28T01:14:00Z">
        <w:r>
          <w:rPr>
            <w:lang w:val="en-GB"/>
          </w:rPr>
          <w:t>the following statement must also be included</w:t>
        </w:r>
      </w:ins>
      <w:ins w:id="207" w:author="Raphael Malyankar" w:date="2024-11-27T18:18:00Z" w16du:dateUtc="2024-11-28T01:18:00Z">
        <w:r>
          <w:rPr>
            <w:lang w:val="en-GB"/>
          </w:rPr>
          <w:t xml:space="preserve"> (replacing </w:t>
        </w:r>
      </w:ins>
      <w:ins w:id="208" w:author="Raphael Malyankar" w:date="2024-11-27T18:22:00Z" w16du:dateUtc="2024-11-28T01:22:00Z">
        <w:r w:rsidR="00236156">
          <w:rPr>
            <w:lang w:val="en-GB"/>
          </w:rPr>
          <w:t>“</w:t>
        </w:r>
      </w:ins>
      <w:ins w:id="209" w:author="Raphael Malyankar" w:date="2024-11-27T18:18:00Z" w16du:dateUtc="2024-11-28T01:18:00Z">
        <w:r>
          <w:rPr>
            <w:lang w:val="en-GB"/>
          </w:rPr>
          <w:t>1.0.0</w:t>
        </w:r>
      </w:ins>
      <w:ins w:id="210" w:author="Raphael Malyankar" w:date="2024-11-27T18:22:00Z" w16du:dateUtc="2024-11-28T01:22:00Z">
        <w:r w:rsidR="00236156">
          <w:rPr>
            <w:lang w:val="en-GB"/>
          </w:rPr>
          <w:t>”</w:t>
        </w:r>
      </w:ins>
      <w:ins w:id="211" w:author="Raphael Malyankar" w:date="2024-11-27T18:18:00Z" w16du:dateUtc="2024-11-28T01:18:00Z">
        <w:r>
          <w:rPr>
            <w:lang w:val="en-GB"/>
          </w:rPr>
          <w:t xml:space="preserve"> with the appropriate edition)</w:t>
        </w:r>
      </w:ins>
      <w:ins w:id="212" w:author="Raphael Malyankar" w:date="2024-11-27T18:14:00Z" w16du:dateUtc="2024-11-28T01:14:00Z">
        <w:r>
          <w:rPr>
            <w:lang w:val="en-GB"/>
          </w:rPr>
          <w:t>:</w:t>
        </w:r>
      </w:ins>
    </w:p>
    <w:p w14:paraId="1BF6320C" w14:textId="1A6B3E1A" w:rsidR="00184D7D" w:rsidRDefault="00184D7D" w:rsidP="00236156">
      <w:pPr>
        <w:tabs>
          <w:tab w:val="left" w:pos="1701"/>
        </w:tabs>
        <w:spacing w:after="120" w:line="240" w:lineRule="auto"/>
        <w:ind w:left="720"/>
        <w:rPr>
          <w:ins w:id="213" w:author="Raphael Malyankar" w:date="2024-11-27T18:11:00Z" w16du:dateUtc="2024-11-28T01:11:00Z"/>
          <w:lang w:val="en-GB"/>
        </w:rPr>
      </w:pPr>
      <w:ins w:id="214" w:author="Raphael Malyankar" w:date="2024-11-27T18:14:00Z" w16du:dateUtc="2024-11-28T01:14:00Z">
        <w:r>
          <w:rPr>
            <w:lang w:val="en-GB"/>
          </w:rPr>
          <w:t>Edition 1</w:t>
        </w:r>
      </w:ins>
      <w:ins w:id="215" w:author="Raphael Malyankar" w:date="2024-11-27T18:15:00Z" w16du:dateUtc="2024-11-28T01:15:00Z">
        <w:r>
          <w:rPr>
            <w:lang w:val="en-GB"/>
          </w:rPr>
          <w:t xml:space="preserve">.0.0 is an </w:t>
        </w:r>
      </w:ins>
      <w:ins w:id="216" w:author="Raphael Malyankar" w:date="2024-11-27T20:40:00Z" w16du:dateUtc="2024-11-28T03:40:00Z">
        <w:r w:rsidR="00472ABC">
          <w:rPr>
            <w:lang w:val="en-GB"/>
          </w:rPr>
          <w:t>I</w:t>
        </w:r>
      </w:ins>
      <w:ins w:id="217" w:author="Raphael Malyankar" w:date="2024-11-27T18:15:00Z" w16du:dateUtc="2024-11-28T01:15:00Z">
        <w:r>
          <w:rPr>
            <w:lang w:val="en-GB"/>
          </w:rPr>
          <w:t xml:space="preserve">mplementation version in accordance with IHO TR 2/2007 and there may be revisions issued by the Working Group </w:t>
        </w:r>
      </w:ins>
      <w:ins w:id="218" w:author="Raphael Malyankar" w:date="2024-11-27T18:16:00Z" w16du:dateUtc="2024-11-28T01:16:00Z">
        <w:r>
          <w:rPr>
            <w:lang w:val="en-GB"/>
          </w:rPr>
          <w:t xml:space="preserve">prior to the </w:t>
        </w:r>
      </w:ins>
      <w:ins w:id="219" w:author="Raphael Malyankar" w:date="2024-11-27T20:41:00Z" w16du:dateUtc="2024-11-28T03:41:00Z">
        <w:r w:rsidR="00472ABC">
          <w:rPr>
            <w:lang w:val="en-GB"/>
          </w:rPr>
          <w:t>O</w:t>
        </w:r>
      </w:ins>
      <w:ins w:id="220" w:author="Raphael Malyankar" w:date="2024-11-27T18:16:00Z" w16du:dateUtc="2024-11-28T01:16:00Z">
        <w:r>
          <w:rPr>
            <w:lang w:val="en-GB"/>
          </w:rPr>
          <w:t>perational Edition 2.0.0</w:t>
        </w:r>
      </w:ins>
      <w:ins w:id="221" w:author="Raphael Malyankar" w:date="2024-11-27T18:21:00Z" w16du:dateUtc="2024-11-28T01:21:00Z">
        <w:r w:rsidR="00236156">
          <w:rPr>
            <w:lang w:val="en-GB"/>
          </w:rPr>
          <w:t xml:space="preserve"> being published.</w:t>
        </w:r>
      </w:ins>
    </w:p>
    <w:p w14:paraId="34BCC0A1" w14:textId="52B1430F" w:rsidR="00C0724E" w:rsidRDefault="00C0724E" w:rsidP="00236156">
      <w:pPr>
        <w:pStyle w:val="Heading2"/>
        <w:rPr>
          <w:ins w:id="222" w:author="Raphael Malyankar" w:date="2024-08-25T19:41:00Z" w16du:dateUtc="2024-08-26T02:41:00Z"/>
          <w:lang w:val="en-GB"/>
        </w:rPr>
      </w:pPr>
      <w:bookmarkStart w:id="223" w:name="_Toc183631301"/>
      <w:ins w:id="224" w:author="Raphael Malyankar" w:date="2024-11-27T18:11:00Z" w16du:dateUtc="2024-11-28T01:11:00Z">
        <w:r>
          <w:rPr>
            <w:lang w:val="en-GB"/>
          </w:rPr>
          <w:t>Specification maintenance</w:t>
        </w:r>
      </w:ins>
      <w:bookmarkEnd w:id="223"/>
    </w:p>
    <w:p w14:paraId="35EA4ED6" w14:textId="4F31CEEA" w:rsidR="007A3D68" w:rsidRDefault="007A3D68" w:rsidP="007A3D68">
      <w:pPr>
        <w:tabs>
          <w:tab w:val="left" w:pos="1701"/>
        </w:tabs>
        <w:spacing w:after="120" w:line="240" w:lineRule="auto"/>
        <w:rPr>
          <w:ins w:id="225" w:author="Raphael Malyankar" w:date="2024-08-25T19:49:00Z" w16du:dateUtc="2024-08-26T02:49:00Z"/>
          <w:lang w:val="en-GB"/>
        </w:rPr>
      </w:pPr>
      <w:commentRangeStart w:id="226"/>
      <w:commentRangeStart w:id="227"/>
      <w:ins w:id="228" w:author="Raphael Malyankar" w:date="2024-08-25T19:49:00Z" w16du:dateUtc="2024-08-26T02:49:00Z">
        <w:r w:rsidRPr="001367CE">
          <w:rPr>
            <w:lang w:val="en-GB"/>
          </w:rPr>
          <w:t xml:space="preserve">The S-158:1xx </w:t>
        </w:r>
      </w:ins>
      <w:ins w:id="229" w:author="Raphael Malyankar" w:date="2024-11-27T18:58:00Z" w16du:dateUtc="2024-11-28T01:58:00Z">
        <w:r w:rsidR="006E14D4">
          <w:rPr>
            <w:lang w:val="en-GB"/>
          </w:rPr>
          <w:t>specifications</w:t>
        </w:r>
      </w:ins>
      <w:ins w:id="230" w:author="Raphael Malyankar" w:date="2024-08-25T19:49:00Z" w16du:dateUtc="2024-08-26T02:49:00Z">
        <w:r w:rsidRPr="001367CE">
          <w:rPr>
            <w:lang w:val="en-GB"/>
          </w:rPr>
          <w:t xml:space="preserve"> must </w:t>
        </w:r>
        <w:r>
          <w:rPr>
            <w:lang w:val="en-GB"/>
          </w:rPr>
          <w:t>use</w:t>
        </w:r>
        <w:r w:rsidRPr="001367CE">
          <w:rPr>
            <w:lang w:val="en-GB"/>
          </w:rPr>
          <w:t xml:space="preserve"> the criteria for new editions, revisions, and clarifications</w:t>
        </w:r>
        <w:r>
          <w:rPr>
            <w:lang w:val="en-GB"/>
          </w:rPr>
          <w:t xml:space="preserve"> described </w:t>
        </w:r>
      </w:ins>
      <w:ins w:id="231" w:author="Raphael Malyankar" w:date="2024-08-25T19:53:00Z" w16du:dateUtc="2024-08-26T02:53:00Z">
        <w:r>
          <w:rPr>
            <w:lang w:val="en-GB"/>
          </w:rPr>
          <w:t>according to</w:t>
        </w:r>
      </w:ins>
      <w:ins w:id="232" w:author="Raphael Malyankar" w:date="2024-08-25T19:49:00Z" w16du:dateUtc="2024-08-26T02:49:00Z">
        <w:r>
          <w:rPr>
            <w:lang w:val="en-GB"/>
          </w:rPr>
          <w:t xml:space="preserve"> the template below</w:t>
        </w:r>
      </w:ins>
      <w:ins w:id="233" w:author="Raphael Malyankar" w:date="2024-08-25T19:53:00Z" w16du:dateUtc="2024-08-26T02:53:00Z">
        <w:r>
          <w:rPr>
            <w:lang w:val="en-GB"/>
          </w:rPr>
          <w:t xml:space="preserve">. Additional product-specific details may be added where appropriate but the basic </w:t>
        </w:r>
      </w:ins>
      <w:ins w:id="234" w:author="Raphael Malyankar" w:date="2024-08-25T19:54:00Z" w16du:dateUtc="2024-08-26T02:54:00Z">
        <w:r>
          <w:rPr>
            <w:lang w:val="en-GB"/>
          </w:rPr>
          <w:t>principles for classifying releases as new editions, revisions, and clarifications must be followed.</w:t>
        </w:r>
      </w:ins>
      <w:commentRangeEnd w:id="226"/>
      <w:ins w:id="235" w:author="Raphael Malyankar" w:date="2024-08-25T19:55:00Z" w16du:dateUtc="2024-08-26T02:55:00Z">
        <w:r>
          <w:rPr>
            <w:rStyle w:val="CommentReference"/>
          </w:rPr>
          <w:commentReference w:id="226"/>
        </w:r>
      </w:ins>
      <w:commentRangeEnd w:id="227"/>
      <w:ins w:id="236" w:author="Raphael Malyankar" w:date="2024-11-27T18:03:00Z" w16du:dateUtc="2024-11-28T01:03:00Z">
        <w:r w:rsidR="00C9398D">
          <w:rPr>
            <w:rStyle w:val="CommentReference"/>
          </w:rPr>
          <w:commentReference w:id="227"/>
        </w:r>
      </w:ins>
    </w:p>
    <w:p w14:paraId="4D0E0055" w14:textId="2EA19EE4" w:rsidR="001367CE" w:rsidRPr="00F3360F" w:rsidRDefault="007A3D68" w:rsidP="00F3360F">
      <w:pPr>
        <w:tabs>
          <w:tab w:val="left" w:pos="1701"/>
        </w:tabs>
        <w:spacing w:after="120" w:line="240" w:lineRule="auto"/>
        <w:ind w:left="720" w:right="746"/>
        <w:rPr>
          <w:ins w:id="237" w:author="Raphael Malyankar" w:date="2024-08-25T19:46:00Z" w16du:dateUtc="2024-08-26T02:46:00Z"/>
          <w:b/>
          <w:bCs/>
          <w:lang w:val="en-GB"/>
        </w:rPr>
      </w:pPr>
      <w:ins w:id="238" w:author="Raphael Malyankar" w:date="2024-08-25T19:49:00Z" w16du:dateUtc="2024-08-26T02:49:00Z">
        <w:r w:rsidRPr="00F3360F">
          <w:rPr>
            <w:b/>
            <w:bCs/>
            <w:lang w:val="en-GB"/>
          </w:rPr>
          <w:t xml:space="preserve">X.Y.Z </w:t>
        </w:r>
      </w:ins>
      <w:ins w:id="239" w:author="Raphael Malyankar" w:date="2024-08-25T19:46:00Z" w16du:dateUtc="2024-08-26T02:46:00Z">
        <w:r w:rsidR="001367CE" w:rsidRPr="00F3360F">
          <w:rPr>
            <w:b/>
            <w:bCs/>
            <w:lang w:val="en-GB"/>
          </w:rPr>
          <w:t>Specific</w:t>
        </w:r>
      </w:ins>
      <w:ins w:id="240" w:author="Raphael Malyankar" w:date="2024-08-25T19:48:00Z" w16du:dateUtc="2024-08-26T02:48:00Z">
        <w:r w:rsidRPr="00F3360F">
          <w:rPr>
            <w:b/>
            <w:bCs/>
            <w:lang w:val="en-GB"/>
          </w:rPr>
          <w:t>ati</w:t>
        </w:r>
      </w:ins>
      <w:ins w:id="241" w:author="Raphael Malyankar" w:date="2024-08-25T19:46:00Z" w16du:dateUtc="2024-08-26T02:46:00Z">
        <w:r w:rsidR="001367CE" w:rsidRPr="00F3360F">
          <w:rPr>
            <w:b/>
            <w:bCs/>
            <w:lang w:val="en-GB"/>
          </w:rPr>
          <w:t>on maintenance</w:t>
        </w:r>
      </w:ins>
    </w:p>
    <w:p w14:paraId="2B31A7B0" w14:textId="78A5C8B4" w:rsidR="001367CE" w:rsidRPr="00F3360F" w:rsidRDefault="007A3D68" w:rsidP="00F3360F">
      <w:pPr>
        <w:tabs>
          <w:tab w:val="left" w:pos="1701"/>
        </w:tabs>
        <w:spacing w:after="120" w:line="240" w:lineRule="auto"/>
        <w:ind w:left="720" w:right="746"/>
        <w:rPr>
          <w:ins w:id="242" w:author="Raphael Malyankar" w:date="2024-08-25T19:46:00Z" w16du:dateUtc="2024-08-26T02:46:00Z"/>
          <w:b/>
          <w:bCs/>
          <w:lang w:val="en-GB"/>
        </w:rPr>
      </w:pPr>
      <w:ins w:id="243" w:author="Raphael Malyankar" w:date="2024-08-25T19:50:00Z" w16du:dateUtc="2024-08-26T02:50:00Z">
        <w:r w:rsidRPr="00F3360F">
          <w:rPr>
            <w:b/>
            <w:bCs/>
            <w:lang w:val="en-GB"/>
          </w:rPr>
          <w:t xml:space="preserve">X.Y.Z.1 </w:t>
        </w:r>
      </w:ins>
      <w:ins w:id="244" w:author="Raphael Malyankar" w:date="2024-08-25T19:48:00Z" w16du:dateUtc="2024-08-26T02:48:00Z">
        <w:r w:rsidRPr="00F3360F">
          <w:rPr>
            <w:b/>
            <w:bCs/>
            <w:lang w:val="en-GB"/>
          </w:rPr>
          <w:t>Introduction</w:t>
        </w:r>
      </w:ins>
    </w:p>
    <w:p w14:paraId="0DC7DE43" w14:textId="37009F65" w:rsidR="001367CE" w:rsidRPr="001367CE" w:rsidRDefault="001367CE" w:rsidP="00F3360F">
      <w:pPr>
        <w:tabs>
          <w:tab w:val="left" w:pos="1701"/>
        </w:tabs>
        <w:spacing w:after="120" w:line="240" w:lineRule="auto"/>
        <w:ind w:left="720" w:right="746"/>
        <w:rPr>
          <w:ins w:id="245" w:author="Raphael Malyankar" w:date="2024-08-25T19:43:00Z" w16du:dateUtc="2024-08-26T02:43:00Z"/>
          <w:lang w:val="en-GB"/>
        </w:rPr>
      </w:pPr>
      <w:ins w:id="246" w:author="Raphael Malyankar" w:date="2024-08-25T19:43:00Z" w16du:dateUtc="2024-08-26T02:43:00Z">
        <w:r w:rsidRPr="001367CE">
          <w:rPr>
            <w:lang w:val="en-GB"/>
          </w:rPr>
          <w:t>Changes to S-158:1</w:t>
        </w:r>
        <w:r>
          <w:rPr>
            <w:lang w:val="en-GB"/>
          </w:rPr>
          <w:t>xx</w:t>
        </w:r>
        <w:r w:rsidRPr="001367CE">
          <w:rPr>
            <w:lang w:val="en-GB"/>
          </w:rPr>
          <w:t xml:space="preserve"> will be released by the IHO as a New Edition, revision, or clarification.</w:t>
        </w:r>
      </w:ins>
    </w:p>
    <w:p w14:paraId="47A6707B" w14:textId="77777777" w:rsidR="001367CE" w:rsidRPr="001367CE" w:rsidRDefault="001367CE" w:rsidP="00F3360F">
      <w:pPr>
        <w:tabs>
          <w:tab w:val="left" w:pos="1701"/>
        </w:tabs>
        <w:spacing w:after="120" w:line="240" w:lineRule="auto"/>
        <w:ind w:left="720" w:right="746"/>
        <w:rPr>
          <w:ins w:id="247" w:author="Raphael Malyankar" w:date="2024-08-25T19:43:00Z" w16du:dateUtc="2024-08-26T02:43:00Z"/>
          <w:lang w:val="en-GB"/>
        </w:rPr>
      </w:pPr>
      <w:ins w:id="248" w:author="Raphael Malyankar" w:date="2024-08-25T19:43:00Z" w16du:dateUtc="2024-08-26T02:43:00Z">
        <w:r w:rsidRPr="001367CE">
          <w:rPr>
            <w:lang w:val="en-GB"/>
          </w:rPr>
          <w:t>The list of checks, which accompanies this document is considered part of this Specification and changes to it are considered changes to this Specification.</w:t>
        </w:r>
      </w:ins>
    </w:p>
    <w:p w14:paraId="0538E672" w14:textId="77777777" w:rsidR="001367CE" w:rsidRDefault="001367CE" w:rsidP="00F3360F">
      <w:pPr>
        <w:tabs>
          <w:tab w:val="left" w:pos="1701"/>
        </w:tabs>
        <w:spacing w:after="120" w:line="240" w:lineRule="auto"/>
        <w:ind w:left="720" w:right="746"/>
        <w:rPr>
          <w:ins w:id="249" w:author="Raphael Malyankar" w:date="2024-08-25T19:44:00Z" w16du:dateUtc="2024-08-26T02:44:00Z"/>
          <w:lang w:val="en-GB"/>
        </w:rPr>
      </w:pPr>
      <w:ins w:id="250" w:author="Raphael Malyankar" w:date="2024-08-25T19:43:00Z" w16du:dateUtc="2024-08-26T02:43:00Z">
        <w:r w:rsidRPr="001367CE">
          <w:rPr>
            <w:lang w:val="en-GB"/>
          </w:rPr>
          <w:t>S-158:1</w:t>
        </w:r>
        <w:r>
          <w:rPr>
            <w:lang w:val="en-GB"/>
          </w:rPr>
          <w:t>xx</w:t>
        </w:r>
        <w:r w:rsidRPr="001367CE">
          <w:rPr>
            <w:lang w:val="en-GB"/>
          </w:rPr>
          <w:t xml:space="preserve"> is not accompanied by separate artefacts such as an XML Schema, Feature or Portrayal Catalogue and therefore this clause does not address the question of changes to such derived artefacts.</w:t>
        </w:r>
      </w:ins>
    </w:p>
    <w:p w14:paraId="6283251C" w14:textId="77777777" w:rsidR="001367CE" w:rsidRDefault="001367CE" w:rsidP="00F3360F">
      <w:pPr>
        <w:tabs>
          <w:tab w:val="left" w:pos="1701"/>
        </w:tabs>
        <w:spacing w:after="120" w:line="240" w:lineRule="auto"/>
        <w:ind w:left="720" w:right="746"/>
        <w:rPr>
          <w:ins w:id="251" w:author="Raphael Malyankar" w:date="2024-08-25T19:44:00Z" w16du:dateUtc="2024-08-26T02:44:00Z"/>
          <w:lang w:val="en-GB"/>
        </w:rPr>
      </w:pPr>
      <w:ins w:id="252" w:author="Raphael Malyankar" w:date="2024-08-25T19:43:00Z" w16du:dateUtc="2024-08-26T02:43:00Z">
        <w:r>
          <w:rPr>
            <w:lang w:val="en-GB"/>
          </w:rPr>
          <w:t>[OR]</w:t>
        </w:r>
      </w:ins>
    </w:p>
    <w:p w14:paraId="307FAC1B" w14:textId="77777777" w:rsidR="00F3360F" w:rsidRDefault="001367CE" w:rsidP="00F3360F">
      <w:pPr>
        <w:tabs>
          <w:tab w:val="left" w:pos="1701"/>
        </w:tabs>
        <w:spacing w:after="120" w:line="240" w:lineRule="auto"/>
        <w:ind w:left="720" w:right="746"/>
        <w:rPr>
          <w:ins w:id="253" w:author="Raphael Malyankar" w:date="2024-08-25T20:03:00Z" w16du:dateUtc="2024-08-26T03:03:00Z"/>
          <w:lang w:val="en-GB"/>
        </w:rPr>
      </w:pPr>
      <w:ins w:id="254" w:author="Raphael Malyankar" w:date="2024-08-25T19:43:00Z" w16du:dateUtc="2024-08-26T02:43:00Z">
        <w:r>
          <w:rPr>
            <w:lang w:val="en-GB"/>
          </w:rPr>
          <w:t xml:space="preserve">S-158:1xx </w:t>
        </w:r>
      </w:ins>
      <w:ins w:id="255" w:author="Raphael Malyankar" w:date="2024-08-25T19:51:00Z" w16du:dateUtc="2024-08-26T02:51:00Z">
        <w:r w:rsidR="007A3D68">
          <w:rPr>
            <w:lang w:val="en-GB"/>
          </w:rPr>
          <w:t xml:space="preserve">includes </w:t>
        </w:r>
      </w:ins>
      <w:ins w:id="256" w:author="Raphael Malyankar" w:date="2024-08-25T19:43:00Z" w16du:dateUtc="2024-08-26T02:43:00Z">
        <w:r>
          <w:rPr>
            <w:lang w:val="en-GB"/>
          </w:rPr>
          <w:t xml:space="preserve">the following </w:t>
        </w:r>
      </w:ins>
      <w:ins w:id="257" w:author="Raphael Malyankar" w:date="2024-08-25T19:44:00Z" w16du:dateUtc="2024-08-26T02:44:00Z">
        <w:r>
          <w:rPr>
            <w:lang w:val="en-GB"/>
          </w:rPr>
          <w:t xml:space="preserve">separate </w:t>
        </w:r>
      </w:ins>
      <w:ins w:id="258" w:author="Raphael Malyankar" w:date="2024-08-25T19:51:00Z" w16du:dateUtc="2024-08-26T02:51:00Z">
        <w:r w:rsidR="007A3D68">
          <w:rPr>
            <w:lang w:val="en-GB"/>
          </w:rPr>
          <w:t>artifacts</w:t>
        </w:r>
      </w:ins>
      <w:ins w:id="259" w:author="Raphael Malyankar" w:date="2024-08-25T19:44:00Z" w16du:dateUtc="2024-08-26T02:44:00Z">
        <w:r>
          <w:rPr>
            <w:lang w:val="en-GB"/>
          </w:rPr>
          <w:t>, which form an integrated part of the Specification.</w:t>
        </w:r>
      </w:ins>
    </w:p>
    <w:p w14:paraId="4B814CF9" w14:textId="344B91B7" w:rsidR="00F3360F" w:rsidRPr="00F3360F" w:rsidRDefault="001367CE" w:rsidP="00F3360F">
      <w:pPr>
        <w:pStyle w:val="ListParagraph"/>
        <w:numPr>
          <w:ilvl w:val="0"/>
          <w:numId w:val="49"/>
        </w:numPr>
        <w:tabs>
          <w:tab w:val="left" w:pos="1701"/>
        </w:tabs>
        <w:spacing w:line="240" w:lineRule="auto"/>
        <w:ind w:right="746"/>
        <w:rPr>
          <w:ins w:id="260" w:author="Raphael Malyankar" w:date="2024-08-25T20:03:00Z" w16du:dateUtc="2024-08-26T03:03:00Z"/>
          <w:lang w:val="en-GB"/>
        </w:rPr>
      </w:pPr>
      <w:ins w:id="261" w:author="Raphael Malyankar" w:date="2024-08-25T19:45:00Z" w16du:dateUtc="2024-08-26T02:45:00Z">
        <w:r w:rsidRPr="00F3360F">
          <w:rPr>
            <w:lang w:val="en-GB"/>
          </w:rPr>
          <w:t>Artifact A</w:t>
        </w:r>
      </w:ins>
      <w:ins w:id="262" w:author="Raphael Malyankar" w:date="2024-08-25T19:51:00Z" w16du:dateUtc="2024-08-26T02:51:00Z">
        <w:r w:rsidR="007A3D68" w:rsidRPr="00F3360F">
          <w:rPr>
            <w:lang w:val="en-GB"/>
          </w:rPr>
          <w:t xml:space="preserve"> (describe)</w:t>
        </w:r>
      </w:ins>
    </w:p>
    <w:p w14:paraId="3E1C7F39" w14:textId="19E484B6" w:rsidR="001367CE" w:rsidRPr="00F3360F" w:rsidRDefault="001367CE" w:rsidP="00F3360F">
      <w:pPr>
        <w:pStyle w:val="ListParagraph"/>
        <w:numPr>
          <w:ilvl w:val="0"/>
          <w:numId w:val="49"/>
        </w:numPr>
        <w:tabs>
          <w:tab w:val="left" w:pos="1701"/>
        </w:tabs>
        <w:spacing w:line="240" w:lineRule="auto"/>
        <w:ind w:right="746"/>
        <w:rPr>
          <w:ins w:id="263" w:author="Raphael Malyankar" w:date="2024-08-25T19:43:00Z" w16du:dateUtc="2024-08-26T02:43:00Z"/>
          <w:lang w:val="en-GB"/>
        </w:rPr>
      </w:pPr>
      <w:ins w:id="264" w:author="Raphael Malyankar" w:date="2024-08-25T19:45:00Z" w16du:dateUtc="2024-08-26T02:45:00Z">
        <w:r w:rsidRPr="00F3360F">
          <w:rPr>
            <w:lang w:val="en-GB"/>
          </w:rPr>
          <w:t>Artifact B</w:t>
        </w:r>
      </w:ins>
      <w:ins w:id="265" w:author="Raphael Malyankar" w:date="2024-08-25T19:51:00Z" w16du:dateUtc="2024-08-26T02:51:00Z">
        <w:r w:rsidR="007A3D68" w:rsidRPr="00F3360F">
          <w:rPr>
            <w:lang w:val="en-GB"/>
          </w:rPr>
          <w:t xml:space="preserve"> (describe)</w:t>
        </w:r>
      </w:ins>
    </w:p>
    <w:p w14:paraId="4D0798CA" w14:textId="12CB8BE5" w:rsidR="001367CE" w:rsidRPr="00F3360F" w:rsidRDefault="007A3D68" w:rsidP="00F3360F">
      <w:pPr>
        <w:tabs>
          <w:tab w:val="left" w:pos="1701"/>
        </w:tabs>
        <w:spacing w:after="120" w:line="240" w:lineRule="auto"/>
        <w:ind w:left="720" w:right="746"/>
        <w:rPr>
          <w:ins w:id="266" w:author="Raphael Malyankar" w:date="2024-08-25T19:43:00Z" w16du:dateUtc="2024-08-26T02:43:00Z"/>
          <w:b/>
          <w:bCs/>
          <w:lang w:val="en-GB"/>
        </w:rPr>
      </w:pPr>
      <w:ins w:id="267" w:author="Raphael Malyankar" w:date="2024-08-25T19:50:00Z" w16du:dateUtc="2024-08-26T02:50:00Z">
        <w:r w:rsidRPr="00F3360F">
          <w:rPr>
            <w:b/>
            <w:bCs/>
            <w:lang w:val="en-GB"/>
          </w:rPr>
          <w:lastRenderedPageBreak/>
          <w:t xml:space="preserve">X.Y.Z.2 </w:t>
        </w:r>
      </w:ins>
      <w:ins w:id="268" w:author="Raphael Malyankar" w:date="2024-08-25T19:43:00Z" w16du:dateUtc="2024-08-26T02:43:00Z">
        <w:r w:rsidR="001367CE" w:rsidRPr="00F3360F">
          <w:rPr>
            <w:b/>
            <w:bCs/>
            <w:lang w:val="en-GB"/>
          </w:rPr>
          <w:t>New Edition</w:t>
        </w:r>
      </w:ins>
    </w:p>
    <w:p w14:paraId="71839682" w14:textId="23B6413D" w:rsidR="00BA08F1" w:rsidRDefault="001367CE" w:rsidP="00F3360F">
      <w:pPr>
        <w:tabs>
          <w:tab w:val="left" w:pos="1701"/>
        </w:tabs>
        <w:spacing w:after="120" w:line="240" w:lineRule="auto"/>
        <w:ind w:left="720" w:right="746"/>
        <w:rPr>
          <w:ins w:id="269" w:author="Raphael Malyankar" w:date="2024-11-27T19:11:00Z" w16du:dateUtc="2024-11-28T02:11:00Z"/>
          <w:lang w:val="en-GB"/>
        </w:rPr>
      </w:pPr>
      <w:ins w:id="270" w:author="Raphael Malyankar" w:date="2024-08-25T19:43:00Z" w16du:dateUtc="2024-08-26T02:43:00Z">
        <w:r w:rsidRPr="001367CE">
          <w:rPr>
            <w:lang w:val="en-GB"/>
          </w:rPr>
          <w:t>New Editions of S-158:1</w:t>
        </w:r>
      </w:ins>
      <w:ins w:id="271" w:author="Raphael Malyankar" w:date="2024-08-25T19:51:00Z" w16du:dateUtc="2024-08-26T02:51:00Z">
        <w:r w:rsidR="007A3D68">
          <w:rPr>
            <w:lang w:val="en-GB"/>
          </w:rPr>
          <w:t>xx</w:t>
        </w:r>
      </w:ins>
      <w:ins w:id="272" w:author="Raphael Malyankar" w:date="2024-08-25T19:43:00Z" w16du:dateUtc="2024-08-26T02:43:00Z">
        <w:r w:rsidRPr="001367CE">
          <w:rPr>
            <w:lang w:val="en-GB"/>
          </w:rPr>
          <w:t xml:space="preserve"> </w:t>
        </w:r>
      </w:ins>
      <w:ins w:id="273" w:author="Raphael Malyankar" w:date="2024-11-27T19:11:00Z" w16du:dateUtc="2024-11-28T02:11:00Z">
        <w:r w:rsidR="00BA08F1">
          <w:rPr>
            <w:lang w:val="en-GB"/>
          </w:rPr>
          <w:t xml:space="preserve">include </w:t>
        </w:r>
      </w:ins>
      <w:ins w:id="274" w:author="Raphael Malyankar" w:date="2024-11-27T19:12:00Z" w16du:dateUtc="2024-11-28T02:12:00Z">
        <w:r w:rsidR="00BA08F1">
          <w:rPr>
            <w:lang w:val="en-GB"/>
          </w:rPr>
          <w:t>at least one of the following changes:</w:t>
        </w:r>
      </w:ins>
    </w:p>
    <w:p w14:paraId="42DDA2AE" w14:textId="6C3C6A0C" w:rsidR="00BA08F1" w:rsidRPr="00F50E86" w:rsidRDefault="001367CE" w:rsidP="00F50E86">
      <w:pPr>
        <w:pStyle w:val="ListParagraph"/>
        <w:numPr>
          <w:ilvl w:val="0"/>
          <w:numId w:val="50"/>
        </w:numPr>
        <w:tabs>
          <w:tab w:val="left" w:pos="1701"/>
        </w:tabs>
        <w:spacing w:line="240" w:lineRule="auto"/>
        <w:ind w:right="746"/>
        <w:rPr>
          <w:ins w:id="275" w:author="Raphael Malyankar" w:date="2024-11-27T19:11:00Z" w16du:dateUtc="2024-11-28T02:11:00Z"/>
          <w:lang w:val="en-GB"/>
        </w:rPr>
      </w:pPr>
      <w:ins w:id="276" w:author="Raphael Malyankar" w:date="2024-08-25T19:43:00Z" w16du:dateUtc="2024-08-26T02:43:00Z">
        <w:r w:rsidRPr="00F50E86">
          <w:rPr>
            <w:lang w:val="en-GB"/>
          </w:rPr>
          <w:t xml:space="preserve">introduce </w:t>
        </w:r>
      </w:ins>
      <w:ins w:id="277" w:author="Raphael Malyankar" w:date="2024-11-27T19:15:00Z" w16du:dateUtc="2024-11-28T02:15:00Z">
        <w:r w:rsidR="00950BFA" w:rsidRPr="00F50E86">
          <w:rPr>
            <w:lang w:val="en-GB"/>
          </w:rPr>
          <w:t xml:space="preserve">a </w:t>
        </w:r>
      </w:ins>
      <w:ins w:id="278" w:author="Raphael Malyankar" w:date="2024-11-27T19:07:00Z" w16du:dateUtc="2024-11-28T02:07:00Z">
        <w:r w:rsidR="00BA08F1" w:rsidRPr="00F50E86">
          <w:rPr>
            <w:lang w:val="en-GB"/>
          </w:rPr>
          <w:t xml:space="preserve">new </w:t>
        </w:r>
      </w:ins>
      <w:ins w:id="279" w:author="Raphael Malyankar" w:date="2024-11-27T19:09:00Z" w16du:dateUtc="2024-11-28T02:09:00Z">
        <w:r w:rsidR="00BA08F1" w:rsidRPr="00F50E86">
          <w:rPr>
            <w:lang w:val="en-GB"/>
          </w:rPr>
          <w:t>validation</w:t>
        </w:r>
      </w:ins>
      <w:ins w:id="280" w:author="Raphael Malyankar" w:date="2024-11-27T19:07:00Z" w16du:dateUtc="2024-11-28T02:07:00Z">
        <w:r w:rsidR="00BA08F1" w:rsidRPr="00F50E86">
          <w:rPr>
            <w:lang w:val="en-GB"/>
          </w:rPr>
          <w:t xml:space="preserve"> check (of </w:t>
        </w:r>
      </w:ins>
      <w:ins w:id="281" w:author="Raphael Malyankar" w:date="2024-11-27T19:10:00Z" w16du:dateUtc="2024-11-28T02:10:00Z">
        <w:r w:rsidR="00BA08F1" w:rsidRPr="00F50E86">
          <w:rPr>
            <w:lang w:val="en-GB"/>
          </w:rPr>
          <w:t>any</w:t>
        </w:r>
      </w:ins>
      <w:ins w:id="282" w:author="Raphael Malyankar" w:date="2024-11-27T19:07:00Z" w16du:dateUtc="2024-11-28T02:07:00Z">
        <w:r w:rsidR="00BA08F1" w:rsidRPr="00F50E86">
          <w:rPr>
            <w:lang w:val="en-GB"/>
          </w:rPr>
          <w:t xml:space="preserve"> classification)</w:t>
        </w:r>
      </w:ins>
      <w:ins w:id="283" w:author="Raphael Malyankar" w:date="2024-11-27T19:11:00Z" w16du:dateUtc="2024-11-28T02:11:00Z">
        <w:r w:rsidR="00BA08F1" w:rsidRPr="00F50E86">
          <w:rPr>
            <w:lang w:val="en-GB"/>
          </w:rPr>
          <w:t>;</w:t>
        </w:r>
      </w:ins>
    </w:p>
    <w:p w14:paraId="47E710FC" w14:textId="2629D6E4" w:rsidR="00BA08F1" w:rsidRPr="00F50E86" w:rsidRDefault="00BA08F1" w:rsidP="00F50E86">
      <w:pPr>
        <w:pStyle w:val="ListParagraph"/>
        <w:numPr>
          <w:ilvl w:val="0"/>
          <w:numId w:val="50"/>
        </w:numPr>
        <w:tabs>
          <w:tab w:val="left" w:pos="1701"/>
        </w:tabs>
        <w:spacing w:line="240" w:lineRule="auto"/>
        <w:ind w:right="746"/>
        <w:rPr>
          <w:ins w:id="284" w:author="Raphael Malyankar" w:date="2024-11-27T19:11:00Z" w16du:dateUtc="2024-11-28T02:11:00Z"/>
          <w:lang w:val="en-GB"/>
        </w:rPr>
      </w:pPr>
      <w:ins w:id="285" w:author="Raphael Malyankar" w:date="2024-11-27T19:09:00Z" w16du:dateUtc="2024-11-28T02:09:00Z">
        <w:r w:rsidRPr="00F50E86">
          <w:rPr>
            <w:lang w:val="en-GB"/>
          </w:rPr>
          <w:t xml:space="preserve">remove </w:t>
        </w:r>
      </w:ins>
      <w:ins w:id="286" w:author="Raphael Malyankar" w:date="2024-11-27T19:15:00Z" w16du:dateUtc="2024-11-28T02:15:00Z">
        <w:r w:rsidR="00950BFA" w:rsidRPr="00F50E86">
          <w:rPr>
            <w:lang w:val="en-GB"/>
          </w:rPr>
          <w:t xml:space="preserve">an </w:t>
        </w:r>
      </w:ins>
      <w:ins w:id="287" w:author="Raphael Malyankar" w:date="2024-11-27T19:09:00Z" w16du:dateUtc="2024-11-28T02:09:00Z">
        <w:r w:rsidRPr="00F50E86">
          <w:rPr>
            <w:lang w:val="en-GB"/>
          </w:rPr>
          <w:t>existing validation check (of any classification)</w:t>
        </w:r>
      </w:ins>
      <w:ins w:id="288" w:author="Raphael Malyankar" w:date="2024-11-27T19:11:00Z" w16du:dateUtc="2024-11-28T02:11:00Z">
        <w:r w:rsidRPr="00F50E86">
          <w:rPr>
            <w:lang w:val="en-GB"/>
          </w:rPr>
          <w:t>;</w:t>
        </w:r>
      </w:ins>
    </w:p>
    <w:p w14:paraId="3AF5389D" w14:textId="68A863FC" w:rsidR="00BA08F1" w:rsidRPr="00F50E86" w:rsidRDefault="00950BFA" w:rsidP="00F50E86">
      <w:pPr>
        <w:pStyle w:val="ListParagraph"/>
        <w:numPr>
          <w:ilvl w:val="0"/>
          <w:numId w:val="50"/>
        </w:numPr>
        <w:tabs>
          <w:tab w:val="left" w:pos="1701"/>
        </w:tabs>
        <w:spacing w:line="240" w:lineRule="auto"/>
        <w:ind w:right="746"/>
        <w:rPr>
          <w:ins w:id="289" w:author="Raphael Malyankar" w:date="2024-11-27T19:12:00Z" w16du:dateUtc="2024-11-28T02:12:00Z"/>
          <w:lang w:val="en-GB"/>
        </w:rPr>
      </w:pPr>
      <w:ins w:id="290" w:author="Raphael Malyankar" w:date="2024-11-27T19:17:00Z" w16du:dateUtc="2024-11-28T02:17:00Z">
        <w:r w:rsidRPr="00F50E86">
          <w:rPr>
            <w:lang w:val="en-GB"/>
          </w:rPr>
          <w:t>change</w:t>
        </w:r>
      </w:ins>
      <w:ins w:id="291" w:author="Raphael Malyankar" w:date="2024-11-27T19:07:00Z" w16du:dateUtc="2024-11-28T02:07:00Z">
        <w:r w:rsidR="00BA08F1" w:rsidRPr="00F50E86">
          <w:rPr>
            <w:lang w:val="en-GB"/>
          </w:rPr>
          <w:t xml:space="preserve"> </w:t>
        </w:r>
      </w:ins>
      <w:ins w:id="292" w:author="Raphael Malyankar" w:date="2024-11-27T19:08:00Z" w16du:dateUtc="2024-11-28T02:08:00Z">
        <w:r w:rsidR="00BA08F1" w:rsidRPr="00F50E86">
          <w:rPr>
            <w:lang w:val="en-GB"/>
          </w:rPr>
          <w:t xml:space="preserve">the classification of a </w:t>
        </w:r>
      </w:ins>
      <w:ins w:id="293" w:author="Raphael Malyankar" w:date="2024-11-27T19:15:00Z" w16du:dateUtc="2024-11-28T02:15:00Z">
        <w:r w:rsidRPr="00F50E86">
          <w:rPr>
            <w:lang w:val="en-GB"/>
          </w:rPr>
          <w:t xml:space="preserve">validation </w:t>
        </w:r>
      </w:ins>
      <w:ins w:id="294" w:author="Raphael Malyankar" w:date="2024-11-27T19:08:00Z" w16du:dateUtc="2024-11-28T02:08:00Z">
        <w:r w:rsidR="00BA08F1" w:rsidRPr="00F50E86">
          <w:rPr>
            <w:lang w:val="en-GB"/>
          </w:rPr>
          <w:t>check</w:t>
        </w:r>
      </w:ins>
      <w:ins w:id="295" w:author="Raphael Malyankar" w:date="2024-11-27T19:17:00Z" w16du:dateUtc="2024-11-28T02:17:00Z">
        <w:r w:rsidRPr="00F50E86">
          <w:rPr>
            <w:lang w:val="en-GB"/>
          </w:rPr>
          <w:t xml:space="preserve">, </w:t>
        </w:r>
      </w:ins>
      <w:ins w:id="296" w:author="Raphael Malyankar" w:date="2024-11-27T19:18:00Z" w16du:dateUtc="2024-11-28T02:18:00Z">
        <w:r w:rsidRPr="00F50E86">
          <w:rPr>
            <w:lang w:val="en-GB"/>
          </w:rPr>
          <w:t>whether</w:t>
        </w:r>
      </w:ins>
      <w:ins w:id="297" w:author="Raphael Malyankar" w:date="2024-11-27T19:17:00Z" w16du:dateUtc="2024-11-28T02:17:00Z">
        <w:r w:rsidRPr="00F50E86">
          <w:rPr>
            <w:lang w:val="en-GB"/>
          </w:rPr>
          <w:t xml:space="preserve"> </w:t>
        </w:r>
      </w:ins>
      <w:ins w:id="298" w:author="Raphael Malyankar" w:date="2024-11-27T19:18:00Z" w16du:dateUtc="2024-11-28T02:18:00Z">
        <w:r w:rsidRPr="00F50E86">
          <w:rPr>
            <w:lang w:val="en-GB"/>
          </w:rPr>
          <w:t xml:space="preserve">upgrade (such as Error </w:t>
        </w:r>
      </w:ins>
      <w:ins w:id="299" w:author="Raphael Malyankar" w:date="2024-11-27T19:08:00Z" w16du:dateUtc="2024-11-28T02:08:00Z">
        <w:r w:rsidR="00BA08F1" w:rsidRPr="00F50E86">
          <w:rPr>
            <w:lang w:val="en-GB"/>
          </w:rPr>
          <w:t>to Critical</w:t>
        </w:r>
      </w:ins>
      <w:ins w:id="300" w:author="Raphael Malyankar" w:date="2024-11-27T19:18:00Z" w16du:dateUtc="2024-11-28T02:18:00Z">
        <w:r w:rsidRPr="00F50E86">
          <w:rPr>
            <w:lang w:val="en-GB"/>
          </w:rPr>
          <w:t>) or</w:t>
        </w:r>
      </w:ins>
      <w:ins w:id="301" w:author="Raphael Malyankar" w:date="2024-11-27T19:19:00Z" w16du:dateUtc="2024-11-28T02:19:00Z">
        <w:r w:rsidRPr="00F50E86">
          <w:rPr>
            <w:lang w:val="en-GB"/>
          </w:rPr>
          <w:t xml:space="preserve"> </w:t>
        </w:r>
      </w:ins>
      <w:ins w:id="302" w:author="Raphael Malyankar" w:date="2024-11-27T19:18:00Z" w16du:dateUtc="2024-11-28T02:18:00Z">
        <w:r w:rsidRPr="00F50E86">
          <w:rPr>
            <w:lang w:val="en-GB"/>
          </w:rPr>
          <w:t>downgrade (such as Error to Warning);</w:t>
        </w:r>
      </w:ins>
    </w:p>
    <w:p w14:paraId="4F814FCE" w14:textId="0BB1E599" w:rsidR="00BA08F1" w:rsidRPr="00F50E86" w:rsidRDefault="00BA08F1" w:rsidP="00F50E86">
      <w:pPr>
        <w:pStyle w:val="ListParagraph"/>
        <w:numPr>
          <w:ilvl w:val="0"/>
          <w:numId w:val="50"/>
        </w:numPr>
        <w:tabs>
          <w:tab w:val="left" w:pos="1701"/>
        </w:tabs>
        <w:spacing w:line="240" w:lineRule="auto"/>
        <w:ind w:right="746"/>
        <w:rPr>
          <w:ins w:id="303" w:author="Raphael Malyankar" w:date="2024-11-27T19:12:00Z" w16du:dateUtc="2024-11-28T02:12:00Z"/>
          <w:lang w:val="en-GB"/>
        </w:rPr>
      </w:pPr>
      <w:ins w:id="304" w:author="Raphael Malyankar" w:date="2024-11-27T19:11:00Z" w16du:dateUtc="2024-11-28T02:11:00Z">
        <w:r w:rsidRPr="00F50E86">
          <w:rPr>
            <w:lang w:val="en-GB"/>
          </w:rPr>
          <w:t xml:space="preserve">extend a </w:t>
        </w:r>
      </w:ins>
      <w:ins w:id="305" w:author="Raphael Malyankar" w:date="2024-11-27T19:15:00Z" w16du:dateUtc="2024-11-28T02:15:00Z">
        <w:r w:rsidR="00950BFA" w:rsidRPr="00F50E86">
          <w:rPr>
            <w:lang w:val="en-GB"/>
          </w:rPr>
          <w:t xml:space="preserve">validation </w:t>
        </w:r>
      </w:ins>
      <w:ins w:id="306" w:author="Raphael Malyankar" w:date="2024-11-27T19:11:00Z" w16du:dateUtc="2024-11-28T02:11:00Z">
        <w:r w:rsidRPr="00F50E86">
          <w:rPr>
            <w:lang w:val="en-GB"/>
          </w:rPr>
          <w:t>ch</w:t>
        </w:r>
      </w:ins>
      <w:ins w:id="307" w:author="Raphael Malyankar" w:date="2024-11-27T19:12:00Z" w16du:dateUtc="2024-11-28T02:12:00Z">
        <w:r w:rsidRPr="00F50E86">
          <w:rPr>
            <w:lang w:val="en-GB"/>
          </w:rPr>
          <w:t>e</w:t>
        </w:r>
      </w:ins>
      <w:ins w:id="308" w:author="Raphael Malyankar" w:date="2024-11-27T19:11:00Z" w16du:dateUtc="2024-11-28T02:11:00Z">
        <w:r w:rsidRPr="00F50E86">
          <w:rPr>
            <w:lang w:val="en-GB"/>
          </w:rPr>
          <w:t>ck</w:t>
        </w:r>
      </w:ins>
      <w:ins w:id="309" w:author="Raphael Malyankar" w:date="2024-11-27T19:13:00Z" w16du:dateUtc="2024-11-28T02:13:00Z">
        <w:r w:rsidR="00950BFA" w:rsidRPr="00F50E86">
          <w:rPr>
            <w:lang w:val="en-GB"/>
          </w:rPr>
          <w:t xml:space="preserve"> to include new features, conditions, </w:t>
        </w:r>
      </w:ins>
      <w:ins w:id="310" w:author="Raphael Malyankar" w:date="2024-11-27T19:14:00Z" w16du:dateUtc="2024-11-28T02:14:00Z">
        <w:r w:rsidR="00950BFA" w:rsidRPr="00F50E86">
          <w:rPr>
            <w:lang w:val="en-GB"/>
          </w:rPr>
          <w:t>etc.,</w:t>
        </w:r>
      </w:ins>
      <w:ins w:id="311" w:author="Raphael Malyankar" w:date="2024-11-27T19:13:00Z" w16du:dateUtc="2024-11-28T02:13:00Z">
        <w:r w:rsidR="00950BFA" w:rsidRPr="00F50E86">
          <w:rPr>
            <w:lang w:val="en-GB"/>
          </w:rPr>
          <w:t xml:space="preserve"> </w:t>
        </w:r>
      </w:ins>
      <w:ins w:id="312" w:author="Raphael Malyankar" w:date="2024-11-27T19:14:00Z" w16du:dateUtc="2024-11-28T02:14:00Z">
        <w:r w:rsidR="00950BFA" w:rsidRPr="00F50E86">
          <w:rPr>
            <w:lang w:val="en-GB"/>
          </w:rPr>
          <w:t>in a way that</w:t>
        </w:r>
      </w:ins>
      <w:ins w:id="313" w:author="Raphael Malyankar" w:date="2024-11-27T19:13:00Z" w16du:dateUtc="2024-11-28T02:13:00Z">
        <w:r w:rsidR="00950BFA" w:rsidRPr="00F50E86">
          <w:rPr>
            <w:lang w:val="en-GB"/>
          </w:rPr>
          <w:t xml:space="preserve"> requires </w:t>
        </w:r>
      </w:ins>
      <w:ins w:id="314" w:author="Raphael Malyankar" w:date="2024-11-27T19:14:00Z" w16du:dateUtc="2024-11-28T02:14:00Z">
        <w:r w:rsidR="00950BFA" w:rsidRPr="00F50E86">
          <w:rPr>
            <w:lang w:val="en-GB"/>
          </w:rPr>
          <w:t xml:space="preserve">validation software </w:t>
        </w:r>
      </w:ins>
      <w:ins w:id="315" w:author="Raphael Malyankar" w:date="2024-11-27T19:13:00Z" w16du:dateUtc="2024-11-28T02:13:00Z">
        <w:r w:rsidR="00950BFA" w:rsidRPr="00F50E86">
          <w:rPr>
            <w:lang w:val="en-GB"/>
          </w:rPr>
          <w:t xml:space="preserve">manufacturers to </w:t>
        </w:r>
      </w:ins>
      <w:ins w:id="316" w:author="Raphael Malyankar" w:date="2024-11-27T19:14:00Z" w16du:dateUtc="2024-11-28T02:14:00Z">
        <w:r w:rsidR="00950BFA" w:rsidRPr="00F50E86">
          <w:rPr>
            <w:lang w:val="en-GB"/>
          </w:rPr>
          <w:t>change their software;</w:t>
        </w:r>
      </w:ins>
    </w:p>
    <w:p w14:paraId="2973B30F" w14:textId="77777777" w:rsidR="00F50E86" w:rsidRDefault="001367CE" w:rsidP="00F3360F">
      <w:pPr>
        <w:tabs>
          <w:tab w:val="left" w:pos="1701"/>
        </w:tabs>
        <w:spacing w:after="120" w:line="240" w:lineRule="auto"/>
        <w:ind w:left="720" w:right="746"/>
        <w:rPr>
          <w:ins w:id="317" w:author="Raphael Malyankar" w:date="2024-11-27T19:21:00Z" w16du:dateUtc="2024-11-28T02:21:00Z"/>
          <w:lang w:val="en-GB"/>
        </w:rPr>
      </w:pPr>
      <w:ins w:id="318" w:author="Raphael Malyankar" w:date="2024-08-25T19:43:00Z" w16du:dateUtc="2024-08-26T02:43:00Z">
        <w:r w:rsidRPr="001367CE">
          <w:rPr>
            <w:lang w:val="en-GB"/>
          </w:rPr>
          <w:t xml:space="preserve">New Editions are likely to </w:t>
        </w:r>
      </w:ins>
      <w:ins w:id="319" w:author="Raphael Malyankar" w:date="2024-11-27T19:19:00Z" w16du:dateUtc="2024-11-28T02:19:00Z">
        <w:r w:rsidR="00950BFA">
          <w:rPr>
            <w:lang w:val="en-GB"/>
          </w:rPr>
          <w:t xml:space="preserve">require </w:t>
        </w:r>
      </w:ins>
      <w:ins w:id="320" w:author="Raphael Malyankar" w:date="2024-11-27T19:20:00Z" w16du:dateUtc="2024-11-28T02:20:00Z">
        <w:r w:rsidR="00950BFA">
          <w:rPr>
            <w:lang w:val="en-GB"/>
          </w:rPr>
          <w:t xml:space="preserve">validation </w:t>
        </w:r>
      </w:ins>
      <w:ins w:id="321" w:author="Raphael Malyankar" w:date="2024-11-27T19:19:00Z" w16du:dateUtc="2024-11-28T02:19:00Z">
        <w:r w:rsidR="00950BFA">
          <w:rPr>
            <w:lang w:val="en-GB"/>
          </w:rPr>
          <w:t xml:space="preserve">software manufacturers to change their </w:t>
        </w:r>
      </w:ins>
      <w:ins w:id="322" w:author="Raphael Malyankar" w:date="2024-11-27T19:20:00Z" w16du:dateUtc="2024-11-28T02:20:00Z">
        <w:r w:rsidR="00950BFA">
          <w:rPr>
            <w:lang w:val="en-GB"/>
          </w:rPr>
          <w:t xml:space="preserve">software or invalidate datasets which passed </w:t>
        </w:r>
        <w:r w:rsidR="00F50E86">
          <w:rPr>
            <w:lang w:val="en-GB"/>
          </w:rPr>
          <w:t xml:space="preserve">validation according to </w:t>
        </w:r>
      </w:ins>
      <w:ins w:id="323" w:author="Raphael Malyankar" w:date="2024-11-27T19:21:00Z" w16du:dateUtc="2024-11-28T02:21:00Z">
        <w:r w:rsidR="00F50E86">
          <w:rPr>
            <w:lang w:val="en-GB"/>
          </w:rPr>
          <w:t>the previous Edition of S-158:1xx</w:t>
        </w:r>
      </w:ins>
      <w:ins w:id="324" w:author="Raphael Malyankar" w:date="2024-08-25T19:43:00Z" w16du:dateUtc="2024-08-26T02:43:00Z">
        <w:r w:rsidRPr="001367CE">
          <w:rPr>
            <w:lang w:val="en-GB"/>
          </w:rPr>
          <w:t>.</w:t>
        </w:r>
      </w:ins>
    </w:p>
    <w:p w14:paraId="377D6562" w14:textId="122ED37A" w:rsidR="001367CE" w:rsidRPr="001367CE" w:rsidRDefault="001367CE" w:rsidP="00F3360F">
      <w:pPr>
        <w:tabs>
          <w:tab w:val="left" w:pos="1701"/>
        </w:tabs>
        <w:spacing w:after="120" w:line="240" w:lineRule="auto"/>
        <w:ind w:left="720" w:right="746"/>
        <w:rPr>
          <w:ins w:id="325" w:author="Raphael Malyankar" w:date="2024-08-25T19:43:00Z" w16du:dateUtc="2024-08-26T02:43:00Z"/>
          <w:lang w:val="en-GB"/>
        </w:rPr>
      </w:pPr>
      <w:ins w:id="326" w:author="Raphael Malyankar" w:date="2024-08-25T19:43:00Z" w16du:dateUtc="2024-08-26T02:43:00Z">
        <w:r w:rsidRPr="001367CE">
          <w:rPr>
            <w:lang w:val="en-GB"/>
          </w:rPr>
          <w:t>All cumulative revisions and clarifications must be included with the release of approved New Editions.</w:t>
        </w:r>
      </w:ins>
    </w:p>
    <w:p w14:paraId="60A73EEF" w14:textId="29ECAD9E" w:rsidR="001367CE" w:rsidRPr="00F3360F" w:rsidRDefault="007A3D68" w:rsidP="00F3360F">
      <w:pPr>
        <w:tabs>
          <w:tab w:val="left" w:pos="1701"/>
        </w:tabs>
        <w:spacing w:after="120" w:line="240" w:lineRule="auto"/>
        <w:ind w:left="720" w:right="746"/>
        <w:rPr>
          <w:ins w:id="327" w:author="Raphael Malyankar" w:date="2024-08-25T19:43:00Z" w16du:dateUtc="2024-08-26T02:43:00Z"/>
          <w:b/>
          <w:bCs/>
          <w:lang w:val="en-GB"/>
        </w:rPr>
      </w:pPr>
      <w:ins w:id="328" w:author="Raphael Malyankar" w:date="2024-08-25T19:50:00Z" w16du:dateUtc="2024-08-26T02:50:00Z">
        <w:r w:rsidRPr="00F3360F">
          <w:rPr>
            <w:b/>
            <w:bCs/>
            <w:lang w:val="en-GB"/>
          </w:rPr>
          <w:t xml:space="preserve">X.Y.Z.3 </w:t>
        </w:r>
      </w:ins>
      <w:ins w:id="329" w:author="Raphael Malyankar" w:date="2024-08-25T19:43:00Z" w16du:dateUtc="2024-08-26T02:43:00Z">
        <w:r w:rsidR="001367CE" w:rsidRPr="00F3360F">
          <w:rPr>
            <w:b/>
            <w:bCs/>
            <w:lang w:val="en-GB"/>
          </w:rPr>
          <w:t>Revision</w:t>
        </w:r>
      </w:ins>
    </w:p>
    <w:p w14:paraId="43C85D8B" w14:textId="64E68997" w:rsidR="00071AAB" w:rsidRDefault="001367CE" w:rsidP="00F3360F">
      <w:pPr>
        <w:tabs>
          <w:tab w:val="left" w:pos="1701"/>
        </w:tabs>
        <w:spacing w:after="120" w:line="240" w:lineRule="auto"/>
        <w:ind w:left="720" w:right="746"/>
        <w:rPr>
          <w:ins w:id="330" w:author="Raphael Malyankar" w:date="2024-10-30T18:15:00Z" w16du:dateUtc="2024-10-31T01:15:00Z"/>
          <w:lang w:val="en-GB"/>
        </w:rPr>
      </w:pPr>
      <w:ins w:id="331" w:author="Raphael Malyankar" w:date="2024-08-25T19:43:00Z" w16du:dateUtc="2024-08-26T02:43:00Z">
        <w:r w:rsidRPr="001367CE">
          <w:rPr>
            <w:lang w:val="en-GB"/>
          </w:rPr>
          <w:t>Revisions are defined as substantive semantic changes to S-158:1</w:t>
        </w:r>
      </w:ins>
      <w:ins w:id="332" w:author="Raphael Malyankar" w:date="2024-08-25T19:52:00Z" w16du:dateUtc="2024-08-26T02:52:00Z">
        <w:r w:rsidR="007A3D68">
          <w:rPr>
            <w:lang w:val="en-GB"/>
          </w:rPr>
          <w:t>xx</w:t>
        </w:r>
      </w:ins>
      <w:ins w:id="333" w:author="Raphael Malyankar" w:date="2024-08-25T19:43:00Z" w16du:dateUtc="2024-08-26T02:43:00Z">
        <w:r w:rsidRPr="001367CE">
          <w:rPr>
            <w:lang w:val="en-GB"/>
          </w:rPr>
          <w:t>. Typically, revisions will change S-158:1</w:t>
        </w:r>
      </w:ins>
      <w:ins w:id="334" w:author="Raphael Malyankar" w:date="2024-08-25T19:52:00Z" w16du:dateUtc="2024-08-26T02:52:00Z">
        <w:r w:rsidR="007A3D68">
          <w:rPr>
            <w:lang w:val="en-GB"/>
          </w:rPr>
          <w:t>xx</w:t>
        </w:r>
      </w:ins>
      <w:ins w:id="335" w:author="Raphael Malyankar" w:date="2024-08-25T19:43:00Z" w16du:dateUtc="2024-08-26T02:43:00Z">
        <w:r w:rsidRPr="001367CE">
          <w:rPr>
            <w:lang w:val="en-GB"/>
          </w:rPr>
          <w:t xml:space="preserve"> to correct factual errors or introduce necessary changes that have become evident as a result of practical experience or changing circumstances. </w:t>
        </w:r>
      </w:ins>
      <w:ins w:id="336" w:author="Raphael Malyankar" w:date="2024-11-27T20:11:00Z" w16du:dateUtc="2024-11-28T03:11:00Z">
        <w:r w:rsidR="00D144D0">
          <w:rPr>
            <w:lang w:val="en-GB"/>
          </w:rPr>
          <w:t>Revisions include c</w:t>
        </w:r>
      </w:ins>
      <w:ins w:id="337" w:author="Raphael Malyankar" w:date="2024-11-27T19:24:00Z" w16du:dateUtc="2024-11-28T02:24:00Z">
        <w:r w:rsidR="00F50E86">
          <w:rPr>
            <w:lang w:val="en-GB"/>
          </w:rPr>
          <w:t xml:space="preserve">orrections of misinterpretations of S-100 or the </w:t>
        </w:r>
      </w:ins>
      <w:ins w:id="338" w:author="Raphael Malyankar" w:date="2024-11-27T19:25:00Z" w16du:dateUtc="2024-11-28T02:25:00Z">
        <w:r w:rsidR="00F50E86">
          <w:rPr>
            <w:lang w:val="en-GB"/>
          </w:rPr>
          <w:t xml:space="preserve">relevant Product Specification, or </w:t>
        </w:r>
      </w:ins>
      <w:ins w:id="339" w:author="Raphael Malyankar" w:date="2024-11-27T20:10:00Z" w16du:dateUtc="2024-11-28T03:10:00Z">
        <w:r w:rsidR="00D144D0">
          <w:rPr>
            <w:lang w:val="en-GB"/>
          </w:rPr>
          <w:t>extensions to checks that do not require changes to validation software.</w:t>
        </w:r>
      </w:ins>
      <w:ins w:id="340" w:author="Raphael Malyankar" w:date="2024-10-30T18:11:00Z" w16du:dateUtc="2024-10-31T01:11:00Z">
        <w:r w:rsidR="00071AAB">
          <w:rPr>
            <w:lang w:val="en-GB"/>
          </w:rPr>
          <w:t>.</w:t>
        </w:r>
      </w:ins>
    </w:p>
    <w:p w14:paraId="0B264AF7" w14:textId="4F5A38E2" w:rsidR="001367CE" w:rsidRPr="001367CE" w:rsidRDefault="001367CE" w:rsidP="00F3360F">
      <w:pPr>
        <w:tabs>
          <w:tab w:val="left" w:pos="1701"/>
        </w:tabs>
        <w:spacing w:after="120" w:line="240" w:lineRule="auto"/>
        <w:ind w:left="720" w:right="746"/>
        <w:rPr>
          <w:ins w:id="341" w:author="Raphael Malyankar" w:date="2024-08-25T19:43:00Z" w16du:dateUtc="2024-08-26T02:43:00Z"/>
          <w:lang w:val="en-GB"/>
        </w:rPr>
      </w:pPr>
      <w:ins w:id="342" w:author="Raphael Malyankar" w:date="2024-08-25T19:43:00Z" w16du:dateUtc="2024-08-26T02:43:00Z">
        <w:r w:rsidRPr="001367CE">
          <w:rPr>
            <w:lang w:val="en-GB"/>
          </w:rPr>
          <w:t>A revision must not be classified as a clarification. All cumulative clarifications must be included with the release of approved revisions.</w:t>
        </w:r>
      </w:ins>
    </w:p>
    <w:p w14:paraId="1C1F73FA" w14:textId="2BF5E0D3" w:rsidR="001367CE" w:rsidRPr="00F3360F" w:rsidRDefault="007A3D68" w:rsidP="00F3360F">
      <w:pPr>
        <w:tabs>
          <w:tab w:val="left" w:pos="1701"/>
        </w:tabs>
        <w:spacing w:after="120" w:line="240" w:lineRule="auto"/>
        <w:ind w:left="720" w:right="746"/>
        <w:rPr>
          <w:ins w:id="343" w:author="Raphael Malyankar" w:date="2024-08-25T19:43:00Z" w16du:dateUtc="2024-08-26T02:43:00Z"/>
          <w:b/>
          <w:bCs/>
          <w:lang w:val="en-GB"/>
        </w:rPr>
      </w:pPr>
      <w:ins w:id="344" w:author="Raphael Malyankar" w:date="2024-08-25T19:50:00Z" w16du:dateUtc="2024-08-26T02:50:00Z">
        <w:r w:rsidRPr="00F3360F">
          <w:rPr>
            <w:b/>
            <w:bCs/>
            <w:lang w:val="en-GB"/>
          </w:rPr>
          <w:t xml:space="preserve">X.Y.Z.3 </w:t>
        </w:r>
      </w:ins>
      <w:ins w:id="345" w:author="Raphael Malyankar" w:date="2024-08-25T19:43:00Z" w16du:dateUtc="2024-08-26T02:43:00Z">
        <w:r w:rsidR="001367CE" w:rsidRPr="00F3360F">
          <w:rPr>
            <w:b/>
            <w:bCs/>
            <w:lang w:val="en-GB"/>
          </w:rPr>
          <w:t>Clarification</w:t>
        </w:r>
      </w:ins>
    </w:p>
    <w:p w14:paraId="7DB0F617" w14:textId="39E0B561" w:rsidR="001367CE" w:rsidRPr="001367CE" w:rsidRDefault="001367CE" w:rsidP="00F3360F">
      <w:pPr>
        <w:tabs>
          <w:tab w:val="left" w:pos="1701"/>
        </w:tabs>
        <w:spacing w:after="120" w:line="240" w:lineRule="auto"/>
        <w:ind w:left="720" w:right="746"/>
        <w:rPr>
          <w:ins w:id="346" w:author="Raphael Malyankar" w:date="2024-08-25T19:43:00Z" w16du:dateUtc="2024-08-26T02:43:00Z"/>
          <w:lang w:val="en-GB"/>
        </w:rPr>
      </w:pPr>
      <w:ins w:id="347" w:author="Raphael Malyankar" w:date="2024-08-25T19:43:00Z" w16du:dateUtc="2024-08-26T02:43:00Z">
        <w:r w:rsidRPr="001367CE">
          <w:rPr>
            <w:lang w:val="en-GB"/>
          </w:rPr>
          <w:t>Clarifications are changes to S-158:1</w:t>
        </w:r>
      </w:ins>
      <w:ins w:id="348" w:author="Raphael Malyankar" w:date="2024-08-25T19:52:00Z" w16du:dateUtc="2024-08-26T02:52:00Z">
        <w:r w:rsidR="007A3D68">
          <w:rPr>
            <w:lang w:val="en-GB"/>
          </w:rPr>
          <w:t>xx</w:t>
        </w:r>
      </w:ins>
      <w:ins w:id="349" w:author="Raphael Malyankar" w:date="2024-08-25T19:43:00Z" w16du:dateUtc="2024-08-26T02:43:00Z">
        <w:r w:rsidRPr="001367CE">
          <w:rPr>
            <w:lang w:val="en-GB"/>
          </w:rPr>
          <w:t xml:space="preserve"> arising from non-substantive reasons.</w:t>
        </w:r>
      </w:ins>
    </w:p>
    <w:p w14:paraId="0992A4A0" w14:textId="6887F02C" w:rsidR="00D144D0" w:rsidRDefault="001367CE" w:rsidP="00D144D0">
      <w:pPr>
        <w:tabs>
          <w:tab w:val="left" w:pos="1701"/>
        </w:tabs>
        <w:spacing w:after="120" w:line="240" w:lineRule="auto"/>
        <w:ind w:left="720" w:right="746"/>
        <w:rPr>
          <w:ins w:id="350" w:author="Raphael Malyankar" w:date="2024-08-25T19:37:00Z" w16du:dateUtc="2024-08-26T02:37:00Z"/>
          <w:lang w:val="en-GB"/>
        </w:rPr>
      </w:pPr>
      <w:ins w:id="351" w:author="Raphael Malyankar" w:date="2024-08-25T19:43:00Z" w16du:dateUtc="2024-08-26T02:43:00Z">
        <w:r w:rsidRPr="001367CE">
          <w:rPr>
            <w:lang w:val="en-GB"/>
          </w:rPr>
          <w:t>Typically clarifications for non-substantive reasons remove ambiguity; correct grammatical and spelling errors; amend or update cross references; revise check messages or clarify check descriptions</w:t>
        </w:r>
      </w:ins>
      <w:ins w:id="352" w:author="Raphael Malyankar" w:date="2024-10-30T18:12:00Z" w16du:dateUtc="2024-10-31T01:12:00Z">
        <w:r w:rsidR="00071AAB">
          <w:rPr>
            <w:lang w:val="en-GB"/>
          </w:rPr>
          <w:t xml:space="preserve"> without </w:t>
        </w:r>
      </w:ins>
      <w:ins w:id="353" w:author="Raphael Malyankar" w:date="2024-11-27T20:13:00Z" w16du:dateUtc="2024-11-28T03:13:00Z">
        <w:r w:rsidR="00D144D0">
          <w:rPr>
            <w:lang w:val="en-GB"/>
          </w:rPr>
          <w:t>requiring manufacturers to change their sof</w:t>
        </w:r>
      </w:ins>
      <w:ins w:id="354" w:author="Raphael Malyankar" w:date="2024-11-27T20:14:00Z" w16du:dateUtc="2024-11-28T03:14:00Z">
        <w:r w:rsidR="00D144D0">
          <w:rPr>
            <w:lang w:val="en-GB"/>
          </w:rPr>
          <w:t>tware</w:t>
        </w:r>
      </w:ins>
      <w:ins w:id="355" w:author="Raphael Malyankar" w:date="2024-08-25T19:43:00Z" w16du:dateUtc="2024-08-26T02:43:00Z">
        <w:r w:rsidRPr="001367CE">
          <w:rPr>
            <w:lang w:val="en-GB"/>
          </w:rPr>
          <w:t>.</w:t>
        </w:r>
      </w:ins>
    </w:p>
    <w:p w14:paraId="499A1B80" w14:textId="77777777" w:rsidR="004B71B7" w:rsidRDefault="004B71B7" w:rsidP="00AB1767">
      <w:pPr>
        <w:tabs>
          <w:tab w:val="left" w:pos="1701"/>
        </w:tabs>
        <w:spacing w:after="120" w:line="240" w:lineRule="auto"/>
        <w:rPr>
          <w:lang w:val="en-GB"/>
        </w:rPr>
      </w:pPr>
    </w:p>
    <w:p w14:paraId="141E9966" w14:textId="5F01F6F1" w:rsidR="00861E96" w:rsidRDefault="00861E96" w:rsidP="00611211">
      <w:pPr>
        <w:pStyle w:val="Heading1"/>
        <w:rPr>
          <w:lang w:val="en-GB"/>
        </w:rPr>
      </w:pPr>
      <w:bookmarkStart w:id="356" w:name="_Toc183631302"/>
      <w:r>
        <w:rPr>
          <w:lang w:val="en-GB"/>
        </w:rPr>
        <w:t>Check Structure</w:t>
      </w:r>
      <w:bookmarkEnd w:id="356"/>
    </w:p>
    <w:p w14:paraId="3667EFDF" w14:textId="2E736CDA" w:rsidR="0089778F" w:rsidRDefault="0089778F" w:rsidP="00611211">
      <w:pPr>
        <w:tabs>
          <w:tab w:val="left" w:pos="1701"/>
        </w:tabs>
        <w:spacing w:after="120" w:line="240" w:lineRule="auto"/>
        <w:rPr>
          <w:lang w:val="en-GB"/>
        </w:rPr>
      </w:pPr>
      <w:r>
        <w:rPr>
          <w:lang w:val="en-GB"/>
        </w:rPr>
        <w:t xml:space="preserve">Validation checks are specified in a columnar format with at least the columns listed in Table </w:t>
      </w:r>
      <w:r w:rsidR="008D3A26">
        <w:rPr>
          <w:lang w:val="en-GB"/>
        </w:rPr>
        <w:t>3-1. A</w:t>
      </w:r>
      <w:r w:rsidR="00E75CFF">
        <w:rPr>
          <w:lang w:val="en-GB"/>
        </w:rPr>
        <w:t xml:space="preserve">ll S-158:... </w:t>
      </w:r>
      <w:r w:rsidR="008D3A26">
        <w:rPr>
          <w:lang w:val="en-GB"/>
        </w:rPr>
        <w:t>validation check</w:t>
      </w:r>
      <w:r w:rsidR="00E75CFF">
        <w:rPr>
          <w:lang w:val="en-GB"/>
        </w:rPr>
        <w:t>s</w:t>
      </w:r>
      <w:r w:rsidR="008D3A26">
        <w:rPr>
          <w:lang w:val="en-GB"/>
        </w:rPr>
        <w:t xml:space="preserve"> </w:t>
      </w:r>
      <w:r w:rsidR="00E75CFF">
        <w:rPr>
          <w:lang w:val="en-GB"/>
        </w:rPr>
        <w:t>publications</w:t>
      </w:r>
      <w:r w:rsidR="008D3A26">
        <w:rPr>
          <w:lang w:val="en-GB"/>
        </w:rPr>
        <w:t xml:space="preserve"> must include </w:t>
      </w:r>
      <w:commentRangeStart w:id="357"/>
      <w:del w:id="358" w:author="Raphael Malyankar" w:date="2024-08-23T17:46:00Z" w16du:dateUtc="2024-08-24T00:46:00Z">
        <w:r w:rsidR="008D3A26" w:rsidDel="0081229A">
          <w:rPr>
            <w:lang w:val="en-GB"/>
          </w:rPr>
          <w:delText xml:space="preserve">al </w:delText>
        </w:r>
      </w:del>
      <w:commentRangeEnd w:id="357"/>
      <w:ins w:id="359" w:author="Raphael Malyankar" w:date="2024-08-23T17:46:00Z" w16du:dateUtc="2024-08-24T00:46:00Z">
        <w:r w:rsidR="0081229A">
          <w:rPr>
            <w:lang w:val="en-GB"/>
          </w:rPr>
          <w:t xml:space="preserve">at </w:t>
        </w:r>
      </w:ins>
      <w:r w:rsidR="00ED286C">
        <w:rPr>
          <w:rStyle w:val="CommentReference"/>
        </w:rPr>
        <w:commentReference w:id="357"/>
      </w:r>
      <w:r w:rsidR="008D3A26">
        <w:rPr>
          <w:lang w:val="en-GB"/>
        </w:rPr>
        <w:t xml:space="preserve">least the columns specified in the table below. </w:t>
      </w:r>
      <w:r w:rsidR="00F3157E">
        <w:rPr>
          <w:lang w:val="en-GB"/>
        </w:rPr>
        <w:t xml:space="preserve">The columns must follow the order in Table 3-1. </w:t>
      </w:r>
      <w:r w:rsidR="008D3A26">
        <w:rPr>
          <w:lang w:val="en-GB"/>
        </w:rPr>
        <w:t>Additional columns may be added following these columns at the discretion of the responsible group or project team.</w:t>
      </w:r>
    </w:p>
    <w:p w14:paraId="1FF28A11" w14:textId="777ED984" w:rsidR="00F7792E" w:rsidRDefault="00F7792E" w:rsidP="00611211">
      <w:pPr>
        <w:tabs>
          <w:tab w:val="left" w:pos="1701"/>
        </w:tabs>
        <w:spacing w:after="120" w:line="240" w:lineRule="auto"/>
        <w:rPr>
          <w:lang w:val="en-GB"/>
        </w:rPr>
      </w:pPr>
      <w:r>
        <w:rPr>
          <w:lang w:val="en-GB"/>
        </w:rPr>
        <w:t>The first column in Table 3-1 also defines recommended XML tags for potential XML formulations of the validation checks.</w:t>
      </w:r>
    </w:p>
    <w:p w14:paraId="5FF8B6F9" w14:textId="3E82E0FE" w:rsidR="0089778F" w:rsidRDefault="0089778F" w:rsidP="0089778F">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3</w:t>
      </w:r>
      <w:r w:rsidR="00797CEF">
        <w:fldChar w:fldCharType="end"/>
      </w:r>
      <w:r w:rsidR="00CF0160">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Structure of checks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195"/>
        <w:gridCol w:w="6821"/>
      </w:tblGrid>
      <w:tr w:rsidR="00F7792E" w:rsidRPr="0089778F" w14:paraId="19203968" w14:textId="77777777" w:rsidTr="0089778F">
        <w:trPr>
          <w:cantSplit/>
          <w:tblHeader/>
        </w:trPr>
        <w:tc>
          <w:tcPr>
            <w:tcW w:w="0" w:type="auto"/>
            <w:shd w:val="clear" w:color="auto" w:fill="D9D9D9"/>
          </w:tcPr>
          <w:p w14:paraId="54061DFB" w14:textId="7B677858"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 (Tag)</w:t>
            </w:r>
          </w:p>
        </w:tc>
        <w:tc>
          <w:tcPr>
            <w:tcW w:w="0" w:type="auto"/>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F7792E" w:rsidRPr="0089778F" w14:paraId="0C236516" w14:textId="77777777" w:rsidTr="0089778F">
        <w:trPr>
          <w:cantSplit/>
        </w:trPr>
        <w:tc>
          <w:tcPr>
            <w:tcW w:w="0" w:type="auto"/>
          </w:tcPr>
          <w:p w14:paraId="4539B8AC" w14:textId="77777777" w:rsidR="008D3A26" w:rsidRDefault="008D3A26" w:rsidP="0089778F">
            <w:pPr>
              <w:tabs>
                <w:tab w:val="left" w:pos="1701"/>
              </w:tabs>
              <w:spacing w:after="120" w:line="240" w:lineRule="auto"/>
            </w:pPr>
            <w:r>
              <w:t>Dev ID</w:t>
            </w:r>
          </w:p>
          <w:p w14:paraId="3767735B" w14:textId="3A710931" w:rsidR="00F7792E" w:rsidRPr="0089778F" w:rsidRDefault="00F7792E" w:rsidP="0089778F">
            <w:pPr>
              <w:tabs>
                <w:tab w:val="left" w:pos="1701"/>
              </w:tabs>
              <w:spacing w:after="120" w:line="240" w:lineRule="auto"/>
            </w:pPr>
            <w:r>
              <w:t>(Dev_ID)</w:t>
            </w:r>
          </w:p>
        </w:tc>
        <w:tc>
          <w:tcPr>
            <w:tcW w:w="0" w:type="auto"/>
          </w:tcPr>
          <w:p w14:paraId="2972DED9" w14:textId="782F42BC" w:rsidR="008D3A26" w:rsidRDefault="008D3A26" w:rsidP="0089778F">
            <w:pPr>
              <w:tabs>
                <w:tab w:val="left" w:pos="1701"/>
              </w:tabs>
              <w:spacing w:after="120" w:line="240" w:lineRule="auto"/>
            </w:pPr>
            <w:r>
              <w:t xml:space="preserve">Temporary number for checks under development. This column may be included for tracking of checks under development but should be deleted from finalized </w:t>
            </w:r>
            <w:commentRangeStart w:id="360"/>
            <w:r>
              <w:t>documents</w:t>
            </w:r>
            <w:ins w:id="361" w:author="Raphael Malyankar" w:date="2024-08-23T17:46:00Z" w16du:dateUtc="2024-08-24T00:46:00Z">
              <w:r w:rsidR="0081229A">
                <w:t>, wh</w:t>
              </w:r>
            </w:ins>
            <w:ins w:id="362" w:author="Raphael Malyankar" w:date="2024-08-23T17:47:00Z" w16du:dateUtc="2024-08-24T00:47:00Z">
              <w:r w:rsidR="0081229A">
                <w:t>en no longer required</w:t>
              </w:r>
            </w:ins>
            <w:r>
              <w:t xml:space="preserve">. </w:t>
            </w:r>
            <w:commentRangeEnd w:id="360"/>
            <w:r w:rsidR="00ED286C">
              <w:rPr>
                <w:rStyle w:val="CommentReference"/>
              </w:rPr>
              <w:commentReference w:id="360"/>
            </w:r>
            <w:r>
              <w:t xml:space="preserve">May be structured as decided by the development team for the specification. Must consist only of alphanumeric characters in the </w:t>
            </w:r>
            <w:r w:rsidR="00B66B18">
              <w:t xml:space="preserve">ISO basic </w:t>
            </w:r>
            <w:r>
              <w:t>Latin alphabet</w:t>
            </w:r>
            <w:r w:rsidR="00B66B18">
              <w:t>, hyphen</w:t>
            </w:r>
            <w:r>
              <w:t xml:space="preserve"> and underscore</w:t>
            </w:r>
            <w:r w:rsidR="00B66B18">
              <w:t xml:space="preserve"> characters</w:t>
            </w:r>
            <w:r>
              <w:t xml:space="preserve"> (A-Z, a-z, 0-9, </w:t>
            </w:r>
            <w:r w:rsidR="00B66B18">
              <w:t xml:space="preserve">- </w:t>
            </w:r>
            <w:r>
              <w:t>and _</w:t>
            </w:r>
            <w:r w:rsidR="00B66B18">
              <w:t xml:space="preserve"> characters</w:t>
            </w:r>
            <w:r>
              <w:t>).</w:t>
            </w:r>
          </w:p>
          <w:p w14:paraId="16C12E8C" w14:textId="0C1E76B1" w:rsidR="008D3A26" w:rsidRPr="0089778F" w:rsidRDefault="008D3A26" w:rsidP="0089778F">
            <w:pPr>
              <w:tabs>
                <w:tab w:val="left" w:pos="1701"/>
              </w:tabs>
              <w:spacing w:after="120" w:line="240" w:lineRule="auto"/>
            </w:pPr>
            <w:r>
              <w:t>EXAMPLES: S101_Dev_0029</w:t>
            </w:r>
            <w:r w:rsidR="00B14B0E">
              <w:t xml:space="preserve">, </w:t>
            </w:r>
            <w:r w:rsidR="00B14B0E" w:rsidRPr="00B14B0E">
              <w:t>P1-4, 1,</w:t>
            </w:r>
            <w:r w:rsidR="00B14B0E">
              <w:t xml:space="preserve"> </w:t>
            </w:r>
            <w:del w:id="363" w:author="Raphael Malyankar" w:date="2024-11-26T21:56:00Z" w16du:dateUtc="2024-11-27T04:56:00Z">
              <w:r w:rsidR="00B14B0E" w:rsidRPr="00B14B0E" w:rsidDel="00C70FC4">
                <w:delText>S</w:delText>
              </w:r>
            </w:del>
            <w:r w:rsidR="00B14B0E" w:rsidRPr="00B14B0E">
              <w:t>100_Dev0001</w:t>
            </w:r>
          </w:p>
        </w:tc>
      </w:tr>
      <w:tr w:rsidR="00F7792E" w:rsidRPr="0089778F" w14:paraId="3162ECD2" w14:textId="77777777" w:rsidTr="0089778F">
        <w:trPr>
          <w:cantSplit/>
        </w:trPr>
        <w:tc>
          <w:tcPr>
            <w:tcW w:w="0" w:type="auto"/>
          </w:tcPr>
          <w:p w14:paraId="7F9ED24E" w14:textId="77777777" w:rsidR="0089778F" w:rsidRDefault="0089778F" w:rsidP="0089778F">
            <w:pPr>
              <w:tabs>
                <w:tab w:val="left" w:pos="1701"/>
              </w:tabs>
              <w:spacing w:after="120" w:line="240" w:lineRule="auto"/>
            </w:pPr>
            <w:r w:rsidRPr="0089778F">
              <w:lastRenderedPageBreak/>
              <w:t>Check ID</w:t>
            </w:r>
          </w:p>
          <w:p w14:paraId="5EEE3FAE" w14:textId="0CFB419F" w:rsidR="00F7792E" w:rsidRPr="0089778F" w:rsidRDefault="00F7792E" w:rsidP="0089778F">
            <w:pPr>
              <w:tabs>
                <w:tab w:val="left" w:pos="1701"/>
              </w:tabs>
              <w:spacing w:after="120" w:line="240" w:lineRule="auto"/>
            </w:pPr>
            <w:r>
              <w:t>(Check_ID)</w:t>
            </w:r>
          </w:p>
        </w:tc>
        <w:tc>
          <w:tcPr>
            <w:tcW w:w="0" w:type="auto"/>
          </w:tcPr>
          <w:p w14:paraId="4746EFB4" w14:textId="58BCC0A8" w:rsidR="0089778F" w:rsidRDefault="0089778F" w:rsidP="0089778F">
            <w:pPr>
              <w:tabs>
                <w:tab w:val="left" w:pos="1701"/>
              </w:tabs>
              <w:spacing w:after="120" w:line="240" w:lineRule="auto"/>
            </w:pPr>
            <w:r w:rsidRPr="0089778F">
              <w:t>Identifier for check</w:t>
            </w:r>
            <w:r w:rsidR="008D3A26">
              <w:t>. Must be structure</w:t>
            </w:r>
            <w:r w:rsidR="00B66B18">
              <w:t>d</w:t>
            </w:r>
            <w:r w:rsidR="008D3A26">
              <w:t xml:space="preserve"> as </w:t>
            </w:r>
            <w:del w:id="364" w:author="Raphael Malyankar" w:date="2024-11-26T21:51:00Z" w16du:dateUtc="2024-11-27T04:51:00Z">
              <w:r w:rsidR="008D3A26" w:rsidDel="00261A86">
                <w:delText>S</w:delText>
              </w:r>
            </w:del>
            <w:r w:rsidR="008D3A26">
              <w:t>1XX_nnnn where “1XX” is the Product Specification number and “nnnn”</w:t>
            </w:r>
            <w:r w:rsidR="00B66B18">
              <w:t xml:space="preserve"> </w:t>
            </w:r>
            <w:r w:rsidR="008D3A26">
              <w:t>a four digit number assigned by the development team for the specification.</w:t>
            </w:r>
            <w:ins w:id="365" w:author="Raphael Malyankar" w:date="2024-11-26T21:52:00Z" w16du:dateUtc="2024-11-27T04:52:00Z">
              <w:r w:rsidR="00261A86">
                <w:t xml:space="preserve"> An optional single-letter </w:t>
              </w:r>
            </w:ins>
            <w:ins w:id="366" w:author="Raphael Malyankar" w:date="2024-11-26T21:54:00Z" w16du:dateUtc="2024-11-27T04:54:00Z">
              <w:r w:rsidR="00261A86">
                <w:t xml:space="preserve">lower-case </w:t>
              </w:r>
            </w:ins>
            <w:ins w:id="367" w:author="Raphael Malyankar" w:date="2024-11-26T21:52:00Z" w16du:dateUtc="2024-11-27T04:52:00Z">
              <w:r w:rsidR="00261A86">
                <w:t xml:space="preserve">alpha suffix </w:t>
              </w:r>
            </w:ins>
            <w:ins w:id="368" w:author="Raphael Malyankar" w:date="2024-11-26T21:54:00Z" w16du:dateUtc="2024-11-27T04:54:00Z">
              <w:r w:rsidR="00261A86">
                <w:t xml:space="preserve">in the range a-z </w:t>
              </w:r>
            </w:ins>
            <w:ins w:id="369" w:author="Raphael Malyankar" w:date="2024-11-26T21:53:00Z" w16du:dateUtc="2024-11-27T04:53:00Z">
              <w:r w:rsidR="00261A86">
                <w:t>may be added when a check is split into two or more checks.</w:t>
              </w:r>
            </w:ins>
            <w:ins w:id="370" w:author="Raphael Malyankar" w:date="2024-11-26T21:57:00Z" w16du:dateUtc="2024-11-27T04:57:00Z">
              <w:r w:rsidR="00C70FC4">
                <w:t xml:space="preserve"> Check identifiers are u</w:t>
              </w:r>
            </w:ins>
            <w:ins w:id="371" w:author="Raphael Malyankar" w:date="2024-11-26T21:58:00Z" w16du:dateUtc="2024-11-27T04:58:00Z">
              <w:r w:rsidR="00C70FC4">
                <w:t xml:space="preserve">nique and are not reused after a check is deleted, </w:t>
              </w:r>
            </w:ins>
            <w:ins w:id="372" w:author="Raphael Malyankar" w:date="2024-11-26T21:59:00Z" w16du:dateUtc="2024-11-27T04:59:00Z">
              <w:r w:rsidR="00C70FC4" w:rsidRPr="00C70FC4">
                <w:t>but may be re-introduced if the original check is revived either with or without modification</w:t>
              </w:r>
            </w:ins>
          </w:p>
          <w:p w14:paraId="750DE6FA" w14:textId="484E2D52" w:rsidR="008D3A26" w:rsidRPr="0089778F" w:rsidRDefault="008D3A26" w:rsidP="0089778F">
            <w:pPr>
              <w:tabs>
                <w:tab w:val="left" w:pos="1701"/>
              </w:tabs>
              <w:spacing w:after="120" w:line="240" w:lineRule="auto"/>
            </w:pPr>
            <w:r>
              <w:t>EXAMPLE</w:t>
            </w:r>
            <w:ins w:id="373" w:author="Raphael Malyankar" w:date="2024-11-26T21:59:00Z" w16du:dateUtc="2024-11-27T04:59:00Z">
              <w:r w:rsidR="00C70FC4">
                <w:t>S</w:t>
              </w:r>
            </w:ins>
            <w:r>
              <w:t xml:space="preserve">: </w:t>
            </w:r>
            <w:del w:id="374" w:author="Raphael Malyankar" w:date="2024-11-26T21:51:00Z" w16du:dateUtc="2024-11-27T04:51:00Z">
              <w:r w:rsidDel="00261A86">
                <w:delText>S</w:delText>
              </w:r>
            </w:del>
            <w:r>
              <w:t>101_1005</w:t>
            </w:r>
            <w:r w:rsidR="00B66B18">
              <w:t xml:space="preserve">, </w:t>
            </w:r>
            <w:del w:id="375" w:author="Raphael Malyankar" w:date="2024-11-26T21:51:00Z" w16du:dateUtc="2024-11-27T04:51:00Z">
              <w:r w:rsidR="00B66B18" w:rsidDel="00261A86">
                <w:delText>S</w:delText>
              </w:r>
            </w:del>
            <w:r w:rsidR="00B66B18">
              <w:t>102_</w:t>
            </w:r>
            <w:r w:rsidR="00B14B0E">
              <w:t>2</w:t>
            </w:r>
            <w:r w:rsidR="00B66B18">
              <w:t>0</w:t>
            </w:r>
            <w:r w:rsidR="00B14B0E">
              <w:t>12</w:t>
            </w:r>
            <w:ins w:id="376" w:author="Raphael Malyankar" w:date="2024-11-26T21:59:00Z" w16du:dateUtc="2024-11-27T04:59:00Z">
              <w:r w:rsidR="00C70FC4">
                <w:t>, 102_2012a</w:t>
              </w:r>
            </w:ins>
          </w:p>
        </w:tc>
      </w:tr>
      <w:tr w:rsidR="00F7792E" w:rsidRPr="0089778F" w14:paraId="7AC8279E" w14:textId="77777777" w:rsidTr="0089778F">
        <w:trPr>
          <w:cantSplit/>
        </w:trPr>
        <w:tc>
          <w:tcPr>
            <w:tcW w:w="0" w:type="auto"/>
          </w:tcPr>
          <w:p w14:paraId="28637C86" w14:textId="77777777" w:rsidR="0089778F" w:rsidRDefault="0089778F" w:rsidP="0089778F">
            <w:pPr>
              <w:tabs>
                <w:tab w:val="left" w:pos="1701"/>
              </w:tabs>
              <w:spacing w:after="120" w:line="240" w:lineRule="auto"/>
            </w:pPr>
            <w:r w:rsidRPr="0089778F">
              <w:t>Classification</w:t>
            </w:r>
          </w:p>
          <w:p w14:paraId="516B8AD8" w14:textId="01A4C643" w:rsidR="00F7792E" w:rsidRPr="0089778F" w:rsidRDefault="00F7792E" w:rsidP="0089778F">
            <w:pPr>
              <w:tabs>
                <w:tab w:val="left" w:pos="1701"/>
              </w:tabs>
              <w:spacing w:after="120" w:line="240" w:lineRule="auto"/>
            </w:pPr>
            <w:r>
              <w:t>(Classification)</w:t>
            </w:r>
          </w:p>
        </w:tc>
        <w:tc>
          <w:tcPr>
            <w:tcW w:w="0" w:type="auto"/>
          </w:tcPr>
          <w:p w14:paraId="25BA652D" w14:textId="1327CAA4" w:rsidR="0089778F" w:rsidRPr="0089778F" w:rsidRDefault="0089778F" w:rsidP="0089778F">
            <w:pPr>
              <w:tabs>
                <w:tab w:val="left" w:pos="1701"/>
              </w:tabs>
              <w:spacing w:after="120" w:line="240" w:lineRule="auto"/>
            </w:pPr>
            <w:r w:rsidRPr="0089778F">
              <w:t>Whether check failure is a critical, error, or warning issue.</w:t>
            </w:r>
            <w:r w:rsidR="00901310">
              <w:t xml:space="preserve"> See clause</w:t>
            </w:r>
            <w:r w:rsidR="00B14B0E">
              <w:t xml:space="preserve"> </w:t>
            </w:r>
            <w:r w:rsidR="00B14B0E">
              <w:fldChar w:fldCharType="begin"/>
            </w:r>
            <w:r w:rsidR="00B14B0E">
              <w:instrText xml:space="preserve"> REF _Ref172572049 \r \h </w:instrText>
            </w:r>
            <w:r w:rsidR="00B14B0E">
              <w:fldChar w:fldCharType="separate"/>
            </w:r>
            <w:r w:rsidR="00CF0160">
              <w:t>7</w:t>
            </w:r>
            <w:r w:rsidR="00B14B0E">
              <w:fldChar w:fldCharType="end"/>
            </w:r>
          </w:p>
        </w:tc>
      </w:tr>
      <w:tr w:rsidR="00F7792E" w:rsidRPr="0089778F" w14:paraId="176C72AF" w14:textId="77777777" w:rsidTr="0089778F">
        <w:trPr>
          <w:cantSplit/>
        </w:trPr>
        <w:tc>
          <w:tcPr>
            <w:tcW w:w="0" w:type="auto"/>
          </w:tcPr>
          <w:p w14:paraId="7B2FF7EF" w14:textId="77777777" w:rsidR="0089778F" w:rsidRDefault="0089778F" w:rsidP="0089778F">
            <w:pPr>
              <w:tabs>
                <w:tab w:val="left" w:pos="1701"/>
              </w:tabs>
              <w:spacing w:after="120" w:line="240" w:lineRule="auto"/>
            </w:pPr>
            <w:r w:rsidRPr="0089778F">
              <w:t>Check message</w:t>
            </w:r>
          </w:p>
          <w:p w14:paraId="77F55DC9" w14:textId="306AFC75" w:rsidR="00F7792E" w:rsidRPr="0089778F" w:rsidRDefault="00F7792E" w:rsidP="0089778F">
            <w:pPr>
              <w:tabs>
                <w:tab w:val="left" w:pos="1701"/>
              </w:tabs>
              <w:spacing w:after="120" w:line="240" w:lineRule="auto"/>
            </w:pPr>
            <w:r>
              <w:t>(Check_Message)</w:t>
            </w:r>
          </w:p>
        </w:tc>
        <w:tc>
          <w:tcPr>
            <w:tcW w:w="0" w:type="auto"/>
          </w:tcPr>
          <w:p w14:paraId="1B1BDFFB" w14:textId="6D995F6A" w:rsidR="0089778F" w:rsidRPr="0089778F" w:rsidRDefault="0089778F" w:rsidP="0089778F">
            <w:pPr>
              <w:tabs>
                <w:tab w:val="left" w:pos="1701"/>
              </w:tabs>
              <w:spacing w:after="120" w:line="240" w:lineRule="auto"/>
            </w:pPr>
            <w:r w:rsidRPr="0089778F">
              <w:t xml:space="preserve">Message to emit </w:t>
            </w:r>
            <w:r w:rsidR="00B66B18">
              <w:t xml:space="preserve">if the dataset or exchange set fails the </w:t>
            </w:r>
            <w:r w:rsidRPr="0089778F">
              <w:t>check.</w:t>
            </w:r>
            <w:r w:rsidR="00B66B18">
              <w:t xml:space="preserve"> This must be a </w:t>
            </w:r>
            <w:r w:rsidR="00B66B18" w:rsidRPr="00B66B18">
              <w:t>message t</w:t>
            </w:r>
            <w:r w:rsidR="00B66B18">
              <w:t>hat</w:t>
            </w:r>
            <w:r w:rsidR="00B66B18" w:rsidRPr="00B66B18">
              <w:t xml:space="preserve"> provide</w:t>
            </w:r>
            <w:r w:rsidR="00B66B18">
              <w:t>s</w:t>
            </w:r>
            <w:r w:rsidR="00B66B18" w:rsidRPr="00B66B18">
              <w:t xml:space="preserve"> the user with meaningful information</w:t>
            </w:r>
            <w:r w:rsidR="00B66B18">
              <w:t>.</w:t>
            </w:r>
          </w:p>
        </w:tc>
      </w:tr>
      <w:tr w:rsidR="00F7792E" w:rsidRPr="0089778F" w14:paraId="2B67FCD5" w14:textId="77777777" w:rsidTr="0089778F">
        <w:trPr>
          <w:cantSplit/>
        </w:trPr>
        <w:tc>
          <w:tcPr>
            <w:tcW w:w="0" w:type="auto"/>
          </w:tcPr>
          <w:p w14:paraId="615F2491" w14:textId="77777777" w:rsidR="0089778F" w:rsidRDefault="0089778F" w:rsidP="0089778F">
            <w:pPr>
              <w:tabs>
                <w:tab w:val="left" w:pos="1701"/>
              </w:tabs>
              <w:spacing w:after="120" w:line="240" w:lineRule="auto"/>
            </w:pPr>
            <w:r w:rsidRPr="0089778F">
              <w:t>Check description</w:t>
            </w:r>
          </w:p>
          <w:p w14:paraId="3B2412A0" w14:textId="7837C01E" w:rsidR="00F7792E" w:rsidRPr="0089778F" w:rsidRDefault="00F7792E" w:rsidP="0089778F">
            <w:pPr>
              <w:tabs>
                <w:tab w:val="left" w:pos="1701"/>
              </w:tabs>
              <w:spacing w:after="120" w:line="240" w:lineRule="auto"/>
            </w:pPr>
            <w:r>
              <w:t>(Check_Description)</w:t>
            </w:r>
          </w:p>
        </w:tc>
        <w:tc>
          <w:tcPr>
            <w:tcW w:w="0" w:type="auto"/>
          </w:tcPr>
          <w:p w14:paraId="79CC3DB3" w14:textId="7B025341" w:rsidR="0089778F" w:rsidRPr="0089778F" w:rsidRDefault="00EC6C57" w:rsidP="0089778F">
            <w:pPr>
              <w:tabs>
                <w:tab w:val="left" w:pos="1701"/>
              </w:tabs>
              <w:spacing w:after="120" w:line="240" w:lineRule="auto"/>
            </w:pPr>
            <w:r>
              <w:t>Check d</w:t>
            </w:r>
            <w:r w:rsidRPr="00EC6C57">
              <w:t xml:space="preserve">escription written in a defined syntax (wherever feasible) as defined in this document (see </w:t>
            </w:r>
            <w:r>
              <w:t>clause</w:t>
            </w:r>
            <w:r w:rsidR="00B14B0E">
              <w:t xml:space="preserve"> </w:t>
            </w:r>
            <w:r w:rsidR="00B14B0E">
              <w:fldChar w:fldCharType="begin"/>
            </w:r>
            <w:r w:rsidR="00B14B0E">
              <w:instrText xml:space="preserve"> REF _Ref172572327 \r \h </w:instrText>
            </w:r>
            <w:r w:rsidR="00B14B0E">
              <w:fldChar w:fldCharType="separate"/>
            </w:r>
            <w:r w:rsidR="00B14B0E">
              <w:t>4</w:t>
            </w:r>
            <w:r w:rsidR="00B14B0E">
              <w:fldChar w:fldCharType="end"/>
            </w:r>
            <w:r w:rsidRPr="00EC6C57">
              <w:t>).</w:t>
            </w:r>
          </w:p>
        </w:tc>
      </w:tr>
      <w:tr w:rsidR="00F7792E" w:rsidRPr="0089778F" w14:paraId="03E4480B" w14:textId="77777777" w:rsidTr="0089778F">
        <w:trPr>
          <w:cantSplit/>
        </w:trPr>
        <w:tc>
          <w:tcPr>
            <w:tcW w:w="0" w:type="auto"/>
          </w:tcPr>
          <w:p w14:paraId="54DB77A4" w14:textId="77777777" w:rsidR="0089778F" w:rsidRDefault="0089778F" w:rsidP="0089778F">
            <w:pPr>
              <w:tabs>
                <w:tab w:val="left" w:pos="1701"/>
              </w:tabs>
              <w:spacing w:after="120" w:line="240" w:lineRule="auto"/>
            </w:pPr>
            <w:r w:rsidRPr="0089778F">
              <w:t>Check solution</w:t>
            </w:r>
          </w:p>
          <w:p w14:paraId="4BE80318" w14:textId="46E100AC" w:rsidR="00F7792E" w:rsidRPr="0089778F" w:rsidRDefault="00F7792E" w:rsidP="0089778F">
            <w:pPr>
              <w:tabs>
                <w:tab w:val="left" w:pos="1701"/>
              </w:tabs>
              <w:spacing w:after="120" w:line="240" w:lineRule="auto"/>
            </w:pPr>
            <w:r>
              <w:t>(Check_Solution)</w:t>
            </w:r>
          </w:p>
        </w:tc>
        <w:tc>
          <w:tcPr>
            <w:tcW w:w="0" w:type="auto"/>
          </w:tcPr>
          <w:p w14:paraId="1ECB9A1F" w14:textId="0B6B6480" w:rsidR="0089778F" w:rsidRPr="0089778F" w:rsidRDefault="00EC6C57" w:rsidP="0089778F">
            <w:pPr>
              <w:tabs>
                <w:tab w:val="left" w:pos="1701"/>
              </w:tabs>
              <w:spacing w:after="120" w:line="240" w:lineRule="auto"/>
            </w:pPr>
            <w:r>
              <w:t>S</w:t>
            </w:r>
            <w:r w:rsidRPr="00EC6C57">
              <w:t>uggested action to rectify a warning or error</w:t>
            </w:r>
          </w:p>
        </w:tc>
      </w:tr>
      <w:tr w:rsidR="00F7792E" w:rsidRPr="0089778F" w14:paraId="431211FE" w14:textId="77777777" w:rsidTr="0089778F">
        <w:trPr>
          <w:cantSplit/>
        </w:trPr>
        <w:tc>
          <w:tcPr>
            <w:tcW w:w="0" w:type="auto"/>
          </w:tcPr>
          <w:p w14:paraId="7642B090" w14:textId="77777777" w:rsidR="0089778F" w:rsidRDefault="0089778F" w:rsidP="0089778F">
            <w:pPr>
              <w:tabs>
                <w:tab w:val="left" w:pos="1701"/>
              </w:tabs>
              <w:spacing w:after="120" w:line="240" w:lineRule="auto"/>
            </w:pPr>
            <w:r>
              <w:t>Standards document reference</w:t>
            </w:r>
          </w:p>
          <w:p w14:paraId="67AC8AFC" w14:textId="627698E0" w:rsidR="00F7792E" w:rsidRPr="0089778F" w:rsidRDefault="00F7792E" w:rsidP="0089778F">
            <w:pPr>
              <w:tabs>
                <w:tab w:val="left" w:pos="1701"/>
              </w:tabs>
              <w:spacing w:after="120" w:line="240" w:lineRule="auto"/>
            </w:pPr>
            <w:r>
              <w:t>(</w:t>
            </w:r>
            <w:r w:rsidR="00102109">
              <w:t>Document</w:t>
            </w:r>
            <w:r>
              <w:t>)</w:t>
            </w:r>
          </w:p>
        </w:tc>
        <w:tc>
          <w:tcPr>
            <w:tcW w:w="0" w:type="auto"/>
          </w:tcPr>
          <w:p w14:paraId="53EE0B78" w14:textId="77777777" w:rsidR="0089778F" w:rsidRDefault="0089778F" w:rsidP="0089778F">
            <w:pPr>
              <w:tabs>
                <w:tab w:val="left" w:pos="1701"/>
              </w:tabs>
              <w:spacing w:after="120" w:line="240" w:lineRule="auto"/>
            </w:pPr>
            <w:r w:rsidRPr="0089778F">
              <w:t xml:space="preserve">Reference to </w:t>
            </w:r>
            <w:r w:rsidR="00EC6C57">
              <w:t>the S-100 standard or a Product Specification.</w:t>
            </w:r>
          </w:p>
          <w:p w14:paraId="385D8CBE" w14:textId="5B94CAED" w:rsidR="00EC6C57" w:rsidRDefault="00EC6C57" w:rsidP="0089778F">
            <w:pPr>
              <w:tabs>
                <w:tab w:val="left" w:pos="1701"/>
              </w:tabs>
              <w:spacing w:after="120" w:line="240" w:lineRule="auto"/>
            </w:pPr>
            <w:r>
              <w:t>Must include</w:t>
            </w:r>
            <w:r w:rsidR="006540F4">
              <w:t xml:space="preserve"> the </w:t>
            </w:r>
            <w:r>
              <w:t>Part</w:t>
            </w:r>
            <w:r w:rsidR="006540F4">
              <w:t>,</w:t>
            </w:r>
            <w:r>
              <w:t xml:space="preserve"> Annex</w:t>
            </w:r>
            <w:r w:rsidR="006540F4">
              <w:t xml:space="preserve"> or component,</w:t>
            </w:r>
            <w:r>
              <w:t xml:space="preserve"> if any.</w:t>
            </w:r>
          </w:p>
          <w:p w14:paraId="615CE034" w14:textId="1E5F329E" w:rsidR="006540F4" w:rsidRPr="0089778F" w:rsidRDefault="00EC6C57" w:rsidP="0089778F">
            <w:pPr>
              <w:tabs>
                <w:tab w:val="left" w:pos="1701"/>
              </w:tabs>
              <w:spacing w:after="120" w:line="240" w:lineRule="auto"/>
            </w:pPr>
            <w:r>
              <w:t xml:space="preserve">EXAMPLES: S-100 Part 10a; S-101 PS; S-101 </w:t>
            </w:r>
            <w:r w:rsidR="006540F4">
              <w:t>Annex A; S-129 DCEG</w:t>
            </w:r>
          </w:p>
        </w:tc>
      </w:tr>
      <w:tr w:rsidR="00F7792E" w:rsidRPr="0089778F" w14:paraId="2B1DDF25" w14:textId="77777777" w:rsidTr="0089778F">
        <w:trPr>
          <w:cantSplit/>
        </w:trPr>
        <w:tc>
          <w:tcPr>
            <w:tcW w:w="0" w:type="auto"/>
          </w:tcPr>
          <w:p w14:paraId="030ED335" w14:textId="77777777" w:rsidR="0089778F" w:rsidRDefault="0089778F" w:rsidP="0089778F">
            <w:pPr>
              <w:tabs>
                <w:tab w:val="left" w:pos="1701"/>
              </w:tabs>
              <w:spacing w:after="120" w:line="240" w:lineRule="auto"/>
            </w:pPr>
            <w:r>
              <w:t>Clause reference</w:t>
            </w:r>
          </w:p>
          <w:p w14:paraId="274914B7" w14:textId="202264F6" w:rsidR="00F7792E" w:rsidRPr="0089778F" w:rsidRDefault="00F7792E" w:rsidP="0089778F">
            <w:pPr>
              <w:tabs>
                <w:tab w:val="left" w:pos="1701"/>
              </w:tabs>
              <w:spacing w:after="120" w:line="240" w:lineRule="auto"/>
            </w:pPr>
            <w:r>
              <w:t>(</w:t>
            </w:r>
            <w:r w:rsidR="00102109">
              <w:t>Reference</w:t>
            </w:r>
            <w:r>
              <w:t>)</w:t>
            </w:r>
          </w:p>
        </w:tc>
        <w:tc>
          <w:tcPr>
            <w:tcW w:w="0" w:type="auto"/>
          </w:tcPr>
          <w:p w14:paraId="2232C40E" w14:textId="3105DC7A" w:rsidR="0089778F" w:rsidRDefault="00EC6C57" w:rsidP="0089778F">
            <w:pPr>
              <w:tabs>
                <w:tab w:val="left" w:pos="1701"/>
              </w:tabs>
              <w:spacing w:after="120" w:line="240" w:lineRule="auto"/>
            </w:pPr>
            <w:r>
              <w:t>The clause number in the cited document.</w:t>
            </w:r>
            <w:r w:rsidR="006540F4">
              <w:t xml:space="preserve"> If derived from a numbered table, the table number may be cited instead (with the “Table” prefix).</w:t>
            </w:r>
          </w:p>
          <w:p w14:paraId="39AC8959" w14:textId="7D2C21E2" w:rsidR="00EC6C57" w:rsidRPr="0089778F" w:rsidRDefault="00EC6C57" w:rsidP="0089778F">
            <w:pPr>
              <w:tabs>
                <w:tab w:val="left" w:pos="1701"/>
              </w:tabs>
              <w:spacing w:after="120" w:line="240" w:lineRule="auto"/>
            </w:pPr>
            <w:r>
              <w:t xml:space="preserve">Examples: </w:t>
            </w:r>
            <w:r w:rsidR="006540F4">
              <w:t>15.9.1; Table 10.2</w:t>
            </w:r>
          </w:p>
        </w:tc>
      </w:tr>
      <w:tr w:rsidR="00F7792E" w:rsidRPr="0089778F" w14:paraId="46601288" w14:textId="77777777" w:rsidTr="0089778F">
        <w:trPr>
          <w:cantSplit/>
        </w:trPr>
        <w:tc>
          <w:tcPr>
            <w:tcW w:w="0" w:type="auto"/>
          </w:tcPr>
          <w:p w14:paraId="241B3BF5" w14:textId="77777777" w:rsidR="008D3A26" w:rsidRDefault="008D3A26" w:rsidP="0089778F">
            <w:pPr>
              <w:tabs>
                <w:tab w:val="left" w:pos="1701"/>
              </w:tabs>
              <w:spacing w:after="120" w:line="240" w:lineRule="auto"/>
            </w:pPr>
            <w:r>
              <w:t>Data quality measure</w:t>
            </w:r>
          </w:p>
          <w:p w14:paraId="1C3F2DD2" w14:textId="77777777" w:rsidR="00F7792E" w:rsidRDefault="00F7792E" w:rsidP="0089778F">
            <w:pPr>
              <w:tabs>
                <w:tab w:val="left" w:pos="1701"/>
              </w:tabs>
              <w:spacing w:after="120" w:line="240" w:lineRule="auto"/>
              <w:rPr>
                <w:ins w:id="377" w:author="Raphael Malyankar" w:date="2024-11-26T18:00:00Z" w16du:dateUtc="2024-11-27T01:00:00Z"/>
              </w:rPr>
            </w:pPr>
            <w:r>
              <w:t>(DQMeasure)</w:t>
            </w:r>
          </w:p>
          <w:p w14:paraId="2FA9D284" w14:textId="2DEE0800" w:rsidR="008A412A" w:rsidRDefault="008A412A" w:rsidP="0089778F">
            <w:pPr>
              <w:tabs>
                <w:tab w:val="left" w:pos="1701"/>
              </w:tabs>
              <w:spacing w:after="120" w:line="240" w:lineRule="auto"/>
            </w:pPr>
            <w:ins w:id="378" w:author="Raphael Malyankar" w:date="2024-11-26T18:00:00Z" w16du:dateUtc="2024-11-27T01:00:00Z">
              <w:r>
                <w:t>Optional</w:t>
              </w:r>
            </w:ins>
          </w:p>
        </w:tc>
        <w:tc>
          <w:tcPr>
            <w:tcW w:w="0" w:type="auto"/>
          </w:tcPr>
          <w:p w14:paraId="65948545" w14:textId="0ADD0FCD" w:rsidR="008D3A26" w:rsidRDefault="006540F4" w:rsidP="0089778F">
            <w:pPr>
              <w:tabs>
                <w:tab w:val="left" w:pos="1701"/>
              </w:tabs>
              <w:spacing w:after="120" w:line="240" w:lineRule="auto"/>
            </w:pPr>
            <w:r>
              <w:t>Quality measure from the Data Quality clause of the PS or S-97 Part C if not identified in the PS.</w:t>
            </w:r>
            <w:ins w:id="379" w:author="Raphael Malyankar" w:date="2024-11-26T18:00:00Z" w16du:dateUtc="2024-11-27T01:00:00Z">
              <w:r w:rsidR="008A412A">
                <w:t xml:space="preserve"> This column is optional.</w:t>
              </w:r>
            </w:ins>
          </w:p>
          <w:p w14:paraId="20FDDEFB" w14:textId="1AFC40CC" w:rsidR="006540F4" w:rsidRPr="0089778F" w:rsidRDefault="006540F4" w:rsidP="0089778F">
            <w:pPr>
              <w:tabs>
                <w:tab w:val="left" w:pos="1701"/>
              </w:tabs>
              <w:spacing w:after="120" w:line="240" w:lineRule="auto"/>
            </w:pPr>
            <w:r>
              <w:t>EXAMPLES: “Thematic accuracy”; “Logical consistency/Format consistency”</w:t>
            </w:r>
          </w:p>
        </w:tc>
      </w:tr>
      <w:tr w:rsidR="00F7792E" w:rsidRPr="0089778F" w14:paraId="30150E8D" w14:textId="77777777" w:rsidTr="0089778F">
        <w:trPr>
          <w:cantSplit/>
        </w:trPr>
        <w:tc>
          <w:tcPr>
            <w:tcW w:w="0" w:type="auto"/>
          </w:tcPr>
          <w:p w14:paraId="58F9CFA1" w14:textId="77777777" w:rsidR="008D3A26" w:rsidRDefault="008D3A26" w:rsidP="0089778F">
            <w:pPr>
              <w:tabs>
                <w:tab w:val="left" w:pos="1701"/>
              </w:tabs>
              <w:spacing w:after="120" w:line="240" w:lineRule="auto"/>
            </w:pPr>
            <w:r>
              <w:t>Introduced</w:t>
            </w:r>
          </w:p>
          <w:p w14:paraId="32F0A068" w14:textId="4D10AE5A" w:rsidR="00F7792E" w:rsidRDefault="00F7792E" w:rsidP="0089778F">
            <w:pPr>
              <w:tabs>
                <w:tab w:val="left" w:pos="1701"/>
              </w:tabs>
              <w:spacing w:after="120" w:line="240" w:lineRule="auto"/>
            </w:pPr>
            <w:r>
              <w:t>(Introduced)</w:t>
            </w:r>
          </w:p>
        </w:tc>
        <w:tc>
          <w:tcPr>
            <w:tcW w:w="0" w:type="auto"/>
          </w:tcPr>
          <w:p w14:paraId="544682CE" w14:textId="30D42F2D" w:rsidR="008D3A26" w:rsidRPr="0089778F" w:rsidRDefault="006540F4" w:rsidP="0089778F">
            <w:pPr>
              <w:tabs>
                <w:tab w:val="left" w:pos="1701"/>
              </w:tabs>
              <w:spacing w:after="120" w:line="240" w:lineRule="auto"/>
            </w:pPr>
            <w:r>
              <w:t>The earliest edition of the cited standard or PS from which the check is derived.</w:t>
            </w:r>
          </w:p>
        </w:tc>
      </w:tr>
      <w:tr w:rsidR="00F7792E" w:rsidRPr="0089778F" w14:paraId="5626E45C" w14:textId="77777777" w:rsidTr="0089778F">
        <w:trPr>
          <w:cantSplit/>
        </w:trPr>
        <w:tc>
          <w:tcPr>
            <w:tcW w:w="0" w:type="auto"/>
          </w:tcPr>
          <w:p w14:paraId="7FA68537" w14:textId="77777777" w:rsidR="008D3A26" w:rsidRDefault="008D3A26" w:rsidP="0089778F">
            <w:pPr>
              <w:tabs>
                <w:tab w:val="left" w:pos="1701"/>
              </w:tabs>
              <w:spacing w:after="120" w:line="240" w:lineRule="auto"/>
            </w:pPr>
            <w:r>
              <w:t>Modified</w:t>
            </w:r>
          </w:p>
          <w:p w14:paraId="0FA8AC69" w14:textId="4D991F55" w:rsidR="00F7792E" w:rsidRDefault="00F7792E" w:rsidP="0089778F">
            <w:pPr>
              <w:tabs>
                <w:tab w:val="left" w:pos="1701"/>
              </w:tabs>
              <w:spacing w:after="120" w:line="240" w:lineRule="auto"/>
            </w:pPr>
            <w:r>
              <w:t>(Modified)</w:t>
            </w:r>
          </w:p>
        </w:tc>
        <w:tc>
          <w:tcPr>
            <w:tcW w:w="0" w:type="auto"/>
          </w:tcPr>
          <w:p w14:paraId="208180C9" w14:textId="6ED8F18D" w:rsidR="006540F4" w:rsidRDefault="006540F4" w:rsidP="0089778F">
            <w:pPr>
              <w:tabs>
                <w:tab w:val="left" w:pos="1701"/>
              </w:tabs>
              <w:spacing w:after="120" w:line="240" w:lineRule="auto"/>
            </w:pPr>
            <w:r w:rsidRPr="006540F4">
              <w:t xml:space="preserve">The </w:t>
            </w:r>
            <w:r w:rsidR="00455C0A">
              <w:t xml:space="preserve">latest </w:t>
            </w:r>
            <w:r w:rsidRPr="006540F4">
              <w:t xml:space="preserve">edition of the </w:t>
            </w:r>
            <w:r>
              <w:t xml:space="preserve">cited </w:t>
            </w:r>
            <w:r w:rsidRPr="006540F4">
              <w:t xml:space="preserve">standard </w:t>
            </w:r>
            <w:r>
              <w:t>or PS</w:t>
            </w:r>
            <w:r w:rsidRPr="006540F4">
              <w:t xml:space="preserve"> </w:t>
            </w:r>
            <w:r>
              <w:t>in</w:t>
            </w:r>
            <w:r w:rsidRPr="006540F4">
              <w:t xml:space="preserve"> which the </w:t>
            </w:r>
            <w:r w:rsidR="00455C0A">
              <w:t xml:space="preserve">requirement or recommendation on which the </w:t>
            </w:r>
            <w:r w:rsidRPr="006540F4">
              <w:t xml:space="preserve">check is </w:t>
            </w:r>
            <w:r w:rsidR="00455C0A">
              <w:t xml:space="preserve">based was </w:t>
            </w:r>
            <w:r>
              <w:t>modified</w:t>
            </w:r>
            <w:r w:rsidRPr="006540F4">
              <w:t>.</w:t>
            </w:r>
          </w:p>
          <w:p w14:paraId="54EAFE34" w14:textId="216D1678" w:rsidR="006540F4" w:rsidRPr="0089778F" w:rsidRDefault="006540F4" w:rsidP="0089778F">
            <w:pPr>
              <w:tabs>
                <w:tab w:val="left" w:pos="1701"/>
              </w:tabs>
              <w:spacing w:after="120" w:line="240" w:lineRule="auto"/>
            </w:pPr>
            <w:r>
              <w:t>Empty if no modifications.</w:t>
            </w:r>
          </w:p>
        </w:tc>
      </w:tr>
      <w:tr w:rsidR="00F7792E" w:rsidRPr="0089778F" w14:paraId="2FEA6114" w14:textId="77777777" w:rsidTr="0089778F">
        <w:trPr>
          <w:cantSplit/>
        </w:trPr>
        <w:tc>
          <w:tcPr>
            <w:tcW w:w="0" w:type="auto"/>
          </w:tcPr>
          <w:p w14:paraId="5855EAB7" w14:textId="77777777" w:rsidR="008D3A26" w:rsidRDefault="008D3A26" w:rsidP="0089778F">
            <w:pPr>
              <w:tabs>
                <w:tab w:val="left" w:pos="1701"/>
              </w:tabs>
              <w:spacing w:after="120" w:line="240" w:lineRule="auto"/>
            </w:pPr>
            <w:r>
              <w:t>Deleted</w:t>
            </w:r>
          </w:p>
          <w:p w14:paraId="101C4805" w14:textId="7758C1CA" w:rsidR="00F7792E" w:rsidRDefault="00F7792E" w:rsidP="0089778F">
            <w:pPr>
              <w:tabs>
                <w:tab w:val="left" w:pos="1701"/>
              </w:tabs>
              <w:spacing w:after="120" w:line="240" w:lineRule="auto"/>
            </w:pPr>
            <w:r>
              <w:t>(Deleted)</w:t>
            </w:r>
          </w:p>
        </w:tc>
        <w:tc>
          <w:tcPr>
            <w:tcW w:w="0" w:type="auto"/>
          </w:tcPr>
          <w:p w14:paraId="0C72114E" w14:textId="77777777" w:rsidR="008D3A26" w:rsidRDefault="006540F4" w:rsidP="0089778F">
            <w:pPr>
              <w:tabs>
                <w:tab w:val="left" w:pos="1701"/>
              </w:tabs>
              <w:spacing w:after="120" w:line="240" w:lineRule="auto"/>
            </w:pPr>
            <w:r>
              <w:t xml:space="preserve">The earliest edition of the cited standard or PS in which the </w:t>
            </w:r>
            <w:r w:rsidR="00455C0A" w:rsidRPr="00455C0A">
              <w:t xml:space="preserve">requirement or recommendation on which the check is based was </w:t>
            </w:r>
            <w:r w:rsidR="00455C0A">
              <w:t>removed or modified so as to no longer require the check</w:t>
            </w:r>
            <w:r>
              <w:t>.</w:t>
            </w:r>
          </w:p>
          <w:p w14:paraId="2803AC01" w14:textId="0E33AC84" w:rsidR="00455C0A" w:rsidRPr="0089778F" w:rsidRDefault="00455C0A" w:rsidP="0089778F">
            <w:pPr>
              <w:tabs>
                <w:tab w:val="left" w:pos="1701"/>
              </w:tabs>
              <w:spacing w:after="120" w:line="240" w:lineRule="auto"/>
            </w:pPr>
            <w:r>
              <w:t>Empty if the check is still applicable.</w:t>
            </w:r>
          </w:p>
        </w:tc>
      </w:tr>
    </w:tbl>
    <w:p w14:paraId="0BBAB844" w14:textId="77777777" w:rsidR="0089778F" w:rsidRDefault="0089778F" w:rsidP="00611211">
      <w:pPr>
        <w:tabs>
          <w:tab w:val="left" w:pos="1701"/>
        </w:tabs>
        <w:spacing w:after="120" w:line="240" w:lineRule="auto"/>
        <w:rPr>
          <w:lang w:val="en-GB"/>
        </w:rPr>
      </w:pPr>
    </w:p>
    <w:p w14:paraId="45E65866" w14:textId="10CA3577" w:rsidR="0089778F" w:rsidRDefault="00B14B0E" w:rsidP="00611211">
      <w:pPr>
        <w:tabs>
          <w:tab w:val="left" w:pos="1701"/>
        </w:tabs>
        <w:spacing w:after="120" w:line="240" w:lineRule="auto"/>
        <w:rPr>
          <w:lang w:val="en-GB"/>
        </w:rPr>
      </w:pPr>
      <w:r>
        <w:rPr>
          <w:lang w:val="en-GB"/>
        </w:rPr>
        <w:t xml:space="preserve">The columnar structure is designed to be “machine-readable” in the </w:t>
      </w:r>
      <w:r w:rsidR="00F55615">
        <w:rPr>
          <w:lang w:val="en-GB"/>
        </w:rPr>
        <w:t xml:space="preserve">limited </w:t>
      </w:r>
      <w:r>
        <w:rPr>
          <w:lang w:val="en-GB"/>
        </w:rPr>
        <w:t xml:space="preserve">sense that it can be </w:t>
      </w:r>
      <w:r w:rsidR="00F55615">
        <w:rPr>
          <w:lang w:val="en-GB"/>
        </w:rPr>
        <w:t>automatically transformed</w:t>
      </w:r>
      <w:r>
        <w:rPr>
          <w:lang w:val="en-GB"/>
        </w:rPr>
        <w:t xml:space="preserve"> into </w:t>
      </w:r>
      <w:r w:rsidR="00F55615">
        <w:rPr>
          <w:lang w:val="en-GB"/>
        </w:rPr>
        <w:t xml:space="preserve">other formats which distinguish between the elements of the validation checks set forth in Table 3-1. </w:t>
      </w:r>
      <w:del w:id="380" w:author="Raphael Malyankar" w:date="2024-08-23T17:47:00Z" w16du:dateUtc="2024-08-24T00:47:00Z">
        <w:r w:rsidR="00F55615" w:rsidDel="00EE1C3D">
          <w:rPr>
            <w:lang w:val="en-GB"/>
          </w:rPr>
          <w:delText>(</w:delText>
        </w:r>
      </w:del>
      <w:r w:rsidR="00F55615">
        <w:rPr>
          <w:lang w:val="en-GB"/>
        </w:rPr>
        <w:t xml:space="preserve">Note that a such transformation would require pre- or post-processing to </w:t>
      </w:r>
      <w:r w:rsidR="000C36DC">
        <w:rPr>
          <w:lang w:val="en-GB"/>
        </w:rPr>
        <w:t xml:space="preserve">restructure or rearrange multiple “Document/Reference” entries or combinations applying to the same </w:t>
      </w:r>
      <w:r w:rsidR="000C36DC">
        <w:rPr>
          <w:lang w:val="en-GB"/>
        </w:rPr>
        <w:lastRenderedPageBreak/>
        <w:t>validation check to produce correct results in the transformed artifact (for example, an XML document conforming to an XML schema or DTD devised by the implementer).</w:t>
      </w:r>
    </w:p>
    <w:p w14:paraId="0444892B" w14:textId="1716C14A" w:rsidR="00B14B0E" w:rsidRDefault="00B14B0E" w:rsidP="00611211">
      <w:pPr>
        <w:pStyle w:val="Heading1"/>
        <w:rPr>
          <w:lang w:val="en-GB"/>
        </w:rPr>
      </w:pPr>
      <w:bookmarkStart w:id="381" w:name="_Ref172572327"/>
      <w:bookmarkStart w:id="382" w:name="_Toc183631303"/>
      <w:r>
        <w:rPr>
          <w:lang w:val="en-GB"/>
        </w:rPr>
        <w:t>Check Syntax</w:t>
      </w:r>
      <w:bookmarkEnd w:id="381"/>
      <w:bookmarkEnd w:id="382"/>
    </w:p>
    <w:p w14:paraId="5311205B" w14:textId="2A46F71E" w:rsidR="00CA6798" w:rsidRPr="00CA6798" w:rsidRDefault="00CA6798" w:rsidP="00CA6798">
      <w:pPr>
        <w:rPr>
          <w:lang w:val="en-GB"/>
        </w:rPr>
      </w:pPr>
      <w:r w:rsidRPr="00FA515F">
        <w:rPr>
          <w:lang w:val="en-GB"/>
        </w:rPr>
        <w:t xml:space="preserve">In order to ensure that checks can be interpreted clearly and consistently a defined syntax </w:t>
      </w:r>
      <w:r>
        <w:rPr>
          <w:lang w:val="en-GB"/>
        </w:rPr>
        <w:t>must</w:t>
      </w:r>
      <w:r w:rsidRPr="00FA515F">
        <w:rPr>
          <w:lang w:val="en-GB"/>
        </w:rPr>
        <w:t xml:space="preserve"> be used wherever possible.</w:t>
      </w:r>
    </w:p>
    <w:p w14:paraId="13244792" w14:textId="76D40D5E" w:rsidR="00385249" w:rsidRDefault="00385249" w:rsidP="00385249">
      <w:pPr>
        <w:pStyle w:val="Heading2"/>
        <w:rPr>
          <w:lang w:val="en-GB"/>
        </w:rPr>
      </w:pPr>
      <w:bookmarkStart w:id="383" w:name="_Toc183631304"/>
      <w:r>
        <w:rPr>
          <w:lang w:val="en-GB"/>
        </w:rPr>
        <w:t>Syntax for generic S-100 checks</w:t>
      </w:r>
      <w:bookmarkEnd w:id="383"/>
    </w:p>
    <w:p w14:paraId="31FF688C" w14:textId="070A89F8" w:rsidR="00385249" w:rsidRDefault="00385249" w:rsidP="00B14B0E">
      <w:pPr>
        <w:rPr>
          <w:lang w:val="en-GB"/>
        </w:rPr>
      </w:pPr>
      <w:commentRangeStart w:id="384"/>
      <w:r>
        <w:rPr>
          <w:lang w:val="en-GB"/>
        </w:rPr>
        <w:t>Generic checks (S-158:100) have their descriptions stated as positive conditions which must be satisfied by the subject of the test; that is, the check generates a Critical Error, Error, or Warning if the statement in the check description is not satisfied by the dataset or exchange set.</w:t>
      </w:r>
      <w:commentRangeEnd w:id="384"/>
      <w:r>
        <w:rPr>
          <w:rStyle w:val="CommentReference"/>
        </w:rPr>
        <w:commentReference w:id="384"/>
      </w:r>
    </w:p>
    <w:p w14:paraId="25008BB9" w14:textId="24740D05" w:rsidR="00385249" w:rsidRDefault="00385249" w:rsidP="00385249">
      <w:pPr>
        <w:pStyle w:val="Heading2"/>
        <w:rPr>
          <w:lang w:val="en-GB"/>
        </w:rPr>
      </w:pPr>
      <w:bookmarkStart w:id="385" w:name="_Toc183631305"/>
      <w:r>
        <w:rPr>
          <w:lang w:val="en-GB"/>
        </w:rPr>
        <w:t>Syntax for product-specific checks</w:t>
      </w:r>
      <w:bookmarkEnd w:id="385"/>
    </w:p>
    <w:p w14:paraId="6D91A681" w14:textId="77777777" w:rsidR="00EF684E" w:rsidRDefault="00FA515F" w:rsidP="00B14B0E">
      <w:pPr>
        <w:rPr>
          <w:lang w:val="en-GB"/>
        </w:rPr>
      </w:pPr>
      <w:r w:rsidRPr="00FA515F">
        <w:rPr>
          <w:lang w:val="en-GB"/>
        </w:rPr>
        <w:t xml:space="preserve">Each check is a statement which generates a Critical Error, Error or Warning if the </w:t>
      </w:r>
      <w:r>
        <w:rPr>
          <w:lang w:val="en-GB"/>
        </w:rPr>
        <w:t>condition described in the check description</w:t>
      </w:r>
      <w:r w:rsidRPr="00FA515F">
        <w:rPr>
          <w:lang w:val="en-GB"/>
        </w:rPr>
        <w:t xml:space="preserve"> returns ‘true’.</w:t>
      </w:r>
    </w:p>
    <w:p w14:paraId="5B1B1BBB" w14:textId="07AD8F4A" w:rsidR="0052468E" w:rsidRPr="00EF684E" w:rsidRDefault="0052468E" w:rsidP="00B14B0E">
      <w:pPr>
        <w:rPr>
          <w:lang w:val="en-GB"/>
        </w:rPr>
      </w:pPr>
      <w:r w:rsidRPr="0052468E">
        <w:rPr>
          <w:lang w:val="en-GB"/>
        </w:rPr>
        <w:t xml:space="preserve">In the example </w:t>
      </w:r>
      <w:r>
        <w:rPr>
          <w:lang w:val="en-GB"/>
        </w:rPr>
        <w:t xml:space="preserve">below </w:t>
      </w:r>
      <w:r w:rsidRPr="0052468E">
        <w:rPr>
          <w:lang w:val="en-GB"/>
        </w:rPr>
        <w:t xml:space="preserve">the check would return true and give an error for each </w:t>
      </w:r>
      <w:r w:rsidR="00581231" w:rsidRPr="00581231">
        <w:rPr>
          <w:b/>
          <w:bCs/>
          <w:lang w:val="en-GB"/>
        </w:rPr>
        <w:t>Building</w:t>
      </w:r>
      <w:r w:rsidRPr="0052468E">
        <w:rPr>
          <w:lang w:val="en-GB"/>
        </w:rPr>
        <w:t xml:space="preserve"> feature </w:t>
      </w:r>
      <w:r w:rsidR="00581231">
        <w:rPr>
          <w:lang w:val="en-GB"/>
        </w:rPr>
        <w:t xml:space="preserve">instance that is in or overlaps a </w:t>
      </w:r>
      <w:r w:rsidR="00581231" w:rsidRPr="00581231">
        <w:rPr>
          <w:b/>
          <w:bCs/>
          <w:lang w:val="en-GB"/>
        </w:rPr>
        <w:t>DepthArea</w:t>
      </w:r>
      <w:r w:rsidR="00581231" w:rsidRPr="00581231">
        <w:rPr>
          <w:lang w:val="en-GB"/>
        </w:rPr>
        <w:t xml:space="preserve"> or </w:t>
      </w:r>
      <w:r w:rsidR="00581231" w:rsidRPr="00581231">
        <w:rPr>
          <w:b/>
          <w:bCs/>
          <w:lang w:val="en-GB"/>
        </w:rPr>
        <w:t>UnsurveyedArea</w:t>
      </w:r>
      <w:r w:rsidR="00581231" w:rsidRPr="00581231">
        <w:rPr>
          <w:lang w:val="en-GB"/>
        </w:rPr>
        <w:t xml:space="preserve"> </w:t>
      </w:r>
      <w:r w:rsidR="00581231">
        <w:rPr>
          <w:lang w:val="en-GB"/>
        </w:rPr>
        <w:t>feature instance</w:t>
      </w:r>
      <w:r w:rsidRPr="0052468E">
        <w:rPr>
          <w:lang w:val="en-GB"/>
        </w:rPr>
        <w:t xml:space="preserve"> </w:t>
      </w:r>
      <w:r w:rsidR="00581231">
        <w:rPr>
          <w:lang w:val="en-GB"/>
        </w:rPr>
        <w:t xml:space="preserve">and </w:t>
      </w:r>
      <w:r w:rsidRPr="0052468E">
        <w:rPr>
          <w:lang w:val="en-GB"/>
        </w:rPr>
        <w:t xml:space="preserve">which </w:t>
      </w:r>
      <w:r w:rsidR="00581231">
        <w:rPr>
          <w:lang w:val="en-GB"/>
        </w:rPr>
        <w:t>does not have</w:t>
      </w:r>
      <w:r w:rsidRPr="0052468E">
        <w:rPr>
          <w:lang w:val="en-GB"/>
        </w:rPr>
        <w:t xml:space="preserve"> the attribute</w:t>
      </w:r>
      <w:r w:rsidR="00581231">
        <w:rPr>
          <w:lang w:val="en-GB"/>
        </w:rPr>
        <w:t xml:space="preserve"> </w:t>
      </w:r>
      <w:r w:rsidR="00581231" w:rsidRPr="00581231">
        <w:rPr>
          <w:i/>
          <w:iCs/>
          <w:lang w:val="en-GB"/>
        </w:rPr>
        <w:t>inTheWater=true</w:t>
      </w:r>
      <w:r w:rsidR="00EF684E">
        <w:rPr>
          <w:lang w:val="en-GB"/>
        </w:rPr>
        <w:t>.</w:t>
      </w:r>
    </w:p>
    <w:p w14:paraId="2A9FD9DB" w14:textId="52E619D5" w:rsidR="00EF684E" w:rsidRDefault="00EF684E" w:rsidP="00EF684E">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4</w:t>
      </w:r>
      <w:r w:rsidR="00797CEF">
        <w:fldChar w:fldCharType="end"/>
      </w:r>
      <w:r w:rsidR="00CF0160">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Example of check syntax</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2875"/>
        <w:gridCol w:w="3135"/>
        <w:gridCol w:w="3006"/>
      </w:tblGrid>
      <w:tr w:rsidR="0052468E" w:rsidRPr="0052468E" w14:paraId="7264E0E6" w14:textId="77777777" w:rsidTr="00CB3153">
        <w:trPr>
          <w:cantSplit/>
          <w:tblHeader/>
        </w:trPr>
        <w:tc>
          <w:tcPr>
            <w:tcW w:w="2875" w:type="dxa"/>
            <w:shd w:val="clear" w:color="auto" w:fill="D9D9D9" w:themeFill="background1" w:themeFillShade="D9"/>
          </w:tcPr>
          <w:p w14:paraId="20C4E60C" w14:textId="77777777" w:rsidR="0052468E" w:rsidRPr="00581231" w:rsidRDefault="0052468E" w:rsidP="008E6E63">
            <w:pPr>
              <w:rPr>
                <w:b/>
                <w:bCs/>
                <w:lang w:val="en-GB"/>
              </w:rPr>
            </w:pPr>
            <w:r w:rsidRPr="00581231">
              <w:rPr>
                <w:b/>
                <w:bCs/>
                <w:lang w:val="en-GB"/>
              </w:rPr>
              <w:t>Check message</w:t>
            </w:r>
          </w:p>
        </w:tc>
        <w:tc>
          <w:tcPr>
            <w:tcW w:w="3135" w:type="dxa"/>
            <w:shd w:val="clear" w:color="auto" w:fill="D9D9D9" w:themeFill="background1" w:themeFillShade="D9"/>
          </w:tcPr>
          <w:p w14:paraId="3CBA12A2" w14:textId="77777777" w:rsidR="0052468E" w:rsidRPr="00581231" w:rsidRDefault="0052468E" w:rsidP="008E6E63">
            <w:pPr>
              <w:rPr>
                <w:b/>
                <w:bCs/>
                <w:lang w:val="en-GB"/>
              </w:rPr>
            </w:pPr>
            <w:r w:rsidRPr="00581231">
              <w:rPr>
                <w:b/>
                <w:bCs/>
                <w:lang w:val="en-GB"/>
              </w:rPr>
              <w:t>Check description</w:t>
            </w:r>
          </w:p>
        </w:tc>
        <w:tc>
          <w:tcPr>
            <w:tcW w:w="3006" w:type="dxa"/>
            <w:shd w:val="clear" w:color="auto" w:fill="D9D9D9" w:themeFill="background1" w:themeFillShade="D9"/>
          </w:tcPr>
          <w:p w14:paraId="49699423" w14:textId="77777777" w:rsidR="0052468E" w:rsidRPr="00581231" w:rsidRDefault="0052468E" w:rsidP="008E6E63">
            <w:pPr>
              <w:rPr>
                <w:b/>
                <w:bCs/>
                <w:lang w:val="en-GB"/>
              </w:rPr>
            </w:pPr>
            <w:r w:rsidRPr="00581231">
              <w:rPr>
                <w:b/>
                <w:bCs/>
                <w:lang w:val="en-GB"/>
              </w:rPr>
              <w:t>Check solution</w:t>
            </w:r>
          </w:p>
        </w:tc>
      </w:tr>
      <w:tr w:rsidR="0052468E" w:rsidRPr="0052468E" w14:paraId="429A4C2E" w14:textId="77777777" w:rsidTr="00CB3153">
        <w:tc>
          <w:tcPr>
            <w:tcW w:w="2875" w:type="dxa"/>
          </w:tcPr>
          <w:p w14:paraId="2314BDC2" w14:textId="11202261" w:rsidR="0052468E" w:rsidRPr="0052468E" w:rsidRDefault="00581231" w:rsidP="00CB3153">
            <w:pPr>
              <w:spacing w:after="0" w:line="240" w:lineRule="auto"/>
              <w:jc w:val="left"/>
              <w:rPr>
                <w:lang w:val="en-GB"/>
              </w:rPr>
            </w:pPr>
            <w:r w:rsidRPr="00581231">
              <w:rPr>
                <w:b/>
                <w:bCs/>
                <w:lang w:val="en-GB"/>
              </w:rPr>
              <w:t>Building</w:t>
            </w:r>
            <w:r w:rsidRPr="00581231">
              <w:rPr>
                <w:lang w:val="en-GB"/>
              </w:rPr>
              <w:t xml:space="preserve"> over navigable water does not have attribute in the water equal to T</w:t>
            </w:r>
            <w:r>
              <w:rPr>
                <w:lang w:val="en-GB"/>
              </w:rPr>
              <w:t>RUE</w:t>
            </w:r>
            <w:r w:rsidRPr="00581231">
              <w:rPr>
                <w:lang w:val="en-GB"/>
              </w:rPr>
              <w:t>.</w:t>
            </w:r>
          </w:p>
        </w:tc>
        <w:tc>
          <w:tcPr>
            <w:tcW w:w="3135" w:type="dxa"/>
          </w:tcPr>
          <w:p w14:paraId="6DC08C06" w14:textId="126D797B" w:rsidR="0052468E" w:rsidRPr="0052468E" w:rsidRDefault="00581231" w:rsidP="00CB3153">
            <w:pPr>
              <w:spacing w:after="0" w:line="240" w:lineRule="auto"/>
              <w:jc w:val="left"/>
              <w:rPr>
                <w:lang w:val="en-GB"/>
              </w:rPr>
            </w:pPr>
            <w:r w:rsidRPr="00581231">
              <w:rPr>
                <w:lang w:val="en-GB"/>
              </w:rPr>
              <w:t xml:space="preserve">For each </w:t>
            </w:r>
            <w:r w:rsidRPr="00581231">
              <w:rPr>
                <w:b/>
                <w:bCs/>
                <w:lang w:val="en-GB"/>
              </w:rPr>
              <w:t>Building</w:t>
            </w:r>
            <w:r w:rsidRPr="00581231">
              <w:rPr>
                <w:lang w:val="en-GB"/>
              </w:rPr>
              <w:t xml:space="preserve"> feature object which OVERLAPS OR is COVERED_BY a </w:t>
            </w:r>
            <w:r w:rsidRPr="00581231">
              <w:rPr>
                <w:b/>
                <w:bCs/>
                <w:lang w:val="en-GB"/>
              </w:rPr>
              <w:t>DepthArea</w:t>
            </w:r>
            <w:r w:rsidRPr="00581231">
              <w:rPr>
                <w:lang w:val="en-GB"/>
              </w:rPr>
              <w:t xml:space="preserve"> or </w:t>
            </w:r>
            <w:r w:rsidRPr="00581231">
              <w:rPr>
                <w:b/>
                <w:bCs/>
                <w:lang w:val="en-GB"/>
              </w:rPr>
              <w:t>UnsurveyedArea</w:t>
            </w:r>
            <w:r w:rsidRPr="00581231">
              <w:rPr>
                <w:lang w:val="en-GB"/>
              </w:rPr>
              <w:t xml:space="preserve"> feature object and the attribute </w:t>
            </w:r>
            <w:r w:rsidRPr="00581231">
              <w:rPr>
                <w:b/>
                <w:bCs/>
                <w:lang w:val="en-GB"/>
              </w:rPr>
              <w:t>inTheWater</w:t>
            </w:r>
            <w:r w:rsidRPr="00581231">
              <w:rPr>
                <w:lang w:val="en-GB"/>
              </w:rPr>
              <w:t xml:space="preserve"> is Not equal to </w:t>
            </w:r>
            <w:r>
              <w:rPr>
                <w:lang w:val="en-GB"/>
              </w:rPr>
              <w:t>TRUE</w:t>
            </w:r>
            <w:r w:rsidRPr="00581231">
              <w:rPr>
                <w:lang w:val="en-GB"/>
              </w:rPr>
              <w:t>.</w:t>
            </w:r>
          </w:p>
        </w:tc>
        <w:tc>
          <w:tcPr>
            <w:tcW w:w="3006" w:type="dxa"/>
          </w:tcPr>
          <w:p w14:paraId="0EC8A623" w14:textId="750396D1" w:rsidR="0052468E" w:rsidRPr="0052468E" w:rsidRDefault="00581231" w:rsidP="00CB3153">
            <w:pPr>
              <w:spacing w:after="0" w:line="240" w:lineRule="auto"/>
              <w:jc w:val="left"/>
              <w:rPr>
                <w:lang w:val="en-GB"/>
              </w:rPr>
            </w:pPr>
            <w:r>
              <w:rPr>
                <w:lang w:val="en-GB"/>
              </w:rPr>
              <w:t>Set</w:t>
            </w:r>
            <w:r w:rsidRPr="00581231">
              <w:rPr>
                <w:lang w:val="en-GB"/>
              </w:rPr>
              <w:t xml:space="preserve"> attribute</w:t>
            </w:r>
            <w:r w:rsidR="00CB3153">
              <w:rPr>
                <w:lang w:val="en-GB"/>
              </w:rPr>
              <w:t xml:space="preserve"> </w:t>
            </w:r>
            <w:r w:rsidRPr="00581231">
              <w:rPr>
                <w:b/>
                <w:bCs/>
                <w:lang w:val="en-GB"/>
              </w:rPr>
              <w:t>inTheWater</w:t>
            </w:r>
            <w:r w:rsidR="00CB3153">
              <w:rPr>
                <w:b/>
                <w:bCs/>
                <w:lang w:val="en-GB"/>
              </w:rPr>
              <w:t> </w:t>
            </w:r>
            <w:r>
              <w:rPr>
                <w:lang w:val="en-GB"/>
              </w:rPr>
              <w:t>=</w:t>
            </w:r>
            <w:r w:rsidR="00CB3153">
              <w:rPr>
                <w:lang w:val="en-GB"/>
              </w:rPr>
              <w:t> </w:t>
            </w:r>
            <w:r w:rsidRPr="00581231">
              <w:rPr>
                <w:lang w:val="en-GB"/>
              </w:rPr>
              <w:t>T</w:t>
            </w:r>
            <w:r>
              <w:rPr>
                <w:lang w:val="en-GB"/>
              </w:rPr>
              <w:t>RUE</w:t>
            </w:r>
          </w:p>
        </w:tc>
      </w:tr>
    </w:tbl>
    <w:p w14:paraId="6F978F0A" w14:textId="77777777" w:rsidR="00581231" w:rsidRDefault="00581231" w:rsidP="00B14B0E">
      <w:pPr>
        <w:rPr>
          <w:lang w:val="en-GB"/>
        </w:rPr>
      </w:pPr>
    </w:p>
    <w:p w14:paraId="640FD4D8" w14:textId="31C5223D" w:rsidR="00F2647B" w:rsidRPr="00F2647B" w:rsidRDefault="00F2647B" w:rsidP="00F2647B">
      <w:pPr>
        <w:rPr>
          <w:lang w:val="en-GB"/>
        </w:rPr>
      </w:pPr>
      <w:r w:rsidRPr="00F2647B">
        <w:rPr>
          <w:lang w:val="en-GB"/>
        </w:rPr>
        <w:t xml:space="preserve">The elements of the syntax are defined </w:t>
      </w:r>
      <w:r>
        <w:rPr>
          <w:lang w:val="en-GB"/>
        </w:rPr>
        <w:t>next.</w:t>
      </w:r>
    </w:p>
    <w:p w14:paraId="4E65424D" w14:textId="0DB60CF8" w:rsidR="00F2647B" w:rsidRPr="00F2647B" w:rsidRDefault="00F2647B" w:rsidP="00F2647B">
      <w:pPr>
        <w:pStyle w:val="Heading3"/>
      </w:pPr>
      <w:bookmarkStart w:id="386" w:name="_Toc183631306"/>
      <w:r w:rsidRPr="00F2647B">
        <w:t>Comparison and Logical Operators</w:t>
      </w:r>
      <w:bookmarkEnd w:id="386"/>
    </w:p>
    <w:p w14:paraId="1DAD6A07" w14:textId="77777777" w:rsidR="00F2647B" w:rsidRPr="00F2647B" w:rsidRDefault="00F2647B" w:rsidP="00F2647B">
      <w:pPr>
        <w:rPr>
          <w:lang w:val="en-GB"/>
        </w:rPr>
      </w:pPr>
      <w:r w:rsidRPr="00F2647B">
        <w:rPr>
          <w:lang w:val="en-GB"/>
        </w:rPr>
        <w:t xml:space="preserve">The following comparison and logical operators are used: </w:t>
      </w:r>
    </w:p>
    <w:p w14:paraId="20C95128" w14:textId="77777777" w:rsidR="00F2647B" w:rsidRPr="00F2647B" w:rsidRDefault="00F2647B" w:rsidP="00394CCD">
      <w:pPr>
        <w:pStyle w:val="ListParagraph"/>
        <w:numPr>
          <w:ilvl w:val="0"/>
          <w:numId w:val="46"/>
        </w:numPr>
        <w:rPr>
          <w:lang w:val="en-GB"/>
        </w:rPr>
      </w:pPr>
      <w:r w:rsidRPr="00F2647B">
        <w:rPr>
          <w:lang w:val="en-GB"/>
        </w:rPr>
        <w:t xml:space="preserve">Equal  </w:t>
      </w:r>
    </w:p>
    <w:p w14:paraId="663B315D" w14:textId="77777777" w:rsidR="00F2647B" w:rsidRPr="00F2647B" w:rsidRDefault="00F2647B" w:rsidP="00394CCD">
      <w:pPr>
        <w:pStyle w:val="ListParagraph"/>
        <w:numPr>
          <w:ilvl w:val="0"/>
          <w:numId w:val="46"/>
        </w:numPr>
        <w:rPr>
          <w:lang w:val="en-GB"/>
        </w:rPr>
      </w:pPr>
      <w:r w:rsidRPr="00F2647B">
        <w:rPr>
          <w:lang w:val="en-GB"/>
        </w:rPr>
        <w:t xml:space="preserve">Not equal  </w:t>
      </w:r>
    </w:p>
    <w:p w14:paraId="07E1A1B8" w14:textId="77777777" w:rsidR="00F2647B" w:rsidRPr="00F2647B" w:rsidRDefault="00F2647B" w:rsidP="00394CCD">
      <w:pPr>
        <w:pStyle w:val="ListParagraph"/>
        <w:numPr>
          <w:ilvl w:val="0"/>
          <w:numId w:val="46"/>
        </w:numPr>
        <w:rPr>
          <w:lang w:val="en-GB"/>
        </w:rPr>
      </w:pPr>
      <w:r w:rsidRPr="00F2647B">
        <w:rPr>
          <w:lang w:val="en-GB"/>
        </w:rPr>
        <w:t>Less than</w:t>
      </w:r>
    </w:p>
    <w:p w14:paraId="7605B6A7" w14:textId="77777777" w:rsidR="00F2647B" w:rsidRPr="00F2647B" w:rsidRDefault="00F2647B" w:rsidP="00394CCD">
      <w:pPr>
        <w:pStyle w:val="ListParagraph"/>
        <w:numPr>
          <w:ilvl w:val="0"/>
          <w:numId w:val="46"/>
        </w:numPr>
        <w:rPr>
          <w:lang w:val="en-GB"/>
        </w:rPr>
      </w:pPr>
      <w:r w:rsidRPr="00F2647B">
        <w:rPr>
          <w:lang w:val="en-GB"/>
        </w:rPr>
        <w:t>Less than or equal to</w:t>
      </w:r>
    </w:p>
    <w:p w14:paraId="543D2851" w14:textId="77777777" w:rsidR="00F2647B" w:rsidRPr="00F2647B" w:rsidRDefault="00F2647B" w:rsidP="00394CCD">
      <w:pPr>
        <w:pStyle w:val="ListParagraph"/>
        <w:numPr>
          <w:ilvl w:val="0"/>
          <w:numId w:val="46"/>
        </w:numPr>
        <w:rPr>
          <w:lang w:val="en-GB"/>
        </w:rPr>
      </w:pPr>
      <w:r w:rsidRPr="00F2647B">
        <w:rPr>
          <w:lang w:val="en-GB"/>
        </w:rPr>
        <w:t>Greater than</w:t>
      </w:r>
    </w:p>
    <w:p w14:paraId="49408ACF" w14:textId="77777777" w:rsidR="00F2647B" w:rsidRPr="00F2647B" w:rsidRDefault="00F2647B" w:rsidP="00394CCD">
      <w:pPr>
        <w:pStyle w:val="ListParagraph"/>
        <w:numPr>
          <w:ilvl w:val="0"/>
          <w:numId w:val="46"/>
        </w:numPr>
        <w:rPr>
          <w:lang w:val="en-GB"/>
        </w:rPr>
      </w:pPr>
      <w:r w:rsidRPr="00F2647B">
        <w:rPr>
          <w:lang w:val="en-GB"/>
        </w:rPr>
        <w:t>Greater than or equal to</w:t>
      </w:r>
    </w:p>
    <w:p w14:paraId="4C1A09CE" w14:textId="77777777" w:rsidR="00F2647B" w:rsidRPr="00F2647B" w:rsidRDefault="00F2647B" w:rsidP="00394CCD">
      <w:pPr>
        <w:pStyle w:val="ListParagraph"/>
        <w:numPr>
          <w:ilvl w:val="0"/>
          <w:numId w:val="46"/>
        </w:numPr>
        <w:rPr>
          <w:lang w:val="en-GB"/>
        </w:rPr>
      </w:pPr>
      <w:r w:rsidRPr="00F2647B">
        <w:rPr>
          <w:lang w:val="en-GB"/>
        </w:rPr>
        <w:t xml:space="preserve">AND </w:t>
      </w:r>
    </w:p>
    <w:p w14:paraId="1DF6FF2D" w14:textId="77777777" w:rsidR="00F2647B" w:rsidRDefault="00F2647B" w:rsidP="00394CCD">
      <w:pPr>
        <w:pStyle w:val="ListParagraph"/>
        <w:numPr>
          <w:ilvl w:val="0"/>
          <w:numId w:val="46"/>
        </w:numPr>
        <w:rPr>
          <w:lang w:val="en-GB"/>
        </w:rPr>
      </w:pPr>
      <w:r w:rsidRPr="00F2647B">
        <w:rPr>
          <w:lang w:val="en-GB"/>
        </w:rPr>
        <w:t>OR (inclusive OR)</w:t>
      </w:r>
    </w:p>
    <w:p w14:paraId="2DD66682" w14:textId="77777777" w:rsidR="002F562B" w:rsidRPr="002F562B" w:rsidRDefault="002F562B" w:rsidP="002F562B">
      <w:pPr>
        <w:rPr>
          <w:lang w:val="en-GB"/>
        </w:rPr>
      </w:pPr>
    </w:p>
    <w:p w14:paraId="27A824EF" w14:textId="1620022E" w:rsidR="00F2647B" w:rsidRPr="00F2647B" w:rsidRDefault="00F2647B" w:rsidP="00F2647B">
      <w:pPr>
        <w:pStyle w:val="Heading3"/>
      </w:pPr>
      <w:bookmarkStart w:id="387" w:name="_Toc183631307"/>
      <w:r w:rsidRPr="00F2647B">
        <w:lastRenderedPageBreak/>
        <w:t>Spatial Operators</w:t>
      </w:r>
      <w:bookmarkEnd w:id="387"/>
    </w:p>
    <w:p w14:paraId="789DB884" w14:textId="0C4944C3" w:rsidR="00F2647B" w:rsidRPr="00F2647B" w:rsidRDefault="00F2647B" w:rsidP="00F2647B">
      <w:pPr>
        <w:rPr>
          <w:lang w:val="en-GB"/>
        </w:rPr>
      </w:pPr>
      <w:r w:rsidRPr="00F2647B">
        <w:rPr>
          <w:lang w:val="en-GB"/>
        </w:rPr>
        <w:t xml:space="preserve">Within this document the spatial operators (EQUALS, DISJOINT, TOUCHES, WITHIN, OVERLAPS, CROSSES, INTERSECTS, CONTAINS, and COINCIDENT), based on those laid out in the ISO standard 19125-1, are used to describe spatial relationships tested within the checks. They are described in </w:t>
      </w:r>
      <w:r>
        <w:rPr>
          <w:lang w:val="en-GB"/>
        </w:rPr>
        <w:t xml:space="preserve">clause </w:t>
      </w:r>
      <w:r>
        <w:rPr>
          <w:lang w:val="en-GB"/>
        </w:rPr>
        <w:fldChar w:fldCharType="begin"/>
      </w:r>
      <w:r>
        <w:rPr>
          <w:lang w:val="en-GB"/>
        </w:rPr>
        <w:instrText xml:space="preserve"> REF _Ref172575919 \r \h </w:instrText>
      </w:r>
      <w:r>
        <w:rPr>
          <w:lang w:val="en-GB"/>
        </w:rPr>
      </w:r>
      <w:r>
        <w:rPr>
          <w:lang w:val="en-GB"/>
        </w:rPr>
        <w:fldChar w:fldCharType="separate"/>
      </w:r>
      <w:r>
        <w:rPr>
          <w:lang w:val="en-GB"/>
        </w:rPr>
        <w:t>8</w:t>
      </w:r>
      <w:r>
        <w:rPr>
          <w:lang w:val="en-GB"/>
        </w:rPr>
        <w:fldChar w:fldCharType="end"/>
      </w:r>
      <w:r w:rsidRPr="00F2647B">
        <w:rPr>
          <w:lang w:val="en-GB"/>
        </w:rPr>
        <w:t>.</w:t>
      </w:r>
    </w:p>
    <w:p w14:paraId="55BC9C09" w14:textId="7119DB08" w:rsidR="00F2647B" w:rsidRPr="00F2647B" w:rsidRDefault="00F2647B" w:rsidP="00F2647B">
      <w:pPr>
        <w:rPr>
          <w:lang w:val="en-GB"/>
        </w:rPr>
      </w:pPr>
      <w:r w:rsidRPr="00F2647B">
        <w:rPr>
          <w:lang w:val="en-GB"/>
        </w:rPr>
        <w:t xml:space="preserve">For all spatial operators a </w:t>
      </w:r>
      <w:commentRangeStart w:id="388"/>
      <w:commentRangeStart w:id="389"/>
      <w:r w:rsidRPr="00F2647B">
        <w:rPr>
          <w:lang w:val="en-GB"/>
        </w:rPr>
        <w:t xml:space="preserve">default tolerance </w:t>
      </w:r>
      <w:r w:rsidR="004C4E75">
        <w:rPr>
          <w:lang w:val="en-GB"/>
        </w:rPr>
        <w:t xml:space="preserve">specified in the S-158:1xx document </w:t>
      </w:r>
      <w:r w:rsidRPr="00F2647B">
        <w:rPr>
          <w:lang w:val="en-GB"/>
        </w:rPr>
        <w:t>should be applied in validation software</w:t>
      </w:r>
      <w:commentRangeEnd w:id="388"/>
      <w:r w:rsidR="004C4E75">
        <w:rPr>
          <w:rStyle w:val="CommentReference"/>
        </w:rPr>
        <w:commentReference w:id="388"/>
      </w:r>
      <w:commentRangeEnd w:id="389"/>
      <w:r w:rsidR="00EE1C3D">
        <w:rPr>
          <w:rStyle w:val="CommentReference"/>
        </w:rPr>
        <w:commentReference w:id="389"/>
      </w:r>
      <w:r w:rsidRPr="00F2647B">
        <w:rPr>
          <w:lang w:val="en-GB"/>
        </w:rPr>
        <w:t>.</w:t>
      </w:r>
    </w:p>
    <w:p w14:paraId="3FBAD751" w14:textId="57BD4F7D" w:rsidR="00F2647B" w:rsidRPr="00F2647B" w:rsidRDefault="00F2647B" w:rsidP="00F2647B">
      <w:pPr>
        <w:pStyle w:val="Heading3"/>
      </w:pPr>
      <w:bookmarkStart w:id="390" w:name="_Toc183631308"/>
      <w:r w:rsidRPr="00F2647B">
        <w:t>Values</w:t>
      </w:r>
      <w:bookmarkEnd w:id="390"/>
    </w:p>
    <w:p w14:paraId="7DE3144A" w14:textId="77777777" w:rsidR="00F2647B" w:rsidRPr="00F2647B" w:rsidRDefault="00F2647B" w:rsidP="00F2647B">
      <w:pPr>
        <w:rPr>
          <w:lang w:val="en-GB"/>
        </w:rPr>
      </w:pPr>
      <w:commentRangeStart w:id="391"/>
      <w:commentRangeStart w:id="392"/>
      <w:r w:rsidRPr="00F2647B">
        <w:rPr>
          <w:lang w:val="en-GB"/>
        </w:rPr>
        <w:t>The following terms are used for types of values:</w:t>
      </w:r>
      <w:commentRangeEnd w:id="391"/>
      <w:r w:rsidR="00ED286C">
        <w:rPr>
          <w:rStyle w:val="CommentReference"/>
        </w:rPr>
        <w:commentReference w:id="391"/>
      </w:r>
      <w:commentRangeEnd w:id="392"/>
      <w:r w:rsidR="006F65ED">
        <w:rPr>
          <w:rStyle w:val="CommentReference"/>
        </w:rPr>
        <w:commentReference w:id="392"/>
      </w:r>
    </w:p>
    <w:p w14:paraId="0B8E613C" w14:textId="21F07816" w:rsidR="00F2647B" w:rsidRPr="003C3020" w:rsidRDefault="00F2647B" w:rsidP="00ED286C">
      <w:pPr>
        <w:pStyle w:val="ListParagraph"/>
        <w:numPr>
          <w:ilvl w:val="0"/>
          <w:numId w:val="38"/>
        </w:numPr>
        <w:rPr>
          <w:lang w:val="en-GB"/>
        </w:rPr>
      </w:pPr>
      <w:r w:rsidRPr="003C3020">
        <w:rPr>
          <w:lang w:val="en-GB"/>
        </w:rPr>
        <w:t>Present – The attribute is present and may or may not be populated with a value.</w:t>
      </w:r>
    </w:p>
    <w:p w14:paraId="7034E222" w14:textId="078D63FE" w:rsidR="00F2647B" w:rsidRPr="003C3020" w:rsidRDefault="00F2647B" w:rsidP="00ED286C">
      <w:pPr>
        <w:pStyle w:val="ListParagraph"/>
        <w:numPr>
          <w:ilvl w:val="0"/>
          <w:numId w:val="38"/>
        </w:numPr>
        <w:rPr>
          <w:lang w:val="en-GB"/>
        </w:rPr>
      </w:pPr>
      <w:r w:rsidRPr="003C3020">
        <w:rPr>
          <w:lang w:val="en-GB"/>
        </w:rPr>
        <w:t>Known – The attribute is Present and has been populated with a value.</w:t>
      </w:r>
    </w:p>
    <w:p w14:paraId="37D41A0E" w14:textId="342BA7E6" w:rsidR="00F2647B" w:rsidRPr="003C3020" w:rsidRDefault="00F2647B" w:rsidP="00ED286C">
      <w:pPr>
        <w:pStyle w:val="ListParagraph"/>
        <w:numPr>
          <w:ilvl w:val="0"/>
          <w:numId w:val="38"/>
        </w:numPr>
        <w:rPr>
          <w:lang w:val="en-GB"/>
        </w:rPr>
      </w:pPr>
      <w:r w:rsidRPr="003C3020">
        <w:rPr>
          <w:lang w:val="en-GB"/>
        </w:rPr>
        <w:t>Unknown – The attribute is Present, but has not been populated with a value.</w:t>
      </w:r>
    </w:p>
    <w:p w14:paraId="5EF84D8C" w14:textId="4A7EE4E4" w:rsidR="00F2647B" w:rsidRDefault="00F2647B" w:rsidP="00ED286C">
      <w:pPr>
        <w:pStyle w:val="ListParagraph"/>
        <w:numPr>
          <w:ilvl w:val="0"/>
          <w:numId w:val="38"/>
        </w:numPr>
        <w:rPr>
          <w:lang w:val="en-GB"/>
        </w:rPr>
      </w:pPr>
      <w:r w:rsidRPr="003C3020">
        <w:rPr>
          <w:lang w:val="en-GB"/>
        </w:rPr>
        <w:t>Optional – The encoding of the attribute is optional.  It may be Present or not Present.</w:t>
      </w:r>
    </w:p>
    <w:p w14:paraId="10744D15" w14:textId="3F55C7B1" w:rsidR="002F20A9" w:rsidRPr="002F20A9" w:rsidRDefault="002F20A9" w:rsidP="002F20A9">
      <w:pPr>
        <w:rPr>
          <w:lang w:val="en-GB"/>
        </w:rPr>
      </w:pPr>
      <w:r w:rsidRPr="002F20A9">
        <w:rPr>
          <w:lang w:val="en-GB"/>
        </w:rPr>
        <w:t xml:space="preserve">The following terms </w:t>
      </w:r>
      <w:r>
        <w:rPr>
          <w:lang w:val="en-GB"/>
        </w:rPr>
        <w:t>may be</w:t>
      </w:r>
      <w:r w:rsidRPr="002F20A9">
        <w:rPr>
          <w:lang w:val="en-GB"/>
        </w:rPr>
        <w:t xml:space="preserve"> used to combine the above terms for brevity:</w:t>
      </w:r>
    </w:p>
    <w:p w14:paraId="58BDE49C" w14:textId="792B87B0" w:rsidR="002F20A9" w:rsidRPr="002F20A9" w:rsidRDefault="002F20A9" w:rsidP="00ED286C">
      <w:pPr>
        <w:pStyle w:val="ListParagraph"/>
        <w:numPr>
          <w:ilvl w:val="0"/>
          <w:numId w:val="39"/>
        </w:numPr>
        <w:rPr>
          <w:lang w:val="en-GB"/>
        </w:rPr>
      </w:pPr>
      <w:r w:rsidRPr="002F20A9">
        <w:rPr>
          <w:lang w:val="en-GB"/>
        </w:rPr>
        <w:t>Missing: The attribute is either not present, or present and either null or nilled</w:t>
      </w:r>
      <w:r>
        <w:rPr>
          <w:lang w:val="en-GB"/>
        </w:rPr>
        <w:t xml:space="preserve"> (cf. clause </w:t>
      </w:r>
      <w:r>
        <w:rPr>
          <w:lang w:val="en-GB"/>
        </w:rPr>
        <w:fldChar w:fldCharType="begin"/>
      </w:r>
      <w:r>
        <w:rPr>
          <w:lang w:val="en-GB"/>
        </w:rPr>
        <w:instrText xml:space="preserve"> REF _Ref172577065 \r \h </w:instrText>
      </w:r>
      <w:r>
        <w:rPr>
          <w:lang w:val="en-GB"/>
        </w:rPr>
      </w:r>
      <w:r>
        <w:rPr>
          <w:lang w:val="en-GB"/>
        </w:rPr>
        <w:fldChar w:fldCharType="separate"/>
      </w:r>
      <w:r>
        <w:rPr>
          <w:lang w:val="en-GB"/>
        </w:rPr>
        <w:t>4.2.3.2</w:t>
      </w:r>
      <w:r>
        <w:rPr>
          <w:lang w:val="en-GB"/>
        </w:rPr>
        <w:fldChar w:fldCharType="end"/>
      </w:r>
      <w:r>
        <w:rPr>
          <w:lang w:val="en-GB"/>
        </w:rPr>
        <w:t>)</w:t>
      </w:r>
    </w:p>
    <w:p w14:paraId="4285025A" w14:textId="2791D1AC" w:rsidR="002F20A9" w:rsidRDefault="002F20A9" w:rsidP="00ED286C">
      <w:pPr>
        <w:pStyle w:val="ListParagraph"/>
        <w:numPr>
          <w:ilvl w:val="0"/>
          <w:numId w:val="39"/>
        </w:numPr>
        <w:rPr>
          <w:lang w:val="en-GB"/>
        </w:rPr>
      </w:pPr>
      <w:r w:rsidRPr="002F20A9">
        <w:rPr>
          <w:lang w:val="en-GB"/>
        </w:rPr>
        <w:t xml:space="preserve">Populated: The attribute is present and has been assigned a value conforming to its </w:t>
      </w:r>
      <w:ins w:id="393" w:author="Raphael Malyankar" w:date="2024-08-25T22:54:00Z" w16du:dateUtc="2024-08-26T05:54:00Z">
        <w:r w:rsidR="00287CBB">
          <w:rPr>
            <w:lang w:val="en-GB"/>
          </w:rPr>
          <w:t>datatype</w:t>
        </w:r>
      </w:ins>
      <w:del w:id="394" w:author="Raphael Malyankar" w:date="2024-08-25T22:54:00Z" w16du:dateUtc="2024-08-26T05:54:00Z">
        <w:r w:rsidRPr="002F20A9" w:rsidDel="00287CBB">
          <w:rPr>
            <w:lang w:val="en-GB"/>
          </w:rPr>
          <w:delText>constraints</w:delText>
        </w:r>
      </w:del>
      <w:r w:rsidRPr="002F20A9">
        <w:rPr>
          <w:lang w:val="en-GB"/>
        </w:rPr>
        <w:t>.</w:t>
      </w:r>
    </w:p>
    <w:p w14:paraId="4F8C34FE" w14:textId="77777777" w:rsidR="002F20A9" w:rsidRPr="002F20A9" w:rsidRDefault="002F20A9" w:rsidP="002F20A9">
      <w:pPr>
        <w:rPr>
          <w:lang w:val="en-GB"/>
        </w:rPr>
      </w:pPr>
    </w:p>
    <w:p w14:paraId="7B77DB50" w14:textId="7D609CBD" w:rsidR="00B31EB7" w:rsidRDefault="001123CF" w:rsidP="00B31EB7">
      <w:pPr>
        <w:pStyle w:val="Heading4"/>
      </w:pPr>
      <w:r>
        <w:t>Conventions for value descriptors</w:t>
      </w:r>
      <w:r w:rsidR="00B31EB7">
        <w:t xml:space="preserve"> in Part 10a formats</w:t>
      </w:r>
    </w:p>
    <w:p w14:paraId="76C3D21E" w14:textId="68F433E6" w:rsidR="00F2647B" w:rsidRPr="00F2647B" w:rsidRDefault="00F2647B" w:rsidP="00F2647B">
      <w:pPr>
        <w:rPr>
          <w:lang w:val="en-GB"/>
        </w:rPr>
      </w:pPr>
      <w:commentRangeStart w:id="395"/>
      <w:r w:rsidRPr="00F2647B">
        <w:rPr>
          <w:lang w:val="en-GB"/>
        </w:rPr>
        <w:t>The following terms are used in relation to ISO 8211 unsigned 8-bit integer sub-fields</w:t>
      </w:r>
      <w:r w:rsidR="00B31EB7">
        <w:rPr>
          <w:lang w:val="en-GB"/>
        </w:rPr>
        <w:t xml:space="preserve"> (i.e., </w:t>
      </w:r>
      <w:commentRangeStart w:id="396"/>
      <w:r w:rsidR="00B31EB7">
        <w:rPr>
          <w:lang w:val="en-GB"/>
        </w:rPr>
        <w:t xml:space="preserve">datasets </w:t>
      </w:r>
      <w:commentRangeEnd w:id="396"/>
      <w:r w:rsidR="00ED286C">
        <w:rPr>
          <w:rStyle w:val="CommentReference"/>
        </w:rPr>
        <w:commentReference w:id="396"/>
      </w:r>
      <w:r w:rsidR="00B31EB7">
        <w:rPr>
          <w:lang w:val="en-GB"/>
        </w:rPr>
        <w:t>using the S-100 Part 10a data format).</w:t>
      </w:r>
      <w:commentRangeEnd w:id="395"/>
      <w:r w:rsidR="00B31EB7">
        <w:rPr>
          <w:rStyle w:val="CommentReference"/>
        </w:rPr>
        <w:commentReference w:id="395"/>
      </w:r>
    </w:p>
    <w:p w14:paraId="5160B611" w14:textId="00E5FC25" w:rsidR="00F2647B" w:rsidRPr="00B31EB7" w:rsidRDefault="00F2647B" w:rsidP="00ED286C">
      <w:pPr>
        <w:pStyle w:val="ListParagraph"/>
        <w:numPr>
          <w:ilvl w:val="0"/>
          <w:numId w:val="40"/>
        </w:numPr>
        <w:rPr>
          <w:lang w:val="en-GB"/>
        </w:rPr>
      </w:pPr>
      <w:r w:rsidRPr="00B31EB7">
        <w:rPr>
          <w:lang w:val="en-GB"/>
        </w:rPr>
        <w:t>Null – The sub-field has a value of null (255).</w:t>
      </w:r>
    </w:p>
    <w:p w14:paraId="06359D0B" w14:textId="4DAA0FDD" w:rsidR="00F2647B" w:rsidRDefault="00F2647B" w:rsidP="00ED286C">
      <w:pPr>
        <w:pStyle w:val="ListParagraph"/>
        <w:numPr>
          <w:ilvl w:val="0"/>
          <w:numId w:val="40"/>
        </w:numPr>
        <w:rPr>
          <w:lang w:val="en-GB"/>
        </w:rPr>
      </w:pPr>
      <w:r w:rsidRPr="00B31EB7">
        <w:rPr>
          <w:lang w:val="en-GB"/>
        </w:rPr>
        <w:t>notNull – The sub-field value is not Null.</w:t>
      </w:r>
    </w:p>
    <w:p w14:paraId="69B5682D" w14:textId="4E9B147D" w:rsidR="002F20A9" w:rsidRPr="002F20A9" w:rsidRDefault="004B3D8D" w:rsidP="002F20A9">
      <w:pPr>
        <w:rPr>
          <w:lang w:val="en-GB"/>
        </w:rPr>
      </w:pPr>
      <w:ins w:id="397" w:author="Raphael Malyankar" w:date="2024-08-25T22:55:00Z" w16du:dateUtc="2024-08-26T05:55:00Z">
        <w:r>
          <w:rPr>
            <w:lang w:val="en-GB"/>
          </w:rPr>
          <w:t>Note that in the ISO 8211 format, “unknown” is distinguished from “Null”</w:t>
        </w:r>
      </w:ins>
      <w:ins w:id="398" w:author="Raphael Malyankar" w:date="2024-08-25T22:56:00Z" w16du:dateUtc="2024-08-26T05:56:00Z">
        <w:r>
          <w:rPr>
            <w:lang w:val="en-GB"/>
          </w:rPr>
          <w:t xml:space="preserve">. “Unknown” values for </w:t>
        </w:r>
      </w:ins>
      <w:ins w:id="399" w:author="Raphael Malyankar" w:date="2024-08-25T22:57:00Z" w16du:dateUtc="2024-08-26T05:57:00Z">
        <w:r>
          <w:rPr>
            <w:lang w:val="en-GB"/>
          </w:rPr>
          <w:t xml:space="preserve">thematic </w:t>
        </w:r>
      </w:ins>
      <w:ins w:id="400" w:author="Raphael Malyankar" w:date="2024-08-25T22:56:00Z" w16du:dateUtc="2024-08-26T05:56:00Z">
        <w:r>
          <w:rPr>
            <w:lang w:val="en-GB"/>
          </w:rPr>
          <w:t>attributes are represented by the empty string</w:t>
        </w:r>
      </w:ins>
      <w:ins w:id="401" w:author="Raphael Malyankar" w:date="2024-08-25T22:57:00Z" w16du:dateUtc="2024-08-26T05:57:00Z">
        <w:r>
          <w:rPr>
            <w:lang w:val="en-GB"/>
          </w:rPr>
          <w:t xml:space="preserve"> (S-100 10a-5.1.3).</w:t>
        </w:r>
      </w:ins>
    </w:p>
    <w:p w14:paraId="171FBDBE" w14:textId="123D87C0" w:rsidR="00B31EB7" w:rsidRDefault="001123CF" w:rsidP="00B31EB7">
      <w:pPr>
        <w:pStyle w:val="Heading4"/>
      </w:pPr>
      <w:bookmarkStart w:id="402" w:name="_Ref172577065"/>
      <w:r>
        <w:t xml:space="preserve">Conventions for </w:t>
      </w:r>
      <w:r w:rsidR="00B31EB7">
        <w:t xml:space="preserve">value </w:t>
      </w:r>
      <w:r>
        <w:t>descriptors</w:t>
      </w:r>
      <w:r w:rsidR="00B31EB7">
        <w:t xml:space="preserve"> in exchange catalogues and Part 10b </w:t>
      </w:r>
      <w:r>
        <w:t xml:space="preserve">(GML) </w:t>
      </w:r>
      <w:r w:rsidR="00B31EB7">
        <w:t>formats</w:t>
      </w:r>
      <w:bookmarkEnd w:id="402"/>
    </w:p>
    <w:p w14:paraId="04DDC4DD" w14:textId="6AAB3B8D" w:rsidR="00B31EB7" w:rsidRPr="00B31EB7" w:rsidRDefault="00B31EB7" w:rsidP="00B31EB7">
      <w:pPr>
        <w:rPr>
          <w:lang w:val="en-GB"/>
        </w:rPr>
      </w:pPr>
      <w:r w:rsidRPr="00B31EB7">
        <w:rPr>
          <w:lang w:val="en-GB"/>
        </w:rPr>
        <w:t xml:space="preserve">The following terms are used in relation to XML element content or for values of </w:t>
      </w:r>
      <w:r>
        <w:rPr>
          <w:lang w:val="en-GB"/>
        </w:rPr>
        <w:t xml:space="preserve">instance </w:t>
      </w:r>
      <w:r w:rsidRPr="00B31EB7">
        <w:rPr>
          <w:lang w:val="en-GB"/>
        </w:rPr>
        <w:t>attributes</w:t>
      </w:r>
      <w:r w:rsidR="002F20A9">
        <w:rPr>
          <w:lang w:val="en-GB"/>
        </w:rPr>
        <w:t xml:space="preserve"> in datasets</w:t>
      </w:r>
      <w:r>
        <w:rPr>
          <w:lang w:val="en-GB"/>
        </w:rPr>
        <w:t xml:space="preserve"> (</w:t>
      </w:r>
      <w:r w:rsidR="002F20A9">
        <w:rPr>
          <w:lang w:val="en-GB"/>
        </w:rPr>
        <w:t>thus</w:t>
      </w:r>
      <w:r>
        <w:rPr>
          <w:lang w:val="en-GB"/>
        </w:rPr>
        <w:t xml:space="preserve"> </w:t>
      </w:r>
      <w:r w:rsidR="002F20A9">
        <w:rPr>
          <w:lang w:val="en-GB"/>
        </w:rPr>
        <w:t>applying</w:t>
      </w:r>
      <w:r w:rsidRPr="00B31EB7">
        <w:rPr>
          <w:lang w:val="en-GB"/>
        </w:rPr>
        <w:t xml:space="preserve"> </w:t>
      </w:r>
      <w:r w:rsidR="002F20A9">
        <w:rPr>
          <w:lang w:val="en-GB"/>
        </w:rPr>
        <w:t>to both</w:t>
      </w:r>
      <w:r w:rsidRPr="00B31EB7">
        <w:rPr>
          <w:lang w:val="en-GB"/>
        </w:rPr>
        <w:t xml:space="preserve"> </w:t>
      </w:r>
      <w:r w:rsidR="002F20A9">
        <w:rPr>
          <w:lang w:val="en-GB"/>
        </w:rPr>
        <w:t xml:space="preserve">Part 10b </w:t>
      </w:r>
      <w:r w:rsidRPr="00B31EB7">
        <w:rPr>
          <w:lang w:val="en-GB"/>
        </w:rPr>
        <w:t>GML data format</w:t>
      </w:r>
      <w:r w:rsidR="002F20A9">
        <w:rPr>
          <w:lang w:val="en-GB"/>
        </w:rPr>
        <w:t>s</w:t>
      </w:r>
      <w:r w:rsidRPr="00B31EB7">
        <w:rPr>
          <w:lang w:val="en-GB"/>
        </w:rPr>
        <w:t xml:space="preserve"> and </w:t>
      </w:r>
      <w:r w:rsidR="002F20A9">
        <w:rPr>
          <w:lang w:val="en-GB"/>
        </w:rPr>
        <w:t xml:space="preserve">Part 17 </w:t>
      </w:r>
      <w:r w:rsidRPr="00B31EB7">
        <w:rPr>
          <w:lang w:val="en-GB"/>
        </w:rPr>
        <w:t>exchange catalogues):</w:t>
      </w:r>
    </w:p>
    <w:p w14:paraId="4AD614E5" w14:textId="7B3D4800" w:rsidR="00B31EB7" w:rsidRPr="00B31EB7" w:rsidRDefault="00B31EB7" w:rsidP="00ED286C">
      <w:pPr>
        <w:pStyle w:val="ListParagraph"/>
        <w:numPr>
          <w:ilvl w:val="0"/>
          <w:numId w:val="41"/>
        </w:numPr>
        <w:rPr>
          <w:lang w:val="en-GB"/>
        </w:rPr>
      </w:pPr>
      <w:r w:rsidRPr="00B31EB7">
        <w:rPr>
          <w:lang w:val="en-GB"/>
        </w:rPr>
        <w:t>Whitespace: One or more of the characters defined as white space in the W3C XML specification: space, tab, carriage return or line feed.</w:t>
      </w:r>
    </w:p>
    <w:p w14:paraId="11EC8164" w14:textId="143C0988" w:rsidR="00B31EB7" w:rsidRPr="00B31EB7" w:rsidRDefault="00B31EB7" w:rsidP="00ED286C">
      <w:pPr>
        <w:pStyle w:val="ListParagraph"/>
        <w:numPr>
          <w:ilvl w:val="0"/>
          <w:numId w:val="41"/>
        </w:numPr>
        <w:rPr>
          <w:lang w:val="en-GB"/>
        </w:rPr>
      </w:pPr>
      <w:r w:rsidRPr="00B31EB7">
        <w:rPr>
          <w:lang w:val="en-GB"/>
        </w:rPr>
        <w:t xml:space="preserve">Null: The XML element or </w:t>
      </w:r>
      <w:r w:rsidR="00A31007">
        <w:rPr>
          <w:lang w:val="en-GB"/>
        </w:rPr>
        <w:t xml:space="preserve">XML </w:t>
      </w:r>
      <w:r w:rsidRPr="00B31EB7">
        <w:rPr>
          <w:lang w:val="en-GB"/>
        </w:rPr>
        <w:t>attribute has no content</w:t>
      </w:r>
      <w:r w:rsidR="00523E71">
        <w:rPr>
          <w:lang w:val="en-GB"/>
        </w:rPr>
        <w:t xml:space="preserve"> or value,</w:t>
      </w:r>
      <w:r w:rsidRPr="00B31EB7">
        <w:rPr>
          <w:lang w:val="en-GB"/>
        </w:rPr>
        <w:t xml:space="preserve"> or the content</w:t>
      </w:r>
      <w:r w:rsidR="00523E71">
        <w:rPr>
          <w:lang w:val="en-GB"/>
        </w:rPr>
        <w:t>/value</w:t>
      </w:r>
      <w:r w:rsidRPr="00B31EB7">
        <w:rPr>
          <w:lang w:val="en-GB"/>
        </w:rPr>
        <w:t xml:space="preserve"> is the empty (0-length) string.</w:t>
      </w:r>
    </w:p>
    <w:p w14:paraId="392C97E5" w14:textId="454A3DC0" w:rsidR="00B31EB7" w:rsidRPr="00B31EB7" w:rsidRDefault="00B31EB7" w:rsidP="00ED286C">
      <w:pPr>
        <w:pStyle w:val="ListParagraph"/>
        <w:numPr>
          <w:ilvl w:val="1"/>
          <w:numId w:val="41"/>
        </w:numPr>
        <w:rPr>
          <w:lang w:val="en-GB"/>
        </w:rPr>
      </w:pPr>
      <w:r w:rsidRPr="00B31EB7">
        <w:rPr>
          <w:lang w:val="en-GB"/>
        </w:rPr>
        <w:t>String type attributes consisting of only whitespace characters are not considered to be empty.</w:t>
      </w:r>
    </w:p>
    <w:p w14:paraId="7ECBF95D" w14:textId="608B1663" w:rsidR="00B31EB7" w:rsidRPr="00B31EB7" w:rsidRDefault="00B31EB7" w:rsidP="00ED286C">
      <w:pPr>
        <w:pStyle w:val="ListParagraph"/>
        <w:numPr>
          <w:ilvl w:val="1"/>
          <w:numId w:val="41"/>
        </w:numPr>
        <w:rPr>
          <w:lang w:val="en-GB"/>
        </w:rPr>
      </w:pPr>
      <w:r w:rsidRPr="00B31EB7">
        <w:rPr>
          <w:lang w:val="en-GB"/>
        </w:rPr>
        <w:t>URI, URL, or URN type attributes consisting of only whitespace characters are considered to be empty.</w:t>
      </w:r>
    </w:p>
    <w:p w14:paraId="722A686E" w14:textId="79D12509" w:rsidR="00B31EB7" w:rsidRPr="00B31EB7" w:rsidRDefault="00B31EB7" w:rsidP="00ED286C">
      <w:pPr>
        <w:pStyle w:val="ListParagraph"/>
        <w:numPr>
          <w:ilvl w:val="1"/>
          <w:numId w:val="41"/>
        </w:numPr>
        <w:rPr>
          <w:lang w:val="en-GB"/>
        </w:rPr>
      </w:pPr>
      <w:r w:rsidRPr="00B31EB7">
        <w:rPr>
          <w:lang w:val="en-GB"/>
        </w:rPr>
        <w:t>Numeric, enumeration, date, time, dateTime, or Boolean types consisting of only whitespace characters are considered to be empty. This situation is an error (unless the attribute is declared nillable in the GML application schema). Such errors should be detected by XML validation software when the file is validated against its XML schema.</w:t>
      </w:r>
    </w:p>
    <w:p w14:paraId="5FF549B5" w14:textId="0FFD76A7" w:rsidR="00B31EB7" w:rsidRPr="00B31EB7" w:rsidRDefault="00B31EB7" w:rsidP="00ED286C">
      <w:pPr>
        <w:pStyle w:val="ListParagraph"/>
        <w:numPr>
          <w:ilvl w:val="0"/>
          <w:numId w:val="41"/>
        </w:numPr>
        <w:rPr>
          <w:lang w:val="en-GB"/>
        </w:rPr>
      </w:pPr>
      <w:r w:rsidRPr="00B31EB7">
        <w:rPr>
          <w:lang w:val="en-GB"/>
        </w:rPr>
        <w:lastRenderedPageBreak/>
        <w:t xml:space="preserve">Nilled: The </w:t>
      </w:r>
      <w:del w:id="403" w:author="Raphael Malyankar" w:date="2024-08-25T23:00:00Z" w16du:dateUtc="2024-08-26T06:00:00Z">
        <w:r w:rsidRPr="00B31EB7" w:rsidDel="00CA3E30">
          <w:rPr>
            <w:lang w:val="en-GB"/>
          </w:rPr>
          <w:delText xml:space="preserve">value of the </w:delText>
        </w:r>
      </w:del>
      <w:r w:rsidRPr="00B31EB7">
        <w:rPr>
          <w:lang w:val="en-GB"/>
        </w:rPr>
        <w:t xml:space="preserve">XML element </w:t>
      </w:r>
      <w:del w:id="404" w:author="Raphael Malyankar" w:date="2024-08-25T23:03:00Z" w16du:dateUtc="2024-08-26T06:03:00Z">
        <w:r w:rsidRPr="00B31EB7" w:rsidDel="00450F11">
          <w:rPr>
            <w:lang w:val="en-GB"/>
          </w:rPr>
          <w:delText xml:space="preserve">is </w:delText>
        </w:r>
      </w:del>
      <w:del w:id="405" w:author="Raphael Malyankar" w:date="2024-08-25T23:00:00Z" w16du:dateUtc="2024-08-26T06:00:00Z">
        <w:r w:rsidRPr="00B31EB7" w:rsidDel="00CA3E30">
          <w:rPr>
            <w:lang w:val="en-GB"/>
          </w:rPr>
          <w:delText xml:space="preserve">Null </w:delText>
        </w:r>
      </w:del>
      <w:ins w:id="406" w:author="Raphael Malyankar" w:date="2024-08-25T23:03:00Z" w16du:dateUtc="2024-08-26T06:03:00Z">
        <w:r w:rsidR="00450F11">
          <w:rPr>
            <w:lang w:val="en-GB"/>
          </w:rPr>
          <w:t>has n</w:t>
        </w:r>
      </w:ins>
      <w:ins w:id="407" w:author="Raphael Malyankar" w:date="2024-08-25T23:04:00Z" w16du:dateUtc="2024-08-26T06:04:00Z">
        <w:r w:rsidR="00450F11">
          <w:rPr>
            <w:lang w:val="en-GB"/>
          </w:rPr>
          <w:t>o content</w:t>
        </w:r>
      </w:ins>
      <w:ins w:id="408" w:author="Raphael Malyankar" w:date="2024-08-25T23:00:00Z" w16du:dateUtc="2024-08-26T06:00:00Z">
        <w:r w:rsidR="00CA3E30" w:rsidRPr="00B31EB7">
          <w:rPr>
            <w:lang w:val="en-GB"/>
          </w:rPr>
          <w:t xml:space="preserve"> </w:t>
        </w:r>
      </w:ins>
      <w:r w:rsidRPr="00B31EB7">
        <w:rPr>
          <w:lang w:val="en-GB"/>
        </w:rPr>
        <w:t xml:space="preserve">and the element has the XML attribute xsi:nil=”true”. A nillable attribute is one which the GML application schema or GML profile allows to be nilled.  </w:t>
      </w:r>
    </w:p>
    <w:p w14:paraId="1C4C6348" w14:textId="159B2EBE" w:rsidR="00B31EB7" w:rsidRDefault="00B31EB7" w:rsidP="00ED286C">
      <w:pPr>
        <w:pStyle w:val="ListParagraph"/>
        <w:numPr>
          <w:ilvl w:val="0"/>
          <w:numId w:val="41"/>
        </w:numPr>
        <w:rPr>
          <w:lang w:val="en-GB"/>
        </w:rPr>
      </w:pPr>
      <w:r w:rsidRPr="00B31EB7">
        <w:rPr>
          <w:lang w:val="en-GB"/>
        </w:rPr>
        <w:t xml:space="preserve">notNull: The </w:t>
      </w:r>
      <w:r w:rsidR="00A31007">
        <w:rPr>
          <w:lang w:val="en-GB"/>
        </w:rPr>
        <w:t>XML element content or XML attribute</w:t>
      </w:r>
      <w:r w:rsidRPr="00B31EB7">
        <w:rPr>
          <w:lang w:val="en-GB"/>
        </w:rPr>
        <w:t xml:space="preserve"> </w:t>
      </w:r>
      <w:r w:rsidR="00A31007">
        <w:rPr>
          <w:lang w:val="en-GB"/>
        </w:rPr>
        <w:t>value is not Whitespace</w:t>
      </w:r>
      <w:r w:rsidR="00523E71">
        <w:rPr>
          <w:lang w:val="en-GB"/>
        </w:rPr>
        <w:t xml:space="preserve"> or </w:t>
      </w:r>
      <w:r w:rsidR="00A31007">
        <w:rPr>
          <w:lang w:val="en-GB"/>
        </w:rPr>
        <w:t>Null</w:t>
      </w:r>
      <w:r w:rsidR="00523E71">
        <w:rPr>
          <w:lang w:val="en-GB"/>
        </w:rPr>
        <w:t>.</w:t>
      </w:r>
    </w:p>
    <w:p w14:paraId="066E7C4E" w14:textId="1454C15E" w:rsidR="002F20A9" w:rsidRDefault="001123CF">
      <w:pPr>
        <w:pStyle w:val="Heading4"/>
        <w:pPrChange w:id="409" w:author="Raphael Malyankar" w:date="2024-08-23T17:51:00Z" w16du:dateUtc="2024-08-24T00:51:00Z">
          <w:pPr>
            <w:pStyle w:val="Heading3"/>
          </w:pPr>
        </w:pPrChange>
      </w:pPr>
      <w:r>
        <w:t>Conventions for</w:t>
      </w:r>
      <w:r w:rsidR="002F20A9">
        <w:t xml:space="preserve"> value </w:t>
      </w:r>
      <w:r>
        <w:t>descriptors</w:t>
      </w:r>
      <w:r w:rsidR="002F20A9">
        <w:t xml:space="preserve"> in</w:t>
      </w:r>
      <w:r>
        <w:t xml:space="preserve"> Part 10c (</w:t>
      </w:r>
      <w:r w:rsidR="002F20A9">
        <w:t>HDF5</w:t>
      </w:r>
      <w:r>
        <w:t>)</w:t>
      </w:r>
      <w:r w:rsidR="002F20A9">
        <w:t xml:space="preserve"> formats</w:t>
      </w:r>
    </w:p>
    <w:p w14:paraId="40E84637" w14:textId="1EAC73ED" w:rsidR="00E12E1F" w:rsidRDefault="002F20A9" w:rsidP="002F20A9">
      <w:pPr>
        <w:rPr>
          <w:lang w:val="en-GB"/>
        </w:rPr>
      </w:pPr>
      <w:r>
        <w:rPr>
          <w:lang w:val="en-GB"/>
        </w:rPr>
        <w:t xml:space="preserve">HDF5 </w:t>
      </w:r>
      <w:r w:rsidR="00E12E1F">
        <w:rPr>
          <w:lang w:val="en-GB"/>
        </w:rPr>
        <w:t>array elements (used for coverage data in S-100 coverage products)</w:t>
      </w:r>
      <w:r w:rsidR="005C21FD">
        <w:rPr>
          <w:lang w:val="en-GB"/>
        </w:rPr>
        <w:t xml:space="preserve"> </w:t>
      </w:r>
      <w:r>
        <w:rPr>
          <w:lang w:val="en-GB"/>
        </w:rPr>
        <w:t>use “fill values</w:t>
      </w:r>
      <w:r w:rsidR="00E12E1F">
        <w:rPr>
          <w:lang w:val="en-GB"/>
        </w:rPr>
        <w:t>”</w:t>
      </w:r>
      <w:r w:rsidR="00E12E1F" w:rsidRPr="00E12E1F">
        <w:rPr>
          <w:lang w:val="en-GB"/>
        </w:rPr>
        <w:t xml:space="preserve"> </w:t>
      </w:r>
      <w:r w:rsidR="00E12E1F">
        <w:rPr>
          <w:lang w:val="en-GB"/>
        </w:rPr>
        <w:t>when the value is unknown or missing. Fill v</w:t>
      </w:r>
      <w:r>
        <w:rPr>
          <w:lang w:val="en-GB"/>
        </w:rPr>
        <w:t xml:space="preserve">alues </w:t>
      </w:r>
      <w:r w:rsidR="00E12E1F">
        <w:rPr>
          <w:lang w:val="en-GB"/>
        </w:rPr>
        <w:t xml:space="preserve">are values </w:t>
      </w:r>
      <w:r>
        <w:rPr>
          <w:lang w:val="en-GB"/>
        </w:rPr>
        <w:t>conforming to the basic datatype but specially designated as</w:t>
      </w:r>
      <w:r w:rsidR="00E12E1F">
        <w:rPr>
          <w:lang w:val="en-GB"/>
        </w:rPr>
        <w:t xml:space="preserve"> signifying</w:t>
      </w:r>
      <w:r>
        <w:rPr>
          <w:lang w:val="en-GB"/>
        </w:rPr>
        <w:t xml:space="preserve"> “no data”. Product Specifications using the HDF5 format </w:t>
      </w:r>
      <w:r w:rsidR="001123CF">
        <w:rPr>
          <w:lang w:val="en-GB"/>
        </w:rPr>
        <w:t>define</w:t>
      </w:r>
      <w:r>
        <w:rPr>
          <w:lang w:val="en-GB"/>
        </w:rPr>
        <w:t xml:space="preserve"> </w:t>
      </w:r>
      <w:r w:rsidR="001123CF">
        <w:rPr>
          <w:lang w:val="en-GB"/>
        </w:rPr>
        <w:t>the</w:t>
      </w:r>
      <w:r>
        <w:rPr>
          <w:lang w:val="en-GB"/>
        </w:rPr>
        <w:t xml:space="preserve"> fill values for attributes</w:t>
      </w:r>
      <w:r w:rsidR="001123CF">
        <w:rPr>
          <w:lang w:val="en-GB"/>
        </w:rPr>
        <w:t>.</w:t>
      </w:r>
      <w:r w:rsidR="00D26ADB">
        <w:rPr>
          <w:lang w:val="en-GB"/>
        </w:rPr>
        <w:t xml:space="preserve"> Different attributes may have different fill values.</w:t>
      </w:r>
    </w:p>
    <w:p w14:paraId="6847C1E0" w14:textId="51FED805" w:rsidR="001123CF" w:rsidRDefault="001123CF" w:rsidP="002F20A9">
      <w:pPr>
        <w:rPr>
          <w:lang w:val="en-GB"/>
        </w:rPr>
      </w:pPr>
      <w:r>
        <w:rPr>
          <w:lang w:val="en-GB"/>
        </w:rPr>
        <w:t>S-158:1xx publications for data products using the S-100 Part 10c format use the following conventions:</w:t>
      </w:r>
    </w:p>
    <w:p w14:paraId="10209F0F" w14:textId="5E2EB13B" w:rsidR="005C21FD" w:rsidRPr="005C21FD" w:rsidRDefault="005C21FD" w:rsidP="00ED286C">
      <w:pPr>
        <w:pStyle w:val="ListParagraph"/>
        <w:numPr>
          <w:ilvl w:val="0"/>
          <w:numId w:val="42"/>
        </w:numPr>
        <w:rPr>
          <w:lang w:val="en-GB"/>
        </w:rPr>
      </w:pPr>
      <w:r w:rsidRPr="005C21FD">
        <w:rPr>
          <w:lang w:val="en-GB"/>
        </w:rPr>
        <w:t>Null: The value of the field is the designated fill value</w:t>
      </w:r>
      <w:r w:rsidR="00D26ADB">
        <w:rPr>
          <w:lang w:val="en-GB"/>
        </w:rPr>
        <w:t>, or null/empty if allowed by the datatype</w:t>
      </w:r>
    </w:p>
    <w:p w14:paraId="614FBE62" w14:textId="5256EF15" w:rsidR="005C21FD" w:rsidRPr="005C21FD" w:rsidRDefault="005C21FD" w:rsidP="00ED286C">
      <w:pPr>
        <w:pStyle w:val="ListParagraph"/>
        <w:numPr>
          <w:ilvl w:val="0"/>
          <w:numId w:val="42"/>
        </w:numPr>
        <w:rPr>
          <w:lang w:val="en-GB"/>
        </w:rPr>
      </w:pPr>
      <w:r w:rsidRPr="005C21FD">
        <w:rPr>
          <w:lang w:val="en-GB"/>
        </w:rPr>
        <w:t xml:space="preserve">notNull: The value of the field </w:t>
      </w:r>
      <w:r w:rsidR="00E12E1F">
        <w:rPr>
          <w:lang w:val="en-GB"/>
        </w:rPr>
        <w:t xml:space="preserve">is not Null </w:t>
      </w:r>
      <w:r w:rsidRPr="005C21FD">
        <w:rPr>
          <w:lang w:val="en-GB"/>
        </w:rPr>
        <w:t>a</w:t>
      </w:r>
      <w:r w:rsidR="00AB0990">
        <w:rPr>
          <w:lang w:val="en-GB"/>
        </w:rPr>
        <w:t xml:space="preserve">nd </w:t>
      </w:r>
      <w:r w:rsidRPr="005C21FD">
        <w:rPr>
          <w:lang w:val="en-GB"/>
        </w:rPr>
        <w:t>is not equal to the fill value</w:t>
      </w:r>
      <w:r w:rsidR="00AB0990">
        <w:rPr>
          <w:lang w:val="en-GB"/>
        </w:rPr>
        <w:t xml:space="preserve"> designated for the field in the Product Specification.</w:t>
      </w:r>
    </w:p>
    <w:p w14:paraId="18C16581" w14:textId="77777777" w:rsidR="001123CF" w:rsidRPr="002F20A9" w:rsidRDefault="001123CF" w:rsidP="002F20A9">
      <w:pPr>
        <w:rPr>
          <w:lang w:val="en-GB"/>
        </w:rPr>
      </w:pPr>
    </w:p>
    <w:p w14:paraId="51D673EE" w14:textId="25E85B7D" w:rsidR="00F2647B" w:rsidRPr="00F2647B" w:rsidRDefault="00F2647B" w:rsidP="00F2647B">
      <w:pPr>
        <w:pStyle w:val="Heading3"/>
      </w:pPr>
      <w:bookmarkStart w:id="410" w:name="_Toc183631309"/>
      <w:r w:rsidRPr="00F2647B">
        <w:t>Statements</w:t>
      </w:r>
      <w:bookmarkEnd w:id="410"/>
    </w:p>
    <w:p w14:paraId="2B2A4F7F" w14:textId="77777777" w:rsidR="00F2647B" w:rsidRPr="00F2647B" w:rsidRDefault="00F2647B" w:rsidP="00F2647B">
      <w:pPr>
        <w:rPr>
          <w:lang w:val="en-GB"/>
        </w:rPr>
      </w:pPr>
      <w:r w:rsidRPr="00F2647B">
        <w:rPr>
          <w:lang w:val="en-GB"/>
        </w:rPr>
        <w:t>The checks must be structured using the following statements:</w:t>
      </w:r>
    </w:p>
    <w:p w14:paraId="11389368" w14:textId="7FD9300B" w:rsidR="00F2647B" w:rsidRPr="002F20A9" w:rsidRDefault="00F2647B" w:rsidP="00ED286C">
      <w:pPr>
        <w:pStyle w:val="ListParagraph"/>
        <w:numPr>
          <w:ilvl w:val="0"/>
          <w:numId w:val="43"/>
        </w:numPr>
        <w:rPr>
          <w:lang w:val="en-GB"/>
        </w:rPr>
      </w:pPr>
      <w:r w:rsidRPr="002F20A9">
        <w:rPr>
          <w:lang w:val="en-GB"/>
        </w:rPr>
        <w:t xml:space="preserve">If – A conditional statement which determines whether a further statement should be executed. </w:t>
      </w:r>
    </w:p>
    <w:p w14:paraId="1D76E03A" w14:textId="2E60B28E" w:rsidR="00F2647B" w:rsidRPr="00A31007" w:rsidRDefault="00F2647B" w:rsidP="00ED286C">
      <w:pPr>
        <w:pStyle w:val="ListParagraph"/>
        <w:numPr>
          <w:ilvl w:val="0"/>
          <w:numId w:val="43"/>
        </w:numPr>
        <w:rPr>
          <w:lang w:val="en-GB"/>
        </w:rPr>
      </w:pPr>
      <w:r w:rsidRPr="002F20A9">
        <w:rPr>
          <w:lang w:val="en-GB"/>
        </w:rPr>
        <w:t>For – Repeat a statement until a statement is met (evaluates to “true”). For the purposes of the checks the statement being met generates the error or warning specified.</w:t>
      </w:r>
    </w:p>
    <w:p w14:paraId="78A42593" w14:textId="48DD5F23" w:rsidR="00B14B0E" w:rsidRPr="00B14B0E" w:rsidRDefault="00B14B0E" w:rsidP="00B14B0E">
      <w:pPr>
        <w:rPr>
          <w:lang w:val="en-GB"/>
        </w:rPr>
      </w:pPr>
      <w:r w:rsidRPr="00B14B0E">
        <w:rPr>
          <w:lang w:val="en-GB"/>
        </w:rPr>
        <w:t>Conditions beginning with “For each &lt;item&gt;…” are applied to every instance of the designated item. Items may be features, information type, attributes, associations, roles, etc. Box brackets are used for grouping phrases where the interpretation may be ambiguous (for example, “X AND [Y OR Z]”).</w:t>
      </w:r>
    </w:p>
    <w:p w14:paraId="04FDC99E" w14:textId="330FE803" w:rsidR="00861E96" w:rsidRDefault="00861E96" w:rsidP="00611211">
      <w:pPr>
        <w:pStyle w:val="Heading1"/>
        <w:rPr>
          <w:lang w:val="en-GB"/>
        </w:rPr>
      </w:pPr>
      <w:bookmarkStart w:id="411" w:name="_Toc183631310"/>
      <w:r>
        <w:rPr>
          <w:lang w:val="en-GB"/>
        </w:rPr>
        <w:t>Outline of Validation</w:t>
      </w:r>
      <w:bookmarkEnd w:id="411"/>
    </w:p>
    <w:p w14:paraId="22409C6D" w14:textId="12788565" w:rsidR="00EE1C3D" w:rsidRPr="00EE1C3D" w:rsidRDefault="00EE1C3D" w:rsidP="00EE1C3D">
      <w:pPr>
        <w:tabs>
          <w:tab w:val="left" w:pos="1701"/>
        </w:tabs>
        <w:spacing w:after="120" w:line="240" w:lineRule="auto"/>
        <w:rPr>
          <w:ins w:id="412" w:author="Raphael Malyankar" w:date="2024-08-23T17:51:00Z" w16du:dateUtc="2024-08-24T00:51:00Z"/>
          <w:lang w:val="en-GB"/>
        </w:rPr>
      </w:pPr>
      <w:ins w:id="413" w:author="Raphael Malyankar" w:date="2024-08-23T17:51:00Z" w16du:dateUtc="2024-08-24T00:51:00Z">
        <w:r w:rsidRPr="00EE1C3D">
          <w:rPr>
            <w:lang w:val="en-GB"/>
          </w:rPr>
          <w:t xml:space="preserve">Validation consists of the following discrete </w:t>
        </w:r>
      </w:ins>
      <w:ins w:id="414" w:author="Raphael Malyankar" w:date="2024-08-25T18:28:00Z" w16du:dateUtc="2024-08-26T01:28:00Z">
        <w:r w:rsidR="004E3C8A">
          <w:rPr>
            <w:lang w:val="en-GB"/>
          </w:rPr>
          <w:t xml:space="preserve">groups of </w:t>
        </w:r>
      </w:ins>
      <w:ins w:id="415" w:author="Raphael Malyankar" w:date="2024-08-23T17:51:00Z" w16du:dateUtc="2024-08-24T00:51:00Z">
        <w:r w:rsidRPr="00EE1C3D">
          <w:rPr>
            <w:lang w:val="en-GB"/>
          </w:rPr>
          <w:t>activities.</w:t>
        </w:r>
      </w:ins>
    </w:p>
    <w:p w14:paraId="23BDD78B" w14:textId="7C005235" w:rsidR="00EE1C3D" w:rsidRPr="00EE1C3D" w:rsidRDefault="00EE1C3D" w:rsidP="00EE1C3D">
      <w:pPr>
        <w:pStyle w:val="ListParagraph"/>
        <w:numPr>
          <w:ilvl w:val="0"/>
          <w:numId w:val="47"/>
        </w:numPr>
        <w:tabs>
          <w:tab w:val="left" w:pos="1701"/>
        </w:tabs>
        <w:spacing w:line="240" w:lineRule="auto"/>
        <w:rPr>
          <w:ins w:id="416" w:author="Raphael Malyankar" w:date="2024-08-23T17:51:00Z" w16du:dateUtc="2024-08-24T00:51:00Z"/>
          <w:lang w:val="en-GB"/>
        </w:rPr>
      </w:pPr>
      <w:ins w:id="417" w:author="Raphael Malyankar" w:date="2024-08-23T17:51:00Z" w16du:dateUtc="2024-08-24T00:51:00Z">
        <w:r w:rsidRPr="00EE1C3D">
          <w:rPr>
            <w:lang w:val="en-GB"/>
          </w:rPr>
          <w:t>Intra-dataset validation – validation checks to ensure a dataset is intrinsically valid.</w:t>
        </w:r>
      </w:ins>
      <w:ins w:id="418" w:author="Raphael Malyankar" w:date="2024-08-25T18:32:00Z" w16du:dateUtc="2024-08-26T01:32:00Z">
        <w:r w:rsidR="00923B20">
          <w:rPr>
            <w:lang w:val="en-GB"/>
          </w:rPr>
          <w:t xml:space="preserve"> Validation for this group of activities consists of checking datasets in isolation.</w:t>
        </w:r>
      </w:ins>
    </w:p>
    <w:p w14:paraId="4502B016" w14:textId="122F1E35" w:rsidR="00EE1C3D" w:rsidRPr="00EE1C3D" w:rsidRDefault="00EE1C3D" w:rsidP="00EE1C3D">
      <w:pPr>
        <w:pStyle w:val="ListParagraph"/>
        <w:numPr>
          <w:ilvl w:val="0"/>
          <w:numId w:val="47"/>
        </w:numPr>
        <w:tabs>
          <w:tab w:val="left" w:pos="1701"/>
        </w:tabs>
        <w:spacing w:line="240" w:lineRule="auto"/>
        <w:rPr>
          <w:ins w:id="419" w:author="Raphael Malyankar" w:date="2024-08-23T17:51:00Z" w16du:dateUtc="2024-08-24T00:51:00Z"/>
          <w:lang w:val="en-GB"/>
        </w:rPr>
      </w:pPr>
      <w:ins w:id="420" w:author="Raphael Malyankar" w:date="2024-08-23T17:51:00Z" w16du:dateUtc="2024-08-24T00:51:00Z">
        <w:r w:rsidRPr="00EE1C3D">
          <w:rPr>
            <w:lang w:val="en-GB"/>
          </w:rPr>
          <w:t>Inter-dataset, intra-product validation – checks to ensure the dataset validates against those it spatially intersects, touches or joins with.</w:t>
        </w:r>
      </w:ins>
      <w:ins w:id="421" w:author="Raphael Malyankar" w:date="2024-08-25T18:32:00Z" w16du:dateUtc="2024-08-26T01:32:00Z">
        <w:r w:rsidR="00923B20">
          <w:rPr>
            <w:lang w:val="en-GB"/>
          </w:rPr>
          <w:t xml:space="preserve"> </w:t>
        </w:r>
      </w:ins>
      <w:ins w:id="422" w:author="Raphael Malyankar" w:date="2024-08-25T18:33:00Z" w16du:dateUtc="2024-08-26T01:33:00Z">
        <w:r w:rsidR="00923B20">
          <w:rPr>
            <w:lang w:val="en-GB"/>
          </w:rPr>
          <w:t>Validation for this group of activities consists of checking datasets against other datasets for the same data product.</w:t>
        </w:r>
      </w:ins>
    </w:p>
    <w:p w14:paraId="132A0580" w14:textId="17574D2E" w:rsidR="00EE1C3D" w:rsidRPr="00EE1C3D" w:rsidRDefault="00EE1C3D" w:rsidP="00EE1C3D">
      <w:pPr>
        <w:pStyle w:val="ListParagraph"/>
        <w:numPr>
          <w:ilvl w:val="0"/>
          <w:numId w:val="47"/>
        </w:numPr>
        <w:tabs>
          <w:tab w:val="left" w:pos="1701"/>
        </w:tabs>
        <w:spacing w:line="240" w:lineRule="auto"/>
        <w:rPr>
          <w:ins w:id="423" w:author="Raphael Malyankar" w:date="2024-08-23T17:51:00Z" w16du:dateUtc="2024-08-24T00:51:00Z"/>
          <w:lang w:val="en-GB"/>
        </w:rPr>
      </w:pPr>
      <w:ins w:id="424" w:author="Raphael Malyankar" w:date="2024-08-23T17:51:00Z" w16du:dateUtc="2024-08-24T00:51:00Z">
        <w:r w:rsidRPr="00EE1C3D">
          <w:rPr>
            <w:lang w:val="en-GB"/>
          </w:rPr>
          <w:t>Inter-product validation – checks to ensure the dataset is compatible with other products.</w:t>
        </w:r>
      </w:ins>
      <w:ins w:id="425" w:author="Raphael Malyankar" w:date="2024-08-25T18:33:00Z" w16du:dateUtc="2024-08-26T01:33:00Z">
        <w:r w:rsidR="00923B20">
          <w:rPr>
            <w:lang w:val="en-GB"/>
          </w:rPr>
          <w:t xml:space="preserve"> Validation for this </w:t>
        </w:r>
      </w:ins>
      <w:ins w:id="426" w:author="Raphael Malyankar" w:date="2024-08-25T18:34:00Z" w16du:dateUtc="2024-08-26T01:34:00Z">
        <w:r w:rsidR="00923B20">
          <w:rPr>
            <w:lang w:val="en-GB"/>
          </w:rPr>
          <w:t>group of activities will c</w:t>
        </w:r>
        <w:r w:rsidR="00464A67">
          <w:rPr>
            <w:lang w:val="en-GB"/>
          </w:rPr>
          <w:t>ompare datasets from different data products.</w:t>
        </w:r>
      </w:ins>
    </w:p>
    <w:p w14:paraId="3536C35C" w14:textId="537D2B6F" w:rsidR="00861E96" w:rsidRDefault="00EE1C3D" w:rsidP="00EE1C3D">
      <w:pPr>
        <w:pStyle w:val="ListParagraph"/>
        <w:numPr>
          <w:ilvl w:val="0"/>
          <w:numId w:val="47"/>
        </w:numPr>
        <w:tabs>
          <w:tab w:val="left" w:pos="1701"/>
        </w:tabs>
        <w:spacing w:line="240" w:lineRule="auto"/>
        <w:rPr>
          <w:ins w:id="427" w:author="Raphael Malyankar" w:date="2024-08-25T18:24:00Z" w16du:dateUtc="2024-08-26T01:24:00Z"/>
          <w:lang w:val="en-GB"/>
        </w:rPr>
      </w:pPr>
      <w:ins w:id="428" w:author="Raphael Malyankar" w:date="2024-08-23T17:51:00Z" w16du:dateUtc="2024-08-24T00:51:00Z">
        <w:r w:rsidRPr="00EE1C3D">
          <w:rPr>
            <w:lang w:val="en-GB"/>
          </w:rPr>
          <w:t>Package validation – checks to ensure the packaging is consistent with the dataset.</w:t>
        </w:r>
      </w:ins>
      <w:ins w:id="429" w:author="Raphael Malyankar" w:date="2024-08-25T18:34:00Z" w16du:dateUtc="2024-08-26T01:34:00Z">
        <w:r w:rsidR="00464A67">
          <w:rPr>
            <w:lang w:val="en-GB"/>
          </w:rPr>
          <w:t xml:space="preserve"> This group of activities checks the </w:t>
        </w:r>
      </w:ins>
      <w:ins w:id="430" w:author="Raphael Malyankar" w:date="2024-08-25T18:35:00Z" w16du:dateUtc="2024-08-26T01:35:00Z">
        <w:r w:rsidR="00464A67">
          <w:rPr>
            <w:lang w:val="en-GB"/>
          </w:rPr>
          <w:t xml:space="preserve">structure and </w:t>
        </w:r>
      </w:ins>
      <w:ins w:id="431" w:author="Raphael Malyankar" w:date="2024-08-25T18:34:00Z" w16du:dateUtc="2024-08-26T01:34:00Z">
        <w:r w:rsidR="00464A67">
          <w:rPr>
            <w:lang w:val="en-GB"/>
          </w:rPr>
          <w:t>integrity</w:t>
        </w:r>
      </w:ins>
      <w:ins w:id="432" w:author="Raphael Malyankar" w:date="2024-08-25T18:36:00Z" w16du:dateUtc="2024-08-26T01:36:00Z">
        <w:r w:rsidR="00464A67">
          <w:rPr>
            <w:lang w:val="en-GB"/>
          </w:rPr>
          <w:t xml:space="preserve"> </w:t>
        </w:r>
      </w:ins>
      <w:ins w:id="433" w:author="Raphael Malyankar" w:date="2024-08-25T18:35:00Z" w16du:dateUtc="2024-08-26T01:35:00Z">
        <w:r w:rsidR="00464A67">
          <w:rPr>
            <w:lang w:val="en-GB"/>
          </w:rPr>
          <w:t>of exchange sets</w:t>
        </w:r>
      </w:ins>
      <w:ins w:id="434" w:author="Raphael Malyankar" w:date="2024-08-25T18:36:00Z" w16du:dateUtc="2024-08-26T01:36:00Z">
        <w:r w:rsidR="00464A67">
          <w:rPr>
            <w:lang w:val="en-GB"/>
          </w:rPr>
          <w:t xml:space="preserve"> and discovery metadata in CATALOG.XML files.</w:t>
        </w:r>
      </w:ins>
    </w:p>
    <w:p w14:paraId="02361DDB" w14:textId="4025EC25" w:rsidR="00B347B3" w:rsidRPr="00B347B3" w:rsidRDefault="00B347B3" w:rsidP="00450F11">
      <w:pPr>
        <w:tabs>
          <w:tab w:val="left" w:pos="1701"/>
        </w:tabs>
        <w:spacing w:line="240" w:lineRule="auto"/>
        <w:rPr>
          <w:ins w:id="435" w:author="Raphael Malyankar" w:date="2024-08-25T01:12:00Z" w16du:dateUtc="2024-08-25T08:12:00Z"/>
          <w:lang w:val="en-GB"/>
        </w:rPr>
      </w:pPr>
      <w:ins w:id="436" w:author="Raphael Malyankar" w:date="2024-08-25T18:24:00Z" w16du:dateUtc="2024-08-26T01:24:00Z">
        <w:r>
          <w:rPr>
            <w:lang w:val="en-GB"/>
          </w:rPr>
          <w:t xml:space="preserve">In addition, the contents of </w:t>
        </w:r>
      </w:ins>
      <w:ins w:id="437" w:author="Raphael Malyankar" w:date="2024-08-25T18:36:00Z" w16du:dateUtc="2024-08-26T01:36:00Z">
        <w:r w:rsidR="00464A67">
          <w:rPr>
            <w:lang w:val="en-GB"/>
          </w:rPr>
          <w:t xml:space="preserve">product </w:t>
        </w:r>
      </w:ins>
      <w:ins w:id="438" w:author="Raphael Malyankar" w:date="2024-08-25T18:25:00Z" w16du:dateUtc="2024-08-26T01:25:00Z">
        <w:r>
          <w:rPr>
            <w:lang w:val="en-GB"/>
          </w:rPr>
          <w:t>catalogue datasets – specifically, S-128 (Catalogue of Nautical Products)</w:t>
        </w:r>
      </w:ins>
      <w:ins w:id="439" w:author="Raphael Malyankar" w:date="2024-08-25T18:26:00Z" w16du:dateUtc="2024-08-26T01:26:00Z">
        <w:r>
          <w:rPr>
            <w:lang w:val="en-GB"/>
          </w:rPr>
          <w:t xml:space="preserve"> datasets must match the datasets they describe.</w:t>
        </w:r>
      </w:ins>
    </w:p>
    <w:p w14:paraId="09B4563B" w14:textId="47549682" w:rsidR="00682C47" w:rsidRDefault="00682C47" w:rsidP="00682C47">
      <w:pPr>
        <w:tabs>
          <w:tab w:val="left" w:pos="1701"/>
        </w:tabs>
        <w:spacing w:line="240" w:lineRule="auto"/>
        <w:rPr>
          <w:ins w:id="440" w:author="Raphael Malyankar" w:date="2024-08-25T01:12:00Z" w16du:dateUtc="2024-08-25T08:12:00Z"/>
          <w:lang w:val="en-GB"/>
        </w:rPr>
      </w:pPr>
      <w:ins w:id="441" w:author="Raphael Malyankar" w:date="2024-08-25T01:17:00Z" w16du:dateUtc="2024-08-25T08:17:00Z">
        <w:r>
          <w:rPr>
            <w:lang w:val="en-GB"/>
          </w:rPr>
          <w:fldChar w:fldCharType="begin"/>
        </w:r>
        <w:r>
          <w:rPr>
            <w:lang w:val="en-GB"/>
          </w:rPr>
          <w:instrText xml:space="preserve"> REF _Ref175441068 \h </w:instrText>
        </w:r>
      </w:ins>
      <w:r>
        <w:rPr>
          <w:lang w:val="en-GB"/>
        </w:rPr>
      </w:r>
      <w:r>
        <w:rPr>
          <w:lang w:val="en-GB"/>
        </w:rPr>
        <w:fldChar w:fldCharType="separate"/>
      </w:r>
      <w:ins w:id="442" w:author="Raphael Malyankar" w:date="2024-08-25T01:56:00Z" w16du:dateUtc="2024-08-25T08:56:00Z">
        <w:r w:rsidR="00797CEF">
          <w:t xml:space="preserve">Figure </w:t>
        </w:r>
        <w:r w:rsidR="00797CEF">
          <w:rPr>
            <w:noProof/>
          </w:rPr>
          <w:t>5</w:t>
        </w:r>
        <w:r w:rsidR="00797CEF">
          <w:t>-</w:t>
        </w:r>
        <w:r w:rsidR="00797CEF">
          <w:rPr>
            <w:noProof/>
          </w:rPr>
          <w:t>1</w:t>
        </w:r>
      </w:ins>
      <w:ins w:id="443" w:author="Raphael Malyankar" w:date="2024-08-25T01:17:00Z" w16du:dateUtc="2024-08-25T08:17:00Z">
        <w:r>
          <w:rPr>
            <w:lang w:val="en-GB"/>
          </w:rPr>
          <w:fldChar w:fldCharType="end"/>
        </w:r>
        <w:r>
          <w:rPr>
            <w:lang w:val="en-GB"/>
          </w:rPr>
          <w:t xml:space="preserve"> depicts the vali</w:t>
        </w:r>
      </w:ins>
      <w:ins w:id="444" w:author="Raphael Malyankar" w:date="2024-08-25T01:18:00Z" w16du:dateUtc="2024-08-25T08:18:00Z">
        <w:r>
          <w:rPr>
            <w:lang w:val="en-GB"/>
          </w:rPr>
          <w:t xml:space="preserve">dation activities as connections between </w:t>
        </w:r>
      </w:ins>
      <w:ins w:id="445" w:author="Raphael Malyankar" w:date="2024-08-25T01:19:00Z" w16du:dateUtc="2024-08-25T08:19:00Z">
        <w:r>
          <w:rPr>
            <w:lang w:val="en-GB"/>
          </w:rPr>
          <w:t xml:space="preserve">data product components and the </w:t>
        </w:r>
      </w:ins>
      <w:ins w:id="446" w:author="Raphael Malyankar" w:date="2024-08-25T01:18:00Z" w16du:dateUtc="2024-08-25T08:18:00Z">
        <w:r>
          <w:rPr>
            <w:lang w:val="en-GB"/>
          </w:rPr>
          <w:t>specification</w:t>
        </w:r>
      </w:ins>
      <w:ins w:id="447" w:author="Raphael Malyankar" w:date="2024-08-25T01:19:00Z" w16du:dateUtc="2024-08-25T08:19:00Z">
        <w:r>
          <w:rPr>
            <w:lang w:val="en-GB"/>
          </w:rPr>
          <w:t xml:space="preserve"> or product components</w:t>
        </w:r>
      </w:ins>
      <w:ins w:id="448" w:author="Raphael Malyankar" w:date="2024-08-25T01:18:00Z" w16du:dateUtc="2024-08-25T08:18:00Z">
        <w:r>
          <w:rPr>
            <w:lang w:val="en-GB"/>
          </w:rPr>
          <w:t xml:space="preserve"> a</w:t>
        </w:r>
      </w:ins>
      <w:ins w:id="449" w:author="Raphael Malyankar" w:date="2024-08-25T01:20:00Z" w16du:dateUtc="2024-08-25T08:20:00Z">
        <w:r>
          <w:rPr>
            <w:lang w:val="en-GB"/>
          </w:rPr>
          <w:t>gainst which they are validated.</w:t>
        </w:r>
        <w:r w:rsidR="00AE08DD">
          <w:rPr>
            <w:lang w:val="en-GB"/>
          </w:rPr>
          <w:t xml:space="preserve"> Specifications are depicted </w:t>
        </w:r>
      </w:ins>
      <w:ins w:id="450" w:author="Raphael Malyankar" w:date="2024-08-25T01:21:00Z" w16du:dateUtc="2024-08-25T08:21:00Z">
        <w:r w:rsidR="00AE08DD">
          <w:rPr>
            <w:lang w:val="en-GB"/>
          </w:rPr>
          <w:t>in red; data product components in black.</w:t>
        </w:r>
        <w:r w:rsidR="00E910BC">
          <w:rPr>
            <w:lang w:val="en-GB"/>
          </w:rPr>
          <w:t xml:space="preserve"> The validation activities are labelled with </w:t>
        </w:r>
      </w:ins>
      <w:ins w:id="451" w:author="Raphael Malyankar" w:date="2024-08-25T01:22:00Z" w16du:dateUtc="2024-08-25T08:22:00Z">
        <w:r w:rsidR="00E910BC">
          <w:rPr>
            <w:lang w:val="en-GB"/>
          </w:rPr>
          <w:t xml:space="preserve">lower-case letters, and described in </w:t>
        </w:r>
      </w:ins>
      <w:ins w:id="452" w:author="Raphael Malyankar" w:date="2024-08-25T01:56:00Z" w16du:dateUtc="2024-08-25T08:56:00Z">
        <w:r w:rsidR="00797CEF">
          <w:rPr>
            <w:lang w:val="en-GB"/>
          </w:rPr>
          <w:fldChar w:fldCharType="begin"/>
        </w:r>
        <w:r w:rsidR="00797CEF">
          <w:rPr>
            <w:lang w:val="en-GB"/>
          </w:rPr>
          <w:instrText xml:space="preserve"> REF _Ref175443407 \h </w:instrText>
        </w:r>
      </w:ins>
      <w:r w:rsidR="00797CEF">
        <w:rPr>
          <w:lang w:val="en-GB"/>
        </w:rPr>
      </w:r>
      <w:r w:rsidR="00797CEF">
        <w:rPr>
          <w:lang w:val="en-GB"/>
        </w:rPr>
        <w:fldChar w:fldCharType="separate"/>
      </w:r>
      <w:ins w:id="453" w:author="Raphael Malyankar" w:date="2024-08-25T01:56:00Z" w16du:dateUtc="2024-08-25T08:56:00Z">
        <w:r w:rsidR="00797CEF">
          <w:t xml:space="preserve">Table </w:t>
        </w:r>
        <w:r w:rsidR="00797CEF">
          <w:rPr>
            <w:noProof/>
          </w:rPr>
          <w:t>5</w:t>
        </w:r>
        <w:r w:rsidR="00797CEF">
          <w:t>-</w:t>
        </w:r>
        <w:r w:rsidR="00797CEF">
          <w:rPr>
            <w:noProof/>
          </w:rPr>
          <w:t>1</w:t>
        </w:r>
        <w:r w:rsidR="00797CEF">
          <w:rPr>
            <w:lang w:val="en-GB"/>
          </w:rPr>
          <w:fldChar w:fldCharType="end"/>
        </w:r>
        <w:r w:rsidR="00797CEF">
          <w:rPr>
            <w:lang w:val="en-GB"/>
          </w:rPr>
          <w:t xml:space="preserve">. </w:t>
        </w:r>
      </w:ins>
      <w:ins w:id="454" w:author="Raphael Malyankar" w:date="2024-08-25T01:57:00Z" w16du:dateUtc="2024-08-25T08:57:00Z">
        <w:r w:rsidR="00797CEF">
          <w:rPr>
            <w:lang w:val="en-GB"/>
          </w:rPr>
          <w:t xml:space="preserve">The </w:t>
        </w:r>
      </w:ins>
      <w:ins w:id="455" w:author="Raphael Malyankar" w:date="2024-08-25T02:01:00Z" w16du:dateUtc="2024-08-25T09:01:00Z">
        <w:r w:rsidR="00A96BD1">
          <w:rPr>
            <w:lang w:val="en-GB"/>
          </w:rPr>
          <w:t xml:space="preserve">S-100 </w:t>
        </w:r>
      </w:ins>
      <w:ins w:id="456" w:author="Raphael Malyankar" w:date="2024-08-25T01:57:00Z" w16du:dateUtc="2024-08-25T08:57:00Z">
        <w:r w:rsidR="00797CEF">
          <w:rPr>
            <w:lang w:val="en-GB"/>
          </w:rPr>
          <w:t xml:space="preserve">feature catalogue </w:t>
        </w:r>
      </w:ins>
      <w:ins w:id="457" w:author="Raphael Malyankar" w:date="2024-08-25T02:01:00Z" w16du:dateUtc="2024-08-25T09:01:00Z">
        <w:r w:rsidR="00A96BD1">
          <w:rPr>
            <w:lang w:val="en-GB"/>
          </w:rPr>
          <w:t xml:space="preserve">and portrayal </w:t>
        </w:r>
      </w:ins>
      <w:ins w:id="458" w:author="Raphael Malyankar" w:date="2024-08-25T01:57:00Z" w16du:dateUtc="2024-08-25T08:57:00Z">
        <w:r w:rsidR="00797CEF">
          <w:rPr>
            <w:lang w:val="en-GB"/>
          </w:rPr>
          <w:t>schema</w:t>
        </w:r>
      </w:ins>
      <w:ins w:id="459" w:author="Raphael Malyankar" w:date="2024-08-25T02:01:00Z" w16du:dateUtc="2024-08-25T09:01:00Z">
        <w:r w:rsidR="00A96BD1">
          <w:rPr>
            <w:lang w:val="en-GB"/>
          </w:rPr>
          <w:t>s</w:t>
        </w:r>
      </w:ins>
      <w:ins w:id="460" w:author="Raphael Malyankar" w:date="2024-08-25T01:57:00Z" w16du:dateUtc="2024-08-25T08:57:00Z">
        <w:r w:rsidR="00797CEF">
          <w:rPr>
            <w:lang w:val="en-GB"/>
          </w:rPr>
          <w:t>, portrayal</w:t>
        </w:r>
      </w:ins>
      <w:ins w:id="461" w:author="Raphael Malyankar" w:date="2024-08-25T02:02:00Z" w16du:dateUtc="2024-08-25T09:02:00Z">
        <w:r w:rsidR="00A96BD1">
          <w:rPr>
            <w:lang w:val="en-GB"/>
          </w:rPr>
          <w:t xml:space="preserve"> specification</w:t>
        </w:r>
      </w:ins>
      <w:ins w:id="462" w:author="Raphael Malyankar" w:date="2024-08-25T01:57:00Z" w16du:dateUtc="2024-08-25T08:57:00Z">
        <w:r w:rsidR="00797CEF">
          <w:rPr>
            <w:lang w:val="en-GB"/>
          </w:rPr>
          <w:t xml:space="preserve">, </w:t>
        </w:r>
      </w:ins>
      <w:ins w:id="463" w:author="Raphael Malyankar" w:date="2024-08-25T02:02:00Z" w16du:dateUtc="2024-08-25T09:02:00Z">
        <w:r w:rsidR="00A96BD1">
          <w:rPr>
            <w:lang w:val="en-GB"/>
          </w:rPr>
          <w:t xml:space="preserve">S-98 </w:t>
        </w:r>
      </w:ins>
      <w:ins w:id="464" w:author="Raphael Malyankar" w:date="2024-08-25T01:57:00Z" w16du:dateUtc="2024-08-25T08:57:00Z">
        <w:r w:rsidR="00797CEF">
          <w:rPr>
            <w:lang w:val="en-GB"/>
          </w:rPr>
          <w:t>interoperability,</w:t>
        </w:r>
      </w:ins>
      <w:ins w:id="465" w:author="Raphael Malyankar" w:date="2024-08-25T02:02:00Z" w16du:dateUtc="2024-08-25T09:02:00Z">
        <w:r w:rsidR="00A96BD1">
          <w:rPr>
            <w:lang w:val="en-GB"/>
          </w:rPr>
          <w:t xml:space="preserve"> </w:t>
        </w:r>
      </w:ins>
      <w:ins w:id="466" w:author="Raphael Malyankar" w:date="2024-08-25T01:57:00Z" w16du:dateUtc="2024-08-25T08:57:00Z">
        <w:r w:rsidR="00797CEF">
          <w:rPr>
            <w:lang w:val="en-GB"/>
          </w:rPr>
          <w:t>user experience</w:t>
        </w:r>
      </w:ins>
      <w:ins w:id="467" w:author="Raphael Malyankar" w:date="2024-08-25T02:02:00Z" w16du:dateUtc="2024-08-25T09:02:00Z">
        <w:r w:rsidR="00A96BD1">
          <w:rPr>
            <w:lang w:val="en-GB"/>
          </w:rPr>
          <w:t xml:space="preserve"> guidelines</w:t>
        </w:r>
      </w:ins>
      <w:ins w:id="468" w:author="Raphael Malyankar" w:date="2024-08-25T01:57:00Z" w16du:dateUtc="2024-08-25T08:57:00Z">
        <w:r w:rsidR="00797CEF">
          <w:rPr>
            <w:lang w:val="en-GB"/>
          </w:rPr>
          <w:t xml:space="preserve"> and data management </w:t>
        </w:r>
      </w:ins>
      <w:ins w:id="469" w:author="Raphael Malyankar" w:date="2024-08-25T01:58:00Z" w16du:dateUtc="2024-08-25T08:58:00Z">
        <w:r w:rsidR="00797CEF">
          <w:rPr>
            <w:lang w:val="en-GB"/>
          </w:rPr>
          <w:t xml:space="preserve">influence validation checks indirectly, via requirements </w:t>
        </w:r>
      </w:ins>
      <w:ins w:id="470" w:author="Raphael Malyankar" w:date="2024-08-25T01:59:00Z" w16du:dateUtc="2024-08-25T08:59:00Z">
        <w:r w:rsidR="00797CEF">
          <w:rPr>
            <w:lang w:val="en-GB"/>
          </w:rPr>
          <w:t xml:space="preserve">which are </w:t>
        </w:r>
      </w:ins>
      <w:ins w:id="471" w:author="Raphael Malyankar" w:date="2024-08-25T01:58:00Z" w16du:dateUtc="2024-08-25T08:58:00Z">
        <w:r w:rsidR="00797CEF">
          <w:rPr>
            <w:lang w:val="en-GB"/>
          </w:rPr>
          <w:t xml:space="preserve">captured in </w:t>
        </w:r>
      </w:ins>
      <w:ins w:id="472" w:author="Raphael Malyankar" w:date="2024-08-25T01:59:00Z" w16du:dateUtc="2024-08-25T08:59:00Z">
        <w:r w:rsidR="00797CEF">
          <w:rPr>
            <w:lang w:val="en-GB"/>
          </w:rPr>
          <w:t>different components of the Product Specifications (feature catalogue, DCEG, and portrayal catalogue).</w:t>
        </w:r>
      </w:ins>
    </w:p>
    <w:p w14:paraId="26C557C8" w14:textId="77777777" w:rsidR="00682C47" w:rsidRDefault="00682C47" w:rsidP="00682C47">
      <w:pPr>
        <w:keepNext/>
        <w:tabs>
          <w:tab w:val="left" w:pos="1701"/>
        </w:tabs>
        <w:spacing w:line="240" w:lineRule="auto"/>
        <w:jc w:val="center"/>
        <w:rPr>
          <w:ins w:id="473" w:author="Raphael Malyankar" w:date="2024-08-25T01:16:00Z" w16du:dateUtc="2024-08-25T08:16:00Z"/>
        </w:rPr>
      </w:pPr>
      <w:r>
        <w:rPr>
          <w:noProof/>
          <w:lang w:val="en-GB"/>
        </w:rPr>
        <w:lastRenderedPageBreak/>
        <w:drawing>
          <wp:inline distT="0" distB="0" distL="0" distR="0" wp14:anchorId="768A8265" wp14:editId="52A8D124">
            <wp:extent cx="5378301" cy="3175230"/>
            <wp:effectExtent l="0" t="0" r="0" b="6350"/>
            <wp:docPr id="190930084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0840" name="Graphic 4"/>
                    <pic:cNvPicPr/>
                  </pic:nvPicPr>
                  <pic:blipFill>
                    <a:blip r:embed="rId25">
                      <a:extLst>
                        <a:ext uri="{96DAC541-7B7A-43D3-8B79-37D633B846F1}">
                          <asvg:svgBlip xmlns:asvg="http://schemas.microsoft.com/office/drawing/2016/SVG/main" r:embed="rId26"/>
                        </a:ext>
                      </a:extLst>
                    </a:blip>
                    <a:stretch>
                      <a:fillRect/>
                    </a:stretch>
                  </pic:blipFill>
                  <pic:spPr>
                    <a:xfrm>
                      <a:off x="0" y="0"/>
                      <a:ext cx="5378301" cy="3175230"/>
                    </a:xfrm>
                    <a:prstGeom prst="rect">
                      <a:avLst/>
                    </a:prstGeom>
                  </pic:spPr>
                </pic:pic>
              </a:graphicData>
            </a:graphic>
          </wp:inline>
        </w:drawing>
      </w:r>
    </w:p>
    <w:p w14:paraId="17ECAD23" w14:textId="0351696E" w:rsidR="00682C47" w:rsidRDefault="00682C47" w:rsidP="00682C47">
      <w:pPr>
        <w:pStyle w:val="Caption"/>
        <w:rPr>
          <w:ins w:id="474" w:author="Raphael Malyankar" w:date="2024-08-25T01:26:00Z" w16du:dateUtc="2024-08-25T08:26:00Z"/>
        </w:rPr>
      </w:pPr>
      <w:bookmarkStart w:id="475" w:name="_Ref175441068"/>
      <w:ins w:id="476" w:author="Raphael Malyankar" w:date="2024-08-25T01:16:00Z" w16du:dateUtc="2024-08-25T08:16:00Z">
        <w:r>
          <w:t xml:space="preserve">Figure </w:t>
        </w:r>
        <w:r>
          <w:fldChar w:fldCharType="begin"/>
        </w:r>
        <w:r>
          <w:instrText xml:space="preserve"> STYLEREF 1 \s </w:instrText>
        </w:r>
      </w:ins>
      <w:r>
        <w:fldChar w:fldCharType="separate"/>
      </w:r>
      <w:r>
        <w:rPr>
          <w:noProof/>
        </w:rPr>
        <w:t>5</w:t>
      </w:r>
      <w:ins w:id="477" w:author="Raphael Malyankar" w:date="2024-08-25T01:16:00Z" w16du:dateUtc="2024-08-25T08:16:00Z">
        <w:r>
          <w:fldChar w:fldCharType="end"/>
        </w:r>
        <w:r>
          <w:t>-</w:t>
        </w:r>
        <w:r>
          <w:fldChar w:fldCharType="begin"/>
        </w:r>
        <w:r>
          <w:instrText xml:space="preserve"> SEQ Figure \* ARABIC \s 1 </w:instrText>
        </w:r>
      </w:ins>
      <w:r>
        <w:fldChar w:fldCharType="separate"/>
      </w:r>
      <w:ins w:id="478" w:author="Raphael Malyankar" w:date="2024-08-25T01:16:00Z" w16du:dateUtc="2024-08-25T08:16:00Z">
        <w:r>
          <w:rPr>
            <w:noProof/>
          </w:rPr>
          <w:t>1</w:t>
        </w:r>
        <w:r>
          <w:fldChar w:fldCharType="end"/>
        </w:r>
        <w:bookmarkEnd w:id="475"/>
        <w:r>
          <w:t xml:space="preserve"> - Outline of Validation</w:t>
        </w:r>
      </w:ins>
    </w:p>
    <w:p w14:paraId="39B5679D" w14:textId="77777777" w:rsidR="00E910BC" w:rsidRPr="00E910BC" w:rsidRDefault="00E910BC" w:rsidP="00E910BC">
      <w:pPr>
        <w:rPr>
          <w:ins w:id="479" w:author="Raphael Malyankar" w:date="2024-08-25T01:12:00Z" w16du:dateUtc="2024-08-25T08:12:00Z"/>
          <w:lang w:val="en-GB"/>
        </w:rPr>
      </w:pPr>
    </w:p>
    <w:p w14:paraId="3C52890A" w14:textId="0DC3BD80" w:rsidR="00797CEF" w:rsidRDefault="00797CEF" w:rsidP="00797CEF">
      <w:pPr>
        <w:pStyle w:val="Caption"/>
        <w:keepNext/>
        <w:rPr>
          <w:ins w:id="480" w:author="Raphael Malyankar" w:date="2024-08-25T01:56:00Z" w16du:dateUtc="2024-08-25T08:56:00Z"/>
        </w:rPr>
      </w:pPr>
      <w:bookmarkStart w:id="481" w:name="_Ref175443407"/>
      <w:ins w:id="482" w:author="Raphael Malyankar" w:date="2024-08-25T01:56:00Z" w16du:dateUtc="2024-08-25T08:56:00Z">
        <w:r>
          <w:t xml:space="preserve">Table </w:t>
        </w:r>
        <w:r>
          <w:fldChar w:fldCharType="begin"/>
        </w:r>
        <w:r>
          <w:instrText xml:space="preserve"> STYLEREF 1 \s </w:instrText>
        </w:r>
      </w:ins>
      <w:r>
        <w:fldChar w:fldCharType="separate"/>
      </w:r>
      <w:r>
        <w:rPr>
          <w:noProof/>
        </w:rPr>
        <w:t>5</w:t>
      </w:r>
      <w:ins w:id="483" w:author="Raphael Malyankar" w:date="2024-08-25T01:56:00Z" w16du:dateUtc="2024-08-25T08:56:00Z">
        <w:r>
          <w:fldChar w:fldCharType="end"/>
        </w:r>
        <w:r>
          <w:t>-</w:t>
        </w:r>
        <w:r>
          <w:fldChar w:fldCharType="begin"/>
        </w:r>
        <w:r>
          <w:instrText xml:space="preserve"> SEQ Table \* ARABIC \s 1 </w:instrText>
        </w:r>
      </w:ins>
      <w:r>
        <w:fldChar w:fldCharType="separate"/>
      </w:r>
      <w:ins w:id="484" w:author="Raphael Malyankar" w:date="2024-08-25T01:56:00Z" w16du:dateUtc="2024-08-25T08:56:00Z">
        <w:r>
          <w:rPr>
            <w:noProof/>
          </w:rPr>
          <w:t>1</w:t>
        </w:r>
        <w:r>
          <w:fldChar w:fldCharType="end"/>
        </w:r>
        <w:bookmarkEnd w:id="481"/>
        <w:r>
          <w:t xml:space="preserve"> - Validation activities</w:t>
        </w:r>
      </w:ins>
    </w:p>
    <w:tbl>
      <w:tblPr>
        <w:tblStyle w:val="TableGrid"/>
        <w:tblW w:w="0" w:type="auto"/>
        <w:tblLook w:val="04A0" w:firstRow="1" w:lastRow="0" w:firstColumn="1" w:lastColumn="0" w:noHBand="0" w:noVBand="1"/>
      </w:tblPr>
      <w:tblGrid>
        <w:gridCol w:w="1215"/>
        <w:gridCol w:w="1731"/>
        <w:gridCol w:w="1700"/>
        <w:gridCol w:w="1492"/>
        <w:gridCol w:w="2878"/>
      </w:tblGrid>
      <w:tr w:rsidR="00CE4EAB" w:rsidRPr="00D5245D" w14:paraId="38A3C0E5" w14:textId="77777777" w:rsidTr="008C23C6">
        <w:trPr>
          <w:cantSplit/>
          <w:tblHeader/>
          <w:ins w:id="485" w:author="Raphael Malyankar" w:date="2024-08-25T01:25:00Z"/>
        </w:trPr>
        <w:tc>
          <w:tcPr>
            <w:tcW w:w="0" w:type="auto"/>
            <w:shd w:val="clear" w:color="auto" w:fill="D9D9D9" w:themeFill="background1" w:themeFillShade="D9"/>
          </w:tcPr>
          <w:p w14:paraId="56B9A1E1" w14:textId="00C1A842" w:rsidR="00956D1C" w:rsidRPr="008C23C6" w:rsidRDefault="00956D1C" w:rsidP="004E3C8A">
            <w:pPr>
              <w:spacing w:after="120" w:line="240" w:lineRule="auto"/>
              <w:rPr>
                <w:ins w:id="486" w:author="Raphael Malyankar" w:date="2024-08-25T01:25:00Z" w16du:dateUtc="2024-08-25T08:25:00Z"/>
                <w:b/>
                <w:bCs/>
                <w:lang w:val="en-GB"/>
              </w:rPr>
            </w:pPr>
            <w:ins w:id="487" w:author="Raphael Malyankar" w:date="2024-08-25T01:25:00Z" w16du:dateUtc="2024-08-25T08:25:00Z">
              <w:r w:rsidRPr="008C23C6">
                <w:rPr>
                  <w:b/>
                  <w:bCs/>
                  <w:lang w:val="en-GB"/>
                </w:rPr>
                <w:t>Validation</w:t>
              </w:r>
            </w:ins>
            <w:ins w:id="488" w:author="Raphael Malyankar" w:date="2024-08-25T17:57:00Z" w16du:dateUtc="2024-08-26T00:57:00Z">
              <w:r w:rsidRPr="008C23C6">
                <w:rPr>
                  <w:b/>
                  <w:bCs/>
                  <w:lang w:val="en-GB"/>
                </w:rPr>
                <w:t xml:space="preserve"> Activity</w:t>
              </w:r>
            </w:ins>
          </w:p>
        </w:tc>
        <w:tc>
          <w:tcPr>
            <w:tcW w:w="0" w:type="auto"/>
            <w:shd w:val="clear" w:color="auto" w:fill="D9D9D9" w:themeFill="background1" w:themeFillShade="D9"/>
          </w:tcPr>
          <w:p w14:paraId="2A841CD1" w14:textId="34D71093" w:rsidR="00956D1C" w:rsidRPr="008C23C6" w:rsidRDefault="008C23C6" w:rsidP="004E3C8A">
            <w:pPr>
              <w:spacing w:after="120" w:line="240" w:lineRule="auto"/>
              <w:rPr>
                <w:ins w:id="489" w:author="Raphael Malyankar" w:date="2024-08-25T01:25:00Z" w16du:dateUtc="2024-08-25T08:25:00Z"/>
                <w:b/>
                <w:bCs/>
                <w:lang w:val="en-GB"/>
              </w:rPr>
            </w:pPr>
            <w:ins w:id="490" w:author="Raphael Malyankar" w:date="2024-08-25T18:05:00Z" w16du:dateUtc="2024-08-26T01:05:00Z">
              <w:r>
                <w:rPr>
                  <w:b/>
                  <w:bCs/>
                  <w:lang w:val="en-GB"/>
                </w:rPr>
                <w:t xml:space="preserve">Thing </w:t>
              </w:r>
            </w:ins>
            <w:ins w:id="491" w:author="Raphael Malyankar" w:date="2024-08-25T18:18:00Z" w16du:dateUtc="2024-08-26T01:18:00Z">
              <w:r w:rsidR="00AF15D7">
                <w:rPr>
                  <w:b/>
                  <w:bCs/>
                  <w:lang w:val="en-GB"/>
                </w:rPr>
                <w:t>V</w:t>
              </w:r>
            </w:ins>
            <w:ins w:id="492" w:author="Raphael Malyankar" w:date="2024-08-25T18:05:00Z" w16du:dateUtc="2024-08-26T01:05:00Z">
              <w:r>
                <w:rPr>
                  <w:b/>
                  <w:bCs/>
                  <w:lang w:val="en-GB"/>
                </w:rPr>
                <w:t>alidated</w:t>
              </w:r>
            </w:ins>
          </w:p>
        </w:tc>
        <w:tc>
          <w:tcPr>
            <w:tcW w:w="0" w:type="auto"/>
            <w:shd w:val="clear" w:color="auto" w:fill="D9D9D9" w:themeFill="background1" w:themeFillShade="D9"/>
          </w:tcPr>
          <w:p w14:paraId="328AA188" w14:textId="06B4A33D" w:rsidR="00956D1C" w:rsidRPr="008C23C6" w:rsidRDefault="00956D1C" w:rsidP="004E3C8A">
            <w:pPr>
              <w:spacing w:after="120" w:line="240" w:lineRule="auto"/>
              <w:rPr>
                <w:ins w:id="493" w:author="Raphael Malyankar" w:date="2024-08-25T17:58:00Z" w16du:dateUtc="2024-08-26T00:58:00Z"/>
                <w:b/>
                <w:bCs/>
                <w:lang w:val="en-GB"/>
              </w:rPr>
            </w:pPr>
            <w:ins w:id="494" w:author="Raphael Malyankar" w:date="2024-08-25T17:58:00Z" w16du:dateUtc="2024-08-26T00:58:00Z">
              <w:r w:rsidRPr="008C23C6">
                <w:rPr>
                  <w:b/>
                  <w:bCs/>
                  <w:lang w:val="en-GB"/>
                </w:rPr>
                <w:t>Controlling</w:t>
              </w:r>
              <w:r w:rsidR="008C23C6" w:rsidRPr="008C23C6">
                <w:rPr>
                  <w:b/>
                  <w:bCs/>
                  <w:lang w:val="en-GB"/>
                </w:rPr>
                <w:t xml:space="preserve"> Specification</w:t>
              </w:r>
            </w:ins>
            <w:ins w:id="495" w:author="Raphael Malyankar" w:date="2024-08-25T18:03:00Z" w16du:dateUtc="2024-08-26T01:03:00Z">
              <w:r w:rsidR="008C23C6">
                <w:rPr>
                  <w:b/>
                  <w:bCs/>
                  <w:lang w:val="en-GB"/>
                </w:rPr>
                <w:t xml:space="preserve"> </w:t>
              </w:r>
            </w:ins>
            <w:ins w:id="496" w:author="Raphael Malyankar" w:date="2024-08-25T18:04:00Z" w16du:dateUtc="2024-08-26T01:04:00Z">
              <w:r w:rsidR="008C23C6">
                <w:rPr>
                  <w:b/>
                  <w:bCs/>
                  <w:lang w:val="en-GB"/>
                </w:rPr>
                <w:t>or</w:t>
              </w:r>
            </w:ins>
            <w:ins w:id="497" w:author="Raphael Malyankar" w:date="2024-08-25T18:03:00Z" w16du:dateUtc="2024-08-26T01:03:00Z">
              <w:r w:rsidR="008C23C6">
                <w:rPr>
                  <w:b/>
                  <w:bCs/>
                  <w:lang w:val="en-GB"/>
                </w:rPr>
                <w:t xml:space="preserve"> Artifact</w:t>
              </w:r>
            </w:ins>
          </w:p>
        </w:tc>
        <w:tc>
          <w:tcPr>
            <w:tcW w:w="0" w:type="auto"/>
            <w:shd w:val="clear" w:color="auto" w:fill="D9D9D9" w:themeFill="background1" w:themeFillShade="D9"/>
          </w:tcPr>
          <w:p w14:paraId="29523CDE" w14:textId="50ABC754" w:rsidR="00956D1C" w:rsidRPr="008C23C6" w:rsidRDefault="004E3C8A" w:rsidP="004E3C8A">
            <w:pPr>
              <w:spacing w:after="120" w:line="240" w:lineRule="auto"/>
              <w:rPr>
                <w:ins w:id="498" w:author="Raphael Malyankar" w:date="2024-08-25T01:25:00Z" w16du:dateUtc="2024-08-25T08:25:00Z"/>
                <w:b/>
                <w:bCs/>
                <w:lang w:val="en-GB"/>
              </w:rPr>
            </w:pPr>
            <w:ins w:id="499" w:author="Raphael Malyankar" w:date="2024-08-25T18:30:00Z" w16du:dateUtc="2024-08-26T01:30:00Z">
              <w:r>
                <w:rPr>
                  <w:b/>
                  <w:bCs/>
                  <w:lang w:val="en-GB"/>
                </w:rPr>
                <w:t>Validator(s)</w:t>
              </w:r>
            </w:ins>
          </w:p>
        </w:tc>
        <w:tc>
          <w:tcPr>
            <w:tcW w:w="0" w:type="auto"/>
            <w:shd w:val="clear" w:color="auto" w:fill="D9D9D9" w:themeFill="background1" w:themeFillShade="D9"/>
          </w:tcPr>
          <w:p w14:paraId="52F5DA4D" w14:textId="549D38D8" w:rsidR="00956D1C" w:rsidRPr="008C23C6" w:rsidRDefault="00956D1C" w:rsidP="004E3C8A">
            <w:pPr>
              <w:spacing w:after="120" w:line="240" w:lineRule="auto"/>
              <w:rPr>
                <w:ins w:id="500" w:author="Raphael Malyankar" w:date="2024-08-25T01:25:00Z" w16du:dateUtc="2024-08-25T08:25:00Z"/>
                <w:b/>
                <w:bCs/>
                <w:lang w:val="en-GB"/>
              </w:rPr>
            </w:pPr>
            <w:ins w:id="501" w:author="Raphael Malyankar" w:date="2024-08-25T01:25:00Z" w16du:dateUtc="2024-08-25T08:25:00Z">
              <w:r w:rsidRPr="008C23C6">
                <w:rPr>
                  <w:b/>
                  <w:bCs/>
                  <w:lang w:val="en-GB"/>
                </w:rPr>
                <w:t>Examples</w:t>
              </w:r>
            </w:ins>
          </w:p>
        </w:tc>
      </w:tr>
      <w:tr w:rsidR="004E3C8A" w:rsidRPr="00D5245D" w14:paraId="6DD60478" w14:textId="77777777" w:rsidTr="00956D1C">
        <w:trPr>
          <w:cantSplit/>
          <w:ins w:id="502" w:author="Raphael Malyankar" w:date="2024-08-25T01:25:00Z"/>
        </w:trPr>
        <w:tc>
          <w:tcPr>
            <w:tcW w:w="0" w:type="auto"/>
          </w:tcPr>
          <w:p w14:paraId="5FE199A2" w14:textId="77777777" w:rsidR="00956D1C" w:rsidRPr="00D5245D" w:rsidRDefault="00956D1C" w:rsidP="004E3C8A">
            <w:pPr>
              <w:spacing w:after="120" w:line="240" w:lineRule="auto"/>
              <w:rPr>
                <w:ins w:id="503" w:author="Raphael Malyankar" w:date="2024-08-25T01:25:00Z" w16du:dateUtc="2024-08-25T08:25:00Z"/>
                <w:lang w:val="en-GB"/>
              </w:rPr>
            </w:pPr>
            <w:ins w:id="504" w:author="Raphael Malyankar" w:date="2024-08-25T01:25:00Z" w16du:dateUtc="2024-08-25T08:25:00Z">
              <w:r w:rsidRPr="00D5245D">
                <w:rPr>
                  <w:lang w:val="en-GB"/>
                </w:rPr>
                <w:t>a</w:t>
              </w:r>
            </w:ins>
          </w:p>
        </w:tc>
        <w:tc>
          <w:tcPr>
            <w:tcW w:w="0" w:type="auto"/>
          </w:tcPr>
          <w:p w14:paraId="6CCFCC3E" w14:textId="352E3875" w:rsidR="00956D1C" w:rsidRPr="00D5245D" w:rsidRDefault="008C23C6" w:rsidP="004E3C8A">
            <w:pPr>
              <w:spacing w:after="120" w:line="240" w:lineRule="auto"/>
              <w:jc w:val="left"/>
              <w:rPr>
                <w:ins w:id="505" w:author="Raphael Malyankar" w:date="2024-08-25T01:25:00Z" w16du:dateUtc="2024-08-25T08:25:00Z"/>
                <w:lang w:val="en-GB"/>
              </w:rPr>
            </w:pPr>
            <w:ins w:id="506" w:author="Raphael Malyankar" w:date="2024-08-25T18:05:00Z" w16du:dateUtc="2024-08-26T01:05:00Z">
              <w:r w:rsidRPr="008C23C6">
                <w:rPr>
                  <w:lang w:val="en-GB"/>
                </w:rPr>
                <w:t>Dataset in isolation</w:t>
              </w:r>
            </w:ins>
          </w:p>
        </w:tc>
        <w:tc>
          <w:tcPr>
            <w:tcW w:w="0" w:type="auto"/>
          </w:tcPr>
          <w:p w14:paraId="0F16FE74" w14:textId="7D58697D" w:rsidR="00BF5488" w:rsidRDefault="008C23C6" w:rsidP="004E3C8A">
            <w:pPr>
              <w:spacing w:after="120" w:line="240" w:lineRule="auto"/>
              <w:jc w:val="left"/>
              <w:rPr>
                <w:ins w:id="507" w:author="Raphael Malyankar" w:date="2024-08-25T18:09:00Z" w16du:dateUtc="2024-08-26T01:09:00Z"/>
                <w:lang w:val="en-GB"/>
              </w:rPr>
            </w:pPr>
            <w:ins w:id="508" w:author="Raphael Malyankar" w:date="2024-08-25T17:59:00Z" w16du:dateUtc="2024-08-26T00:59:00Z">
              <w:r w:rsidRPr="008C23C6">
                <w:rPr>
                  <w:lang w:val="en-GB"/>
                </w:rPr>
                <w:t>S-1xx PS</w:t>
              </w:r>
            </w:ins>
          </w:p>
          <w:p w14:paraId="09E28E9C" w14:textId="0C66D98D" w:rsidR="00BF5488" w:rsidRPr="00E910BC" w:rsidRDefault="00BF5488" w:rsidP="004E3C8A">
            <w:pPr>
              <w:spacing w:after="120" w:line="240" w:lineRule="auto"/>
              <w:jc w:val="left"/>
              <w:rPr>
                <w:ins w:id="509" w:author="Raphael Malyankar" w:date="2024-08-25T17:58:00Z" w16du:dateUtc="2024-08-26T00:58:00Z"/>
                <w:lang w:val="en-GB"/>
              </w:rPr>
            </w:pPr>
            <w:ins w:id="510" w:author="Raphael Malyankar" w:date="2024-08-25T18:08:00Z" w16du:dateUtc="2024-08-26T01:08:00Z">
              <w:r>
                <w:rPr>
                  <w:lang w:val="en-GB"/>
                </w:rPr>
                <w:t xml:space="preserve">S-100 </w:t>
              </w:r>
            </w:ins>
            <w:ins w:id="511" w:author="Raphael Malyankar" w:date="2024-08-25T18:09:00Z" w16du:dateUtc="2024-08-26T01:09:00Z">
              <w:r>
                <w:rPr>
                  <w:lang w:val="en-GB"/>
                </w:rPr>
                <w:t>generic structur</w:t>
              </w:r>
            </w:ins>
            <w:ins w:id="512" w:author="Raphael Malyankar" w:date="2024-08-25T18:10:00Z" w16du:dateUtc="2024-08-26T01:10:00Z">
              <w:r>
                <w:rPr>
                  <w:lang w:val="en-GB"/>
                </w:rPr>
                <w:t>ing</w:t>
              </w:r>
            </w:ins>
            <w:ins w:id="513" w:author="Raphael Malyankar" w:date="2024-08-25T18:11:00Z" w16du:dateUtc="2024-08-26T01:11:00Z">
              <w:r w:rsidR="001E6BA7">
                <w:rPr>
                  <w:lang w:val="en-GB"/>
                </w:rPr>
                <w:t xml:space="preserve"> in Parts 10a, 10b, 10c</w:t>
              </w:r>
            </w:ins>
            <w:ins w:id="514" w:author="Raphael Malyankar" w:date="2024-08-25T18:10:00Z" w16du:dateUtc="2024-08-26T01:10:00Z">
              <w:r>
                <w:rPr>
                  <w:lang w:val="en-GB"/>
                </w:rPr>
                <w:t xml:space="preserve"> (</w:t>
              </w:r>
            </w:ins>
            <w:ins w:id="515" w:author="Raphael Malyankar" w:date="2024-08-25T18:09:00Z" w16du:dateUtc="2024-08-26T01:09:00Z">
              <w:r>
                <w:rPr>
                  <w:lang w:val="en-GB"/>
                </w:rPr>
                <w:t>e.g., 10a-4-7)</w:t>
              </w:r>
            </w:ins>
          </w:p>
        </w:tc>
        <w:tc>
          <w:tcPr>
            <w:tcW w:w="0" w:type="auto"/>
          </w:tcPr>
          <w:p w14:paraId="7ADB520B" w14:textId="0B63ACA3" w:rsidR="00956D1C" w:rsidRPr="00D5245D" w:rsidRDefault="00956D1C" w:rsidP="004E3C8A">
            <w:pPr>
              <w:spacing w:after="120" w:line="240" w:lineRule="auto"/>
              <w:jc w:val="left"/>
              <w:rPr>
                <w:ins w:id="516" w:author="Raphael Malyankar" w:date="2024-08-25T01:25:00Z" w16du:dateUtc="2024-08-25T08:25:00Z"/>
                <w:lang w:val="en-GB"/>
              </w:rPr>
            </w:pPr>
            <w:ins w:id="517" w:author="Raphael Malyankar" w:date="2024-08-25T01:27:00Z" w16du:dateUtc="2024-08-25T08:27:00Z">
              <w:r w:rsidRPr="00E910BC">
                <w:rPr>
                  <w:lang w:val="en-GB"/>
                </w:rPr>
                <w:t>dataset producer</w:t>
              </w:r>
            </w:ins>
          </w:p>
        </w:tc>
        <w:tc>
          <w:tcPr>
            <w:tcW w:w="0" w:type="auto"/>
          </w:tcPr>
          <w:p w14:paraId="4AE76303" w14:textId="5A326A8A" w:rsidR="00956D1C" w:rsidRPr="00D5245D" w:rsidRDefault="000974BE" w:rsidP="004E3C8A">
            <w:pPr>
              <w:spacing w:after="120" w:line="240" w:lineRule="auto"/>
              <w:jc w:val="left"/>
              <w:rPr>
                <w:ins w:id="518" w:author="Raphael Malyankar" w:date="2024-08-25T01:25:00Z" w16du:dateUtc="2024-08-25T08:25:00Z"/>
                <w:lang w:val="en-GB"/>
              </w:rPr>
            </w:pPr>
            <w:ins w:id="519" w:author="Raphael Malyankar" w:date="2024-08-25T18:14:00Z" w16du:dateUtc="2024-08-26T01:14:00Z">
              <w:r>
                <w:rPr>
                  <w:lang w:val="en-GB"/>
                </w:rPr>
                <w:t>Non-conformant file names, i</w:t>
              </w:r>
            </w:ins>
            <w:ins w:id="520" w:author="Raphael Malyankar" w:date="2024-08-25T01:27:00Z" w16du:dateUtc="2024-08-25T08:27:00Z">
              <w:r w:rsidR="00956D1C" w:rsidRPr="00E83609">
                <w:rPr>
                  <w:lang w:val="en-GB"/>
                </w:rPr>
                <w:t>ncorrect ordering of features</w:t>
              </w:r>
            </w:ins>
          </w:p>
        </w:tc>
      </w:tr>
      <w:tr w:rsidR="004E3C8A" w:rsidRPr="00D5245D" w14:paraId="04F92CB0" w14:textId="77777777" w:rsidTr="00956D1C">
        <w:trPr>
          <w:cantSplit/>
          <w:ins w:id="521" w:author="Raphael Malyankar" w:date="2024-08-25T01:25:00Z"/>
        </w:trPr>
        <w:tc>
          <w:tcPr>
            <w:tcW w:w="0" w:type="auto"/>
          </w:tcPr>
          <w:p w14:paraId="68085F07" w14:textId="77777777" w:rsidR="00956D1C" w:rsidRPr="00D5245D" w:rsidRDefault="00956D1C" w:rsidP="004E3C8A">
            <w:pPr>
              <w:spacing w:after="120" w:line="240" w:lineRule="auto"/>
              <w:rPr>
                <w:ins w:id="522" w:author="Raphael Malyankar" w:date="2024-08-25T01:25:00Z" w16du:dateUtc="2024-08-25T08:25:00Z"/>
                <w:lang w:val="en-GB"/>
              </w:rPr>
            </w:pPr>
            <w:ins w:id="523" w:author="Raphael Malyankar" w:date="2024-08-25T01:25:00Z" w16du:dateUtc="2024-08-25T08:25:00Z">
              <w:r w:rsidRPr="00D5245D">
                <w:rPr>
                  <w:lang w:val="en-GB"/>
                </w:rPr>
                <w:t>b</w:t>
              </w:r>
            </w:ins>
          </w:p>
        </w:tc>
        <w:tc>
          <w:tcPr>
            <w:tcW w:w="0" w:type="auto"/>
          </w:tcPr>
          <w:p w14:paraId="24328ACD" w14:textId="1BEB2985" w:rsidR="00956D1C" w:rsidRPr="00D5245D" w:rsidRDefault="00BF5488" w:rsidP="004E3C8A">
            <w:pPr>
              <w:spacing w:after="120" w:line="240" w:lineRule="auto"/>
              <w:jc w:val="left"/>
              <w:rPr>
                <w:ins w:id="524" w:author="Raphael Malyankar" w:date="2024-08-25T01:25:00Z" w16du:dateUtc="2024-08-25T08:25:00Z"/>
                <w:lang w:val="en-GB"/>
              </w:rPr>
            </w:pPr>
            <w:ins w:id="525" w:author="Raphael Malyankar" w:date="2024-08-25T18:06:00Z" w16du:dateUtc="2024-08-26T01:06:00Z">
              <w:r w:rsidRPr="00BF5488">
                <w:rPr>
                  <w:lang w:val="en-GB"/>
                </w:rPr>
                <w:t>Dataset in isolation</w:t>
              </w:r>
            </w:ins>
          </w:p>
        </w:tc>
        <w:tc>
          <w:tcPr>
            <w:tcW w:w="0" w:type="auto"/>
          </w:tcPr>
          <w:p w14:paraId="4BB870A4" w14:textId="0D85819E" w:rsidR="00956D1C" w:rsidRDefault="008C23C6" w:rsidP="004E3C8A">
            <w:pPr>
              <w:spacing w:after="120" w:line="240" w:lineRule="auto"/>
              <w:jc w:val="left"/>
              <w:rPr>
                <w:ins w:id="526" w:author="Raphael Malyankar" w:date="2024-08-25T18:11:00Z" w16du:dateUtc="2024-08-26T01:11:00Z"/>
                <w:lang w:val="en-GB"/>
              </w:rPr>
            </w:pPr>
            <w:ins w:id="527" w:author="Raphael Malyankar" w:date="2024-08-25T17:59:00Z" w16du:dateUtc="2024-08-26T00:59:00Z">
              <w:r>
                <w:rPr>
                  <w:lang w:val="en-GB"/>
                </w:rPr>
                <w:t>S-100 Part 7</w:t>
              </w:r>
            </w:ins>
          </w:p>
          <w:p w14:paraId="47C97D67" w14:textId="276A746F" w:rsidR="001E6BA7" w:rsidRPr="00E910BC" w:rsidRDefault="001E6BA7" w:rsidP="004E3C8A">
            <w:pPr>
              <w:spacing w:after="120" w:line="240" w:lineRule="auto"/>
              <w:jc w:val="left"/>
              <w:rPr>
                <w:ins w:id="528" w:author="Raphael Malyankar" w:date="2024-08-25T17:58:00Z" w16du:dateUtc="2024-08-26T00:58:00Z"/>
                <w:lang w:val="en-GB"/>
              </w:rPr>
            </w:pPr>
            <w:ins w:id="529" w:author="Raphael Malyankar" w:date="2024-08-25T18:11:00Z" w16du:dateUtc="2024-08-26T01:11:00Z">
              <w:r>
                <w:rPr>
                  <w:lang w:val="en-GB"/>
                </w:rPr>
                <w:t>S-100 Part 10c</w:t>
              </w:r>
            </w:ins>
          </w:p>
        </w:tc>
        <w:tc>
          <w:tcPr>
            <w:tcW w:w="0" w:type="auto"/>
          </w:tcPr>
          <w:p w14:paraId="4203AC98" w14:textId="53859C49" w:rsidR="00956D1C" w:rsidRPr="00D5245D" w:rsidRDefault="00956D1C" w:rsidP="004E3C8A">
            <w:pPr>
              <w:spacing w:after="120" w:line="240" w:lineRule="auto"/>
              <w:jc w:val="left"/>
              <w:rPr>
                <w:ins w:id="530" w:author="Raphael Malyankar" w:date="2024-08-25T01:25:00Z" w16du:dateUtc="2024-08-25T08:25:00Z"/>
                <w:lang w:val="en-GB"/>
              </w:rPr>
            </w:pPr>
            <w:ins w:id="531" w:author="Raphael Malyankar" w:date="2024-08-25T01:27:00Z" w16du:dateUtc="2024-08-25T08:27:00Z">
              <w:r w:rsidRPr="00E910BC">
                <w:rPr>
                  <w:lang w:val="en-GB"/>
                </w:rPr>
                <w:t>dataset producer</w:t>
              </w:r>
            </w:ins>
          </w:p>
        </w:tc>
        <w:tc>
          <w:tcPr>
            <w:tcW w:w="0" w:type="auto"/>
          </w:tcPr>
          <w:p w14:paraId="2201200F" w14:textId="699E8D88" w:rsidR="00956D1C" w:rsidRPr="00D5245D" w:rsidRDefault="00956D1C" w:rsidP="004E3C8A">
            <w:pPr>
              <w:spacing w:after="120" w:line="240" w:lineRule="auto"/>
              <w:jc w:val="left"/>
              <w:rPr>
                <w:ins w:id="532" w:author="Raphael Malyankar" w:date="2024-08-25T01:25:00Z" w16du:dateUtc="2024-08-25T08:25:00Z"/>
                <w:lang w:val="en-GB"/>
              </w:rPr>
            </w:pPr>
            <w:ins w:id="533" w:author="Raphael Malyankar" w:date="2024-08-25T01:28:00Z" w16du:dateUtc="2024-08-25T08:28:00Z">
              <w:r w:rsidRPr="00E83609">
                <w:rPr>
                  <w:lang w:val="en-GB"/>
                </w:rPr>
                <w:t>Things which contravene the geometry model, e.g., CCW exterior rings, unused curves</w:t>
              </w:r>
            </w:ins>
          </w:p>
        </w:tc>
      </w:tr>
      <w:tr w:rsidR="004E3C8A" w:rsidRPr="00D5245D" w14:paraId="2783416F" w14:textId="77777777" w:rsidTr="00956D1C">
        <w:trPr>
          <w:cantSplit/>
          <w:ins w:id="534" w:author="Raphael Malyankar" w:date="2024-08-25T01:25:00Z"/>
        </w:trPr>
        <w:tc>
          <w:tcPr>
            <w:tcW w:w="0" w:type="auto"/>
          </w:tcPr>
          <w:p w14:paraId="0F59FC48" w14:textId="77777777" w:rsidR="00956D1C" w:rsidRPr="00D5245D" w:rsidRDefault="00956D1C" w:rsidP="004E3C8A">
            <w:pPr>
              <w:spacing w:after="120" w:line="240" w:lineRule="auto"/>
              <w:rPr>
                <w:ins w:id="535" w:author="Raphael Malyankar" w:date="2024-08-25T01:25:00Z" w16du:dateUtc="2024-08-25T08:25:00Z"/>
                <w:lang w:val="en-GB"/>
              </w:rPr>
            </w:pPr>
            <w:ins w:id="536" w:author="Raphael Malyankar" w:date="2024-08-25T01:25:00Z" w16du:dateUtc="2024-08-25T08:25:00Z">
              <w:r w:rsidRPr="00D5245D">
                <w:rPr>
                  <w:lang w:val="en-GB"/>
                </w:rPr>
                <w:t>c</w:t>
              </w:r>
            </w:ins>
          </w:p>
        </w:tc>
        <w:tc>
          <w:tcPr>
            <w:tcW w:w="0" w:type="auto"/>
          </w:tcPr>
          <w:p w14:paraId="0A300D02" w14:textId="777451C9" w:rsidR="00956D1C" w:rsidRPr="00D5245D" w:rsidRDefault="008C23C6" w:rsidP="004E3C8A">
            <w:pPr>
              <w:spacing w:after="120" w:line="240" w:lineRule="auto"/>
              <w:jc w:val="left"/>
              <w:rPr>
                <w:ins w:id="537" w:author="Raphael Malyankar" w:date="2024-08-25T01:25:00Z" w16du:dateUtc="2024-08-25T08:25:00Z"/>
                <w:lang w:val="en-GB"/>
              </w:rPr>
            </w:pPr>
            <w:ins w:id="538" w:author="Raphael Malyankar" w:date="2024-08-25T18:00:00Z" w16du:dateUtc="2024-08-26T01:00:00Z">
              <w:r w:rsidRPr="008C23C6">
                <w:rPr>
                  <w:lang w:val="en-GB"/>
                </w:rPr>
                <w:t>Dataset in isolation</w:t>
              </w:r>
            </w:ins>
          </w:p>
        </w:tc>
        <w:tc>
          <w:tcPr>
            <w:tcW w:w="0" w:type="auto"/>
          </w:tcPr>
          <w:p w14:paraId="07E348D6" w14:textId="2382C833" w:rsidR="00956D1C" w:rsidRPr="00E910BC" w:rsidRDefault="008C23C6" w:rsidP="004E3C8A">
            <w:pPr>
              <w:spacing w:after="120" w:line="240" w:lineRule="auto"/>
              <w:jc w:val="left"/>
              <w:rPr>
                <w:ins w:id="539" w:author="Raphael Malyankar" w:date="2024-08-25T17:58:00Z" w16du:dateUtc="2024-08-26T00:58:00Z"/>
                <w:lang w:val="en-GB"/>
              </w:rPr>
            </w:pPr>
            <w:ins w:id="540" w:author="Raphael Malyankar" w:date="2024-08-25T17:59:00Z" w16du:dateUtc="2024-08-26T00:59:00Z">
              <w:r>
                <w:rPr>
                  <w:lang w:val="en-GB"/>
                </w:rPr>
                <w:t xml:space="preserve">S-100 Data </w:t>
              </w:r>
            </w:ins>
            <w:ins w:id="541" w:author="Raphael Malyankar" w:date="2024-08-25T18:07:00Z" w16du:dateUtc="2024-08-26T01:07:00Z">
              <w:r w:rsidR="00BF5488">
                <w:rPr>
                  <w:lang w:val="en-GB"/>
                </w:rPr>
                <w:t>F</w:t>
              </w:r>
            </w:ins>
            <w:ins w:id="542" w:author="Raphael Malyankar" w:date="2024-08-25T17:59:00Z" w16du:dateUtc="2024-08-26T00:59:00Z">
              <w:r>
                <w:rPr>
                  <w:lang w:val="en-GB"/>
                </w:rPr>
                <w:t>ormat (Part</w:t>
              </w:r>
            </w:ins>
            <w:ins w:id="543" w:author="Raphael Malyankar" w:date="2024-08-25T18:06:00Z" w16du:dateUtc="2024-08-26T01:06:00Z">
              <w:r w:rsidR="00BF5488">
                <w:rPr>
                  <w:lang w:val="en-GB"/>
                </w:rPr>
                <w:t>s</w:t>
              </w:r>
            </w:ins>
            <w:ins w:id="544" w:author="Raphael Malyankar" w:date="2024-08-25T17:59:00Z" w16du:dateUtc="2024-08-26T00:59:00Z">
              <w:r>
                <w:rPr>
                  <w:lang w:val="en-GB"/>
                </w:rPr>
                <w:t xml:space="preserve"> 10a</w:t>
              </w:r>
            </w:ins>
            <w:ins w:id="545" w:author="Raphael Malyankar" w:date="2024-08-25T18:07:00Z" w16du:dateUtc="2024-08-26T01:07:00Z">
              <w:r w:rsidR="00BF5488">
                <w:rPr>
                  <w:lang w:val="en-GB"/>
                </w:rPr>
                <w:t xml:space="preserve">, </w:t>
              </w:r>
            </w:ins>
            <w:ins w:id="546" w:author="Raphael Malyankar" w:date="2024-08-25T17:59:00Z" w16du:dateUtc="2024-08-26T00:59:00Z">
              <w:r>
                <w:rPr>
                  <w:lang w:val="en-GB"/>
                </w:rPr>
                <w:t>10b</w:t>
              </w:r>
            </w:ins>
            <w:ins w:id="547" w:author="Raphael Malyankar" w:date="2024-08-25T18:07:00Z" w16du:dateUtc="2024-08-26T01:07:00Z">
              <w:r w:rsidR="00BF5488">
                <w:rPr>
                  <w:lang w:val="en-GB"/>
                </w:rPr>
                <w:t xml:space="preserve">, </w:t>
              </w:r>
            </w:ins>
            <w:ins w:id="548" w:author="Raphael Malyankar" w:date="2024-08-25T17:59:00Z" w16du:dateUtc="2024-08-26T00:59:00Z">
              <w:r>
                <w:rPr>
                  <w:lang w:val="en-GB"/>
                </w:rPr>
                <w:t>10c</w:t>
              </w:r>
            </w:ins>
            <w:ins w:id="549" w:author="Raphael Malyankar" w:date="2024-08-25T18:00:00Z" w16du:dateUtc="2024-08-26T01:00:00Z">
              <w:r>
                <w:rPr>
                  <w:lang w:val="en-GB"/>
                </w:rPr>
                <w:t>)</w:t>
              </w:r>
            </w:ins>
          </w:p>
        </w:tc>
        <w:tc>
          <w:tcPr>
            <w:tcW w:w="0" w:type="auto"/>
          </w:tcPr>
          <w:p w14:paraId="706FB7B3" w14:textId="17DCACF1" w:rsidR="00956D1C" w:rsidRPr="00D5245D" w:rsidRDefault="00956D1C" w:rsidP="004E3C8A">
            <w:pPr>
              <w:spacing w:after="120" w:line="240" w:lineRule="auto"/>
              <w:jc w:val="left"/>
              <w:rPr>
                <w:ins w:id="550" w:author="Raphael Malyankar" w:date="2024-08-25T01:25:00Z" w16du:dateUtc="2024-08-25T08:25:00Z"/>
                <w:lang w:val="en-GB"/>
              </w:rPr>
            </w:pPr>
            <w:ins w:id="551" w:author="Raphael Malyankar" w:date="2024-08-25T01:27:00Z" w16du:dateUtc="2024-08-25T08:27:00Z">
              <w:r w:rsidRPr="00E910BC">
                <w:rPr>
                  <w:lang w:val="en-GB"/>
                </w:rPr>
                <w:t>dataset producer</w:t>
              </w:r>
            </w:ins>
          </w:p>
        </w:tc>
        <w:tc>
          <w:tcPr>
            <w:tcW w:w="0" w:type="auto"/>
          </w:tcPr>
          <w:p w14:paraId="08E75427" w14:textId="015411F4" w:rsidR="00956D1C" w:rsidRPr="00D5245D" w:rsidRDefault="00956D1C" w:rsidP="004E3C8A">
            <w:pPr>
              <w:spacing w:after="120" w:line="240" w:lineRule="auto"/>
              <w:jc w:val="left"/>
              <w:rPr>
                <w:ins w:id="552" w:author="Raphael Malyankar" w:date="2024-08-25T01:25:00Z" w16du:dateUtc="2024-08-25T08:25:00Z"/>
                <w:lang w:val="en-GB"/>
              </w:rPr>
            </w:pPr>
            <w:ins w:id="553" w:author="Raphael Malyankar" w:date="2024-08-25T01:28:00Z" w16du:dateUtc="2024-08-25T08:28:00Z">
              <w:r w:rsidRPr="00E83609">
                <w:rPr>
                  <w:lang w:val="en-GB"/>
                </w:rPr>
                <w:t>Formatting problems with encodings,</w:t>
              </w:r>
            </w:ins>
            <w:ins w:id="554" w:author="Raphael Malyankar" w:date="2024-08-25T17:54:00Z" w16du:dateUtc="2024-08-26T00:54:00Z">
              <w:r>
                <w:rPr>
                  <w:lang w:val="en-GB"/>
                </w:rPr>
                <w:t xml:space="preserve"> </w:t>
              </w:r>
            </w:ins>
            <w:ins w:id="555" w:author="Raphael Malyankar" w:date="2024-08-25T01:28:00Z" w16du:dateUtc="2024-08-25T08:28:00Z">
              <w:r w:rsidRPr="00E83609">
                <w:rPr>
                  <w:lang w:val="en-GB"/>
                </w:rPr>
                <w:t>non-conformant GML, incorrect HDF5 group names, incorrectly formatted attributes (e.g., dates, Booleans, unknowns)</w:t>
              </w:r>
            </w:ins>
          </w:p>
        </w:tc>
      </w:tr>
      <w:tr w:rsidR="004E3C8A" w:rsidRPr="00D5245D" w14:paraId="07910F2B" w14:textId="77777777" w:rsidTr="00956D1C">
        <w:trPr>
          <w:cantSplit/>
          <w:ins w:id="556" w:author="Raphael Malyankar" w:date="2024-08-25T01:25:00Z"/>
        </w:trPr>
        <w:tc>
          <w:tcPr>
            <w:tcW w:w="0" w:type="auto"/>
          </w:tcPr>
          <w:p w14:paraId="24F7F54E" w14:textId="77777777" w:rsidR="00956D1C" w:rsidRPr="00D5245D" w:rsidRDefault="00956D1C" w:rsidP="004E3C8A">
            <w:pPr>
              <w:spacing w:after="120" w:line="240" w:lineRule="auto"/>
              <w:rPr>
                <w:ins w:id="557" w:author="Raphael Malyankar" w:date="2024-08-25T01:25:00Z" w16du:dateUtc="2024-08-25T08:25:00Z"/>
                <w:lang w:val="en-GB"/>
              </w:rPr>
            </w:pPr>
            <w:ins w:id="558" w:author="Raphael Malyankar" w:date="2024-08-25T01:25:00Z" w16du:dateUtc="2024-08-25T08:25:00Z">
              <w:r w:rsidRPr="00D5245D">
                <w:rPr>
                  <w:lang w:val="en-GB"/>
                </w:rPr>
                <w:t>d</w:t>
              </w:r>
            </w:ins>
          </w:p>
        </w:tc>
        <w:tc>
          <w:tcPr>
            <w:tcW w:w="0" w:type="auto"/>
          </w:tcPr>
          <w:p w14:paraId="578A6E8D" w14:textId="33AFB72D" w:rsidR="00956D1C" w:rsidRPr="00D5245D" w:rsidRDefault="008C23C6" w:rsidP="004E3C8A">
            <w:pPr>
              <w:spacing w:after="120" w:line="240" w:lineRule="auto"/>
              <w:jc w:val="left"/>
              <w:rPr>
                <w:ins w:id="559" w:author="Raphael Malyankar" w:date="2024-08-25T01:25:00Z" w16du:dateUtc="2024-08-25T08:25:00Z"/>
                <w:lang w:val="en-GB"/>
              </w:rPr>
            </w:pPr>
            <w:ins w:id="560" w:author="Raphael Malyankar" w:date="2024-08-25T18:00:00Z" w16du:dateUtc="2024-08-26T01:00:00Z">
              <w:r w:rsidRPr="008C23C6">
                <w:rPr>
                  <w:lang w:val="en-GB"/>
                </w:rPr>
                <w:t>Dataset in isolation</w:t>
              </w:r>
            </w:ins>
          </w:p>
        </w:tc>
        <w:tc>
          <w:tcPr>
            <w:tcW w:w="0" w:type="auto"/>
          </w:tcPr>
          <w:p w14:paraId="52FC087E" w14:textId="3E602F20" w:rsidR="00956D1C" w:rsidRPr="00E910BC" w:rsidRDefault="008C23C6" w:rsidP="004E3C8A">
            <w:pPr>
              <w:spacing w:after="120" w:line="240" w:lineRule="auto"/>
              <w:jc w:val="left"/>
              <w:rPr>
                <w:ins w:id="561" w:author="Raphael Malyankar" w:date="2024-08-25T17:58:00Z" w16du:dateUtc="2024-08-26T00:58:00Z"/>
                <w:lang w:val="en-GB"/>
              </w:rPr>
            </w:pPr>
            <w:ins w:id="562" w:author="Raphael Malyankar" w:date="2024-08-25T18:00:00Z" w16du:dateUtc="2024-08-26T01:00:00Z">
              <w:r w:rsidRPr="008C23C6">
                <w:rPr>
                  <w:lang w:val="en-GB"/>
                </w:rPr>
                <w:t>S-1xx feature catalogue</w:t>
              </w:r>
            </w:ins>
          </w:p>
        </w:tc>
        <w:tc>
          <w:tcPr>
            <w:tcW w:w="0" w:type="auto"/>
          </w:tcPr>
          <w:p w14:paraId="74C0006B" w14:textId="356DDE75" w:rsidR="00956D1C" w:rsidRPr="00D5245D" w:rsidRDefault="00956D1C" w:rsidP="004E3C8A">
            <w:pPr>
              <w:spacing w:after="120" w:line="240" w:lineRule="auto"/>
              <w:jc w:val="left"/>
              <w:rPr>
                <w:ins w:id="563" w:author="Raphael Malyankar" w:date="2024-08-25T01:25:00Z" w16du:dateUtc="2024-08-25T08:25:00Z"/>
                <w:lang w:val="en-GB"/>
              </w:rPr>
            </w:pPr>
            <w:ins w:id="564" w:author="Raphael Malyankar" w:date="2024-08-25T01:27:00Z" w16du:dateUtc="2024-08-25T08:27:00Z">
              <w:r w:rsidRPr="00E910BC">
                <w:rPr>
                  <w:lang w:val="en-GB"/>
                </w:rPr>
                <w:t>dataset producer</w:t>
              </w:r>
            </w:ins>
          </w:p>
        </w:tc>
        <w:tc>
          <w:tcPr>
            <w:tcW w:w="0" w:type="auto"/>
          </w:tcPr>
          <w:p w14:paraId="04DD09FA" w14:textId="5E7FCE46" w:rsidR="00956D1C" w:rsidRPr="00D5245D" w:rsidRDefault="00956D1C" w:rsidP="004E3C8A">
            <w:pPr>
              <w:spacing w:after="120" w:line="240" w:lineRule="auto"/>
              <w:jc w:val="left"/>
              <w:rPr>
                <w:ins w:id="565" w:author="Raphael Malyankar" w:date="2024-08-25T01:25:00Z" w16du:dateUtc="2024-08-25T08:25:00Z"/>
                <w:lang w:val="en-GB"/>
              </w:rPr>
            </w:pPr>
            <w:ins w:id="566" w:author="Raphael Malyankar" w:date="2024-08-25T01:28:00Z" w16du:dateUtc="2024-08-25T08:28:00Z">
              <w:r w:rsidRPr="00E83609">
                <w:rPr>
                  <w:lang w:val="en-GB"/>
                </w:rPr>
                <w:t>Presence of attributes or features not defined in the FC, missing mandatory attributes</w:t>
              </w:r>
            </w:ins>
          </w:p>
        </w:tc>
      </w:tr>
      <w:tr w:rsidR="004E3C8A" w:rsidRPr="00D5245D" w14:paraId="6A5FB11E" w14:textId="77777777" w:rsidTr="00956D1C">
        <w:trPr>
          <w:cantSplit/>
          <w:ins w:id="567" w:author="Raphael Malyankar" w:date="2024-08-25T01:25:00Z"/>
        </w:trPr>
        <w:tc>
          <w:tcPr>
            <w:tcW w:w="0" w:type="auto"/>
          </w:tcPr>
          <w:p w14:paraId="26908A5A" w14:textId="77777777" w:rsidR="00956D1C" w:rsidRPr="00D5245D" w:rsidRDefault="00956D1C" w:rsidP="004E3C8A">
            <w:pPr>
              <w:spacing w:after="120" w:line="240" w:lineRule="auto"/>
              <w:rPr>
                <w:ins w:id="568" w:author="Raphael Malyankar" w:date="2024-08-25T01:25:00Z" w16du:dateUtc="2024-08-25T08:25:00Z"/>
                <w:lang w:val="en-GB"/>
              </w:rPr>
            </w:pPr>
            <w:ins w:id="569" w:author="Raphael Malyankar" w:date="2024-08-25T01:25:00Z" w16du:dateUtc="2024-08-25T08:25:00Z">
              <w:r w:rsidRPr="00D5245D">
                <w:rPr>
                  <w:lang w:val="en-GB"/>
                </w:rPr>
                <w:t>e</w:t>
              </w:r>
            </w:ins>
          </w:p>
        </w:tc>
        <w:tc>
          <w:tcPr>
            <w:tcW w:w="0" w:type="auto"/>
          </w:tcPr>
          <w:p w14:paraId="12186D4C" w14:textId="319852D2" w:rsidR="00956D1C" w:rsidRPr="00D5245D" w:rsidRDefault="008C23C6" w:rsidP="004E3C8A">
            <w:pPr>
              <w:spacing w:after="120" w:line="240" w:lineRule="auto"/>
              <w:jc w:val="left"/>
              <w:rPr>
                <w:ins w:id="570" w:author="Raphael Malyankar" w:date="2024-08-25T01:25:00Z" w16du:dateUtc="2024-08-25T08:25:00Z"/>
                <w:lang w:val="en-GB"/>
              </w:rPr>
            </w:pPr>
            <w:ins w:id="571" w:author="Raphael Malyankar" w:date="2024-08-25T18:00:00Z" w16du:dateUtc="2024-08-26T01:00:00Z">
              <w:r w:rsidRPr="008C23C6">
                <w:rPr>
                  <w:lang w:val="en-GB"/>
                </w:rPr>
                <w:t>Dataset in isolation</w:t>
              </w:r>
            </w:ins>
          </w:p>
        </w:tc>
        <w:tc>
          <w:tcPr>
            <w:tcW w:w="0" w:type="auto"/>
          </w:tcPr>
          <w:p w14:paraId="5E14E5BF" w14:textId="39E96C30" w:rsidR="00956D1C" w:rsidRPr="00E910BC" w:rsidRDefault="008C23C6" w:rsidP="004E3C8A">
            <w:pPr>
              <w:spacing w:after="120" w:line="240" w:lineRule="auto"/>
              <w:jc w:val="left"/>
              <w:rPr>
                <w:ins w:id="572" w:author="Raphael Malyankar" w:date="2024-08-25T17:58:00Z" w16du:dateUtc="2024-08-26T00:58:00Z"/>
                <w:lang w:val="en-GB"/>
              </w:rPr>
            </w:pPr>
            <w:ins w:id="573" w:author="Raphael Malyankar" w:date="2024-08-25T18:00:00Z" w16du:dateUtc="2024-08-26T01:00:00Z">
              <w:r w:rsidRPr="008C23C6">
                <w:rPr>
                  <w:lang w:val="en-GB"/>
                </w:rPr>
                <w:t>S-1xx DCEG</w:t>
              </w:r>
            </w:ins>
          </w:p>
        </w:tc>
        <w:tc>
          <w:tcPr>
            <w:tcW w:w="0" w:type="auto"/>
          </w:tcPr>
          <w:p w14:paraId="4E25C4D7" w14:textId="29DEA962" w:rsidR="00956D1C" w:rsidRPr="00D5245D" w:rsidRDefault="00956D1C" w:rsidP="004E3C8A">
            <w:pPr>
              <w:spacing w:after="120" w:line="240" w:lineRule="auto"/>
              <w:jc w:val="left"/>
              <w:rPr>
                <w:ins w:id="574" w:author="Raphael Malyankar" w:date="2024-08-25T01:25:00Z" w16du:dateUtc="2024-08-25T08:25:00Z"/>
                <w:lang w:val="en-GB"/>
              </w:rPr>
            </w:pPr>
            <w:ins w:id="575" w:author="Raphael Malyankar" w:date="2024-08-25T01:27:00Z" w16du:dateUtc="2024-08-25T08:27:00Z">
              <w:r w:rsidRPr="00E910BC">
                <w:rPr>
                  <w:lang w:val="en-GB"/>
                </w:rPr>
                <w:t>dataset producer</w:t>
              </w:r>
            </w:ins>
          </w:p>
        </w:tc>
        <w:tc>
          <w:tcPr>
            <w:tcW w:w="0" w:type="auto"/>
          </w:tcPr>
          <w:p w14:paraId="19FD49D8" w14:textId="08272890" w:rsidR="00956D1C" w:rsidRPr="00D5245D" w:rsidRDefault="00956D1C" w:rsidP="004E3C8A">
            <w:pPr>
              <w:spacing w:after="120" w:line="240" w:lineRule="auto"/>
              <w:jc w:val="left"/>
              <w:rPr>
                <w:ins w:id="576" w:author="Raphael Malyankar" w:date="2024-08-25T01:25:00Z" w16du:dateUtc="2024-08-25T08:25:00Z"/>
                <w:lang w:val="en-GB"/>
              </w:rPr>
            </w:pPr>
            <w:ins w:id="577" w:author="Raphael Malyankar" w:date="2024-08-25T01:28:00Z" w16du:dateUtc="2024-08-25T08:28:00Z">
              <w:r w:rsidRPr="00E83609">
                <w:rPr>
                  <w:lang w:val="en-GB"/>
                </w:rPr>
                <w:t>Bad combination of attributes</w:t>
              </w:r>
            </w:ins>
          </w:p>
        </w:tc>
      </w:tr>
      <w:tr w:rsidR="004E3C8A" w:rsidRPr="00D5245D" w14:paraId="10B40A31" w14:textId="77777777" w:rsidTr="00956D1C">
        <w:trPr>
          <w:cantSplit/>
          <w:ins w:id="578" w:author="Raphael Malyankar" w:date="2024-08-25T01:25:00Z"/>
        </w:trPr>
        <w:tc>
          <w:tcPr>
            <w:tcW w:w="0" w:type="auto"/>
          </w:tcPr>
          <w:p w14:paraId="0A2FA433" w14:textId="77777777" w:rsidR="00956D1C" w:rsidRPr="00D5245D" w:rsidRDefault="00956D1C" w:rsidP="004E3C8A">
            <w:pPr>
              <w:spacing w:after="120" w:line="240" w:lineRule="auto"/>
              <w:rPr>
                <w:ins w:id="579" w:author="Raphael Malyankar" w:date="2024-08-25T01:25:00Z" w16du:dateUtc="2024-08-25T08:25:00Z"/>
                <w:lang w:val="en-GB"/>
              </w:rPr>
            </w:pPr>
            <w:ins w:id="580" w:author="Raphael Malyankar" w:date="2024-08-25T01:25:00Z" w16du:dateUtc="2024-08-25T08:25:00Z">
              <w:r w:rsidRPr="00D5245D">
                <w:rPr>
                  <w:lang w:val="en-GB"/>
                </w:rPr>
                <w:t>f</w:t>
              </w:r>
            </w:ins>
          </w:p>
        </w:tc>
        <w:tc>
          <w:tcPr>
            <w:tcW w:w="0" w:type="auto"/>
          </w:tcPr>
          <w:p w14:paraId="60BAF3DE" w14:textId="7F836C43" w:rsidR="00956D1C" w:rsidRPr="00D5245D" w:rsidRDefault="00CE4EAB" w:rsidP="004E3C8A">
            <w:pPr>
              <w:spacing w:after="120" w:line="240" w:lineRule="auto"/>
              <w:jc w:val="left"/>
              <w:rPr>
                <w:ins w:id="581" w:author="Raphael Malyankar" w:date="2024-08-25T01:25:00Z" w16du:dateUtc="2024-08-25T08:25:00Z"/>
                <w:lang w:val="en-GB"/>
              </w:rPr>
            </w:pPr>
            <w:ins w:id="582" w:author="Raphael Malyankar" w:date="2024-08-25T18:21:00Z" w16du:dateUtc="2024-08-26T01:21:00Z">
              <w:r>
                <w:rPr>
                  <w:lang w:val="en-GB"/>
                </w:rPr>
                <w:t>Dataset against o</w:t>
              </w:r>
            </w:ins>
            <w:ins w:id="583" w:author="Raphael Malyankar" w:date="2024-08-25T17:45:00Z" w16du:dateUtc="2024-08-26T00:45:00Z">
              <w:r w:rsidR="00956D1C">
                <w:rPr>
                  <w:lang w:val="en-GB"/>
                </w:rPr>
                <w:t>ther datasets for same product</w:t>
              </w:r>
            </w:ins>
          </w:p>
        </w:tc>
        <w:tc>
          <w:tcPr>
            <w:tcW w:w="0" w:type="auto"/>
          </w:tcPr>
          <w:p w14:paraId="4BB43547" w14:textId="5049010A" w:rsidR="00956D1C" w:rsidRDefault="008C23C6" w:rsidP="004E3C8A">
            <w:pPr>
              <w:spacing w:after="120" w:line="240" w:lineRule="auto"/>
              <w:jc w:val="left"/>
              <w:rPr>
                <w:ins w:id="584" w:author="Raphael Malyankar" w:date="2024-08-25T17:58:00Z" w16du:dateUtc="2024-08-26T00:58:00Z"/>
                <w:lang w:val="en-GB"/>
              </w:rPr>
            </w:pPr>
            <w:ins w:id="585" w:author="Raphael Malyankar" w:date="2024-08-25T18:01:00Z" w16du:dateUtc="2024-08-26T01:01:00Z">
              <w:r>
                <w:rPr>
                  <w:lang w:val="en-GB"/>
                </w:rPr>
                <w:t>S-1xx PS</w:t>
              </w:r>
            </w:ins>
          </w:p>
        </w:tc>
        <w:tc>
          <w:tcPr>
            <w:tcW w:w="0" w:type="auto"/>
          </w:tcPr>
          <w:p w14:paraId="7F2A8674" w14:textId="62BEC5B9" w:rsidR="00956D1C" w:rsidRPr="00D5245D" w:rsidRDefault="00956D1C" w:rsidP="004E3C8A">
            <w:pPr>
              <w:spacing w:after="120" w:line="240" w:lineRule="auto"/>
              <w:jc w:val="left"/>
              <w:rPr>
                <w:ins w:id="586" w:author="Raphael Malyankar" w:date="2024-08-25T01:25:00Z" w16du:dateUtc="2024-08-25T08:25:00Z"/>
                <w:lang w:val="en-GB"/>
              </w:rPr>
            </w:pPr>
            <w:ins w:id="587" w:author="Raphael Malyankar" w:date="2024-08-25T17:54:00Z" w16du:dateUtc="2024-08-26T00:54:00Z">
              <w:r>
                <w:rPr>
                  <w:lang w:val="en-GB"/>
                </w:rPr>
                <w:t>dataset producer, aggrega</w:t>
              </w:r>
            </w:ins>
            <w:ins w:id="588" w:author="Raphael Malyankar" w:date="2024-08-25T17:55:00Z" w16du:dateUtc="2024-08-26T00:55:00Z">
              <w:r>
                <w:rPr>
                  <w:lang w:val="en-GB"/>
                </w:rPr>
                <w:t>tor</w:t>
              </w:r>
            </w:ins>
          </w:p>
        </w:tc>
        <w:tc>
          <w:tcPr>
            <w:tcW w:w="0" w:type="auto"/>
          </w:tcPr>
          <w:p w14:paraId="1D75052E" w14:textId="5DFF4AE0" w:rsidR="00956D1C" w:rsidRPr="00D5245D" w:rsidRDefault="00956D1C" w:rsidP="004E3C8A">
            <w:pPr>
              <w:spacing w:after="120" w:line="240" w:lineRule="auto"/>
              <w:jc w:val="left"/>
              <w:rPr>
                <w:ins w:id="589" w:author="Raphael Malyankar" w:date="2024-08-25T01:25:00Z" w16du:dateUtc="2024-08-25T08:25:00Z"/>
                <w:lang w:val="en-GB"/>
              </w:rPr>
            </w:pPr>
            <w:ins w:id="590" w:author="Raphael Malyankar" w:date="2024-08-25T01:29:00Z" w16du:dateUtc="2024-08-25T08:29:00Z">
              <w:r w:rsidRPr="00E83609">
                <w:rPr>
                  <w:lang w:val="en-GB"/>
                </w:rPr>
                <w:t>Horizontal/vertical datum consistency</w:t>
              </w:r>
            </w:ins>
            <w:ins w:id="591" w:author="Raphael Malyankar" w:date="2024-08-25T18:15:00Z" w16du:dateUtc="2024-08-26T01:15:00Z">
              <w:r w:rsidR="000974BE">
                <w:rPr>
                  <w:lang w:val="en-GB"/>
                </w:rPr>
                <w:t>, excessive overlap</w:t>
              </w:r>
            </w:ins>
          </w:p>
        </w:tc>
      </w:tr>
      <w:tr w:rsidR="004E3C8A" w:rsidRPr="00D5245D" w14:paraId="78336C48" w14:textId="77777777" w:rsidTr="00956D1C">
        <w:trPr>
          <w:cantSplit/>
          <w:ins w:id="592" w:author="Raphael Malyankar" w:date="2024-08-25T01:25:00Z"/>
        </w:trPr>
        <w:tc>
          <w:tcPr>
            <w:tcW w:w="0" w:type="auto"/>
          </w:tcPr>
          <w:p w14:paraId="1E817801" w14:textId="77777777" w:rsidR="00956D1C" w:rsidRPr="00D5245D" w:rsidRDefault="00956D1C" w:rsidP="004E3C8A">
            <w:pPr>
              <w:spacing w:after="120" w:line="240" w:lineRule="auto"/>
              <w:rPr>
                <w:ins w:id="593" w:author="Raphael Malyankar" w:date="2024-08-25T01:25:00Z" w16du:dateUtc="2024-08-25T08:25:00Z"/>
                <w:lang w:val="en-GB"/>
              </w:rPr>
            </w:pPr>
            <w:ins w:id="594" w:author="Raphael Malyankar" w:date="2024-08-25T01:25:00Z" w16du:dateUtc="2024-08-25T08:25:00Z">
              <w:r w:rsidRPr="00D5245D">
                <w:rPr>
                  <w:lang w:val="en-GB"/>
                </w:rPr>
                <w:lastRenderedPageBreak/>
                <w:t>g</w:t>
              </w:r>
            </w:ins>
          </w:p>
        </w:tc>
        <w:tc>
          <w:tcPr>
            <w:tcW w:w="0" w:type="auto"/>
          </w:tcPr>
          <w:p w14:paraId="67E572E3" w14:textId="061217BD" w:rsidR="00956D1C" w:rsidRPr="00D5245D" w:rsidRDefault="00956D1C" w:rsidP="004E3C8A">
            <w:pPr>
              <w:spacing w:after="120" w:line="240" w:lineRule="auto"/>
              <w:jc w:val="left"/>
              <w:rPr>
                <w:ins w:id="595" w:author="Raphael Malyankar" w:date="2024-08-25T01:25:00Z" w16du:dateUtc="2024-08-25T08:25:00Z"/>
                <w:lang w:val="en-GB"/>
              </w:rPr>
            </w:pPr>
            <w:ins w:id="596" w:author="Raphael Malyankar" w:date="2024-08-25T17:46:00Z" w16du:dateUtc="2024-08-26T00:46:00Z">
              <w:r>
                <w:rPr>
                  <w:lang w:val="en-GB"/>
                </w:rPr>
                <w:t>Datasets for different product</w:t>
              </w:r>
            </w:ins>
            <w:ins w:id="597" w:author="Raphael Malyankar" w:date="2024-08-25T18:21:00Z" w16du:dateUtc="2024-08-26T01:21:00Z">
              <w:r w:rsidR="00CE4EAB">
                <w:rPr>
                  <w:lang w:val="en-GB"/>
                </w:rPr>
                <w:t>s</w:t>
              </w:r>
            </w:ins>
          </w:p>
        </w:tc>
        <w:tc>
          <w:tcPr>
            <w:tcW w:w="0" w:type="auto"/>
          </w:tcPr>
          <w:p w14:paraId="7918D925" w14:textId="01DEB5C6" w:rsidR="00956D1C" w:rsidRDefault="008C23C6" w:rsidP="004E3C8A">
            <w:pPr>
              <w:spacing w:after="120" w:line="240" w:lineRule="auto"/>
              <w:jc w:val="left"/>
              <w:rPr>
                <w:ins w:id="598" w:author="Raphael Malyankar" w:date="2024-08-25T17:58:00Z" w16du:dateUtc="2024-08-26T00:58:00Z"/>
                <w:lang w:val="en-GB"/>
              </w:rPr>
            </w:pPr>
            <w:ins w:id="599" w:author="Raphael Malyankar" w:date="2024-08-25T18:01:00Z" w16du:dateUtc="2024-08-26T01:01:00Z">
              <w:r>
                <w:rPr>
                  <w:lang w:val="en-GB"/>
                </w:rPr>
                <w:t>S-98</w:t>
              </w:r>
            </w:ins>
          </w:p>
        </w:tc>
        <w:tc>
          <w:tcPr>
            <w:tcW w:w="0" w:type="auto"/>
          </w:tcPr>
          <w:p w14:paraId="687554F7" w14:textId="5B6CD449" w:rsidR="00956D1C" w:rsidRPr="00D5245D" w:rsidRDefault="00956D1C" w:rsidP="004E3C8A">
            <w:pPr>
              <w:spacing w:after="120" w:line="240" w:lineRule="auto"/>
              <w:jc w:val="left"/>
              <w:rPr>
                <w:ins w:id="600" w:author="Raphael Malyankar" w:date="2024-08-25T01:25:00Z" w16du:dateUtc="2024-08-25T08:25:00Z"/>
                <w:lang w:val="en-GB"/>
              </w:rPr>
            </w:pPr>
            <w:ins w:id="601" w:author="Raphael Malyankar" w:date="2024-08-25T17:55:00Z" w16du:dateUtc="2024-08-26T00:55:00Z">
              <w:r>
                <w:rPr>
                  <w:lang w:val="en-GB"/>
                </w:rPr>
                <w:t>dataset producer, aggregator, application</w:t>
              </w:r>
            </w:ins>
          </w:p>
        </w:tc>
        <w:tc>
          <w:tcPr>
            <w:tcW w:w="0" w:type="auto"/>
          </w:tcPr>
          <w:p w14:paraId="78497426" w14:textId="24AC4273" w:rsidR="00956D1C" w:rsidRPr="00D5245D" w:rsidRDefault="00956D1C" w:rsidP="004E3C8A">
            <w:pPr>
              <w:spacing w:after="120" w:line="240" w:lineRule="auto"/>
              <w:jc w:val="left"/>
              <w:rPr>
                <w:ins w:id="602" w:author="Raphael Malyankar" w:date="2024-08-25T01:25:00Z" w16du:dateUtc="2024-08-25T08:25:00Z"/>
                <w:lang w:val="en-GB"/>
              </w:rPr>
            </w:pPr>
            <w:ins w:id="603" w:author="Raphael Malyankar" w:date="2024-08-25T01:29:00Z" w16du:dateUtc="2024-08-25T08:29:00Z">
              <w:r w:rsidRPr="00E83609">
                <w:rPr>
                  <w:lang w:val="en-GB"/>
                </w:rPr>
                <w:t>Vertical datum compatibility between S-101, S-102, S-104 and S-129</w:t>
              </w:r>
            </w:ins>
            <w:ins w:id="604" w:author="Raphael Malyankar" w:date="2024-08-25T17:53:00Z" w16du:dateUtc="2024-08-26T00:53:00Z">
              <w:r>
                <w:rPr>
                  <w:lang w:val="en-GB"/>
                </w:rPr>
                <w:t xml:space="preserve">; </w:t>
              </w:r>
            </w:ins>
            <w:ins w:id="605" w:author="Raphael Malyankar" w:date="2024-08-25T01:29:00Z" w16du:dateUtc="2024-08-25T08:29:00Z">
              <w:r w:rsidRPr="00E83609">
                <w:rPr>
                  <w:lang w:val="en-GB"/>
                </w:rPr>
                <w:t>ENC land area features partially of wholly obscured by S-102 data</w:t>
              </w:r>
            </w:ins>
          </w:p>
        </w:tc>
      </w:tr>
      <w:tr w:rsidR="004E3C8A" w:rsidRPr="00D5245D" w14:paraId="2375DD50" w14:textId="77777777" w:rsidTr="00956D1C">
        <w:trPr>
          <w:cantSplit/>
          <w:ins w:id="606" w:author="Raphael Malyankar" w:date="2024-08-25T01:25:00Z"/>
        </w:trPr>
        <w:tc>
          <w:tcPr>
            <w:tcW w:w="0" w:type="auto"/>
          </w:tcPr>
          <w:p w14:paraId="6E9F878A" w14:textId="77777777" w:rsidR="00956D1C" w:rsidRPr="00D5245D" w:rsidRDefault="00956D1C" w:rsidP="004E3C8A">
            <w:pPr>
              <w:spacing w:after="120" w:line="240" w:lineRule="auto"/>
              <w:rPr>
                <w:ins w:id="607" w:author="Raphael Malyankar" w:date="2024-08-25T01:25:00Z" w16du:dateUtc="2024-08-25T08:25:00Z"/>
                <w:lang w:val="en-GB"/>
              </w:rPr>
            </w:pPr>
            <w:ins w:id="608" w:author="Raphael Malyankar" w:date="2024-08-25T01:25:00Z" w16du:dateUtc="2024-08-25T08:25:00Z">
              <w:r w:rsidRPr="00D5245D">
                <w:rPr>
                  <w:lang w:val="en-GB"/>
                </w:rPr>
                <w:t>h</w:t>
              </w:r>
            </w:ins>
          </w:p>
        </w:tc>
        <w:tc>
          <w:tcPr>
            <w:tcW w:w="0" w:type="auto"/>
          </w:tcPr>
          <w:p w14:paraId="791FA57A" w14:textId="37287FCD" w:rsidR="000974BE" w:rsidRPr="00D5245D" w:rsidRDefault="00AF15D7" w:rsidP="004E3C8A">
            <w:pPr>
              <w:spacing w:after="120" w:line="240" w:lineRule="auto"/>
              <w:jc w:val="left"/>
              <w:rPr>
                <w:ins w:id="609" w:author="Raphael Malyankar" w:date="2024-08-25T01:25:00Z" w16du:dateUtc="2024-08-25T08:25:00Z"/>
                <w:lang w:val="en-GB"/>
              </w:rPr>
            </w:pPr>
            <w:ins w:id="610" w:author="Raphael Malyankar" w:date="2024-08-25T18:19:00Z" w16du:dateUtc="2024-08-26T01:19:00Z">
              <w:r>
                <w:rPr>
                  <w:lang w:val="en-GB"/>
                </w:rPr>
                <w:t>Exchange catalogue</w:t>
              </w:r>
            </w:ins>
            <w:ins w:id="611" w:author="Raphael Malyankar" w:date="2024-08-25T18:02:00Z" w16du:dateUtc="2024-08-26T01:02:00Z">
              <w:r w:rsidR="008C23C6">
                <w:rPr>
                  <w:lang w:val="en-GB"/>
                </w:rPr>
                <w:t xml:space="preserve">, </w:t>
              </w:r>
            </w:ins>
            <w:ins w:id="612" w:author="Raphael Malyankar" w:date="2024-08-25T18:13:00Z" w16du:dateUtc="2024-08-26T01:13:00Z">
              <w:r w:rsidR="000974BE">
                <w:rPr>
                  <w:lang w:val="en-GB"/>
                </w:rPr>
                <w:t xml:space="preserve">exchange set structure, </w:t>
              </w:r>
            </w:ins>
            <w:ins w:id="613" w:author="Raphael Malyankar" w:date="2024-08-25T18:02:00Z" w16du:dateUtc="2024-08-26T01:02:00Z">
              <w:r w:rsidR="008C23C6">
                <w:rPr>
                  <w:lang w:val="en-GB"/>
                </w:rPr>
                <w:t>s</w:t>
              </w:r>
            </w:ins>
            <w:ins w:id="614" w:author="Raphael Malyankar" w:date="2024-08-25T17:46:00Z" w16du:dateUtc="2024-08-26T00:46:00Z">
              <w:r w:rsidR="00956D1C">
                <w:rPr>
                  <w:lang w:val="en-GB"/>
                </w:rPr>
                <w:t>ignatures</w:t>
              </w:r>
            </w:ins>
          </w:p>
        </w:tc>
        <w:tc>
          <w:tcPr>
            <w:tcW w:w="0" w:type="auto"/>
          </w:tcPr>
          <w:p w14:paraId="04E80F84" w14:textId="6BB54C83" w:rsidR="00956D1C" w:rsidRDefault="008C23C6" w:rsidP="004E3C8A">
            <w:pPr>
              <w:spacing w:after="120" w:line="240" w:lineRule="auto"/>
              <w:jc w:val="left"/>
              <w:rPr>
                <w:ins w:id="615" w:author="Raphael Malyankar" w:date="2024-08-25T17:58:00Z" w16du:dateUtc="2024-08-26T00:58:00Z"/>
                <w:lang w:val="en-GB"/>
              </w:rPr>
            </w:pPr>
            <w:ins w:id="616" w:author="Raphael Malyankar" w:date="2024-08-25T18:01:00Z" w16du:dateUtc="2024-08-26T01:01:00Z">
              <w:r>
                <w:rPr>
                  <w:lang w:val="en-GB"/>
                </w:rPr>
                <w:t>S-100 Part 17, S-100 Part 15</w:t>
              </w:r>
            </w:ins>
          </w:p>
        </w:tc>
        <w:tc>
          <w:tcPr>
            <w:tcW w:w="0" w:type="auto"/>
          </w:tcPr>
          <w:p w14:paraId="4E1C2C56" w14:textId="494F5E78" w:rsidR="00956D1C" w:rsidRPr="00D5245D" w:rsidRDefault="00956D1C" w:rsidP="004E3C8A">
            <w:pPr>
              <w:spacing w:after="120" w:line="240" w:lineRule="auto"/>
              <w:jc w:val="left"/>
              <w:rPr>
                <w:ins w:id="617" w:author="Raphael Malyankar" w:date="2024-08-25T01:25:00Z" w16du:dateUtc="2024-08-25T08:25:00Z"/>
                <w:lang w:val="en-GB"/>
              </w:rPr>
            </w:pPr>
            <w:ins w:id="618" w:author="Raphael Malyankar" w:date="2024-08-25T17:55:00Z" w16du:dateUtc="2024-08-26T00:55:00Z">
              <w:r>
                <w:rPr>
                  <w:lang w:val="en-GB"/>
                </w:rPr>
                <w:t>dataset producer, aggregator, application</w:t>
              </w:r>
            </w:ins>
          </w:p>
        </w:tc>
        <w:tc>
          <w:tcPr>
            <w:tcW w:w="0" w:type="auto"/>
          </w:tcPr>
          <w:p w14:paraId="29DDB231" w14:textId="7241B048" w:rsidR="00956D1C" w:rsidRPr="00D5245D" w:rsidRDefault="00956D1C" w:rsidP="004E3C8A">
            <w:pPr>
              <w:spacing w:after="120" w:line="240" w:lineRule="auto"/>
              <w:jc w:val="left"/>
              <w:rPr>
                <w:ins w:id="619" w:author="Raphael Malyankar" w:date="2024-08-25T01:25:00Z" w16du:dateUtc="2024-08-25T08:25:00Z"/>
                <w:lang w:val="en-GB"/>
              </w:rPr>
            </w:pPr>
            <w:ins w:id="620" w:author="Raphael Malyankar" w:date="2024-08-25T01:29:00Z" w16du:dateUtc="2024-08-25T08:29:00Z">
              <w:r w:rsidRPr="00E83609">
                <w:rPr>
                  <w:lang w:val="en-GB"/>
                </w:rPr>
                <w:t xml:space="preserve">Bad digital signatures, extent of dataset does not match </w:t>
              </w:r>
            </w:ins>
            <w:ins w:id="621" w:author="Raphael Malyankar" w:date="2024-08-25T18:20:00Z" w16du:dateUtc="2024-08-26T01:20:00Z">
              <w:r w:rsidR="00CE4EAB">
                <w:rPr>
                  <w:lang w:val="en-GB"/>
                </w:rPr>
                <w:t>bounding box or data coverage</w:t>
              </w:r>
            </w:ins>
            <w:ins w:id="622" w:author="Raphael Malyankar" w:date="2024-08-25T01:29:00Z" w16du:dateUtc="2024-08-25T08:29:00Z">
              <w:r w:rsidRPr="00E83609">
                <w:rPr>
                  <w:lang w:val="en-GB"/>
                </w:rPr>
                <w:t xml:space="preserve"> in exchange catalogue discovery metadata, incorrect encoding or mismatch of producer code</w:t>
              </w:r>
            </w:ins>
            <w:ins w:id="623" w:author="Raphael Malyankar" w:date="2024-08-25T18:16:00Z" w16du:dateUtc="2024-08-26T01:16:00Z">
              <w:r w:rsidR="000974BE">
                <w:rPr>
                  <w:lang w:val="en-GB"/>
                </w:rPr>
                <w:t xml:space="preserve">, missing support files, </w:t>
              </w:r>
            </w:ins>
            <w:ins w:id="624" w:author="Raphael Malyankar" w:date="2024-08-25T18:17:00Z" w16du:dateUtc="2024-08-26T01:17:00Z">
              <w:r w:rsidR="000974BE">
                <w:rPr>
                  <w:lang w:val="en-GB"/>
                </w:rPr>
                <w:t>mis-located file</w:t>
              </w:r>
            </w:ins>
            <w:ins w:id="625" w:author="Raphael Malyankar" w:date="2024-08-25T18:16:00Z" w16du:dateUtc="2024-08-26T01:16:00Z">
              <w:r w:rsidR="000974BE">
                <w:rPr>
                  <w:lang w:val="en-GB"/>
                </w:rPr>
                <w:t>s in exchange set</w:t>
              </w:r>
            </w:ins>
          </w:p>
        </w:tc>
      </w:tr>
      <w:tr w:rsidR="004E3C8A" w:rsidRPr="00D5245D" w14:paraId="04F64D46" w14:textId="77777777" w:rsidTr="00956D1C">
        <w:trPr>
          <w:cantSplit/>
          <w:ins w:id="626" w:author="Raphael Malyankar" w:date="2024-08-25T01:25:00Z"/>
        </w:trPr>
        <w:tc>
          <w:tcPr>
            <w:tcW w:w="0" w:type="auto"/>
          </w:tcPr>
          <w:p w14:paraId="44EC516C" w14:textId="77777777" w:rsidR="00956D1C" w:rsidRPr="00D5245D" w:rsidRDefault="00956D1C" w:rsidP="004E3C8A">
            <w:pPr>
              <w:spacing w:after="120" w:line="240" w:lineRule="auto"/>
              <w:rPr>
                <w:ins w:id="627" w:author="Raphael Malyankar" w:date="2024-08-25T01:25:00Z" w16du:dateUtc="2024-08-25T08:25:00Z"/>
                <w:lang w:val="en-GB"/>
              </w:rPr>
            </w:pPr>
            <w:ins w:id="628" w:author="Raphael Malyankar" w:date="2024-08-25T01:25:00Z" w16du:dateUtc="2024-08-25T08:25:00Z">
              <w:r w:rsidRPr="00D5245D">
                <w:rPr>
                  <w:lang w:val="en-GB"/>
                </w:rPr>
                <w:t>i</w:t>
              </w:r>
            </w:ins>
          </w:p>
        </w:tc>
        <w:tc>
          <w:tcPr>
            <w:tcW w:w="0" w:type="auto"/>
          </w:tcPr>
          <w:p w14:paraId="38FC6E5B" w14:textId="6A1F74AD" w:rsidR="00956D1C" w:rsidRPr="00D5245D" w:rsidRDefault="00956D1C" w:rsidP="004E3C8A">
            <w:pPr>
              <w:spacing w:after="120" w:line="240" w:lineRule="auto"/>
              <w:jc w:val="left"/>
              <w:rPr>
                <w:ins w:id="629" w:author="Raphael Malyankar" w:date="2024-08-25T01:25:00Z" w16du:dateUtc="2024-08-25T08:25:00Z"/>
                <w:lang w:val="en-GB"/>
              </w:rPr>
            </w:pPr>
            <w:ins w:id="630" w:author="Raphael Malyankar" w:date="2024-08-25T17:47:00Z" w16du:dateUtc="2024-08-26T00:47:00Z">
              <w:r>
                <w:rPr>
                  <w:lang w:val="en-GB"/>
                </w:rPr>
                <w:t>Corresponding S-128 dataset</w:t>
              </w:r>
            </w:ins>
          </w:p>
        </w:tc>
        <w:tc>
          <w:tcPr>
            <w:tcW w:w="0" w:type="auto"/>
          </w:tcPr>
          <w:p w14:paraId="2921C4BA" w14:textId="758C5AF2" w:rsidR="00956D1C" w:rsidRDefault="008C23C6" w:rsidP="004E3C8A">
            <w:pPr>
              <w:spacing w:after="120" w:line="240" w:lineRule="auto"/>
              <w:jc w:val="left"/>
              <w:rPr>
                <w:ins w:id="631" w:author="Raphael Malyankar" w:date="2024-08-25T17:58:00Z" w16du:dateUtc="2024-08-26T00:58:00Z"/>
                <w:lang w:val="en-GB"/>
              </w:rPr>
            </w:pPr>
            <w:ins w:id="632" w:author="Raphael Malyankar" w:date="2024-08-25T18:01:00Z" w16du:dateUtc="2024-08-26T01:01:00Z">
              <w:r>
                <w:rPr>
                  <w:lang w:val="en-GB"/>
                </w:rPr>
                <w:t>S-128</w:t>
              </w:r>
            </w:ins>
          </w:p>
        </w:tc>
        <w:tc>
          <w:tcPr>
            <w:tcW w:w="0" w:type="auto"/>
          </w:tcPr>
          <w:p w14:paraId="472275E5" w14:textId="55A80056" w:rsidR="00956D1C" w:rsidRPr="00D5245D" w:rsidRDefault="00956D1C" w:rsidP="004E3C8A">
            <w:pPr>
              <w:spacing w:after="120" w:line="240" w:lineRule="auto"/>
              <w:jc w:val="left"/>
              <w:rPr>
                <w:ins w:id="633" w:author="Raphael Malyankar" w:date="2024-08-25T01:25:00Z" w16du:dateUtc="2024-08-25T08:25:00Z"/>
                <w:lang w:val="en-GB"/>
              </w:rPr>
            </w:pPr>
            <w:ins w:id="634" w:author="Raphael Malyankar" w:date="2024-08-25T17:56:00Z" w16du:dateUtc="2024-08-26T00:56:00Z">
              <w:r>
                <w:rPr>
                  <w:lang w:val="en-GB"/>
                </w:rPr>
                <w:t>distributor, aggregator, producer of CNP dataset</w:t>
              </w:r>
            </w:ins>
          </w:p>
        </w:tc>
        <w:tc>
          <w:tcPr>
            <w:tcW w:w="0" w:type="auto"/>
          </w:tcPr>
          <w:p w14:paraId="1011AE0F" w14:textId="35571AF5" w:rsidR="00956D1C" w:rsidRPr="00D5245D" w:rsidRDefault="00956D1C" w:rsidP="004E3C8A">
            <w:pPr>
              <w:spacing w:after="120" w:line="240" w:lineRule="auto"/>
              <w:jc w:val="left"/>
              <w:rPr>
                <w:ins w:id="635" w:author="Raphael Malyankar" w:date="2024-08-25T01:25:00Z" w16du:dateUtc="2024-08-25T08:25:00Z"/>
                <w:lang w:val="en-GB"/>
              </w:rPr>
            </w:pPr>
            <w:ins w:id="636" w:author="Raphael Malyankar" w:date="2024-08-25T01:29:00Z" w16du:dateUtc="2024-08-25T08:29:00Z">
              <w:r w:rsidRPr="00E83609">
                <w:rPr>
                  <w:lang w:val="en-GB"/>
                </w:rPr>
                <w:t>Mismatch of coverage or dataset name.</w:t>
              </w:r>
            </w:ins>
          </w:p>
        </w:tc>
      </w:tr>
    </w:tbl>
    <w:p w14:paraId="680D69C9" w14:textId="77777777" w:rsidR="00E910BC" w:rsidRPr="00682C47" w:rsidRDefault="00E910BC" w:rsidP="00682C47">
      <w:pPr>
        <w:tabs>
          <w:tab w:val="left" w:pos="1701"/>
        </w:tabs>
        <w:spacing w:line="240" w:lineRule="auto"/>
        <w:rPr>
          <w:lang w:val="en-GB"/>
        </w:rPr>
      </w:pPr>
    </w:p>
    <w:p w14:paraId="192042B5" w14:textId="40B51F02" w:rsidR="00861E96" w:rsidRDefault="00861E96" w:rsidP="00611211">
      <w:pPr>
        <w:pStyle w:val="Heading1"/>
        <w:rPr>
          <w:lang w:val="en-GB"/>
        </w:rPr>
      </w:pPr>
      <w:bookmarkStart w:id="637" w:name="_Toc183631311"/>
      <w:r>
        <w:rPr>
          <w:lang w:val="en-GB"/>
        </w:rPr>
        <w:t xml:space="preserve">Check </w:t>
      </w:r>
      <w:r w:rsidR="000C0A8B">
        <w:rPr>
          <w:lang w:val="en-GB"/>
        </w:rPr>
        <w:t xml:space="preserve">Application </w:t>
      </w:r>
      <w:r>
        <w:rPr>
          <w:lang w:val="en-GB"/>
        </w:rPr>
        <w:t>Sequence</w:t>
      </w:r>
      <w:bookmarkEnd w:id="637"/>
    </w:p>
    <w:p w14:paraId="4F930A01" w14:textId="51074BD7" w:rsidR="00861E96" w:rsidRDefault="000C0A8B" w:rsidP="00AB1767">
      <w:pPr>
        <w:tabs>
          <w:tab w:val="left" w:pos="1701"/>
        </w:tabs>
        <w:spacing w:after="120" w:line="240" w:lineRule="auto"/>
        <w:rPr>
          <w:lang w:val="en-GB"/>
        </w:rPr>
      </w:pPr>
      <w:r>
        <w:rPr>
          <w:lang w:val="en-GB"/>
        </w:rPr>
        <w:t>A dataset is validated using generic checks derived from S-100, product-specific checks derived from the relevant Product Specification, and interoperability checks derived from the interoperability specification S-98. Further, after datasets which pass validation are packaged into exchange sets, the structure of the exchange sets</w:t>
      </w:r>
      <w:r w:rsidR="00CC39F8">
        <w:rPr>
          <w:lang w:val="en-GB"/>
        </w:rPr>
        <w:t xml:space="preserve">, accompanying </w:t>
      </w:r>
      <w:r>
        <w:rPr>
          <w:lang w:val="en-GB"/>
        </w:rPr>
        <w:t>metadata</w:t>
      </w:r>
      <w:r w:rsidR="00CC39F8">
        <w:rPr>
          <w:lang w:val="en-GB"/>
        </w:rPr>
        <w:t>, and signatures</w:t>
      </w:r>
      <w:r>
        <w:rPr>
          <w:lang w:val="en-GB"/>
        </w:rPr>
        <w:t xml:space="preserve"> must also be validated. </w:t>
      </w:r>
      <w:commentRangeStart w:id="638"/>
      <w:r>
        <w:rPr>
          <w:lang w:val="en-GB"/>
        </w:rPr>
        <w:t>The following sequence of validation checks is therefore suggested</w:t>
      </w:r>
      <w:commentRangeEnd w:id="638"/>
      <w:r w:rsidR="00750522">
        <w:rPr>
          <w:rStyle w:val="CommentReference"/>
        </w:rPr>
        <w:commentReference w:id="638"/>
      </w:r>
      <w:r>
        <w:rPr>
          <w:lang w:val="en-GB"/>
        </w:rPr>
        <w:t>:</w:t>
      </w:r>
    </w:p>
    <w:p w14:paraId="03C9E3F0" w14:textId="49DECD07" w:rsidR="001B5F6E" w:rsidRDefault="001B5F6E" w:rsidP="001B5F6E">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6</w:t>
      </w:r>
      <w:r w:rsidR="00797CEF">
        <w:fldChar w:fldCharType="end"/>
      </w:r>
      <w:r w:rsidR="005E4059">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w:t>
      </w:r>
      <w:r w:rsidR="00750522">
        <w:t>Suggested</w:t>
      </w:r>
      <w:r>
        <w:t xml:space="preserve"> application order of validation checks</w:t>
      </w:r>
    </w:p>
    <w:tbl>
      <w:tblPr>
        <w:tblStyle w:val="TableGrid"/>
        <w:tblW w:w="5000" w:type="pct"/>
        <w:tblLook w:val="04A0" w:firstRow="1" w:lastRow="0" w:firstColumn="1" w:lastColumn="0" w:noHBand="0" w:noVBand="1"/>
      </w:tblPr>
      <w:tblGrid>
        <w:gridCol w:w="924"/>
        <w:gridCol w:w="4095"/>
        <w:gridCol w:w="1599"/>
        <w:gridCol w:w="2398"/>
      </w:tblGrid>
      <w:tr w:rsidR="00336B36" w:rsidRPr="001B5F6E" w14:paraId="4DC82CC9" w14:textId="4A5E1D16" w:rsidTr="00E401E3">
        <w:trPr>
          <w:cantSplit/>
          <w:tblHeader/>
        </w:trPr>
        <w:tc>
          <w:tcPr>
            <w:tcW w:w="512" w:type="pct"/>
            <w:shd w:val="clear" w:color="auto" w:fill="D9D9D9" w:themeFill="background1" w:themeFillShade="D9"/>
          </w:tcPr>
          <w:p w14:paraId="0EF7FBAE" w14:textId="77777777" w:rsidR="00336B36" w:rsidRPr="00E401E3" w:rsidRDefault="00336B36" w:rsidP="005E4059">
            <w:pPr>
              <w:spacing w:after="120" w:line="240" w:lineRule="auto"/>
              <w:rPr>
                <w:b/>
                <w:bCs/>
                <w:lang w:val="en-GB"/>
              </w:rPr>
            </w:pPr>
            <w:r w:rsidRPr="00E401E3">
              <w:rPr>
                <w:b/>
                <w:bCs/>
                <w:lang w:val="en-GB"/>
              </w:rPr>
              <w:t>Order</w:t>
            </w:r>
          </w:p>
        </w:tc>
        <w:tc>
          <w:tcPr>
            <w:tcW w:w="2271" w:type="pct"/>
            <w:shd w:val="clear" w:color="auto" w:fill="D9D9D9" w:themeFill="background1" w:themeFillShade="D9"/>
          </w:tcPr>
          <w:p w14:paraId="5A7EEC05" w14:textId="77777777" w:rsidR="00336B36" w:rsidRPr="00E401E3" w:rsidRDefault="00336B36" w:rsidP="005E4059">
            <w:pPr>
              <w:spacing w:after="120" w:line="240" w:lineRule="auto"/>
              <w:rPr>
                <w:b/>
                <w:bCs/>
                <w:lang w:val="en-GB"/>
              </w:rPr>
            </w:pPr>
            <w:r w:rsidRPr="00E401E3">
              <w:rPr>
                <w:b/>
                <w:bCs/>
                <w:lang w:val="en-GB"/>
              </w:rPr>
              <w:t>Check Collection</w:t>
            </w:r>
          </w:p>
        </w:tc>
        <w:tc>
          <w:tcPr>
            <w:tcW w:w="887" w:type="pct"/>
            <w:shd w:val="clear" w:color="auto" w:fill="D9D9D9" w:themeFill="background1" w:themeFillShade="D9"/>
          </w:tcPr>
          <w:p w14:paraId="5231634B" w14:textId="59081E92" w:rsidR="00336B36" w:rsidRPr="00E401E3" w:rsidRDefault="00336B36" w:rsidP="005E4059">
            <w:pPr>
              <w:spacing w:after="120" w:line="240" w:lineRule="auto"/>
              <w:rPr>
                <w:b/>
                <w:bCs/>
                <w:lang w:val="en-GB"/>
              </w:rPr>
            </w:pPr>
            <w:r w:rsidRPr="00E401E3">
              <w:rPr>
                <w:b/>
                <w:bCs/>
                <w:lang w:val="en-GB"/>
              </w:rPr>
              <w:t>Defined in</w:t>
            </w:r>
          </w:p>
        </w:tc>
        <w:tc>
          <w:tcPr>
            <w:tcW w:w="1330" w:type="pct"/>
            <w:shd w:val="clear" w:color="auto" w:fill="D9D9D9" w:themeFill="background1" w:themeFillShade="D9"/>
          </w:tcPr>
          <w:p w14:paraId="4BBB082A" w14:textId="2789B09D" w:rsidR="00336B36" w:rsidRPr="00E401E3" w:rsidRDefault="00336B36" w:rsidP="005E4059">
            <w:pPr>
              <w:spacing w:after="120" w:line="240" w:lineRule="auto"/>
              <w:rPr>
                <w:b/>
                <w:bCs/>
                <w:lang w:val="en-GB"/>
              </w:rPr>
            </w:pPr>
            <w:r w:rsidRPr="00E401E3">
              <w:rPr>
                <w:b/>
                <w:bCs/>
                <w:lang w:val="en-GB"/>
              </w:rPr>
              <w:t>Apply to</w:t>
            </w:r>
          </w:p>
        </w:tc>
      </w:tr>
      <w:tr w:rsidR="00336B36" w:rsidRPr="001B5F6E" w14:paraId="6D8C463B" w14:textId="591504B2" w:rsidTr="00336B36">
        <w:tc>
          <w:tcPr>
            <w:tcW w:w="512" w:type="pct"/>
          </w:tcPr>
          <w:p w14:paraId="136AF204" w14:textId="77777777" w:rsidR="00336B36" w:rsidRPr="001B5F6E" w:rsidRDefault="00336B36" w:rsidP="005E4059">
            <w:pPr>
              <w:spacing w:after="120" w:line="240" w:lineRule="auto"/>
              <w:rPr>
                <w:lang w:val="en-GB"/>
              </w:rPr>
            </w:pPr>
            <w:r w:rsidRPr="001B5F6E">
              <w:rPr>
                <w:lang w:val="en-GB"/>
              </w:rPr>
              <w:t>1</w:t>
            </w:r>
          </w:p>
        </w:tc>
        <w:tc>
          <w:tcPr>
            <w:tcW w:w="2271" w:type="pct"/>
          </w:tcPr>
          <w:p w14:paraId="08D33283" w14:textId="77777777" w:rsidR="00336B36" w:rsidRPr="001B5F6E" w:rsidRDefault="00336B36" w:rsidP="005E4059">
            <w:pPr>
              <w:spacing w:after="120" w:line="240" w:lineRule="auto"/>
              <w:jc w:val="left"/>
              <w:rPr>
                <w:lang w:val="en-GB"/>
              </w:rPr>
            </w:pPr>
            <w:r w:rsidRPr="001B5F6E">
              <w:rPr>
                <w:lang w:val="en-GB"/>
              </w:rPr>
              <w:t>S-100 generic checks for datasets</w:t>
            </w:r>
          </w:p>
        </w:tc>
        <w:tc>
          <w:tcPr>
            <w:tcW w:w="887" w:type="pct"/>
          </w:tcPr>
          <w:p w14:paraId="294581C4" w14:textId="77777777" w:rsidR="00336B36" w:rsidRPr="001B5F6E" w:rsidRDefault="00336B36" w:rsidP="005E4059">
            <w:pPr>
              <w:spacing w:after="120" w:line="240" w:lineRule="auto"/>
              <w:rPr>
                <w:lang w:val="en-GB"/>
              </w:rPr>
            </w:pPr>
            <w:r w:rsidRPr="001B5F6E">
              <w:rPr>
                <w:lang w:val="en-GB"/>
              </w:rPr>
              <w:t>S-158:100</w:t>
            </w:r>
          </w:p>
        </w:tc>
        <w:tc>
          <w:tcPr>
            <w:tcW w:w="1330" w:type="pct"/>
          </w:tcPr>
          <w:p w14:paraId="6A8FFC31" w14:textId="34B0334B" w:rsidR="00336B36" w:rsidRPr="001B5F6E" w:rsidRDefault="00336B36" w:rsidP="005E4059">
            <w:pPr>
              <w:spacing w:after="120" w:line="240" w:lineRule="auto"/>
              <w:jc w:val="left"/>
              <w:rPr>
                <w:lang w:val="en-GB"/>
              </w:rPr>
            </w:pPr>
            <w:r w:rsidRPr="001B5F6E">
              <w:rPr>
                <w:lang w:val="en-GB"/>
              </w:rPr>
              <w:t>Dataset</w:t>
            </w:r>
            <w:ins w:id="639" w:author="Raphael Malyankar" w:date="2024-08-25T22:28:00Z" w16du:dateUtc="2024-08-26T05:28:00Z">
              <w:r w:rsidR="005E4059" w:rsidRPr="005E4059">
                <w:rPr>
                  <w:lang w:val="en-GB"/>
                </w:rPr>
                <w:t>, in isolation</w:t>
              </w:r>
            </w:ins>
          </w:p>
        </w:tc>
      </w:tr>
      <w:tr w:rsidR="00336B36" w:rsidRPr="001B5F6E" w14:paraId="1210E465" w14:textId="4832D444" w:rsidTr="00336B36">
        <w:tc>
          <w:tcPr>
            <w:tcW w:w="512" w:type="pct"/>
          </w:tcPr>
          <w:p w14:paraId="396F2BDC" w14:textId="77777777" w:rsidR="00336B36" w:rsidRPr="001B5F6E" w:rsidRDefault="00336B36" w:rsidP="005E4059">
            <w:pPr>
              <w:spacing w:after="120" w:line="240" w:lineRule="auto"/>
              <w:rPr>
                <w:lang w:val="en-GB"/>
              </w:rPr>
            </w:pPr>
            <w:r w:rsidRPr="001B5F6E">
              <w:rPr>
                <w:lang w:val="en-GB"/>
              </w:rPr>
              <w:t>2</w:t>
            </w:r>
          </w:p>
        </w:tc>
        <w:tc>
          <w:tcPr>
            <w:tcW w:w="2271" w:type="pct"/>
          </w:tcPr>
          <w:p w14:paraId="78F27C72" w14:textId="77777777" w:rsidR="00336B36" w:rsidRPr="001B5F6E" w:rsidRDefault="00336B36" w:rsidP="005E4059">
            <w:pPr>
              <w:spacing w:after="120" w:line="240" w:lineRule="auto"/>
              <w:jc w:val="left"/>
              <w:rPr>
                <w:lang w:val="en-GB"/>
              </w:rPr>
            </w:pPr>
            <w:r w:rsidRPr="001B5F6E">
              <w:rPr>
                <w:lang w:val="en-GB"/>
              </w:rPr>
              <w:t>Product-specific checks for datasets</w:t>
            </w:r>
          </w:p>
        </w:tc>
        <w:tc>
          <w:tcPr>
            <w:tcW w:w="887" w:type="pct"/>
          </w:tcPr>
          <w:p w14:paraId="099D2657" w14:textId="77777777" w:rsidR="00336B36" w:rsidRPr="001B5F6E" w:rsidRDefault="00336B36" w:rsidP="005E4059">
            <w:pPr>
              <w:spacing w:after="120" w:line="240" w:lineRule="auto"/>
              <w:rPr>
                <w:lang w:val="en-GB"/>
              </w:rPr>
            </w:pPr>
            <w:r w:rsidRPr="001B5F6E">
              <w:rPr>
                <w:lang w:val="en-GB"/>
              </w:rPr>
              <w:t>S-158:1xx</w:t>
            </w:r>
          </w:p>
        </w:tc>
        <w:tc>
          <w:tcPr>
            <w:tcW w:w="1330" w:type="pct"/>
          </w:tcPr>
          <w:p w14:paraId="6CD49412" w14:textId="600B642A" w:rsidR="00336B36" w:rsidRPr="001B5F6E" w:rsidRDefault="00336B36" w:rsidP="005E4059">
            <w:pPr>
              <w:spacing w:after="120" w:line="240" w:lineRule="auto"/>
              <w:jc w:val="left"/>
              <w:rPr>
                <w:lang w:val="en-GB"/>
              </w:rPr>
            </w:pPr>
            <w:r w:rsidRPr="001B5F6E">
              <w:rPr>
                <w:lang w:val="en-GB"/>
              </w:rPr>
              <w:t>Dataset</w:t>
            </w:r>
            <w:ins w:id="640" w:author="Raphael Malyankar" w:date="2024-08-25T22:28:00Z" w16du:dateUtc="2024-08-26T05:28:00Z">
              <w:r w:rsidR="005E4059" w:rsidRPr="005E4059">
                <w:rPr>
                  <w:lang w:val="en-GB"/>
                </w:rPr>
                <w:t>, in isolation</w:t>
              </w:r>
            </w:ins>
          </w:p>
        </w:tc>
      </w:tr>
      <w:tr w:rsidR="00336B36" w:rsidRPr="001B5F6E" w14:paraId="2C48BC2D" w14:textId="42F53ED0" w:rsidTr="00336B36">
        <w:tc>
          <w:tcPr>
            <w:tcW w:w="512" w:type="pct"/>
          </w:tcPr>
          <w:p w14:paraId="6DC0698F" w14:textId="7D67DEDD" w:rsidR="00336B36" w:rsidRPr="001B5F6E" w:rsidRDefault="00336B36" w:rsidP="005E4059">
            <w:pPr>
              <w:spacing w:after="120" w:line="240" w:lineRule="auto"/>
              <w:rPr>
                <w:lang w:val="en-GB"/>
              </w:rPr>
            </w:pPr>
            <w:r>
              <w:rPr>
                <w:lang w:val="en-GB"/>
              </w:rPr>
              <w:t>3</w:t>
            </w:r>
          </w:p>
        </w:tc>
        <w:tc>
          <w:tcPr>
            <w:tcW w:w="2271" w:type="pct"/>
          </w:tcPr>
          <w:p w14:paraId="099E8931" w14:textId="0A71CFE6" w:rsidR="00336B36" w:rsidRPr="001B5F6E" w:rsidRDefault="00336B36" w:rsidP="005E4059">
            <w:pPr>
              <w:spacing w:after="120" w:line="240" w:lineRule="auto"/>
              <w:jc w:val="left"/>
              <w:rPr>
                <w:lang w:val="en-GB"/>
              </w:rPr>
            </w:pPr>
            <w:r>
              <w:rPr>
                <w:lang w:val="en-GB"/>
              </w:rPr>
              <w:t>Interoperability checks</w:t>
            </w:r>
            <w:r w:rsidR="009838AF">
              <w:rPr>
                <w:lang w:val="en-GB"/>
              </w:rPr>
              <w:t xml:space="preserve"> for single S-1xx dataset</w:t>
            </w:r>
          </w:p>
        </w:tc>
        <w:tc>
          <w:tcPr>
            <w:tcW w:w="887" w:type="pct"/>
          </w:tcPr>
          <w:p w14:paraId="2201C231" w14:textId="01309ED9" w:rsidR="00336B36" w:rsidRPr="001B5F6E" w:rsidRDefault="00336B36" w:rsidP="005E4059">
            <w:pPr>
              <w:spacing w:after="120" w:line="240" w:lineRule="auto"/>
              <w:rPr>
                <w:lang w:val="en-GB"/>
              </w:rPr>
            </w:pPr>
            <w:r>
              <w:rPr>
                <w:lang w:val="en-GB"/>
              </w:rPr>
              <w:t>S-158:98</w:t>
            </w:r>
          </w:p>
        </w:tc>
        <w:tc>
          <w:tcPr>
            <w:tcW w:w="1330" w:type="pct"/>
          </w:tcPr>
          <w:p w14:paraId="38839DC7" w14:textId="5DF3225E" w:rsidR="001E0E51" w:rsidRPr="001E0E51" w:rsidRDefault="00336B36" w:rsidP="005E4059">
            <w:pPr>
              <w:spacing w:after="120" w:line="240" w:lineRule="auto"/>
              <w:jc w:val="left"/>
              <w:rPr>
                <w:lang w:val="en-GB"/>
              </w:rPr>
            </w:pPr>
            <w:r w:rsidRPr="001E0E51">
              <w:rPr>
                <w:lang w:val="en-GB"/>
              </w:rPr>
              <w:t>Da</w:t>
            </w:r>
            <w:r w:rsidR="001E0E51">
              <w:rPr>
                <w:lang w:val="en-GB"/>
              </w:rPr>
              <w:t>taset, in isolation</w:t>
            </w:r>
          </w:p>
        </w:tc>
      </w:tr>
      <w:tr w:rsidR="005E4059" w:rsidRPr="001B5F6E" w14:paraId="758C7C7D" w14:textId="77777777" w:rsidTr="00336B36">
        <w:trPr>
          <w:ins w:id="641" w:author="Raphael Malyankar" w:date="2024-08-25T22:26:00Z"/>
        </w:trPr>
        <w:tc>
          <w:tcPr>
            <w:tcW w:w="512" w:type="pct"/>
          </w:tcPr>
          <w:p w14:paraId="7944D7A0" w14:textId="0ECFD2BF" w:rsidR="005E4059" w:rsidRDefault="005E4059" w:rsidP="005E4059">
            <w:pPr>
              <w:spacing w:after="120" w:line="240" w:lineRule="auto"/>
              <w:rPr>
                <w:ins w:id="642" w:author="Raphael Malyankar" w:date="2024-08-25T22:26:00Z" w16du:dateUtc="2024-08-26T05:26:00Z"/>
                <w:lang w:val="en-GB"/>
              </w:rPr>
            </w:pPr>
            <w:ins w:id="643" w:author="Raphael Malyankar" w:date="2024-08-25T22:26:00Z" w16du:dateUtc="2024-08-26T05:26:00Z">
              <w:r>
                <w:rPr>
                  <w:lang w:val="en-GB"/>
                </w:rPr>
                <w:t>4</w:t>
              </w:r>
            </w:ins>
          </w:p>
        </w:tc>
        <w:tc>
          <w:tcPr>
            <w:tcW w:w="2271" w:type="pct"/>
          </w:tcPr>
          <w:p w14:paraId="61110BCF" w14:textId="55D491EC" w:rsidR="005E4059" w:rsidRDefault="005E4059" w:rsidP="005E4059">
            <w:pPr>
              <w:spacing w:after="120" w:line="240" w:lineRule="auto"/>
              <w:jc w:val="left"/>
              <w:rPr>
                <w:ins w:id="644" w:author="Raphael Malyankar" w:date="2024-08-25T22:26:00Z" w16du:dateUtc="2024-08-26T05:26:00Z"/>
                <w:lang w:val="en-GB"/>
              </w:rPr>
            </w:pPr>
            <w:ins w:id="645" w:author="Raphael Malyankar" w:date="2024-08-25T22:26:00Z" w16du:dateUtc="2024-08-26T05:26:00Z">
              <w:r>
                <w:rPr>
                  <w:lang w:val="en-GB"/>
                </w:rPr>
                <w:t>Inter-dataset, intra-product checks</w:t>
              </w:r>
            </w:ins>
          </w:p>
        </w:tc>
        <w:tc>
          <w:tcPr>
            <w:tcW w:w="887" w:type="pct"/>
          </w:tcPr>
          <w:p w14:paraId="65FEF99C" w14:textId="56EEEED6" w:rsidR="005E4059" w:rsidRDefault="005E4059" w:rsidP="005E4059">
            <w:pPr>
              <w:spacing w:after="120" w:line="240" w:lineRule="auto"/>
              <w:rPr>
                <w:ins w:id="646" w:author="Raphael Malyankar" w:date="2024-08-25T22:26:00Z" w16du:dateUtc="2024-08-26T05:26:00Z"/>
                <w:lang w:val="en-GB"/>
              </w:rPr>
            </w:pPr>
            <w:ins w:id="647" w:author="Raphael Malyankar" w:date="2024-08-25T22:26:00Z" w16du:dateUtc="2024-08-26T05:26:00Z">
              <w:r>
                <w:rPr>
                  <w:lang w:val="en-GB"/>
                </w:rPr>
                <w:t>S-158:1xx</w:t>
              </w:r>
            </w:ins>
          </w:p>
        </w:tc>
        <w:tc>
          <w:tcPr>
            <w:tcW w:w="1330" w:type="pct"/>
          </w:tcPr>
          <w:p w14:paraId="01BAC7B8" w14:textId="274D7B5C" w:rsidR="005E4059" w:rsidRPr="001E0E51" w:rsidRDefault="005E4059" w:rsidP="005E4059">
            <w:pPr>
              <w:spacing w:after="120" w:line="240" w:lineRule="auto"/>
              <w:jc w:val="left"/>
              <w:rPr>
                <w:ins w:id="648" w:author="Raphael Malyankar" w:date="2024-08-25T22:26:00Z" w16du:dateUtc="2024-08-26T05:26:00Z"/>
                <w:lang w:val="en-GB"/>
              </w:rPr>
            </w:pPr>
            <w:ins w:id="649" w:author="Raphael Malyankar" w:date="2024-08-25T22:26:00Z" w16du:dateUtc="2024-08-26T05:26:00Z">
              <w:r>
                <w:rPr>
                  <w:lang w:val="en-GB"/>
                </w:rPr>
                <w:t>Adjacent or intersecting datasets for the same data product</w:t>
              </w:r>
            </w:ins>
          </w:p>
        </w:tc>
      </w:tr>
      <w:tr w:rsidR="005E4059" w:rsidRPr="001B5F6E" w14:paraId="2F976E4F" w14:textId="77777777" w:rsidTr="00336B36">
        <w:trPr>
          <w:ins w:id="650" w:author="Raphael Malyankar" w:date="2024-08-25T22:26:00Z"/>
        </w:trPr>
        <w:tc>
          <w:tcPr>
            <w:tcW w:w="512" w:type="pct"/>
          </w:tcPr>
          <w:p w14:paraId="37606CC1" w14:textId="57980AE2" w:rsidR="005E4059" w:rsidRDefault="005E4059" w:rsidP="005E4059">
            <w:pPr>
              <w:spacing w:after="120" w:line="240" w:lineRule="auto"/>
              <w:rPr>
                <w:ins w:id="651" w:author="Raphael Malyankar" w:date="2024-08-25T22:26:00Z" w16du:dateUtc="2024-08-26T05:26:00Z"/>
                <w:lang w:val="en-GB"/>
              </w:rPr>
            </w:pPr>
            <w:ins w:id="652" w:author="Raphael Malyankar" w:date="2024-08-25T22:30:00Z" w16du:dateUtc="2024-08-26T05:30:00Z">
              <w:r>
                <w:rPr>
                  <w:lang w:val="en-GB"/>
                </w:rPr>
                <w:t>5</w:t>
              </w:r>
            </w:ins>
          </w:p>
        </w:tc>
        <w:tc>
          <w:tcPr>
            <w:tcW w:w="2271" w:type="pct"/>
          </w:tcPr>
          <w:p w14:paraId="09390B2C" w14:textId="386A7640" w:rsidR="005E4059" w:rsidRDefault="005E4059" w:rsidP="005E4059">
            <w:pPr>
              <w:spacing w:after="120" w:line="240" w:lineRule="auto"/>
              <w:jc w:val="left"/>
              <w:rPr>
                <w:ins w:id="653" w:author="Raphael Malyankar" w:date="2024-08-25T22:26:00Z" w16du:dateUtc="2024-08-26T05:26:00Z"/>
                <w:lang w:val="en-GB"/>
              </w:rPr>
            </w:pPr>
            <w:ins w:id="654" w:author="Raphael Malyankar" w:date="2024-08-25T22:26:00Z" w16du:dateUtc="2024-08-26T05:26:00Z">
              <w:r>
                <w:rPr>
                  <w:lang w:val="en-GB"/>
                </w:rPr>
                <w:t>Inter-version checks(?)</w:t>
              </w:r>
            </w:ins>
          </w:p>
        </w:tc>
        <w:tc>
          <w:tcPr>
            <w:tcW w:w="887" w:type="pct"/>
          </w:tcPr>
          <w:p w14:paraId="6C6E4F67" w14:textId="67475143" w:rsidR="005E4059" w:rsidRDefault="005E4059" w:rsidP="005E4059">
            <w:pPr>
              <w:spacing w:after="120" w:line="240" w:lineRule="auto"/>
              <w:rPr>
                <w:ins w:id="655" w:author="Raphael Malyankar" w:date="2024-08-25T22:26:00Z" w16du:dateUtc="2024-08-26T05:26:00Z"/>
                <w:lang w:val="en-GB"/>
              </w:rPr>
            </w:pPr>
            <w:ins w:id="656" w:author="Raphael Malyankar" w:date="2024-08-25T22:26:00Z" w16du:dateUtc="2024-08-26T05:26:00Z">
              <w:r>
                <w:rPr>
                  <w:lang w:val="en-GB"/>
                </w:rPr>
                <w:t>S-158:1xx</w:t>
              </w:r>
            </w:ins>
          </w:p>
        </w:tc>
        <w:tc>
          <w:tcPr>
            <w:tcW w:w="1330" w:type="pct"/>
          </w:tcPr>
          <w:p w14:paraId="5EE91A01" w14:textId="36055347" w:rsidR="005E4059" w:rsidRPr="001E0E51" w:rsidRDefault="005E4059" w:rsidP="005E4059">
            <w:pPr>
              <w:spacing w:after="120" w:line="240" w:lineRule="auto"/>
              <w:jc w:val="left"/>
              <w:rPr>
                <w:ins w:id="657" w:author="Raphael Malyankar" w:date="2024-08-25T22:26:00Z" w16du:dateUtc="2024-08-26T05:26:00Z"/>
                <w:lang w:val="en-GB"/>
              </w:rPr>
            </w:pPr>
            <w:ins w:id="658" w:author="Raphael Malyankar" w:date="2024-08-25T22:26:00Z" w16du:dateUtc="2024-08-26T05:26:00Z">
              <w:r>
                <w:rPr>
                  <w:lang w:val="en-GB"/>
                </w:rPr>
                <w:t>Related datasets for different versions of the same Product Specification</w:t>
              </w:r>
            </w:ins>
          </w:p>
        </w:tc>
      </w:tr>
      <w:tr w:rsidR="001E0E51" w:rsidRPr="001B5F6E" w14:paraId="49144A3F" w14:textId="77777777" w:rsidTr="00336B36">
        <w:tc>
          <w:tcPr>
            <w:tcW w:w="512" w:type="pct"/>
          </w:tcPr>
          <w:p w14:paraId="4B23F9CD" w14:textId="52DF8331" w:rsidR="001E0E51" w:rsidRDefault="005E4059" w:rsidP="005E4059">
            <w:pPr>
              <w:spacing w:after="120" w:line="240" w:lineRule="auto"/>
              <w:rPr>
                <w:lang w:val="en-GB"/>
              </w:rPr>
            </w:pPr>
            <w:ins w:id="659" w:author="Raphael Malyankar" w:date="2024-08-25T22:30:00Z" w16du:dateUtc="2024-08-26T05:30:00Z">
              <w:r>
                <w:rPr>
                  <w:lang w:val="en-GB"/>
                </w:rPr>
                <w:t>6</w:t>
              </w:r>
            </w:ins>
            <w:del w:id="660" w:author="Raphael Malyankar" w:date="2024-08-25T22:30:00Z" w16du:dateUtc="2024-08-26T05:30:00Z">
              <w:r w:rsidR="001E0E51" w:rsidDel="005E4059">
                <w:rPr>
                  <w:lang w:val="en-GB"/>
                </w:rPr>
                <w:delText>4</w:delText>
              </w:r>
            </w:del>
          </w:p>
        </w:tc>
        <w:tc>
          <w:tcPr>
            <w:tcW w:w="2271" w:type="pct"/>
          </w:tcPr>
          <w:p w14:paraId="3E32F94D" w14:textId="4F14E1DC" w:rsidR="001E0E51" w:rsidRDefault="001E0E51" w:rsidP="005E4059">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887" w:type="pct"/>
          </w:tcPr>
          <w:p w14:paraId="4492D1EB" w14:textId="0AB21A6E" w:rsidR="001E0E51" w:rsidRDefault="001E0E51" w:rsidP="005E4059">
            <w:pPr>
              <w:spacing w:after="120" w:line="240" w:lineRule="auto"/>
              <w:rPr>
                <w:lang w:val="en-GB"/>
              </w:rPr>
            </w:pPr>
            <w:r>
              <w:rPr>
                <w:lang w:val="en-GB"/>
              </w:rPr>
              <w:t>S-158:98</w:t>
            </w:r>
          </w:p>
        </w:tc>
        <w:tc>
          <w:tcPr>
            <w:tcW w:w="1330" w:type="pct"/>
          </w:tcPr>
          <w:p w14:paraId="4F8C0122" w14:textId="4D8B008E" w:rsidR="001E0E51" w:rsidRPr="001E0E51" w:rsidRDefault="001E0E51" w:rsidP="005E4059">
            <w:pPr>
              <w:spacing w:after="120" w:line="240" w:lineRule="auto"/>
              <w:jc w:val="left"/>
              <w:rPr>
                <w:lang w:val="en-GB"/>
              </w:rPr>
            </w:pPr>
            <w:r w:rsidRPr="001E0E51">
              <w:rPr>
                <w:lang w:val="en-GB"/>
              </w:rPr>
              <w:t>Dataset in combination with relevant datasets from other products</w:t>
            </w:r>
          </w:p>
        </w:tc>
      </w:tr>
      <w:tr w:rsidR="00336B36" w:rsidRPr="001B5F6E" w14:paraId="7C122CAD" w14:textId="63E43A57" w:rsidTr="00336B36">
        <w:tc>
          <w:tcPr>
            <w:tcW w:w="512" w:type="pct"/>
          </w:tcPr>
          <w:p w14:paraId="2D16B316" w14:textId="55826F0E" w:rsidR="00336B36" w:rsidRPr="001B5F6E" w:rsidRDefault="005E4059" w:rsidP="005E4059">
            <w:pPr>
              <w:spacing w:after="120" w:line="240" w:lineRule="auto"/>
              <w:rPr>
                <w:lang w:val="en-GB"/>
              </w:rPr>
            </w:pPr>
            <w:ins w:id="661" w:author="Raphael Malyankar" w:date="2024-08-25T22:30:00Z" w16du:dateUtc="2024-08-26T05:30:00Z">
              <w:r>
                <w:rPr>
                  <w:lang w:val="en-GB"/>
                </w:rPr>
                <w:t>7</w:t>
              </w:r>
            </w:ins>
            <w:del w:id="662" w:author="Raphael Malyankar" w:date="2024-08-25T22:30:00Z" w16du:dateUtc="2024-08-26T05:30:00Z">
              <w:r w:rsidR="001E0E51" w:rsidDel="005E4059">
                <w:rPr>
                  <w:lang w:val="en-GB"/>
                </w:rPr>
                <w:delText>5</w:delText>
              </w:r>
            </w:del>
          </w:p>
        </w:tc>
        <w:tc>
          <w:tcPr>
            <w:tcW w:w="2271" w:type="pct"/>
          </w:tcPr>
          <w:p w14:paraId="5AE115E7" w14:textId="6D19E54D" w:rsidR="00336B36" w:rsidRPr="001B5F6E" w:rsidRDefault="00336B36" w:rsidP="005E4059">
            <w:pPr>
              <w:spacing w:after="120" w:line="240" w:lineRule="auto"/>
              <w:jc w:val="left"/>
              <w:rPr>
                <w:lang w:val="en-GB"/>
              </w:rPr>
            </w:pPr>
            <w:r w:rsidRPr="001B5F6E">
              <w:rPr>
                <w:lang w:val="en-GB"/>
              </w:rPr>
              <w:t>S-100 generic checks for exchange sets</w:t>
            </w:r>
          </w:p>
        </w:tc>
        <w:tc>
          <w:tcPr>
            <w:tcW w:w="887" w:type="pct"/>
          </w:tcPr>
          <w:p w14:paraId="081220A1" w14:textId="77777777" w:rsidR="00336B36" w:rsidRPr="001B5F6E" w:rsidRDefault="00336B36" w:rsidP="005E4059">
            <w:pPr>
              <w:spacing w:after="120" w:line="240" w:lineRule="auto"/>
              <w:rPr>
                <w:lang w:val="en-GB"/>
              </w:rPr>
            </w:pPr>
            <w:r w:rsidRPr="001B5F6E">
              <w:rPr>
                <w:lang w:val="en-GB"/>
              </w:rPr>
              <w:t>S-158:100</w:t>
            </w:r>
          </w:p>
        </w:tc>
        <w:tc>
          <w:tcPr>
            <w:tcW w:w="1330" w:type="pct"/>
          </w:tcPr>
          <w:p w14:paraId="3A7A6E92" w14:textId="77777777" w:rsidR="00336B36" w:rsidRPr="001B5F6E" w:rsidRDefault="00336B36" w:rsidP="005E4059">
            <w:pPr>
              <w:spacing w:after="120" w:line="240" w:lineRule="auto"/>
              <w:jc w:val="left"/>
              <w:rPr>
                <w:lang w:val="en-GB"/>
              </w:rPr>
            </w:pPr>
            <w:r w:rsidRPr="001B5F6E">
              <w:rPr>
                <w:lang w:val="en-GB"/>
              </w:rPr>
              <w:t>Exchange set</w:t>
            </w:r>
          </w:p>
        </w:tc>
      </w:tr>
      <w:tr w:rsidR="00336B36" w:rsidRPr="001B5F6E" w14:paraId="66A47952" w14:textId="02CCD374" w:rsidTr="00336B36">
        <w:tc>
          <w:tcPr>
            <w:tcW w:w="512" w:type="pct"/>
          </w:tcPr>
          <w:p w14:paraId="6048E8D3" w14:textId="22DF2164" w:rsidR="00336B36" w:rsidRPr="001B5F6E" w:rsidRDefault="005E4059" w:rsidP="005E4059">
            <w:pPr>
              <w:spacing w:after="120" w:line="240" w:lineRule="auto"/>
              <w:rPr>
                <w:lang w:val="en-GB"/>
              </w:rPr>
            </w:pPr>
            <w:ins w:id="663" w:author="Raphael Malyankar" w:date="2024-08-25T22:30:00Z" w16du:dateUtc="2024-08-26T05:30:00Z">
              <w:r>
                <w:rPr>
                  <w:lang w:val="en-GB"/>
                </w:rPr>
                <w:t>8</w:t>
              </w:r>
            </w:ins>
            <w:commentRangeStart w:id="664"/>
            <w:del w:id="665" w:author="Raphael Malyankar" w:date="2024-08-25T22:30:00Z" w16du:dateUtc="2024-08-26T05:30:00Z">
              <w:r w:rsidR="001E0E51" w:rsidDel="005E4059">
                <w:rPr>
                  <w:lang w:val="en-GB"/>
                </w:rPr>
                <w:delText>6</w:delText>
              </w:r>
            </w:del>
          </w:p>
        </w:tc>
        <w:tc>
          <w:tcPr>
            <w:tcW w:w="2271" w:type="pct"/>
          </w:tcPr>
          <w:p w14:paraId="6818C9C8" w14:textId="77777777" w:rsidR="00336B36" w:rsidRPr="001B5F6E" w:rsidRDefault="00336B36" w:rsidP="005E4059">
            <w:pPr>
              <w:spacing w:after="120" w:line="240" w:lineRule="auto"/>
              <w:jc w:val="left"/>
              <w:rPr>
                <w:lang w:val="en-GB"/>
              </w:rPr>
            </w:pPr>
            <w:r w:rsidRPr="001B5F6E">
              <w:rPr>
                <w:lang w:val="en-GB"/>
              </w:rPr>
              <w:t>Product-specific checks for exchange sets</w:t>
            </w:r>
          </w:p>
        </w:tc>
        <w:tc>
          <w:tcPr>
            <w:tcW w:w="887" w:type="pct"/>
          </w:tcPr>
          <w:p w14:paraId="1A01E369" w14:textId="77777777" w:rsidR="00336B36" w:rsidRPr="001B5F6E" w:rsidRDefault="00336B36" w:rsidP="005E4059">
            <w:pPr>
              <w:spacing w:after="120" w:line="240" w:lineRule="auto"/>
              <w:rPr>
                <w:lang w:val="en-GB"/>
              </w:rPr>
            </w:pPr>
            <w:r w:rsidRPr="001B5F6E">
              <w:rPr>
                <w:lang w:val="en-GB"/>
              </w:rPr>
              <w:t>S-158:1xx</w:t>
            </w:r>
          </w:p>
        </w:tc>
        <w:tc>
          <w:tcPr>
            <w:tcW w:w="1330" w:type="pct"/>
          </w:tcPr>
          <w:p w14:paraId="557E003F" w14:textId="04E92052" w:rsidR="00336B36" w:rsidRPr="001B5F6E" w:rsidRDefault="00336B36" w:rsidP="005E4059">
            <w:pPr>
              <w:spacing w:after="120" w:line="240" w:lineRule="auto"/>
              <w:jc w:val="left"/>
              <w:rPr>
                <w:lang w:val="en-GB"/>
              </w:rPr>
            </w:pPr>
            <w:r>
              <w:rPr>
                <w:lang w:val="en-GB"/>
              </w:rPr>
              <w:t>E</w:t>
            </w:r>
            <w:r w:rsidRPr="001B5F6E">
              <w:rPr>
                <w:lang w:val="en-GB"/>
              </w:rPr>
              <w:t>xchange set</w:t>
            </w:r>
            <w:commentRangeEnd w:id="664"/>
            <w:r w:rsidR="00ED286C">
              <w:rPr>
                <w:rStyle w:val="CommentReference"/>
              </w:rPr>
              <w:commentReference w:id="664"/>
            </w:r>
          </w:p>
        </w:tc>
      </w:tr>
      <w:tr w:rsidR="005E4059" w:rsidRPr="001B5F6E" w14:paraId="407CE3A8" w14:textId="77777777" w:rsidTr="00336B36">
        <w:trPr>
          <w:ins w:id="666" w:author="Raphael Malyankar" w:date="2024-08-25T22:30:00Z"/>
        </w:trPr>
        <w:tc>
          <w:tcPr>
            <w:tcW w:w="512" w:type="pct"/>
          </w:tcPr>
          <w:p w14:paraId="443F9945" w14:textId="005CE2D5" w:rsidR="005E4059" w:rsidRDefault="005E4059" w:rsidP="005E4059">
            <w:pPr>
              <w:spacing w:after="120" w:line="240" w:lineRule="auto"/>
              <w:rPr>
                <w:ins w:id="667" w:author="Raphael Malyankar" w:date="2024-08-25T22:30:00Z" w16du:dateUtc="2024-08-26T05:30:00Z"/>
                <w:lang w:val="en-GB"/>
              </w:rPr>
            </w:pPr>
            <w:ins w:id="668" w:author="Raphael Malyankar" w:date="2024-08-25T22:30:00Z" w16du:dateUtc="2024-08-26T05:30:00Z">
              <w:r>
                <w:rPr>
                  <w:lang w:val="en-GB"/>
                </w:rPr>
                <w:t>9</w:t>
              </w:r>
            </w:ins>
          </w:p>
        </w:tc>
        <w:tc>
          <w:tcPr>
            <w:tcW w:w="2271" w:type="pct"/>
          </w:tcPr>
          <w:p w14:paraId="56E7C3E2" w14:textId="5D5F25C7" w:rsidR="005E4059" w:rsidRPr="001B5F6E" w:rsidRDefault="005E4059" w:rsidP="005E4059">
            <w:pPr>
              <w:spacing w:after="120" w:line="240" w:lineRule="auto"/>
              <w:jc w:val="left"/>
              <w:rPr>
                <w:ins w:id="669" w:author="Raphael Malyankar" w:date="2024-08-25T22:30:00Z" w16du:dateUtc="2024-08-26T05:30:00Z"/>
                <w:lang w:val="en-GB"/>
              </w:rPr>
            </w:pPr>
            <w:ins w:id="670" w:author="Raphael Malyankar" w:date="2024-08-25T22:30:00Z" w16du:dateUtc="2024-08-26T05:30:00Z">
              <w:r>
                <w:rPr>
                  <w:lang w:val="en-GB"/>
                </w:rPr>
                <w:t>Product catalogue checks</w:t>
              </w:r>
            </w:ins>
          </w:p>
        </w:tc>
        <w:tc>
          <w:tcPr>
            <w:tcW w:w="887" w:type="pct"/>
          </w:tcPr>
          <w:p w14:paraId="14528A73" w14:textId="26391F75" w:rsidR="005E4059" w:rsidRPr="001B5F6E" w:rsidRDefault="005E4059" w:rsidP="005E4059">
            <w:pPr>
              <w:spacing w:after="120" w:line="240" w:lineRule="auto"/>
              <w:rPr>
                <w:ins w:id="671" w:author="Raphael Malyankar" w:date="2024-08-25T22:30:00Z" w16du:dateUtc="2024-08-26T05:30:00Z"/>
                <w:lang w:val="en-GB"/>
              </w:rPr>
            </w:pPr>
            <w:ins w:id="672" w:author="Raphael Malyankar" w:date="2024-08-25T22:30:00Z" w16du:dateUtc="2024-08-26T05:30:00Z">
              <w:r>
                <w:rPr>
                  <w:lang w:val="en-GB"/>
                </w:rPr>
                <w:t>S-158:128</w:t>
              </w:r>
            </w:ins>
          </w:p>
        </w:tc>
        <w:tc>
          <w:tcPr>
            <w:tcW w:w="1330" w:type="pct"/>
          </w:tcPr>
          <w:p w14:paraId="3D960CFC" w14:textId="78788F03" w:rsidR="005E4059" w:rsidRDefault="005E4059" w:rsidP="005E4059">
            <w:pPr>
              <w:spacing w:after="120" w:line="240" w:lineRule="auto"/>
              <w:jc w:val="left"/>
              <w:rPr>
                <w:ins w:id="673" w:author="Raphael Malyankar" w:date="2024-08-25T22:30:00Z" w16du:dateUtc="2024-08-26T05:30:00Z"/>
                <w:lang w:val="en-GB"/>
              </w:rPr>
            </w:pPr>
            <w:ins w:id="674" w:author="Raphael Malyankar" w:date="2024-08-25T22:30:00Z" w16du:dateUtc="2024-08-26T05:30:00Z">
              <w:r>
                <w:rPr>
                  <w:lang w:val="en-GB"/>
                </w:rPr>
                <w:t>S-128 datasets with other S-1xx products</w:t>
              </w:r>
            </w:ins>
          </w:p>
        </w:tc>
      </w:tr>
    </w:tbl>
    <w:p w14:paraId="25902464" w14:textId="77777777" w:rsidR="001B5F6E" w:rsidRDefault="001B5F6E" w:rsidP="00AB1767">
      <w:pPr>
        <w:tabs>
          <w:tab w:val="left" w:pos="1701"/>
        </w:tabs>
        <w:spacing w:after="120" w:line="240" w:lineRule="auto"/>
        <w:rPr>
          <w:lang w:val="en-GB"/>
        </w:rPr>
      </w:pPr>
    </w:p>
    <w:p w14:paraId="38454A12" w14:textId="652FE890" w:rsidR="001B5F6E" w:rsidRDefault="001B5F6E" w:rsidP="00AB1767">
      <w:pPr>
        <w:tabs>
          <w:tab w:val="left" w:pos="1701"/>
        </w:tabs>
        <w:spacing w:after="120" w:line="240" w:lineRule="auto"/>
        <w:rPr>
          <w:lang w:val="en-GB"/>
        </w:rPr>
      </w:pPr>
      <w:r>
        <w:rPr>
          <w:lang w:val="en-GB"/>
        </w:rPr>
        <w:t xml:space="preserve">Note that </w:t>
      </w:r>
      <w:r w:rsidR="00750522">
        <w:rPr>
          <w:lang w:val="en-GB"/>
        </w:rPr>
        <w:t xml:space="preserve">there are </w:t>
      </w:r>
      <w:commentRangeStart w:id="675"/>
      <w:r w:rsidR="00750522">
        <w:rPr>
          <w:lang w:val="en-GB"/>
        </w:rPr>
        <w:t xml:space="preserve">no </w:t>
      </w:r>
      <w:r w:rsidR="00B5219F">
        <w:rPr>
          <w:lang w:val="en-GB"/>
        </w:rPr>
        <w:t>interoperability checks for exchange sets</w:t>
      </w:r>
      <w:commentRangeEnd w:id="675"/>
      <w:r w:rsidR="00B5219F">
        <w:rPr>
          <w:rStyle w:val="CommentReference"/>
        </w:rPr>
        <w:commentReference w:id="675"/>
      </w:r>
      <w:r w:rsidR="00B5219F">
        <w:rPr>
          <w:lang w:val="en-GB"/>
        </w:rPr>
        <w:t>.</w:t>
      </w:r>
    </w:p>
    <w:p w14:paraId="4CAD0E23" w14:textId="72448BB4" w:rsidR="009838AF" w:rsidRDefault="00BF1229" w:rsidP="00AB1767">
      <w:pPr>
        <w:tabs>
          <w:tab w:val="left" w:pos="1701"/>
        </w:tabs>
        <w:spacing w:after="120" w:line="240" w:lineRule="auto"/>
        <w:rPr>
          <w:lang w:val="en-GB"/>
        </w:rPr>
      </w:pPr>
      <w:r>
        <w:rPr>
          <w:lang w:val="en-GB"/>
        </w:rPr>
        <w:t>S-158:1xx publications may recommend a check application order for different subsets of product-specific checks.</w:t>
      </w:r>
    </w:p>
    <w:p w14:paraId="5D1B059F" w14:textId="2506BFF7" w:rsidR="00861E96" w:rsidRDefault="00861E96" w:rsidP="00611211">
      <w:pPr>
        <w:pStyle w:val="Heading1"/>
        <w:rPr>
          <w:lang w:val="en-GB"/>
        </w:rPr>
      </w:pPr>
      <w:bookmarkStart w:id="676" w:name="_Ref172572049"/>
      <w:bookmarkStart w:id="677" w:name="_Toc183631312"/>
      <w:r>
        <w:rPr>
          <w:lang w:val="en-GB"/>
        </w:rPr>
        <w:t>Check Classification</w:t>
      </w:r>
      <w:bookmarkEnd w:id="676"/>
      <w:bookmarkEnd w:id="677"/>
    </w:p>
    <w:p w14:paraId="74410FD5" w14:textId="155ACCBF" w:rsidR="005F5217" w:rsidRDefault="005F5217" w:rsidP="00AB1767">
      <w:pPr>
        <w:tabs>
          <w:tab w:val="left" w:pos="1701"/>
        </w:tabs>
        <w:spacing w:after="120" w:line="240" w:lineRule="auto"/>
        <w:rPr>
          <w:ins w:id="678" w:author="Raphael Malyankar" w:date="2024-11-27T15:21:00Z" w16du:dateUtc="2024-11-27T22:21:00Z"/>
          <w:lang w:val="en-GB"/>
        </w:rPr>
      </w:pPr>
      <w:ins w:id="679" w:author="Raphael Malyankar" w:date="2024-11-27T15:21:00Z" w16du:dateUtc="2024-11-27T22:21:00Z">
        <w:r>
          <w:rPr>
            <w:lang w:val="en-GB"/>
          </w:rPr>
          <w:t>All S-158:1xx specifi</w:t>
        </w:r>
      </w:ins>
      <w:ins w:id="680" w:author="Raphael Malyankar" w:date="2024-11-27T15:22:00Z" w16du:dateUtc="2024-11-27T22:22:00Z">
        <w:r>
          <w:rPr>
            <w:lang w:val="en-GB"/>
          </w:rPr>
          <w:t xml:space="preserve">cations must use the check classifications and minimum check standard described in this clause. Specifications </w:t>
        </w:r>
      </w:ins>
      <w:ins w:id="681" w:author="Raphael Malyankar" w:date="2024-11-27T15:28:00Z" w16du:dateUtc="2024-11-27T22:28:00Z">
        <w:r w:rsidR="009418A3">
          <w:rPr>
            <w:lang w:val="en-GB"/>
          </w:rPr>
          <w:t xml:space="preserve">need not reproduce this clause but must include a statement that this classification and minimum standard </w:t>
        </w:r>
      </w:ins>
      <w:ins w:id="682" w:author="Raphael Malyankar" w:date="2024-11-27T15:29:00Z" w16du:dateUtc="2024-11-27T22:29:00Z">
        <w:r w:rsidR="009418A3">
          <w:rPr>
            <w:lang w:val="en-GB"/>
          </w:rPr>
          <w:t xml:space="preserve">described here </w:t>
        </w:r>
      </w:ins>
      <w:ins w:id="683" w:author="Raphael Malyankar" w:date="2024-11-27T15:28:00Z" w16du:dateUtc="2024-11-27T22:28:00Z">
        <w:r w:rsidR="009418A3">
          <w:rPr>
            <w:lang w:val="en-GB"/>
          </w:rPr>
          <w:t xml:space="preserve">apply to </w:t>
        </w:r>
      </w:ins>
      <w:ins w:id="684" w:author="Raphael Malyankar" w:date="2024-11-27T15:29:00Z" w16du:dateUtc="2024-11-27T22:29:00Z">
        <w:r w:rsidR="009418A3">
          <w:rPr>
            <w:lang w:val="en-GB"/>
          </w:rPr>
          <w:t>the checks defined in the S-158:1xx specification</w:t>
        </w:r>
      </w:ins>
      <w:ins w:id="685" w:author="Raphael Malyankar" w:date="2024-11-27T15:27:00Z" w16du:dateUtc="2024-11-27T22:27:00Z">
        <w:r w:rsidR="009418A3">
          <w:rPr>
            <w:lang w:val="en-GB"/>
          </w:rPr>
          <w:t>.</w:t>
        </w:r>
      </w:ins>
    </w:p>
    <w:p w14:paraId="6E05EE8A" w14:textId="10FDD0D4" w:rsidR="00102109" w:rsidRDefault="00102109" w:rsidP="00AB1767">
      <w:pPr>
        <w:tabs>
          <w:tab w:val="left" w:pos="1701"/>
        </w:tabs>
        <w:spacing w:after="120" w:line="240" w:lineRule="auto"/>
        <w:rPr>
          <w:lang w:val="en-GB"/>
        </w:rPr>
      </w:pPr>
      <w:r w:rsidRPr="00102109">
        <w:rPr>
          <w:lang w:val="en-GB"/>
        </w:rPr>
        <w:t xml:space="preserve">The check classification is intended to ensure that published </w:t>
      </w:r>
      <w:del w:id="686" w:author="Raphael Malyankar" w:date="2024-11-27T15:16:00Z" w16du:dateUtc="2024-11-27T22:16:00Z">
        <w:r w:rsidRPr="00102109" w:rsidDel="007E75B9">
          <w:rPr>
            <w:lang w:val="en-GB"/>
          </w:rPr>
          <w:delText>data</w:delText>
        </w:r>
        <w:r w:rsidDel="007E75B9">
          <w:rPr>
            <w:lang w:val="en-GB"/>
          </w:rPr>
          <w:delText>sets and exchange sets</w:delText>
        </w:r>
      </w:del>
      <w:ins w:id="687" w:author="Raphael Malyankar" w:date="2024-11-27T15:16:00Z" w16du:dateUtc="2024-11-27T22:16:00Z">
        <w:r w:rsidR="007E75B9">
          <w:rPr>
            <w:lang w:val="en-GB"/>
          </w:rPr>
          <w:t>data products</w:t>
        </w:r>
      </w:ins>
      <w:r w:rsidRPr="00102109">
        <w:rPr>
          <w:lang w:val="en-GB"/>
        </w:rPr>
        <w:t xml:space="preserve"> </w:t>
      </w:r>
      <w:r>
        <w:rPr>
          <w:lang w:val="en-GB"/>
        </w:rPr>
        <w:t>are</w:t>
      </w:r>
      <w:r w:rsidRPr="00102109">
        <w:rPr>
          <w:lang w:val="en-GB"/>
        </w:rPr>
        <w:t xml:space="preserve"> free of errors which would affect the</w:t>
      </w:r>
      <w:r>
        <w:rPr>
          <w:lang w:val="en-GB"/>
        </w:rPr>
        <w:t>ir</w:t>
      </w:r>
      <w:r w:rsidRPr="00102109">
        <w:rPr>
          <w:lang w:val="en-GB"/>
        </w:rPr>
        <w:t xml:space="preserve"> use in </w:t>
      </w:r>
      <w:r>
        <w:rPr>
          <w:lang w:val="en-GB"/>
        </w:rPr>
        <w:t>an</w:t>
      </w:r>
      <w:ins w:id="688" w:author="Raphael Malyankar" w:date="2024-11-27T15:10:00Z" w16du:dateUtc="2024-11-27T22:10:00Z">
        <w:r w:rsidR="00E00F5B" w:rsidRPr="00E00F5B">
          <w:t xml:space="preserve"> </w:t>
        </w:r>
        <w:r w:rsidR="00E00F5B" w:rsidRPr="00E00F5B">
          <w:rPr>
            <w:lang w:val="en-GB"/>
          </w:rPr>
          <w:t>an end-user system such as</w:t>
        </w:r>
      </w:ins>
      <w:r>
        <w:rPr>
          <w:lang w:val="en-GB"/>
        </w:rPr>
        <w:t xml:space="preserve"> </w:t>
      </w:r>
      <w:r w:rsidRPr="00102109">
        <w:rPr>
          <w:lang w:val="en-GB"/>
        </w:rPr>
        <w:t>ECDIS.</w:t>
      </w:r>
      <w:ins w:id="689" w:author="Raphael Malyankar" w:date="2024-11-27T15:11:00Z" w16du:dateUtc="2024-11-27T22:11:00Z">
        <w:r w:rsidR="00E00F5B" w:rsidRPr="00E00F5B">
          <w:t xml:space="preserve"> </w:t>
        </w:r>
        <w:r w:rsidR="00E00F5B" w:rsidRPr="00E00F5B">
          <w:rPr>
            <w:lang w:val="en-GB"/>
          </w:rPr>
          <w:t xml:space="preserve">In some cases it </w:t>
        </w:r>
      </w:ins>
      <w:ins w:id="690" w:author="Raphael Malyankar" w:date="2024-11-27T15:20:00Z" w16du:dateUtc="2024-11-27T22:20:00Z">
        <w:r w:rsidR="005F5217">
          <w:rPr>
            <w:lang w:val="en-GB"/>
          </w:rPr>
          <w:t>may</w:t>
        </w:r>
      </w:ins>
      <w:ins w:id="691" w:author="Raphael Malyankar" w:date="2024-11-27T15:11:00Z" w16du:dateUtc="2024-11-27T22:11:00Z">
        <w:r w:rsidR="00E00F5B" w:rsidRPr="00E00F5B">
          <w:rPr>
            <w:lang w:val="en-GB"/>
          </w:rPr>
          <w:t xml:space="preserve"> be necessary to diverge from the strength of wording used in the S-100 Universal Hydrographic Data Model or its derived Product Specifications.</w:t>
        </w:r>
      </w:ins>
      <w:r w:rsidRPr="00102109">
        <w:rPr>
          <w:lang w:val="en-GB"/>
        </w:rPr>
        <w:t xml:space="preserve"> </w:t>
      </w:r>
      <w:ins w:id="692" w:author="Raphael Malyankar" w:date="2024-11-27T15:12:00Z" w16du:dateUtc="2024-11-27T22:12:00Z">
        <w:r w:rsidR="00E00F5B" w:rsidRPr="00E00F5B">
          <w:rPr>
            <w:lang w:val="en-GB"/>
          </w:rPr>
          <w:t xml:space="preserve">In such cases the impact on the user </w:t>
        </w:r>
      </w:ins>
      <w:ins w:id="693" w:author="Raphael Malyankar" w:date="2024-11-27T15:21:00Z" w16du:dateUtc="2024-11-27T22:21:00Z">
        <w:r w:rsidR="005F5217">
          <w:rPr>
            <w:lang w:val="en-GB"/>
          </w:rPr>
          <w:t>should</w:t>
        </w:r>
      </w:ins>
      <w:ins w:id="694" w:author="Raphael Malyankar" w:date="2024-11-27T15:12:00Z" w16du:dateUtc="2024-11-27T22:12:00Z">
        <w:r w:rsidR="00E00F5B" w:rsidRPr="00E00F5B">
          <w:rPr>
            <w:lang w:val="en-GB"/>
          </w:rPr>
          <w:t xml:space="preserve"> be the overriding factor for consideration</w:t>
        </w:r>
      </w:ins>
      <w:del w:id="695" w:author="Raphael Malyankar" w:date="2024-11-27T15:12:00Z" w16du:dateUtc="2024-11-27T22:12:00Z">
        <w:r w:rsidDel="00E00F5B">
          <w:rPr>
            <w:lang w:val="en-GB"/>
          </w:rPr>
          <w:delText>Checks are classfied according to the</w:delText>
        </w:r>
        <w:r w:rsidRPr="00102109" w:rsidDel="00E00F5B">
          <w:rPr>
            <w:lang w:val="en-GB"/>
          </w:rPr>
          <w:delText xml:space="preserve"> impact</w:delText>
        </w:r>
        <w:r w:rsidDel="00E00F5B">
          <w:rPr>
            <w:lang w:val="en-GB"/>
          </w:rPr>
          <w:delText xml:space="preserve"> of check failure</w:delText>
        </w:r>
        <w:r w:rsidRPr="00102109" w:rsidDel="00E00F5B">
          <w:rPr>
            <w:lang w:val="en-GB"/>
          </w:rPr>
          <w:delText xml:space="preserve"> on the user</w:delText>
        </w:r>
      </w:del>
      <w:r w:rsidRPr="00102109">
        <w:rPr>
          <w:lang w:val="en-GB"/>
        </w:rPr>
        <w:t>. The classifications have the following meanings:</w:t>
      </w:r>
    </w:p>
    <w:p w14:paraId="1F2632C2" w14:textId="188DFCE0" w:rsidR="00102109" w:rsidRDefault="00102109" w:rsidP="00102109">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7</w:t>
      </w:r>
      <w:r w:rsidR="00797CEF">
        <w:fldChar w:fldCharType="end"/>
      </w:r>
      <w:r w:rsidR="005E4059">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Classification of checks</w:t>
      </w:r>
    </w:p>
    <w:tbl>
      <w:tblPr>
        <w:tblStyle w:val="TableGrid"/>
        <w:tblW w:w="0" w:type="auto"/>
        <w:tblLook w:val="04A0" w:firstRow="1" w:lastRow="0" w:firstColumn="1" w:lastColumn="0" w:noHBand="0" w:noVBand="1"/>
      </w:tblPr>
      <w:tblGrid>
        <w:gridCol w:w="1061"/>
        <w:gridCol w:w="1037"/>
        <w:gridCol w:w="6918"/>
      </w:tblGrid>
      <w:tr w:rsidR="00102109" w:rsidRPr="00102109" w14:paraId="04C0320B" w14:textId="77777777" w:rsidTr="00102109">
        <w:trPr>
          <w:cantSplit/>
          <w:tblHeader/>
        </w:trPr>
        <w:tc>
          <w:tcPr>
            <w:tcW w:w="0" w:type="auto"/>
            <w:shd w:val="clear" w:color="auto" w:fill="D9D9D9" w:themeFill="background1" w:themeFillShade="D9"/>
          </w:tcPr>
          <w:p w14:paraId="4F061F8E" w14:textId="51F18B27" w:rsidR="00102109" w:rsidRPr="00102109" w:rsidRDefault="00102109" w:rsidP="00BC767D">
            <w:pPr>
              <w:spacing w:after="120" w:line="240" w:lineRule="auto"/>
              <w:rPr>
                <w:b/>
                <w:bCs/>
                <w:lang w:val="en-GB"/>
              </w:rPr>
            </w:pPr>
            <w:r w:rsidRPr="00102109">
              <w:rPr>
                <w:b/>
                <w:bCs/>
                <w:lang w:val="en-GB"/>
              </w:rPr>
              <w:t>Indicator</w:t>
            </w:r>
          </w:p>
        </w:tc>
        <w:tc>
          <w:tcPr>
            <w:tcW w:w="0" w:type="auto"/>
            <w:shd w:val="clear" w:color="auto" w:fill="D9D9D9" w:themeFill="background1" w:themeFillShade="D9"/>
          </w:tcPr>
          <w:p w14:paraId="38F56EFE" w14:textId="246AE780" w:rsidR="00102109" w:rsidRPr="00102109" w:rsidRDefault="00102109" w:rsidP="00BC767D">
            <w:pPr>
              <w:spacing w:after="120" w:line="240" w:lineRule="auto"/>
              <w:rPr>
                <w:b/>
                <w:bCs/>
                <w:lang w:val="en-GB"/>
              </w:rPr>
            </w:pPr>
            <w:r w:rsidRPr="00102109">
              <w:rPr>
                <w:b/>
                <w:bCs/>
                <w:lang w:val="en-GB"/>
              </w:rPr>
              <w:t>Type</w:t>
            </w:r>
          </w:p>
        </w:tc>
        <w:tc>
          <w:tcPr>
            <w:tcW w:w="0" w:type="auto"/>
            <w:shd w:val="clear" w:color="auto" w:fill="D9D9D9" w:themeFill="background1" w:themeFillShade="D9"/>
          </w:tcPr>
          <w:p w14:paraId="3AAFC909" w14:textId="46D0B668" w:rsidR="00102109" w:rsidRPr="00102109" w:rsidRDefault="00102109" w:rsidP="00BC767D">
            <w:pPr>
              <w:spacing w:after="120" w:line="240" w:lineRule="auto"/>
              <w:rPr>
                <w:b/>
                <w:bCs/>
                <w:lang w:val="en-GB"/>
              </w:rPr>
            </w:pPr>
            <w:r w:rsidRPr="00102109">
              <w:rPr>
                <w:b/>
                <w:bCs/>
                <w:lang w:val="en-GB"/>
              </w:rPr>
              <w:t>Description</w:t>
            </w:r>
          </w:p>
        </w:tc>
      </w:tr>
      <w:tr w:rsidR="00102109" w:rsidRPr="00102109" w14:paraId="344E4D05" w14:textId="77777777" w:rsidTr="00102109">
        <w:tc>
          <w:tcPr>
            <w:tcW w:w="0" w:type="auto"/>
          </w:tcPr>
          <w:p w14:paraId="629E9089" w14:textId="77777777" w:rsidR="00102109" w:rsidRPr="00102109" w:rsidRDefault="00102109" w:rsidP="00BC767D">
            <w:pPr>
              <w:spacing w:after="120" w:line="240" w:lineRule="auto"/>
              <w:rPr>
                <w:lang w:val="en-GB"/>
              </w:rPr>
            </w:pPr>
            <w:r w:rsidRPr="00102109">
              <w:rPr>
                <w:lang w:val="en-GB"/>
              </w:rPr>
              <w:t>C</w:t>
            </w:r>
          </w:p>
        </w:tc>
        <w:tc>
          <w:tcPr>
            <w:tcW w:w="0" w:type="auto"/>
          </w:tcPr>
          <w:p w14:paraId="781BC72F" w14:textId="77777777" w:rsidR="00102109" w:rsidRPr="00102109" w:rsidRDefault="00102109" w:rsidP="00BC767D">
            <w:pPr>
              <w:spacing w:after="120" w:line="240" w:lineRule="auto"/>
              <w:rPr>
                <w:lang w:val="en-GB"/>
              </w:rPr>
            </w:pPr>
            <w:r w:rsidRPr="00102109">
              <w:rPr>
                <w:lang w:val="en-GB"/>
              </w:rPr>
              <w:t>Critical Error</w:t>
            </w:r>
          </w:p>
        </w:tc>
        <w:tc>
          <w:tcPr>
            <w:tcW w:w="0" w:type="auto"/>
          </w:tcPr>
          <w:p w14:paraId="5CB55A19" w14:textId="3FB3A60B" w:rsidR="00102109" w:rsidRPr="00102109" w:rsidRDefault="00102109" w:rsidP="00BC767D">
            <w:pPr>
              <w:spacing w:after="120" w:line="240" w:lineRule="auto"/>
              <w:rPr>
                <w:lang w:val="en-GB"/>
              </w:rPr>
            </w:pPr>
            <w:r w:rsidRPr="00102109">
              <w:rPr>
                <w:lang w:val="en-GB"/>
              </w:rPr>
              <w:t>An error which would make an</w:t>
            </w:r>
            <w:ins w:id="696" w:author="Raphael Malyankar" w:date="2024-11-27T15:13:00Z" w16du:dateUtc="2024-11-27T22:13:00Z">
              <w:r w:rsidR="00E00F5B">
                <w:rPr>
                  <w:lang w:val="en-GB"/>
                </w:rPr>
                <w:t xml:space="preserve"> S-100</w:t>
              </w:r>
            </w:ins>
            <w:ins w:id="697" w:author="Raphael Malyankar" w:date="2024-11-27T15:15:00Z" w16du:dateUtc="2024-11-27T22:15:00Z">
              <w:r w:rsidR="00E00F5B">
                <w:rPr>
                  <w:lang w:val="en-GB"/>
                </w:rPr>
                <w:t xml:space="preserve"> based</w:t>
              </w:r>
            </w:ins>
            <w:r w:rsidRPr="00102109">
              <w:rPr>
                <w:lang w:val="en-GB"/>
              </w:rPr>
              <w:t xml:space="preserve"> </w:t>
            </w:r>
            <w:r>
              <w:rPr>
                <w:lang w:val="en-GB"/>
              </w:rPr>
              <w:t>dataset or exchange set</w:t>
            </w:r>
            <w:r w:rsidRPr="00102109">
              <w:rPr>
                <w:lang w:val="en-GB"/>
              </w:rPr>
              <w:t xml:space="preserve"> unusable in </w:t>
            </w:r>
            <w:del w:id="698" w:author="Raphael Malyankar" w:date="2024-11-27T15:13:00Z" w16du:dateUtc="2024-11-27T22:13:00Z">
              <w:r w:rsidRPr="00102109" w:rsidDel="00E00F5B">
                <w:rPr>
                  <w:lang w:val="en-GB"/>
                </w:rPr>
                <w:delText xml:space="preserve">ECDIS </w:delText>
              </w:r>
            </w:del>
            <w:ins w:id="699" w:author="Raphael Malyankar" w:date="2024-11-27T15:13:00Z" w16du:dateUtc="2024-11-27T22:13:00Z">
              <w:r w:rsidR="00E00F5B">
                <w:rPr>
                  <w:lang w:val="en-GB"/>
                </w:rPr>
                <w:t>the end-user system</w:t>
              </w:r>
              <w:r w:rsidR="00E00F5B" w:rsidRPr="00102109">
                <w:rPr>
                  <w:lang w:val="en-GB"/>
                </w:rPr>
                <w:t xml:space="preserve"> </w:t>
              </w:r>
            </w:ins>
            <w:r w:rsidRPr="00102109">
              <w:rPr>
                <w:lang w:val="en-GB"/>
              </w:rPr>
              <w:t xml:space="preserve">through not loading; or causing an </w:t>
            </w:r>
            <w:del w:id="700" w:author="Raphael Malyankar" w:date="2024-11-27T15:13:00Z" w16du:dateUtc="2024-11-27T22:13:00Z">
              <w:r w:rsidRPr="00102109" w:rsidDel="00E00F5B">
                <w:rPr>
                  <w:lang w:val="en-GB"/>
                </w:rPr>
                <w:delText xml:space="preserve">ECDIS </w:delText>
              </w:r>
            </w:del>
            <w:ins w:id="701" w:author="Raphael Malyankar" w:date="2024-11-27T15:13:00Z" w16du:dateUtc="2024-11-27T22:13:00Z">
              <w:r w:rsidR="00E00F5B">
                <w:rPr>
                  <w:lang w:val="en-GB"/>
                </w:rPr>
                <w:t>end-user system</w:t>
              </w:r>
              <w:r w:rsidR="00E00F5B" w:rsidRPr="00102109">
                <w:rPr>
                  <w:lang w:val="en-GB"/>
                </w:rPr>
                <w:t xml:space="preserve"> </w:t>
              </w:r>
            </w:ins>
            <w:r w:rsidRPr="00102109">
              <w:rPr>
                <w:lang w:val="en-GB"/>
              </w:rPr>
              <w:t xml:space="preserve">to crash; or presenting data which is unsafe </w:t>
            </w:r>
            <w:ins w:id="702" w:author="Raphael Malyankar" w:date="2024-11-27T15:14:00Z" w16du:dateUtc="2024-11-27T22:14:00Z">
              <w:r w:rsidR="00E00F5B" w:rsidRPr="00E00F5B">
                <w:rPr>
                  <w:lang w:val="en-GB"/>
                </w:rPr>
                <w:t xml:space="preserve">or unintelligible for the intended purpose of the product, for example </w:t>
              </w:r>
            </w:ins>
            <w:del w:id="703" w:author="Raphael Malyankar" w:date="2024-11-27T15:14:00Z" w16du:dateUtc="2024-11-27T22:14:00Z">
              <w:r w:rsidRPr="00102109" w:rsidDel="00E00F5B">
                <w:rPr>
                  <w:lang w:val="en-GB"/>
                </w:rPr>
                <w:delText xml:space="preserve">for </w:delText>
              </w:r>
            </w:del>
            <w:r w:rsidRPr="00102109">
              <w:rPr>
                <w:lang w:val="en-GB"/>
              </w:rPr>
              <w:t>navigation.</w:t>
            </w:r>
          </w:p>
        </w:tc>
      </w:tr>
      <w:tr w:rsidR="00102109" w:rsidRPr="00102109" w14:paraId="017BFBB5" w14:textId="77777777" w:rsidTr="00102109">
        <w:tc>
          <w:tcPr>
            <w:tcW w:w="0" w:type="auto"/>
          </w:tcPr>
          <w:p w14:paraId="3AED8DC9" w14:textId="77777777" w:rsidR="00102109" w:rsidRPr="00102109" w:rsidRDefault="00102109" w:rsidP="00BC767D">
            <w:pPr>
              <w:spacing w:after="120" w:line="240" w:lineRule="auto"/>
              <w:rPr>
                <w:lang w:val="en-GB"/>
              </w:rPr>
            </w:pPr>
            <w:r w:rsidRPr="00102109">
              <w:rPr>
                <w:lang w:val="en-GB"/>
              </w:rPr>
              <w:t>E</w:t>
            </w:r>
          </w:p>
        </w:tc>
        <w:tc>
          <w:tcPr>
            <w:tcW w:w="0" w:type="auto"/>
          </w:tcPr>
          <w:p w14:paraId="4665311C" w14:textId="77777777" w:rsidR="00102109" w:rsidRPr="00102109" w:rsidRDefault="00102109" w:rsidP="00BC767D">
            <w:pPr>
              <w:spacing w:after="120" w:line="240" w:lineRule="auto"/>
              <w:rPr>
                <w:lang w:val="en-GB"/>
              </w:rPr>
            </w:pPr>
            <w:r w:rsidRPr="00102109">
              <w:rPr>
                <w:lang w:val="en-GB"/>
              </w:rPr>
              <w:t>Error</w:t>
            </w:r>
          </w:p>
        </w:tc>
        <w:tc>
          <w:tcPr>
            <w:tcW w:w="0" w:type="auto"/>
          </w:tcPr>
          <w:p w14:paraId="3319D7E3" w14:textId="11D0A4B4" w:rsidR="00102109" w:rsidRPr="00102109" w:rsidRDefault="00102109" w:rsidP="00BC767D">
            <w:pPr>
              <w:spacing w:after="120" w:line="240" w:lineRule="auto"/>
              <w:rPr>
                <w:lang w:val="en-GB"/>
              </w:rPr>
            </w:pPr>
            <w:r w:rsidRPr="00102109">
              <w:rPr>
                <w:lang w:val="en-GB"/>
              </w:rPr>
              <w:t xml:space="preserve">An error which may degrade the quality of the </w:t>
            </w:r>
            <w:ins w:id="704" w:author="Raphael Malyankar" w:date="2024-11-27T15:14:00Z" w16du:dateUtc="2024-11-27T22:14:00Z">
              <w:r w:rsidR="00E00F5B">
                <w:rPr>
                  <w:lang w:val="en-GB"/>
                </w:rPr>
                <w:t>S-100</w:t>
              </w:r>
            </w:ins>
            <w:ins w:id="705" w:author="Raphael Malyankar" w:date="2024-11-27T15:15:00Z" w16du:dateUtc="2024-11-27T22:15:00Z">
              <w:r w:rsidR="00E00F5B">
                <w:rPr>
                  <w:lang w:val="en-GB"/>
                </w:rPr>
                <w:t xml:space="preserve"> </w:t>
              </w:r>
            </w:ins>
            <w:ins w:id="706" w:author="Raphael Malyankar" w:date="2024-11-27T15:14:00Z" w16du:dateUtc="2024-11-27T22:14:00Z">
              <w:r w:rsidR="00E00F5B">
                <w:rPr>
                  <w:lang w:val="en-GB"/>
                </w:rPr>
                <w:t xml:space="preserve">based </w:t>
              </w:r>
            </w:ins>
            <w:r>
              <w:rPr>
                <w:lang w:val="en-GB"/>
              </w:rPr>
              <w:t>dataset or exchange set</w:t>
            </w:r>
            <w:r w:rsidRPr="00102109">
              <w:rPr>
                <w:lang w:val="en-GB"/>
              </w:rPr>
              <w:t xml:space="preserve"> through appearance or usability but which will not pose a significant danger when used to support </w:t>
            </w:r>
            <w:ins w:id="707" w:author="Raphael Malyankar" w:date="2024-11-27T15:15:00Z" w16du:dateUtc="2024-11-27T22:15:00Z">
              <w:r w:rsidR="00E00F5B" w:rsidRPr="00E00F5B">
                <w:rPr>
                  <w:lang w:val="en-GB"/>
                </w:rPr>
                <w:t>the intended purpose of the product</w:t>
              </w:r>
            </w:ins>
            <w:del w:id="708" w:author="Raphael Malyankar" w:date="2024-11-27T15:15:00Z" w16du:dateUtc="2024-11-27T22:15:00Z">
              <w:r w:rsidRPr="00102109" w:rsidDel="00E00F5B">
                <w:rPr>
                  <w:lang w:val="en-GB"/>
                </w:rPr>
                <w:delText>navigation</w:delText>
              </w:r>
            </w:del>
            <w:r w:rsidRPr="00102109">
              <w:rPr>
                <w:lang w:val="en-GB"/>
              </w:rPr>
              <w:t>.</w:t>
            </w:r>
          </w:p>
        </w:tc>
      </w:tr>
      <w:tr w:rsidR="00102109" w:rsidRPr="00102109" w14:paraId="2E6D614C" w14:textId="77777777" w:rsidTr="00102109">
        <w:tc>
          <w:tcPr>
            <w:tcW w:w="0" w:type="auto"/>
          </w:tcPr>
          <w:p w14:paraId="0C73F2DF" w14:textId="77777777" w:rsidR="00102109" w:rsidRPr="00102109" w:rsidRDefault="00102109" w:rsidP="00BC767D">
            <w:pPr>
              <w:spacing w:after="120" w:line="240" w:lineRule="auto"/>
              <w:rPr>
                <w:lang w:val="en-GB"/>
              </w:rPr>
            </w:pPr>
            <w:r w:rsidRPr="00102109">
              <w:rPr>
                <w:lang w:val="en-GB"/>
              </w:rPr>
              <w:t>W</w:t>
            </w:r>
          </w:p>
        </w:tc>
        <w:tc>
          <w:tcPr>
            <w:tcW w:w="0" w:type="auto"/>
          </w:tcPr>
          <w:p w14:paraId="57391D9E" w14:textId="77777777" w:rsidR="00102109" w:rsidRPr="00102109" w:rsidRDefault="00102109" w:rsidP="00BC767D">
            <w:pPr>
              <w:spacing w:after="120" w:line="240" w:lineRule="auto"/>
              <w:rPr>
                <w:lang w:val="en-GB"/>
              </w:rPr>
            </w:pPr>
            <w:r w:rsidRPr="00102109">
              <w:rPr>
                <w:lang w:val="en-GB"/>
              </w:rPr>
              <w:t>Warning</w:t>
            </w:r>
          </w:p>
        </w:tc>
        <w:tc>
          <w:tcPr>
            <w:tcW w:w="0" w:type="auto"/>
          </w:tcPr>
          <w:p w14:paraId="45321C1D" w14:textId="0BACD850" w:rsidR="00102109" w:rsidRPr="00102109" w:rsidRDefault="00102109" w:rsidP="00BC767D">
            <w:pPr>
              <w:spacing w:after="120" w:line="240" w:lineRule="auto"/>
              <w:rPr>
                <w:lang w:val="en-GB"/>
              </w:rPr>
            </w:pPr>
            <w:r w:rsidRPr="00102109">
              <w:rPr>
                <w:lang w:val="en-GB"/>
              </w:rPr>
              <w:t xml:space="preserve">An error which may be duplication or an inconsistency which will not noticeably degrade the usability of </w:t>
            </w:r>
            <w:r>
              <w:rPr>
                <w:lang w:val="en-GB"/>
              </w:rPr>
              <w:t xml:space="preserve">the </w:t>
            </w:r>
            <w:ins w:id="709" w:author="Raphael Malyankar" w:date="2024-11-27T15:16:00Z" w16du:dateUtc="2024-11-27T22:16:00Z">
              <w:r w:rsidR="00E00F5B">
                <w:rPr>
                  <w:lang w:val="en-GB"/>
                </w:rPr>
                <w:t xml:space="preserve">S-100 based </w:t>
              </w:r>
            </w:ins>
            <w:r>
              <w:rPr>
                <w:lang w:val="en-GB"/>
              </w:rPr>
              <w:t xml:space="preserve">dataset or exchange set </w:t>
            </w:r>
            <w:r w:rsidRPr="00102109">
              <w:rPr>
                <w:lang w:val="en-GB"/>
              </w:rPr>
              <w:t xml:space="preserve">in </w:t>
            </w:r>
            <w:del w:id="710" w:author="Raphael Malyankar" w:date="2024-11-27T15:16:00Z" w16du:dateUtc="2024-11-27T22:16:00Z">
              <w:r w:rsidDel="00E00F5B">
                <w:rPr>
                  <w:lang w:val="en-GB"/>
                </w:rPr>
                <w:delText xml:space="preserve">an </w:delText>
              </w:r>
              <w:r w:rsidRPr="00102109" w:rsidDel="00E00F5B">
                <w:rPr>
                  <w:lang w:val="en-GB"/>
                </w:rPr>
                <w:delText>ECDIS</w:delText>
              </w:r>
            </w:del>
            <w:ins w:id="711" w:author="Raphael Malyankar" w:date="2024-11-27T15:16:00Z" w16du:dateUtc="2024-11-27T22:16:00Z">
              <w:r w:rsidR="00E00F5B">
                <w:rPr>
                  <w:lang w:val="en-GB"/>
                </w:rPr>
                <w:t>the end-user system</w:t>
              </w:r>
            </w:ins>
            <w:r w:rsidRPr="00102109">
              <w:rPr>
                <w:lang w:val="en-GB"/>
              </w:rPr>
              <w:t>.</w:t>
            </w:r>
          </w:p>
        </w:tc>
      </w:tr>
    </w:tbl>
    <w:p w14:paraId="534DDE92" w14:textId="77777777" w:rsidR="00102109" w:rsidRDefault="00102109" w:rsidP="00102109">
      <w:pPr>
        <w:tabs>
          <w:tab w:val="left" w:pos="1701"/>
        </w:tabs>
        <w:spacing w:after="120" w:line="240" w:lineRule="auto"/>
        <w:rPr>
          <w:lang w:val="en-GB"/>
        </w:rPr>
      </w:pPr>
    </w:p>
    <w:p w14:paraId="775BA4A6" w14:textId="703A533A" w:rsidR="007A57FC" w:rsidRDefault="007A57FC" w:rsidP="00AB1767">
      <w:pPr>
        <w:tabs>
          <w:tab w:val="left" w:pos="1701"/>
        </w:tabs>
        <w:spacing w:after="120" w:line="240" w:lineRule="auto"/>
        <w:rPr>
          <w:lang w:val="en-GB"/>
        </w:rPr>
      </w:pPr>
      <w:r w:rsidRPr="007A57FC">
        <w:rPr>
          <w:lang w:val="en-GB"/>
        </w:rPr>
        <w:t>At a minimum validation software must group validation reports using these categories. They may also support sub-grouping of related checks such as those relating to geometric validity or attribute consistency. Software may allow checks of type Error or Warning to be deselected completely or by such categories.</w:t>
      </w:r>
    </w:p>
    <w:p w14:paraId="0080CA64" w14:textId="67BC282E" w:rsidR="007E75B9" w:rsidRDefault="000E4451" w:rsidP="00563BF7">
      <w:pPr>
        <w:pStyle w:val="AppH-A"/>
        <w:rPr>
          <w:ins w:id="712" w:author="Raphael Malyankar" w:date="2024-11-27T15:18:00Z" w16du:dateUtc="2024-11-27T22:18:00Z"/>
          <w:lang w:val="en-GB"/>
        </w:rPr>
      </w:pPr>
      <w:commentRangeStart w:id="713"/>
      <w:del w:id="714" w:author="Raphael Malyankar" w:date="2024-11-27T15:19:00Z" w16du:dateUtc="2024-11-27T22:19:00Z">
        <w:r w:rsidRPr="00563BF7" w:rsidDel="005F5217">
          <w:rPr>
            <w:strike/>
            <w:lang w:val="en-GB"/>
          </w:rPr>
          <w:delText>Developers of validations should note that transgression of a condition which the cited standard or PS states in terms of a MUST must be classified as an (Critical?) Error and one stated in terms of SHOULD/SHALL must be classfied as a Warning</w:delText>
        </w:r>
        <w:commentRangeEnd w:id="713"/>
        <w:r w:rsidR="00BA1032" w:rsidRPr="00563BF7" w:rsidDel="005F5217">
          <w:rPr>
            <w:rStyle w:val="CommentReference"/>
            <w:strike/>
          </w:rPr>
          <w:commentReference w:id="713"/>
        </w:r>
      </w:del>
      <w:bookmarkStart w:id="715" w:name="_Toc183631313"/>
      <w:ins w:id="716" w:author="Raphael Malyankar" w:date="2024-11-27T15:18:00Z" w16du:dateUtc="2024-11-27T22:18:00Z">
        <w:r w:rsidR="007E75B9">
          <w:rPr>
            <w:lang w:val="en-GB"/>
          </w:rPr>
          <w:t>Minimum check standard</w:t>
        </w:r>
        <w:bookmarkEnd w:id="715"/>
      </w:ins>
    </w:p>
    <w:p w14:paraId="2963D43A" w14:textId="2D32B9EE" w:rsidR="007E75B9" w:rsidRPr="007E75B9" w:rsidRDefault="007E75B9" w:rsidP="00AB1767">
      <w:pPr>
        <w:tabs>
          <w:tab w:val="left" w:pos="1701"/>
        </w:tabs>
        <w:spacing w:after="120" w:line="240" w:lineRule="auto"/>
        <w:rPr>
          <w:lang w:val="en-GB"/>
        </w:rPr>
      </w:pPr>
      <w:ins w:id="717" w:author="Raphael Malyankar" w:date="2024-11-27T15:18:00Z" w16du:dateUtc="2024-11-27T22:18:00Z">
        <w:r w:rsidRPr="007E75B9">
          <w:rPr>
            <w:lang w:val="en-GB"/>
          </w:rPr>
          <w:t>The critical checks included in S-158:100 and associated S-158:1xx constitute the minimum check standard for S-100 based data products.  All published S-100 based data products must conform to the checks classified as Critical within these documents.</w:t>
        </w:r>
      </w:ins>
    </w:p>
    <w:p w14:paraId="70389C75" w14:textId="3D33A425" w:rsidR="00036D8E" w:rsidRPr="00036D8E" w:rsidRDefault="00861E96" w:rsidP="00036D8E">
      <w:pPr>
        <w:pStyle w:val="Heading1"/>
        <w:rPr>
          <w:lang w:val="en-GB"/>
        </w:rPr>
      </w:pPr>
      <w:bookmarkStart w:id="718" w:name="_Ref172575919"/>
      <w:bookmarkStart w:id="719" w:name="_Toc183631314"/>
      <w:r>
        <w:rPr>
          <w:lang w:val="en-GB"/>
        </w:rPr>
        <w:t>Geometry and Spatial Operators in Checks for Vector Products</w:t>
      </w:r>
      <w:bookmarkEnd w:id="718"/>
      <w:bookmarkEnd w:id="719"/>
    </w:p>
    <w:p w14:paraId="7EBEC11F" w14:textId="4793BE3F" w:rsidR="00036D8E" w:rsidRDefault="00036D8E" w:rsidP="00036D8E">
      <w:pPr>
        <w:pStyle w:val="Heading2"/>
      </w:pPr>
      <w:bookmarkStart w:id="720" w:name="_Toc96412531"/>
      <w:bookmarkStart w:id="721" w:name="_Toc183631315"/>
      <w:r>
        <w:t>Definitions for ISO 19125-1:2004 Geometry</w:t>
      </w:r>
      <w:bookmarkEnd w:id="720"/>
      <w:bookmarkEnd w:id="721"/>
    </w:p>
    <w:p w14:paraId="7703BAE5" w14:textId="77777777" w:rsidR="00036D8E" w:rsidRDefault="00036D8E" w:rsidP="00036D8E">
      <w:pPr>
        <w:spacing w:after="120"/>
        <w:rPr>
          <w:rFonts w:cs="Arial"/>
        </w:rPr>
      </w:pPr>
      <w:commentRangeStart w:id="722"/>
      <w:commentRangeStart w:id="723"/>
      <w:r>
        <w:rPr>
          <w:rFonts w:cs="Arial"/>
        </w:rPr>
        <w:t>This Section defines ISO 19125-1:2004 geometric terms used in this document.</w:t>
      </w:r>
    </w:p>
    <w:p w14:paraId="7661102A" w14:textId="77777777" w:rsidR="00036D8E" w:rsidRDefault="00036D8E" w:rsidP="00036D8E">
      <w:pPr>
        <w:spacing w:after="120"/>
        <w:rPr>
          <w:rFonts w:cs="Arial"/>
          <w:lang w:val="en-GB"/>
        </w:rPr>
      </w:pPr>
      <w:bookmarkStart w:id="724" w:name="_Toc464032180"/>
      <w:bookmarkStart w:id="725" w:name="_Toc467582438"/>
      <w:bookmarkStart w:id="726" w:name="_Toc467750166"/>
      <w:bookmarkStart w:id="727" w:name="_Toc467754284"/>
      <w:bookmarkStart w:id="728" w:name="_Toc467755565"/>
      <w:bookmarkStart w:id="729" w:name="_Toc467758917"/>
      <w:bookmarkEnd w:id="724"/>
      <w:bookmarkEnd w:id="725"/>
      <w:bookmarkEnd w:id="726"/>
      <w:bookmarkEnd w:id="727"/>
      <w:bookmarkEnd w:id="728"/>
      <w:bookmarkEnd w:id="729"/>
      <w:r>
        <w:rPr>
          <w:rFonts w:cs="Arial"/>
        </w:rPr>
        <w:t>Note that these definitions are for the primitives defined by ISO 19125-1:2004 which are single Point, single Line and single Area geometry objects.</w:t>
      </w:r>
    </w:p>
    <w:p w14:paraId="04B60F1A" w14:textId="20BC268E" w:rsidR="00036D8E" w:rsidRDefault="00036D8E" w:rsidP="00ED286C">
      <w:pPr>
        <w:pStyle w:val="CommentText"/>
        <w:numPr>
          <w:ilvl w:val="0"/>
          <w:numId w:val="24"/>
        </w:numPr>
        <w:spacing w:after="120"/>
        <w:rPr>
          <w:lang w:eastAsia="en-CA"/>
        </w:rPr>
      </w:pPr>
      <w:r>
        <w:rPr>
          <w:i/>
        </w:rPr>
        <w:t>Polygon</w:t>
      </w:r>
      <w:r>
        <w:t xml:space="preserve"> – A Polygon has a geometric dimension of 2. It consists of a boundary and its interior, not just a boundary on its own. It is a simple planar surface defined by 1 exterior boundary and 0 or more interior boundaries. The geometry used by an Area feature is equivalent to a Polygon. </w:t>
      </w:r>
      <w:r w:rsidR="00156A6C">
        <w:t xml:space="preserve">The ISO 19125-1 Polygon </w:t>
      </w:r>
      <w:r w:rsidR="006303A7">
        <w:t>corresponds to</w:t>
      </w:r>
      <w:r w:rsidR="00156A6C">
        <w:t xml:space="preserve"> the S-100 </w:t>
      </w:r>
      <w:r w:rsidR="006303A7" w:rsidRPr="006303A7">
        <w:rPr>
          <w:i/>
          <w:iCs/>
        </w:rPr>
        <w:t>s</w:t>
      </w:r>
      <w:r w:rsidR="00156A6C" w:rsidRPr="006303A7">
        <w:rPr>
          <w:i/>
          <w:iCs/>
        </w:rPr>
        <w:t>urface</w:t>
      </w:r>
      <w:r w:rsidR="00156A6C">
        <w:t xml:space="preserve"> spatial </w:t>
      </w:r>
      <w:r w:rsidR="006303A7">
        <w:t>primitive type in S-100 feature catalogues.</w:t>
      </w:r>
    </w:p>
    <w:p w14:paraId="576E0507" w14:textId="0285B977" w:rsidR="00036D8E" w:rsidRDefault="00036D8E" w:rsidP="00ED286C">
      <w:pPr>
        <w:pStyle w:val="CommentText"/>
        <w:numPr>
          <w:ilvl w:val="0"/>
          <w:numId w:val="24"/>
        </w:numPr>
        <w:spacing w:after="120"/>
        <w:rPr>
          <w:lang w:eastAsia="ar-SA"/>
        </w:rPr>
      </w:pPr>
      <w:r>
        <w:rPr>
          <w:i/>
        </w:rPr>
        <w:lastRenderedPageBreak/>
        <w:t>Polygon boundary</w:t>
      </w:r>
      <w:r>
        <w:t xml:space="preserve"> – A Polygon boundary has a geometric dimension of 1 and is equivalent to the outer and inner rings used by an S-</w:t>
      </w:r>
      <w:r w:rsidR="006303A7">
        <w:t xml:space="preserve">100 </w:t>
      </w:r>
      <w:r>
        <w:t>Area feature.</w:t>
      </w:r>
    </w:p>
    <w:p w14:paraId="32C3BA4E" w14:textId="45563E40" w:rsidR="00036D8E" w:rsidRDefault="00036D8E" w:rsidP="00ED286C">
      <w:pPr>
        <w:numPr>
          <w:ilvl w:val="0"/>
          <w:numId w:val="24"/>
        </w:numPr>
        <w:spacing w:after="120" w:line="240" w:lineRule="auto"/>
      </w:pPr>
      <w:r>
        <w:rPr>
          <w:i/>
        </w:rPr>
        <w:t>LineString</w:t>
      </w:r>
      <w:r>
        <w:t xml:space="preserve"> – </w:t>
      </w:r>
      <w:r>
        <w:rPr>
          <w:rFonts w:cs="Arial"/>
        </w:rPr>
        <w:t xml:space="preserve">A LineString is a Curve with linear interpolation between Points. </w:t>
      </w:r>
      <w:r>
        <w:t>A LineString has a geometric dimension of 1. It is composed of one or more segments – each segment is defined by a pair of points.  The geometry used by an S-</w:t>
      </w:r>
      <w:r w:rsidR="006303A7">
        <w:t>100</w:t>
      </w:r>
      <w:r>
        <w:t xml:space="preserve"> </w:t>
      </w:r>
      <w:r w:rsidR="006303A7">
        <w:t>Curve</w:t>
      </w:r>
      <w:r>
        <w:t xml:space="preserve"> feature is equivalent to a LineString. </w:t>
      </w:r>
    </w:p>
    <w:p w14:paraId="19CF173B" w14:textId="375691CF" w:rsidR="00036D8E" w:rsidRDefault="00036D8E" w:rsidP="00ED286C">
      <w:pPr>
        <w:numPr>
          <w:ilvl w:val="0"/>
          <w:numId w:val="24"/>
        </w:numPr>
        <w:spacing w:after="120" w:line="240" w:lineRule="auto"/>
      </w:pPr>
      <w:r>
        <w:rPr>
          <w:i/>
        </w:rPr>
        <w:t>Line</w:t>
      </w:r>
      <w:r>
        <w:t xml:space="preserve"> - An ISO 19125-1:2004 line is a LineString with exactly 2 points. Note that the geometry used by an S-</w:t>
      </w:r>
      <w:r w:rsidR="006303A7">
        <w:t>100</w:t>
      </w:r>
      <w:r>
        <w:t xml:space="preserve"> </w:t>
      </w:r>
      <w:r w:rsidR="006303A7">
        <w:t>Curve</w:t>
      </w:r>
      <w:r>
        <w:t xml:space="preserve"> feature is equivalent to a LineString, not a line in ISO 19125-1:2004 terms. In this document the term Line refers to an S-</w:t>
      </w:r>
      <w:r w:rsidR="006303A7">
        <w:t>100</w:t>
      </w:r>
      <w:r>
        <w:t xml:space="preserve"> </w:t>
      </w:r>
      <w:r w:rsidR="006303A7">
        <w:t>Curve</w:t>
      </w:r>
      <w:r>
        <w:t xml:space="preserve"> feature or a LineString which can have more than two points.</w:t>
      </w:r>
    </w:p>
    <w:p w14:paraId="38BB048E" w14:textId="3EB05874" w:rsidR="00036D8E" w:rsidRDefault="00036D8E" w:rsidP="00ED286C">
      <w:pPr>
        <w:numPr>
          <w:ilvl w:val="0"/>
          <w:numId w:val="24"/>
        </w:numPr>
        <w:spacing w:after="120" w:line="240" w:lineRule="auto"/>
      </w:pPr>
      <w:r>
        <w:rPr>
          <w:i/>
        </w:rPr>
        <w:t xml:space="preserve">Point </w:t>
      </w:r>
      <w:r>
        <w:t>– Points have a geometric dimension of 0. The geometry used by an S-</w:t>
      </w:r>
      <w:r w:rsidR="006303A7">
        <w:t>100</w:t>
      </w:r>
      <w:r>
        <w:t xml:space="preserve"> Point feature is equivalent to an ISO 19125-1:2004 point.  </w:t>
      </w:r>
    </w:p>
    <w:p w14:paraId="79AA986B" w14:textId="77777777" w:rsidR="00036D8E" w:rsidRDefault="00036D8E" w:rsidP="00ED286C">
      <w:pPr>
        <w:numPr>
          <w:ilvl w:val="0"/>
          <w:numId w:val="24"/>
        </w:numPr>
        <w:spacing w:after="120" w:line="240" w:lineRule="auto"/>
      </w:pPr>
      <w:r>
        <w:rPr>
          <w:i/>
        </w:rPr>
        <w:t>Reciprocal</w:t>
      </w:r>
      <w:r>
        <w:t xml:space="preserve"> – inversely related or opposite.</w:t>
      </w:r>
    </w:p>
    <w:p w14:paraId="20A64319" w14:textId="1A74DA43" w:rsidR="00036D8E" w:rsidRDefault="00036D8E" w:rsidP="00036D8E">
      <w:pPr>
        <w:spacing w:after="120"/>
      </w:pPr>
      <w:r>
        <w:t>The following table matches 19125-1:2004 geometric terms to S-</w:t>
      </w:r>
      <w:r w:rsidR="000F52BB">
        <w:t xml:space="preserve">100 geometry </w:t>
      </w:r>
      <w:r>
        <w:t>terms:</w:t>
      </w:r>
      <w:commentRangeEnd w:id="722"/>
      <w:r w:rsidR="00ED286C">
        <w:rPr>
          <w:rStyle w:val="CommentReference"/>
        </w:rPr>
        <w:commentReference w:id="722"/>
      </w:r>
      <w:commentRangeEnd w:id="723"/>
      <w:r w:rsidR="005E4059">
        <w:rPr>
          <w:rStyle w:val="CommentReference"/>
        </w:rPr>
        <w:commentReference w:id="72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4733"/>
      </w:tblGrid>
      <w:tr w:rsidR="00036D8E" w14:paraId="1885A23B" w14:textId="77777777" w:rsidTr="00036D8E">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2568E43C" w14:textId="77777777" w:rsidR="00036D8E" w:rsidRDefault="00036D8E">
            <w:r>
              <w:rPr>
                <w:b/>
              </w:rPr>
              <w:t>ISO 19125-1:2004</w:t>
            </w:r>
          </w:p>
        </w:tc>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44089695" w14:textId="261D0106" w:rsidR="00036D8E" w:rsidRDefault="00036D8E">
            <w:pPr>
              <w:pStyle w:val="CommentSubject"/>
            </w:pPr>
            <w:r>
              <w:t>S-100 dataset</w:t>
            </w:r>
          </w:p>
        </w:tc>
      </w:tr>
      <w:tr w:rsidR="00036D8E" w14:paraId="6FCA9D15"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59AD6B94" w14:textId="77777777" w:rsidR="00036D8E" w:rsidRDefault="00036D8E">
            <w:r>
              <w:t xml:space="preserve">Polygon </w:t>
            </w:r>
          </w:p>
        </w:tc>
        <w:tc>
          <w:tcPr>
            <w:tcW w:w="4733" w:type="dxa"/>
            <w:tcBorders>
              <w:top w:val="single" w:sz="4" w:space="0" w:color="auto"/>
              <w:left w:val="single" w:sz="4" w:space="0" w:color="auto"/>
              <w:bottom w:val="single" w:sz="4" w:space="0" w:color="auto"/>
              <w:right w:val="single" w:sz="4" w:space="0" w:color="auto"/>
            </w:tcBorders>
            <w:hideMark/>
          </w:tcPr>
          <w:p w14:paraId="6D04E4CE" w14:textId="17AE356C" w:rsidR="00036D8E" w:rsidRDefault="00036D8E">
            <w:r>
              <w:t>Area</w:t>
            </w:r>
            <w:r w:rsidR="00CE0600">
              <w:t xml:space="preserve"> </w:t>
            </w:r>
            <w:r>
              <w:t>feature geometry</w:t>
            </w:r>
            <w:r w:rsidR="00CE0600">
              <w:t xml:space="preserve"> OR Surface</w:t>
            </w:r>
          </w:p>
        </w:tc>
      </w:tr>
      <w:tr w:rsidR="00036D8E" w14:paraId="0078730B"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4AF91E59" w14:textId="77777777" w:rsidR="00036D8E" w:rsidRDefault="00036D8E">
            <w:r>
              <w:t>Polygon boundary</w:t>
            </w:r>
          </w:p>
        </w:tc>
        <w:tc>
          <w:tcPr>
            <w:tcW w:w="4733" w:type="dxa"/>
            <w:tcBorders>
              <w:top w:val="single" w:sz="4" w:space="0" w:color="auto"/>
              <w:left w:val="single" w:sz="4" w:space="0" w:color="auto"/>
              <w:bottom w:val="single" w:sz="4" w:space="0" w:color="auto"/>
              <w:right w:val="single" w:sz="4" w:space="0" w:color="auto"/>
            </w:tcBorders>
            <w:hideMark/>
          </w:tcPr>
          <w:p w14:paraId="520E0F94" w14:textId="77777777" w:rsidR="00036D8E" w:rsidRDefault="00036D8E">
            <w:r>
              <w:t>Exterior and interior boundaries</w:t>
            </w:r>
          </w:p>
        </w:tc>
      </w:tr>
      <w:tr w:rsidR="00036D8E" w14:paraId="7CF61FA5"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27E20B0B" w14:textId="77777777" w:rsidR="00036D8E" w:rsidRDefault="00036D8E">
            <w:r>
              <w:t>LineString</w:t>
            </w:r>
          </w:p>
        </w:tc>
        <w:tc>
          <w:tcPr>
            <w:tcW w:w="4733" w:type="dxa"/>
            <w:tcBorders>
              <w:top w:val="single" w:sz="4" w:space="0" w:color="auto"/>
              <w:left w:val="single" w:sz="4" w:space="0" w:color="auto"/>
              <w:bottom w:val="single" w:sz="4" w:space="0" w:color="auto"/>
              <w:right w:val="single" w:sz="4" w:space="0" w:color="auto"/>
            </w:tcBorders>
            <w:hideMark/>
          </w:tcPr>
          <w:p w14:paraId="25CE789F" w14:textId="7123D9AC" w:rsidR="00036D8E" w:rsidRDefault="00D82FC1">
            <w:r>
              <w:t>Curve OR Composite Curve</w:t>
            </w:r>
          </w:p>
        </w:tc>
      </w:tr>
      <w:tr w:rsidR="00036D8E" w14:paraId="7CCFA8D7"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09290820" w14:textId="77777777" w:rsidR="00036D8E" w:rsidRDefault="00036D8E">
            <w:r>
              <w:t>Point</w:t>
            </w:r>
          </w:p>
        </w:tc>
        <w:tc>
          <w:tcPr>
            <w:tcW w:w="4733" w:type="dxa"/>
            <w:tcBorders>
              <w:top w:val="single" w:sz="4" w:space="0" w:color="auto"/>
              <w:left w:val="single" w:sz="4" w:space="0" w:color="auto"/>
              <w:bottom w:val="single" w:sz="4" w:space="0" w:color="auto"/>
              <w:right w:val="single" w:sz="4" w:space="0" w:color="auto"/>
            </w:tcBorders>
            <w:hideMark/>
          </w:tcPr>
          <w:p w14:paraId="06296335" w14:textId="7F5FB9A5" w:rsidR="00036D8E" w:rsidRDefault="00036D8E">
            <w:r>
              <w:t>Point feature geometry</w:t>
            </w:r>
          </w:p>
        </w:tc>
      </w:tr>
    </w:tbl>
    <w:p w14:paraId="4C8BDE53" w14:textId="77777777" w:rsidR="00036D8E" w:rsidRDefault="00036D8E" w:rsidP="00036D8E">
      <w:pPr>
        <w:rPr>
          <w:lang w:val="en-GB" w:eastAsia="en-CA"/>
        </w:rPr>
      </w:pPr>
    </w:p>
    <w:p w14:paraId="52CF3F7D" w14:textId="77777777" w:rsidR="00036D8E" w:rsidRDefault="00036D8E" w:rsidP="00036D8E">
      <w:pPr>
        <w:pStyle w:val="Heading2"/>
      </w:pPr>
      <w:bookmarkStart w:id="730" w:name="_Toc96412534"/>
      <w:bookmarkStart w:id="731" w:name="_Toc183631316"/>
      <w:r>
        <w:t>ISO 19125-1:2004 Geometric Operator Relationships</w:t>
      </w:r>
      <w:bookmarkEnd w:id="730"/>
      <w:bookmarkEnd w:id="731"/>
    </w:p>
    <w:p w14:paraId="4455807A" w14:textId="5D90D3BA" w:rsidR="00036D8E" w:rsidRDefault="00036D8E" w:rsidP="00036D8E">
      <w:pPr>
        <w:rPr>
          <w:lang w:eastAsia="en-CA"/>
        </w:rPr>
      </w:pPr>
      <w:r>
        <w:t>For symbols used in the relationships, see clause 1.3.3 (Symbols).</w:t>
      </w:r>
    </w:p>
    <w:p w14:paraId="73C38403" w14:textId="51BEAA4D" w:rsidR="00036D8E" w:rsidRDefault="00036D8E" w:rsidP="00036D8E">
      <w:pPr>
        <w:pStyle w:val="Default"/>
        <w:spacing w:after="120"/>
        <w:jc w:val="both"/>
        <w:rPr>
          <w:color w:val="auto"/>
          <w:sz w:val="20"/>
          <w:szCs w:val="20"/>
        </w:rPr>
      </w:pPr>
      <w:r>
        <w:rPr>
          <w:color w:val="auto"/>
          <w:sz w:val="20"/>
        </w:rPr>
        <w:t>In ISO 19125-1:2004, the dimensionally extended nine-intersection model (DE-9IM) defines 5 mutually exclusive geometric relationships between two objects (Polygons, LineStrings and/or Points).  One and only one relationship will be true for any two given objects (see</w:t>
      </w:r>
      <w:r w:rsidR="00D82FC1">
        <w:rPr>
          <w:color w:val="auto"/>
          <w:sz w:val="20"/>
        </w:rPr>
        <w:t xml:space="preserve"> CLE93</w:t>
      </w:r>
      <w:r>
        <w:rPr>
          <w:color w:val="auto"/>
          <w:sz w:val="20"/>
        </w:rPr>
        <w:t>):</w:t>
      </w:r>
    </w:p>
    <w:p w14:paraId="4153A02E" w14:textId="224D8572" w:rsidR="00C2224A" w:rsidRDefault="00036D8E" w:rsidP="00C2224A">
      <w:pPr>
        <w:pStyle w:val="Default"/>
        <w:numPr>
          <w:ilvl w:val="0"/>
          <w:numId w:val="44"/>
        </w:numPr>
        <w:ind w:hanging="360"/>
        <w:jc w:val="both"/>
        <w:rPr>
          <w:snapToGrid w:val="0"/>
          <w:color w:val="auto"/>
          <w:sz w:val="20"/>
          <w:lang w:eastAsia="en-GB"/>
        </w:rPr>
      </w:pPr>
      <w:r>
        <w:rPr>
          <w:snapToGrid w:val="0"/>
          <w:color w:val="auto"/>
          <w:sz w:val="20"/>
        </w:rPr>
        <w:t xml:space="preserve">WITHIN </w:t>
      </w:r>
    </w:p>
    <w:p w14:paraId="5E690652" w14:textId="6EB50CC1"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CROSSES</w:t>
      </w:r>
    </w:p>
    <w:p w14:paraId="4384E813" w14:textId="3E132688"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TOUCHES</w:t>
      </w:r>
    </w:p>
    <w:p w14:paraId="7CAB7437" w14:textId="26194998"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DISJOINT</w:t>
      </w:r>
    </w:p>
    <w:p w14:paraId="7B24A0D7" w14:textId="21872204" w:rsidR="00036D8E" w:rsidRPr="00C2224A" w:rsidRDefault="00036D8E" w:rsidP="00A5217A">
      <w:pPr>
        <w:pStyle w:val="Default"/>
        <w:numPr>
          <w:ilvl w:val="0"/>
          <w:numId w:val="44"/>
        </w:numPr>
        <w:ind w:hanging="360"/>
        <w:jc w:val="both"/>
        <w:rPr>
          <w:snapToGrid w:val="0"/>
          <w:color w:val="auto"/>
          <w:sz w:val="20"/>
        </w:rPr>
      </w:pPr>
      <w:r w:rsidRPr="00C2224A">
        <w:rPr>
          <w:snapToGrid w:val="0"/>
          <w:color w:val="auto"/>
          <w:sz w:val="20"/>
        </w:rPr>
        <w:t>OVERLAPS</w:t>
      </w:r>
    </w:p>
    <w:p w14:paraId="473B560F" w14:textId="4DF05F1C" w:rsidR="00036D8E" w:rsidRDefault="00036D8E" w:rsidP="00A5217A">
      <w:pPr>
        <w:pStyle w:val="Default"/>
        <w:spacing w:before="120" w:after="120"/>
        <w:jc w:val="both"/>
        <w:rPr>
          <w:snapToGrid w:val="0"/>
          <w:color w:val="auto"/>
          <w:sz w:val="20"/>
        </w:rPr>
      </w:pPr>
      <w:r>
        <w:rPr>
          <w:snapToGrid w:val="0"/>
          <w:color w:val="auto"/>
          <w:sz w:val="20"/>
        </w:rPr>
        <w:t>There are others that help further define the relationship:</w:t>
      </w:r>
    </w:p>
    <w:p w14:paraId="4A616453" w14:textId="6BA0C9DE"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CONTAINS </w:t>
      </w:r>
    </w:p>
    <w:p w14:paraId="1552AD0E" w14:textId="0ADDDA2F" w:rsidR="00036D8E" w:rsidRDefault="00036D8E" w:rsidP="00ED286C">
      <w:pPr>
        <w:pStyle w:val="Default"/>
        <w:widowControl w:val="0"/>
        <w:numPr>
          <w:ilvl w:val="0"/>
          <w:numId w:val="29"/>
        </w:numPr>
        <w:autoSpaceDE/>
        <w:adjustRightInd/>
        <w:jc w:val="both"/>
        <w:rPr>
          <w:snapToGrid w:val="0"/>
          <w:color w:val="auto"/>
          <w:sz w:val="20"/>
        </w:rPr>
      </w:pPr>
      <w:r>
        <w:rPr>
          <w:snapToGrid w:val="0"/>
          <w:color w:val="auto"/>
          <w:sz w:val="20"/>
        </w:rPr>
        <w:t>the reciprocal of WITHIN</w:t>
      </w:r>
    </w:p>
    <w:p w14:paraId="1FC5B0F4" w14:textId="73F562D0" w:rsidR="00036D8E" w:rsidRDefault="00036D8E" w:rsidP="00ED286C">
      <w:pPr>
        <w:pStyle w:val="Default"/>
        <w:widowControl w:val="0"/>
        <w:numPr>
          <w:ilvl w:val="0"/>
          <w:numId w:val="29"/>
        </w:numPr>
        <w:autoSpaceDE/>
        <w:adjustRightInd/>
        <w:jc w:val="both"/>
        <w:rPr>
          <w:snapToGrid w:val="0"/>
          <w:color w:val="auto"/>
          <w:sz w:val="20"/>
        </w:rPr>
      </w:pPr>
      <w:r>
        <w:rPr>
          <w:snapToGrid w:val="0"/>
          <w:color w:val="auto"/>
          <w:sz w:val="20"/>
        </w:rPr>
        <w:t xml:space="preserve">within is the primary operator; however, if </w:t>
      </w:r>
      <w:r>
        <w:rPr>
          <w:b/>
          <w:snapToGrid w:val="0"/>
          <w:color w:val="auto"/>
          <w:sz w:val="20"/>
        </w:rPr>
        <w:t>a</w:t>
      </w:r>
      <w:r>
        <w:rPr>
          <w:snapToGrid w:val="0"/>
          <w:color w:val="auto"/>
          <w:sz w:val="20"/>
        </w:rPr>
        <w:t xml:space="preserve"> is not within </w:t>
      </w:r>
      <w:r>
        <w:rPr>
          <w:b/>
          <w:snapToGrid w:val="0"/>
          <w:color w:val="auto"/>
          <w:sz w:val="20"/>
        </w:rPr>
        <w:t>b</w:t>
      </w:r>
      <w:r>
        <w:rPr>
          <w:snapToGrid w:val="0"/>
          <w:color w:val="auto"/>
          <w:sz w:val="20"/>
        </w:rPr>
        <w:t xml:space="preserve"> then </w:t>
      </w:r>
      <w:r>
        <w:rPr>
          <w:b/>
          <w:snapToGrid w:val="0"/>
          <w:color w:val="auto"/>
          <w:sz w:val="20"/>
        </w:rPr>
        <w:t>a</w:t>
      </w:r>
      <w:r>
        <w:rPr>
          <w:snapToGrid w:val="0"/>
          <w:color w:val="auto"/>
          <w:sz w:val="20"/>
        </w:rPr>
        <w:t xml:space="preserve"> may contain</w:t>
      </w:r>
      <w:r>
        <w:rPr>
          <w:b/>
          <w:snapToGrid w:val="0"/>
          <w:color w:val="auto"/>
          <w:sz w:val="20"/>
        </w:rPr>
        <w:t xml:space="preserve"> b</w:t>
      </w:r>
      <w:r>
        <w:rPr>
          <w:snapToGrid w:val="0"/>
          <w:color w:val="auto"/>
          <w:sz w:val="20"/>
        </w:rPr>
        <w:t xml:space="preserve"> so CONTAINS may be the unique relationship between the objects</w:t>
      </w:r>
    </w:p>
    <w:p w14:paraId="7E224353" w14:textId="18779A8B"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EQUALS </w:t>
      </w:r>
    </w:p>
    <w:p w14:paraId="037DBA52" w14:textId="21159CAC"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a special case of WITHIN / CONTAINS</w:t>
      </w:r>
    </w:p>
    <w:p w14:paraId="09619650" w14:textId="3D603F37"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INTERSECTS </w:t>
      </w:r>
    </w:p>
    <w:p w14:paraId="7FD02937" w14:textId="1DB4DF88"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reciprocal of DISJOINT</w:t>
      </w:r>
    </w:p>
    <w:p w14:paraId="6FCA1EFC" w14:textId="103140A1"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have at least one point in common</w:t>
      </w:r>
    </w:p>
    <w:p w14:paraId="38139B10" w14:textId="1C4A8828" w:rsidR="00036D8E" w:rsidRDefault="00036D8E" w:rsidP="00A5217A">
      <w:pPr>
        <w:pStyle w:val="Default"/>
        <w:numPr>
          <w:ilvl w:val="0"/>
          <w:numId w:val="44"/>
        </w:numPr>
        <w:ind w:hanging="360"/>
        <w:jc w:val="both"/>
        <w:rPr>
          <w:snapToGrid w:val="0"/>
          <w:color w:val="auto"/>
          <w:sz w:val="20"/>
        </w:rPr>
      </w:pPr>
      <w:r>
        <w:rPr>
          <w:snapToGrid w:val="0"/>
          <w:color w:val="auto"/>
          <w:sz w:val="20"/>
        </w:rPr>
        <w:t>COVERS and is COVERED_BY</w:t>
      </w:r>
    </w:p>
    <w:p w14:paraId="633095D8" w14:textId="3B8D6297"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reciprocal operators</w:t>
      </w:r>
    </w:p>
    <w:p w14:paraId="59F161EC" w14:textId="580B5DBE"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extends CONTAINS and WITHIN respectively</w:t>
      </w:r>
    </w:p>
    <w:p w14:paraId="1C468E80" w14:textId="3DA6B981" w:rsidR="00036D8E" w:rsidRDefault="00036D8E" w:rsidP="00A5217A">
      <w:pPr>
        <w:pStyle w:val="Default"/>
        <w:numPr>
          <w:ilvl w:val="0"/>
          <w:numId w:val="44"/>
        </w:numPr>
        <w:spacing w:after="120"/>
        <w:ind w:hanging="360"/>
        <w:jc w:val="both"/>
        <w:rPr>
          <w:snapToGrid w:val="0"/>
          <w:color w:val="auto"/>
          <w:sz w:val="20"/>
        </w:rPr>
      </w:pPr>
      <w:r>
        <w:rPr>
          <w:snapToGrid w:val="0"/>
          <w:color w:val="auto"/>
          <w:sz w:val="20"/>
        </w:rPr>
        <w:t>COINCIDENT</w:t>
      </w:r>
    </w:p>
    <w:p w14:paraId="59D59054" w14:textId="77777777" w:rsidR="00036D8E" w:rsidRDefault="00036D8E" w:rsidP="00036D8E">
      <w:pPr>
        <w:pStyle w:val="Default"/>
        <w:spacing w:after="120"/>
        <w:jc w:val="both"/>
        <w:rPr>
          <w:snapToGrid w:val="0"/>
          <w:color w:val="auto"/>
          <w:sz w:val="20"/>
        </w:rPr>
      </w:pPr>
      <w:r>
        <w:rPr>
          <w:snapToGrid w:val="0"/>
          <w:color w:val="auto"/>
          <w:sz w:val="20"/>
        </w:rPr>
        <w:t>Note that COVERS, COVERED_BY and COINCIDENT</w:t>
      </w:r>
      <w:r>
        <w:rPr>
          <w:color w:val="auto"/>
          <w:sz w:val="20"/>
        </w:rPr>
        <w:t xml:space="preserve"> relational operators are not described in the </w:t>
      </w:r>
      <w:r>
        <w:rPr>
          <w:snapToGrid w:val="0"/>
          <w:color w:val="auto"/>
          <w:sz w:val="20"/>
        </w:rPr>
        <w:t xml:space="preserve">ISO </w:t>
      </w:r>
      <w:r>
        <w:rPr>
          <w:color w:val="auto"/>
          <w:sz w:val="20"/>
        </w:rPr>
        <w:t>19125-1:2004 document.</w:t>
      </w:r>
    </w:p>
    <w:p w14:paraId="710EB975" w14:textId="19E0CDEE" w:rsidR="00036D8E" w:rsidRDefault="00036D8E" w:rsidP="00036D8E">
      <w:pPr>
        <w:pStyle w:val="BodyText"/>
        <w:rPr>
          <w:rFonts w:ascii="Arial" w:hAnsi="Arial" w:cs="Arial"/>
          <w:sz w:val="20"/>
          <w:lang w:eastAsia="en-US"/>
        </w:rPr>
      </w:pPr>
      <w:r>
        <w:rPr>
          <w:rFonts w:ascii="Arial" w:hAnsi="Arial" w:cs="Arial"/>
          <w:sz w:val="20"/>
        </w:rPr>
        <w:lastRenderedPageBreak/>
        <w:t xml:space="preserve">The formulas given in this Section (for example a.Disjoint(b) </w:t>
      </w:r>
      <w:r>
        <w:rPr>
          <w:rFonts w:ascii="Symbol" w:hAnsi="Symbol"/>
          <w:sz w:val="21"/>
        </w:rPr>
        <w:t></w:t>
      </w:r>
      <w:r>
        <w:rPr>
          <w:rFonts w:ascii="Symbol" w:hAnsi="Symbol"/>
          <w:sz w:val="21"/>
        </w:rPr>
        <w:t></w:t>
      </w:r>
      <w:r>
        <w:t xml:space="preserve">a </w:t>
      </w:r>
      <w:r>
        <w:rPr>
          <w:rFonts w:ascii="Symbol" w:hAnsi="Symbol"/>
          <w:sz w:val="21"/>
        </w:rPr>
        <w:t></w:t>
      </w:r>
      <w:r>
        <w:rPr>
          <w:rFonts w:ascii="Symbol" w:hAnsi="Symbol"/>
          <w:sz w:val="21"/>
        </w:rPr>
        <w:t></w:t>
      </w:r>
      <w:r>
        <w:t xml:space="preserve">b </w:t>
      </w:r>
      <w:r>
        <w:rPr>
          <w:i/>
        </w:rPr>
        <w:t xml:space="preserve">= </w:t>
      </w:r>
      <w:r>
        <w:rPr>
          <w:rFonts w:ascii="Symbol" w:hAnsi="Symbol"/>
          <w:sz w:val="21"/>
        </w:rPr>
        <w:t></w:t>
      </w:r>
      <w:r>
        <w:t xml:space="preserve">) </w:t>
      </w:r>
      <w:r>
        <w:rPr>
          <w:rFonts w:ascii="Arial" w:hAnsi="Arial" w:cs="Arial"/>
          <w:sz w:val="20"/>
        </w:rPr>
        <w:t xml:space="preserve"> are the generalized ones given for ISO 19125-1:2004, not the more specific DE-9IM formulas (that is, DE-9IM predicates). The generalized formulas use topologically closed notation (that is, geometry includes the interior and boundary unless otherwise stated), whereas the DE-91M formulas refer to the interior and boundary of geometry separately. Note that different versions of documents describing ISO 19125-1 give different generalized formulas – this Section is using the formulas that are the most consistent with the DE-9IM predicates. If a generalized formula appears to contradict a DE-9IM predicate as defined in ISO 19125</w:t>
      </w:r>
      <w:ins w:id="732" w:author="Raphael Malyankar" w:date="2024-08-26T00:10:00Z" w16du:dateUtc="2024-08-26T07:10:00Z">
        <w:r w:rsidR="00EF11B3">
          <w:rPr>
            <w:rFonts w:ascii="Arial" w:hAnsi="Arial" w:cs="Arial"/>
            <w:sz w:val="20"/>
          </w:rPr>
          <w:noBreakHyphen/>
        </w:r>
      </w:ins>
      <w:r>
        <w:rPr>
          <w:rFonts w:ascii="Arial" w:hAnsi="Arial" w:cs="Arial"/>
          <w:sz w:val="20"/>
        </w:rPr>
        <w:t>1:2004, the DE-9IM predicate takes precedence. Software is expected to be consistent with DE-9IM predicates.</w:t>
      </w:r>
    </w:p>
    <w:p w14:paraId="5CEDC0A1" w14:textId="644ACC07" w:rsidR="00036D8E" w:rsidRDefault="00036D8E" w:rsidP="00036D8E">
      <w:pPr>
        <w:pStyle w:val="Heading2"/>
        <w:rPr>
          <w:lang w:eastAsia="ar-SA"/>
        </w:rPr>
      </w:pPr>
      <w:bookmarkStart w:id="733" w:name="_Toc464032185"/>
      <w:bookmarkStart w:id="734" w:name="_Toc96412535"/>
      <w:bookmarkStart w:id="735" w:name="_Toc183631317"/>
      <w:bookmarkEnd w:id="733"/>
      <w:r>
        <w:t>How the Relationships Apply to S-</w:t>
      </w:r>
      <w:r w:rsidR="00D82FC1">
        <w:t>100</w:t>
      </w:r>
      <w:r>
        <w:t xml:space="preserve"> Feature</w:t>
      </w:r>
      <w:bookmarkEnd w:id="734"/>
      <w:r w:rsidR="00D82FC1">
        <w:t xml:space="preserve"> Geometry</w:t>
      </w:r>
      <w:bookmarkEnd w:id="735"/>
    </w:p>
    <w:p w14:paraId="2803B589" w14:textId="1B07CFFE" w:rsidR="00036D8E" w:rsidRDefault="00036D8E" w:rsidP="00036D8E">
      <w:pPr>
        <w:spacing w:after="120"/>
        <w:rPr>
          <w:lang w:eastAsia="en-CA"/>
        </w:rPr>
      </w:pPr>
      <w:r>
        <w:rPr>
          <w:snapToGrid w:val="0"/>
        </w:rPr>
        <w:t xml:space="preserve">Geometric relationships will be tested on an entire feature object as a single geometric entity. </w:t>
      </w:r>
      <w:r>
        <w:t xml:space="preserve">Note that Point, </w:t>
      </w:r>
      <w:r w:rsidR="00D82FC1">
        <w:t>Curve</w:t>
      </w:r>
      <w:r>
        <w:t xml:space="preserve"> and Area feature geometry is equivalent in ISO 19125-1:2004 terms to Point, LineString and Polygon geometry respectively.</w:t>
      </w:r>
    </w:p>
    <w:p w14:paraId="31580277" w14:textId="08AFBF3D" w:rsidR="00036D8E" w:rsidRDefault="00036D8E" w:rsidP="00036D8E">
      <w:pPr>
        <w:spacing w:after="120"/>
        <w:rPr>
          <w:snapToGrid w:val="0"/>
          <w:lang w:eastAsia="ar-SA"/>
        </w:rPr>
      </w:pPr>
      <w:r>
        <w:rPr>
          <w:snapToGrid w:val="0"/>
        </w:rPr>
        <w:t xml:space="preserve">A </w:t>
      </w:r>
      <w:r w:rsidR="00D82FC1">
        <w:rPr>
          <w:snapToGrid w:val="0"/>
        </w:rPr>
        <w:t>Curve</w:t>
      </w:r>
      <w:r>
        <w:rPr>
          <w:snapToGrid w:val="0"/>
        </w:rPr>
        <w:t xml:space="preserve"> feature in S-</w:t>
      </w:r>
      <w:r w:rsidR="00D82FC1">
        <w:rPr>
          <w:snapToGrid w:val="0"/>
        </w:rPr>
        <w:t>100 datasets</w:t>
      </w:r>
      <w:r>
        <w:rPr>
          <w:snapToGrid w:val="0"/>
        </w:rPr>
        <w:t xml:space="preserve"> may be made up of several individual </w:t>
      </w:r>
      <w:r w:rsidR="00D82FC1">
        <w:rPr>
          <w:snapToGrid w:val="0"/>
        </w:rPr>
        <w:t>curves</w:t>
      </w:r>
      <w:r>
        <w:rPr>
          <w:snapToGrid w:val="0"/>
        </w:rPr>
        <w:t xml:space="preserve">. The geometric relationship operators used with a </w:t>
      </w:r>
      <w:r w:rsidR="00D82FC1">
        <w:rPr>
          <w:snapToGrid w:val="0"/>
        </w:rPr>
        <w:t>curve</w:t>
      </w:r>
      <w:r>
        <w:rPr>
          <w:snapToGrid w:val="0"/>
        </w:rPr>
        <w:t xml:space="preserve"> feature will consider the sequence of edges as a single geometry (LineString).</w:t>
      </w:r>
    </w:p>
    <w:p w14:paraId="186363D4" w14:textId="31FBAC0F" w:rsidR="00036D8E" w:rsidRDefault="00036D8E" w:rsidP="00036D8E">
      <w:pPr>
        <w:spacing w:after="120"/>
        <w:rPr>
          <w:snapToGrid w:val="0"/>
        </w:rPr>
      </w:pPr>
      <w:r>
        <w:rPr>
          <w:snapToGrid w:val="0"/>
        </w:rPr>
        <w:t>A test on an Area feature will operate on the entire Polygon</w:t>
      </w:r>
      <w:r w:rsidR="00BE47FB">
        <w:rPr>
          <w:snapToGrid w:val="0"/>
        </w:rPr>
        <w:t xml:space="preserve"> (Surface)</w:t>
      </w:r>
      <w:r>
        <w:rPr>
          <w:snapToGrid w:val="0"/>
        </w:rPr>
        <w:t xml:space="preserve">. </w:t>
      </w:r>
    </w:p>
    <w:p w14:paraId="37F97244" w14:textId="7A029D82" w:rsidR="00036D8E" w:rsidRDefault="00036D8E" w:rsidP="00036D8E">
      <w:pPr>
        <w:spacing w:after="120"/>
        <w:rPr>
          <w:snapToGrid w:val="0"/>
        </w:rPr>
      </w:pPr>
      <w:r>
        <w:rPr>
          <w:snapToGrid w:val="0"/>
        </w:rPr>
        <w:t>In an S-</w:t>
      </w:r>
      <w:r w:rsidR="00D82FC1">
        <w:rPr>
          <w:snapToGrid w:val="0"/>
        </w:rPr>
        <w:t>100</w:t>
      </w:r>
      <w:r>
        <w:rPr>
          <w:snapToGrid w:val="0"/>
        </w:rPr>
        <w:t xml:space="preserve"> </w:t>
      </w:r>
      <w:r w:rsidR="00D82FC1">
        <w:rPr>
          <w:snapToGrid w:val="0"/>
        </w:rPr>
        <w:t>dataset</w:t>
      </w:r>
      <w:r>
        <w:rPr>
          <w:snapToGrid w:val="0"/>
        </w:rPr>
        <w:t xml:space="preserve"> a </w:t>
      </w:r>
      <w:r w:rsidR="00D82FC1">
        <w:rPr>
          <w:snapToGrid w:val="0"/>
        </w:rPr>
        <w:t>Curve</w:t>
      </w:r>
      <w:r>
        <w:rPr>
          <w:snapToGrid w:val="0"/>
        </w:rPr>
        <w:t xml:space="preserve"> or </w:t>
      </w:r>
      <w:r w:rsidR="00D82FC1">
        <w:rPr>
          <w:snapToGrid w:val="0"/>
        </w:rPr>
        <w:t>Surface</w:t>
      </w:r>
      <w:r>
        <w:rPr>
          <w:snapToGrid w:val="0"/>
        </w:rPr>
        <w:t xml:space="preserve"> feature may be split into pieces as a result of a cutting operation from a data source. In that case each feature record in the dataset is treated as a separate </w:t>
      </w:r>
      <w:r w:rsidR="00D82FC1">
        <w:rPr>
          <w:snapToGrid w:val="0"/>
        </w:rPr>
        <w:t>Curve (</w:t>
      </w:r>
      <w:r>
        <w:rPr>
          <w:snapToGrid w:val="0"/>
        </w:rPr>
        <w:t>LineString</w:t>
      </w:r>
      <w:r w:rsidR="00D82FC1">
        <w:rPr>
          <w:snapToGrid w:val="0"/>
        </w:rPr>
        <w:t>)</w:t>
      </w:r>
      <w:r>
        <w:rPr>
          <w:snapToGrid w:val="0"/>
        </w:rPr>
        <w:t xml:space="preserve"> or </w:t>
      </w:r>
      <w:r w:rsidR="00D82FC1">
        <w:rPr>
          <w:snapToGrid w:val="0"/>
        </w:rPr>
        <w:t>Surface (</w:t>
      </w:r>
      <w:r>
        <w:rPr>
          <w:snapToGrid w:val="0"/>
        </w:rPr>
        <w:t>Polygon</w:t>
      </w:r>
      <w:r w:rsidR="00D82FC1">
        <w:rPr>
          <w:snapToGrid w:val="0"/>
        </w:rPr>
        <w:t>)</w:t>
      </w:r>
      <w:r>
        <w:rPr>
          <w:snapToGrid w:val="0"/>
        </w:rPr>
        <w:t xml:space="preserve"> when testing geometric relationships.</w:t>
      </w:r>
    </w:p>
    <w:p w14:paraId="77A161A8" w14:textId="07BE19F1" w:rsidR="00036D8E" w:rsidRDefault="00036D8E" w:rsidP="00036D8E">
      <w:pPr>
        <w:spacing w:after="120"/>
        <w:rPr>
          <w:snapToGrid w:val="0"/>
        </w:rPr>
      </w:pPr>
      <w:r>
        <w:rPr>
          <w:snapToGrid w:val="0"/>
        </w:rPr>
        <w:t xml:space="preserve">If a test intends to operate only on a feature’s specific components (Polygon boundary (all rings), Polygon outer ring, Polygon inner rings, edges, vertexes or nodes) then it must make this explicit in the description of the test. When a specific linear portion is specified in a test (Polygon boundary, edge) then it is treated as a </w:t>
      </w:r>
      <w:r w:rsidR="00D82FC1">
        <w:rPr>
          <w:snapToGrid w:val="0"/>
        </w:rPr>
        <w:t>Curve</w:t>
      </w:r>
      <w:r>
        <w:rPr>
          <w:snapToGrid w:val="0"/>
        </w:rPr>
        <w:t xml:space="preserve"> while individual vertexes or points will be treated as points.</w:t>
      </w:r>
    </w:p>
    <w:p w14:paraId="052C6AC3" w14:textId="77777777" w:rsidR="00036D8E" w:rsidRDefault="00036D8E" w:rsidP="00036D8E">
      <w:pPr>
        <w:spacing w:after="120"/>
        <w:rPr>
          <w:snapToGrid w:val="0"/>
        </w:rPr>
      </w:pPr>
      <w:r>
        <w:rPr>
          <w:snapToGrid w:val="0"/>
        </w:rPr>
        <w:t>For example a test to look for cases where object class A OVERLAPS object class B would operate on the entire geometry.  While a test to see if boundary of Area object class A OVERLAPS an edge of Line class B will be comparing Area boundaries to edges using Line to Line comparisons.</w:t>
      </w:r>
    </w:p>
    <w:p w14:paraId="140870B7" w14:textId="77777777" w:rsidR="00036D8E" w:rsidRDefault="00036D8E" w:rsidP="00D82FC1">
      <w:pPr>
        <w:pStyle w:val="Heading2"/>
      </w:pPr>
      <w:bookmarkStart w:id="736" w:name="_Toc96412536"/>
      <w:bookmarkStart w:id="737" w:name="_Toc183631318"/>
      <w:r>
        <w:t>Geometric Operator Definitions</w:t>
      </w:r>
      <w:bookmarkEnd w:id="736"/>
      <w:bookmarkEnd w:id="737"/>
    </w:p>
    <w:p w14:paraId="22D8E6F6" w14:textId="77777777" w:rsidR="00036D8E" w:rsidRDefault="00036D8E" w:rsidP="00036D8E">
      <w:pPr>
        <w:spacing w:after="120"/>
        <w:rPr>
          <w:rFonts w:cs="Arial"/>
          <w:lang w:eastAsia="en-CA"/>
        </w:rPr>
      </w:pPr>
      <w:r>
        <w:rPr>
          <w:rFonts w:cs="Arial"/>
        </w:rPr>
        <w:t xml:space="preserve">The ISO 19125-1:2004 definitions referenced in this section, refer to section </w:t>
      </w:r>
      <w:r>
        <w:rPr>
          <w:rFonts w:cs="Arial"/>
          <w:snapToGrid w:val="0"/>
        </w:rPr>
        <w:t xml:space="preserve">6.1.14.3 entitled “Named spatial relationship predicates based on the DE-9IM” in the </w:t>
      </w:r>
      <w:r>
        <w:rPr>
          <w:rFonts w:cs="Arial"/>
        </w:rPr>
        <w:t>ISO 19125-1:2004 document.</w:t>
      </w:r>
    </w:p>
    <w:p w14:paraId="762133F8" w14:textId="0F7761FE" w:rsidR="00036D8E" w:rsidRDefault="00036D8E" w:rsidP="00036D8E">
      <w:pPr>
        <w:pStyle w:val="BodyText"/>
        <w:spacing w:before="120"/>
        <w:rPr>
          <w:rFonts w:ascii="Arial" w:hAnsi="Arial" w:cs="Arial"/>
          <w:sz w:val="20"/>
          <w:lang w:eastAsia="ar-SA"/>
        </w:rPr>
      </w:pPr>
      <w:r>
        <w:rPr>
          <w:rFonts w:ascii="Arial" w:hAnsi="Arial" w:cs="Arial"/>
          <w:spacing w:val="-1"/>
          <w:sz w:val="20"/>
        </w:rPr>
        <w:t xml:space="preserve"> (In </w:t>
      </w:r>
      <w:r>
        <w:rPr>
          <w:rFonts w:ascii="Arial" w:hAnsi="Arial" w:cs="Arial"/>
          <w:sz w:val="20"/>
        </w:rPr>
        <w:t>the</w:t>
      </w:r>
      <w:r>
        <w:rPr>
          <w:rFonts w:ascii="Arial" w:hAnsi="Arial" w:cs="Arial"/>
          <w:spacing w:val="-1"/>
          <w:sz w:val="20"/>
        </w:rPr>
        <w:t xml:space="preserve"> </w:t>
      </w:r>
      <w:r>
        <w:rPr>
          <w:rFonts w:ascii="Arial" w:hAnsi="Arial" w:cs="Arial"/>
          <w:spacing w:val="-2"/>
          <w:sz w:val="20"/>
        </w:rPr>
        <w:t>diagrams</w:t>
      </w:r>
      <w:r>
        <w:rPr>
          <w:rFonts w:ascii="Arial" w:hAnsi="Arial" w:cs="Arial"/>
          <w:spacing w:val="-1"/>
          <w:sz w:val="20"/>
        </w:rPr>
        <w:t xml:space="preserve"> within this Section LineString corresponds </w:t>
      </w:r>
      <w:r>
        <w:rPr>
          <w:rFonts w:ascii="Arial" w:hAnsi="Arial" w:cs="Arial"/>
          <w:sz w:val="20"/>
        </w:rPr>
        <w:t>to</w:t>
      </w:r>
      <w:r>
        <w:rPr>
          <w:rFonts w:ascii="Arial" w:hAnsi="Arial" w:cs="Arial"/>
          <w:spacing w:val="-1"/>
          <w:sz w:val="20"/>
        </w:rPr>
        <w:t xml:space="preserve"> </w:t>
      </w:r>
      <w:r>
        <w:rPr>
          <w:rFonts w:ascii="Arial" w:hAnsi="Arial" w:cs="Arial"/>
          <w:sz w:val="20"/>
        </w:rPr>
        <w:t>the</w:t>
      </w:r>
      <w:r>
        <w:rPr>
          <w:rFonts w:ascii="Arial" w:hAnsi="Arial" w:cs="Arial"/>
          <w:spacing w:val="-1"/>
          <w:sz w:val="20"/>
        </w:rPr>
        <w:t xml:space="preserve"> </w:t>
      </w:r>
      <w:r>
        <w:rPr>
          <w:rFonts w:ascii="Arial" w:hAnsi="Arial" w:cs="Arial"/>
          <w:sz w:val="20"/>
        </w:rPr>
        <w:t>S-</w:t>
      </w:r>
      <w:r w:rsidR="000F52BB">
        <w:rPr>
          <w:rFonts w:ascii="Arial" w:hAnsi="Arial" w:cs="Arial"/>
          <w:sz w:val="20"/>
        </w:rPr>
        <w:t xml:space="preserve">100 </w:t>
      </w:r>
      <w:r w:rsidR="000F52BB" w:rsidRPr="000F52BB">
        <w:rPr>
          <w:rFonts w:ascii="Arial" w:hAnsi="Arial" w:cs="Arial"/>
          <w:i/>
          <w:iCs/>
          <w:sz w:val="20"/>
        </w:rPr>
        <w:t>curve</w:t>
      </w:r>
      <w:r>
        <w:rPr>
          <w:rFonts w:ascii="Arial" w:hAnsi="Arial" w:cs="Arial"/>
          <w:spacing w:val="-1"/>
          <w:sz w:val="20"/>
        </w:rPr>
        <w:t xml:space="preserve"> </w:t>
      </w:r>
      <w:r w:rsidR="000F52BB">
        <w:rPr>
          <w:rFonts w:ascii="Arial" w:hAnsi="Arial" w:cs="Arial"/>
          <w:spacing w:val="-2"/>
          <w:sz w:val="20"/>
        </w:rPr>
        <w:t>spatial</w:t>
      </w:r>
      <w:r>
        <w:rPr>
          <w:rFonts w:ascii="Arial" w:hAnsi="Arial" w:cs="Arial"/>
          <w:spacing w:val="-1"/>
          <w:sz w:val="20"/>
        </w:rPr>
        <w:t xml:space="preserve"> primitive.)</w:t>
      </w:r>
    </w:p>
    <w:p w14:paraId="72D3B1AB" w14:textId="77777777" w:rsidR="00036D8E" w:rsidRDefault="00036D8E" w:rsidP="00036D8E">
      <w:pPr>
        <w:pStyle w:val="BodyText"/>
        <w:spacing w:before="240"/>
        <w:rPr>
          <w:rFonts w:ascii="Arial" w:hAnsi="Arial" w:cs="Arial"/>
          <w:sz w:val="20"/>
        </w:rPr>
      </w:pPr>
      <w:r>
        <w:rPr>
          <w:rFonts w:ascii="Arial" w:hAnsi="Arial" w:cs="Arial"/>
          <w:b/>
          <w:spacing w:val="-1"/>
          <w:sz w:val="20"/>
        </w:rPr>
        <w:t>EQUALS</w:t>
      </w:r>
      <w:r>
        <w:rPr>
          <w:rFonts w:ascii="Arial" w:hAnsi="Arial" w:cs="Arial"/>
          <w:b/>
          <w:sz w:val="20"/>
        </w:rPr>
        <w:t xml:space="preserve"> –</w:t>
      </w:r>
      <w:r>
        <w:rPr>
          <w:rFonts w:ascii="Arial" w:hAnsi="Arial" w:cs="Arial"/>
          <w:b/>
          <w:spacing w:val="1"/>
          <w:sz w:val="20"/>
        </w:rPr>
        <w:t xml:space="preserve"> </w:t>
      </w:r>
      <w:r>
        <w:rPr>
          <w:rFonts w:ascii="Arial" w:hAnsi="Arial" w:cs="Arial"/>
          <w:spacing w:val="-2"/>
          <w:sz w:val="20"/>
        </w:rPr>
        <w:t>Geometric</w:t>
      </w:r>
      <w:r>
        <w:rPr>
          <w:rFonts w:ascii="Arial" w:hAnsi="Arial" w:cs="Arial"/>
          <w:sz w:val="20"/>
        </w:rPr>
        <w:t xml:space="preserve"> </w:t>
      </w:r>
      <w:r>
        <w:rPr>
          <w:rFonts w:ascii="Arial" w:hAnsi="Arial" w:cs="Arial"/>
          <w:spacing w:val="-1"/>
          <w:sz w:val="20"/>
        </w:rPr>
        <w:t xml:space="preserve">object </w:t>
      </w:r>
      <w:r>
        <w:rPr>
          <w:rFonts w:ascii="Arial" w:hAnsi="Arial" w:cs="Arial"/>
          <w:b/>
          <w:sz w:val="20"/>
        </w:rPr>
        <w:t>a</w:t>
      </w:r>
      <w:r>
        <w:rPr>
          <w:rFonts w:ascii="Arial" w:hAnsi="Arial" w:cs="Arial"/>
          <w:spacing w:val="-1"/>
          <w:sz w:val="20"/>
        </w:rPr>
        <w:t xml:space="preserve"> is spatially equal </w:t>
      </w:r>
      <w:r>
        <w:rPr>
          <w:rFonts w:ascii="Arial" w:hAnsi="Arial" w:cs="Arial"/>
          <w:sz w:val="20"/>
        </w:rPr>
        <w:t>to</w:t>
      </w:r>
      <w:r>
        <w:rPr>
          <w:rFonts w:ascii="Arial" w:hAnsi="Arial" w:cs="Arial"/>
          <w:spacing w:val="-1"/>
          <w:sz w:val="20"/>
        </w:rPr>
        <w:t xml:space="preserve"> </w:t>
      </w:r>
      <w:r>
        <w:rPr>
          <w:rFonts w:ascii="Arial" w:hAnsi="Arial" w:cs="Arial"/>
          <w:spacing w:val="-2"/>
          <w:sz w:val="20"/>
        </w:rPr>
        <w:t>geometric</w:t>
      </w:r>
      <w:r>
        <w:rPr>
          <w:rFonts w:ascii="Arial" w:hAnsi="Arial" w:cs="Arial"/>
          <w:spacing w:val="-1"/>
          <w:sz w:val="20"/>
        </w:rPr>
        <w:t xml:space="preserve"> object </w:t>
      </w:r>
      <w:r>
        <w:rPr>
          <w:rFonts w:ascii="Arial" w:hAnsi="Arial" w:cs="Arial"/>
          <w:b/>
          <w:sz w:val="20"/>
        </w:rPr>
        <w:t>b</w:t>
      </w:r>
      <w:r>
        <w:rPr>
          <w:rFonts w:ascii="Arial" w:hAnsi="Arial" w:cs="Arial"/>
          <w:sz w:val="20"/>
        </w:rPr>
        <w:t>.</w:t>
      </w:r>
    </w:p>
    <w:p w14:paraId="3E53E1A3" w14:textId="77777777" w:rsidR="00036D8E" w:rsidRDefault="00036D8E" w:rsidP="00036D8E">
      <w:pPr>
        <w:pStyle w:val="BodyText"/>
        <w:rPr>
          <w:rFonts w:ascii="Arial" w:hAnsi="Arial" w:cs="Arial"/>
          <w:i/>
          <w:spacing w:val="-1"/>
          <w:sz w:val="20"/>
        </w:rPr>
      </w:pPr>
      <w:r>
        <w:rPr>
          <w:rFonts w:ascii="Arial" w:hAnsi="Arial" w:cs="Arial"/>
          <w:i/>
          <w:sz w:val="20"/>
        </w:rPr>
        <w:t>The</w:t>
      </w:r>
      <w:r>
        <w:rPr>
          <w:rFonts w:ascii="Arial" w:hAnsi="Arial" w:cs="Arial"/>
          <w:i/>
          <w:spacing w:val="-1"/>
          <w:sz w:val="20"/>
        </w:rPr>
        <w:t xml:space="preserve"> </w:t>
      </w:r>
      <w:r>
        <w:rPr>
          <w:rFonts w:ascii="Arial" w:hAnsi="Arial" w:cs="Arial"/>
          <w:i/>
          <w:sz w:val="20"/>
        </w:rPr>
        <w:t>two</w:t>
      </w:r>
      <w:r>
        <w:rPr>
          <w:rFonts w:ascii="Arial" w:hAnsi="Arial" w:cs="Arial"/>
          <w:i/>
          <w:spacing w:val="-1"/>
          <w:sz w:val="20"/>
        </w:rPr>
        <w:t xml:space="preserve"> geometric objects </w:t>
      </w:r>
      <w:r>
        <w:rPr>
          <w:rFonts w:ascii="Arial" w:hAnsi="Arial" w:cs="Arial"/>
          <w:i/>
          <w:sz w:val="20"/>
        </w:rPr>
        <w:t>are</w:t>
      </w:r>
      <w:r>
        <w:rPr>
          <w:rFonts w:ascii="Arial" w:hAnsi="Arial" w:cs="Arial"/>
          <w:i/>
          <w:spacing w:val="-1"/>
          <w:sz w:val="20"/>
        </w:rPr>
        <w:t xml:space="preserve"> the same. This is a special case of WITHIN.</w:t>
      </w:r>
    </w:p>
    <w:p w14:paraId="6203B3E2" w14:textId="77777777" w:rsidR="00D82FC1" w:rsidRDefault="00036D8E" w:rsidP="00D82FC1">
      <w:pPr>
        <w:keepNext/>
        <w:widowControl w:val="0"/>
        <w:snapToGrid w:val="0"/>
        <w:spacing w:before="3"/>
        <w:ind w:left="720" w:firstLine="720"/>
        <w:jc w:val="center"/>
      </w:pPr>
      <w:r>
        <w:rPr>
          <w:noProof/>
          <w:lang w:val="fr-FR" w:eastAsia="fr-FR"/>
        </w:rPr>
        <w:drawing>
          <wp:inline distT="0" distB="0" distL="0" distR="0" wp14:anchorId="56327486" wp14:editId="673EDB22">
            <wp:extent cx="4325620" cy="922655"/>
            <wp:effectExtent l="0" t="0" r="0" b="0"/>
            <wp:docPr id="17860171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5620" cy="922655"/>
                    </a:xfrm>
                    <a:prstGeom prst="rect">
                      <a:avLst/>
                    </a:prstGeom>
                    <a:noFill/>
                    <a:ln>
                      <a:noFill/>
                    </a:ln>
                  </pic:spPr>
                </pic:pic>
              </a:graphicData>
            </a:graphic>
          </wp:inline>
        </w:drawing>
      </w:r>
    </w:p>
    <w:p w14:paraId="0A68407C" w14:textId="6D1919BF" w:rsidR="00036D8E" w:rsidRPr="00D82FC1" w:rsidRDefault="00D82FC1" w:rsidP="00D82FC1">
      <w:pPr>
        <w:pStyle w:val="Caption"/>
        <w:rPr>
          <w:spacing w:val="-1"/>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1</w:t>
      </w:r>
      <w:r w:rsidR="00682C47">
        <w:fldChar w:fldCharType="end"/>
      </w:r>
      <w:r>
        <w:t xml:space="preserve"> - Examples of the Equals relationship</w:t>
      </w:r>
    </w:p>
    <w:p w14:paraId="5C7E8719" w14:textId="77777777" w:rsidR="00036D8E" w:rsidRDefault="00036D8E" w:rsidP="00036D8E">
      <w:pPr>
        <w:spacing w:after="120"/>
        <w:rPr>
          <w:rFonts w:cs="Arial"/>
          <w:lang w:eastAsia="en-CA"/>
        </w:rPr>
      </w:pPr>
      <w:r>
        <w:rPr>
          <w:rFonts w:cs="Arial"/>
        </w:rPr>
        <w:t>Note: ISO 19107:2003 describes equality more formally as:</w:t>
      </w:r>
    </w:p>
    <w:p w14:paraId="7D11B0CE" w14:textId="77777777" w:rsidR="00036D8E" w:rsidRDefault="00036D8E" w:rsidP="00036D8E">
      <w:pPr>
        <w:spacing w:after="120"/>
        <w:ind w:left="720" w:right="610"/>
        <w:rPr>
          <w:rFonts w:cs="Arial"/>
          <w:lang w:eastAsia="ar-SA"/>
        </w:rPr>
      </w:pPr>
      <w:r>
        <w:rPr>
          <w:rFonts w:cs="Arial"/>
        </w:rPr>
        <w:t>Two different GM_Objects are equal if they return the same Boolean value for the operation GM_Object::contains for every tested DirectPosition within the valid range of the coordinate reference system associated to the object.</w:t>
      </w:r>
    </w:p>
    <w:p w14:paraId="2AB8D02A" w14:textId="77777777" w:rsidR="00036D8E" w:rsidRDefault="00036D8E" w:rsidP="00036D8E">
      <w:pPr>
        <w:spacing w:after="120"/>
        <w:ind w:left="720" w:right="610"/>
        <w:rPr>
          <w:rFonts w:cs="Arial"/>
        </w:rPr>
      </w:pPr>
      <w:r>
        <w:rPr>
          <w:rFonts w:cs="Arial"/>
        </w:rPr>
        <w:t xml:space="preserve">NOTE: Since an infinite set of direct positions cannot be tested, the internal implementation of equal must test for equivalence between two, possibly quite different, representations. This test may be limited to the resolution of the coordinate system or the accuracy of the data. Application schemas may define a tolerance that returns true if the two GM_Objects have the same dimension and each direct position in this </w:t>
      </w:r>
      <w:r>
        <w:rPr>
          <w:rFonts w:cs="Arial"/>
        </w:rPr>
        <w:lastRenderedPageBreak/>
        <w:t>GM_Object is within a tolerance distance of a direct position in the passed GM_Object and vice versa.</w:t>
      </w:r>
    </w:p>
    <w:p w14:paraId="0F16A285" w14:textId="25B15092" w:rsidR="00036D8E" w:rsidRDefault="00036D8E" w:rsidP="00036D8E">
      <w:pPr>
        <w:spacing w:after="120"/>
        <w:rPr>
          <w:rFonts w:cs="Arial"/>
        </w:rPr>
      </w:pPr>
      <w:r>
        <w:rPr>
          <w:rFonts w:cs="Arial"/>
        </w:rPr>
        <w:t xml:space="preserve">For the purposes of </w:t>
      </w:r>
      <w:r w:rsidR="000F52BB">
        <w:rPr>
          <w:rFonts w:cs="Arial"/>
        </w:rPr>
        <w:t xml:space="preserve">geometric operators in </w:t>
      </w:r>
      <w:r>
        <w:rPr>
          <w:rFonts w:cs="Arial"/>
        </w:rPr>
        <w:t>S-</w:t>
      </w:r>
      <w:r w:rsidR="00D82FC1">
        <w:rPr>
          <w:rFonts w:cs="Arial"/>
        </w:rPr>
        <w:t>1</w:t>
      </w:r>
      <w:r>
        <w:rPr>
          <w:rFonts w:cs="Arial"/>
        </w:rPr>
        <w:t xml:space="preserve">58, a GM_Object is any </w:t>
      </w:r>
      <w:r w:rsidR="000F52BB">
        <w:rPr>
          <w:rFonts w:cs="Arial"/>
        </w:rPr>
        <w:t xml:space="preserve">vector </w:t>
      </w:r>
      <w:r>
        <w:rPr>
          <w:rFonts w:cs="Arial"/>
        </w:rPr>
        <w:t xml:space="preserve">spatial object as described in </w:t>
      </w:r>
      <w:r w:rsidR="00D82FC1">
        <w:rPr>
          <w:rFonts w:cs="Arial"/>
        </w:rPr>
        <w:t>S-100 Part 7</w:t>
      </w:r>
      <w:r>
        <w:rPr>
          <w:rFonts w:cs="Arial"/>
        </w:rPr>
        <w:t xml:space="preserve"> (Polygons, </w:t>
      </w:r>
      <w:r w:rsidR="00D82FC1">
        <w:rPr>
          <w:snapToGrid w:val="0"/>
        </w:rPr>
        <w:t>Curves</w:t>
      </w:r>
      <w:r>
        <w:rPr>
          <w:rFonts w:cs="Arial"/>
        </w:rPr>
        <w:t>, and Points</w:t>
      </w:r>
      <w:r w:rsidR="000F52BB">
        <w:rPr>
          <w:rFonts w:cs="Arial"/>
        </w:rPr>
        <w:t xml:space="preserve"> – coverages and multipoints are not considered for the purposes of these geometric operators</w:t>
      </w:r>
      <w:r>
        <w:rPr>
          <w:rFonts w:cs="Arial"/>
        </w:rPr>
        <w:t xml:space="preserve">). A spatial object is always equal to itself; that is, </w:t>
      </w:r>
      <w:r>
        <w:rPr>
          <w:rFonts w:cs="Arial"/>
          <w:b/>
        </w:rPr>
        <w:t>a</w:t>
      </w:r>
      <w:r>
        <w:rPr>
          <w:rFonts w:cs="Arial"/>
        </w:rPr>
        <w:t xml:space="preserve"> EQUALS </w:t>
      </w:r>
      <w:r>
        <w:rPr>
          <w:rFonts w:cs="Arial"/>
          <w:b/>
        </w:rPr>
        <w:t>a</w:t>
      </w:r>
      <w:r>
        <w:rPr>
          <w:rFonts w:cs="Arial"/>
        </w:rPr>
        <w:t xml:space="preserve"> is always true. </w:t>
      </w:r>
    </w:p>
    <w:p w14:paraId="726571D3" w14:textId="77777777" w:rsidR="00036D8E" w:rsidRDefault="00036D8E" w:rsidP="00036D8E">
      <w:pPr>
        <w:pStyle w:val="BodyText"/>
        <w:spacing w:before="240"/>
        <w:rPr>
          <w:rFonts w:ascii="Arial" w:hAnsi="Arial" w:cs="Arial"/>
          <w:sz w:val="20"/>
          <w:lang w:eastAsia="en-US"/>
        </w:rPr>
      </w:pPr>
      <w:r>
        <w:rPr>
          <w:rFonts w:ascii="Arial" w:hAnsi="Arial" w:cs="Arial"/>
          <w:b/>
          <w:spacing w:val="-1"/>
          <w:sz w:val="20"/>
        </w:rPr>
        <w:t>DISJOINT</w:t>
      </w:r>
      <w:r>
        <w:rPr>
          <w:rFonts w:ascii="Arial" w:hAnsi="Arial" w:cs="Arial"/>
          <w:b/>
          <w:sz w:val="20"/>
        </w:rPr>
        <w:t xml:space="preserve"> – </w:t>
      </w:r>
      <w:r>
        <w:rPr>
          <w:rFonts w:ascii="Arial" w:hAnsi="Arial" w:cs="Arial"/>
          <w:spacing w:val="-1"/>
          <w:sz w:val="20"/>
        </w:rPr>
        <w:t xml:space="preserve"> Geometric object</w:t>
      </w:r>
      <w:r>
        <w:rPr>
          <w:rFonts w:ascii="Arial" w:hAnsi="Arial" w:cs="Arial"/>
          <w:spacing w:val="-2"/>
          <w:sz w:val="20"/>
        </w:rPr>
        <w:t xml:space="preserve"> </w:t>
      </w:r>
      <w:r>
        <w:rPr>
          <w:rFonts w:ascii="Arial" w:hAnsi="Arial" w:cs="Arial"/>
          <w:b/>
          <w:sz w:val="20"/>
        </w:rPr>
        <w:t>a</w:t>
      </w:r>
      <w:r>
        <w:rPr>
          <w:rFonts w:ascii="Arial" w:hAnsi="Arial" w:cs="Arial"/>
          <w:spacing w:val="-1"/>
          <w:sz w:val="20"/>
        </w:rPr>
        <w:t xml:space="preserve"> and geometric object </w:t>
      </w:r>
      <w:r>
        <w:rPr>
          <w:rFonts w:ascii="Arial" w:hAnsi="Arial" w:cs="Arial"/>
          <w:b/>
          <w:sz w:val="20"/>
        </w:rPr>
        <w:t>b</w:t>
      </w:r>
      <w:r>
        <w:rPr>
          <w:rFonts w:ascii="Arial" w:hAnsi="Arial" w:cs="Arial"/>
          <w:spacing w:val="-1"/>
          <w:sz w:val="20"/>
        </w:rPr>
        <w:t xml:space="preserve"> do not </w:t>
      </w:r>
      <w:r>
        <w:rPr>
          <w:rFonts w:ascii="Arial" w:hAnsi="Arial" w:cs="Arial"/>
          <w:sz w:val="20"/>
        </w:rPr>
        <w:t>intersect.</w:t>
      </w:r>
    </w:p>
    <w:p w14:paraId="38CC9D9E" w14:textId="77777777" w:rsidR="00036D8E" w:rsidRDefault="00036D8E" w:rsidP="00036D8E">
      <w:pPr>
        <w:pStyle w:val="BodyText"/>
        <w:rPr>
          <w:rFonts w:ascii="Arial" w:hAnsi="Arial" w:cs="Arial"/>
          <w:i/>
          <w:sz w:val="20"/>
          <w:lang w:eastAsia="ar-SA"/>
        </w:rPr>
      </w:pPr>
      <w:r>
        <w:rPr>
          <w:rFonts w:ascii="Arial" w:hAnsi="Arial" w:cs="Arial"/>
          <w:i/>
          <w:sz w:val="20"/>
        </w:rPr>
        <w:t>The</w:t>
      </w:r>
      <w:r>
        <w:rPr>
          <w:rFonts w:ascii="Arial" w:hAnsi="Arial" w:cs="Arial"/>
          <w:i/>
          <w:spacing w:val="-1"/>
          <w:sz w:val="20"/>
        </w:rPr>
        <w:t xml:space="preserve"> </w:t>
      </w:r>
      <w:r>
        <w:rPr>
          <w:rFonts w:ascii="Arial" w:hAnsi="Arial" w:cs="Arial"/>
          <w:i/>
          <w:sz w:val="20"/>
        </w:rPr>
        <w:t>two geometric objects have no common points.</w:t>
      </w:r>
    </w:p>
    <w:p w14:paraId="1CC79AE1" w14:textId="77777777" w:rsidR="00036D8E" w:rsidRDefault="00036D8E" w:rsidP="00036D8E">
      <w:pPr>
        <w:pStyle w:val="BodyText"/>
        <w:rPr>
          <w:rFonts w:ascii="Arial" w:hAnsi="Arial" w:cs="Arial"/>
          <w:sz w:val="20"/>
        </w:rPr>
      </w:pPr>
      <w:r>
        <w:rPr>
          <w:rFonts w:ascii="Arial" w:hAnsi="Arial" w:cs="Arial"/>
          <w:sz w:val="20"/>
        </w:rPr>
        <w:t xml:space="preserve">The ISO 19125-1:2004 definition of DISJOINT is: </w:t>
      </w:r>
    </w:p>
    <w:p w14:paraId="308D7378" w14:textId="77777777" w:rsidR="00036D8E" w:rsidRDefault="00036D8E" w:rsidP="00036D8E">
      <w:pPr>
        <w:pStyle w:val="BodyText"/>
        <w:ind w:firstLine="720"/>
        <w:rPr>
          <w:rFonts w:ascii="Symbol" w:hAnsi="Symbol" w:hint="eastAsia"/>
          <w:sz w:val="21"/>
          <w:lang w:eastAsia="en-US"/>
        </w:rPr>
      </w:pPr>
      <w:r>
        <w:rPr>
          <w:b/>
          <w:i/>
        </w:rPr>
        <w:t>a</w:t>
      </w:r>
      <w:r>
        <w:rPr>
          <w:i/>
        </w:rPr>
        <w:t>.Disjoint(</w:t>
      </w:r>
      <w:r>
        <w:rPr>
          <w:b/>
          <w:i/>
        </w:rPr>
        <w:t>b</w:t>
      </w:r>
      <w:r>
        <w:rPr>
          <w:i/>
        </w:rPr>
        <w:t xml:space="preserve">) </w:t>
      </w:r>
      <w:r>
        <w:rPr>
          <w:rFonts w:ascii="Symbol" w:hAnsi="Symbol"/>
          <w:sz w:val="21"/>
        </w:rPr>
        <w:t></w:t>
      </w:r>
      <w:r>
        <w:rPr>
          <w:rFonts w:ascii="Symbol" w:hAnsi="Symbol"/>
          <w:sz w:val="21"/>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 </w:t>
      </w:r>
      <w:r>
        <w:rPr>
          <w:rFonts w:ascii="Symbol" w:hAnsi="Symbol"/>
          <w:sz w:val="21"/>
        </w:rPr>
        <w:t></w:t>
      </w:r>
    </w:p>
    <w:p w14:paraId="3D93923E" w14:textId="77777777" w:rsidR="00036D8E" w:rsidRDefault="00036D8E" w:rsidP="00036D8E">
      <w:pPr>
        <w:pStyle w:val="BodyText"/>
        <w:rPr>
          <w:rFonts w:ascii="Arial" w:hAnsi="Arial" w:cs="Arial"/>
          <w:sz w:val="20"/>
          <w:lang w:eastAsia="en-US"/>
        </w:rPr>
      </w:pPr>
      <w:r>
        <w:rPr>
          <w:rFonts w:ascii="Arial" w:hAnsi="Arial" w:cs="Arial"/>
          <w:sz w:val="20"/>
        </w:rPr>
        <w:t xml:space="preserve">This translates to: </w:t>
      </w:r>
      <w:r>
        <w:rPr>
          <w:rFonts w:ascii="Arial" w:hAnsi="Arial" w:cs="Arial"/>
          <w:b/>
          <w:sz w:val="20"/>
        </w:rPr>
        <w:t>a</w:t>
      </w:r>
      <w:r>
        <w:rPr>
          <w:rFonts w:ascii="Arial" w:hAnsi="Arial" w:cs="Arial"/>
          <w:sz w:val="20"/>
        </w:rPr>
        <w:t xml:space="preserve"> is disjoint from </w:t>
      </w:r>
      <w:r>
        <w:rPr>
          <w:rFonts w:ascii="Arial" w:hAnsi="Arial" w:cs="Arial"/>
          <w:b/>
          <w:sz w:val="20"/>
        </w:rPr>
        <w:t>b</w:t>
      </w:r>
      <w:r>
        <w:rPr>
          <w:rFonts w:ascii="Arial" w:hAnsi="Arial" w:cs="Arial"/>
          <w:sz w:val="20"/>
        </w:rPr>
        <w:t xml:space="preserve"> if the intersection of </w:t>
      </w:r>
      <w:r>
        <w:rPr>
          <w:rFonts w:ascii="Arial" w:hAnsi="Arial" w:cs="Arial"/>
          <w:b/>
          <w:sz w:val="20"/>
        </w:rPr>
        <w:t>a</w:t>
      </w:r>
      <w:r>
        <w:rPr>
          <w:rFonts w:ascii="Arial" w:hAnsi="Arial" w:cs="Arial"/>
          <w:sz w:val="20"/>
        </w:rPr>
        <w:t xml:space="preserve"> and </w:t>
      </w:r>
      <w:r>
        <w:rPr>
          <w:rFonts w:ascii="Arial" w:hAnsi="Arial" w:cs="Arial"/>
          <w:b/>
          <w:sz w:val="20"/>
        </w:rPr>
        <w:t>b</w:t>
      </w:r>
      <w:r>
        <w:rPr>
          <w:rFonts w:ascii="Arial" w:hAnsi="Arial" w:cs="Arial"/>
          <w:sz w:val="20"/>
        </w:rPr>
        <w:t xml:space="preserve"> is the empty set.</w:t>
      </w:r>
    </w:p>
    <w:p w14:paraId="58483971" w14:textId="77777777" w:rsidR="00D82FC1" w:rsidRDefault="00036D8E" w:rsidP="00D82FC1">
      <w:pPr>
        <w:keepNext/>
        <w:widowControl w:val="0"/>
        <w:snapToGrid w:val="0"/>
        <w:jc w:val="center"/>
      </w:pPr>
      <w:r>
        <w:rPr>
          <w:noProof/>
          <w:lang w:val="fr-FR" w:eastAsia="fr-FR"/>
        </w:rPr>
        <w:drawing>
          <wp:inline distT="0" distB="0" distL="0" distR="0" wp14:anchorId="68AD2480" wp14:editId="5B4E9B18">
            <wp:extent cx="4842510" cy="2035810"/>
            <wp:effectExtent l="0" t="0" r="0" b="2540"/>
            <wp:docPr id="3138438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510" cy="2035810"/>
                    </a:xfrm>
                    <a:prstGeom prst="rect">
                      <a:avLst/>
                    </a:prstGeom>
                    <a:noFill/>
                    <a:ln>
                      <a:noFill/>
                    </a:ln>
                  </pic:spPr>
                </pic:pic>
              </a:graphicData>
            </a:graphic>
          </wp:inline>
        </w:drawing>
      </w:r>
    </w:p>
    <w:p w14:paraId="615E3195" w14:textId="254306C3" w:rsidR="00036D8E" w:rsidRDefault="00D82FC1" w:rsidP="00D82FC1">
      <w:pPr>
        <w:pStyle w:val="Caption"/>
        <w:rPr>
          <w:sz w:val="16"/>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D33724">
        <w:t>-</w:t>
      </w:r>
      <w:r w:rsidR="00682C47">
        <w:fldChar w:fldCharType="begin"/>
      </w:r>
      <w:r w:rsidR="00682C47">
        <w:instrText xml:space="preserve"> SEQ Figure \* ARABIC \s 1 </w:instrText>
      </w:r>
      <w:r w:rsidR="00682C47">
        <w:fldChar w:fldCharType="separate"/>
      </w:r>
      <w:r w:rsidR="00682C47">
        <w:rPr>
          <w:noProof/>
        </w:rPr>
        <w:t>2</w:t>
      </w:r>
      <w:r w:rsidR="00682C47">
        <w:fldChar w:fldCharType="end"/>
      </w:r>
      <w:r>
        <w:t xml:space="preserve"> - Examples of the DISJOINT relationship</w:t>
      </w:r>
    </w:p>
    <w:p w14:paraId="3F386631" w14:textId="77777777" w:rsidR="00036D8E" w:rsidRDefault="00036D8E" w:rsidP="00036D8E">
      <w:pPr>
        <w:widowControl w:val="0"/>
        <w:snapToGrid w:val="0"/>
        <w:spacing w:before="240"/>
        <w:rPr>
          <w:lang w:eastAsia="en-US"/>
        </w:rPr>
      </w:pPr>
      <w:r>
        <w:rPr>
          <w:b/>
          <w:spacing w:val="-1"/>
          <w:lang w:eastAsia="en-US"/>
        </w:rPr>
        <w:t>TOUCHES</w:t>
      </w:r>
      <w:r>
        <w:rPr>
          <w:b/>
          <w:spacing w:val="1"/>
          <w:lang w:eastAsia="en-US"/>
        </w:rPr>
        <w:t xml:space="preserve"> </w:t>
      </w:r>
      <w:r>
        <w:rPr>
          <w:b/>
          <w:lang w:eastAsia="en-US"/>
        </w:rPr>
        <w:t xml:space="preserve">– </w:t>
      </w:r>
      <w:r>
        <w:rPr>
          <w:spacing w:val="-1"/>
          <w:lang w:eastAsia="en-US"/>
        </w:rPr>
        <w:t>Geometric</w:t>
      </w:r>
      <w:r>
        <w:rPr>
          <w:spacing w:val="-2"/>
          <w:lang w:eastAsia="en-US"/>
        </w:rPr>
        <w:t xml:space="preserve"> </w:t>
      </w:r>
      <w:r>
        <w:rPr>
          <w:spacing w:val="-1"/>
          <w:lang w:eastAsia="en-US"/>
        </w:rPr>
        <w:t xml:space="preserve">object </w:t>
      </w:r>
      <w:r>
        <w:rPr>
          <w:b/>
          <w:lang w:eastAsia="en-US"/>
        </w:rPr>
        <w:t>a</w:t>
      </w:r>
      <w:r>
        <w:rPr>
          <w:spacing w:val="-1"/>
          <w:lang w:eastAsia="en-US"/>
        </w:rPr>
        <w:t xml:space="preserve"> intersects </w:t>
      </w:r>
      <w:r>
        <w:rPr>
          <w:lang w:eastAsia="en-US"/>
        </w:rPr>
        <w:t>with</w:t>
      </w:r>
      <w:r>
        <w:rPr>
          <w:spacing w:val="-1"/>
          <w:lang w:eastAsia="en-US"/>
        </w:rPr>
        <w:t xml:space="preserve"> geometric object </w:t>
      </w:r>
      <w:r>
        <w:rPr>
          <w:b/>
          <w:lang w:eastAsia="en-US"/>
        </w:rPr>
        <w:t>b</w:t>
      </w:r>
      <w:r>
        <w:rPr>
          <w:lang w:eastAsia="en-US"/>
        </w:rPr>
        <w:t xml:space="preserve"> but they do not share interior points.</w:t>
      </w:r>
    </w:p>
    <w:p w14:paraId="71B54422" w14:textId="77777777" w:rsidR="00036D8E" w:rsidRDefault="00036D8E" w:rsidP="00036D8E">
      <w:pPr>
        <w:widowControl w:val="0"/>
        <w:snapToGrid w:val="0"/>
        <w:rPr>
          <w:i/>
          <w:lang w:eastAsia="en-US"/>
        </w:rPr>
      </w:pPr>
      <w:r>
        <w:rPr>
          <w:i/>
          <w:lang w:eastAsia="en-US"/>
        </w:rPr>
        <w:t>Only the boundary of one geometry intersects with the boundary of another geometry.</w:t>
      </w:r>
    </w:p>
    <w:p w14:paraId="5203C07D" w14:textId="77777777" w:rsidR="00036D8E" w:rsidRDefault="00036D8E" w:rsidP="00036D8E">
      <w:pPr>
        <w:widowControl w:val="0"/>
        <w:snapToGrid w:val="0"/>
        <w:spacing w:after="120"/>
        <w:rPr>
          <w:i/>
          <w:lang w:eastAsia="en-US"/>
        </w:rPr>
      </w:pPr>
      <w:r>
        <w:rPr>
          <w:i/>
          <w:lang w:eastAsia="en-US"/>
        </w:rPr>
        <w:t>The only thing the geometric objects have in common is contained in the union of their boundaries.</w:t>
      </w:r>
    </w:p>
    <w:p w14:paraId="74FC6A3A" w14:textId="77777777" w:rsidR="00036D8E" w:rsidRDefault="00036D8E" w:rsidP="00036D8E">
      <w:pPr>
        <w:widowControl w:val="0"/>
        <w:snapToGrid w:val="0"/>
        <w:spacing w:after="120"/>
        <w:rPr>
          <w:lang w:eastAsia="en-US"/>
        </w:rPr>
      </w:pPr>
      <w:r>
        <w:rPr>
          <w:lang w:eastAsia="en-US"/>
        </w:rPr>
        <w:t>The ISO 19125-1:2004 definition of TOUCHES is:</w:t>
      </w:r>
    </w:p>
    <w:p w14:paraId="128425B7" w14:textId="77777777" w:rsidR="00036D8E" w:rsidRDefault="00036D8E" w:rsidP="00036D8E">
      <w:pPr>
        <w:pStyle w:val="BodyText"/>
        <w:ind w:firstLine="720"/>
        <w:rPr>
          <w:rFonts w:ascii="Symbol" w:hAnsi="Symbol" w:hint="eastAsia"/>
          <w:sz w:val="21"/>
          <w:lang w:eastAsia="en-US"/>
        </w:rPr>
      </w:pPr>
      <w:r>
        <w:rPr>
          <w:b/>
          <w:i/>
        </w:rPr>
        <w:t>a</w:t>
      </w:r>
      <w:r>
        <w:rPr>
          <w:i/>
        </w:rPr>
        <w:t>.Touch(</w:t>
      </w:r>
      <w:r>
        <w:rPr>
          <w:b/>
          <w:i/>
        </w:rPr>
        <w:t>b</w:t>
      </w:r>
      <w:r>
        <w:rPr>
          <w:i/>
        </w:rPr>
        <w:t xml:space="preserve">) </w:t>
      </w:r>
      <w:r>
        <w:rPr>
          <w:rFonts w:ascii="Symbol" w:hAnsi="Symbol"/>
          <w:sz w:val="21"/>
        </w:rPr>
        <w:t></w:t>
      </w:r>
      <w:r>
        <w:rPr>
          <w:rFonts w:ascii="Symbol" w:hAnsi="Symbol"/>
          <w:sz w:val="21"/>
        </w:rPr>
        <w:t></w:t>
      </w:r>
      <w:r>
        <w:rPr>
          <w:i/>
        </w:rPr>
        <w:t>(I(</w:t>
      </w:r>
      <w:r>
        <w:rPr>
          <w:b/>
          <w:i/>
        </w:rPr>
        <w:t>a</w:t>
      </w:r>
      <w:r>
        <w:rPr>
          <w:i/>
        </w:rPr>
        <w:t>)</w:t>
      </w:r>
      <w:r>
        <w:rPr>
          <w:rFonts w:ascii="Symbol" w:hAnsi="Symbol"/>
          <w:sz w:val="21"/>
        </w:rPr>
        <w:t></w:t>
      </w:r>
      <w:r>
        <w:rPr>
          <w:i/>
        </w:rPr>
        <w:t>I(</w:t>
      </w:r>
      <w:r>
        <w:rPr>
          <w:b/>
          <w:i/>
        </w:rPr>
        <w:t>b</w:t>
      </w:r>
      <w:r>
        <w:rPr>
          <w:i/>
        </w:rPr>
        <w:t xml:space="preserve">) = </w:t>
      </w:r>
      <w:r>
        <w:rPr>
          <w:rFonts w:ascii="Symbol" w:hAnsi="Symbol"/>
          <w:sz w:val="21"/>
        </w:rPr>
        <w:t></w:t>
      </w:r>
      <w:r>
        <w:rPr>
          <w:i/>
        </w:rPr>
        <w:t xml:space="preserve">) </w:t>
      </w:r>
      <w:r>
        <w:rPr>
          <w:rFonts w:ascii="Symbol" w:hAnsi="Symbol"/>
          <w:sz w:val="21"/>
        </w:rPr>
        <w:t></w:t>
      </w:r>
      <w:r>
        <w:rPr>
          <w:rFonts w:ascii="Symbol" w:hAnsi="Symbol"/>
          <w:sz w:val="21"/>
        </w:rPr>
        <w:t></w:t>
      </w:r>
      <w:r>
        <w:rPr>
          <w:i/>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w:t>
      </w:r>
      <w:r>
        <w:rPr>
          <w:rFonts w:ascii="Symbol" w:hAnsi="Symbol"/>
          <w:sz w:val="21"/>
        </w:rPr>
        <w:t></w:t>
      </w:r>
      <w:r>
        <w:rPr>
          <w:rFonts w:ascii="Symbol" w:hAnsi="Symbol"/>
          <w:sz w:val="21"/>
        </w:rPr>
        <w:t></w:t>
      </w:r>
    </w:p>
    <w:p w14:paraId="72A78DA8" w14:textId="77777777" w:rsidR="00036D8E" w:rsidRDefault="00036D8E" w:rsidP="00036D8E">
      <w:pPr>
        <w:widowControl w:val="0"/>
        <w:snapToGrid w:val="0"/>
        <w:spacing w:after="120"/>
        <w:rPr>
          <w:lang w:eastAsia="en-US"/>
        </w:rPr>
      </w:pPr>
      <w:r>
        <w:rPr>
          <w:lang w:eastAsia="en-US"/>
        </w:rPr>
        <w:t xml:space="preserve">This translates to: </w:t>
      </w:r>
      <w:r>
        <w:rPr>
          <w:b/>
          <w:lang w:eastAsia="en-US"/>
        </w:rPr>
        <w:t>a</w:t>
      </w:r>
      <w:r>
        <w:rPr>
          <w:lang w:eastAsia="en-US"/>
        </w:rPr>
        <w:t xml:space="preserve"> touches </w:t>
      </w:r>
      <w:r>
        <w:rPr>
          <w:b/>
          <w:lang w:eastAsia="en-US"/>
        </w:rPr>
        <w:t>b</w:t>
      </w:r>
      <w:r>
        <w:rPr>
          <w:lang w:eastAsia="en-US"/>
        </w:rPr>
        <w:t xml:space="preserve"> if the intersection of the interior of </w:t>
      </w:r>
      <w:r>
        <w:rPr>
          <w:b/>
          <w:lang w:eastAsia="en-US"/>
        </w:rPr>
        <w:t>a</w:t>
      </w:r>
      <w:r>
        <w:rPr>
          <w:lang w:eastAsia="en-US"/>
        </w:rPr>
        <w:t xml:space="preserve"> and the interior of </w:t>
      </w:r>
      <w:r>
        <w:rPr>
          <w:b/>
          <w:lang w:eastAsia="en-US"/>
        </w:rPr>
        <w:t xml:space="preserve">b </w:t>
      </w:r>
      <w:r>
        <w:rPr>
          <w:lang w:eastAsia="en-US"/>
        </w:rPr>
        <w:t xml:space="preserve">is the empty set AND the intersection of </w:t>
      </w:r>
      <w:r>
        <w:rPr>
          <w:b/>
          <w:lang w:eastAsia="en-US"/>
        </w:rPr>
        <w:t>a</w:t>
      </w:r>
      <w:r>
        <w:rPr>
          <w:lang w:eastAsia="en-US"/>
        </w:rPr>
        <w:t xml:space="preserve"> and </w:t>
      </w:r>
      <w:r>
        <w:rPr>
          <w:b/>
          <w:lang w:eastAsia="en-US"/>
        </w:rPr>
        <w:t>b</w:t>
      </w:r>
      <w:r>
        <w:rPr>
          <w:lang w:eastAsia="en-US"/>
        </w:rPr>
        <w:t xml:space="preserve"> is not the empty set.</w:t>
      </w:r>
    </w:p>
    <w:p w14:paraId="61896F34" w14:textId="1FCC8B00" w:rsidR="00036D8E" w:rsidRPr="00BA41BD" w:rsidRDefault="00036D8E" w:rsidP="00BA41BD">
      <w:pPr>
        <w:rPr>
          <w:lang w:eastAsia="en-US"/>
        </w:rPr>
      </w:pPr>
      <w:r>
        <w:rPr>
          <w:lang w:eastAsia="en-US"/>
        </w:rPr>
        <w:t>Note: This operator applies to the Area/Area, Line/Line, Line/Area, Point/Area and Point/Line relationships. It does not apply to a Point/Point relationship since points do not have a boundary.</w:t>
      </w:r>
    </w:p>
    <w:p w14:paraId="7DD9C52B" w14:textId="77777777" w:rsidR="00D82FC1" w:rsidRDefault="00036D8E" w:rsidP="00D82FC1">
      <w:pPr>
        <w:pStyle w:val="BodyText"/>
        <w:keepNext/>
        <w:spacing w:before="1"/>
        <w:jc w:val="center"/>
      </w:pPr>
      <w:r>
        <w:rPr>
          <w:noProof/>
          <w:lang w:val="fr-FR" w:eastAsia="fr-FR"/>
        </w:rPr>
        <w:lastRenderedPageBreak/>
        <w:drawing>
          <wp:inline distT="0" distB="0" distL="0" distR="0" wp14:anchorId="555E2AF3" wp14:editId="280C1959">
            <wp:extent cx="5184140" cy="3156585"/>
            <wp:effectExtent l="0" t="0" r="0" b="5715"/>
            <wp:docPr id="424964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4140" cy="3156585"/>
                    </a:xfrm>
                    <a:prstGeom prst="rect">
                      <a:avLst/>
                    </a:prstGeom>
                    <a:noFill/>
                    <a:ln>
                      <a:noFill/>
                    </a:ln>
                  </pic:spPr>
                </pic:pic>
              </a:graphicData>
            </a:graphic>
          </wp:inline>
        </w:drawing>
      </w:r>
    </w:p>
    <w:p w14:paraId="707C0943" w14:textId="23A17628" w:rsidR="00036D8E" w:rsidRDefault="00D82FC1" w:rsidP="00D82FC1">
      <w:pPr>
        <w:pStyle w:val="Caption"/>
        <w:rPr>
          <w:i/>
          <w:sz w:val="24"/>
          <w:szCs w:val="24"/>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3</w:t>
      </w:r>
      <w:r w:rsidR="00682C47">
        <w:fldChar w:fldCharType="end"/>
      </w:r>
      <w:r>
        <w:t xml:space="preserve"> - Examples of the TOUCHES relationship</w:t>
      </w:r>
    </w:p>
    <w:p w14:paraId="74F0E81C" w14:textId="77777777" w:rsidR="00036D8E" w:rsidRDefault="00036D8E" w:rsidP="00036D8E">
      <w:pPr>
        <w:spacing w:after="120"/>
        <w:rPr>
          <w:rFonts w:cs="Arial"/>
          <w:i/>
        </w:rPr>
      </w:pPr>
      <w:r>
        <w:rPr>
          <w:rFonts w:cs="Arial"/>
          <w:i/>
        </w:rPr>
        <w:t>Note the Polygon touches Polygon example (a) is also a case where the Polygon boundaries are COINCIDENT.  In the Polygon/LineString example two of the LineStrings that share a linear portion of the Polygon boundary are also COINCIDENT with the Polygon boundary.</w:t>
      </w:r>
    </w:p>
    <w:p w14:paraId="590579B3" w14:textId="77777777" w:rsidR="00036D8E" w:rsidRDefault="00036D8E" w:rsidP="00036D8E">
      <w:pPr>
        <w:widowControl w:val="0"/>
        <w:snapToGrid w:val="0"/>
        <w:spacing w:before="240" w:after="120"/>
        <w:rPr>
          <w:lang w:eastAsia="en-US"/>
        </w:rPr>
      </w:pPr>
      <w:r>
        <w:rPr>
          <w:b/>
          <w:lang w:eastAsia="en-US"/>
        </w:rPr>
        <w:t xml:space="preserve">WITHIN </w:t>
      </w:r>
      <w:r>
        <w:rPr>
          <w:spacing w:val="-1"/>
          <w:lang w:eastAsia="en-US"/>
        </w:rPr>
        <w:t xml:space="preserve">– Geometric object </w:t>
      </w:r>
      <w:r>
        <w:rPr>
          <w:b/>
          <w:spacing w:val="-1"/>
          <w:lang w:eastAsia="en-US"/>
        </w:rPr>
        <w:t>a</w:t>
      </w:r>
      <w:r>
        <w:rPr>
          <w:spacing w:val="-1"/>
          <w:lang w:eastAsia="en-US"/>
        </w:rPr>
        <w:t xml:space="preserve"> is completely contained in geometric object </w:t>
      </w:r>
      <w:r>
        <w:rPr>
          <w:b/>
          <w:lang w:eastAsia="en-US"/>
        </w:rPr>
        <w:t>b</w:t>
      </w:r>
      <w:r>
        <w:rPr>
          <w:lang w:eastAsia="en-US"/>
        </w:rPr>
        <w:t>.</w:t>
      </w:r>
    </w:p>
    <w:p w14:paraId="421AA7DC" w14:textId="77777777" w:rsidR="00036D8E" w:rsidRDefault="00036D8E" w:rsidP="00036D8E">
      <w:pPr>
        <w:widowControl w:val="0"/>
        <w:snapToGrid w:val="0"/>
        <w:spacing w:after="120"/>
        <w:rPr>
          <w:i/>
          <w:lang w:eastAsia="en-US"/>
        </w:rPr>
      </w:pPr>
      <w:r>
        <w:rPr>
          <w:i/>
          <w:lang w:eastAsia="en-US"/>
        </w:rPr>
        <w:t>WITHIN includes EQUALS.</w:t>
      </w:r>
    </w:p>
    <w:p w14:paraId="13A688FA" w14:textId="77777777" w:rsidR="00036D8E" w:rsidRDefault="00036D8E" w:rsidP="00036D8E">
      <w:pPr>
        <w:spacing w:after="120"/>
        <w:rPr>
          <w:snapToGrid w:val="0"/>
          <w:lang w:eastAsia="en-CA"/>
        </w:rPr>
      </w:pPr>
      <w:r>
        <w:rPr>
          <w:lang w:eastAsia="en-CA"/>
        </w:rPr>
        <w:t xml:space="preserve">The </w:t>
      </w:r>
      <w:r>
        <w:rPr>
          <w:snapToGrid w:val="0"/>
          <w:lang w:eastAsia="en-CA"/>
        </w:rPr>
        <w:t>definition of WITHIN is:</w:t>
      </w:r>
    </w:p>
    <w:p w14:paraId="76E1A16E" w14:textId="77777777" w:rsidR="00036D8E" w:rsidRDefault="00036D8E" w:rsidP="00036D8E">
      <w:pPr>
        <w:spacing w:after="120"/>
        <w:ind w:firstLine="720"/>
        <w:rPr>
          <w:snapToGrid w:val="0"/>
          <w:lang w:eastAsia="en-CA"/>
        </w:rPr>
      </w:pPr>
      <w:r>
        <w:rPr>
          <w:b/>
          <w:snapToGrid w:val="0"/>
          <w:lang w:eastAsia="en-CA"/>
        </w:rPr>
        <w:t>a</w:t>
      </w:r>
      <w:r>
        <w:rPr>
          <w:snapToGrid w:val="0"/>
          <w:lang w:eastAsia="en-CA"/>
        </w:rPr>
        <w:t>. Within(</w:t>
      </w:r>
      <w:r>
        <w:rPr>
          <w:b/>
          <w:snapToGrid w:val="0"/>
          <w:lang w:eastAsia="en-CA"/>
        </w:rPr>
        <w:t>b</w:t>
      </w:r>
      <w:r>
        <w:rPr>
          <w:snapToGrid w:val="0"/>
          <w:lang w:eastAsia="en-CA"/>
        </w:rPr>
        <w:t xml:space="preserve">) </w:t>
      </w:r>
      <w:r>
        <w:rPr>
          <w:rFonts w:ascii="Cambria Math" w:hAnsi="Cambria Math" w:cs="Cambria Math"/>
          <w:snapToGrid w:val="0"/>
          <w:lang w:eastAsia="en-CA"/>
        </w:rPr>
        <w:t>⇔</w:t>
      </w:r>
      <w:r>
        <w:rPr>
          <w:snapToGrid w:val="0"/>
          <w:lang w:eastAsia="en-CA"/>
        </w:rPr>
        <w:t xml:space="preserve"> (</w:t>
      </w:r>
      <w:r>
        <w:rPr>
          <w:b/>
          <w:snapToGrid w:val="0"/>
          <w:lang w:eastAsia="en-CA"/>
        </w:rPr>
        <w:t>a</w:t>
      </w:r>
      <w:r>
        <w:rPr>
          <w:snapToGrid w:val="0"/>
          <w:lang w:eastAsia="en-CA"/>
        </w:rPr>
        <w:t xml:space="preserve"> ∩ </w:t>
      </w:r>
      <w:r>
        <w:rPr>
          <w:b/>
          <w:snapToGrid w:val="0"/>
          <w:lang w:eastAsia="en-CA"/>
        </w:rPr>
        <w:t>b</w:t>
      </w:r>
      <w:r>
        <w:rPr>
          <w:snapToGrid w:val="0"/>
          <w:lang w:eastAsia="en-CA"/>
        </w:rPr>
        <w:t xml:space="preserve"> = </w:t>
      </w:r>
      <w:r>
        <w:rPr>
          <w:b/>
          <w:snapToGrid w:val="0"/>
          <w:lang w:eastAsia="en-CA"/>
        </w:rPr>
        <w:t>a</w:t>
      </w:r>
      <w:r>
        <w:rPr>
          <w:snapToGrid w:val="0"/>
          <w:lang w:eastAsia="en-CA"/>
        </w:rPr>
        <w:t xml:space="preserve">) </w:t>
      </w:r>
      <w:r>
        <w:rPr>
          <w:rFonts w:ascii="Cambria Math" w:hAnsi="Cambria Math" w:cs="Cambria Math"/>
          <w:snapToGrid w:val="0"/>
          <w:lang w:eastAsia="en-CA"/>
        </w:rPr>
        <w:t>∧</w:t>
      </w:r>
      <w:r>
        <w:rPr>
          <w:snapToGrid w:val="0"/>
          <w:lang w:eastAsia="en-CA"/>
        </w:rPr>
        <w:t xml:space="preserve"> (I(</w:t>
      </w:r>
      <w:r>
        <w:rPr>
          <w:b/>
          <w:snapToGrid w:val="0"/>
          <w:lang w:eastAsia="en-CA"/>
        </w:rPr>
        <w:t>a</w:t>
      </w:r>
      <w:r>
        <w:rPr>
          <w:snapToGrid w:val="0"/>
          <w:lang w:eastAsia="en-CA"/>
        </w:rPr>
        <w:t>) ∩ I(</w:t>
      </w:r>
      <w:r>
        <w:rPr>
          <w:b/>
          <w:snapToGrid w:val="0"/>
          <w:lang w:eastAsia="en-CA"/>
        </w:rPr>
        <w:t>b</w:t>
      </w:r>
      <w:r>
        <w:rPr>
          <w:snapToGrid w:val="0"/>
          <w:lang w:eastAsia="en-CA"/>
        </w:rPr>
        <w:t xml:space="preserve">) ≠ </w:t>
      </w:r>
      <w:r>
        <w:rPr>
          <w:rFonts w:ascii="Symbol" w:hAnsi="Symbol"/>
          <w:snapToGrid w:val="0"/>
          <w:sz w:val="21"/>
          <w:lang w:eastAsia="en-CA"/>
        </w:rPr>
        <w:t></w:t>
      </w:r>
      <w:r>
        <w:rPr>
          <w:snapToGrid w:val="0"/>
          <w:lang w:eastAsia="en-CA"/>
        </w:rPr>
        <w:t>)</w:t>
      </w:r>
    </w:p>
    <w:p w14:paraId="48FAE528" w14:textId="77777777" w:rsidR="00036D8E" w:rsidRDefault="00036D8E" w:rsidP="00036D8E">
      <w:pPr>
        <w:spacing w:after="120"/>
        <w:rPr>
          <w:rFonts w:cs="Arial"/>
          <w:snapToGrid w:val="0"/>
          <w:lang w:eastAsia="en-CA"/>
        </w:rPr>
      </w:pPr>
      <w:r>
        <w:rPr>
          <w:rFonts w:cs="Arial"/>
          <w:snapToGrid w:val="0"/>
          <w:lang w:eastAsia="en-CA"/>
        </w:rPr>
        <w:t xml:space="preserve">This translates to: </w:t>
      </w:r>
      <w:r>
        <w:rPr>
          <w:rFonts w:cs="Arial"/>
          <w:b/>
          <w:snapToGrid w:val="0"/>
          <w:lang w:eastAsia="en-CA"/>
        </w:rPr>
        <w:t>a</w:t>
      </w:r>
      <w:r>
        <w:rPr>
          <w:rFonts w:cs="Arial"/>
          <w:snapToGrid w:val="0"/>
          <w:lang w:eastAsia="en-CA"/>
        </w:rPr>
        <w:t xml:space="preserve"> is within </w:t>
      </w:r>
      <w:r>
        <w:rPr>
          <w:rFonts w:cs="Arial"/>
          <w:b/>
          <w:snapToGrid w:val="0"/>
          <w:lang w:eastAsia="en-CA"/>
        </w:rPr>
        <w:t>b</w:t>
      </w:r>
      <w:r>
        <w:rPr>
          <w:rFonts w:cs="Arial"/>
          <w:snapToGrid w:val="0"/>
          <w:lang w:eastAsia="en-CA"/>
        </w:rPr>
        <w:t xml:space="preserve"> if the intersection of </w:t>
      </w:r>
      <w:r>
        <w:rPr>
          <w:rFonts w:cs="Arial"/>
          <w:b/>
          <w:snapToGrid w:val="0"/>
          <w:lang w:eastAsia="en-CA"/>
        </w:rPr>
        <w:t>a</w:t>
      </w:r>
      <w:r>
        <w:rPr>
          <w:rFonts w:cs="Arial"/>
          <w:snapToGrid w:val="0"/>
          <w:lang w:eastAsia="en-CA"/>
        </w:rPr>
        <w:t xml:space="preserve"> and </w:t>
      </w:r>
      <w:r>
        <w:rPr>
          <w:rFonts w:cs="Arial"/>
          <w:b/>
          <w:snapToGrid w:val="0"/>
          <w:lang w:eastAsia="en-CA"/>
        </w:rPr>
        <w:t>b</w:t>
      </w:r>
      <w:r>
        <w:rPr>
          <w:rFonts w:cs="Arial"/>
          <w:snapToGrid w:val="0"/>
          <w:lang w:eastAsia="en-CA"/>
        </w:rPr>
        <w:t xml:space="preserve"> equals </w:t>
      </w:r>
      <w:r>
        <w:rPr>
          <w:rFonts w:cs="Arial"/>
          <w:b/>
          <w:snapToGrid w:val="0"/>
          <w:lang w:eastAsia="en-CA"/>
        </w:rPr>
        <w:t>a</w:t>
      </w:r>
      <w:r>
        <w:rPr>
          <w:rFonts w:cs="Arial"/>
          <w:snapToGrid w:val="0"/>
          <w:lang w:eastAsia="en-CA"/>
        </w:rPr>
        <w:t xml:space="preserve"> AND the intersection of the interior of </w:t>
      </w:r>
      <w:r>
        <w:rPr>
          <w:rFonts w:cs="Arial"/>
          <w:b/>
          <w:snapToGrid w:val="0"/>
          <w:lang w:eastAsia="en-CA"/>
        </w:rPr>
        <w:t>a</w:t>
      </w:r>
      <w:r>
        <w:rPr>
          <w:rFonts w:cs="Arial"/>
          <w:snapToGrid w:val="0"/>
          <w:lang w:eastAsia="en-CA"/>
        </w:rPr>
        <w:t xml:space="preserve"> and the interior of </w:t>
      </w:r>
      <w:r>
        <w:rPr>
          <w:rFonts w:cs="Arial"/>
          <w:b/>
          <w:snapToGrid w:val="0"/>
          <w:lang w:eastAsia="en-CA"/>
        </w:rPr>
        <w:t>b</w:t>
      </w:r>
      <w:r>
        <w:rPr>
          <w:rFonts w:cs="Arial"/>
          <w:snapToGrid w:val="0"/>
          <w:lang w:eastAsia="en-CA"/>
        </w:rPr>
        <w:t xml:space="preserve"> is not the empty set.</w:t>
      </w:r>
    </w:p>
    <w:p w14:paraId="5C361475" w14:textId="77777777" w:rsidR="00036D8E" w:rsidRDefault="00036D8E" w:rsidP="00036D8E">
      <w:pPr>
        <w:spacing w:after="120"/>
        <w:rPr>
          <w:lang w:eastAsia="en-CA"/>
        </w:rPr>
      </w:pPr>
      <w:r>
        <w:rPr>
          <w:snapToGrid w:val="0"/>
          <w:lang w:eastAsia="en-CA"/>
        </w:rPr>
        <w:t xml:space="preserve">Note that this formula </w:t>
      </w:r>
      <w:r>
        <w:rPr>
          <w:lang w:eastAsia="en-CA"/>
        </w:rPr>
        <w:t xml:space="preserve">matches the one given in </w:t>
      </w:r>
      <w:r>
        <w:rPr>
          <w:b/>
          <w:lang w:eastAsia="en-CA"/>
        </w:rPr>
        <w:t>the OpenGIS Simple Features Specification for SQL, Revision 1.1 (OpenGIS Project Document 99-049, Release Date: May 5, 1999</w:t>
      </w:r>
      <w:r>
        <w:rPr>
          <w:lang w:eastAsia="en-CA"/>
        </w:rPr>
        <w:t>) which is the precursor to ISO 19125-1:2004.</w:t>
      </w:r>
    </w:p>
    <w:p w14:paraId="198B26B4" w14:textId="77777777" w:rsidR="00D82FC1" w:rsidRDefault="00036D8E" w:rsidP="00D82FC1">
      <w:pPr>
        <w:keepNext/>
        <w:ind w:left="720" w:hanging="720"/>
        <w:jc w:val="center"/>
      </w:pPr>
      <w:r>
        <w:rPr>
          <w:noProof/>
          <w:lang w:val="fr-FR" w:eastAsia="fr-FR"/>
        </w:rPr>
        <w:drawing>
          <wp:inline distT="0" distB="0" distL="0" distR="0" wp14:anchorId="18A28E10" wp14:editId="760C91E0">
            <wp:extent cx="3530600" cy="2115185"/>
            <wp:effectExtent l="0" t="0" r="0" b="0"/>
            <wp:docPr id="1576970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0600" cy="2115185"/>
                    </a:xfrm>
                    <a:prstGeom prst="rect">
                      <a:avLst/>
                    </a:prstGeom>
                    <a:noFill/>
                    <a:ln>
                      <a:noFill/>
                    </a:ln>
                  </pic:spPr>
                </pic:pic>
              </a:graphicData>
            </a:graphic>
          </wp:inline>
        </w:drawing>
      </w:r>
    </w:p>
    <w:p w14:paraId="21BBC00C" w14:textId="155F9121" w:rsidR="00036D8E" w:rsidRDefault="00D82FC1" w:rsidP="00D82FC1">
      <w:pPr>
        <w:pStyle w:val="Caption"/>
        <w:rPr>
          <w:rFonts w:cs="Arial"/>
          <w:sz w:val="20"/>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4</w:t>
      </w:r>
      <w:r w:rsidR="00682C47">
        <w:fldChar w:fldCharType="end"/>
      </w:r>
      <w:r>
        <w:t xml:space="preserve"> - </w:t>
      </w:r>
      <w:r w:rsidRPr="00BF36B1">
        <w:t xml:space="preserve">Examples of the WITHIN relationship </w:t>
      </w:r>
      <w:r w:rsidRPr="00BF36B1">
        <w:rPr>
          <w:rFonts w:hint="eastAsia"/>
        </w:rPr>
        <w:t>—</w:t>
      </w:r>
      <w:r w:rsidRPr="00BF36B1">
        <w:t xml:space="preserve"> Polygon/Polygon (a), Polygon/LineString (b), LineString/LineString (c), Polygon/Point (d), and LineString/Point (e)</w:t>
      </w:r>
    </w:p>
    <w:p w14:paraId="3E93B0DE" w14:textId="77777777" w:rsidR="00036D8E" w:rsidRDefault="00036D8E" w:rsidP="00036D8E">
      <w:pPr>
        <w:spacing w:after="120"/>
        <w:rPr>
          <w:i/>
          <w:snapToGrid w:val="0"/>
        </w:rPr>
      </w:pPr>
      <w:r>
        <w:rPr>
          <w:i/>
          <w:snapToGrid w:val="0"/>
        </w:rPr>
        <w:lastRenderedPageBreak/>
        <w:t>Note that a Line that completely falls on a Polygon boundary is not WITHIN the Polygon, it TOUCHES it. In that case it would also be COINCIDENT with the Polygon boundary and COVERED_BY the Polygon.</w:t>
      </w:r>
    </w:p>
    <w:p w14:paraId="42F5142F" w14:textId="77777777" w:rsidR="00036D8E" w:rsidRDefault="00036D8E" w:rsidP="00036D8E">
      <w:pPr>
        <w:widowControl w:val="0"/>
        <w:snapToGrid w:val="0"/>
        <w:spacing w:before="240" w:after="120"/>
        <w:ind w:right="102"/>
        <w:rPr>
          <w:spacing w:val="-1"/>
          <w:lang w:eastAsia="en-US"/>
        </w:rPr>
      </w:pPr>
      <w:r>
        <w:rPr>
          <w:b/>
          <w:lang w:eastAsia="en-US"/>
        </w:rPr>
        <w:t>OVERLAPS -</w:t>
      </w:r>
      <w:r>
        <w:rPr>
          <w:b/>
          <w:spacing w:val="-1"/>
          <w:lang w:eastAsia="en-US"/>
        </w:rPr>
        <w:t xml:space="preserve"> </w:t>
      </w:r>
      <w:r>
        <w:rPr>
          <w:spacing w:val="-1"/>
          <w:lang w:eastAsia="en-US"/>
        </w:rPr>
        <w:t>The intersection of two geometric objects with the same dimension results in an object of the same dimension but is different from both of them.</w:t>
      </w:r>
    </w:p>
    <w:p w14:paraId="4F141941" w14:textId="77777777" w:rsidR="00036D8E" w:rsidRDefault="00036D8E" w:rsidP="00036D8E">
      <w:pPr>
        <w:widowControl w:val="0"/>
        <w:snapToGrid w:val="0"/>
        <w:spacing w:after="120"/>
        <w:ind w:right="102"/>
        <w:rPr>
          <w:i/>
          <w:spacing w:val="-1"/>
          <w:lang w:eastAsia="en-US"/>
        </w:rPr>
      </w:pPr>
      <w:r>
        <w:rPr>
          <w:spacing w:val="-1"/>
          <w:lang w:eastAsia="en-US"/>
        </w:rPr>
        <w:t xml:space="preserve">  </w:t>
      </w:r>
      <w:r>
        <w:rPr>
          <w:i/>
          <w:spacing w:val="-1"/>
          <w:lang w:eastAsia="en-US"/>
        </w:rPr>
        <w:t>For two Polygons or two LineStrings, part of each geometry, but not all, is shared with the other.</w:t>
      </w:r>
    </w:p>
    <w:p w14:paraId="5119A5B5" w14:textId="77777777" w:rsidR="00036D8E" w:rsidRDefault="00036D8E" w:rsidP="00036D8E">
      <w:pPr>
        <w:widowControl w:val="0"/>
        <w:snapToGrid w:val="0"/>
        <w:spacing w:after="120"/>
        <w:ind w:right="102"/>
        <w:rPr>
          <w:i/>
          <w:spacing w:val="-1"/>
          <w:lang w:eastAsia="en-US"/>
        </w:rPr>
      </w:pPr>
      <w:r>
        <w:rPr>
          <w:rFonts w:cs="Arial"/>
          <w:lang w:eastAsia="en-US"/>
        </w:rPr>
        <w:t>The OVERLAPS relationship is defined for Area/Area and Line/Line relationships. Points are either equal or disjoint.</w:t>
      </w:r>
    </w:p>
    <w:p w14:paraId="5FF6FB73" w14:textId="77777777" w:rsidR="00036D8E" w:rsidRDefault="00036D8E" w:rsidP="00036D8E">
      <w:pPr>
        <w:widowControl w:val="0"/>
        <w:snapToGrid w:val="0"/>
        <w:spacing w:after="120"/>
        <w:ind w:right="102"/>
        <w:rPr>
          <w:i/>
          <w:spacing w:val="-1"/>
          <w:lang w:eastAsia="en-US"/>
        </w:rPr>
      </w:pPr>
      <w:r>
        <w:rPr>
          <w:i/>
          <w:spacing w:val="-1"/>
          <w:lang w:eastAsia="en-US"/>
        </w:rPr>
        <w:t>Note that this does not include lines that cross.</w:t>
      </w:r>
    </w:p>
    <w:p w14:paraId="21195DCB" w14:textId="77777777" w:rsidR="00036D8E" w:rsidRDefault="00036D8E" w:rsidP="00036D8E">
      <w:pPr>
        <w:widowControl w:val="0"/>
        <w:snapToGrid w:val="0"/>
        <w:spacing w:after="120"/>
        <w:rPr>
          <w:lang w:eastAsia="en-US"/>
        </w:rPr>
      </w:pPr>
      <w:r>
        <w:rPr>
          <w:lang w:eastAsia="en-US"/>
        </w:rPr>
        <w:t>The ISO 19125-1:2004 definition of OVERLAPS is:</w:t>
      </w:r>
    </w:p>
    <w:p w14:paraId="6530079D" w14:textId="77777777" w:rsidR="00036D8E" w:rsidRDefault="00036D8E" w:rsidP="00036D8E">
      <w:pPr>
        <w:widowControl w:val="0"/>
        <w:snapToGrid w:val="0"/>
        <w:spacing w:after="120"/>
        <w:ind w:firstLine="720"/>
        <w:rPr>
          <w:i/>
          <w:lang w:eastAsia="en-US"/>
        </w:rPr>
      </w:pPr>
      <w:r>
        <w:rPr>
          <w:b/>
          <w:i/>
          <w:lang w:eastAsia="en-US"/>
        </w:rPr>
        <w:t>a</w:t>
      </w:r>
      <w:r>
        <w:rPr>
          <w:i/>
          <w:lang w:eastAsia="en-US"/>
        </w:rPr>
        <w:t>.Overlaps(</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i/>
          <w:lang w:eastAsia="en-US"/>
        </w:rPr>
        <w:t>(dim(I(</w:t>
      </w:r>
      <w:r>
        <w:rPr>
          <w:b/>
          <w:i/>
          <w:lang w:eastAsia="en-US"/>
        </w:rPr>
        <w:t>a</w:t>
      </w:r>
      <w:r>
        <w:rPr>
          <w:i/>
          <w:lang w:eastAsia="en-US"/>
        </w:rPr>
        <w:t>)) = dim(I(</w:t>
      </w:r>
      <w:r>
        <w:rPr>
          <w:b/>
          <w:i/>
          <w:lang w:eastAsia="en-US"/>
        </w:rPr>
        <w:t>b</w:t>
      </w:r>
      <w:r>
        <w:rPr>
          <w:i/>
          <w:lang w:eastAsia="en-US"/>
        </w:rPr>
        <w:t>)) = dim(I(</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i/>
          <w:lang w:eastAsia="en-US"/>
        </w:rPr>
        <w:t>I(</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i/>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i/>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w:t>
      </w:r>
    </w:p>
    <w:p w14:paraId="7EA10E30" w14:textId="77777777" w:rsidR="00036D8E" w:rsidRDefault="00036D8E" w:rsidP="00036D8E">
      <w:pPr>
        <w:widowControl w:val="0"/>
        <w:snapToGrid w:val="0"/>
        <w:rPr>
          <w:lang w:eastAsia="en-US"/>
        </w:rPr>
      </w:pPr>
      <w:r>
        <w:rPr>
          <w:lang w:eastAsia="en-US"/>
        </w:rPr>
        <w:t xml:space="preserve">This translates to: </w:t>
      </w:r>
      <w:r>
        <w:rPr>
          <w:b/>
          <w:lang w:eastAsia="en-US"/>
        </w:rPr>
        <w:t>a</w:t>
      </w:r>
      <w:r>
        <w:rPr>
          <w:lang w:eastAsia="en-US"/>
        </w:rPr>
        <w:t xml:space="preserve"> overlaps </w:t>
      </w:r>
      <w:r>
        <w:rPr>
          <w:b/>
          <w:lang w:eastAsia="en-US"/>
        </w:rPr>
        <w:t>b</w:t>
      </w:r>
      <w:r>
        <w:rPr>
          <w:lang w:eastAsia="en-US"/>
        </w:rPr>
        <w:t xml:space="preserve"> if the geometric dimension of:</w:t>
      </w:r>
    </w:p>
    <w:p w14:paraId="03AA46D2"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interior of </w:t>
      </w:r>
      <w:r>
        <w:rPr>
          <w:b/>
          <w:lang w:eastAsia="en-US"/>
        </w:rPr>
        <w:t>a</w:t>
      </w:r>
    </w:p>
    <w:p w14:paraId="366B91AC"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interior of </w:t>
      </w:r>
      <w:r>
        <w:rPr>
          <w:b/>
          <w:lang w:eastAsia="en-US"/>
        </w:rPr>
        <w:t>b</w:t>
      </w:r>
    </w:p>
    <w:p w14:paraId="57C053D7"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intersection of the interiors of </w:t>
      </w:r>
      <w:r>
        <w:rPr>
          <w:b/>
          <w:lang w:eastAsia="en-US"/>
        </w:rPr>
        <w:t>a</w:t>
      </w:r>
      <w:r>
        <w:rPr>
          <w:lang w:eastAsia="en-US"/>
        </w:rPr>
        <w:t xml:space="preserve"> and </w:t>
      </w:r>
      <w:r>
        <w:rPr>
          <w:b/>
          <w:lang w:eastAsia="en-US"/>
        </w:rPr>
        <w:t>b</w:t>
      </w:r>
    </w:p>
    <w:p w14:paraId="085D4F94" w14:textId="77777777" w:rsidR="00036D8E" w:rsidRDefault="00036D8E" w:rsidP="00036D8E">
      <w:pPr>
        <w:widowControl w:val="0"/>
        <w:snapToGrid w:val="0"/>
        <w:spacing w:after="120"/>
        <w:rPr>
          <w:lang w:eastAsia="en-US"/>
        </w:rPr>
      </w:pPr>
      <w:r>
        <w:rPr>
          <w:lang w:eastAsia="en-US"/>
        </w:rPr>
        <w:t xml:space="preserve">are all equal AND the intersection of </w:t>
      </w:r>
      <w:r>
        <w:rPr>
          <w:b/>
          <w:lang w:eastAsia="en-US"/>
        </w:rPr>
        <w:t>a</w:t>
      </w:r>
      <w:r>
        <w:rPr>
          <w:lang w:eastAsia="en-US"/>
        </w:rPr>
        <w:t xml:space="preserve"> and </w:t>
      </w:r>
      <w:r>
        <w:rPr>
          <w:b/>
          <w:lang w:eastAsia="en-US"/>
        </w:rPr>
        <w:t>b</w:t>
      </w:r>
      <w:r>
        <w:rPr>
          <w:lang w:eastAsia="en-US"/>
        </w:rPr>
        <w:t xml:space="preserve"> does not equal either </w:t>
      </w:r>
      <w:r>
        <w:rPr>
          <w:b/>
          <w:lang w:eastAsia="en-US"/>
        </w:rPr>
        <w:t>a</w:t>
      </w:r>
      <w:r>
        <w:rPr>
          <w:lang w:eastAsia="en-US"/>
        </w:rPr>
        <w:t xml:space="preserve"> or </w:t>
      </w:r>
      <w:r>
        <w:rPr>
          <w:b/>
          <w:lang w:eastAsia="en-US"/>
        </w:rPr>
        <w:t>b</w:t>
      </w:r>
      <w:r>
        <w:rPr>
          <w:lang w:eastAsia="en-US"/>
        </w:rPr>
        <w:t>.</w:t>
      </w:r>
    </w:p>
    <w:p w14:paraId="2EF5C20C" w14:textId="77777777" w:rsidR="00D82FC1" w:rsidRDefault="00036D8E" w:rsidP="00D82FC1">
      <w:pPr>
        <w:keepNext/>
        <w:jc w:val="center"/>
      </w:pPr>
      <w:r>
        <w:rPr>
          <w:noProof/>
          <w:lang w:val="fr-FR" w:eastAsia="fr-FR"/>
        </w:rPr>
        <w:drawing>
          <wp:inline distT="0" distB="0" distL="0" distR="0" wp14:anchorId="2F30B0DD" wp14:editId="4C2B5952">
            <wp:extent cx="3220085" cy="1311910"/>
            <wp:effectExtent l="0" t="0" r="0" b="2540"/>
            <wp:docPr id="317750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0085" cy="1311910"/>
                    </a:xfrm>
                    <a:prstGeom prst="rect">
                      <a:avLst/>
                    </a:prstGeom>
                    <a:noFill/>
                    <a:ln>
                      <a:noFill/>
                    </a:ln>
                  </pic:spPr>
                </pic:pic>
              </a:graphicData>
            </a:graphic>
          </wp:inline>
        </w:drawing>
      </w:r>
    </w:p>
    <w:p w14:paraId="07AFD7DE" w14:textId="5C0C9563" w:rsidR="00036D8E" w:rsidRDefault="00D82FC1" w:rsidP="00D82FC1">
      <w:pPr>
        <w:pStyle w:val="Caption"/>
        <w:rPr>
          <w:rFonts w:cs="Arial"/>
          <w:sz w:val="20"/>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5</w:t>
      </w:r>
      <w:r w:rsidR="00682C47">
        <w:fldChar w:fldCharType="end"/>
      </w:r>
      <w:r>
        <w:t xml:space="preserve"> - </w:t>
      </w:r>
      <w:r w:rsidRPr="00C25694">
        <w:t>Examples of the OVERLAPS relationship</w:t>
      </w:r>
    </w:p>
    <w:p w14:paraId="0F5A1B94" w14:textId="77777777" w:rsidR="00036D8E" w:rsidRDefault="00036D8E" w:rsidP="00036D8E">
      <w:pPr>
        <w:widowControl w:val="0"/>
        <w:snapToGrid w:val="0"/>
        <w:spacing w:after="120"/>
        <w:ind w:right="102"/>
        <w:rPr>
          <w:spacing w:val="-1"/>
          <w:lang w:eastAsia="en-US"/>
        </w:rPr>
      </w:pPr>
      <w:r>
        <w:rPr>
          <w:spacing w:val="-1"/>
          <w:lang w:eastAsia="en-US"/>
        </w:rPr>
        <w:t>Note Lines that OVERLAP are also COINCIDENT.</w:t>
      </w:r>
    </w:p>
    <w:p w14:paraId="0EE0BCD5" w14:textId="77777777" w:rsidR="00036D8E" w:rsidRDefault="00036D8E" w:rsidP="00036D8E">
      <w:pPr>
        <w:widowControl w:val="0"/>
        <w:spacing w:before="240" w:after="120"/>
        <w:rPr>
          <w:snapToGrid w:val="0"/>
          <w:spacing w:val="-1"/>
          <w:lang w:eastAsia="en-US"/>
        </w:rPr>
      </w:pPr>
      <w:r>
        <w:rPr>
          <w:b/>
          <w:snapToGrid w:val="0"/>
          <w:lang w:eastAsia="en-US"/>
        </w:rPr>
        <w:t>CROSSES –</w:t>
      </w:r>
      <w:r>
        <w:rPr>
          <w:b/>
          <w:snapToGrid w:val="0"/>
          <w:spacing w:val="-1"/>
          <w:lang w:eastAsia="en-US"/>
        </w:rPr>
        <w:t xml:space="preserve"> </w:t>
      </w:r>
      <w:r>
        <w:rPr>
          <w:snapToGrid w:val="0"/>
          <w:lang w:eastAsia="en-US"/>
        </w:rPr>
        <w:t>The</w:t>
      </w:r>
      <w:r>
        <w:rPr>
          <w:snapToGrid w:val="0"/>
          <w:spacing w:val="-1"/>
          <w:lang w:eastAsia="en-US"/>
        </w:rPr>
        <w:t xml:space="preserve"> intersection </w:t>
      </w:r>
      <w:r>
        <w:rPr>
          <w:snapToGrid w:val="0"/>
          <w:lang w:eastAsia="en-US"/>
        </w:rPr>
        <w:t>of</w:t>
      </w:r>
      <w:r>
        <w:rPr>
          <w:snapToGrid w:val="0"/>
          <w:spacing w:val="-1"/>
          <w:lang w:eastAsia="en-US"/>
        </w:rPr>
        <w:t xml:space="preserve"> geometric object </w:t>
      </w:r>
      <w:r>
        <w:rPr>
          <w:b/>
          <w:snapToGrid w:val="0"/>
          <w:lang w:eastAsia="en-US"/>
        </w:rPr>
        <w:t>a</w:t>
      </w:r>
      <w:r>
        <w:rPr>
          <w:snapToGrid w:val="0"/>
          <w:spacing w:val="-1"/>
          <w:lang w:eastAsia="en-US"/>
        </w:rPr>
        <w:t xml:space="preserve"> </w:t>
      </w:r>
      <w:r>
        <w:rPr>
          <w:snapToGrid w:val="0"/>
          <w:lang w:eastAsia="en-US"/>
        </w:rPr>
        <w:t>and</w:t>
      </w:r>
      <w:r>
        <w:rPr>
          <w:snapToGrid w:val="0"/>
          <w:spacing w:val="-1"/>
          <w:lang w:eastAsia="en-US"/>
        </w:rPr>
        <w:t xml:space="preserve"> geometric object </w:t>
      </w:r>
      <w:r>
        <w:rPr>
          <w:b/>
          <w:snapToGrid w:val="0"/>
          <w:lang w:eastAsia="en-US"/>
        </w:rPr>
        <w:t>b</w:t>
      </w:r>
      <w:r>
        <w:rPr>
          <w:snapToGrid w:val="0"/>
          <w:spacing w:val="-1"/>
          <w:lang w:eastAsia="en-US"/>
        </w:rPr>
        <w:t xml:space="preserve"> returns </w:t>
      </w:r>
      <w:r>
        <w:rPr>
          <w:snapToGrid w:val="0"/>
          <w:lang w:eastAsia="en-US"/>
        </w:rPr>
        <w:t>geometry</w:t>
      </w:r>
      <w:r>
        <w:rPr>
          <w:snapToGrid w:val="0"/>
          <w:spacing w:val="-1"/>
          <w:lang w:eastAsia="en-US"/>
        </w:rPr>
        <w:t xml:space="preserve"> </w:t>
      </w:r>
      <w:r>
        <w:rPr>
          <w:snapToGrid w:val="0"/>
          <w:lang w:eastAsia="en-US"/>
        </w:rPr>
        <w:t xml:space="preserve">with a dimension less than the largest dimension between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w:t>
      </w:r>
      <w:r>
        <w:rPr>
          <w:snapToGrid w:val="0"/>
          <w:spacing w:val="-1"/>
          <w:lang w:eastAsia="en-US"/>
        </w:rPr>
        <w:t xml:space="preserve">but is not the </w:t>
      </w:r>
      <w:r>
        <w:rPr>
          <w:snapToGrid w:val="0"/>
          <w:lang w:eastAsia="en-US"/>
        </w:rPr>
        <w:t xml:space="preserve">same </w:t>
      </w:r>
      <w:r>
        <w:rPr>
          <w:snapToGrid w:val="0"/>
          <w:spacing w:val="-1"/>
          <w:lang w:eastAsia="en-US"/>
        </w:rPr>
        <w:t>as geometric</w:t>
      </w:r>
      <w:r>
        <w:rPr>
          <w:snapToGrid w:val="0"/>
          <w:spacing w:val="-2"/>
          <w:lang w:eastAsia="en-US"/>
        </w:rPr>
        <w:t xml:space="preserve"> </w:t>
      </w:r>
      <w:r>
        <w:rPr>
          <w:snapToGrid w:val="0"/>
          <w:spacing w:val="-1"/>
          <w:lang w:eastAsia="en-US"/>
        </w:rPr>
        <w:t xml:space="preserve">object </w:t>
      </w:r>
      <w:r>
        <w:rPr>
          <w:b/>
          <w:snapToGrid w:val="0"/>
          <w:lang w:eastAsia="en-US"/>
        </w:rPr>
        <w:t>a</w:t>
      </w:r>
      <w:r>
        <w:rPr>
          <w:snapToGrid w:val="0"/>
          <w:spacing w:val="-1"/>
          <w:lang w:eastAsia="en-US"/>
        </w:rPr>
        <w:t xml:space="preserve"> or </w:t>
      </w:r>
      <w:r>
        <w:rPr>
          <w:b/>
          <w:snapToGrid w:val="0"/>
          <w:spacing w:val="-1"/>
          <w:lang w:eastAsia="en-US"/>
        </w:rPr>
        <w:t>b</w:t>
      </w:r>
      <w:r>
        <w:rPr>
          <w:snapToGrid w:val="0"/>
          <w:spacing w:val="-1"/>
          <w:lang w:eastAsia="en-US"/>
        </w:rPr>
        <w:t>.</w:t>
      </w:r>
    </w:p>
    <w:p w14:paraId="5EB8F678" w14:textId="77777777" w:rsidR="00036D8E" w:rsidRDefault="00036D8E" w:rsidP="00036D8E">
      <w:pPr>
        <w:widowControl w:val="0"/>
        <w:spacing w:before="125" w:after="120"/>
        <w:rPr>
          <w:i/>
          <w:snapToGrid w:val="0"/>
          <w:spacing w:val="-1"/>
          <w:lang w:eastAsia="en-US"/>
        </w:rPr>
      </w:pPr>
      <w:r>
        <w:rPr>
          <w:i/>
          <w:snapToGrid w:val="0"/>
          <w:spacing w:val="-1"/>
          <w:lang w:eastAsia="en-US"/>
        </w:rPr>
        <w:t>Two LineStrings cross each other if they meet on an interior point. A LineString crosses a Polygon if the LineString is partly inside the Polygon and partly outside.</w:t>
      </w:r>
    </w:p>
    <w:p w14:paraId="78D4312F" w14:textId="77777777" w:rsidR="00036D8E" w:rsidRDefault="00036D8E" w:rsidP="00036D8E">
      <w:pPr>
        <w:widowControl w:val="0"/>
        <w:spacing w:after="120"/>
        <w:rPr>
          <w:snapToGrid w:val="0"/>
          <w:lang w:eastAsia="en-US"/>
        </w:rPr>
      </w:pPr>
      <w:r>
        <w:rPr>
          <w:snapToGrid w:val="0"/>
          <w:lang w:eastAsia="en-US"/>
        </w:rPr>
        <w:t>The definition of CROSSES is:</w:t>
      </w:r>
    </w:p>
    <w:p w14:paraId="7F6FBEDF" w14:textId="77777777" w:rsidR="00036D8E" w:rsidRDefault="00036D8E" w:rsidP="00036D8E">
      <w:pPr>
        <w:widowControl w:val="0"/>
        <w:spacing w:before="2" w:after="120"/>
        <w:ind w:firstLine="720"/>
        <w:rPr>
          <w:i/>
          <w:snapToGrid w:val="0"/>
          <w:lang w:eastAsia="en-US"/>
        </w:rPr>
      </w:pPr>
      <w:r>
        <w:rPr>
          <w:b/>
          <w:i/>
          <w:snapToGrid w:val="0"/>
          <w:lang w:eastAsia="en-US"/>
        </w:rPr>
        <w:t>a</w:t>
      </w:r>
      <w:r>
        <w:rPr>
          <w:i/>
          <w:snapToGrid w:val="0"/>
          <w:lang w:eastAsia="en-US"/>
        </w:rPr>
        <w:t>.Cross(</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w:t>
      </w:r>
      <w:r>
        <w:rPr>
          <w:rFonts w:ascii="Symbol" w:hAnsi="Symbol"/>
          <w:snapToGrid w:val="0"/>
          <w:sz w:val="21"/>
          <w:lang w:eastAsia="en-US"/>
        </w:rPr>
        <w:t></w:t>
      </w:r>
      <w:r>
        <w:rPr>
          <w:i/>
          <w:snapToGrid w:val="0"/>
          <w:lang w:eastAsia="en-US"/>
        </w:rPr>
        <w:t xml:space="preserve"> (dim(I(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&lt; max(dim(I(</w:t>
      </w:r>
      <w:r>
        <w:rPr>
          <w:b/>
          <w:i/>
          <w:snapToGrid w:val="0"/>
          <w:lang w:eastAsia="en-US"/>
        </w:rPr>
        <w:t>a</w:t>
      </w:r>
      <w:r>
        <w:rPr>
          <w:i/>
          <w:snapToGrid w:val="0"/>
          <w:lang w:eastAsia="en-US"/>
        </w:rPr>
        <w:t>)), dim(I(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b/>
          <w:i/>
          <w:snapToGrid w:val="0"/>
          <w:lang w:eastAsia="en-US"/>
        </w:rPr>
        <w:t>b</w:t>
      </w:r>
      <w:r>
        <w:rPr>
          <w:i/>
          <w:snapToGrid w:val="0"/>
          <w:lang w:eastAsia="en-US"/>
        </w:rPr>
        <w:t xml:space="preserve"> </w:t>
      </w:r>
      <w:r>
        <w:rPr>
          <w:rFonts w:ascii="Symbol" w:hAnsi="Symbol"/>
          <w:snapToGrid w:val="0"/>
          <w:sz w:val="21"/>
          <w:lang w:eastAsia="en-US"/>
        </w:rPr>
        <w:t></w:t>
      </w:r>
      <w:r>
        <w:rPr>
          <w:b/>
          <w:i/>
          <w:snapToGrid w:val="0"/>
          <w:lang w:eastAsia="en-US"/>
        </w:rPr>
        <w:t>a</w:t>
      </w:r>
      <w:r>
        <w:rPr>
          <w:i/>
          <w:snapToGrid w:val="0"/>
          <w:lang w:eastAsia="en-US"/>
        </w:rPr>
        <w:t xml:space="preserve"> ) </w:t>
      </w:r>
      <w:r>
        <w:rPr>
          <w:rFonts w:ascii="Symbol" w:hAnsi="Symbol"/>
          <w:snapToGrid w:val="0"/>
          <w:sz w:val="21"/>
          <w:lang w:eastAsia="en-US"/>
        </w:rPr>
        <w:t></w:t>
      </w:r>
      <w:r>
        <w:rPr>
          <w:rFonts w:ascii="Symbol" w:hAnsi="Symbol"/>
          <w:snapToGrid w:val="0"/>
          <w:sz w:val="21"/>
          <w:lang w:eastAsia="en-US"/>
        </w:rPr>
        <w:t></w:t>
      </w:r>
      <w:r>
        <w:rPr>
          <w:i/>
          <w:snapToGrid w:val="0"/>
          <w:lang w:eastAsia="en-US"/>
        </w:rPr>
        <w:t>(</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b/>
          <w:i/>
          <w:snapToGrid w:val="0"/>
          <w:lang w:eastAsia="en-US"/>
        </w:rPr>
        <w:t>b</w:t>
      </w:r>
      <w:r>
        <w:rPr>
          <w:i/>
          <w:snapToGrid w:val="0"/>
          <w:lang w:eastAsia="en-US"/>
        </w:rPr>
        <w:t xml:space="preserve"> </w:t>
      </w:r>
      <w:r>
        <w:rPr>
          <w:rFonts w:ascii="Symbol" w:hAnsi="Symbol"/>
          <w:snapToGrid w:val="0"/>
          <w:sz w:val="21"/>
          <w:lang w:eastAsia="en-US"/>
        </w:rPr>
        <w:t></w:t>
      </w:r>
      <w:r>
        <w:rPr>
          <w:b/>
          <w:i/>
          <w:snapToGrid w:val="0"/>
          <w:lang w:eastAsia="en-US"/>
        </w:rPr>
        <w:t>b</w:t>
      </w:r>
      <w:r>
        <w:rPr>
          <w:i/>
          <w:snapToGrid w:val="0"/>
          <w:lang w:eastAsia="en-US"/>
        </w:rPr>
        <w:t>)</w:t>
      </w:r>
    </w:p>
    <w:p w14:paraId="7CFA794E" w14:textId="77777777" w:rsidR="00036D8E" w:rsidRDefault="00036D8E" w:rsidP="00036D8E">
      <w:pPr>
        <w:widowControl w:val="0"/>
        <w:spacing w:after="120"/>
        <w:rPr>
          <w:snapToGrid w:val="0"/>
          <w:lang w:eastAsia="en-US"/>
        </w:rPr>
      </w:pPr>
      <w:r>
        <w:rPr>
          <w:snapToGrid w:val="0"/>
          <w:lang w:eastAsia="en-US"/>
        </w:rPr>
        <w:t xml:space="preserve">This translates to: </w:t>
      </w:r>
      <w:r>
        <w:rPr>
          <w:b/>
          <w:snapToGrid w:val="0"/>
          <w:lang w:eastAsia="en-US"/>
        </w:rPr>
        <w:t xml:space="preserve">a </w:t>
      </w:r>
      <w:r>
        <w:rPr>
          <w:snapToGrid w:val="0"/>
          <w:lang w:eastAsia="en-US"/>
        </w:rPr>
        <w:t xml:space="preserve">crosses </w:t>
      </w:r>
      <w:r>
        <w:rPr>
          <w:b/>
          <w:snapToGrid w:val="0"/>
          <w:lang w:eastAsia="en-US"/>
        </w:rPr>
        <w:t xml:space="preserve">b </w:t>
      </w:r>
      <w:r>
        <w:rPr>
          <w:snapToGrid w:val="0"/>
          <w:lang w:eastAsia="en-US"/>
        </w:rPr>
        <w:t xml:space="preserve">if the intersection of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is not the empty set AND the dimension of the result of the intersection of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is less than the largest dimension between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AND the intersection of </w:t>
      </w:r>
      <w:r>
        <w:rPr>
          <w:b/>
          <w:snapToGrid w:val="0"/>
          <w:lang w:eastAsia="en-US"/>
        </w:rPr>
        <w:t>a</w:t>
      </w:r>
      <w:r>
        <w:rPr>
          <w:snapToGrid w:val="0"/>
          <w:lang w:eastAsia="en-US"/>
        </w:rPr>
        <w:t xml:space="preserve"> and</w:t>
      </w:r>
      <w:r>
        <w:rPr>
          <w:b/>
          <w:snapToGrid w:val="0"/>
          <w:lang w:eastAsia="en-US"/>
        </w:rPr>
        <w:t xml:space="preserve"> b</w:t>
      </w:r>
      <w:r>
        <w:rPr>
          <w:snapToGrid w:val="0"/>
          <w:lang w:eastAsia="en-US"/>
        </w:rPr>
        <w:t xml:space="preserve"> does not equal either </w:t>
      </w:r>
      <w:r>
        <w:rPr>
          <w:b/>
          <w:snapToGrid w:val="0"/>
          <w:lang w:eastAsia="en-US"/>
        </w:rPr>
        <w:t>a</w:t>
      </w:r>
      <w:r>
        <w:rPr>
          <w:snapToGrid w:val="0"/>
          <w:lang w:eastAsia="en-US"/>
        </w:rPr>
        <w:t xml:space="preserve"> or </w:t>
      </w:r>
      <w:r>
        <w:rPr>
          <w:b/>
          <w:snapToGrid w:val="0"/>
          <w:lang w:eastAsia="en-US"/>
        </w:rPr>
        <w:t>b</w:t>
      </w:r>
      <w:r>
        <w:rPr>
          <w:snapToGrid w:val="0"/>
          <w:lang w:eastAsia="en-US"/>
        </w:rPr>
        <w:t xml:space="preserve">. </w:t>
      </w:r>
    </w:p>
    <w:p w14:paraId="300C8EC3" w14:textId="77777777" w:rsidR="00036D8E" w:rsidRDefault="00036D8E" w:rsidP="00036D8E">
      <w:pPr>
        <w:widowControl w:val="0"/>
        <w:snapToGrid w:val="0"/>
        <w:spacing w:after="120"/>
        <w:ind w:right="102"/>
        <w:rPr>
          <w:rFonts w:cs="Arial"/>
          <w:lang w:eastAsia="en-CA"/>
        </w:rPr>
      </w:pPr>
      <w:r>
        <w:rPr>
          <w:rFonts w:cs="Arial"/>
          <w:lang w:eastAsia="en-CA"/>
        </w:rPr>
        <w:t>Note that “</w:t>
      </w:r>
      <w:r>
        <w:rPr>
          <w:i/>
          <w:snapToGrid w:val="0"/>
          <w:lang w:eastAsia="en-US"/>
        </w:rPr>
        <w:t>(I(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w:t>
      </w:r>
      <w:r>
        <w:rPr>
          <w:rFonts w:ascii="Symbol" w:hAnsi="Symbol"/>
          <w:snapToGrid w:val="0"/>
          <w:sz w:val="21"/>
          <w:lang w:eastAsia="en-US"/>
        </w:rPr>
        <w:t></w:t>
      </w:r>
      <w:r>
        <w:rPr>
          <w:rFonts w:cs="Arial"/>
          <w:lang w:eastAsia="en-CA"/>
        </w:rPr>
        <w:t>“</w:t>
      </w:r>
      <w:r>
        <w:rPr>
          <w:i/>
          <w:snapToGrid w:val="0"/>
          <w:lang w:eastAsia="en-US"/>
        </w:rPr>
        <w:t xml:space="preserve"> </w:t>
      </w:r>
      <w:r>
        <w:rPr>
          <w:rFonts w:cs="Arial"/>
          <w:lang w:eastAsia="en-CA"/>
        </w:rPr>
        <w:t>was added to the beginning of the ISO 19125-1:2004 formula so that it would not be true for disjoint geometry.</w:t>
      </w:r>
    </w:p>
    <w:p w14:paraId="6CCD9831" w14:textId="77777777" w:rsidR="00036D8E" w:rsidRDefault="00036D8E" w:rsidP="00036D8E">
      <w:pPr>
        <w:widowControl w:val="0"/>
        <w:snapToGrid w:val="0"/>
        <w:spacing w:after="120"/>
        <w:ind w:right="102"/>
        <w:rPr>
          <w:rFonts w:cs="Arial"/>
          <w:lang w:eastAsia="en-CA"/>
        </w:rPr>
      </w:pPr>
      <w:r>
        <w:rPr>
          <w:rFonts w:cs="Arial"/>
          <w:lang w:eastAsia="en-CA"/>
        </w:rPr>
        <w:t>The CROSSES operator only applies to Line/Line and Line/Area relationships.</w:t>
      </w:r>
    </w:p>
    <w:p w14:paraId="5B15F911" w14:textId="77777777" w:rsidR="00D82FC1" w:rsidRDefault="00036D8E" w:rsidP="00D82FC1">
      <w:pPr>
        <w:keepNext/>
        <w:widowControl w:val="0"/>
        <w:snapToGrid w:val="0"/>
        <w:ind w:right="102"/>
        <w:jc w:val="center"/>
      </w:pPr>
      <w:r>
        <w:rPr>
          <w:noProof/>
          <w:lang w:val="fr-FR" w:eastAsia="fr-FR"/>
        </w:rPr>
        <w:lastRenderedPageBreak/>
        <w:drawing>
          <wp:inline distT="0" distB="0" distL="0" distR="0" wp14:anchorId="79FDD8D6" wp14:editId="5DAF821F">
            <wp:extent cx="3697605" cy="2369185"/>
            <wp:effectExtent l="0" t="0" r="0" b="0"/>
            <wp:docPr id="1392282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7605" cy="2369185"/>
                    </a:xfrm>
                    <a:prstGeom prst="rect">
                      <a:avLst/>
                    </a:prstGeom>
                    <a:noFill/>
                    <a:ln>
                      <a:noFill/>
                    </a:ln>
                  </pic:spPr>
                </pic:pic>
              </a:graphicData>
            </a:graphic>
          </wp:inline>
        </w:drawing>
      </w:r>
    </w:p>
    <w:p w14:paraId="142573B3" w14:textId="0EF554B3" w:rsidR="00036D8E" w:rsidRPr="00D82FC1" w:rsidRDefault="00D82FC1" w:rsidP="00D82FC1">
      <w:pPr>
        <w:pStyle w:val="Caption"/>
        <w:rPr>
          <w:spacing w:val="-1"/>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6</w:t>
      </w:r>
      <w:r w:rsidR="00682C47">
        <w:fldChar w:fldCharType="end"/>
      </w:r>
      <w:r>
        <w:t xml:space="preserve"> - </w:t>
      </w:r>
      <w:r w:rsidRPr="003B046E">
        <w:t>Examples of the CROSSES relationship</w:t>
      </w:r>
      <w:r w:rsidR="00036D8E">
        <w:rPr>
          <w:b w:val="0"/>
          <w:snapToGrid w:val="0"/>
          <w:spacing w:val="-1"/>
          <w:sz w:val="20"/>
          <w:lang w:eastAsia="en-US"/>
        </w:rPr>
        <w:t xml:space="preserve">                </w:t>
      </w:r>
    </w:p>
    <w:p w14:paraId="1A2CC55C" w14:textId="77777777" w:rsidR="00036D8E" w:rsidRDefault="00036D8E" w:rsidP="00036D8E">
      <w:pPr>
        <w:widowControl w:val="0"/>
        <w:spacing w:after="120"/>
        <w:rPr>
          <w:i/>
          <w:snapToGrid w:val="0"/>
          <w:lang w:eastAsia="en-US"/>
        </w:rPr>
      </w:pPr>
      <w:r>
        <w:rPr>
          <w:i/>
          <w:snapToGrid w:val="0"/>
          <w:lang w:eastAsia="en-US"/>
        </w:rPr>
        <w:t>Note that example c) shows one solid line and one dashed line – their interiors intersect. If any Line were split into two separate Line features at the intersection point then the relationship would be TOUCHES because a boundary would be involved.</w:t>
      </w:r>
    </w:p>
    <w:p w14:paraId="429C0727" w14:textId="77777777" w:rsidR="00036D8E" w:rsidRDefault="00036D8E" w:rsidP="00036D8E">
      <w:pPr>
        <w:widowControl w:val="0"/>
        <w:spacing w:before="240" w:after="120"/>
        <w:rPr>
          <w:snapToGrid w:val="0"/>
          <w:spacing w:val="-1"/>
          <w:lang w:eastAsia="en-US"/>
        </w:rPr>
      </w:pPr>
      <w:r>
        <w:rPr>
          <w:b/>
          <w:snapToGrid w:val="0"/>
          <w:lang w:eastAsia="en-US"/>
        </w:rPr>
        <w:t>INTERSECTS</w:t>
      </w:r>
      <w:r>
        <w:rPr>
          <w:snapToGrid w:val="0"/>
          <w:lang w:eastAsia="en-US"/>
        </w:rPr>
        <w:t xml:space="preserve"> is the</w:t>
      </w:r>
      <w:r>
        <w:rPr>
          <w:snapToGrid w:val="0"/>
          <w:spacing w:val="-1"/>
          <w:lang w:eastAsia="en-US"/>
        </w:rPr>
        <w:t xml:space="preserve"> reciprocal of DISJOINT.</w:t>
      </w:r>
    </w:p>
    <w:p w14:paraId="76CB4DDD" w14:textId="77777777" w:rsidR="00036D8E" w:rsidRDefault="00036D8E" w:rsidP="00036D8E">
      <w:pPr>
        <w:widowControl w:val="0"/>
        <w:spacing w:after="120"/>
        <w:rPr>
          <w:snapToGrid w:val="0"/>
          <w:lang w:eastAsia="en-US"/>
        </w:rPr>
      </w:pPr>
      <w:r>
        <w:rPr>
          <w:i/>
          <w:snapToGrid w:val="0"/>
          <w:spacing w:val="-1"/>
          <w:lang w:eastAsia="en-US"/>
        </w:rPr>
        <w:t xml:space="preserve">The two </w:t>
      </w:r>
      <w:r>
        <w:rPr>
          <w:i/>
          <w:snapToGrid w:val="0"/>
          <w:spacing w:val="-2"/>
          <w:lang w:eastAsia="en-US"/>
        </w:rPr>
        <w:t>geometric objects</w:t>
      </w:r>
      <w:r>
        <w:rPr>
          <w:i/>
          <w:snapToGrid w:val="0"/>
          <w:spacing w:val="-1"/>
          <w:lang w:eastAsia="en-US"/>
        </w:rPr>
        <w:t xml:space="preserve"> </w:t>
      </w:r>
      <w:r>
        <w:rPr>
          <w:i/>
          <w:snapToGrid w:val="0"/>
          <w:spacing w:val="-2"/>
          <w:lang w:eastAsia="en-US"/>
        </w:rPr>
        <w:t xml:space="preserve">cross, overlap or touch, or one is within (or is contained by) the other. </w:t>
      </w:r>
      <w:r>
        <w:rPr>
          <w:i/>
          <w:snapToGrid w:val="0"/>
          <w:lang w:eastAsia="en-US"/>
        </w:rPr>
        <w:t>They have at least one common point.</w:t>
      </w:r>
    </w:p>
    <w:p w14:paraId="70770A4C" w14:textId="77777777" w:rsidR="00036D8E" w:rsidRDefault="00036D8E" w:rsidP="00036D8E">
      <w:pPr>
        <w:widowControl w:val="0"/>
        <w:spacing w:before="240" w:after="120"/>
        <w:rPr>
          <w:snapToGrid w:val="0"/>
          <w:spacing w:val="-1"/>
          <w:lang w:eastAsia="en-US"/>
        </w:rPr>
      </w:pPr>
      <w:r>
        <w:rPr>
          <w:b/>
          <w:snapToGrid w:val="0"/>
          <w:spacing w:val="-1"/>
          <w:lang w:eastAsia="en-US"/>
        </w:rPr>
        <w:t>CONTAINS</w:t>
      </w:r>
      <w:r>
        <w:rPr>
          <w:snapToGrid w:val="0"/>
          <w:spacing w:val="-1"/>
          <w:lang w:eastAsia="en-US"/>
        </w:rPr>
        <w:t xml:space="preserve"> is</w:t>
      </w:r>
      <w:r>
        <w:rPr>
          <w:snapToGrid w:val="0"/>
          <w:lang w:eastAsia="en-US"/>
        </w:rPr>
        <w:t xml:space="preserve"> </w:t>
      </w:r>
      <w:r>
        <w:rPr>
          <w:snapToGrid w:val="0"/>
          <w:spacing w:val="-1"/>
          <w:lang w:eastAsia="en-US"/>
        </w:rPr>
        <w:t>the reciprocal of WITHIN.</w:t>
      </w:r>
    </w:p>
    <w:p w14:paraId="21D2FEEC" w14:textId="77777777" w:rsidR="00036D8E" w:rsidRDefault="00036D8E" w:rsidP="00036D8E">
      <w:pPr>
        <w:widowControl w:val="0"/>
        <w:spacing w:after="120"/>
        <w:rPr>
          <w:i/>
          <w:snapToGrid w:val="0"/>
          <w:spacing w:val="-1"/>
          <w:lang w:eastAsia="en-US"/>
        </w:rPr>
      </w:pPr>
      <w:r>
        <w:rPr>
          <w:i/>
          <w:snapToGrid w:val="0"/>
          <w:spacing w:val="-1"/>
          <w:lang w:eastAsia="en-US"/>
        </w:rPr>
        <w:t xml:space="preserve">Given two geometric objects, </w:t>
      </w:r>
      <w:r>
        <w:rPr>
          <w:b/>
          <w:i/>
          <w:snapToGrid w:val="0"/>
          <w:spacing w:val="-1"/>
          <w:lang w:eastAsia="en-US"/>
        </w:rPr>
        <w:t>a</w:t>
      </w:r>
      <w:r>
        <w:rPr>
          <w:i/>
          <w:snapToGrid w:val="0"/>
          <w:spacing w:val="-1"/>
          <w:lang w:eastAsia="en-US"/>
        </w:rPr>
        <w:t xml:space="preserve"> and </w:t>
      </w:r>
      <w:r>
        <w:rPr>
          <w:b/>
          <w:i/>
          <w:snapToGrid w:val="0"/>
          <w:spacing w:val="-1"/>
          <w:lang w:eastAsia="en-US"/>
        </w:rPr>
        <w:t>b</w:t>
      </w:r>
      <w:r>
        <w:rPr>
          <w:i/>
          <w:snapToGrid w:val="0"/>
          <w:spacing w:val="-1"/>
          <w:lang w:eastAsia="en-US"/>
        </w:rPr>
        <w:t xml:space="preserve">, if </w:t>
      </w:r>
      <w:r>
        <w:rPr>
          <w:b/>
          <w:i/>
          <w:snapToGrid w:val="0"/>
          <w:spacing w:val="-1"/>
          <w:lang w:eastAsia="en-US"/>
        </w:rPr>
        <w:t>a</w:t>
      </w:r>
      <w:r>
        <w:rPr>
          <w:i/>
          <w:snapToGrid w:val="0"/>
          <w:spacing w:val="-1"/>
          <w:lang w:eastAsia="en-US"/>
        </w:rPr>
        <w:t xml:space="preserve"> is within </w:t>
      </w:r>
      <w:r>
        <w:rPr>
          <w:b/>
          <w:i/>
          <w:snapToGrid w:val="0"/>
          <w:spacing w:val="-1"/>
          <w:lang w:eastAsia="en-US"/>
        </w:rPr>
        <w:t>b</w:t>
      </w:r>
      <w:r>
        <w:rPr>
          <w:i/>
          <w:snapToGrid w:val="0"/>
          <w:spacing w:val="-1"/>
          <w:lang w:eastAsia="en-US"/>
        </w:rPr>
        <w:t xml:space="preserve"> then </w:t>
      </w:r>
      <w:r>
        <w:rPr>
          <w:b/>
          <w:i/>
          <w:snapToGrid w:val="0"/>
          <w:spacing w:val="-1"/>
          <w:lang w:eastAsia="en-US"/>
        </w:rPr>
        <w:t>b</w:t>
      </w:r>
      <w:r>
        <w:rPr>
          <w:i/>
          <w:snapToGrid w:val="0"/>
          <w:spacing w:val="-1"/>
          <w:lang w:eastAsia="en-US"/>
        </w:rPr>
        <w:t xml:space="preserve"> must contain </w:t>
      </w:r>
      <w:r>
        <w:rPr>
          <w:b/>
          <w:i/>
          <w:snapToGrid w:val="0"/>
          <w:spacing w:val="-1"/>
          <w:lang w:eastAsia="en-US"/>
        </w:rPr>
        <w:t>a</w:t>
      </w:r>
      <w:r>
        <w:rPr>
          <w:i/>
          <w:snapToGrid w:val="0"/>
          <w:spacing w:val="-1"/>
          <w:lang w:eastAsia="en-US"/>
        </w:rPr>
        <w:t>.</w:t>
      </w:r>
    </w:p>
    <w:p w14:paraId="368A5A35" w14:textId="77777777" w:rsidR="00036D8E" w:rsidRDefault="00036D8E" w:rsidP="00036D8E">
      <w:pPr>
        <w:widowControl w:val="0"/>
        <w:spacing w:before="240" w:after="120"/>
        <w:rPr>
          <w:snapToGrid w:val="0"/>
          <w:spacing w:val="-1"/>
          <w:lang w:eastAsia="en-US"/>
        </w:rPr>
      </w:pPr>
      <w:r>
        <w:rPr>
          <w:b/>
          <w:snapToGrid w:val="0"/>
          <w:spacing w:val="-1"/>
          <w:lang w:eastAsia="en-US"/>
        </w:rPr>
        <w:t xml:space="preserve">COVERED_BY </w:t>
      </w:r>
      <w:r>
        <w:rPr>
          <w:snapToGrid w:val="0"/>
          <w:lang w:eastAsia="en-US"/>
        </w:rPr>
        <w:t>(not</w:t>
      </w:r>
      <w:r>
        <w:rPr>
          <w:snapToGrid w:val="0"/>
          <w:spacing w:val="-1"/>
          <w:lang w:eastAsia="en-US"/>
        </w:rPr>
        <w:t xml:space="preserve"> a standard </w:t>
      </w:r>
      <w:r>
        <w:rPr>
          <w:snapToGrid w:val="0"/>
          <w:lang w:eastAsia="en-US"/>
        </w:rPr>
        <w:t>ISO</w:t>
      </w:r>
      <w:r>
        <w:rPr>
          <w:snapToGrid w:val="0"/>
          <w:spacing w:val="-1"/>
          <w:lang w:eastAsia="en-US"/>
        </w:rPr>
        <w:t xml:space="preserve"> 19125-1:2004 operator)</w:t>
      </w:r>
    </w:p>
    <w:p w14:paraId="74B37F1D" w14:textId="77777777" w:rsidR="00036D8E" w:rsidRDefault="00036D8E" w:rsidP="00036D8E">
      <w:pPr>
        <w:spacing w:after="120"/>
        <w:rPr>
          <w:lang w:eastAsia="en-CA"/>
        </w:rPr>
      </w:pPr>
      <w:r>
        <w:rPr>
          <w:lang w:eastAsia="en-CA"/>
        </w:rPr>
        <w:t xml:space="preserve">No point of geometry </w:t>
      </w:r>
      <w:r>
        <w:rPr>
          <w:b/>
          <w:lang w:eastAsia="en-CA"/>
        </w:rPr>
        <w:t>a</w:t>
      </w:r>
      <w:r>
        <w:rPr>
          <w:lang w:eastAsia="en-CA"/>
        </w:rPr>
        <w:t xml:space="preserve"> is outside geometry </w:t>
      </w:r>
      <w:r>
        <w:rPr>
          <w:b/>
          <w:lang w:eastAsia="en-CA"/>
        </w:rPr>
        <w:t>b</w:t>
      </w:r>
      <w:r>
        <w:rPr>
          <w:lang w:eastAsia="en-CA"/>
        </w:rPr>
        <w:t>.</w:t>
      </w:r>
    </w:p>
    <w:p w14:paraId="25206FE7" w14:textId="77777777" w:rsidR="00036D8E" w:rsidRDefault="00036D8E" w:rsidP="00036D8E">
      <w:pPr>
        <w:widowControl w:val="0"/>
        <w:spacing w:after="120"/>
        <w:rPr>
          <w:snapToGrid w:val="0"/>
          <w:lang w:eastAsia="en-US"/>
        </w:rPr>
      </w:pPr>
      <w:r>
        <w:rPr>
          <w:snapToGrid w:val="0"/>
          <w:lang w:eastAsia="en-US"/>
        </w:rPr>
        <w:t>The definition of COVERED_BY is:</w:t>
      </w:r>
    </w:p>
    <w:p w14:paraId="6871A7D7" w14:textId="77777777" w:rsidR="00036D8E" w:rsidRDefault="00036D8E" w:rsidP="00036D8E">
      <w:pPr>
        <w:widowControl w:val="0"/>
        <w:spacing w:after="120"/>
        <w:ind w:firstLine="720"/>
        <w:rPr>
          <w:snapToGrid w:val="0"/>
          <w:lang w:eastAsia="en-US"/>
        </w:rPr>
      </w:pPr>
      <w:r>
        <w:rPr>
          <w:b/>
          <w:snapToGrid w:val="0"/>
          <w:lang w:eastAsia="en-US"/>
        </w:rPr>
        <w:t>a</w:t>
      </w:r>
      <w:r>
        <w:rPr>
          <w:snapToGrid w:val="0"/>
          <w:lang w:eastAsia="en-US"/>
        </w:rPr>
        <w:t>. Covered_by (</w:t>
      </w:r>
      <w:r>
        <w:rPr>
          <w:b/>
          <w:snapToGrid w:val="0"/>
          <w:lang w:eastAsia="en-US"/>
        </w:rPr>
        <w:t>b</w:t>
      </w:r>
      <w:r>
        <w:rPr>
          <w:snapToGrid w:val="0"/>
          <w:lang w:eastAsia="en-US"/>
        </w:rPr>
        <w:t xml:space="preserve">) </w:t>
      </w:r>
      <w:r>
        <w:rPr>
          <w:rFonts w:ascii="Cambria Math" w:hAnsi="Cambria Math" w:cs="Cambria Math"/>
          <w:snapToGrid w:val="0"/>
          <w:lang w:eastAsia="en-US"/>
        </w:rPr>
        <w:t>⇔</w:t>
      </w:r>
      <w:r>
        <w:rPr>
          <w:snapToGrid w:val="0"/>
          <w:lang w:eastAsia="en-US"/>
        </w:rPr>
        <w:t xml:space="preserve"> (</w:t>
      </w:r>
      <w:r>
        <w:rPr>
          <w:b/>
          <w:snapToGrid w:val="0"/>
          <w:lang w:eastAsia="en-US"/>
        </w:rPr>
        <w:t>a</w:t>
      </w:r>
      <w:r>
        <w:rPr>
          <w:snapToGrid w:val="0"/>
          <w:lang w:eastAsia="en-US"/>
        </w:rPr>
        <w:t xml:space="preserve"> ∩ </w:t>
      </w:r>
      <w:r>
        <w:rPr>
          <w:b/>
          <w:snapToGrid w:val="0"/>
          <w:lang w:eastAsia="en-US"/>
        </w:rPr>
        <w:t>b</w:t>
      </w:r>
      <w:r>
        <w:rPr>
          <w:snapToGrid w:val="0"/>
          <w:lang w:eastAsia="en-US"/>
        </w:rPr>
        <w:t xml:space="preserve"> = </w:t>
      </w:r>
      <w:r>
        <w:rPr>
          <w:b/>
          <w:snapToGrid w:val="0"/>
          <w:lang w:eastAsia="en-US"/>
        </w:rPr>
        <w:t>a</w:t>
      </w:r>
      <w:r>
        <w:rPr>
          <w:snapToGrid w:val="0"/>
          <w:lang w:eastAsia="en-US"/>
        </w:rPr>
        <w:t>)</w:t>
      </w:r>
    </w:p>
    <w:p w14:paraId="6B40C269" w14:textId="77777777" w:rsidR="00036D8E" w:rsidRDefault="00036D8E" w:rsidP="00036D8E">
      <w:pPr>
        <w:widowControl w:val="0"/>
        <w:spacing w:after="120"/>
        <w:rPr>
          <w:snapToGrid w:val="0"/>
          <w:lang w:eastAsia="en-US"/>
        </w:rPr>
      </w:pPr>
      <w:r>
        <w:rPr>
          <w:snapToGrid w:val="0"/>
          <w:lang w:eastAsia="en-US"/>
        </w:rPr>
        <w:t xml:space="preserve">This translates to: </w:t>
      </w:r>
      <w:r>
        <w:rPr>
          <w:b/>
          <w:snapToGrid w:val="0"/>
          <w:lang w:eastAsia="en-US"/>
        </w:rPr>
        <w:t>a</w:t>
      </w:r>
      <w:r>
        <w:rPr>
          <w:snapToGrid w:val="0"/>
          <w:lang w:eastAsia="en-US"/>
        </w:rPr>
        <w:t xml:space="preserve"> is covered_by </w:t>
      </w:r>
      <w:r>
        <w:rPr>
          <w:b/>
          <w:snapToGrid w:val="0"/>
          <w:lang w:eastAsia="en-US"/>
        </w:rPr>
        <w:t>b</w:t>
      </w:r>
      <w:r>
        <w:rPr>
          <w:snapToGrid w:val="0"/>
          <w:lang w:eastAsia="en-US"/>
        </w:rPr>
        <w:t xml:space="preserve"> if the intersection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equals </w:t>
      </w:r>
      <w:r>
        <w:rPr>
          <w:b/>
          <w:snapToGrid w:val="0"/>
          <w:lang w:eastAsia="en-US"/>
        </w:rPr>
        <w:t>a</w:t>
      </w:r>
      <w:r>
        <w:rPr>
          <w:snapToGrid w:val="0"/>
          <w:lang w:eastAsia="en-US"/>
        </w:rPr>
        <w:t>.</w:t>
      </w:r>
    </w:p>
    <w:p w14:paraId="2E6F3826" w14:textId="77777777" w:rsidR="00036D8E" w:rsidRDefault="00036D8E" w:rsidP="00036D8E">
      <w:pPr>
        <w:spacing w:after="120"/>
        <w:rPr>
          <w:lang w:eastAsia="en-CA"/>
        </w:rPr>
      </w:pPr>
      <w:r>
        <w:rPr>
          <w:lang w:eastAsia="en-CA"/>
        </w:rPr>
        <w:t xml:space="preserve">The following expressions are equivalent to </w:t>
      </w:r>
      <w:r>
        <w:rPr>
          <w:b/>
          <w:lang w:eastAsia="en-CA"/>
        </w:rPr>
        <w:t>a</w:t>
      </w:r>
      <w:r>
        <w:rPr>
          <w:lang w:eastAsia="en-CA"/>
        </w:rPr>
        <w:t xml:space="preserve"> is COVERED_BY </w:t>
      </w:r>
      <w:r>
        <w:rPr>
          <w:b/>
          <w:lang w:eastAsia="en-CA"/>
        </w:rPr>
        <w:t>b</w:t>
      </w:r>
      <w:r>
        <w:rPr>
          <w:lang w:eastAsia="en-CA"/>
        </w:rPr>
        <w:t>:</w:t>
      </w:r>
    </w:p>
    <w:p w14:paraId="7BC9C2F9" w14:textId="77777777" w:rsidR="00036D8E" w:rsidRDefault="00036D8E" w:rsidP="00ED286C">
      <w:pPr>
        <w:numPr>
          <w:ilvl w:val="0"/>
          <w:numId w:val="26"/>
        </w:numPr>
        <w:spacing w:after="0" w:line="240" w:lineRule="auto"/>
        <w:rPr>
          <w:lang w:eastAsia="en-CA"/>
        </w:rPr>
      </w:pPr>
      <w:r>
        <w:rPr>
          <w:lang w:eastAsia="en-CA"/>
        </w:rPr>
        <w:t>Polygon (</w:t>
      </w:r>
      <w:r>
        <w:rPr>
          <w:b/>
          <w:lang w:eastAsia="en-CA"/>
        </w:rPr>
        <w:t>a</w:t>
      </w:r>
      <w:r>
        <w:rPr>
          <w:lang w:eastAsia="en-CA"/>
        </w:rPr>
        <w:t>) is COVERED_BY Polygon (</w:t>
      </w:r>
      <w:r>
        <w:rPr>
          <w:b/>
          <w:lang w:eastAsia="en-CA"/>
        </w:rPr>
        <w:t>b</w:t>
      </w:r>
      <w:r>
        <w:rPr>
          <w:lang w:eastAsia="en-CA"/>
        </w:rPr>
        <w:t xml:space="preserve">): Polygon </w:t>
      </w:r>
      <w:r>
        <w:rPr>
          <w:b/>
          <w:lang w:eastAsia="en-CA"/>
        </w:rPr>
        <w:t>a</w:t>
      </w:r>
      <w:r>
        <w:rPr>
          <w:lang w:eastAsia="en-CA"/>
        </w:rPr>
        <w:t xml:space="preserve"> is WITHIN a polygon </w:t>
      </w:r>
      <w:r>
        <w:rPr>
          <w:b/>
          <w:lang w:eastAsia="en-CA"/>
        </w:rPr>
        <w:t>b</w:t>
      </w:r>
      <w:r>
        <w:rPr>
          <w:lang w:eastAsia="en-CA"/>
        </w:rPr>
        <w:t xml:space="preserve"> (WITHIN includes EQUALS)</w:t>
      </w:r>
    </w:p>
    <w:p w14:paraId="0649BB01" w14:textId="77777777" w:rsidR="00036D8E" w:rsidRDefault="00036D8E" w:rsidP="00ED286C">
      <w:pPr>
        <w:numPr>
          <w:ilvl w:val="0"/>
          <w:numId w:val="26"/>
        </w:numPr>
        <w:spacing w:after="0" w:line="240" w:lineRule="auto"/>
        <w:rPr>
          <w:lang w:eastAsia="en-CA"/>
        </w:rPr>
      </w:pPr>
      <w:r>
        <w:rPr>
          <w:lang w:eastAsia="en-CA"/>
        </w:rPr>
        <w:t>Point (</w:t>
      </w:r>
      <w:r>
        <w:rPr>
          <w:b/>
          <w:lang w:eastAsia="en-CA"/>
        </w:rPr>
        <w:t>a</w:t>
      </w:r>
      <w:r>
        <w:rPr>
          <w:lang w:eastAsia="en-CA"/>
        </w:rPr>
        <w:t>) is COVERED_BY Polygon (</w:t>
      </w:r>
      <w:r>
        <w:rPr>
          <w:b/>
          <w:lang w:eastAsia="en-CA"/>
        </w:rPr>
        <w:t>b</w:t>
      </w:r>
      <w:r>
        <w:rPr>
          <w:lang w:eastAsia="en-CA"/>
        </w:rPr>
        <w:t xml:space="preserve">): Point </w:t>
      </w:r>
      <w:r>
        <w:rPr>
          <w:b/>
          <w:lang w:eastAsia="en-CA"/>
        </w:rPr>
        <w:t xml:space="preserve">a </w:t>
      </w:r>
      <w:r>
        <w:rPr>
          <w:lang w:eastAsia="en-CA"/>
        </w:rPr>
        <w:t xml:space="preserve">is WITHIN or TOUCHES polygon </w:t>
      </w:r>
      <w:r>
        <w:rPr>
          <w:b/>
          <w:lang w:eastAsia="en-CA"/>
        </w:rPr>
        <w:t>b</w:t>
      </w:r>
    </w:p>
    <w:p w14:paraId="5597C23F" w14:textId="77777777" w:rsidR="00036D8E" w:rsidRDefault="00036D8E" w:rsidP="00ED286C">
      <w:pPr>
        <w:numPr>
          <w:ilvl w:val="0"/>
          <w:numId w:val="26"/>
        </w:numPr>
        <w:spacing w:after="0" w:line="240" w:lineRule="auto"/>
        <w:rPr>
          <w:lang w:eastAsia="en-CA"/>
        </w:rPr>
      </w:pPr>
      <w:r>
        <w:rPr>
          <w:lang w:eastAsia="en-CA"/>
        </w:rPr>
        <w:t>Line (</w:t>
      </w:r>
      <w:r>
        <w:rPr>
          <w:b/>
          <w:lang w:eastAsia="en-CA"/>
        </w:rPr>
        <w:t>a</w:t>
      </w:r>
      <w:r>
        <w:rPr>
          <w:lang w:eastAsia="en-CA"/>
        </w:rPr>
        <w:t>) is COVERED_BY Polygon (</w:t>
      </w:r>
      <w:r>
        <w:rPr>
          <w:b/>
          <w:lang w:eastAsia="en-CA"/>
        </w:rPr>
        <w:t>b</w:t>
      </w:r>
      <w:r>
        <w:rPr>
          <w:lang w:eastAsia="en-CA"/>
        </w:rPr>
        <w:t xml:space="preserve">): Line </w:t>
      </w:r>
      <w:r>
        <w:rPr>
          <w:b/>
          <w:lang w:eastAsia="en-CA"/>
        </w:rPr>
        <w:t>a</w:t>
      </w:r>
      <w:r>
        <w:rPr>
          <w:lang w:eastAsia="en-CA"/>
        </w:rPr>
        <w:t xml:space="preserve"> is WITHIN polygon </w:t>
      </w:r>
      <w:r>
        <w:rPr>
          <w:b/>
          <w:lang w:eastAsia="en-CA"/>
        </w:rPr>
        <w:t xml:space="preserve">b </w:t>
      </w:r>
      <w:r>
        <w:rPr>
          <w:lang w:eastAsia="en-CA"/>
        </w:rPr>
        <w:t xml:space="preserve">or WITHIN the boundary of Polygon </w:t>
      </w:r>
      <w:r>
        <w:rPr>
          <w:b/>
          <w:lang w:eastAsia="en-CA"/>
        </w:rPr>
        <w:t>b</w:t>
      </w:r>
    </w:p>
    <w:p w14:paraId="3A03BD29" w14:textId="77777777" w:rsidR="00036D8E" w:rsidRDefault="00036D8E" w:rsidP="00ED286C">
      <w:pPr>
        <w:numPr>
          <w:ilvl w:val="0"/>
          <w:numId w:val="26"/>
        </w:numPr>
        <w:spacing w:after="0" w:line="240" w:lineRule="auto"/>
        <w:rPr>
          <w:lang w:eastAsia="en-CA"/>
        </w:rPr>
      </w:pPr>
      <w:r>
        <w:rPr>
          <w:lang w:eastAsia="en-CA"/>
        </w:rPr>
        <w:t>Line (</w:t>
      </w:r>
      <w:r>
        <w:rPr>
          <w:b/>
          <w:lang w:eastAsia="en-CA"/>
        </w:rPr>
        <w:t>a</w:t>
      </w:r>
      <w:r>
        <w:rPr>
          <w:lang w:eastAsia="en-CA"/>
        </w:rPr>
        <w:t>) is COVERED_BY Line (</w:t>
      </w:r>
      <w:r>
        <w:rPr>
          <w:b/>
          <w:lang w:eastAsia="en-CA"/>
        </w:rPr>
        <w:t>b</w:t>
      </w:r>
      <w:r>
        <w:rPr>
          <w:lang w:eastAsia="en-CA"/>
        </w:rPr>
        <w:t xml:space="preserve">): Line </w:t>
      </w:r>
      <w:r>
        <w:rPr>
          <w:b/>
          <w:lang w:eastAsia="en-CA"/>
        </w:rPr>
        <w:t>a</w:t>
      </w:r>
      <w:r>
        <w:rPr>
          <w:lang w:eastAsia="en-CA"/>
        </w:rPr>
        <w:t xml:space="preserve"> is WITHIN Line </w:t>
      </w:r>
      <w:r>
        <w:rPr>
          <w:b/>
          <w:lang w:eastAsia="en-CA"/>
        </w:rPr>
        <w:t>b</w:t>
      </w:r>
      <w:r>
        <w:rPr>
          <w:lang w:eastAsia="en-CA"/>
        </w:rPr>
        <w:t xml:space="preserve"> (WITHIN includes EQUALS)</w:t>
      </w:r>
    </w:p>
    <w:p w14:paraId="3C7C924E" w14:textId="77777777" w:rsidR="00036D8E" w:rsidRDefault="00036D8E" w:rsidP="00ED286C">
      <w:pPr>
        <w:numPr>
          <w:ilvl w:val="0"/>
          <w:numId w:val="26"/>
        </w:numPr>
        <w:spacing w:after="0" w:line="240" w:lineRule="auto"/>
        <w:rPr>
          <w:lang w:eastAsia="en-CA"/>
        </w:rPr>
      </w:pPr>
      <w:r>
        <w:rPr>
          <w:lang w:eastAsia="en-CA"/>
        </w:rPr>
        <w:t>Point (</w:t>
      </w:r>
      <w:r>
        <w:rPr>
          <w:b/>
          <w:lang w:eastAsia="en-CA"/>
        </w:rPr>
        <w:t>a</w:t>
      </w:r>
      <w:r>
        <w:rPr>
          <w:lang w:eastAsia="en-CA"/>
        </w:rPr>
        <w:t>) is COVERED_BY Line (</w:t>
      </w:r>
      <w:r>
        <w:rPr>
          <w:b/>
          <w:lang w:eastAsia="en-CA"/>
        </w:rPr>
        <w:t>b</w:t>
      </w:r>
      <w:r>
        <w:rPr>
          <w:lang w:eastAsia="en-CA"/>
        </w:rPr>
        <w:t xml:space="preserve">): Point </w:t>
      </w:r>
      <w:r>
        <w:rPr>
          <w:b/>
          <w:lang w:eastAsia="en-CA"/>
        </w:rPr>
        <w:t>a</w:t>
      </w:r>
      <w:r>
        <w:rPr>
          <w:lang w:eastAsia="en-CA"/>
        </w:rPr>
        <w:t xml:space="preserve"> is WITHIN or TOUCHES Line </w:t>
      </w:r>
      <w:r>
        <w:rPr>
          <w:b/>
          <w:lang w:eastAsia="en-CA"/>
        </w:rPr>
        <w:t>b</w:t>
      </w:r>
    </w:p>
    <w:p w14:paraId="12058DF6" w14:textId="77777777" w:rsidR="00036D8E" w:rsidRDefault="00036D8E" w:rsidP="00ED286C">
      <w:pPr>
        <w:numPr>
          <w:ilvl w:val="0"/>
          <w:numId w:val="26"/>
        </w:numPr>
        <w:spacing w:after="120" w:line="240" w:lineRule="auto"/>
        <w:rPr>
          <w:lang w:eastAsia="en-CA"/>
        </w:rPr>
      </w:pPr>
      <w:r>
        <w:rPr>
          <w:lang w:eastAsia="en-CA"/>
        </w:rPr>
        <w:t>Point (</w:t>
      </w:r>
      <w:r>
        <w:rPr>
          <w:b/>
          <w:lang w:eastAsia="en-CA"/>
        </w:rPr>
        <w:t>a</w:t>
      </w:r>
      <w:r>
        <w:rPr>
          <w:lang w:eastAsia="en-CA"/>
        </w:rPr>
        <w:t>) is COVERED_BY Point (</w:t>
      </w:r>
      <w:r>
        <w:rPr>
          <w:b/>
          <w:lang w:eastAsia="en-CA"/>
        </w:rPr>
        <w:t>b</w:t>
      </w:r>
      <w:r>
        <w:rPr>
          <w:lang w:eastAsia="en-CA"/>
        </w:rPr>
        <w:t xml:space="preserve">): Point </w:t>
      </w:r>
      <w:r>
        <w:rPr>
          <w:b/>
          <w:lang w:eastAsia="en-CA"/>
        </w:rPr>
        <w:t>a</w:t>
      </w:r>
      <w:r>
        <w:rPr>
          <w:lang w:eastAsia="en-CA"/>
        </w:rPr>
        <w:t xml:space="preserve"> EQUALS Point </w:t>
      </w:r>
      <w:r>
        <w:rPr>
          <w:b/>
          <w:lang w:eastAsia="en-CA"/>
        </w:rPr>
        <w:t>b</w:t>
      </w:r>
    </w:p>
    <w:p w14:paraId="7A23BEC0" w14:textId="77777777" w:rsidR="00036D8E" w:rsidRDefault="00036D8E" w:rsidP="00036D8E">
      <w:pPr>
        <w:spacing w:after="120"/>
        <w:rPr>
          <w:i/>
          <w:lang w:eastAsia="en-CA"/>
        </w:rPr>
      </w:pPr>
      <w:r>
        <w:rPr>
          <w:i/>
          <w:lang w:eastAsia="en-CA"/>
        </w:rPr>
        <w:t>Note that the figure below on the left is an example of Lines that are COVERED_BY a polygon.</w:t>
      </w:r>
    </w:p>
    <w:p w14:paraId="4859C848" w14:textId="77777777" w:rsidR="00036D8E" w:rsidRDefault="00036D8E" w:rsidP="00036D8E">
      <w:pPr>
        <w:spacing w:after="120"/>
        <w:rPr>
          <w:i/>
          <w:lang w:eastAsia="en-CA"/>
        </w:rPr>
      </w:pPr>
      <w:r>
        <w:rPr>
          <w:i/>
          <w:lang w:eastAsia="en-CA"/>
        </w:rPr>
        <w:t xml:space="preserve">The figure on the right is </w:t>
      </w:r>
      <w:r>
        <w:rPr>
          <w:i/>
          <w:u w:val="single"/>
          <w:lang w:eastAsia="en-CA"/>
        </w:rPr>
        <w:t>not</w:t>
      </w:r>
      <w:r>
        <w:rPr>
          <w:i/>
          <w:lang w:eastAsia="en-CA"/>
        </w:rPr>
        <w:t xml:space="preserve"> an example of a Line that is covered by a Polygon – it is an example of a Line that TOUCHES a Polygon. In both cases the Lines are COINCIDENT with the Polygon boundary.</w:t>
      </w:r>
    </w:p>
    <w:p w14:paraId="0EE37A61" w14:textId="77777777" w:rsidR="00BE47FB" w:rsidRDefault="00036D8E" w:rsidP="00BE47FB">
      <w:pPr>
        <w:keepNext/>
        <w:widowControl w:val="0"/>
        <w:jc w:val="center"/>
      </w:pPr>
      <w:r>
        <w:rPr>
          <w:noProof/>
          <w:lang w:val="fr-FR" w:eastAsia="fr-FR"/>
        </w:rPr>
        <w:lastRenderedPageBreak/>
        <w:drawing>
          <wp:inline distT="0" distB="0" distL="0" distR="0" wp14:anchorId="1A747FAF" wp14:editId="747142FC">
            <wp:extent cx="3928110" cy="1685925"/>
            <wp:effectExtent l="0" t="0" r="0" b="9525"/>
            <wp:docPr id="1887660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8110" cy="1685925"/>
                    </a:xfrm>
                    <a:prstGeom prst="rect">
                      <a:avLst/>
                    </a:prstGeom>
                    <a:noFill/>
                    <a:ln>
                      <a:noFill/>
                    </a:ln>
                  </pic:spPr>
                </pic:pic>
              </a:graphicData>
            </a:graphic>
          </wp:inline>
        </w:drawing>
      </w:r>
    </w:p>
    <w:p w14:paraId="376547CD" w14:textId="4695C5CD"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7</w:t>
      </w:r>
      <w:r w:rsidR="00682C47">
        <w:fldChar w:fldCharType="end"/>
      </w:r>
      <w:r>
        <w:t xml:space="preserve"> - Example and counterexample of the COVERED_BY relationship</w:t>
      </w:r>
    </w:p>
    <w:p w14:paraId="43804E8D" w14:textId="77777777" w:rsidR="00036D8E" w:rsidRDefault="00036D8E" w:rsidP="00036D8E">
      <w:pPr>
        <w:widowControl w:val="0"/>
        <w:spacing w:before="240" w:after="120"/>
        <w:rPr>
          <w:snapToGrid w:val="0"/>
          <w:spacing w:val="-1"/>
          <w:lang w:eastAsia="en-US"/>
        </w:rPr>
      </w:pPr>
      <w:r>
        <w:rPr>
          <w:b/>
          <w:snapToGrid w:val="0"/>
          <w:spacing w:val="-1"/>
          <w:lang w:eastAsia="en-US"/>
        </w:rPr>
        <w:t xml:space="preserve">COVERS </w:t>
      </w:r>
      <w:r>
        <w:rPr>
          <w:snapToGrid w:val="0"/>
          <w:lang w:eastAsia="en-US"/>
        </w:rPr>
        <w:t>(not</w:t>
      </w:r>
      <w:r>
        <w:rPr>
          <w:snapToGrid w:val="0"/>
          <w:spacing w:val="-1"/>
          <w:lang w:eastAsia="en-US"/>
        </w:rPr>
        <w:t xml:space="preserve"> a standard </w:t>
      </w:r>
      <w:r>
        <w:rPr>
          <w:snapToGrid w:val="0"/>
          <w:lang w:eastAsia="en-US"/>
        </w:rPr>
        <w:t>ISO</w:t>
      </w:r>
      <w:r>
        <w:rPr>
          <w:snapToGrid w:val="0"/>
          <w:spacing w:val="-1"/>
          <w:lang w:eastAsia="en-US"/>
        </w:rPr>
        <w:t xml:space="preserve"> 19125-1:2004 operator)</w:t>
      </w:r>
    </w:p>
    <w:p w14:paraId="2C525137" w14:textId="77777777" w:rsidR="00036D8E" w:rsidRDefault="00036D8E" w:rsidP="00036D8E">
      <w:pPr>
        <w:widowControl w:val="0"/>
        <w:spacing w:after="120"/>
        <w:rPr>
          <w:snapToGrid w:val="0"/>
          <w:spacing w:val="-1"/>
          <w:lang w:eastAsia="en-US"/>
        </w:rPr>
      </w:pPr>
      <w:r>
        <w:rPr>
          <w:snapToGrid w:val="0"/>
          <w:spacing w:val="-1"/>
          <w:lang w:eastAsia="en-US"/>
        </w:rPr>
        <w:t>COVERS is</w:t>
      </w:r>
      <w:r>
        <w:rPr>
          <w:snapToGrid w:val="0"/>
          <w:lang w:eastAsia="en-US"/>
        </w:rPr>
        <w:t xml:space="preserve"> </w:t>
      </w:r>
      <w:r>
        <w:rPr>
          <w:snapToGrid w:val="0"/>
          <w:spacing w:val="-1"/>
          <w:lang w:eastAsia="en-US"/>
        </w:rPr>
        <w:t>the reciprocal of COVERED_BY.</w:t>
      </w:r>
    </w:p>
    <w:p w14:paraId="6D026439" w14:textId="77777777" w:rsidR="00036D8E" w:rsidRDefault="00036D8E" w:rsidP="00036D8E">
      <w:pPr>
        <w:widowControl w:val="0"/>
        <w:spacing w:after="120"/>
        <w:rPr>
          <w:i/>
          <w:snapToGrid w:val="0"/>
          <w:spacing w:val="-1"/>
          <w:lang w:eastAsia="en-US"/>
        </w:rPr>
      </w:pPr>
      <w:r>
        <w:rPr>
          <w:i/>
          <w:snapToGrid w:val="0"/>
          <w:spacing w:val="-1"/>
          <w:lang w:eastAsia="en-US"/>
        </w:rPr>
        <w:t xml:space="preserve">Given two geometric objects, </w:t>
      </w:r>
      <w:r>
        <w:rPr>
          <w:b/>
          <w:i/>
          <w:snapToGrid w:val="0"/>
          <w:spacing w:val="-1"/>
          <w:lang w:eastAsia="en-US"/>
        </w:rPr>
        <w:t>a</w:t>
      </w:r>
      <w:r>
        <w:rPr>
          <w:i/>
          <w:snapToGrid w:val="0"/>
          <w:spacing w:val="-1"/>
          <w:lang w:eastAsia="en-US"/>
        </w:rPr>
        <w:t xml:space="preserve"> and </w:t>
      </w:r>
      <w:r>
        <w:rPr>
          <w:b/>
          <w:i/>
          <w:snapToGrid w:val="0"/>
          <w:spacing w:val="-1"/>
          <w:lang w:eastAsia="en-US"/>
        </w:rPr>
        <w:t>b</w:t>
      </w:r>
      <w:r>
        <w:rPr>
          <w:i/>
          <w:snapToGrid w:val="0"/>
          <w:spacing w:val="-1"/>
          <w:lang w:eastAsia="en-US"/>
        </w:rPr>
        <w:t xml:space="preserve">, if </w:t>
      </w:r>
      <w:r>
        <w:rPr>
          <w:b/>
          <w:i/>
          <w:snapToGrid w:val="0"/>
          <w:spacing w:val="-1"/>
          <w:lang w:eastAsia="en-US"/>
        </w:rPr>
        <w:t>a</w:t>
      </w:r>
      <w:r>
        <w:rPr>
          <w:i/>
          <w:snapToGrid w:val="0"/>
          <w:spacing w:val="-1"/>
          <w:lang w:eastAsia="en-US"/>
        </w:rPr>
        <w:t xml:space="preserve"> is </w:t>
      </w:r>
      <w:r>
        <w:rPr>
          <w:snapToGrid w:val="0"/>
          <w:lang w:eastAsia="en-US"/>
        </w:rPr>
        <w:t xml:space="preserve">COVERED_BY </w:t>
      </w:r>
      <w:r>
        <w:rPr>
          <w:b/>
          <w:i/>
          <w:snapToGrid w:val="0"/>
          <w:spacing w:val="-1"/>
          <w:lang w:eastAsia="en-US"/>
        </w:rPr>
        <w:t>b</w:t>
      </w:r>
      <w:r>
        <w:rPr>
          <w:i/>
          <w:snapToGrid w:val="0"/>
          <w:spacing w:val="-1"/>
          <w:lang w:eastAsia="en-US"/>
        </w:rPr>
        <w:t xml:space="preserve"> then </w:t>
      </w:r>
      <w:r>
        <w:rPr>
          <w:b/>
          <w:i/>
          <w:snapToGrid w:val="0"/>
          <w:spacing w:val="-1"/>
          <w:lang w:eastAsia="en-US"/>
        </w:rPr>
        <w:t>b</w:t>
      </w:r>
      <w:r>
        <w:rPr>
          <w:i/>
          <w:snapToGrid w:val="0"/>
          <w:spacing w:val="-1"/>
          <w:lang w:eastAsia="en-US"/>
        </w:rPr>
        <w:t xml:space="preserve"> must cover </w:t>
      </w:r>
      <w:r>
        <w:rPr>
          <w:b/>
          <w:i/>
          <w:snapToGrid w:val="0"/>
          <w:spacing w:val="-1"/>
          <w:lang w:eastAsia="en-US"/>
        </w:rPr>
        <w:t>a</w:t>
      </w:r>
      <w:r>
        <w:rPr>
          <w:i/>
          <w:snapToGrid w:val="0"/>
          <w:spacing w:val="-1"/>
          <w:lang w:eastAsia="en-US"/>
        </w:rPr>
        <w:t xml:space="preserve">. </w:t>
      </w:r>
    </w:p>
    <w:p w14:paraId="0FCBD639" w14:textId="77777777" w:rsidR="00036D8E" w:rsidRDefault="00036D8E" w:rsidP="00036D8E">
      <w:pPr>
        <w:widowControl w:val="0"/>
        <w:spacing w:before="240" w:after="120"/>
        <w:rPr>
          <w:snapToGrid w:val="0"/>
          <w:spacing w:val="-1"/>
          <w:lang w:eastAsia="en-US"/>
        </w:rPr>
      </w:pPr>
      <w:r>
        <w:rPr>
          <w:b/>
          <w:snapToGrid w:val="0"/>
          <w:spacing w:val="-1"/>
          <w:lang w:eastAsia="en-US"/>
        </w:rPr>
        <w:t>COINCIDENT</w:t>
      </w:r>
      <w:r>
        <w:rPr>
          <w:b/>
          <w:snapToGrid w:val="0"/>
          <w:lang w:eastAsia="en-US"/>
        </w:rPr>
        <w:t xml:space="preserve"> </w:t>
      </w:r>
      <w:r>
        <w:rPr>
          <w:snapToGrid w:val="0"/>
          <w:lang w:eastAsia="en-US"/>
        </w:rPr>
        <w:t>(not</w:t>
      </w:r>
      <w:r>
        <w:rPr>
          <w:snapToGrid w:val="0"/>
          <w:spacing w:val="-1"/>
          <w:lang w:eastAsia="en-US"/>
        </w:rPr>
        <w:t xml:space="preserve"> an </w:t>
      </w:r>
      <w:r>
        <w:rPr>
          <w:snapToGrid w:val="0"/>
          <w:lang w:eastAsia="en-US"/>
        </w:rPr>
        <w:t>ISO</w:t>
      </w:r>
      <w:r>
        <w:rPr>
          <w:snapToGrid w:val="0"/>
          <w:spacing w:val="-1"/>
          <w:lang w:eastAsia="en-US"/>
        </w:rPr>
        <w:t xml:space="preserve"> 19125-1:2004 operator)</w:t>
      </w:r>
    </w:p>
    <w:p w14:paraId="19E5F165" w14:textId="77777777" w:rsidR="00036D8E" w:rsidRDefault="00036D8E" w:rsidP="00036D8E">
      <w:pPr>
        <w:widowControl w:val="0"/>
        <w:spacing w:after="120"/>
        <w:rPr>
          <w:snapToGrid w:val="0"/>
          <w:spacing w:val="-1"/>
          <w:lang w:eastAsia="en-US"/>
        </w:rPr>
      </w:pPr>
      <w:r>
        <w:rPr>
          <w:snapToGrid w:val="0"/>
          <w:spacing w:val="-1"/>
          <w:lang w:eastAsia="en-US"/>
        </w:rPr>
        <w:t xml:space="preserve">Two geometric Lines OVERLAP or one geometric Line is WITHIN the other. </w:t>
      </w:r>
      <w:r>
        <w:rPr>
          <w:snapToGrid w:val="0"/>
          <w:lang w:eastAsia="en-US"/>
        </w:rPr>
        <w:t>Note that EQUAL Lines are also COINCIDENT by this definition.</w:t>
      </w:r>
    </w:p>
    <w:p w14:paraId="256A7B5F" w14:textId="77777777" w:rsidR="00036D8E" w:rsidRDefault="00036D8E" w:rsidP="00036D8E">
      <w:pPr>
        <w:widowControl w:val="0"/>
        <w:spacing w:after="120"/>
        <w:rPr>
          <w:i/>
          <w:snapToGrid w:val="0"/>
          <w:spacing w:val="-1"/>
          <w:lang w:eastAsia="en-US"/>
        </w:rPr>
      </w:pPr>
      <w:r>
        <w:rPr>
          <w:i/>
          <w:snapToGrid w:val="0"/>
          <w:spacing w:val="-1"/>
          <w:lang w:eastAsia="en-US"/>
        </w:rPr>
        <w:t>The intersection of two geometric Lines results in one or more Lines.</w:t>
      </w:r>
    </w:p>
    <w:p w14:paraId="010BB086" w14:textId="77777777" w:rsidR="00036D8E" w:rsidRDefault="00036D8E" w:rsidP="00036D8E">
      <w:pPr>
        <w:widowControl w:val="0"/>
        <w:spacing w:after="120"/>
        <w:rPr>
          <w:snapToGrid w:val="0"/>
          <w:spacing w:val="-1"/>
          <w:lang w:eastAsia="en-US"/>
        </w:rPr>
      </w:pPr>
      <w:r>
        <w:rPr>
          <w:snapToGrid w:val="0"/>
          <w:spacing w:val="-1"/>
          <w:lang w:eastAsia="en-US"/>
        </w:rPr>
        <w:t>This operator is only to be used to compare a Line with another Line. Note that normally the boundary of a Polygon is not the same as a Line but for this operation the boundary of a Polygon, exterior and interior rings, is treated as Lines for the COINCIDENT test.</w:t>
      </w:r>
    </w:p>
    <w:p w14:paraId="387FC352" w14:textId="77777777" w:rsidR="00036D8E" w:rsidRDefault="00036D8E" w:rsidP="00036D8E">
      <w:pPr>
        <w:widowControl w:val="0"/>
        <w:spacing w:after="120"/>
        <w:rPr>
          <w:snapToGrid w:val="0"/>
          <w:spacing w:val="-1"/>
          <w:lang w:eastAsia="en-US"/>
        </w:rPr>
      </w:pPr>
      <w:r>
        <w:rPr>
          <w:snapToGrid w:val="0"/>
          <w:spacing w:val="-1"/>
          <w:lang w:eastAsia="en-US"/>
        </w:rPr>
        <w:t xml:space="preserve">The following expressions are equivalent to </w:t>
      </w:r>
      <w:r>
        <w:rPr>
          <w:b/>
          <w:snapToGrid w:val="0"/>
          <w:spacing w:val="-1"/>
          <w:lang w:eastAsia="en-US"/>
        </w:rPr>
        <w:t>a</w:t>
      </w:r>
      <w:r>
        <w:rPr>
          <w:snapToGrid w:val="0"/>
          <w:spacing w:val="-1"/>
          <w:lang w:eastAsia="en-US"/>
        </w:rPr>
        <w:t xml:space="preserve"> is COINCIDENT with </w:t>
      </w:r>
      <w:r>
        <w:rPr>
          <w:b/>
          <w:snapToGrid w:val="0"/>
          <w:spacing w:val="-1"/>
          <w:lang w:eastAsia="en-US"/>
        </w:rPr>
        <w:t>b</w:t>
      </w:r>
      <w:r>
        <w:rPr>
          <w:snapToGrid w:val="0"/>
          <w:spacing w:val="-1"/>
          <w:lang w:eastAsia="en-US"/>
        </w:rPr>
        <w:t>:</w:t>
      </w:r>
    </w:p>
    <w:p w14:paraId="1874F4F0" w14:textId="66B97673"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Polygon (</w:t>
      </w:r>
      <w:r w:rsidRPr="00BE47FB">
        <w:rPr>
          <w:b/>
          <w:snapToGrid w:val="0"/>
          <w:spacing w:val="-1"/>
          <w:lang w:eastAsia="en-US"/>
        </w:rPr>
        <w:t>a</w:t>
      </w:r>
      <w:r w:rsidRPr="00BE47FB">
        <w:rPr>
          <w:snapToGrid w:val="0"/>
          <w:spacing w:val="-1"/>
          <w:lang w:eastAsia="en-US"/>
        </w:rPr>
        <w:t>) is COINCIDENT with Polygon (</w:t>
      </w:r>
      <w:r w:rsidRPr="00BE47FB">
        <w:rPr>
          <w:b/>
          <w:snapToGrid w:val="0"/>
          <w:spacing w:val="-1"/>
          <w:lang w:eastAsia="en-US"/>
        </w:rPr>
        <w:t>b</w:t>
      </w:r>
      <w:r w:rsidRPr="00BE47FB">
        <w:rPr>
          <w:snapToGrid w:val="0"/>
          <w:spacing w:val="-1"/>
          <w:lang w:eastAsia="en-US"/>
        </w:rPr>
        <w:t xml:space="preserve">): The boundary of Polygon </w:t>
      </w:r>
      <w:r w:rsidRPr="00BE47FB">
        <w:rPr>
          <w:b/>
          <w:snapToGrid w:val="0"/>
          <w:spacing w:val="-1"/>
          <w:lang w:eastAsia="en-US"/>
        </w:rPr>
        <w:t>a</w:t>
      </w:r>
      <w:r w:rsidRPr="00BE47FB">
        <w:rPr>
          <w:snapToGrid w:val="0"/>
          <w:spacing w:val="-1"/>
          <w:lang w:eastAsia="en-US"/>
        </w:rPr>
        <w:t xml:space="preserve"> OVERLAPS or is WITHIN the boundary of Polygon </w:t>
      </w:r>
      <w:r w:rsidRPr="00BE47FB">
        <w:rPr>
          <w:b/>
          <w:snapToGrid w:val="0"/>
          <w:spacing w:val="-1"/>
          <w:lang w:eastAsia="en-US"/>
        </w:rPr>
        <w:t>b</w:t>
      </w:r>
      <w:r w:rsidRPr="00BE47FB">
        <w:rPr>
          <w:snapToGrid w:val="0"/>
          <w:spacing w:val="-1"/>
          <w:lang w:eastAsia="en-US"/>
        </w:rPr>
        <w:t>.</w:t>
      </w:r>
    </w:p>
    <w:p w14:paraId="59E55974" w14:textId="22871839"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Line (</w:t>
      </w:r>
      <w:r w:rsidRPr="00BE47FB">
        <w:rPr>
          <w:b/>
          <w:snapToGrid w:val="0"/>
          <w:spacing w:val="-1"/>
          <w:lang w:eastAsia="en-US"/>
        </w:rPr>
        <w:t>a</w:t>
      </w:r>
      <w:r w:rsidRPr="00BE47FB">
        <w:rPr>
          <w:snapToGrid w:val="0"/>
          <w:spacing w:val="-1"/>
          <w:lang w:eastAsia="en-US"/>
        </w:rPr>
        <w:t>) is COINCIDENT WITH Polygon (</w:t>
      </w:r>
      <w:r w:rsidRPr="00BE47FB">
        <w:rPr>
          <w:b/>
          <w:snapToGrid w:val="0"/>
          <w:spacing w:val="-1"/>
          <w:lang w:eastAsia="en-US"/>
        </w:rPr>
        <w:t>b</w:t>
      </w:r>
      <w:r w:rsidRPr="00BE47FB">
        <w:rPr>
          <w:snapToGrid w:val="0"/>
          <w:spacing w:val="-1"/>
          <w:lang w:eastAsia="en-US"/>
        </w:rPr>
        <w:t xml:space="preserve">): Line </w:t>
      </w:r>
      <w:r w:rsidRPr="00BE47FB">
        <w:rPr>
          <w:b/>
          <w:snapToGrid w:val="0"/>
          <w:spacing w:val="-1"/>
          <w:lang w:eastAsia="en-US"/>
        </w:rPr>
        <w:t>a</w:t>
      </w:r>
      <w:r w:rsidRPr="00BE47FB">
        <w:rPr>
          <w:snapToGrid w:val="0"/>
          <w:spacing w:val="-1"/>
          <w:lang w:eastAsia="en-US"/>
        </w:rPr>
        <w:t xml:space="preserve"> OVERLAPS or is WITHIN the boundary of Polygon </w:t>
      </w:r>
      <w:r w:rsidRPr="00BE47FB">
        <w:rPr>
          <w:b/>
          <w:snapToGrid w:val="0"/>
          <w:spacing w:val="-1"/>
          <w:lang w:eastAsia="en-US"/>
        </w:rPr>
        <w:t>b</w:t>
      </w:r>
      <w:r w:rsidRPr="00BE47FB">
        <w:rPr>
          <w:snapToGrid w:val="0"/>
          <w:spacing w:val="-1"/>
          <w:lang w:eastAsia="en-US"/>
        </w:rPr>
        <w:t>.</w:t>
      </w:r>
    </w:p>
    <w:p w14:paraId="4EA58ECE" w14:textId="62365405"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Line (</w:t>
      </w:r>
      <w:r w:rsidRPr="00BE47FB">
        <w:rPr>
          <w:b/>
          <w:snapToGrid w:val="0"/>
          <w:spacing w:val="-1"/>
          <w:lang w:eastAsia="en-US"/>
        </w:rPr>
        <w:t>a</w:t>
      </w:r>
      <w:r w:rsidRPr="00BE47FB">
        <w:rPr>
          <w:snapToGrid w:val="0"/>
          <w:spacing w:val="-1"/>
          <w:lang w:eastAsia="en-US"/>
        </w:rPr>
        <w:t>) is COINCIDENT WITH Line (</w:t>
      </w:r>
      <w:r w:rsidRPr="00BE47FB">
        <w:rPr>
          <w:b/>
          <w:snapToGrid w:val="0"/>
          <w:spacing w:val="-1"/>
          <w:lang w:eastAsia="en-US"/>
        </w:rPr>
        <w:t>b</w:t>
      </w:r>
      <w:r w:rsidRPr="00BE47FB">
        <w:rPr>
          <w:snapToGrid w:val="0"/>
          <w:spacing w:val="-1"/>
          <w:lang w:eastAsia="en-US"/>
        </w:rPr>
        <w:t xml:space="preserve">): Line </w:t>
      </w:r>
      <w:r w:rsidRPr="00BE47FB">
        <w:rPr>
          <w:b/>
          <w:snapToGrid w:val="0"/>
          <w:spacing w:val="-1"/>
          <w:lang w:eastAsia="en-US"/>
        </w:rPr>
        <w:t>a</w:t>
      </w:r>
      <w:r w:rsidRPr="00BE47FB">
        <w:rPr>
          <w:snapToGrid w:val="0"/>
          <w:spacing w:val="-1"/>
          <w:lang w:eastAsia="en-US"/>
        </w:rPr>
        <w:t xml:space="preserve"> OVERLAPS or is WITHIN Line </w:t>
      </w:r>
      <w:r w:rsidRPr="00BE47FB">
        <w:rPr>
          <w:b/>
          <w:snapToGrid w:val="0"/>
          <w:spacing w:val="-1"/>
          <w:lang w:eastAsia="en-US"/>
        </w:rPr>
        <w:t>b</w:t>
      </w:r>
      <w:r w:rsidRPr="00BE47FB">
        <w:rPr>
          <w:snapToGrid w:val="0"/>
          <w:spacing w:val="-1"/>
          <w:lang w:eastAsia="en-US"/>
        </w:rPr>
        <w:t>.</w:t>
      </w:r>
    </w:p>
    <w:p w14:paraId="4064629B" w14:textId="77777777" w:rsidR="00036D8E" w:rsidRDefault="00036D8E" w:rsidP="00036D8E">
      <w:pPr>
        <w:widowControl w:val="0"/>
        <w:rPr>
          <w:snapToGrid w:val="0"/>
          <w:lang w:eastAsia="en-US"/>
        </w:rPr>
      </w:pPr>
    </w:p>
    <w:p w14:paraId="3324514E" w14:textId="77777777" w:rsidR="00BE47FB" w:rsidRDefault="00036D8E" w:rsidP="00BE47FB">
      <w:pPr>
        <w:keepNext/>
        <w:widowControl w:val="0"/>
        <w:jc w:val="center"/>
      </w:pPr>
      <w:r>
        <w:rPr>
          <w:noProof/>
          <w:lang w:val="fr-FR" w:eastAsia="fr-FR"/>
        </w:rPr>
        <w:drawing>
          <wp:inline distT="0" distB="0" distL="0" distR="0" wp14:anchorId="02530C75" wp14:editId="27C38F1C">
            <wp:extent cx="3450590" cy="1772920"/>
            <wp:effectExtent l="0" t="0" r="0" b="0"/>
            <wp:docPr id="1096188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0590" cy="1772920"/>
                    </a:xfrm>
                    <a:prstGeom prst="rect">
                      <a:avLst/>
                    </a:prstGeom>
                    <a:noFill/>
                    <a:ln>
                      <a:noFill/>
                    </a:ln>
                  </pic:spPr>
                </pic:pic>
              </a:graphicData>
            </a:graphic>
          </wp:inline>
        </w:drawing>
      </w:r>
    </w:p>
    <w:p w14:paraId="6627B21E" w14:textId="04317E23"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8</w:t>
      </w:r>
      <w:r w:rsidR="00682C47">
        <w:fldChar w:fldCharType="end"/>
      </w:r>
      <w:r>
        <w:t xml:space="preserve"> - Example of the COINCIDENT relationship</w:t>
      </w:r>
    </w:p>
    <w:p w14:paraId="1BE912A0" w14:textId="77777777" w:rsidR="00036D8E" w:rsidRDefault="00036D8E" w:rsidP="00036D8E">
      <w:pPr>
        <w:widowControl w:val="0"/>
        <w:jc w:val="center"/>
        <w:rPr>
          <w:snapToGrid w:val="0"/>
          <w:lang w:eastAsia="en-US"/>
        </w:rPr>
      </w:pPr>
    </w:p>
    <w:p w14:paraId="551FED17" w14:textId="77777777" w:rsidR="00036D8E" w:rsidRDefault="00036D8E" w:rsidP="00036D8E">
      <w:pPr>
        <w:pStyle w:val="BodyText"/>
        <w:spacing w:line="200" w:lineRule="atLeast"/>
        <w:rPr>
          <w:rFonts w:ascii="Arial" w:hAnsi="Arial"/>
          <w:snapToGrid w:val="0"/>
          <w:sz w:val="20"/>
          <w:lang w:eastAsia="en-US"/>
        </w:rPr>
      </w:pPr>
    </w:p>
    <w:p w14:paraId="0C425B12" w14:textId="77777777" w:rsidR="00BE47FB" w:rsidRDefault="00036D8E" w:rsidP="00BE47FB">
      <w:pPr>
        <w:pStyle w:val="BodyText"/>
        <w:keepNext/>
        <w:spacing w:line="200" w:lineRule="atLeast"/>
        <w:jc w:val="center"/>
      </w:pPr>
      <w:r>
        <w:rPr>
          <w:noProof/>
          <w:lang w:val="fr-FR" w:eastAsia="fr-FR"/>
        </w:rPr>
        <w:lastRenderedPageBreak/>
        <w:drawing>
          <wp:inline distT="0" distB="0" distL="0" distR="0" wp14:anchorId="47119A9A" wp14:editId="24B2B465">
            <wp:extent cx="3474720" cy="2106930"/>
            <wp:effectExtent l="0" t="0" r="0" b="7620"/>
            <wp:docPr id="802029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4720" cy="2106930"/>
                    </a:xfrm>
                    <a:prstGeom prst="rect">
                      <a:avLst/>
                    </a:prstGeom>
                    <a:noFill/>
                    <a:ln>
                      <a:noFill/>
                    </a:ln>
                  </pic:spPr>
                </pic:pic>
              </a:graphicData>
            </a:graphic>
          </wp:inline>
        </w:drawing>
      </w:r>
    </w:p>
    <w:p w14:paraId="44D75C47" w14:textId="5965A5ED"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9</w:t>
      </w:r>
      <w:r w:rsidR="00682C47">
        <w:fldChar w:fldCharType="end"/>
      </w:r>
      <w:r>
        <w:t xml:space="preserve"> - Additional examples of COINCIDENT objects</w:t>
      </w:r>
    </w:p>
    <w:p w14:paraId="14FBF03B" w14:textId="77777777" w:rsidR="00036D8E" w:rsidRDefault="00036D8E" w:rsidP="00036D8E">
      <w:pPr>
        <w:widowControl w:val="0"/>
        <w:rPr>
          <w:snapToGrid w:val="0"/>
          <w:lang w:eastAsia="en-US"/>
        </w:rPr>
      </w:pPr>
    </w:p>
    <w:p w14:paraId="203BB225" w14:textId="77777777" w:rsidR="00036D8E" w:rsidRDefault="00036D8E" w:rsidP="00036D8E">
      <w:pPr>
        <w:widowControl w:val="0"/>
        <w:spacing w:after="120" w:line="200" w:lineRule="atLeast"/>
        <w:rPr>
          <w:snapToGrid w:val="0"/>
          <w:lang w:eastAsia="en-US"/>
        </w:rPr>
      </w:pPr>
      <w:r>
        <w:rPr>
          <w:snapToGrid w:val="0"/>
          <w:lang w:eastAsia="en-US"/>
        </w:rPr>
        <w:t>Above are other examples of objects COINCIDENT with the boundary of a Polygon. LineStrings following a portion of a Polygon boundary or Polygons sharing a boundary portion.</w:t>
      </w:r>
    </w:p>
    <w:p w14:paraId="2D2DFD73" w14:textId="77777777" w:rsidR="00036D8E" w:rsidRDefault="00036D8E" w:rsidP="00036D8E">
      <w:pPr>
        <w:widowControl w:val="0"/>
        <w:spacing w:after="120" w:line="200" w:lineRule="atLeast"/>
        <w:rPr>
          <w:snapToGrid w:val="0"/>
          <w:lang w:eastAsia="en-US"/>
        </w:rPr>
      </w:pPr>
      <w:r>
        <w:rPr>
          <w:i/>
          <w:snapToGrid w:val="0"/>
          <w:lang w:eastAsia="en-US"/>
        </w:rPr>
        <w:t>Note that by definition a Line can be COINCIDENT with an interior boundary of a Polygon</w:t>
      </w:r>
      <w:r>
        <w:rPr>
          <w:snapToGrid w:val="0"/>
          <w:lang w:eastAsia="en-US"/>
        </w:rPr>
        <w:t>.</w:t>
      </w:r>
    </w:p>
    <w:p w14:paraId="5860ED9B" w14:textId="77777777" w:rsidR="00036D8E" w:rsidRDefault="00036D8E" w:rsidP="00036D8E">
      <w:pPr>
        <w:widowControl w:val="0"/>
        <w:spacing w:after="120" w:line="200" w:lineRule="atLeast"/>
        <w:rPr>
          <w:i/>
          <w:snapToGrid w:val="0"/>
          <w:lang w:eastAsia="en-US"/>
        </w:rPr>
      </w:pPr>
      <w:r>
        <w:rPr>
          <w:i/>
          <w:snapToGrid w:val="0"/>
          <w:lang w:eastAsia="en-US"/>
        </w:rPr>
        <w:t>Note that other relationships may also be true such as COVERED_BY or TOUCHES since COINCIDENT is not mutually exclusive.</w:t>
      </w:r>
    </w:p>
    <w:p w14:paraId="1988426E" w14:textId="59A0BB8A" w:rsidR="00036D8E" w:rsidRDefault="00036D8E" w:rsidP="00036D8E">
      <w:pPr>
        <w:rPr>
          <w:rFonts w:ascii="Cambria" w:hAnsi="Cambria"/>
          <w:b/>
          <w:bCs/>
          <w:i/>
          <w:iCs/>
          <w:lang w:eastAsia="en-CA"/>
        </w:rPr>
      </w:pPr>
    </w:p>
    <w:sectPr w:rsidR="00036D8E" w:rsidSect="00301BD2">
      <w:headerReference w:type="even" r:id="rId36"/>
      <w:headerReference w:type="default" r:id="rId37"/>
      <w:footerReference w:type="even" r:id="rId38"/>
      <w:footerReference w:type="default" r:id="rId39"/>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9" w:author="Raphael Malyankar" w:date="2024-08-26T00:15:00Z" w:initials="rmm">
    <w:p w14:paraId="67F2F083" w14:textId="543E348B" w:rsidR="00607752" w:rsidRDefault="00607752">
      <w:pPr>
        <w:pStyle w:val="CommentText"/>
      </w:pPr>
      <w:r>
        <w:rPr>
          <w:rStyle w:val="CommentReference"/>
        </w:rPr>
        <w:annotationRef/>
      </w:r>
      <w:r>
        <w:t>updated 8/23</w:t>
      </w:r>
    </w:p>
  </w:comment>
  <w:comment w:id="111" w:author="Raphael Malyankar" w:date="2024-07-16T18:45:00Z" w:initials="rmm">
    <w:p w14:paraId="0FE9E36F" w14:textId="2D207B66" w:rsidR="00265A81" w:rsidRDefault="00265A81">
      <w:pPr>
        <w:pStyle w:val="CommentText"/>
      </w:pPr>
      <w:r>
        <w:rPr>
          <w:rStyle w:val="CommentReference"/>
        </w:rPr>
        <w:annotationRef/>
      </w:r>
      <w:r w:rsidR="007C62BA">
        <w:t>Revisit before finalization</w:t>
      </w:r>
      <w:r>
        <w:t xml:space="preserve">. The initial list is just </w:t>
      </w:r>
      <w:r w:rsidR="00AD59F4">
        <w:t xml:space="preserve">a </w:t>
      </w:r>
      <w:r w:rsidR="00611211">
        <w:t>collection</w:t>
      </w:r>
      <w:r w:rsidR="00AD59F4">
        <w:t xml:space="preserve"> of </w:t>
      </w:r>
      <w:r w:rsidR="007C62BA">
        <w:t xml:space="preserve">likely </w:t>
      </w:r>
      <w:r w:rsidR="00AD59F4">
        <w:t>terms</w:t>
      </w:r>
    </w:p>
  </w:comment>
  <w:comment w:id="120" w:author="Raphael Malyankar" w:date="2024-07-16T19:05:00Z" w:initials="rmm">
    <w:p w14:paraId="0C6ED61B" w14:textId="61305FBE" w:rsidR="000D1551" w:rsidRDefault="000D1551">
      <w:pPr>
        <w:pStyle w:val="CommentText"/>
      </w:pPr>
      <w:r>
        <w:rPr>
          <w:rStyle w:val="CommentReference"/>
        </w:rPr>
        <w:annotationRef/>
      </w:r>
      <w:r>
        <w:t>Revisit before document is finalized, the initial list just contains likely abbreviations</w:t>
      </w:r>
    </w:p>
  </w:comment>
  <w:comment w:id="122" w:author="Raphael Malyankar" w:date="2024-07-19T10:33:00Z" w:initials="rmm">
    <w:p w14:paraId="1D99376A" w14:textId="64D14EF1" w:rsidR="000032F1" w:rsidRDefault="000032F1">
      <w:pPr>
        <w:pStyle w:val="CommentText"/>
      </w:pPr>
      <w:r>
        <w:rPr>
          <w:rStyle w:val="CommentReference"/>
        </w:rPr>
        <w:annotationRef/>
      </w:r>
      <w:r>
        <w:t xml:space="preserve">Note to IHO Sec. – </w:t>
      </w:r>
      <w:r w:rsidR="00A8001D">
        <w:t>Check</w:t>
      </w:r>
      <w:r>
        <w:t xml:space="preserve"> that these symbols are reproduced correctly here and in the text of the document before release</w:t>
      </w:r>
      <w:r w:rsidR="00A8001D">
        <w:t xml:space="preserve"> of the PDF</w:t>
      </w:r>
      <w:r>
        <w:t>. E.g., “</w:t>
      </w:r>
      <w:r w:rsidR="00D35328">
        <w:t xml:space="preserve">logical </w:t>
      </w:r>
      <w:r>
        <w:t xml:space="preserve">OR” should be </w:t>
      </w:r>
      <w:r w:rsidR="00D35328">
        <w:t>the vee synbol (</w:t>
      </w:r>
      <w:r w:rsidR="00D35328" w:rsidRPr="00D35328">
        <w:t>U+2228</w:t>
      </w:r>
      <w:r w:rsidR="00D35328">
        <w:t xml:space="preserve"> / &amp;or / &amp;vee; in Unicode, HTM 4/5 respectively) not “U acute” as it appears in S-58 7.0.0.</w:t>
      </w:r>
    </w:p>
  </w:comment>
  <w:comment w:id="123" w:author="Raphael Malyankar" w:date="2024-07-19T11:00:00Z" w:initials="rmm">
    <w:p w14:paraId="29119351" w14:textId="01DBEC70" w:rsidR="000A5081" w:rsidRPr="000A5081" w:rsidRDefault="000A5081">
      <w:pPr>
        <w:pStyle w:val="CommentText"/>
        <w:rPr>
          <w:rFonts w:cs="Arial"/>
        </w:rPr>
      </w:pPr>
      <w:r>
        <w:rPr>
          <w:rStyle w:val="CommentReference"/>
        </w:rPr>
        <w:annotationRef/>
      </w:r>
      <w:r>
        <w:t xml:space="preserve">For later – consider using italics and/or a distinguished font for symbols and spatial/logical expressions, e.g., </w:t>
      </w:r>
      <w:r w:rsidRPr="000A5081">
        <w:rPr>
          <w:rFonts w:ascii="Cambria Math" w:hAnsi="Cambria Math"/>
          <w:i/>
          <w:iCs/>
          <w:sz w:val="24"/>
          <w:szCs w:val="24"/>
        </w:rPr>
        <w:t>E</w:t>
      </w:r>
      <w:r>
        <w:rPr>
          <w:rFonts w:ascii="Cambria Math" w:hAnsi="Cambria Math"/>
          <w:i/>
          <w:iCs/>
          <w:sz w:val="24"/>
          <w:szCs w:val="24"/>
        </w:rPr>
        <w:t xml:space="preserve">  </w:t>
      </w:r>
      <w:r w:rsidRPr="000A5081">
        <w:rPr>
          <w:rFonts w:cs="Arial"/>
          <w:sz w:val="24"/>
          <w:szCs w:val="24"/>
        </w:rPr>
        <w:t xml:space="preserve">(Cambria Math Italic) or </w:t>
      </w:r>
      <w:r w:rsidRPr="000A5081">
        <w:rPr>
          <w:rFonts w:ascii="Courier New" w:hAnsi="Courier New" w:cs="Courier New"/>
          <w:sz w:val="24"/>
          <w:szCs w:val="24"/>
        </w:rPr>
        <w:t>E</w:t>
      </w:r>
      <w:r>
        <w:rPr>
          <w:rFonts w:cs="Arial"/>
          <w:sz w:val="24"/>
          <w:szCs w:val="24"/>
        </w:rPr>
        <w:t xml:space="preserve"> (</w:t>
      </w:r>
      <w:r w:rsidRPr="000A5081">
        <w:rPr>
          <w:rFonts w:cs="Arial"/>
          <w:sz w:val="24"/>
          <w:szCs w:val="24"/>
        </w:rPr>
        <w:t>Courier New</w:t>
      </w:r>
      <w:r>
        <w:rPr>
          <w:rFonts w:cs="Arial"/>
          <w:sz w:val="24"/>
          <w:szCs w:val="24"/>
        </w:rPr>
        <w:t>)</w:t>
      </w:r>
    </w:p>
  </w:comment>
  <w:comment w:id="124" w:author="Raphael Malyankar" w:date="2024-07-19T11:06:00Z" w:initials="rmm">
    <w:p w14:paraId="6D0A329E" w14:textId="1C1015BB" w:rsidR="000A5081" w:rsidRDefault="000A5081">
      <w:pPr>
        <w:pStyle w:val="CommentText"/>
      </w:pPr>
      <w:r>
        <w:rPr>
          <w:rStyle w:val="CommentReference"/>
        </w:rPr>
        <w:annotationRef/>
      </w:r>
      <w:r>
        <w:t xml:space="preserve">Initial list taken from S-58 </w:t>
      </w:r>
      <w:r w:rsidR="00431E62">
        <w:t xml:space="preserve">Ed. </w:t>
      </w:r>
      <w:r>
        <w:t xml:space="preserve">7.0.0 </w:t>
      </w:r>
      <w:r w:rsidR="00431E62">
        <w:t xml:space="preserve">clause </w:t>
      </w:r>
      <w:r>
        <w:t>2.1.2</w:t>
      </w:r>
      <w:r w:rsidR="00027186">
        <w:t xml:space="preserve"> with LineString -&gt; Curve/Composite Curve and Polygon -&gt; Polygon/Surface. (S-100 Part 7 has Polygon but not LineString.)</w:t>
      </w:r>
    </w:p>
  </w:comment>
  <w:comment w:id="156" w:author="Raphael Malyankar" w:date="2024-07-16T14:15:00Z" w:initials="rmm">
    <w:p w14:paraId="2E7EA6FF" w14:textId="34C6AA44" w:rsidR="00C131AE" w:rsidRDefault="00C131AE">
      <w:pPr>
        <w:pStyle w:val="CommentText"/>
      </w:pPr>
      <w:r>
        <w:rPr>
          <w:rStyle w:val="CommentReference"/>
        </w:rPr>
        <w:annotationRef/>
      </w:r>
      <w:r w:rsidR="00B46BD0">
        <w:t>C</w:t>
      </w:r>
      <w:r w:rsidR="00A45A72">
        <w:t>ontent taken from S-101 and adapted to the purposes and circumstances of S-158.</w:t>
      </w:r>
    </w:p>
    <w:p w14:paraId="7AB1BB86" w14:textId="4AA9E96E" w:rsidR="009F231C" w:rsidRDefault="009F231C">
      <w:pPr>
        <w:pStyle w:val="CommentText"/>
      </w:pPr>
      <w:r>
        <w:t xml:space="preserve">This clause pertains to S-158 itself. </w:t>
      </w:r>
      <w:r w:rsidR="00B46BD0">
        <w:t>Mainenance</w:t>
      </w:r>
      <w:r>
        <w:t xml:space="preserve"> of S-158:1xx specifications should be addressed elsewhere</w:t>
      </w:r>
      <w:r w:rsidR="00B46BD0">
        <w:t xml:space="preserve"> in this document</w:t>
      </w:r>
    </w:p>
  </w:comment>
  <w:comment w:id="157" w:author="Elizabeth Helen Hahessy" w:date="2024-08-07T14:52:00Z" w:initials="EHH">
    <w:p w14:paraId="417567CE" w14:textId="3B5B2C58" w:rsidR="00ED286C" w:rsidRDefault="00ED286C">
      <w:pPr>
        <w:pStyle w:val="CommentText"/>
      </w:pPr>
      <w:r>
        <w:rPr>
          <w:rStyle w:val="CommentReference"/>
        </w:rPr>
        <w:annotationRef/>
      </w:r>
      <w:r>
        <w:t>Containing checks for S-100 level, cross product validation and for individual Product Specifications.</w:t>
      </w:r>
    </w:p>
  </w:comment>
  <w:comment w:id="158" w:author="Raphael Malyankar" w:date="2024-08-26T00:16:00Z" w:initials="rmm">
    <w:p w14:paraId="537141F7" w14:textId="2F223367" w:rsidR="00607752" w:rsidRDefault="00607752">
      <w:pPr>
        <w:pStyle w:val="CommentText"/>
      </w:pPr>
      <w:r>
        <w:rPr>
          <w:rStyle w:val="CommentReference"/>
        </w:rPr>
        <w:annotationRef/>
      </w:r>
      <w:r>
        <w:t>Added</w:t>
      </w:r>
    </w:p>
  </w:comment>
  <w:comment w:id="159" w:author="Elizabeth Helen Hahessy" w:date="2024-08-07T14:54:00Z" w:initials="EHH">
    <w:p w14:paraId="33C0FED7" w14:textId="4D104EC2" w:rsidR="00ED286C" w:rsidRDefault="00ED286C">
      <w:pPr>
        <w:pStyle w:val="CommentText"/>
      </w:pPr>
      <w:r>
        <w:rPr>
          <w:rStyle w:val="CommentReference"/>
        </w:rPr>
        <w:annotationRef/>
      </w:r>
      <w:r>
        <w:t>We may need to explain which section a cancelled check would fall under.</w:t>
      </w:r>
    </w:p>
  </w:comment>
  <w:comment w:id="160" w:author="Raphael Malyankar" w:date="2024-08-25T19:23:00Z" w:initials="rmm">
    <w:p w14:paraId="48713582" w14:textId="2A50310A" w:rsidR="004B71B7" w:rsidRDefault="004B71B7">
      <w:pPr>
        <w:pStyle w:val="CommentText"/>
      </w:pPr>
      <w:r>
        <w:rPr>
          <w:rStyle w:val="CommentReference"/>
        </w:rPr>
        <w:annotationRef/>
      </w:r>
      <w:r>
        <w:t>Belongs in clause 2 “Structure…” I think</w:t>
      </w:r>
    </w:p>
  </w:comment>
  <w:comment w:id="168" w:author="Elizabeth Helen Hahessy" w:date="2024-08-07T14:54:00Z" w:initials="EHH">
    <w:p w14:paraId="05AA4278" w14:textId="61D78329" w:rsidR="00ED286C" w:rsidRDefault="00ED286C">
      <w:pPr>
        <w:pStyle w:val="CommentText"/>
      </w:pPr>
      <w:r>
        <w:rPr>
          <w:rStyle w:val="CommentReference"/>
        </w:rPr>
        <w:annotationRef/>
      </w:r>
      <w:r>
        <w:t>Not all checks will apply to all S-100 products, for example GML checks will not apply to S-101.  We may need to think of new wording for this section.</w:t>
      </w:r>
    </w:p>
  </w:comment>
  <w:comment w:id="169" w:author="Raphael Malyankar" w:date="2024-08-26T00:16:00Z" w:initials="rmm">
    <w:p w14:paraId="262EBBCF" w14:textId="48137D0A" w:rsidR="00607752" w:rsidRDefault="00607752">
      <w:pPr>
        <w:pStyle w:val="CommentText"/>
      </w:pPr>
      <w:r>
        <w:rPr>
          <w:rStyle w:val="CommentReference"/>
        </w:rPr>
        <w:annotationRef/>
      </w:r>
      <w:r>
        <w:t>Added as parenthetical note</w:t>
      </w:r>
    </w:p>
  </w:comment>
  <w:comment w:id="178" w:author="Raphael Malyankar" w:date="2024-11-26T17:59:00Z" w:initials="rmm">
    <w:p w14:paraId="208BF1CF" w14:textId="266D0094" w:rsidR="00D60CE0" w:rsidRDefault="00D60CE0">
      <w:pPr>
        <w:pStyle w:val="CommentText"/>
      </w:pPr>
      <w:r>
        <w:rPr>
          <w:rStyle w:val="CommentReference"/>
        </w:rPr>
        <w:annotationRef/>
      </w:r>
      <w:r>
        <w:t>Under review</w:t>
      </w:r>
    </w:p>
  </w:comment>
  <w:comment w:id="226" w:author="Raphael Malyankar" w:date="2024-08-25T19:55:00Z" w:initials="rmm">
    <w:p w14:paraId="0ECF2786" w14:textId="77777777" w:rsidR="005069BE" w:rsidRDefault="007A3D68" w:rsidP="005069BE">
      <w:pPr>
        <w:pStyle w:val="CommentText"/>
      </w:pPr>
      <w:r>
        <w:rPr>
          <w:rStyle w:val="CommentReference"/>
        </w:rPr>
        <w:annotationRef/>
      </w:r>
      <w:r>
        <w:t xml:space="preserve">See comment above, about discussing the </w:t>
      </w:r>
      <w:r w:rsidR="005069BE">
        <w:t>versioning scheme. This scheme is the logical consequence  the requirement that the E.R component of version numbering go by the parent S-158.</w:t>
      </w:r>
    </w:p>
    <w:p w14:paraId="59D2EB5A" w14:textId="60C7ACF8" w:rsidR="007A3D68" w:rsidRDefault="005069BE" w:rsidP="005069BE">
      <w:pPr>
        <w:pStyle w:val="CommentText"/>
      </w:pPr>
      <w:r>
        <w:t>I think this will become more and more inconvenient and difficult to understand as more S-1xx and S-158:1xx releases occur. Recommend rethinking version numbering and classification as new editions, revisions, or clarification for the S-158:1xx series and updating the template accordingly.</w:t>
      </w:r>
    </w:p>
  </w:comment>
  <w:comment w:id="227" w:author="Raphael Malyankar" w:date="2024-11-27T18:03:00Z" w:initials="rmm">
    <w:p w14:paraId="6A68575D" w14:textId="1C7831BD" w:rsidR="00C9398D" w:rsidRDefault="00C9398D">
      <w:pPr>
        <w:pStyle w:val="CommentText"/>
      </w:pPr>
      <w:r>
        <w:rPr>
          <w:rStyle w:val="CommentReference"/>
        </w:rPr>
        <w:annotationRef/>
      </w:r>
      <w:r>
        <w:t>Updated with snapshot of versioning as of Nov. 27.</w:t>
      </w:r>
    </w:p>
  </w:comment>
  <w:comment w:id="357" w:author="Elizabeth Helen Hahessy" w:date="2024-08-07T14:51:00Z" w:initials="EHH">
    <w:p w14:paraId="2F794B24" w14:textId="189F7083" w:rsidR="00ED286C" w:rsidRDefault="00ED286C">
      <w:pPr>
        <w:pStyle w:val="CommentText"/>
      </w:pPr>
      <w:r>
        <w:rPr>
          <w:rStyle w:val="CommentReference"/>
        </w:rPr>
        <w:annotationRef/>
      </w:r>
      <w:r>
        <w:t>At</w:t>
      </w:r>
    </w:p>
  </w:comment>
  <w:comment w:id="360" w:author="Elizabeth Helen Hahessy" w:date="2024-08-07T14:51:00Z" w:initials="EHH">
    <w:p w14:paraId="37AC14E0" w14:textId="164DCB1A" w:rsidR="00ED286C" w:rsidRDefault="00ED286C">
      <w:pPr>
        <w:pStyle w:val="CommentText"/>
      </w:pPr>
      <w:r>
        <w:rPr>
          <w:rStyle w:val="CommentReference"/>
        </w:rPr>
        <w:annotationRef/>
      </w:r>
      <w:r>
        <w:t>, when no longer required</w:t>
      </w:r>
    </w:p>
  </w:comment>
  <w:comment w:id="384" w:author="Raphael Malyankar" w:date="2024-07-22T20:37:00Z" w:initials="rmm">
    <w:p w14:paraId="4805FBDA" w14:textId="77777777" w:rsidR="00CA6798" w:rsidRDefault="00385249">
      <w:pPr>
        <w:pStyle w:val="CommentText"/>
      </w:pPr>
      <w:r>
        <w:rPr>
          <w:rStyle w:val="CommentReference"/>
        </w:rPr>
        <w:annotationRef/>
      </w:r>
      <w:r>
        <w:t>This is the current situation as of June 2024. However, it is the opposite of customary syntax for current product specific checks.</w:t>
      </w:r>
    </w:p>
    <w:p w14:paraId="2D61349B" w14:textId="638A8FBD" w:rsidR="00385249" w:rsidRDefault="00385249">
      <w:pPr>
        <w:pStyle w:val="CommentText"/>
      </w:pPr>
      <w:r>
        <w:t xml:space="preserve">Recommend revising the generic checks to use the same approach as the product-specific checks, and then </w:t>
      </w:r>
      <w:r w:rsidR="00CA6798">
        <w:t>deleting</w:t>
      </w:r>
      <w:r>
        <w:t xml:space="preserve"> this exceptional clause which applies only to generic checks.</w:t>
      </w:r>
    </w:p>
  </w:comment>
  <w:comment w:id="388" w:author="Raphael Malyankar" w:date="2024-07-22T21:29:00Z" w:initials="rmm">
    <w:p w14:paraId="436A6908" w14:textId="0779677A" w:rsidR="004C4E75" w:rsidRDefault="004C4E75">
      <w:pPr>
        <w:pStyle w:val="CommentText"/>
      </w:pPr>
      <w:r>
        <w:rPr>
          <w:rStyle w:val="CommentReference"/>
        </w:rPr>
        <w:annotationRef/>
      </w:r>
      <w:r>
        <w:t xml:space="preserve">S-58 says 1/COMF but </w:t>
      </w:r>
      <w:r w:rsidR="00C25410">
        <w:t xml:space="preserve">many S-100 product specs do not use </w:t>
      </w:r>
      <w:r w:rsidR="006C49DF">
        <w:t>COMF</w:t>
      </w:r>
    </w:p>
  </w:comment>
  <w:comment w:id="389" w:author="Raphael Malyankar" w:date="2024-08-23T17:48:00Z" w:initials="rmm">
    <w:p w14:paraId="0CA65844" w14:textId="486A3612" w:rsidR="00EE1C3D" w:rsidRDefault="00EE1C3D">
      <w:pPr>
        <w:pStyle w:val="CommentText"/>
      </w:pPr>
      <w:r>
        <w:rPr>
          <w:rStyle w:val="CommentReference"/>
        </w:rPr>
        <w:annotationRef/>
      </w:r>
      <w:r>
        <w:t>To be addressed in individual S-158:1xx documents.</w:t>
      </w:r>
    </w:p>
  </w:comment>
  <w:comment w:id="391" w:author="Elizabeth Helen Hahessy" w:date="2024-08-07T14:56:00Z" w:initials="EHH">
    <w:p w14:paraId="23CF9716" w14:textId="2B50150B" w:rsidR="00ED286C" w:rsidRDefault="00ED286C">
      <w:pPr>
        <w:pStyle w:val="CommentText"/>
      </w:pPr>
      <w:r>
        <w:rPr>
          <w:rStyle w:val="CommentReference"/>
        </w:rPr>
        <w:annotationRef/>
      </w:r>
      <w:r>
        <w:t>We will need to check that people are using these terms in their checks</w:t>
      </w:r>
    </w:p>
  </w:comment>
  <w:comment w:id="392" w:author="Raphael Malyankar" w:date="2024-08-25T22:41:00Z" w:initials="rmm">
    <w:p w14:paraId="72748F5F" w14:textId="6CEBCFF9" w:rsidR="006F65ED" w:rsidRDefault="006F65ED">
      <w:pPr>
        <w:pStyle w:val="CommentText"/>
      </w:pPr>
      <w:r>
        <w:rPr>
          <w:rStyle w:val="CommentReference"/>
        </w:rPr>
        <w:annotationRef/>
      </w:r>
      <w:r w:rsidR="00A5217A">
        <w:t>I believe</w:t>
      </w:r>
      <w:r>
        <w:t xml:space="preserve"> validation checks for some product specifications</w:t>
      </w:r>
      <w:r w:rsidR="00A5217A">
        <w:t xml:space="preserve"> are</w:t>
      </w:r>
      <w:r>
        <w:t xml:space="preserve"> using them, I got them from S-131, which isn’t a Phase 1 product, so revisit after more S-158:1xx checks are finalized.</w:t>
      </w:r>
    </w:p>
  </w:comment>
  <w:comment w:id="396" w:author="Elizabeth Helen Hahessy" w:date="2024-08-07T15:00:00Z" w:initials="EHH">
    <w:p w14:paraId="53B0DA5A" w14:textId="3EB21A6E" w:rsidR="00ED286C" w:rsidRDefault="00ED286C">
      <w:pPr>
        <w:pStyle w:val="CommentText"/>
      </w:pPr>
      <w:r>
        <w:rPr>
          <w:rStyle w:val="CommentReference"/>
        </w:rPr>
        <w:annotationRef/>
      </w:r>
      <w:r>
        <w:t>Need to check if data sets or datasets is commonly used.  Liz will check with Jeff.</w:t>
      </w:r>
    </w:p>
  </w:comment>
  <w:comment w:id="395" w:author="Raphael Malyankar" w:date="2024-07-22T21:34:00Z" w:initials="rmm">
    <w:p w14:paraId="4FEB0A3E" w14:textId="3F59530C" w:rsidR="00B31EB7" w:rsidRDefault="00B31EB7">
      <w:pPr>
        <w:pStyle w:val="CommentText"/>
      </w:pPr>
      <w:r>
        <w:rPr>
          <w:rStyle w:val="CommentReference"/>
        </w:rPr>
        <w:annotationRef/>
      </w:r>
      <w:r>
        <w:t>Verify what S-101 is doing</w:t>
      </w:r>
    </w:p>
  </w:comment>
  <w:comment w:id="638" w:author="Raphael Malyankar" w:date="2024-07-22T19:54:00Z" w:initials="rmm">
    <w:p w14:paraId="65C3799B" w14:textId="46D39405" w:rsidR="00750522" w:rsidRDefault="00750522">
      <w:pPr>
        <w:pStyle w:val="CommentText"/>
      </w:pPr>
      <w:r>
        <w:rPr>
          <w:rStyle w:val="CommentReference"/>
        </w:rPr>
        <w:annotationRef/>
      </w:r>
      <w:r>
        <w:t>To be agreed</w:t>
      </w:r>
    </w:p>
  </w:comment>
  <w:comment w:id="664" w:author="Elizabeth Helen Hahessy" w:date="2024-08-07T15:01:00Z" w:initials="EHH">
    <w:p w14:paraId="51ACB4C4" w14:textId="2A81BACA" w:rsidR="00ED286C" w:rsidRDefault="00ED286C">
      <w:pPr>
        <w:pStyle w:val="CommentText"/>
      </w:pPr>
      <w:r>
        <w:rPr>
          <w:rStyle w:val="CommentReference"/>
        </w:rPr>
        <w:annotationRef/>
      </w:r>
      <w:r>
        <w:t>We need to approve this order of checks with the wider sub group and then approve at S-100 WG.  Liz to raise.</w:t>
      </w:r>
    </w:p>
  </w:comment>
  <w:comment w:id="675" w:author="Raphael Malyankar" w:date="2024-07-22T20:11:00Z" w:initials="rmm">
    <w:p w14:paraId="79F9BF5E" w14:textId="73D18D35" w:rsidR="00B5219F" w:rsidRDefault="00B5219F">
      <w:pPr>
        <w:pStyle w:val="CommentText"/>
      </w:pPr>
      <w:r>
        <w:rPr>
          <w:rStyle w:val="CommentReference"/>
        </w:rPr>
        <w:annotationRef/>
      </w:r>
      <w:r>
        <w:t>Verify after</w:t>
      </w:r>
      <w:r w:rsidR="008A412A">
        <w:t xml:space="preserve"> </w:t>
      </w:r>
      <w:r>
        <w:t xml:space="preserve">S-98 </w:t>
      </w:r>
      <w:r w:rsidR="008A412A">
        <w:t>is ready. As of Nov. 2024 S-98 is still under development.</w:t>
      </w:r>
    </w:p>
  </w:comment>
  <w:comment w:id="713" w:author="Raphael Malyankar" w:date="2024-08-25T23:19:00Z" w:initials="rmm">
    <w:p w14:paraId="6831EC93" w14:textId="6E206CC8" w:rsidR="00BA1032" w:rsidRDefault="00BA1032">
      <w:pPr>
        <w:pStyle w:val="CommentText"/>
      </w:pPr>
      <w:r>
        <w:rPr>
          <w:rStyle w:val="CommentReference"/>
        </w:rPr>
        <w:annotationRef/>
      </w:r>
      <w:r>
        <w:t>To be discussed. This is different from S-58, which states “</w:t>
      </w:r>
      <w:r w:rsidRPr="00BA1032">
        <w:t>In some cases it has been necessary to diverge from the strength of wording used in the S-57 ENC Product Specification or the Use of the Object Catalogue for ENC. In such cases the impact on the user has been the overriding factor for consideration</w:t>
      </w:r>
      <w:r>
        <w:t>.”</w:t>
      </w:r>
    </w:p>
  </w:comment>
  <w:comment w:id="722" w:author="Elizabeth Helen Hahessy" w:date="2024-08-07T15:02:00Z" w:initials="EHH">
    <w:p w14:paraId="660E66E5" w14:textId="79342BF8" w:rsidR="00ED286C" w:rsidRDefault="00ED286C">
      <w:pPr>
        <w:pStyle w:val="CommentText"/>
      </w:pPr>
      <w:r>
        <w:rPr>
          <w:rStyle w:val="CommentReference"/>
        </w:rPr>
        <w:annotationRef/>
      </w:r>
      <w:r>
        <w:t>Do we need this section or can we link to ISO 19125-1:2004 document?</w:t>
      </w:r>
    </w:p>
  </w:comment>
  <w:comment w:id="723" w:author="Raphael Malyankar" w:date="2024-08-25T22:33:00Z" w:initials="rmm">
    <w:p w14:paraId="07DB7582" w14:textId="4EBDBD83" w:rsidR="005E4059" w:rsidRDefault="005E4059">
      <w:pPr>
        <w:pStyle w:val="CommentText"/>
      </w:pPr>
      <w:r>
        <w:rPr>
          <w:rStyle w:val="CommentReference"/>
        </w:rPr>
        <w:annotationRef/>
      </w:r>
      <w:r w:rsidR="00A30EDD">
        <w:t>Recommend retention, the</w:t>
      </w:r>
      <w:r w:rsidR="00C2224A">
        <w:t xml:space="preserve"> original is in S-58</w:t>
      </w:r>
      <w:r w:rsidR="0084596F">
        <w:t xml:space="preserve"> and the terms are used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F2F083" w15:done="1"/>
  <w15:commentEx w15:paraId="0FE9E36F" w15:done="0"/>
  <w15:commentEx w15:paraId="0C6ED61B" w15:done="0"/>
  <w15:commentEx w15:paraId="1D99376A" w15:done="0"/>
  <w15:commentEx w15:paraId="29119351" w15:done="1"/>
  <w15:commentEx w15:paraId="6D0A329E" w15:done="1"/>
  <w15:commentEx w15:paraId="7AB1BB86" w15:done="1"/>
  <w15:commentEx w15:paraId="417567CE" w15:done="1"/>
  <w15:commentEx w15:paraId="537141F7" w15:paraIdParent="417567CE" w15:done="1"/>
  <w15:commentEx w15:paraId="33C0FED7" w15:done="0"/>
  <w15:commentEx w15:paraId="48713582" w15:paraIdParent="33C0FED7" w15:done="0"/>
  <w15:commentEx w15:paraId="05AA4278" w15:done="0"/>
  <w15:commentEx w15:paraId="262EBBCF" w15:paraIdParent="05AA4278" w15:done="0"/>
  <w15:commentEx w15:paraId="208BF1CF" w15:done="0"/>
  <w15:commentEx w15:paraId="59D2EB5A" w15:done="0"/>
  <w15:commentEx w15:paraId="6A68575D" w15:paraIdParent="59D2EB5A" w15:done="0"/>
  <w15:commentEx w15:paraId="2F794B24" w15:done="0"/>
  <w15:commentEx w15:paraId="37AC14E0" w15:done="1"/>
  <w15:commentEx w15:paraId="2D61349B" w15:done="0"/>
  <w15:commentEx w15:paraId="436A6908" w15:done="1"/>
  <w15:commentEx w15:paraId="0CA65844" w15:paraIdParent="436A6908" w15:done="1"/>
  <w15:commentEx w15:paraId="23CF9716" w15:done="0"/>
  <w15:commentEx w15:paraId="72748F5F" w15:paraIdParent="23CF9716" w15:done="0"/>
  <w15:commentEx w15:paraId="53B0DA5A" w15:done="0"/>
  <w15:commentEx w15:paraId="4FEB0A3E" w15:done="1"/>
  <w15:commentEx w15:paraId="65C3799B" w15:done="0"/>
  <w15:commentEx w15:paraId="51ACB4C4" w15:done="0"/>
  <w15:commentEx w15:paraId="79F9BF5E" w15:done="0"/>
  <w15:commentEx w15:paraId="6831EC93" w15:done="0"/>
  <w15:commentEx w15:paraId="660E66E5" w15:done="1"/>
  <w15:commentEx w15:paraId="07DB7582" w15:paraIdParent="660E66E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4D63FA" w16cex:dateUtc="2024-08-26T07:15:00Z"/>
  <w16cex:commentExtensible w16cex:durableId="30C0E924" w16cex:dateUtc="2024-07-17T01:45:00Z"/>
  <w16cex:commentExtensible w16cex:durableId="1A54F607" w16cex:dateUtc="2024-07-17T02:05:00Z"/>
  <w16cex:commentExtensible w16cex:durableId="29F7BB58" w16cex:dateUtc="2024-07-19T17:33:00Z"/>
  <w16cex:commentExtensible w16cex:durableId="6864582A" w16cex:dateUtc="2024-07-19T18:00:00Z"/>
  <w16cex:commentExtensible w16cex:durableId="467486FF" w16cex:dateUtc="2024-07-19T18:06:00Z"/>
  <w16cex:commentExtensible w16cex:durableId="23CD5F95" w16cex:dateUtc="2024-07-16T21:15:00Z"/>
  <w16cex:commentExtensible w16cex:durableId="63B4C506" w16cex:dateUtc="2024-08-26T07:16:00Z"/>
  <w16cex:commentExtensible w16cex:durableId="5B367A66" w16cex:dateUtc="2024-08-26T02:23:00Z"/>
  <w16cex:commentExtensible w16cex:durableId="261B8247" w16cex:dateUtc="2024-08-26T07:16:00Z"/>
  <w16cex:commentExtensible w16cex:durableId="539928B9" w16cex:dateUtc="2024-11-27T00:59:00Z"/>
  <w16cex:commentExtensible w16cex:durableId="6A2B6402" w16cex:dateUtc="2024-08-26T02:55:00Z"/>
  <w16cex:commentExtensible w16cex:durableId="3EE82231" w16cex:dateUtc="2024-11-28T01:03:00Z"/>
  <w16cex:commentExtensible w16cex:durableId="7EE01C5F" w16cex:dateUtc="2024-07-23T03:37:00Z"/>
  <w16cex:commentExtensible w16cex:durableId="109D5AF3" w16cex:dateUtc="2024-07-23T04:29:00Z"/>
  <w16cex:commentExtensible w16cex:durableId="3F41AE83" w16cex:dateUtc="2024-08-24T00:48:00Z"/>
  <w16cex:commentExtensible w16cex:durableId="305CB2D7" w16cex:dateUtc="2024-08-26T05:41:00Z"/>
  <w16cex:commentExtensible w16cex:durableId="3208641A" w16cex:dateUtc="2024-07-23T04:34:00Z"/>
  <w16cex:commentExtensible w16cex:durableId="7B84F569" w16cex:dateUtc="2024-07-23T02:54:00Z"/>
  <w16cex:commentExtensible w16cex:durableId="5EEF75DB" w16cex:dateUtc="2024-07-23T03:11:00Z"/>
  <w16cex:commentExtensible w16cex:durableId="046D1EDF" w16cex:dateUtc="2024-08-26T06:19:00Z"/>
  <w16cex:commentExtensible w16cex:durableId="51E0C94F" w16cex:dateUtc="2024-08-26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F2F083" w16cid:durableId="104D63FA"/>
  <w16cid:commentId w16cid:paraId="0FE9E36F" w16cid:durableId="30C0E924"/>
  <w16cid:commentId w16cid:paraId="0C6ED61B" w16cid:durableId="1A54F607"/>
  <w16cid:commentId w16cid:paraId="1D99376A" w16cid:durableId="29F7BB58"/>
  <w16cid:commentId w16cid:paraId="29119351" w16cid:durableId="6864582A"/>
  <w16cid:commentId w16cid:paraId="6D0A329E" w16cid:durableId="467486FF"/>
  <w16cid:commentId w16cid:paraId="7AB1BB86" w16cid:durableId="23CD5F95"/>
  <w16cid:commentId w16cid:paraId="417567CE" w16cid:durableId="2A5E08C5"/>
  <w16cid:commentId w16cid:paraId="537141F7" w16cid:durableId="63B4C506"/>
  <w16cid:commentId w16cid:paraId="33C0FED7" w16cid:durableId="2A5E090F"/>
  <w16cid:commentId w16cid:paraId="48713582" w16cid:durableId="5B367A66"/>
  <w16cid:commentId w16cid:paraId="05AA4278" w16cid:durableId="2A5E093D"/>
  <w16cid:commentId w16cid:paraId="262EBBCF" w16cid:durableId="261B8247"/>
  <w16cid:commentId w16cid:paraId="208BF1CF" w16cid:durableId="539928B9"/>
  <w16cid:commentId w16cid:paraId="59D2EB5A" w16cid:durableId="6A2B6402"/>
  <w16cid:commentId w16cid:paraId="6A68575D" w16cid:durableId="3EE82231"/>
  <w16cid:commentId w16cid:paraId="2F794B24" w16cid:durableId="2A5E085B"/>
  <w16cid:commentId w16cid:paraId="37AC14E0" w16cid:durableId="2A5E0868"/>
  <w16cid:commentId w16cid:paraId="2D61349B" w16cid:durableId="7EE01C5F"/>
  <w16cid:commentId w16cid:paraId="436A6908" w16cid:durableId="109D5AF3"/>
  <w16cid:commentId w16cid:paraId="0CA65844" w16cid:durableId="3F41AE83"/>
  <w16cid:commentId w16cid:paraId="23CF9716" w16cid:durableId="2A5E09AF"/>
  <w16cid:commentId w16cid:paraId="72748F5F" w16cid:durableId="305CB2D7"/>
  <w16cid:commentId w16cid:paraId="53B0DA5A" w16cid:durableId="2A5E0A84"/>
  <w16cid:commentId w16cid:paraId="4FEB0A3E" w16cid:durableId="3208641A"/>
  <w16cid:commentId w16cid:paraId="65C3799B" w16cid:durableId="7B84F569"/>
  <w16cid:commentId w16cid:paraId="51ACB4C4" w16cid:durableId="2A5E0AB2"/>
  <w16cid:commentId w16cid:paraId="79F9BF5E" w16cid:durableId="5EEF75DB"/>
  <w16cid:commentId w16cid:paraId="6831EC93" w16cid:durableId="046D1EDF"/>
  <w16cid:commentId w16cid:paraId="660E66E5" w16cid:durableId="2A5E0AFD"/>
  <w16cid:commentId w16cid:paraId="07DB7582" w16cid:durableId="51E0C9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06334" w14:textId="77777777" w:rsidR="005D3494" w:rsidRDefault="005D3494" w:rsidP="003B41C3">
      <w:pPr>
        <w:spacing w:line="240" w:lineRule="auto"/>
      </w:pPr>
      <w:r>
        <w:separator/>
      </w:r>
    </w:p>
  </w:endnote>
  <w:endnote w:type="continuationSeparator" w:id="0">
    <w:p w14:paraId="568141AC" w14:textId="77777777" w:rsidR="005D3494" w:rsidRDefault="005D3494"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MTMI">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15627C71"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w:t>
    </w:r>
    <w:del w:id="81" w:author="Raphael Malyankar" w:date="2024-11-26T17:53:00Z" w16du:dateUtc="2024-11-27T00:53:00Z">
      <w:r w:rsidRPr="00B90C51" w:rsidDel="002A0A12">
        <w:rPr>
          <w:rFonts w:ascii="Arial" w:hAnsi="Arial" w:cs="Arial"/>
          <w:sz w:val="16"/>
        </w:rPr>
        <w:delText>1</w:delText>
      </w:r>
      <w:r w:rsidR="00723E95" w:rsidDel="002A0A12">
        <w:rPr>
          <w:rFonts w:ascii="Arial" w:hAnsi="Arial" w:cs="Arial"/>
          <w:sz w:val="16"/>
        </w:rPr>
        <w:delText>58</w:delText>
      </w:r>
      <w:r w:rsidDel="002A0A12">
        <w:rPr>
          <w:rFonts w:ascii="Arial" w:hAnsi="Arial" w:cs="Arial"/>
          <w:sz w:val="16"/>
        </w:rPr>
        <w:ptab w:relativeTo="margin" w:alignment="center" w:leader="none"/>
      </w:r>
      <w:r w:rsidR="00061989" w:rsidDel="002A0A12">
        <w:rPr>
          <w:rFonts w:ascii="Arial" w:hAnsi="Arial" w:cs="Arial"/>
          <w:sz w:val="16"/>
        </w:rPr>
        <w:delText>August</w:delText>
      </w:r>
      <w:r w:rsidR="002D2E7B" w:rsidDel="002A0A12">
        <w:rPr>
          <w:rFonts w:ascii="Arial" w:hAnsi="Arial" w:cs="Arial"/>
          <w:sz w:val="16"/>
        </w:rPr>
        <w:delText xml:space="preserve"> </w:delText>
      </w:r>
    </w:del>
    <w:ins w:id="82" w:author="Raphael Malyankar" w:date="2024-11-26T17:53:00Z" w16du:dateUtc="2024-11-27T00:53:00Z">
      <w:r w:rsidR="002A0A12" w:rsidRPr="00B90C51">
        <w:rPr>
          <w:rFonts w:ascii="Arial" w:hAnsi="Arial" w:cs="Arial"/>
          <w:sz w:val="16"/>
        </w:rPr>
        <w:t>1</w:t>
      </w:r>
      <w:r w:rsidR="002A0A12">
        <w:rPr>
          <w:rFonts w:ascii="Arial" w:hAnsi="Arial" w:cs="Arial"/>
          <w:sz w:val="16"/>
        </w:rPr>
        <w:t>58</w:t>
      </w:r>
      <w:r w:rsidR="002A0A12">
        <w:rPr>
          <w:rFonts w:ascii="Arial" w:hAnsi="Arial" w:cs="Arial"/>
          <w:sz w:val="16"/>
        </w:rPr>
        <w:ptab w:relativeTo="margin" w:alignment="center" w:leader="none"/>
      </w:r>
      <w:r w:rsidR="002A0A12">
        <w:rPr>
          <w:rFonts w:ascii="Arial" w:hAnsi="Arial" w:cs="Arial"/>
          <w:sz w:val="16"/>
        </w:rPr>
        <w:t xml:space="preserve">November </w:t>
      </w:r>
    </w:ins>
    <w:r w:rsidR="002D2E7B">
      <w:rPr>
        <w:rFonts w:ascii="Arial" w:hAnsi="Arial" w:cs="Arial"/>
        <w:sz w:val="16"/>
      </w:rPr>
      <w:t>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83" w:author="Raphael Malyankar" w:date="2024-11-26T17:53:00Z" w16du:dateUtc="2024-11-27T00:53:00Z">
      <w:r w:rsidR="002A0A12">
        <w:rPr>
          <w:rFonts w:ascii="Arial" w:hAnsi="Arial" w:cs="Arial"/>
          <w:sz w:val="16"/>
        </w:rPr>
        <w:t>2</w:t>
      </w:r>
    </w:ins>
    <w:del w:id="84" w:author="Raphael Malyankar" w:date="2024-11-26T17:53:00Z" w16du:dateUtc="2024-11-27T00:53:00Z">
      <w:r w:rsidR="00723E95" w:rsidDel="002A0A12">
        <w:rPr>
          <w:rFonts w:ascii="Arial" w:hAnsi="Arial" w:cs="Arial"/>
          <w:sz w:val="16"/>
        </w:rPr>
        <w:delText>1</w:delText>
      </w:r>
    </w:del>
    <w:r w:rsidR="00723E95">
      <w:rPr>
        <w:rFonts w:ascii="Arial" w:hAnsi="Arial" w:cs="Arial"/>
        <w:sz w:val="16"/>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18C40B79"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Pr>
        <w:rFonts w:ascii="Arial" w:hAnsi="Arial" w:cs="Arial"/>
        <w:sz w:val="16"/>
      </w:rPr>
      <w:ptab w:relativeTo="margin" w:alignment="center" w:leader="none"/>
    </w:r>
    <w:ins w:id="85" w:author="Raphael Malyankar" w:date="2024-11-26T17:54:00Z" w16du:dateUtc="2024-11-27T00:54:00Z">
      <w:r w:rsidR="002A0A12">
        <w:rPr>
          <w:rFonts w:ascii="Arial" w:hAnsi="Arial" w:cs="Arial"/>
          <w:sz w:val="16"/>
        </w:rPr>
        <w:t>November</w:t>
      </w:r>
    </w:ins>
    <w:del w:id="86" w:author="Raphael Malyankar" w:date="2024-11-26T17:54:00Z" w16du:dateUtc="2024-11-27T00:54:00Z">
      <w:r w:rsidR="00061989" w:rsidDel="002A0A12">
        <w:rPr>
          <w:rFonts w:ascii="Arial" w:hAnsi="Arial" w:cs="Arial"/>
          <w:sz w:val="16"/>
        </w:rPr>
        <w:delText>August</w:delText>
      </w:r>
    </w:del>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w:t>
    </w:r>
    <w:ins w:id="87" w:author="Raphael Malyankar" w:date="2024-11-26T17:54:00Z" w16du:dateUtc="2024-11-27T00:54:00Z">
      <w:r w:rsidR="002A0A12">
        <w:rPr>
          <w:rFonts w:ascii="Arial" w:hAnsi="Arial" w:cs="Arial"/>
          <w:sz w:val="16"/>
        </w:rPr>
        <w:t>2</w:t>
      </w:r>
    </w:ins>
    <w:del w:id="88" w:author="Raphael Malyankar" w:date="2024-11-26T17:54:00Z" w16du:dateUtc="2024-11-27T00:54:00Z">
      <w:r w:rsidR="00723E95" w:rsidDel="002A0A12">
        <w:rPr>
          <w:rFonts w:ascii="Arial" w:hAnsi="Arial" w:cs="Arial"/>
          <w:sz w:val="16"/>
        </w:rPr>
        <w:delText>1</w:delText>
      </w:r>
    </w:del>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250E041F"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Pr="003C4461">
      <w:rPr>
        <w:rFonts w:cs="Arial"/>
        <w:sz w:val="16"/>
      </w:rPr>
      <w:tab/>
    </w:r>
    <w:ins w:id="738" w:author="Raphael Malyankar" w:date="2024-11-26T17:54:00Z" w16du:dateUtc="2024-11-27T00:54:00Z">
      <w:r w:rsidR="002A0A12">
        <w:rPr>
          <w:rFonts w:cs="Arial"/>
          <w:sz w:val="16"/>
        </w:rPr>
        <w:t>November</w:t>
      </w:r>
    </w:ins>
    <w:del w:id="739" w:author="Raphael Malyankar" w:date="2024-11-26T17:54:00Z" w16du:dateUtc="2024-11-27T00:54:00Z">
      <w:r w:rsidR="00061989" w:rsidDel="002A0A12">
        <w:rPr>
          <w:rFonts w:cs="Arial"/>
          <w:sz w:val="16"/>
        </w:rPr>
        <w:delText>August</w:delText>
      </w:r>
    </w:del>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w:t>
    </w:r>
    <w:ins w:id="740" w:author="Raphael Malyankar" w:date="2024-11-26T17:54:00Z" w16du:dateUtc="2024-11-27T00:54:00Z">
      <w:r w:rsidR="002A0A12">
        <w:rPr>
          <w:rFonts w:cs="Arial"/>
          <w:sz w:val="16"/>
        </w:rPr>
        <w:t>2</w:t>
      </w:r>
    </w:ins>
    <w:del w:id="741" w:author="Raphael Malyankar" w:date="2024-11-26T17:54:00Z" w16du:dateUtc="2024-11-27T00:54:00Z">
      <w:r w:rsidR="00723E95" w:rsidDel="002A0A12">
        <w:rPr>
          <w:rFonts w:cs="Arial"/>
          <w:sz w:val="16"/>
        </w:rPr>
        <w:delText>1</w:delText>
      </w:r>
    </w:del>
    <w:r w:rsidR="00723E95">
      <w:rPr>
        <w:rFonts w:cs="Arial"/>
        <w:sz w:val="16"/>
      </w:rPr>
      <w:t>.</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471B3E56"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Pr="004115CF">
      <w:rPr>
        <w:rFonts w:cs="Arial"/>
        <w:sz w:val="16"/>
      </w:rPr>
      <w:tab/>
    </w:r>
    <w:ins w:id="742" w:author="Raphael Malyankar" w:date="2024-11-26T17:54:00Z" w16du:dateUtc="2024-11-27T00:54:00Z">
      <w:r w:rsidR="002A0A12">
        <w:rPr>
          <w:rFonts w:cs="Arial"/>
          <w:sz w:val="16"/>
        </w:rPr>
        <w:t>November</w:t>
      </w:r>
    </w:ins>
    <w:del w:id="743" w:author="Raphael Malyankar" w:date="2024-11-26T17:54:00Z" w16du:dateUtc="2024-11-27T00:54:00Z">
      <w:r w:rsidR="00061989" w:rsidDel="002A0A12">
        <w:rPr>
          <w:rFonts w:cs="Arial"/>
          <w:sz w:val="16"/>
        </w:rPr>
        <w:delText>August</w:delText>
      </w:r>
    </w:del>
    <w:r w:rsidR="002D2E7B">
      <w:rPr>
        <w:rFonts w:cs="Arial"/>
        <w:sz w:val="16"/>
      </w:rPr>
      <w:t xml:space="preserve"> 2024</w:t>
    </w:r>
    <w:r w:rsidRPr="004115CF">
      <w:rPr>
        <w:rFonts w:cs="Arial"/>
        <w:sz w:val="16"/>
      </w:rPr>
      <w:tab/>
      <w:t xml:space="preserve">Edition </w:t>
    </w:r>
    <w:r w:rsidR="00723E95">
      <w:rPr>
        <w:rFonts w:cs="Arial"/>
        <w:sz w:val="16"/>
      </w:rPr>
      <w:t>0.</w:t>
    </w:r>
    <w:ins w:id="744" w:author="Raphael Malyankar" w:date="2024-11-26T17:54:00Z" w16du:dateUtc="2024-11-27T00:54:00Z">
      <w:r w:rsidR="002A0A12">
        <w:rPr>
          <w:rFonts w:cs="Arial"/>
          <w:sz w:val="16"/>
        </w:rPr>
        <w:t>2</w:t>
      </w:r>
    </w:ins>
    <w:del w:id="745" w:author="Raphael Malyankar" w:date="2024-11-26T17:54:00Z" w16du:dateUtc="2024-11-27T00:54:00Z">
      <w:r w:rsidR="00723E95" w:rsidDel="002A0A12">
        <w:rPr>
          <w:rFonts w:cs="Arial"/>
          <w:sz w:val="16"/>
        </w:rPr>
        <w:delText>1</w:delText>
      </w:r>
    </w:del>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7B648D" w14:textId="77777777" w:rsidR="005D3494" w:rsidRDefault="005D3494" w:rsidP="003B41C3">
      <w:pPr>
        <w:spacing w:line="240" w:lineRule="auto"/>
      </w:pPr>
      <w:r>
        <w:separator/>
      </w:r>
    </w:p>
  </w:footnote>
  <w:footnote w:type="continuationSeparator" w:id="0">
    <w:p w14:paraId="4281EB76" w14:textId="77777777" w:rsidR="005D3494" w:rsidRDefault="005D3494"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5B3D14B3"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7DAB4EAE"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6177DB4E"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4EAA761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11"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4466D"/>
    <w:multiLevelType w:val="hybridMultilevel"/>
    <w:tmpl w:val="299E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E11BC8"/>
    <w:multiLevelType w:val="multilevel"/>
    <w:tmpl w:val="D37614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2546263F"/>
    <w:multiLevelType w:val="hybridMultilevel"/>
    <w:tmpl w:val="CCA6A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8"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19"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1"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22"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E22A2"/>
    <w:multiLevelType w:val="hybridMultilevel"/>
    <w:tmpl w:val="B066AEF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6"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6"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2313304"/>
    <w:multiLevelType w:val="hybridMultilevel"/>
    <w:tmpl w:val="3270549E"/>
    <w:lvl w:ilvl="0" w:tplc="14461A46">
      <w:start w:val="19"/>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40" w15:restartNumberingAfterBreak="0">
    <w:nsid w:val="727F320A"/>
    <w:multiLevelType w:val="multilevel"/>
    <w:tmpl w:val="B1E8C8E0"/>
    <w:lvl w:ilvl="0">
      <w:start w:val="1"/>
      <w:numFmt w:val="decimal"/>
      <w:lvlText w:val="%1."/>
      <w:lvlJc w:val="left"/>
      <w:pPr>
        <w:tabs>
          <w:tab w:val="num" w:pos="720"/>
        </w:tabs>
        <w:ind w:left="720" w:hanging="720"/>
      </w:pPr>
      <w:rPr>
        <w:rFonts w:ascii="Arial" w:eastAsia="Calibri" w:hAnsi="Arial" w:cs="Aria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2"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997218298">
    <w:abstractNumId w:val="14"/>
  </w:num>
  <w:num w:numId="2" w16cid:durableId="2072457486">
    <w:abstractNumId w:val="42"/>
  </w:num>
  <w:num w:numId="3" w16cid:durableId="1159493140">
    <w:abstractNumId w:val="32"/>
  </w:num>
  <w:num w:numId="4" w16cid:durableId="1920670904">
    <w:abstractNumId w:val="17"/>
  </w:num>
  <w:num w:numId="5" w16cid:durableId="1067610407">
    <w:abstractNumId w:val="10"/>
  </w:num>
  <w:num w:numId="6" w16cid:durableId="313072573">
    <w:abstractNumId w:val="27"/>
  </w:num>
  <w:num w:numId="7" w16cid:durableId="1419330385">
    <w:abstractNumId w:val="19"/>
  </w:num>
  <w:num w:numId="8" w16cid:durableId="2012439697">
    <w:abstractNumId w:val="31"/>
  </w:num>
  <w:num w:numId="9" w16cid:durableId="1446656745">
    <w:abstractNumId w:val="34"/>
  </w:num>
  <w:num w:numId="10" w16cid:durableId="1578323279">
    <w:abstractNumId w:val="35"/>
  </w:num>
  <w:num w:numId="11" w16cid:durableId="1398550542">
    <w:abstractNumId w:val="22"/>
  </w:num>
  <w:num w:numId="12" w16cid:durableId="1937513114">
    <w:abstractNumId w:val="8"/>
  </w:num>
  <w:num w:numId="13" w16cid:durableId="80183248">
    <w:abstractNumId w:val="36"/>
  </w:num>
  <w:num w:numId="14" w16cid:durableId="1649438781">
    <w:abstractNumId w:val="16"/>
  </w:num>
  <w:num w:numId="15" w16cid:durableId="533467903">
    <w:abstractNumId w:val="5"/>
  </w:num>
  <w:num w:numId="16" w16cid:durableId="704064190">
    <w:abstractNumId w:val="20"/>
  </w:num>
  <w:num w:numId="17" w16cid:durableId="315719123">
    <w:abstractNumId w:val="4"/>
  </w:num>
  <w:num w:numId="18" w16cid:durableId="22287491">
    <w:abstractNumId w:val="3"/>
  </w:num>
  <w:num w:numId="19" w16cid:durableId="669403707">
    <w:abstractNumId w:val="2"/>
  </w:num>
  <w:num w:numId="20" w16cid:durableId="1411389104">
    <w:abstractNumId w:val="1"/>
  </w:num>
  <w:num w:numId="21" w16cid:durableId="1334533088">
    <w:abstractNumId w:val="0"/>
  </w:num>
  <w:num w:numId="22" w16cid:durableId="668169375">
    <w:abstractNumId w:val="6"/>
  </w:num>
  <w:num w:numId="23" w16cid:durableId="913008417">
    <w:abstractNumId w:val="26"/>
  </w:num>
  <w:num w:numId="24" w16cid:durableId="595015458">
    <w:abstractNumId w:val="39"/>
  </w:num>
  <w:num w:numId="25" w16cid:durableId="393354138">
    <w:abstractNumId w:val="21"/>
    <w:lvlOverride w:ilvl="0">
      <w:startOverride w:val="1"/>
    </w:lvlOverride>
  </w:num>
  <w:num w:numId="26" w16cid:durableId="4530647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6911264">
    <w:abstractNumId w:val="38"/>
  </w:num>
  <w:num w:numId="28" w16cid:durableId="702755821">
    <w:abstractNumId w:val="30"/>
  </w:num>
  <w:num w:numId="29" w16cid:durableId="811287187">
    <w:abstractNumId w:val="9"/>
  </w:num>
  <w:num w:numId="30" w16cid:durableId="357901663">
    <w:abstractNumId w:val="7"/>
  </w:num>
  <w:num w:numId="31" w16cid:durableId="258413526">
    <w:abstractNumId w:val="33"/>
  </w:num>
  <w:num w:numId="32" w16cid:durableId="845905765">
    <w:abstractNumId w:val="24"/>
  </w:num>
  <w:num w:numId="33" w16cid:durableId="1022708368">
    <w:abstractNumId w:val="29"/>
  </w:num>
  <w:num w:numId="34" w16cid:durableId="193273497">
    <w:abstractNumId w:val="28"/>
  </w:num>
  <w:num w:numId="35" w16cid:durableId="1045642593">
    <w:abstractNumId w:val="11"/>
  </w:num>
  <w:num w:numId="36" w16cid:durableId="459612236">
    <w:abstractNumId w:val="40"/>
  </w:num>
  <w:num w:numId="37" w16cid:durableId="83619081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34526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64647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577778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5298620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3488952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6576995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6675247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557349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129581">
    <w:abstractNumId w:val="13"/>
  </w:num>
  <w:num w:numId="47" w16cid:durableId="2016415021">
    <w:abstractNumId w:val="12"/>
  </w:num>
  <w:num w:numId="48" w16cid:durableId="1851871121">
    <w:abstractNumId w:val="25"/>
  </w:num>
  <w:num w:numId="49" w16cid:durableId="73628700">
    <w:abstractNumId w:val="37"/>
  </w:num>
  <w:num w:numId="50" w16cid:durableId="936058291">
    <w:abstractNumId w:val="15"/>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phael Malyankar">
    <w15:presenceInfo w15:providerId="None" w15:userId="Raphael Malyankar"/>
  </w15:person>
  <w15:person w15:author="Elizabeth Helen Hahessy">
    <w15:presenceInfo w15:providerId="AD" w15:userId="S-1-5-21-2100284113-1573851820-878952375-182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FC0"/>
    <w:rsid w:val="000130DA"/>
    <w:rsid w:val="000134CD"/>
    <w:rsid w:val="000134F1"/>
    <w:rsid w:val="00013D77"/>
    <w:rsid w:val="00014EE4"/>
    <w:rsid w:val="00016098"/>
    <w:rsid w:val="00016234"/>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604"/>
    <w:rsid w:val="00032CB9"/>
    <w:rsid w:val="00032CE6"/>
    <w:rsid w:val="00032E5F"/>
    <w:rsid w:val="00034A56"/>
    <w:rsid w:val="00034A98"/>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1989"/>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1AAB"/>
    <w:rsid w:val="00072023"/>
    <w:rsid w:val="00072686"/>
    <w:rsid w:val="00072798"/>
    <w:rsid w:val="00072B43"/>
    <w:rsid w:val="00072FE4"/>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49F1"/>
    <w:rsid w:val="00095041"/>
    <w:rsid w:val="000957F2"/>
    <w:rsid w:val="000965D5"/>
    <w:rsid w:val="00096836"/>
    <w:rsid w:val="0009683B"/>
    <w:rsid w:val="00096C56"/>
    <w:rsid w:val="00096CE0"/>
    <w:rsid w:val="000974BE"/>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69E3"/>
    <w:rsid w:val="000A76E1"/>
    <w:rsid w:val="000A7CB8"/>
    <w:rsid w:val="000B054A"/>
    <w:rsid w:val="000B0610"/>
    <w:rsid w:val="000B072A"/>
    <w:rsid w:val="000B08E4"/>
    <w:rsid w:val="000B1087"/>
    <w:rsid w:val="000B121E"/>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156"/>
    <w:rsid w:val="000E24F0"/>
    <w:rsid w:val="000E28CC"/>
    <w:rsid w:val="000E3A31"/>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5FA3"/>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26"/>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7CE"/>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71A"/>
    <w:rsid w:val="001568CF"/>
    <w:rsid w:val="00156A6C"/>
    <w:rsid w:val="00156BEA"/>
    <w:rsid w:val="00157025"/>
    <w:rsid w:val="00157181"/>
    <w:rsid w:val="00157D93"/>
    <w:rsid w:val="001600B9"/>
    <w:rsid w:val="0016091F"/>
    <w:rsid w:val="001611F0"/>
    <w:rsid w:val="0016253A"/>
    <w:rsid w:val="00162AD9"/>
    <w:rsid w:val="00162B2B"/>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D7D"/>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6BA7"/>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9D1"/>
    <w:rsid w:val="001F5EBC"/>
    <w:rsid w:val="001F7DFF"/>
    <w:rsid w:val="001F7FA8"/>
    <w:rsid w:val="002013F7"/>
    <w:rsid w:val="0020192B"/>
    <w:rsid w:val="00202879"/>
    <w:rsid w:val="00202EF7"/>
    <w:rsid w:val="002035B2"/>
    <w:rsid w:val="0020395B"/>
    <w:rsid w:val="00203AA4"/>
    <w:rsid w:val="00203BA4"/>
    <w:rsid w:val="00203C8E"/>
    <w:rsid w:val="002047F4"/>
    <w:rsid w:val="00205078"/>
    <w:rsid w:val="00205DE5"/>
    <w:rsid w:val="00206D4F"/>
    <w:rsid w:val="0020703A"/>
    <w:rsid w:val="002100C7"/>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156"/>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1A86"/>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CBB"/>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12"/>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236"/>
    <w:rsid w:val="002C72E3"/>
    <w:rsid w:val="002C771C"/>
    <w:rsid w:val="002C775A"/>
    <w:rsid w:val="002C7AFA"/>
    <w:rsid w:val="002C7C5A"/>
    <w:rsid w:val="002C7CAF"/>
    <w:rsid w:val="002C7F0D"/>
    <w:rsid w:val="002D0307"/>
    <w:rsid w:val="002D0601"/>
    <w:rsid w:val="002D0CE8"/>
    <w:rsid w:val="002D0EE3"/>
    <w:rsid w:val="002D142D"/>
    <w:rsid w:val="002D153F"/>
    <w:rsid w:val="002D1FDF"/>
    <w:rsid w:val="002D2968"/>
    <w:rsid w:val="002D2E7B"/>
    <w:rsid w:val="002D35FB"/>
    <w:rsid w:val="002D3C15"/>
    <w:rsid w:val="002D434B"/>
    <w:rsid w:val="002D4586"/>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371"/>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2727"/>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CCD"/>
    <w:rsid w:val="00394DE9"/>
    <w:rsid w:val="00396957"/>
    <w:rsid w:val="00397084"/>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03E"/>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4E63"/>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8EE"/>
    <w:rsid w:val="003E104E"/>
    <w:rsid w:val="003E17A3"/>
    <w:rsid w:val="003E1E5B"/>
    <w:rsid w:val="003E2EDE"/>
    <w:rsid w:val="003E34E2"/>
    <w:rsid w:val="003E3D90"/>
    <w:rsid w:val="003E4357"/>
    <w:rsid w:val="003E47FB"/>
    <w:rsid w:val="003E4C8C"/>
    <w:rsid w:val="003E4DE4"/>
    <w:rsid w:val="003E4FCB"/>
    <w:rsid w:val="003E5BE8"/>
    <w:rsid w:val="003E5D54"/>
    <w:rsid w:val="003E5ECA"/>
    <w:rsid w:val="003E70D8"/>
    <w:rsid w:val="003E795C"/>
    <w:rsid w:val="003F07FA"/>
    <w:rsid w:val="003F10D5"/>
    <w:rsid w:val="003F1A04"/>
    <w:rsid w:val="003F1CB9"/>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0F11"/>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AE5"/>
    <w:rsid w:val="00460D8F"/>
    <w:rsid w:val="00460EE2"/>
    <w:rsid w:val="004610D6"/>
    <w:rsid w:val="004614F4"/>
    <w:rsid w:val="00462C61"/>
    <w:rsid w:val="00462E57"/>
    <w:rsid w:val="00463563"/>
    <w:rsid w:val="00463653"/>
    <w:rsid w:val="00463B50"/>
    <w:rsid w:val="00463BE2"/>
    <w:rsid w:val="00464136"/>
    <w:rsid w:val="0046494D"/>
    <w:rsid w:val="00464A67"/>
    <w:rsid w:val="004652BC"/>
    <w:rsid w:val="004658C0"/>
    <w:rsid w:val="00465D40"/>
    <w:rsid w:val="00465E97"/>
    <w:rsid w:val="004673A6"/>
    <w:rsid w:val="00470100"/>
    <w:rsid w:val="004708E8"/>
    <w:rsid w:val="0047094F"/>
    <w:rsid w:val="004722CC"/>
    <w:rsid w:val="00472ABC"/>
    <w:rsid w:val="00473949"/>
    <w:rsid w:val="00474BE2"/>
    <w:rsid w:val="00474D29"/>
    <w:rsid w:val="00475A26"/>
    <w:rsid w:val="00475A39"/>
    <w:rsid w:val="00475EEC"/>
    <w:rsid w:val="00476DAE"/>
    <w:rsid w:val="00477CD9"/>
    <w:rsid w:val="0048017D"/>
    <w:rsid w:val="004805CD"/>
    <w:rsid w:val="00481350"/>
    <w:rsid w:val="0048147E"/>
    <w:rsid w:val="004814AF"/>
    <w:rsid w:val="00481A19"/>
    <w:rsid w:val="00481BAB"/>
    <w:rsid w:val="004821B3"/>
    <w:rsid w:val="0048276E"/>
    <w:rsid w:val="00483969"/>
    <w:rsid w:val="00483BD7"/>
    <w:rsid w:val="00485635"/>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2C68"/>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B75"/>
    <w:rsid w:val="004B1E43"/>
    <w:rsid w:val="004B2993"/>
    <w:rsid w:val="004B2C44"/>
    <w:rsid w:val="004B2DB3"/>
    <w:rsid w:val="004B2FC7"/>
    <w:rsid w:val="004B31BB"/>
    <w:rsid w:val="004B3BD5"/>
    <w:rsid w:val="004B3D8D"/>
    <w:rsid w:val="004B4056"/>
    <w:rsid w:val="004B41A1"/>
    <w:rsid w:val="004B4930"/>
    <w:rsid w:val="004B5198"/>
    <w:rsid w:val="004B5337"/>
    <w:rsid w:val="004B5915"/>
    <w:rsid w:val="004B62E4"/>
    <w:rsid w:val="004B642A"/>
    <w:rsid w:val="004B65D0"/>
    <w:rsid w:val="004B67EE"/>
    <w:rsid w:val="004B6CCC"/>
    <w:rsid w:val="004B71B7"/>
    <w:rsid w:val="004B7A7A"/>
    <w:rsid w:val="004C05D8"/>
    <w:rsid w:val="004C1D27"/>
    <w:rsid w:val="004C284D"/>
    <w:rsid w:val="004C38F3"/>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650B"/>
    <w:rsid w:val="004D79AA"/>
    <w:rsid w:val="004E0494"/>
    <w:rsid w:val="004E10FC"/>
    <w:rsid w:val="004E1520"/>
    <w:rsid w:val="004E1D6A"/>
    <w:rsid w:val="004E2FF4"/>
    <w:rsid w:val="004E32D4"/>
    <w:rsid w:val="004E39A3"/>
    <w:rsid w:val="004E3A5F"/>
    <w:rsid w:val="004E3C8A"/>
    <w:rsid w:val="004E4707"/>
    <w:rsid w:val="004E4769"/>
    <w:rsid w:val="004E5C42"/>
    <w:rsid w:val="004E6955"/>
    <w:rsid w:val="004E7113"/>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69BE"/>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E83"/>
    <w:rsid w:val="005348E3"/>
    <w:rsid w:val="00534D03"/>
    <w:rsid w:val="0053534B"/>
    <w:rsid w:val="00535C87"/>
    <w:rsid w:val="0053611F"/>
    <w:rsid w:val="005365B6"/>
    <w:rsid w:val="00536E84"/>
    <w:rsid w:val="00536F03"/>
    <w:rsid w:val="005373EA"/>
    <w:rsid w:val="005374AD"/>
    <w:rsid w:val="00537D2D"/>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BF7"/>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3058"/>
    <w:rsid w:val="005C3766"/>
    <w:rsid w:val="005C528E"/>
    <w:rsid w:val="005C621D"/>
    <w:rsid w:val="005C6712"/>
    <w:rsid w:val="005C6D04"/>
    <w:rsid w:val="005C719E"/>
    <w:rsid w:val="005C7A76"/>
    <w:rsid w:val="005C7BCE"/>
    <w:rsid w:val="005D0D38"/>
    <w:rsid w:val="005D1037"/>
    <w:rsid w:val="005D13CA"/>
    <w:rsid w:val="005D1885"/>
    <w:rsid w:val="005D3494"/>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4059"/>
    <w:rsid w:val="005E7172"/>
    <w:rsid w:val="005E7489"/>
    <w:rsid w:val="005E7801"/>
    <w:rsid w:val="005F0FD2"/>
    <w:rsid w:val="005F1FAC"/>
    <w:rsid w:val="005F2195"/>
    <w:rsid w:val="005F31CE"/>
    <w:rsid w:val="005F3DCC"/>
    <w:rsid w:val="005F434C"/>
    <w:rsid w:val="005F4415"/>
    <w:rsid w:val="005F4718"/>
    <w:rsid w:val="005F515F"/>
    <w:rsid w:val="005F5217"/>
    <w:rsid w:val="005F54E1"/>
    <w:rsid w:val="005F63C6"/>
    <w:rsid w:val="005F72FC"/>
    <w:rsid w:val="005F75CB"/>
    <w:rsid w:val="006009DF"/>
    <w:rsid w:val="00600F41"/>
    <w:rsid w:val="006012F9"/>
    <w:rsid w:val="006017A9"/>
    <w:rsid w:val="00601870"/>
    <w:rsid w:val="0060219A"/>
    <w:rsid w:val="00602483"/>
    <w:rsid w:val="00602F42"/>
    <w:rsid w:val="00603B56"/>
    <w:rsid w:val="00603C6A"/>
    <w:rsid w:val="00603C75"/>
    <w:rsid w:val="00604E81"/>
    <w:rsid w:val="0060502A"/>
    <w:rsid w:val="00605ACB"/>
    <w:rsid w:val="00605D0B"/>
    <w:rsid w:val="00605DC5"/>
    <w:rsid w:val="0060622D"/>
    <w:rsid w:val="00606315"/>
    <w:rsid w:val="00607752"/>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2C47"/>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503"/>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4D4"/>
    <w:rsid w:val="006E1C59"/>
    <w:rsid w:val="006E2230"/>
    <w:rsid w:val="006E237F"/>
    <w:rsid w:val="006E27F1"/>
    <w:rsid w:val="006E34C1"/>
    <w:rsid w:val="006E36B3"/>
    <w:rsid w:val="006E3D42"/>
    <w:rsid w:val="006E41B5"/>
    <w:rsid w:val="006E52B1"/>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5ED"/>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95"/>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84B"/>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6AD8"/>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CEF"/>
    <w:rsid w:val="00797E4B"/>
    <w:rsid w:val="007A00B6"/>
    <w:rsid w:val="007A0BFD"/>
    <w:rsid w:val="007A0FDF"/>
    <w:rsid w:val="007A2370"/>
    <w:rsid w:val="007A2616"/>
    <w:rsid w:val="007A2EB9"/>
    <w:rsid w:val="007A3D68"/>
    <w:rsid w:val="007A4A53"/>
    <w:rsid w:val="007A4B63"/>
    <w:rsid w:val="007A4C60"/>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5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29A"/>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1D0B"/>
    <w:rsid w:val="00822985"/>
    <w:rsid w:val="00823AB2"/>
    <w:rsid w:val="00823B1E"/>
    <w:rsid w:val="00823DE2"/>
    <w:rsid w:val="00823DED"/>
    <w:rsid w:val="00824520"/>
    <w:rsid w:val="00824E2A"/>
    <w:rsid w:val="00825105"/>
    <w:rsid w:val="008251F7"/>
    <w:rsid w:val="00825341"/>
    <w:rsid w:val="008257E6"/>
    <w:rsid w:val="00825CF8"/>
    <w:rsid w:val="00826E8E"/>
    <w:rsid w:val="008276BF"/>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1434"/>
    <w:rsid w:val="00841513"/>
    <w:rsid w:val="00841E79"/>
    <w:rsid w:val="00841FD8"/>
    <w:rsid w:val="00842962"/>
    <w:rsid w:val="00843432"/>
    <w:rsid w:val="00843813"/>
    <w:rsid w:val="00843C74"/>
    <w:rsid w:val="00844865"/>
    <w:rsid w:val="008449BB"/>
    <w:rsid w:val="0084596F"/>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3406"/>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C33"/>
    <w:rsid w:val="008660D6"/>
    <w:rsid w:val="008663BC"/>
    <w:rsid w:val="0086649E"/>
    <w:rsid w:val="00866ABF"/>
    <w:rsid w:val="00867902"/>
    <w:rsid w:val="00867A19"/>
    <w:rsid w:val="00870113"/>
    <w:rsid w:val="00870D74"/>
    <w:rsid w:val="00871F01"/>
    <w:rsid w:val="0087368C"/>
    <w:rsid w:val="0087378E"/>
    <w:rsid w:val="00873A60"/>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412A"/>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3C6"/>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630"/>
    <w:rsid w:val="008D38A7"/>
    <w:rsid w:val="008D3A26"/>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3D8B"/>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1587"/>
    <w:rsid w:val="008F19B8"/>
    <w:rsid w:val="008F1ACC"/>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2D73"/>
    <w:rsid w:val="0090326F"/>
    <w:rsid w:val="00903494"/>
    <w:rsid w:val="00903510"/>
    <w:rsid w:val="00903C40"/>
    <w:rsid w:val="00904144"/>
    <w:rsid w:val="00904937"/>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B20"/>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986"/>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8A3"/>
    <w:rsid w:val="00941D8E"/>
    <w:rsid w:val="00942B2C"/>
    <w:rsid w:val="00943E02"/>
    <w:rsid w:val="00944905"/>
    <w:rsid w:val="00944B10"/>
    <w:rsid w:val="00944E5E"/>
    <w:rsid w:val="009467A3"/>
    <w:rsid w:val="00950BFA"/>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6D1C"/>
    <w:rsid w:val="00957801"/>
    <w:rsid w:val="00960254"/>
    <w:rsid w:val="0096062D"/>
    <w:rsid w:val="0096104F"/>
    <w:rsid w:val="0096165D"/>
    <w:rsid w:val="00962032"/>
    <w:rsid w:val="009620A7"/>
    <w:rsid w:val="0096263D"/>
    <w:rsid w:val="00963781"/>
    <w:rsid w:val="009646BB"/>
    <w:rsid w:val="00964909"/>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4DE"/>
    <w:rsid w:val="009838AF"/>
    <w:rsid w:val="00983D1E"/>
    <w:rsid w:val="0098402C"/>
    <w:rsid w:val="00984345"/>
    <w:rsid w:val="009844E9"/>
    <w:rsid w:val="00984CF7"/>
    <w:rsid w:val="0098512D"/>
    <w:rsid w:val="00986768"/>
    <w:rsid w:val="009868A1"/>
    <w:rsid w:val="009872EC"/>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6A9"/>
    <w:rsid w:val="009C5763"/>
    <w:rsid w:val="009C5D4D"/>
    <w:rsid w:val="009C5D59"/>
    <w:rsid w:val="009C6011"/>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366"/>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48F"/>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0EDD"/>
    <w:rsid w:val="00A31007"/>
    <w:rsid w:val="00A317AE"/>
    <w:rsid w:val="00A317B8"/>
    <w:rsid w:val="00A31841"/>
    <w:rsid w:val="00A31AD5"/>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17A"/>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88D"/>
    <w:rsid w:val="00A608CB"/>
    <w:rsid w:val="00A608CD"/>
    <w:rsid w:val="00A6149F"/>
    <w:rsid w:val="00A61639"/>
    <w:rsid w:val="00A61750"/>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6BD1"/>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D13"/>
    <w:rsid w:val="00AD4EAB"/>
    <w:rsid w:val="00AD59F4"/>
    <w:rsid w:val="00AD62CE"/>
    <w:rsid w:val="00AD6747"/>
    <w:rsid w:val="00AD6E79"/>
    <w:rsid w:val="00AD72AE"/>
    <w:rsid w:val="00AD7661"/>
    <w:rsid w:val="00AD78D6"/>
    <w:rsid w:val="00AE054E"/>
    <w:rsid w:val="00AE0799"/>
    <w:rsid w:val="00AE08DD"/>
    <w:rsid w:val="00AE0CA9"/>
    <w:rsid w:val="00AE0F7C"/>
    <w:rsid w:val="00AE1D25"/>
    <w:rsid w:val="00AE2269"/>
    <w:rsid w:val="00AE306E"/>
    <w:rsid w:val="00AE40BB"/>
    <w:rsid w:val="00AE40F6"/>
    <w:rsid w:val="00AE4999"/>
    <w:rsid w:val="00AE78D1"/>
    <w:rsid w:val="00AE7E95"/>
    <w:rsid w:val="00AF02AC"/>
    <w:rsid w:val="00AF0B9B"/>
    <w:rsid w:val="00AF0F0B"/>
    <w:rsid w:val="00AF0FFF"/>
    <w:rsid w:val="00AF1169"/>
    <w:rsid w:val="00AF1311"/>
    <w:rsid w:val="00AF1517"/>
    <w:rsid w:val="00AF15D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996"/>
    <w:rsid w:val="00B21A13"/>
    <w:rsid w:val="00B2255B"/>
    <w:rsid w:val="00B225EA"/>
    <w:rsid w:val="00B22833"/>
    <w:rsid w:val="00B238B4"/>
    <w:rsid w:val="00B23AFA"/>
    <w:rsid w:val="00B23D0A"/>
    <w:rsid w:val="00B248E7"/>
    <w:rsid w:val="00B24BEE"/>
    <w:rsid w:val="00B24DA3"/>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47B3"/>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EC"/>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F76"/>
    <w:rsid w:val="00B96BEE"/>
    <w:rsid w:val="00B97885"/>
    <w:rsid w:val="00B97E8E"/>
    <w:rsid w:val="00BA023C"/>
    <w:rsid w:val="00BA074C"/>
    <w:rsid w:val="00BA08B4"/>
    <w:rsid w:val="00BA08F1"/>
    <w:rsid w:val="00BA0A0A"/>
    <w:rsid w:val="00BA1032"/>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4CF8"/>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6E7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39"/>
    <w:rsid w:val="00BF3DC0"/>
    <w:rsid w:val="00BF3DE2"/>
    <w:rsid w:val="00BF440F"/>
    <w:rsid w:val="00BF4466"/>
    <w:rsid w:val="00BF4A3B"/>
    <w:rsid w:val="00BF52DD"/>
    <w:rsid w:val="00BF5488"/>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24E"/>
    <w:rsid w:val="00C073F1"/>
    <w:rsid w:val="00C077F3"/>
    <w:rsid w:val="00C1013B"/>
    <w:rsid w:val="00C1094B"/>
    <w:rsid w:val="00C109CA"/>
    <w:rsid w:val="00C11472"/>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24A"/>
    <w:rsid w:val="00C22C37"/>
    <w:rsid w:val="00C23079"/>
    <w:rsid w:val="00C231D4"/>
    <w:rsid w:val="00C236E7"/>
    <w:rsid w:val="00C23AB2"/>
    <w:rsid w:val="00C23B73"/>
    <w:rsid w:val="00C23E59"/>
    <w:rsid w:val="00C2431F"/>
    <w:rsid w:val="00C24631"/>
    <w:rsid w:val="00C24CAE"/>
    <w:rsid w:val="00C25410"/>
    <w:rsid w:val="00C25CA3"/>
    <w:rsid w:val="00C25E2D"/>
    <w:rsid w:val="00C26012"/>
    <w:rsid w:val="00C262A9"/>
    <w:rsid w:val="00C26985"/>
    <w:rsid w:val="00C26B4F"/>
    <w:rsid w:val="00C30351"/>
    <w:rsid w:val="00C307F9"/>
    <w:rsid w:val="00C3090A"/>
    <w:rsid w:val="00C30C0B"/>
    <w:rsid w:val="00C3162E"/>
    <w:rsid w:val="00C31B8D"/>
    <w:rsid w:val="00C31EF1"/>
    <w:rsid w:val="00C33C67"/>
    <w:rsid w:val="00C344C7"/>
    <w:rsid w:val="00C34630"/>
    <w:rsid w:val="00C34BB3"/>
    <w:rsid w:val="00C34D36"/>
    <w:rsid w:val="00C35298"/>
    <w:rsid w:val="00C35446"/>
    <w:rsid w:val="00C35546"/>
    <w:rsid w:val="00C3649E"/>
    <w:rsid w:val="00C36811"/>
    <w:rsid w:val="00C36C73"/>
    <w:rsid w:val="00C37013"/>
    <w:rsid w:val="00C3728D"/>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0FC4"/>
    <w:rsid w:val="00C741B5"/>
    <w:rsid w:val="00C7429F"/>
    <w:rsid w:val="00C746E4"/>
    <w:rsid w:val="00C74C2B"/>
    <w:rsid w:val="00C750D2"/>
    <w:rsid w:val="00C757B3"/>
    <w:rsid w:val="00C75D67"/>
    <w:rsid w:val="00C764F1"/>
    <w:rsid w:val="00C76D08"/>
    <w:rsid w:val="00C7711D"/>
    <w:rsid w:val="00C7716B"/>
    <w:rsid w:val="00C77232"/>
    <w:rsid w:val="00C77805"/>
    <w:rsid w:val="00C7782A"/>
    <w:rsid w:val="00C77C7B"/>
    <w:rsid w:val="00C80418"/>
    <w:rsid w:val="00C8049C"/>
    <w:rsid w:val="00C80539"/>
    <w:rsid w:val="00C8107A"/>
    <w:rsid w:val="00C8189A"/>
    <w:rsid w:val="00C81FD5"/>
    <w:rsid w:val="00C82047"/>
    <w:rsid w:val="00C828A4"/>
    <w:rsid w:val="00C82F63"/>
    <w:rsid w:val="00C82F89"/>
    <w:rsid w:val="00C83982"/>
    <w:rsid w:val="00C8467E"/>
    <w:rsid w:val="00C84CAE"/>
    <w:rsid w:val="00C851EF"/>
    <w:rsid w:val="00C859A1"/>
    <w:rsid w:val="00C85CE3"/>
    <w:rsid w:val="00C8708E"/>
    <w:rsid w:val="00C90841"/>
    <w:rsid w:val="00C90B3A"/>
    <w:rsid w:val="00C916B0"/>
    <w:rsid w:val="00C917F2"/>
    <w:rsid w:val="00C918AE"/>
    <w:rsid w:val="00C9193A"/>
    <w:rsid w:val="00C91AE5"/>
    <w:rsid w:val="00C927D4"/>
    <w:rsid w:val="00C92862"/>
    <w:rsid w:val="00C9398D"/>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3E30"/>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5E4D"/>
    <w:rsid w:val="00CC622A"/>
    <w:rsid w:val="00CC6929"/>
    <w:rsid w:val="00CC6A6C"/>
    <w:rsid w:val="00CC7742"/>
    <w:rsid w:val="00CC77C0"/>
    <w:rsid w:val="00CD00E9"/>
    <w:rsid w:val="00CD0487"/>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AB"/>
    <w:rsid w:val="00CE4EC5"/>
    <w:rsid w:val="00CE6A4F"/>
    <w:rsid w:val="00CE70B6"/>
    <w:rsid w:val="00CE778B"/>
    <w:rsid w:val="00CE7B07"/>
    <w:rsid w:val="00CE7F23"/>
    <w:rsid w:val="00CF0160"/>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3E0C"/>
    <w:rsid w:val="00D0404F"/>
    <w:rsid w:val="00D0420B"/>
    <w:rsid w:val="00D048C4"/>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4D0"/>
    <w:rsid w:val="00D1493D"/>
    <w:rsid w:val="00D15274"/>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24"/>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CE0"/>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2D83"/>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1404"/>
    <w:rsid w:val="00DC1B9A"/>
    <w:rsid w:val="00DC283F"/>
    <w:rsid w:val="00DC3B97"/>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780"/>
    <w:rsid w:val="00DE7A13"/>
    <w:rsid w:val="00DE7A75"/>
    <w:rsid w:val="00DE7F34"/>
    <w:rsid w:val="00DE7F47"/>
    <w:rsid w:val="00DF1262"/>
    <w:rsid w:val="00DF2283"/>
    <w:rsid w:val="00DF317A"/>
    <w:rsid w:val="00DF33D4"/>
    <w:rsid w:val="00DF366C"/>
    <w:rsid w:val="00DF4749"/>
    <w:rsid w:val="00DF5185"/>
    <w:rsid w:val="00DF5AF9"/>
    <w:rsid w:val="00DF672C"/>
    <w:rsid w:val="00E00F5B"/>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E0"/>
    <w:rsid w:val="00E165FF"/>
    <w:rsid w:val="00E16CA8"/>
    <w:rsid w:val="00E16D52"/>
    <w:rsid w:val="00E16ECA"/>
    <w:rsid w:val="00E17AE9"/>
    <w:rsid w:val="00E17E5A"/>
    <w:rsid w:val="00E20267"/>
    <w:rsid w:val="00E20330"/>
    <w:rsid w:val="00E21836"/>
    <w:rsid w:val="00E22414"/>
    <w:rsid w:val="00E22CA9"/>
    <w:rsid w:val="00E22F29"/>
    <w:rsid w:val="00E23302"/>
    <w:rsid w:val="00E234BF"/>
    <w:rsid w:val="00E2668A"/>
    <w:rsid w:val="00E26ED2"/>
    <w:rsid w:val="00E27A11"/>
    <w:rsid w:val="00E30DC6"/>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C2C"/>
    <w:rsid w:val="00E65D20"/>
    <w:rsid w:val="00E65ECC"/>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1F2E"/>
    <w:rsid w:val="00E82D06"/>
    <w:rsid w:val="00E82E13"/>
    <w:rsid w:val="00E83609"/>
    <w:rsid w:val="00E83F25"/>
    <w:rsid w:val="00E8446A"/>
    <w:rsid w:val="00E84AA3"/>
    <w:rsid w:val="00E85745"/>
    <w:rsid w:val="00E859C3"/>
    <w:rsid w:val="00E86D82"/>
    <w:rsid w:val="00E86DAF"/>
    <w:rsid w:val="00E8742E"/>
    <w:rsid w:val="00E875FD"/>
    <w:rsid w:val="00E87670"/>
    <w:rsid w:val="00E87A5B"/>
    <w:rsid w:val="00E87F66"/>
    <w:rsid w:val="00E901C0"/>
    <w:rsid w:val="00E90945"/>
    <w:rsid w:val="00E910BC"/>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2EB"/>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3C66"/>
    <w:rsid w:val="00EB4D5D"/>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286C"/>
    <w:rsid w:val="00ED2A93"/>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94"/>
    <w:rsid w:val="00EE1C3D"/>
    <w:rsid w:val="00EE1D08"/>
    <w:rsid w:val="00EE341E"/>
    <w:rsid w:val="00EE361D"/>
    <w:rsid w:val="00EE3735"/>
    <w:rsid w:val="00EE3D96"/>
    <w:rsid w:val="00EE4DA4"/>
    <w:rsid w:val="00EE50A7"/>
    <w:rsid w:val="00EE53F1"/>
    <w:rsid w:val="00EE583C"/>
    <w:rsid w:val="00EE6172"/>
    <w:rsid w:val="00EE61AF"/>
    <w:rsid w:val="00EE687C"/>
    <w:rsid w:val="00EE7210"/>
    <w:rsid w:val="00EF0109"/>
    <w:rsid w:val="00EF06E6"/>
    <w:rsid w:val="00EF090E"/>
    <w:rsid w:val="00EF110B"/>
    <w:rsid w:val="00EF11B3"/>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0F"/>
    <w:rsid w:val="00F33659"/>
    <w:rsid w:val="00F34F56"/>
    <w:rsid w:val="00F35236"/>
    <w:rsid w:val="00F361A5"/>
    <w:rsid w:val="00F3719B"/>
    <w:rsid w:val="00F371CB"/>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7F69"/>
    <w:rsid w:val="00F5048F"/>
    <w:rsid w:val="00F50E86"/>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13014980">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image" Target="media/image8.svg"/><Relationship Id="rId39" Type="http://schemas.openxmlformats.org/officeDocument/2006/relationships/footer" Target="footer4.xml"/><Relationship Id="rId21" Type="http://schemas.microsoft.com/office/2016/09/relationships/commentsIds" Target="commentsIds.xm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commentsExtended" Target="commentsExtended.xml"/><Relationship Id="rId29" Type="http://schemas.openxmlformats.org/officeDocument/2006/relationships/image" Target="media/image1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32" Type="http://schemas.openxmlformats.org/officeDocument/2006/relationships/image" Target="media/image14.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mailto:info@iho.int" TargetMode="External"/><Relationship Id="rId28" Type="http://schemas.openxmlformats.org/officeDocument/2006/relationships/image" Target="media/image10.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0198900F-431F-4214-90A0-318B4820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28</Pages>
  <Words>9743</Words>
  <Characters>55541</Characters>
  <Application>Microsoft Office Word</Application>
  <DocSecurity>0</DocSecurity>
  <Lines>462</Lines>
  <Paragraphs>130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65154</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19</cp:revision>
  <cp:lastPrinted>2023-06-09T07:47:00Z</cp:lastPrinted>
  <dcterms:created xsi:type="dcterms:W3CDTF">2024-10-31T01:00:00Z</dcterms:created>
  <dcterms:modified xsi:type="dcterms:W3CDTF">2024-11-28T03:41:00Z</dcterms:modified>
</cp:coreProperties>
</file>