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75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5"/>
        <w:gridCol w:w="598"/>
        <w:gridCol w:w="1313"/>
        <w:gridCol w:w="1117"/>
        <w:gridCol w:w="706"/>
        <w:gridCol w:w="4590"/>
        <w:gridCol w:w="4174"/>
        <w:gridCol w:w="2590"/>
      </w:tblGrid>
      <w:tr w:rsidR="004D04CB" w:rsidRPr="0036345A" w14:paraId="50728C86" w14:textId="77777777" w:rsidTr="00147EE3">
        <w:trPr>
          <w:cantSplit/>
          <w:jc w:val="center"/>
        </w:trPr>
        <w:tc>
          <w:tcPr>
            <w:tcW w:w="665" w:type="dxa"/>
            <w:tcBorders>
              <w:top w:val="single" w:sz="6" w:space="0" w:color="auto"/>
              <w:bottom w:val="single" w:sz="6" w:space="0" w:color="auto"/>
            </w:tcBorders>
          </w:tcPr>
          <w:p w14:paraId="231B8629" w14:textId="52A857F2" w:rsidR="00681BDA" w:rsidRPr="003E31E7" w:rsidRDefault="00681BDA" w:rsidP="004D04CB">
            <w:pPr>
              <w:pStyle w:val="ISOMB"/>
              <w:spacing w:before="60" w:after="60" w:line="240" w:lineRule="auto"/>
              <w:rPr>
                <w:rFonts w:cs="Arial"/>
                <w:szCs w:val="18"/>
              </w:rPr>
            </w:pPr>
            <w:r>
              <w:rPr>
                <w:rFonts w:cs="Arial"/>
                <w:szCs w:val="18"/>
              </w:rPr>
              <w:t>1</w:t>
            </w:r>
          </w:p>
        </w:tc>
        <w:tc>
          <w:tcPr>
            <w:tcW w:w="598" w:type="dxa"/>
            <w:tcBorders>
              <w:top w:val="single" w:sz="6" w:space="0" w:color="auto"/>
              <w:bottom w:val="single" w:sz="6" w:space="0" w:color="auto"/>
            </w:tcBorders>
          </w:tcPr>
          <w:p w14:paraId="71F6955A" w14:textId="0D091CB3"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1BCCA252" w14:textId="332F6E23" w:rsidR="004D04CB" w:rsidRDefault="004D04CB" w:rsidP="004D04CB">
            <w:pPr>
              <w:pStyle w:val="ISOClause"/>
              <w:spacing w:before="60" w:after="60" w:line="240" w:lineRule="auto"/>
              <w:rPr>
                <w:rFonts w:cs="Arial"/>
                <w:szCs w:val="18"/>
              </w:rPr>
            </w:pPr>
            <w:r>
              <w:rPr>
                <w:rFonts w:ascii="Calibri" w:hAnsi="Calibri" w:cs="Calibri"/>
                <w:sz w:val="20"/>
              </w:rPr>
              <w:t>Dev0001</w:t>
            </w:r>
          </w:p>
        </w:tc>
        <w:tc>
          <w:tcPr>
            <w:tcW w:w="1117" w:type="dxa"/>
            <w:tcBorders>
              <w:top w:val="single" w:sz="6" w:space="0" w:color="auto"/>
              <w:bottom w:val="single" w:sz="6" w:space="0" w:color="auto"/>
            </w:tcBorders>
          </w:tcPr>
          <w:p w14:paraId="147BEAC0" w14:textId="3DA0F813"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0E97BBF" w14:textId="6359D60E" w:rsidR="004D04CB" w:rsidRDefault="004D04CB" w:rsidP="004D04CB">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483D50D6" w14:textId="274D778C"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check may be to general. For example, it would be reported as non-conformance to an XML schema or to ISO 8211 as defined by S-100 Part 10a. As it stands, the check as written is too abstract to be implemented in validation software. Checks for specific encoding schemes will cater for this.</w:t>
            </w:r>
          </w:p>
        </w:tc>
        <w:tc>
          <w:tcPr>
            <w:tcW w:w="4174" w:type="dxa"/>
            <w:tcBorders>
              <w:top w:val="single" w:sz="6" w:space="0" w:color="auto"/>
              <w:bottom w:val="single" w:sz="6" w:space="0" w:color="auto"/>
            </w:tcBorders>
          </w:tcPr>
          <w:p w14:paraId="735304B8" w14:textId="4CD44E88" w:rsidR="004D04CB" w:rsidRDefault="004D04CB" w:rsidP="004D04CB">
            <w:pPr>
              <w:pStyle w:val="ISOChange"/>
              <w:spacing w:before="60" w:after="60" w:line="240" w:lineRule="auto"/>
              <w:rPr>
                <w:rFonts w:cs="Arial"/>
                <w:szCs w:val="18"/>
              </w:rPr>
            </w:pPr>
            <w:r>
              <w:rPr>
                <w:rFonts w:cs="Arial"/>
                <w:szCs w:val="18"/>
              </w:rPr>
              <w:t>Delete Dev0001.</w:t>
            </w:r>
          </w:p>
        </w:tc>
        <w:tc>
          <w:tcPr>
            <w:tcW w:w="2590" w:type="dxa"/>
            <w:tcBorders>
              <w:top w:val="single" w:sz="6" w:space="0" w:color="auto"/>
              <w:bottom w:val="single" w:sz="6" w:space="0" w:color="auto"/>
            </w:tcBorders>
            <w:shd w:val="clear" w:color="auto" w:fill="D9D9D9" w:themeFill="background1" w:themeFillShade="D9"/>
          </w:tcPr>
          <w:p w14:paraId="52E90506" w14:textId="2A458C20" w:rsidR="004D04CB" w:rsidRPr="004C6096" w:rsidRDefault="004D04CB" w:rsidP="004D04CB">
            <w:pPr>
              <w:pStyle w:val="ISOSecretObservations"/>
              <w:spacing w:before="60" w:after="60" w:line="240" w:lineRule="auto"/>
              <w:rPr>
                <w:b/>
                <w:bCs/>
                <w:color w:val="FF0000"/>
                <w:szCs w:val="18"/>
              </w:rPr>
            </w:pPr>
            <w:r>
              <w:rPr>
                <w:szCs w:val="18"/>
              </w:rPr>
              <w:t>Now in</w:t>
            </w:r>
            <w:r w:rsidRPr="008917EB">
              <w:rPr>
                <w:szCs w:val="18"/>
              </w:rPr>
              <w:t xml:space="preserve"> Collection B</w:t>
            </w:r>
            <w:r>
              <w:rPr>
                <w:szCs w:val="18"/>
              </w:rPr>
              <w:t>, TBD if it is OK there (as a checklist item for the PS)</w:t>
            </w:r>
          </w:p>
        </w:tc>
      </w:tr>
      <w:tr w:rsidR="004D04CB" w:rsidRPr="0036345A" w14:paraId="06EB0CE3" w14:textId="77777777" w:rsidTr="00147EE3">
        <w:trPr>
          <w:cantSplit/>
          <w:jc w:val="center"/>
        </w:trPr>
        <w:tc>
          <w:tcPr>
            <w:tcW w:w="665" w:type="dxa"/>
            <w:tcBorders>
              <w:top w:val="single" w:sz="6" w:space="0" w:color="auto"/>
              <w:bottom w:val="single" w:sz="6" w:space="0" w:color="auto"/>
            </w:tcBorders>
          </w:tcPr>
          <w:p w14:paraId="55017E0E" w14:textId="1F42D17B" w:rsidR="004D04CB" w:rsidRPr="003E31E7" w:rsidRDefault="00681BDA" w:rsidP="004D04CB">
            <w:pPr>
              <w:pStyle w:val="ISOMB"/>
              <w:spacing w:before="60" w:after="60" w:line="240" w:lineRule="auto"/>
              <w:rPr>
                <w:rFonts w:cs="Arial"/>
                <w:szCs w:val="18"/>
              </w:rPr>
            </w:pPr>
            <w:r>
              <w:rPr>
                <w:rFonts w:cs="Arial"/>
                <w:szCs w:val="18"/>
              </w:rPr>
              <w:t>1</w:t>
            </w:r>
          </w:p>
        </w:tc>
        <w:tc>
          <w:tcPr>
            <w:tcW w:w="598" w:type="dxa"/>
            <w:tcBorders>
              <w:top w:val="single" w:sz="6" w:space="0" w:color="auto"/>
              <w:bottom w:val="single" w:sz="6" w:space="0" w:color="auto"/>
            </w:tcBorders>
          </w:tcPr>
          <w:p w14:paraId="354DB208" w14:textId="491D7061"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00B3B9AC" w14:textId="3AA6BF3D" w:rsidR="004D04CB" w:rsidRDefault="004D04CB" w:rsidP="004D04CB">
            <w:pPr>
              <w:pStyle w:val="ISOClause"/>
              <w:spacing w:before="60" w:after="60" w:line="240" w:lineRule="auto"/>
              <w:rPr>
                <w:rFonts w:cs="Arial"/>
                <w:szCs w:val="18"/>
              </w:rPr>
            </w:pPr>
            <w:r>
              <w:rPr>
                <w:rFonts w:ascii="Calibri" w:hAnsi="Calibri" w:cs="Calibri"/>
                <w:sz w:val="20"/>
              </w:rPr>
              <w:t>Dev0002</w:t>
            </w:r>
          </w:p>
        </w:tc>
        <w:tc>
          <w:tcPr>
            <w:tcW w:w="1117" w:type="dxa"/>
            <w:tcBorders>
              <w:top w:val="single" w:sz="6" w:space="0" w:color="auto"/>
              <w:bottom w:val="single" w:sz="6" w:space="0" w:color="auto"/>
            </w:tcBorders>
          </w:tcPr>
          <w:p w14:paraId="09E6AA05" w14:textId="2A034CB2"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1152D93" w14:textId="5BA211B8"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548248BD" w14:textId="413D39A7"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check is one of many that tries to validate IHO standards, and as such does not belong in S-158, which should be for dataset validation.</w:t>
            </w:r>
          </w:p>
        </w:tc>
        <w:tc>
          <w:tcPr>
            <w:tcW w:w="4174" w:type="dxa"/>
            <w:tcBorders>
              <w:top w:val="single" w:sz="6" w:space="0" w:color="auto"/>
              <w:bottom w:val="single" w:sz="6" w:space="0" w:color="auto"/>
            </w:tcBorders>
          </w:tcPr>
          <w:p w14:paraId="252D6549" w14:textId="077ACE3C" w:rsidR="004D04CB" w:rsidRDefault="004D04CB" w:rsidP="004D04CB">
            <w:pPr>
              <w:pStyle w:val="ISOChange"/>
              <w:spacing w:before="60" w:after="60" w:line="240" w:lineRule="auto"/>
              <w:rPr>
                <w:rFonts w:cs="Arial"/>
                <w:szCs w:val="18"/>
              </w:rPr>
            </w:pPr>
            <w:r w:rsidRPr="00672563">
              <w:rPr>
                <w:rFonts w:cs="Arial"/>
                <w:szCs w:val="18"/>
              </w:rPr>
              <w:t>Delete</w:t>
            </w:r>
            <w:r>
              <w:rPr>
                <w:rFonts w:cs="Arial"/>
                <w:szCs w:val="18"/>
              </w:rPr>
              <w:t xml:space="preserve"> Dev0002 or move to another document that documents QC procedures for creating IHO standards based on S-100.</w:t>
            </w:r>
          </w:p>
        </w:tc>
        <w:tc>
          <w:tcPr>
            <w:tcW w:w="2590" w:type="dxa"/>
            <w:tcBorders>
              <w:top w:val="single" w:sz="6" w:space="0" w:color="auto"/>
              <w:bottom w:val="single" w:sz="6" w:space="0" w:color="auto"/>
            </w:tcBorders>
            <w:shd w:val="clear" w:color="auto" w:fill="D9D9D9" w:themeFill="background1" w:themeFillShade="D9"/>
          </w:tcPr>
          <w:p w14:paraId="59936734" w14:textId="64DA6472" w:rsidR="004D04CB" w:rsidRPr="004C6096" w:rsidRDefault="004D04CB" w:rsidP="004D04CB">
            <w:pPr>
              <w:pStyle w:val="ISOSecretObservations"/>
              <w:spacing w:before="60" w:after="60" w:line="240" w:lineRule="auto"/>
              <w:rPr>
                <w:b/>
                <w:bCs/>
                <w:color w:val="FF0000"/>
                <w:szCs w:val="18"/>
              </w:rPr>
            </w:pPr>
            <w:r w:rsidRPr="004E5770">
              <w:rPr>
                <w:szCs w:val="18"/>
              </w:rPr>
              <w:t>Now in Collection B, TBD if it is OK there</w:t>
            </w:r>
          </w:p>
        </w:tc>
      </w:tr>
      <w:tr w:rsidR="004D04CB" w:rsidRPr="0036345A" w14:paraId="680FEC2D" w14:textId="77777777" w:rsidTr="00147EE3">
        <w:trPr>
          <w:cantSplit/>
          <w:jc w:val="center"/>
        </w:trPr>
        <w:tc>
          <w:tcPr>
            <w:tcW w:w="665" w:type="dxa"/>
            <w:tcBorders>
              <w:top w:val="single" w:sz="6" w:space="0" w:color="auto"/>
              <w:bottom w:val="single" w:sz="6" w:space="0" w:color="auto"/>
            </w:tcBorders>
          </w:tcPr>
          <w:p w14:paraId="128C4CE2" w14:textId="616B2B1B" w:rsidR="004D04CB" w:rsidRPr="003E31E7" w:rsidRDefault="00681BDA" w:rsidP="004D04CB">
            <w:pPr>
              <w:pStyle w:val="ISOMB"/>
              <w:spacing w:before="60" w:after="60" w:line="240" w:lineRule="auto"/>
              <w:rPr>
                <w:rFonts w:cs="Arial"/>
                <w:szCs w:val="18"/>
              </w:rPr>
            </w:pPr>
            <w:r>
              <w:rPr>
                <w:rFonts w:cs="Arial"/>
                <w:szCs w:val="18"/>
              </w:rPr>
              <w:t>1</w:t>
            </w:r>
          </w:p>
        </w:tc>
        <w:tc>
          <w:tcPr>
            <w:tcW w:w="598" w:type="dxa"/>
            <w:tcBorders>
              <w:top w:val="single" w:sz="6" w:space="0" w:color="auto"/>
              <w:bottom w:val="single" w:sz="6" w:space="0" w:color="auto"/>
            </w:tcBorders>
          </w:tcPr>
          <w:p w14:paraId="2B6E3A64" w14:textId="294C5995"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3EC2E253" w14:textId="60D29B53" w:rsidR="004D04CB" w:rsidRDefault="004D04CB" w:rsidP="004D04CB">
            <w:pPr>
              <w:pStyle w:val="ISOClause"/>
              <w:spacing w:before="60" w:after="60" w:line="240" w:lineRule="auto"/>
              <w:rPr>
                <w:rFonts w:cs="Arial"/>
                <w:szCs w:val="18"/>
              </w:rPr>
            </w:pPr>
            <w:r>
              <w:rPr>
                <w:rFonts w:ascii="Calibri" w:hAnsi="Calibri" w:cs="Calibri"/>
                <w:sz w:val="20"/>
              </w:rPr>
              <w:t>Dev0003</w:t>
            </w:r>
          </w:p>
        </w:tc>
        <w:tc>
          <w:tcPr>
            <w:tcW w:w="1117" w:type="dxa"/>
            <w:tcBorders>
              <w:top w:val="single" w:sz="6" w:space="0" w:color="auto"/>
              <w:bottom w:val="single" w:sz="6" w:space="0" w:color="auto"/>
            </w:tcBorders>
          </w:tcPr>
          <w:p w14:paraId="55715561" w14:textId="0A9DB05F"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7E55229" w14:textId="5E83F198"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338DECA0" w14:textId="312367D3"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check may be to general. For example, it would be reported as non-conformance to an S-10x feature catalogue.</w:t>
            </w:r>
          </w:p>
        </w:tc>
        <w:tc>
          <w:tcPr>
            <w:tcW w:w="4174" w:type="dxa"/>
            <w:tcBorders>
              <w:top w:val="single" w:sz="6" w:space="0" w:color="auto"/>
              <w:bottom w:val="single" w:sz="6" w:space="0" w:color="auto"/>
            </w:tcBorders>
          </w:tcPr>
          <w:p w14:paraId="66BB882B" w14:textId="24E2AAF7" w:rsidR="004D04CB" w:rsidRDefault="004D04CB" w:rsidP="004D04CB">
            <w:pPr>
              <w:pStyle w:val="ISOChange"/>
              <w:spacing w:before="60" w:after="60" w:line="240" w:lineRule="auto"/>
              <w:rPr>
                <w:rFonts w:cs="Arial"/>
                <w:szCs w:val="18"/>
              </w:rPr>
            </w:pPr>
            <w:r w:rsidRPr="00672563">
              <w:rPr>
                <w:rFonts w:cs="Arial"/>
                <w:szCs w:val="18"/>
              </w:rPr>
              <w:t>Delete</w:t>
            </w:r>
            <w:r>
              <w:rPr>
                <w:rFonts w:cs="Arial"/>
                <w:szCs w:val="18"/>
              </w:rPr>
              <w:t xml:space="preserve"> Dev0003.</w:t>
            </w:r>
          </w:p>
        </w:tc>
        <w:tc>
          <w:tcPr>
            <w:tcW w:w="2590" w:type="dxa"/>
            <w:tcBorders>
              <w:top w:val="single" w:sz="6" w:space="0" w:color="auto"/>
              <w:bottom w:val="single" w:sz="6" w:space="0" w:color="auto"/>
            </w:tcBorders>
            <w:shd w:val="clear" w:color="auto" w:fill="D9D9D9" w:themeFill="background1" w:themeFillShade="D9"/>
          </w:tcPr>
          <w:p w14:paraId="4363D5DA" w14:textId="032EDC41" w:rsidR="004D04CB" w:rsidRPr="004C6096" w:rsidRDefault="004D04CB" w:rsidP="004D04CB">
            <w:pPr>
              <w:pStyle w:val="ISOSecretObservations"/>
              <w:spacing w:before="60" w:after="60" w:line="240" w:lineRule="auto"/>
              <w:rPr>
                <w:b/>
                <w:bCs/>
                <w:color w:val="FF0000"/>
                <w:szCs w:val="18"/>
              </w:rPr>
            </w:pPr>
            <w:r w:rsidRPr="004E5770">
              <w:rPr>
                <w:szCs w:val="18"/>
              </w:rPr>
              <w:t>Now in Collection B, TBD if it is OK there</w:t>
            </w:r>
          </w:p>
        </w:tc>
      </w:tr>
      <w:tr w:rsidR="00E86F3F" w:rsidRPr="0036345A" w14:paraId="0A3A8FA5" w14:textId="77777777" w:rsidTr="00147EE3">
        <w:trPr>
          <w:cantSplit/>
          <w:jc w:val="center"/>
          <w:ins w:id="0" w:author="Raphael Malyankar" w:date="2025-01-17T00:25:00Z"/>
        </w:trPr>
        <w:tc>
          <w:tcPr>
            <w:tcW w:w="665" w:type="dxa"/>
            <w:tcBorders>
              <w:top w:val="single" w:sz="6" w:space="0" w:color="auto"/>
              <w:bottom w:val="single" w:sz="6" w:space="0" w:color="auto"/>
            </w:tcBorders>
          </w:tcPr>
          <w:p w14:paraId="55D9C754" w14:textId="66F50A1F" w:rsidR="00E86F3F" w:rsidRDefault="00231459" w:rsidP="004D04CB">
            <w:pPr>
              <w:pStyle w:val="ISOMB"/>
              <w:spacing w:before="60" w:after="60" w:line="240" w:lineRule="auto"/>
              <w:rPr>
                <w:ins w:id="1" w:author="Raphael Malyankar" w:date="2025-01-17T00:25:00Z" w16du:dateUtc="2025-01-17T07:25:00Z"/>
                <w:rFonts w:cs="Arial"/>
                <w:szCs w:val="18"/>
              </w:rPr>
            </w:pPr>
            <w:ins w:id="2" w:author="Raphael Malyankar" w:date="2025-01-17T00:33:00Z" w16du:dateUtc="2025-01-17T07:33:00Z">
              <w:r>
                <w:rPr>
                  <w:rFonts w:cs="Arial"/>
                  <w:szCs w:val="18"/>
                </w:rPr>
                <w:t>2</w:t>
              </w:r>
            </w:ins>
          </w:p>
        </w:tc>
        <w:tc>
          <w:tcPr>
            <w:tcW w:w="598" w:type="dxa"/>
            <w:tcBorders>
              <w:top w:val="single" w:sz="6" w:space="0" w:color="auto"/>
              <w:bottom w:val="single" w:sz="6" w:space="0" w:color="auto"/>
            </w:tcBorders>
          </w:tcPr>
          <w:p w14:paraId="1EC0C074" w14:textId="6C7F3253" w:rsidR="00E86F3F" w:rsidRPr="00CB5BC4" w:rsidRDefault="00E86F3F" w:rsidP="004D04CB">
            <w:pPr>
              <w:pStyle w:val="ISOMB"/>
              <w:spacing w:before="60" w:after="60" w:line="240" w:lineRule="auto"/>
              <w:rPr>
                <w:ins w:id="3" w:author="Raphael Malyankar" w:date="2025-01-17T00:25:00Z" w16du:dateUtc="2025-01-17T07:25:00Z"/>
                <w:szCs w:val="18"/>
              </w:rPr>
            </w:pPr>
            <w:ins w:id="4" w:author="Raphael Malyankar" w:date="2025-01-17T00:27:00Z" w16du:dateUtc="2025-01-17T07:27:00Z">
              <w:r w:rsidRPr="00E86F3F">
                <w:rPr>
                  <w:szCs w:val="18"/>
                </w:rPr>
                <w:t>IC-ENC</w:t>
              </w:r>
            </w:ins>
          </w:p>
        </w:tc>
        <w:tc>
          <w:tcPr>
            <w:tcW w:w="1313" w:type="dxa"/>
            <w:tcBorders>
              <w:top w:val="single" w:sz="6" w:space="0" w:color="auto"/>
              <w:bottom w:val="single" w:sz="6" w:space="0" w:color="auto"/>
            </w:tcBorders>
            <w:vAlign w:val="center"/>
          </w:tcPr>
          <w:p w14:paraId="63A3DAEF" w14:textId="344DCF23" w:rsidR="00E86F3F" w:rsidRDefault="00E86F3F" w:rsidP="004D04CB">
            <w:pPr>
              <w:pStyle w:val="ISOClause"/>
              <w:spacing w:before="60" w:after="60" w:line="240" w:lineRule="auto"/>
              <w:rPr>
                <w:ins w:id="5" w:author="Raphael Malyankar" w:date="2025-01-17T00:25:00Z" w16du:dateUtc="2025-01-17T07:25:00Z"/>
                <w:rFonts w:ascii="Calibri" w:hAnsi="Calibri" w:cs="Calibri"/>
                <w:sz w:val="20"/>
              </w:rPr>
            </w:pPr>
            <w:ins w:id="6" w:author="Raphael Malyankar" w:date="2025-01-17T00:25:00Z" w16du:dateUtc="2025-01-17T07:25:00Z">
              <w:r w:rsidRPr="00E86F3F">
                <w:rPr>
                  <w:rFonts w:ascii="Calibri" w:hAnsi="Calibri" w:cs="Calibri"/>
                  <w:sz w:val="20"/>
                </w:rPr>
                <w:t>Dev0007</w:t>
              </w:r>
            </w:ins>
          </w:p>
        </w:tc>
        <w:tc>
          <w:tcPr>
            <w:tcW w:w="1117" w:type="dxa"/>
            <w:tcBorders>
              <w:top w:val="single" w:sz="6" w:space="0" w:color="auto"/>
              <w:bottom w:val="single" w:sz="6" w:space="0" w:color="auto"/>
            </w:tcBorders>
          </w:tcPr>
          <w:p w14:paraId="2012F6E4" w14:textId="77777777" w:rsidR="00E86F3F" w:rsidRPr="003E31E7" w:rsidRDefault="00E86F3F" w:rsidP="004D04CB">
            <w:pPr>
              <w:pStyle w:val="ISOParagraph"/>
              <w:spacing w:before="60" w:after="60" w:line="240" w:lineRule="auto"/>
              <w:ind w:right="-100"/>
              <w:rPr>
                <w:ins w:id="7" w:author="Raphael Malyankar" w:date="2025-01-17T00:25:00Z" w16du:dateUtc="2025-01-17T07:25:00Z"/>
                <w:rFonts w:cs="Arial"/>
                <w:szCs w:val="18"/>
              </w:rPr>
            </w:pPr>
          </w:p>
        </w:tc>
        <w:tc>
          <w:tcPr>
            <w:tcW w:w="706" w:type="dxa"/>
            <w:tcBorders>
              <w:top w:val="single" w:sz="6" w:space="0" w:color="auto"/>
              <w:bottom w:val="single" w:sz="6" w:space="0" w:color="auto"/>
            </w:tcBorders>
          </w:tcPr>
          <w:p w14:paraId="12964A2B" w14:textId="0257D859" w:rsidR="00E86F3F" w:rsidRPr="003536C2" w:rsidRDefault="00E86F3F" w:rsidP="004D04CB">
            <w:pPr>
              <w:pStyle w:val="ISOCommType"/>
              <w:spacing w:before="60" w:after="60" w:line="240" w:lineRule="auto"/>
              <w:rPr>
                <w:ins w:id="8" w:author="Raphael Malyankar" w:date="2025-01-17T00:25:00Z" w16du:dateUtc="2025-01-17T07:25:00Z"/>
                <w:rFonts w:cs="Arial"/>
                <w:szCs w:val="18"/>
              </w:rPr>
            </w:pPr>
            <w:ins w:id="9" w:author="Raphael Malyankar" w:date="2025-01-17T00:28:00Z" w16du:dateUtc="2025-01-17T07:28:00Z">
              <w:r>
                <w:rPr>
                  <w:rFonts w:cs="Arial"/>
                  <w:szCs w:val="18"/>
                </w:rPr>
                <w:t>ge</w:t>
              </w:r>
            </w:ins>
          </w:p>
        </w:tc>
        <w:tc>
          <w:tcPr>
            <w:tcW w:w="4590" w:type="dxa"/>
            <w:tcBorders>
              <w:top w:val="single" w:sz="6" w:space="0" w:color="auto"/>
              <w:bottom w:val="single" w:sz="6" w:space="0" w:color="auto"/>
            </w:tcBorders>
            <w:vAlign w:val="bottom"/>
          </w:tcPr>
          <w:p w14:paraId="2AA81616" w14:textId="3298E558" w:rsidR="00E86F3F" w:rsidRDefault="00E86F3F" w:rsidP="00E86F3F">
            <w:pPr>
              <w:keepNext/>
              <w:keepLines/>
              <w:tabs>
                <w:tab w:val="left" w:pos="2520"/>
                <w:tab w:val="left" w:pos="3600"/>
                <w:tab w:val="left" w:pos="4680"/>
                <w:tab w:val="left" w:pos="5760"/>
                <w:tab w:val="left" w:pos="6840"/>
              </w:tabs>
              <w:spacing w:before="60" w:after="60"/>
              <w:rPr>
                <w:ins w:id="10" w:author="Raphael Malyankar" w:date="2025-01-17T00:25:00Z" w16du:dateUtc="2025-01-17T07:25:00Z"/>
                <w:rFonts w:ascii="Calibri" w:hAnsi="Calibri" w:cs="Calibri"/>
                <w:color w:val="000000"/>
                <w:sz w:val="20"/>
              </w:rPr>
            </w:pPr>
            <w:ins w:id="11" w:author="Raphael Malyankar" w:date="2025-01-17T00:25:00Z" w16du:dateUtc="2025-01-17T07:25:00Z">
              <w:r w:rsidRPr="00E86F3F">
                <w:rPr>
                  <w:rFonts w:ascii="Calibri" w:hAnsi="Calibri" w:cs="Calibri"/>
                  <w:color w:val="000000"/>
                  <w:sz w:val="20"/>
                </w:rPr>
                <w:t>This is only checking if the producer code exists not the products against that producer code which 153 is checking for</w:t>
              </w:r>
            </w:ins>
          </w:p>
        </w:tc>
        <w:tc>
          <w:tcPr>
            <w:tcW w:w="4174" w:type="dxa"/>
            <w:tcBorders>
              <w:top w:val="single" w:sz="6" w:space="0" w:color="auto"/>
              <w:bottom w:val="single" w:sz="6" w:space="0" w:color="auto"/>
            </w:tcBorders>
          </w:tcPr>
          <w:p w14:paraId="0D6401E4" w14:textId="6F32E6F7" w:rsidR="00E86F3F" w:rsidRPr="00672563" w:rsidRDefault="000A5396" w:rsidP="004D04CB">
            <w:pPr>
              <w:pStyle w:val="ISOChange"/>
              <w:spacing w:before="60" w:after="60" w:line="240" w:lineRule="auto"/>
              <w:rPr>
                <w:ins w:id="12" w:author="Raphael Malyankar" w:date="2025-01-17T00:25:00Z" w16du:dateUtc="2025-01-17T07:25:00Z"/>
                <w:rFonts w:cs="Arial"/>
                <w:szCs w:val="18"/>
              </w:rPr>
            </w:pPr>
            <w:ins w:id="13" w:author="Raphael Malyankar" w:date="2025-01-19T23:04:00Z" w16du:dateUtc="2025-01-20T06:04:00Z">
              <w:r>
                <w:rPr>
                  <w:rFonts w:cs="Arial"/>
                  <w:szCs w:val="18"/>
                </w:rPr>
                <w:t xml:space="preserve">however </w:t>
              </w:r>
            </w:ins>
            <w:ins w:id="14" w:author="Raphael Malyankar" w:date="2025-01-17T00:26:00Z" w16du:dateUtc="2025-01-17T07:26:00Z">
              <w:r w:rsidR="00E86F3F" w:rsidRPr="00E86F3F">
                <w:rPr>
                  <w:rFonts w:cs="Arial"/>
                  <w:szCs w:val="18"/>
                </w:rPr>
                <w:t>suggest that this is at the PS level.</w:t>
              </w:r>
            </w:ins>
          </w:p>
        </w:tc>
        <w:tc>
          <w:tcPr>
            <w:tcW w:w="2590" w:type="dxa"/>
            <w:tcBorders>
              <w:top w:val="single" w:sz="6" w:space="0" w:color="auto"/>
              <w:bottom w:val="single" w:sz="6" w:space="0" w:color="auto"/>
            </w:tcBorders>
            <w:shd w:val="clear" w:color="auto" w:fill="D9D9D9" w:themeFill="background1" w:themeFillShade="D9"/>
          </w:tcPr>
          <w:p w14:paraId="50A94EA2" w14:textId="1AC72451" w:rsidR="00E86F3F" w:rsidRPr="004E5770" w:rsidRDefault="002B0D9A" w:rsidP="004D04CB">
            <w:pPr>
              <w:pStyle w:val="ISOSecretObservations"/>
              <w:spacing w:before="60" w:after="60" w:line="240" w:lineRule="auto"/>
              <w:rPr>
                <w:ins w:id="15" w:author="Raphael Malyankar" w:date="2025-01-17T00:25:00Z" w16du:dateUtc="2025-01-17T07:25:00Z"/>
                <w:szCs w:val="18"/>
              </w:rPr>
            </w:pPr>
            <w:ins w:id="16" w:author="Raphael Malyankar" w:date="2025-01-19T23:10:00Z" w16du:dateUtc="2025-01-20T06:10:00Z">
              <w:r>
                <w:rPr>
                  <w:szCs w:val="18"/>
                </w:rPr>
                <w:t>Dev007 is in Collection B, however it is redundant with Dev0153. Delete</w:t>
              </w:r>
            </w:ins>
            <w:ins w:id="17" w:author="Raphael Malyankar" w:date="2025-01-19T23:11:00Z" w16du:dateUtc="2025-01-20T06:11:00Z">
              <w:r>
                <w:rPr>
                  <w:szCs w:val="18"/>
                </w:rPr>
                <w:t xml:space="preserve"> Dev0007</w:t>
              </w:r>
            </w:ins>
          </w:p>
        </w:tc>
      </w:tr>
      <w:tr w:rsidR="00B0494E" w:rsidRPr="0036345A" w14:paraId="556AF2D1" w14:textId="77777777" w:rsidTr="00B0494E">
        <w:trPr>
          <w:cantSplit/>
          <w:jc w:val="center"/>
          <w:ins w:id="18" w:author="Raphael Malyankar" w:date="2025-01-17T00:27:00Z"/>
        </w:trPr>
        <w:tc>
          <w:tcPr>
            <w:tcW w:w="665" w:type="dxa"/>
            <w:tcBorders>
              <w:top w:val="single" w:sz="6" w:space="0" w:color="auto"/>
              <w:bottom w:val="single" w:sz="6" w:space="0" w:color="auto"/>
            </w:tcBorders>
          </w:tcPr>
          <w:p w14:paraId="1D42C618" w14:textId="16750AFB" w:rsidR="00B0494E" w:rsidRDefault="00B0494E" w:rsidP="00B0494E">
            <w:pPr>
              <w:pStyle w:val="ISOMB"/>
              <w:spacing w:before="60" w:after="60" w:line="240" w:lineRule="auto"/>
              <w:rPr>
                <w:ins w:id="19" w:author="Raphael Malyankar" w:date="2025-01-17T00:27:00Z" w16du:dateUtc="2025-01-17T07:27:00Z"/>
                <w:rFonts w:cs="Arial"/>
                <w:szCs w:val="18"/>
              </w:rPr>
            </w:pPr>
            <w:ins w:id="20" w:author="Raphael Malyankar" w:date="2025-01-17T00:33:00Z" w16du:dateUtc="2025-01-17T07:33:00Z">
              <w:r>
                <w:rPr>
                  <w:rFonts w:cs="Arial"/>
                  <w:szCs w:val="18"/>
                </w:rPr>
                <w:t>2</w:t>
              </w:r>
            </w:ins>
          </w:p>
        </w:tc>
        <w:tc>
          <w:tcPr>
            <w:tcW w:w="598" w:type="dxa"/>
            <w:tcBorders>
              <w:top w:val="single" w:sz="6" w:space="0" w:color="auto"/>
              <w:bottom w:val="single" w:sz="6" w:space="0" w:color="auto"/>
            </w:tcBorders>
          </w:tcPr>
          <w:p w14:paraId="25B644B0" w14:textId="6F767E3C" w:rsidR="00B0494E" w:rsidRPr="00E86F3F" w:rsidRDefault="00B0494E" w:rsidP="00B0494E">
            <w:pPr>
              <w:pStyle w:val="ISOMB"/>
              <w:spacing w:before="60" w:after="60" w:line="240" w:lineRule="auto"/>
              <w:rPr>
                <w:ins w:id="21" w:author="Raphael Malyankar" w:date="2025-01-17T00:27:00Z" w16du:dateUtc="2025-01-17T07:27:00Z"/>
                <w:szCs w:val="18"/>
              </w:rPr>
            </w:pPr>
            <w:ins w:id="22" w:author="Raphael Malyankar" w:date="2025-01-17T17:28:00Z" w16du:dateUtc="2025-01-18T00:28:00Z">
              <w:r w:rsidRPr="00755766">
                <w:rPr>
                  <w:szCs w:val="18"/>
                </w:rPr>
                <w:t>IC-ENC</w:t>
              </w:r>
            </w:ins>
          </w:p>
        </w:tc>
        <w:tc>
          <w:tcPr>
            <w:tcW w:w="1313" w:type="dxa"/>
            <w:tcBorders>
              <w:top w:val="single" w:sz="6" w:space="0" w:color="auto"/>
              <w:bottom w:val="single" w:sz="6" w:space="0" w:color="auto"/>
            </w:tcBorders>
            <w:vAlign w:val="center"/>
          </w:tcPr>
          <w:p w14:paraId="5C75CFBB" w14:textId="7AF149AF" w:rsidR="00B0494E" w:rsidRPr="00E86F3F" w:rsidRDefault="00B0494E" w:rsidP="00B0494E">
            <w:pPr>
              <w:pStyle w:val="ISOClause"/>
              <w:spacing w:before="60" w:after="60" w:line="240" w:lineRule="auto"/>
              <w:rPr>
                <w:ins w:id="23" w:author="Raphael Malyankar" w:date="2025-01-17T00:27:00Z" w16du:dateUtc="2025-01-17T07:27:00Z"/>
                <w:rFonts w:ascii="Calibri" w:hAnsi="Calibri" w:cs="Calibri"/>
                <w:sz w:val="20"/>
              </w:rPr>
            </w:pPr>
            <w:ins w:id="24" w:author="Raphael Malyankar" w:date="2025-01-17T00:28:00Z" w16du:dateUtc="2025-01-17T07:28:00Z">
              <w:r>
                <w:rPr>
                  <w:rFonts w:ascii="Calibri" w:hAnsi="Calibri" w:cs="Calibri"/>
                  <w:sz w:val="20"/>
                </w:rPr>
                <w:t>Dev0008</w:t>
              </w:r>
            </w:ins>
          </w:p>
        </w:tc>
        <w:tc>
          <w:tcPr>
            <w:tcW w:w="1117" w:type="dxa"/>
            <w:tcBorders>
              <w:top w:val="single" w:sz="6" w:space="0" w:color="auto"/>
              <w:bottom w:val="single" w:sz="6" w:space="0" w:color="auto"/>
            </w:tcBorders>
          </w:tcPr>
          <w:p w14:paraId="2EAF10D3" w14:textId="77777777" w:rsidR="00B0494E" w:rsidRPr="003E31E7" w:rsidRDefault="00B0494E" w:rsidP="00B0494E">
            <w:pPr>
              <w:pStyle w:val="ISOParagraph"/>
              <w:spacing w:before="60" w:after="60" w:line="240" w:lineRule="auto"/>
              <w:ind w:right="-100"/>
              <w:rPr>
                <w:ins w:id="25" w:author="Raphael Malyankar" w:date="2025-01-17T00:27:00Z" w16du:dateUtc="2025-01-17T07:27:00Z"/>
                <w:rFonts w:cs="Arial"/>
                <w:szCs w:val="18"/>
              </w:rPr>
            </w:pPr>
          </w:p>
        </w:tc>
        <w:tc>
          <w:tcPr>
            <w:tcW w:w="706" w:type="dxa"/>
            <w:tcBorders>
              <w:top w:val="single" w:sz="6" w:space="0" w:color="auto"/>
              <w:bottom w:val="single" w:sz="6" w:space="0" w:color="auto"/>
            </w:tcBorders>
          </w:tcPr>
          <w:p w14:paraId="0D254AF8" w14:textId="60B4F09C" w:rsidR="00B0494E" w:rsidRDefault="00B0494E" w:rsidP="00B0494E">
            <w:pPr>
              <w:pStyle w:val="ISOCommType"/>
              <w:spacing w:before="60" w:after="60" w:line="240" w:lineRule="auto"/>
              <w:rPr>
                <w:ins w:id="26" w:author="Raphael Malyankar" w:date="2025-01-17T00:27:00Z" w16du:dateUtc="2025-01-17T07:27:00Z"/>
                <w:rFonts w:cs="Arial"/>
                <w:szCs w:val="18"/>
              </w:rPr>
            </w:pPr>
            <w:ins w:id="27" w:author="Raphael Malyankar" w:date="2025-01-17T00:28:00Z" w16du:dateUtc="2025-01-17T07:28:00Z">
              <w:r w:rsidRPr="00AC7F68">
                <w:rPr>
                  <w:rFonts w:cs="Arial"/>
                  <w:szCs w:val="18"/>
                </w:rPr>
                <w:t>ed</w:t>
              </w:r>
            </w:ins>
          </w:p>
        </w:tc>
        <w:tc>
          <w:tcPr>
            <w:tcW w:w="4590" w:type="dxa"/>
            <w:tcBorders>
              <w:top w:val="single" w:sz="6" w:space="0" w:color="auto"/>
              <w:bottom w:val="single" w:sz="6" w:space="0" w:color="auto"/>
            </w:tcBorders>
            <w:vAlign w:val="bottom"/>
          </w:tcPr>
          <w:p w14:paraId="6AB9B72D" w14:textId="0ADB9BD4" w:rsidR="00B0494E" w:rsidRPr="00E86F3F" w:rsidRDefault="00B0494E" w:rsidP="00B0494E">
            <w:pPr>
              <w:keepNext/>
              <w:keepLines/>
              <w:tabs>
                <w:tab w:val="left" w:pos="2520"/>
                <w:tab w:val="left" w:pos="3600"/>
                <w:tab w:val="left" w:pos="4680"/>
                <w:tab w:val="left" w:pos="5760"/>
                <w:tab w:val="left" w:pos="6840"/>
              </w:tabs>
              <w:spacing w:before="60" w:after="60"/>
              <w:rPr>
                <w:ins w:id="28" w:author="Raphael Malyankar" w:date="2025-01-17T00:27:00Z" w16du:dateUtc="2025-01-17T07:27:00Z"/>
                <w:rFonts w:ascii="Calibri" w:hAnsi="Calibri" w:cs="Calibri"/>
                <w:color w:val="000000"/>
                <w:sz w:val="20"/>
              </w:rPr>
            </w:pPr>
            <w:ins w:id="29" w:author="Raphael Malyankar" w:date="2025-01-17T00:30:00Z" w16du:dateUtc="2025-01-17T07:30:00Z">
              <w:r w:rsidRPr="00E86F3F">
                <w:rPr>
                  <w:rFonts w:ascii="Calibri" w:hAnsi="Calibri" w:cs="Calibri"/>
                  <w:color w:val="000000"/>
                  <w:sz w:val="20"/>
                </w:rPr>
                <w:t xml:space="preserve">consistent logic for </w:t>
              </w:r>
              <w:r>
                <w:rPr>
                  <w:rFonts w:ascii="Calibri" w:hAnsi="Calibri" w:cs="Calibri"/>
                  <w:color w:val="000000"/>
                  <w:sz w:val="20"/>
                </w:rPr>
                <w:t>[description]</w:t>
              </w:r>
              <w:r w:rsidRPr="00E86F3F">
                <w:rPr>
                  <w:rFonts w:ascii="Calibri" w:hAnsi="Calibri" w:cs="Calibri"/>
                  <w:color w:val="000000"/>
                  <w:sz w:val="20"/>
                </w:rPr>
                <w:t xml:space="preserve"> column, either in the negative or the positive</w:t>
              </w:r>
            </w:ins>
          </w:p>
        </w:tc>
        <w:tc>
          <w:tcPr>
            <w:tcW w:w="4174" w:type="dxa"/>
            <w:tcBorders>
              <w:top w:val="single" w:sz="6" w:space="0" w:color="auto"/>
              <w:bottom w:val="single" w:sz="6" w:space="0" w:color="auto"/>
            </w:tcBorders>
          </w:tcPr>
          <w:p w14:paraId="71B52431" w14:textId="77699929" w:rsidR="00B0494E" w:rsidRPr="00E86F3F" w:rsidRDefault="00B0494E" w:rsidP="00B0494E">
            <w:pPr>
              <w:pStyle w:val="ISOChange"/>
              <w:spacing w:before="60" w:after="60" w:line="240" w:lineRule="auto"/>
              <w:rPr>
                <w:ins w:id="30" w:author="Raphael Malyankar" w:date="2025-01-17T00:27:00Z" w16du:dateUtc="2025-01-17T07:27:00Z"/>
                <w:rFonts w:cs="Arial"/>
                <w:szCs w:val="18"/>
              </w:rPr>
            </w:pPr>
            <w:ins w:id="31" w:author="Raphael Malyankar" w:date="2025-01-17T00:29:00Z" w16du:dateUtc="2025-01-17T07:29:00Z">
              <w:r w:rsidRPr="00C34F51">
                <w:t>Amend description - 'is not registered'?</w:t>
              </w:r>
            </w:ins>
          </w:p>
        </w:tc>
        <w:tc>
          <w:tcPr>
            <w:tcW w:w="2590" w:type="dxa"/>
            <w:tcBorders>
              <w:top w:val="single" w:sz="6" w:space="0" w:color="auto"/>
              <w:bottom w:val="single" w:sz="6" w:space="0" w:color="auto"/>
            </w:tcBorders>
            <w:shd w:val="clear" w:color="auto" w:fill="D9D9D9" w:themeFill="background1" w:themeFillShade="D9"/>
          </w:tcPr>
          <w:p w14:paraId="4D3A6CC0" w14:textId="38D33D26" w:rsidR="00B0494E" w:rsidRPr="004E5770" w:rsidRDefault="002B0D9A" w:rsidP="00B0494E">
            <w:pPr>
              <w:pStyle w:val="ISOSecretObservations"/>
              <w:spacing w:before="60" w:after="60" w:line="240" w:lineRule="auto"/>
              <w:rPr>
                <w:ins w:id="32" w:author="Raphael Malyankar" w:date="2025-01-17T00:27:00Z" w16du:dateUtc="2025-01-17T07:27:00Z"/>
                <w:szCs w:val="18"/>
              </w:rPr>
            </w:pPr>
            <w:ins w:id="33" w:author="Raphael Malyankar" w:date="2025-01-19T23:11:00Z" w16du:dateUtc="2025-01-20T06:11:00Z">
              <w:r>
                <w:rPr>
                  <w:szCs w:val="18"/>
                </w:rPr>
                <w:t>Agreed</w:t>
              </w:r>
            </w:ins>
          </w:p>
        </w:tc>
      </w:tr>
      <w:tr w:rsidR="00B0494E" w:rsidRPr="0036345A" w14:paraId="7256D657" w14:textId="77777777" w:rsidTr="00B0494E">
        <w:trPr>
          <w:cantSplit/>
          <w:jc w:val="center"/>
          <w:ins w:id="34" w:author="Raphael Malyankar" w:date="2025-01-17T00:28:00Z"/>
        </w:trPr>
        <w:tc>
          <w:tcPr>
            <w:tcW w:w="665" w:type="dxa"/>
            <w:tcBorders>
              <w:top w:val="single" w:sz="6" w:space="0" w:color="auto"/>
              <w:bottom w:val="single" w:sz="6" w:space="0" w:color="auto"/>
            </w:tcBorders>
          </w:tcPr>
          <w:p w14:paraId="6F253024" w14:textId="7338C7B8" w:rsidR="00B0494E" w:rsidRDefault="00B0494E" w:rsidP="00B0494E">
            <w:pPr>
              <w:pStyle w:val="ISOMB"/>
              <w:spacing w:before="60" w:after="60" w:line="240" w:lineRule="auto"/>
              <w:rPr>
                <w:ins w:id="35" w:author="Raphael Malyankar" w:date="2025-01-17T00:28:00Z" w16du:dateUtc="2025-01-17T07:28:00Z"/>
                <w:rFonts w:cs="Arial"/>
                <w:szCs w:val="18"/>
              </w:rPr>
            </w:pPr>
            <w:ins w:id="36" w:author="Raphael Malyankar" w:date="2025-01-17T00:33:00Z" w16du:dateUtc="2025-01-17T07:33:00Z">
              <w:r>
                <w:rPr>
                  <w:rFonts w:cs="Arial"/>
                  <w:szCs w:val="18"/>
                </w:rPr>
                <w:t>2</w:t>
              </w:r>
            </w:ins>
          </w:p>
        </w:tc>
        <w:tc>
          <w:tcPr>
            <w:tcW w:w="598" w:type="dxa"/>
            <w:tcBorders>
              <w:top w:val="single" w:sz="6" w:space="0" w:color="auto"/>
              <w:bottom w:val="single" w:sz="6" w:space="0" w:color="auto"/>
            </w:tcBorders>
          </w:tcPr>
          <w:p w14:paraId="00B4B85D" w14:textId="2FD5BCA8" w:rsidR="00B0494E" w:rsidRPr="00E86F3F" w:rsidRDefault="00B0494E" w:rsidP="00B0494E">
            <w:pPr>
              <w:pStyle w:val="ISOMB"/>
              <w:spacing w:before="60" w:after="60" w:line="240" w:lineRule="auto"/>
              <w:rPr>
                <w:ins w:id="37" w:author="Raphael Malyankar" w:date="2025-01-17T00:28:00Z" w16du:dateUtc="2025-01-17T07:28:00Z"/>
                <w:szCs w:val="18"/>
              </w:rPr>
            </w:pPr>
            <w:ins w:id="38" w:author="Raphael Malyankar" w:date="2025-01-17T17:28:00Z" w16du:dateUtc="2025-01-18T00:28:00Z">
              <w:r w:rsidRPr="00755766">
                <w:rPr>
                  <w:szCs w:val="18"/>
                </w:rPr>
                <w:t>IC-ENC</w:t>
              </w:r>
            </w:ins>
          </w:p>
        </w:tc>
        <w:tc>
          <w:tcPr>
            <w:tcW w:w="1313" w:type="dxa"/>
            <w:tcBorders>
              <w:top w:val="single" w:sz="6" w:space="0" w:color="auto"/>
              <w:bottom w:val="single" w:sz="6" w:space="0" w:color="auto"/>
            </w:tcBorders>
            <w:vAlign w:val="center"/>
          </w:tcPr>
          <w:p w14:paraId="30116ED3" w14:textId="79146789" w:rsidR="00B0494E" w:rsidRPr="00E86F3F" w:rsidRDefault="00B0494E" w:rsidP="00B0494E">
            <w:pPr>
              <w:pStyle w:val="ISOClause"/>
              <w:spacing w:before="60" w:after="60" w:line="240" w:lineRule="auto"/>
              <w:rPr>
                <w:ins w:id="39" w:author="Raphael Malyankar" w:date="2025-01-17T00:28:00Z" w16du:dateUtc="2025-01-17T07:28:00Z"/>
                <w:rFonts w:ascii="Calibri" w:hAnsi="Calibri" w:cs="Calibri"/>
                <w:sz w:val="20"/>
              </w:rPr>
            </w:pPr>
            <w:ins w:id="40" w:author="Raphael Malyankar" w:date="2025-01-17T00:28:00Z" w16du:dateUtc="2025-01-17T07:28:00Z">
              <w:r>
                <w:rPr>
                  <w:rFonts w:ascii="Calibri" w:hAnsi="Calibri" w:cs="Calibri"/>
                  <w:sz w:val="20"/>
                </w:rPr>
                <w:t>Dev0009</w:t>
              </w:r>
            </w:ins>
          </w:p>
        </w:tc>
        <w:tc>
          <w:tcPr>
            <w:tcW w:w="1117" w:type="dxa"/>
            <w:tcBorders>
              <w:top w:val="single" w:sz="6" w:space="0" w:color="auto"/>
              <w:bottom w:val="single" w:sz="6" w:space="0" w:color="auto"/>
            </w:tcBorders>
          </w:tcPr>
          <w:p w14:paraId="27D5607C" w14:textId="77777777" w:rsidR="00B0494E" w:rsidRPr="003E31E7" w:rsidRDefault="00B0494E" w:rsidP="00B0494E">
            <w:pPr>
              <w:pStyle w:val="ISOParagraph"/>
              <w:spacing w:before="60" w:after="60" w:line="240" w:lineRule="auto"/>
              <w:ind w:right="-100"/>
              <w:rPr>
                <w:ins w:id="41" w:author="Raphael Malyankar" w:date="2025-01-17T00:28:00Z" w16du:dateUtc="2025-01-17T07:28:00Z"/>
                <w:rFonts w:cs="Arial"/>
                <w:szCs w:val="18"/>
              </w:rPr>
            </w:pPr>
          </w:p>
        </w:tc>
        <w:tc>
          <w:tcPr>
            <w:tcW w:w="706" w:type="dxa"/>
            <w:tcBorders>
              <w:top w:val="single" w:sz="6" w:space="0" w:color="auto"/>
              <w:bottom w:val="single" w:sz="6" w:space="0" w:color="auto"/>
            </w:tcBorders>
          </w:tcPr>
          <w:p w14:paraId="3FE32D22" w14:textId="187F7E38" w:rsidR="00B0494E" w:rsidRDefault="00B0494E" w:rsidP="00B0494E">
            <w:pPr>
              <w:pStyle w:val="ISOCommType"/>
              <w:spacing w:before="60" w:after="60" w:line="240" w:lineRule="auto"/>
              <w:rPr>
                <w:ins w:id="42" w:author="Raphael Malyankar" w:date="2025-01-17T00:28:00Z" w16du:dateUtc="2025-01-17T07:28:00Z"/>
                <w:rFonts w:cs="Arial"/>
                <w:szCs w:val="18"/>
              </w:rPr>
            </w:pPr>
            <w:ins w:id="43" w:author="Raphael Malyankar" w:date="2025-01-17T00:28:00Z" w16du:dateUtc="2025-01-17T07:28:00Z">
              <w:r w:rsidRPr="00AC7F68">
                <w:rPr>
                  <w:rFonts w:cs="Arial"/>
                  <w:szCs w:val="18"/>
                </w:rPr>
                <w:t>ed</w:t>
              </w:r>
            </w:ins>
          </w:p>
        </w:tc>
        <w:tc>
          <w:tcPr>
            <w:tcW w:w="4590" w:type="dxa"/>
            <w:tcBorders>
              <w:top w:val="single" w:sz="6" w:space="0" w:color="auto"/>
              <w:bottom w:val="single" w:sz="6" w:space="0" w:color="auto"/>
            </w:tcBorders>
            <w:vAlign w:val="bottom"/>
          </w:tcPr>
          <w:p w14:paraId="09473667" w14:textId="068DAC42" w:rsidR="00B0494E" w:rsidRPr="00E86F3F" w:rsidRDefault="00B0494E" w:rsidP="00B0494E">
            <w:pPr>
              <w:keepNext/>
              <w:keepLines/>
              <w:tabs>
                <w:tab w:val="left" w:pos="2520"/>
                <w:tab w:val="left" w:pos="3600"/>
                <w:tab w:val="left" w:pos="4680"/>
                <w:tab w:val="left" w:pos="5760"/>
                <w:tab w:val="left" w:pos="6840"/>
              </w:tabs>
              <w:spacing w:before="60" w:after="60"/>
              <w:rPr>
                <w:ins w:id="44" w:author="Raphael Malyankar" w:date="2025-01-17T00:28:00Z" w16du:dateUtc="2025-01-17T07:28:00Z"/>
                <w:rFonts w:ascii="Calibri" w:hAnsi="Calibri" w:cs="Calibri"/>
                <w:color w:val="000000"/>
                <w:sz w:val="20"/>
              </w:rPr>
            </w:pPr>
            <w:ins w:id="45" w:author="Raphael Malyankar" w:date="2025-01-17T00:30:00Z" w16du:dateUtc="2025-01-17T07:30:00Z">
              <w:r w:rsidRPr="00E86F3F">
                <w:rPr>
                  <w:rFonts w:ascii="Calibri" w:hAnsi="Calibri" w:cs="Calibri"/>
                  <w:color w:val="000000"/>
                  <w:sz w:val="20"/>
                </w:rPr>
                <w:t xml:space="preserve">consistent logic for </w:t>
              </w:r>
              <w:r>
                <w:rPr>
                  <w:rFonts w:ascii="Calibri" w:hAnsi="Calibri" w:cs="Calibri"/>
                  <w:color w:val="000000"/>
                  <w:sz w:val="20"/>
                </w:rPr>
                <w:t>[description]</w:t>
              </w:r>
              <w:r w:rsidRPr="00E86F3F">
                <w:rPr>
                  <w:rFonts w:ascii="Calibri" w:hAnsi="Calibri" w:cs="Calibri"/>
                  <w:color w:val="000000"/>
                  <w:sz w:val="20"/>
                </w:rPr>
                <w:t xml:space="preserve"> column, either in the negative or the positive</w:t>
              </w:r>
            </w:ins>
          </w:p>
        </w:tc>
        <w:tc>
          <w:tcPr>
            <w:tcW w:w="4174" w:type="dxa"/>
            <w:tcBorders>
              <w:top w:val="single" w:sz="6" w:space="0" w:color="auto"/>
              <w:bottom w:val="single" w:sz="6" w:space="0" w:color="auto"/>
            </w:tcBorders>
          </w:tcPr>
          <w:p w14:paraId="0BFEBC54" w14:textId="2925A56B" w:rsidR="00B0494E" w:rsidRPr="00E86F3F" w:rsidRDefault="00B0494E" w:rsidP="00B0494E">
            <w:pPr>
              <w:pStyle w:val="ISOChange"/>
              <w:spacing w:before="60" w:after="60" w:line="240" w:lineRule="auto"/>
              <w:rPr>
                <w:ins w:id="46" w:author="Raphael Malyankar" w:date="2025-01-17T00:28:00Z" w16du:dateUtc="2025-01-17T07:28:00Z"/>
                <w:rFonts w:cs="Arial"/>
                <w:szCs w:val="18"/>
              </w:rPr>
            </w:pPr>
            <w:ins w:id="47" w:author="Raphael Malyankar" w:date="2025-01-17T00:29:00Z" w16du:dateUtc="2025-01-17T07:29:00Z">
              <w:r w:rsidRPr="00C34F51">
                <w:t>Amend description - 'does not conform…'?</w:t>
              </w:r>
            </w:ins>
          </w:p>
        </w:tc>
        <w:tc>
          <w:tcPr>
            <w:tcW w:w="2590" w:type="dxa"/>
            <w:tcBorders>
              <w:top w:val="single" w:sz="6" w:space="0" w:color="auto"/>
              <w:bottom w:val="single" w:sz="6" w:space="0" w:color="auto"/>
            </w:tcBorders>
            <w:shd w:val="clear" w:color="auto" w:fill="D9D9D9" w:themeFill="background1" w:themeFillShade="D9"/>
          </w:tcPr>
          <w:p w14:paraId="468B8AC1" w14:textId="2DDB6DC5" w:rsidR="00B0494E" w:rsidRPr="004E5770" w:rsidRDefault="002B0D9A" w:rsidP="00B0494E">
            <w:pPr>
              <w:pStyle w:val="ISOSecretObservations"/>
              <w:spacing w:before="60" w:after="60" w:line="240" w:lineRule="auto"/>
              <w:rPr>
                <w:ins w:id="48" w:author="Raphael Malyankar" w:date="2025-01-17T00:28:00Z" w16du:dateUtc="2025-01-17T07:28:00Z"/>
                <w:szCs w:val="18"/>
              </w:rPr>
            </w:pPr>
            <w:ins w:id="49" w:author="Raphael Malyankar" w:date="2025-01-19T23:11:00Z" w16du:dateUtc="2025-01-20T06:11:00Z">
              <w:r>
                <w:rPr>
                  <w:szCs w:val="18"/>
                </w:rPr>
                <w:t>A</w:t>
              </w:r>
            </w:ins>
            <w:ins w:id="50" w:author="Raphael Malyankar" w:date="2025-01-19T23:12:00Z" w16du:dateUtc="2025-01-20T06:12:00Z">
              <w:r>
                <w:rPr>
                  <w:szCs w:val="18"/>
                </w:rPr>
                <w:t>greed</w:t>
              </w:r>
            </w:ins>
          </w:p>
        </w:tc>
      </w:tr>
      <w:tr w:rsidR="004D04CB" w:rsidRPr="0036345A" w14:paraId="1CAB9846" w14:textId="77777777" w:rsidTr="00147EE3">
        <w:trPr>
          <w:cantSplit/>
          <w:jc w:val="center"/>
        </w:trPr>
        <w:tc>
          <w:tcPr>
            <w:tcW w:w="665" w:type="dxa"/>
            <w:tcBorders>
              <w:top w:val="single" w:sz="6" w:space="0" w:color="auto"/>
              <w:bottom w:val="single" w:sz="6" w:space="0" w:color="auto"/>
            </w:tcBorders>
          </w:tcPr>
          <w:p w14:paraId="7076C69D" w14:textId="293BE2F0" w:rsidR="004D04CB" w:rsidRPr="003E31E7" w:rsidRDefault="004A12F9" w:rsidP="004D04CB">
            <w:pPr>
              <w:pStyle w:val="ISOMB"/>
              <w:spacing w:before="60" w:after="60" w:line="240" w:lineRule="auto"/>
              <w:rPr>
                <w:rFonts w:cs="Arial"/>
                <w:szCs w:val="18"/>
              </w:rPr>
            </w:pPr>
            <w:r>
              <w:rPr>
                <w:rFonts w:cs="Arial"/>
                <w:szCs w:val="18"/>
              </w:rPr>
              <w:t>2</w:t>
            </w:r>
          </w:p>
        </w:tc>
        <w:tc>
          <w:tcPr>
            <w:tcW w:w="598" w:type="dxa"/>
            <w:tcBorders>
              <w:top w:val="single" w:sz="6" w:space="0" w:color="auto"/>
              <w:bottom w:val="single" w:sz="6" w:space="0" w:color="auto"/>
            </w:tcBorders>
          </w:tcPr>
          <w:p w14:paraId="17AE5638" w14:textId="37C45D17"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162E6C73" w14:textId="7EE4B5EF" w:rsidR="004D04CB" w:rsidRDefault="004D04CB" w:rsidP="004D04CB">
            <w:pPr>
              <w:pStyle w:val="ISOClause"/>
              <w:spacing w:before="60" w:after="60" w:line="240" w:lineRule="auto"/>
              <w:rPr>
                <w:rFonts w:cs="Arial"/>
                <w:szCs w:val="18"/>
              </w:rPr>
            </w:pPr>
            <w:r>
              <w:rPr>
                <w:rFonts w:ascii="Calibri" w:hAnsi="Calibri" w:cs="Calibri"/>
                <w:sz w:val="20"/>
              </w:rPr>
              <w:t>Dev0010</w:t>
            </w:r>
          </w:p>
        </w:tc>
        <w:tc>
          <w:tcPr>
            <w:tcW w:w="1117" w:type="dxa"/>
            <w:tcBorders>
              <w:top w:val="single" w:sz="6" w:space="0" w:color="auto"/>
              <w:bottom w:val="single" w:sz="6" w:space="0" w:color="auto"/>
            </w:tcBorders>
          </w:tcPr>
          <w:p w14:paraId="0E0343E8" w14:textId="27247D5A"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2E50E3BD" w14:textId="3DE9A2EA"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tcPr>
          <w:p w14:paraId="703D95EF" w14:textId="0BE91236"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is too general. There are numerous specific checks in part 5 and 5a related to this, e.g., S100_Dev0161 – S100_Dev0171.</w:t>
            </w:r>
          </w:p>
        </w:tc>
        <w:tc>
          <w:tcPr>
            <w:tcW w:w="4174" w:type="dxa"/>
            <w:tcBorders>
              <w:top w:val="single" w:sz="6" w:space="0" w:color="auto"/>
              <w:bottom w:val="single" w:sz="6" w:space="0" w:color="auto"/>
            </w:tcBorders>
          </w:tcPr>
          <w:p w14:paraId="05ADEE95" w14:textId="61D86D96" w:rsidR="004D04CB" w:rsidRDefault="004D04CB" w:rsidP="004D04CB">
            <w:pPr>
              <w:pStyle w:val="ISOChange"/>
              <w:spacing w:before="60" w:after="60" w:line="240" w:lineRule="auto"/>
              <w:rPr>
                <w:rFonts w:cs="Arial"/>
                <w:szCs w:val="18"/>
              </w:rPr>
            </w:pPr>
            <w:r w:rsidRPr="00672563">
              <w:rPr>
                <w:rFonts w:cs="Arial"/>
                <w:szCs w:val="18"/>
              </w:rPr>
              <w:t>Delete</w:t>
            </w:r>
            <w:r>
              <w:rPr>
                <w:rFonts w:cs="Arial"/>
                <w:szCs w:val="18"/>
              </w:rPr>
              <w:t xml:space="preserve"> Dev0010.</w:t>
            </w:r>
          </w:p>
        </w:tc>
        <w:tc>
          <w:tcPr>
            <w:tcW w:w="2590" w:type="dxa"/>
            <w:tcBorders>
              <w:top w:val="single" w:sz="6" w:space="0" w:color="auto"/>
              <w:bottom w:val="single" w:sz="6" w:space="0" w:color="auto"/>
            </w:tcBorders>
            <w:shd w:val="clear" w:color="auto" w:fill="D9D9D9" w:themeFill="background1" w:themeFillShade="D9"/>
          </w:tcPr>
          <w:p w14:paraId="7CA68E3C" w14:textId="742586C5" w:rsidR="004D04CB" w:rsidRPr="004C6096" w:rsidRDefault="004D04CB" w:rsidP="004D04CB">
            <w:pPr>
              <w:pStyle w:val="ISOSecretObservations"/>
              <w:spacing w:before="60" w:after="60" w:line="240" w:lineRule="auto"/>
              <w:rPr>
                <w:b/>
                <w:bCs/>
                <w:color w:val="FF0000"/>
                <w:szCs w:val="18"/>
              </w:rPr>
            </w:pPr>
            <w:del w:id="51" w:author="Raphael Malyankar" w:date="2025-01-15T07:59:00Z" w16du:dateUtc="2025-01-15T14:59:00Z">
              <w:r w:rsidRPr="004E5770" w:rsidDel="00F37823">
                <w:rPr>
                  <w:szCs w:val="18"/>
                </w:rPr>
                <w:delText>Now in Collection B, TBD if it is OK there</w:delText>
              </w:r>
            </w:del>
            <w:ins w:id="52" w:author="Raphael Malyankar" w:date="2025-01-15T07:59:00Z" w16du:dateUtc="2025-01-15T14:59:00Z">
              <w:r w:rsidR="00F37823">
                <w:rPr>
                  <w:szCs w:val="18"/>
                </w:rPr>
                <w:t>Check for redundancy</w:t>
              </w:r>
            </w:ins>
            <w:ins w:id="53" w:author="Raphael Malyankar" w:date="2025-01-15T08:06:00Z" w16du:dateUtc="2025-01-15T15:06:00Z">
              <w:r w:rsidR="004D70F4">
                <w:rPr>
                  <w:szCs w:val="18"/>
                </w:rPr>
                <w:t xml:space="preserve"> with other checks</w:t>
              </w:r>
            </w:ins>
          </w:p>
        </w:tc>
      </w:tr>
      <w:tr w:rsidR="00B0494E" w:rsidRPr="0036345A" w14:paraId="41774B5B" w14:textId="77777777" w:rsidTr="00147EE3">
        <w:trPr>
          <w:cantSplit/>
          <w:jc w:val="center"/>
          <w:ins w:id="54" w:author="Raphael Malyankar" w:date="2025-01-17T00:31:00Z"/>
        </w:trPr>
        <w:tc>
          <w:tcPr>
            <w:tcW w:w="665" w:type="dxa"/>
            <w:tcBorders>
              <w:top w:val="single" w:sz="6" w:space="0" w:color="auto"/>
              <w:bottom w:val="single" w:sz="6" w:space="0" w:color="auto"/>
            </w:tcBorders>
          </w:tcPr>
          <w:p w14:paraId="0F795312" w14:textId="1B7509A3" w:rsidR="00B0494E" w:rsidRDefault="00B0494E" w:rsidP="00B0494E">
            <w:pPr>
              <w:pStyle w:val="ISOMB"/>
              <w:spacing w:before="60" w:after="60" w:line="240" w:lineRule="auto"/>
              <w:rPr>
                <w:ins w:id="55" w:author="Raphael Malyankar" w:date="2025-01-17T00:31:00Z" w16du:dateUtc="2025-01-17T07:31:00Z"/>
                <w:rFonts w:cs="Arial"/>
                <w:szCs w:val="18"/>
              </w:rPr>
            </w:pPr>
            <w:ins w:id="56" w:author="Raphael Malyankar" w:date="2025-01-17T00:34:00Z" w16du:dateUtc="2025-01-17T07:34:00Z">
              <w:r>
                <w:rPr>
                  <w:rFonts w:cs="Arial"/>
                  <w:szCs w:val="18"/>
                </w:rPr>
                <w:t>2</w:t>
              </w:r>
            </w:ins>
          </w:p>
        </w:tc>
        <w:tc>
          <w:tcPr>
            <w:tcW w:w="598" w:type="dxa"/>
            <w:tcBorders>
              <w:top w:val="single" w:sz="6" w:space="0" w:color="auto"/>
              <w:bottom w:val="single" w:sz="6" w:space="0" w:color="auto"/>
            </w:tcBorders>
          </w:tcPr>
          <w:p w14:paraId="3C749B07" w14:textId="638C0BDE" w:rsidR="00B0494E" w:rsidRPr="00CB5BC4" w:rsidRDefault="00B0494E" w:rsidP="00B0494E">
            <w:pPr>
              <w:pStyle w:val="ISOMB"/>
              <w:spacing w:before="60" w:after="60" w:line="240" w:lineRule="auto"/>
              <w:rPr>
                <w:ins w:id="57" w:author="Raphael Malyankar" w:date="2025-01-17T00:31:00Z" w16du:dateUtc="2025-01-17T07:31:00Z"/>
                <w:szCs w:val="18"/>
              </w:rPr>
            </w:pPr>
            <w:ins w:id="58"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vAlign w:val="center"/>
          </w:tcPr>
          <w:p w14:paraId="606C2BF0" w14:textId="4815B209" w:rsidR="00B0494E" w:rsidRDefault="00B0494E" w:rsidP="00B0494E">
            <w:pPr>
              <w:pStyle w:val="ISOClause"/>
              <w:spacing w:before="60" w:after="60" w:line="240" w:lineRule="auto"/>
              <w:rPr>
                <w:ins w:id="59" w:author="Raphael Malyankar" w:date="2025-01-17T00:31:00Z" w16du:dateUtc="2025-01-17T07:31:00Z"/>
                <w:rFonts w:ascii="Calibri" w:hAnsi="Calibri" w:cs="Calibri"/>
                <w:sz w:val="20"/>
              </w:rPr>
            </w:pPr>
            <w:ins w:id="60" w:author="Raphael Malyankar" w:date="2025-01-17T00:31:00Z" w16du:dateUtc="2025-01-17T07:31:00Z">
              <w:r>
                <w:rPr>
                  <w:rFonts w:ascii="Calibri" w:hAnsi="Calibri" w:cs="Calibri"/>
                  <w:sz w:val="20"/>
                </w:rPr>
                <w:t>Dev0010</w:t>
              </w:r>
            </w:ins>
          </w:p>
        </w:tc>
        <w:tc>
          <w:tcPr>
            <w:tcW w:w="1117" w:type="dxa"/>
            <w:tcBorders>
              <w:top w:val="single" w:sz="6" w:space="0" w:color="auto"/>
              <w:bottom w:val="single" w:sz="6" w:space="0" w:color="auto"/>
            </w:tcBorders>
          </w:tcPr>
          <w:p w14:paraId="30DE9292" w14:textId="77777777" w:rsidR="00B0494E" w:rsidRPr="003E31E7" w:rsidRDefault="00B0494E" w:rsidP="00B0494E">
            <w:pPr>
              <w:pStyle w:val="ISOParagraph"/>
              <w:spacing w:before="60" w:after="60" w:line="240" w:lineRule="auto"/>
              <w:ind w:right="-100"/>
              <w:rPr>
                <w:ins w:id="61" w:author="Raphael Malyankar" w:date="2025-01-17T00:31:00Z" w16du:dateUtc="2025-01-17T07:31:00Z"/>
                <w:rFonts w:cs="Arial"/>
                <w:szCs w:val="18"/>
              </w:rPr>
            </w:pPr>
          </w:p>
        </w:tc>
        <w:tc>
          <w:tcPr>
            <w:tcW w:w="706" w:type="dxa"/>
            <w:tcBorders>
              <w:top w:val="single" w:sz="6" w:space="0" w:color="auto"/>
              <w:bottom w:val="single" w:sz="6" w:space="0" w:color="auto"/>
            </w:tcBorders>
          </w:tcPr>
          <w:p w14:paraId="65A9B298" w14:textId="549C40E9" w:rsidR="00B0494E" w:rsidRPr="003536C2" w:rsidRDefault="00B0494E" w:rsidP="00B0494E">
            <w:pPr>
              <w:pStyle w:val="ISOCommType"/>
              <w:spacing w:before="60" w:after="60" w:line="240" w:lineRule="auto"/>
              <w:rPr>
                <w:ins w:id="62" w:author="Raphael Malyankar" w:date="2025-01-17T00:31:00Z" w16du:dateUtc="2025-01-17T07:31:00Z"/>
                <w:rFonts w:cs="Arial"/>
                <w:szCs w:val="18"/>
              </w:rPr>
            </w:pPr>
            <w:ins w:id="63" w:author="Raphael Malyankar" w:date="2025-01-17T00:31:00Z" w16du:dateUtc="2025-01-17T07:31:00Z">
              <w:r>
                <w:rPr>
                  <w:rFonts w:cs="Arial"/>
                  <w:szCs w:val="18"/>
                </w:rPr>
                <w:t>ed</w:t>
              </w:r>
            </w:ins>
          </w:p>
        </w:tc>
        <w:tc>
          <w:tcPr>
            <w:tcW w:w="4590" w:type="dxa"/>
            <w:tcBorders>
              <w:top w:val="single" w:sz="6" w:space="0" w:color="auto"/>
              <w:bottom w:val="single" w:sz="6" w:space="0" w:color="auto"/>
            </w:tcBorders>
          </w:tcPr>
          <w:p w14:paraId="3A355CF7" w14:textId="4B6B0C86" w:rsidR="00B0494E" w:rsidRDefault="00B0494E" w:rsidP="00B0494E">
            <w:pPr>
              <w:keepNext/>
              <w:keepLines/>
              <w:tabs>
                <w:tab w:val="left" w:pos="2520"/>
                <w:tab w:val="left" w:pos="3600"/>
                <w:tab w:val="left" w:pos="4680"/>
                <w:tab w:val="left" w:pos="5760"/>
                <w:tab w:val="left" w:pos="6840"/>
              </w:tabs>
              <w:spacing w:before="60" w:after="60"/>
              <w:rPr>
                <w:ins w:id="64" w:author="Raphael Malyankar" w:date="2025-01-17T00:31:00Z" w16du:dateUtc="2025-01-17T07:31:00Z"/>
                <w:rFonts w:ascii="Calibri" w:hAnsi="Calibri" w:cs="Calibri"/>
                <w:color w:val="000000"/>
                <w:sz w:val="20"/>
              </w:rPr>
            </w:pPr>
            <w:ins w:id="65" w:author="Raphael Malyankar" w:date="2025-01-17T00:32:00Z" w16du:dateUtc="2025-01-17T07:32:00Z">
              <w:r w:rsidRPr="00231459">
                <w:rPr>
                  <w:rFonts w:ascii="Calibri" w:hAnsi="Calibri" w:cs="Calibri"/>
                  <w:color w:val="000000"/>
                  <w:sz w:val="20"/>
                </w:rPr>
                <w:t>consistent logic for [description] column, either in the negative or the positive</w:t>
              </w:r>
            </w:ins>
          </w:p>
        </w:tc>
        <w:tc>
          <w:tcPr>
            <w:tcW w:w="4174" w:type="dxa"/>
            <w:tcBorders>
              <w:top w:val="single" w:sz="6" w:space="0" w:color="auto"/>
              <w:bottom w:val="single" w:sz="6" w:space="0" w:color="auto"/>
            </w:tcBorders>
          </w:tcPr>
          <w:p w14:paraId="2C3C5137" w14:textId="1F32AE32" w:rsidR="00B0494E" w:rsidRPr="00672563" w:rsidRDefault="00B0494E" w:rsidP="00B0494E">
            <w:pPr>
              <w:pStyle w:val="ISOChange"/>
              <w:spacing w:before="60" w:after="60" w:line="240" w:lineRule="auto"/>
              <w:rPr>
                <w:ins w:id="66" w:author="Raphael Malyankar" w:date="2025-01-17T00:31:00Z" w16du:dateUtc="2025-01-17T07:31:00Z"/>
                <w:rFonts w:cs="Arial"/>
                <w:szCs w:val="18"/>
              </w:rPr>
            </w:pPr>
            <w:ins w:id="67" w:author="Raphael Malyankar" w:date="2025-01-17T00:32:00Z" w16du:dateUtc="2025-01-17T07:32:00Z">
              <w:r w:rsidRPr="00231459">
                <w:rPr>
                  <w:rFonts w:cs="Arial"/>
                  <w:szCs w:val="18"/>
                </w:rPr>
                <w:t>Amend description - 'does not conform…'?</w:t>
              </w:r>
            </w:ins>
          </w:p>
        </w:tc>
        <w:tc>
          <w:tcPr>
            <w:tcW w:w="2590" w:type="dxa"/>
            <w:tcBorders>
              <w:top w:val="single" w:sz="6" w:space="0" w:color="auto"/>
              <w:bottom w:val="single" w:sz="6" w:space="0" w:color="auto"/>
            </w:tcBorders>
            <w:shd w:val="clear" w:color="auto" w:fill="D9D9D9" w:themeFill="background1" w:themeFillShade="D9"/>
          </w:tcPr>
          <w:p w14:paraId="21046A86" w14:textId="6DD3E32D" w:rsidR="00B0494E" w:rsidRPr="004E5770" w:rsidDel="00F37823" w:rsidRDefault="002B0D9A" w:rsidP="00B0494E">
            <w:pPr>
              <w:pStyle w:val="ISOSecretObservations"/>
              <w:spacing w:before="60" w:after="60" w:line="240" w:lineRule="auto"/>
              <w:rPr>
                <w:ins w:id="68" w:author="Raphael Malyankar" w:date="2025-01-17T00:31:00Z" w16du:dateUtc="2025-01-17T07:31:00Z"/>
                <w:szCs w:val="18"/>
              </w:rPr>
            </w:pPr>
            <w:ins w:id="69" w:author="Raphael Malyankar" w:date="2025-01-19T23:12:00Z" w16du:dateUtc="2025-01-20T06:12:00Z">
              <w:r>
                <w:rPr>
                  <w:szCs w:val="18"/>
                </w:rPr>
                <w:t>Agreed</w:t>
              </w:r>
            </w:ins>
          </w:p>
        </w:tc>
      </w:tr>
      <w:tr w:rsidR="00B0494E" w:rsidRPr="0036345A" w14:paraId="711DA9F1" w14:textId="77777777" w:rsidTr="00147EE3">
        <w:trPr>
          <w:cantSplit/>
          <w:jc w:val="center"/>
          <w:ins w:id="70" w:author="Raphael Malyankar" w:date="2025-01-17T00:32:00Z"/>
        </w:trPr>
        <w:tc>
          <w:tcPr>
            <w:tcW w:w="665" w:type="dxa"/>
            <w:tcBorders>
              <w:top w:val="single" w:sz="6" w:space="0" w:color="auto"/>
              <w:bottom w:val="single" w:sz="6" w:space="0" w:color="auto"/>
            </w:tcBorders>
          </w:tcPr>
          <w:p w14:paraId="568DA822" w14:textId="68EEE0B3" w:rsidR="00B0494E" w:rsidRDefault="00B0494E" w:rsidP="00B0494E">
            <w:pPr>
              <w:pStyle w:val="ISOMB"/>
              <w:spacing w:before="60" w:after="60" w:line="240" w:lineRule="auto"/>
              <w:rPr>
                <w:ins w:id="71" w:author="Raphael Malyankar" w:date="2025-01-17T00:32:00Z" w16du:dateUtc="2025-01-17T07:32:00Z"/>
                <w:rFonts w:cs="Arial"/>
                <w:szCs w:val="18"/>
              </w:rPr>
            </w:pPr>
            <w:ins w:id="72" w:author="Raphael Malyankar" w:date="2025-01-17T00:34:00Z" w16du:dateUtc="2025-01-17T07:34:00Z">
              <w:r>
                <w:rPr>
                  <w:rFonts w:cs="Arial"/>
                  <w:szCs w:val="18"/>
                </w:rPr>
                <w:lastRenderedPageBreak/>
                <w:t>5</w:t>
              </w:r>
            </w:ins>
          </w:p>
        </w:tc>
        <w:tc>
          <w:tcPr>
            <w:tcW w:w="598" w:type="dxa"/>
            <w:tcBorders>
              <w:top w:val="single" w:sz="6" w:space="0" w:color="auto"/>
              <w:bottom w:val="single" w:sz="6" w:space="0" w:color="auto"/>
            </w:tcBorders>
          </w:tcPr>
          <w:p w14:paraId="1377FA32" w14:textId="0EB0250F" w:rsidR="00B0494E" w:rsidRPr="00CB5BC4" w:rsidRDefault="00B0494E" w:rsidP="00B0494E">
            <w:pPr>
              <w:pStyle w:val="ISOMB"/>
              <w:spacing w:before="60" w:after="60" w:line="240" w:lineRule="auto"/>
              <w:rPr>
                <w:ins w:id="73" w:author="Raphael Malyankar" w:date="2025-01-17T00:32:00Z" w16du:dateUtc="2025-01-17T07:32:00Z"/>
                <w:szCs w:val="18"/>
              </w:rPr>
            </w:pPr>
            <w:ins w:id="74"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vAlign w:val="center"/>
          </w:tcPr>
          <w:p w14:paraId="7CC5FB78" w14:textId="08999A13" w:rsidR="00B0494E" w:rsidRDefault="00B0494E" w:rsidP="00B0494E">
            <w:pPr>
              <w:pStyle w:val="ISOClause"/>
              <w:spacing w:before="60" w:after="60" w:line="240" w:lineRule="auto"/>
              <w:rPr>
                <w:ins w:id="75" w:author="Raphael Malyankar" w:date="2025-01-17T00:32:00Z" w16du:dateUtc="2025-01-17T07:32:00Z"/>
                <w:rFonts w:ascii="Calibri" w:hAnsi="Calibri" w:cs="Calibri"/>
                <w:sz w:val="20"/>
              </w:rPr>
            </w:pPr>
            <w:ins w:id="76" w:author="Raphael Malyankar" w:date="2025-01-17T17:01:00Z" w16du:dateUtc="2025-01-18T00:01:00Z">
              <w:r>
                <w:rPr>
                  <w:rFonts w:ascii="Calibri" w:hAnsi="Calibri" w:cs="Calibri"/>
                  <w:sz w:val="20"/>
                </w:rPr>
                <w:t>Dev</w:t>
              </w:r>
            </w:ins>
            <w:ins w:id="77" w:author="Raphael Malyankar" w:date="2025-01-17T00:32:00Z" w16du:dateUtc="2025-01-17T07:32:00Z">
              <w:r w:rsidRPr="00231459">
                <w:rPr>
                  <w:rFonts w:ascii="Calibri" w:hAnsi="Calibri" w:cs="Calibri"/>
                  <w:sz w:val="20"/>
                </w:rPr>
                <w:t>0077</w:t>
              </w:r>
            </w:ins>
          </w:p>
        </w:tc>
        <w:tc>
          <w:tcPr>
            <w:tcW w:w="1117" w:type="dxa"/>
            <w:tcBorders>
              <w:top w:val="single" w:sz="6" w:space="0" w:color="auto"/>
              <w:bottom w:val="single" w:sz="6" w:space="0" w:color="auto"/>
            </w:tcBorders>
          </w:tcPr>
          <w:p w14:paraId="524D2A58" w14:textId="77777777" w:rsidR="00B0494E" w:rsidRPr="003E31E7" w:rsidRDefault="00B0494E" w:rsidP="00B0494E">
            <w:pPr>
              <w:pStyle w:val="ISOParagraph"/>
              <w:spacing w:before="60" w:after="60" w:line="240" w:lineRule="auto"/>
              <w:ind w:right="-100"/>
              <w:rPr>
                <w:ins w:id="78" w:author="Raphael Malyankar" w:date="2025-01-17T00:32:00Z" w16du:dateUtc="2025-01-17T07:32:00Z"/>
                <w:rFonts w:cs="Arial"/>
                <w:szCs w:val="18"/>
              </w:rPr>
            </w:pPr>
          </w:p>
        </w:tc>
        <w:tc>
          <w:tcPr>
            <w:tcW w:w="706" w:type="dxa"/>
            <w:tcBorders>
              <w:top w:val="single" w:sz="6" w:space="0" w:color="auto"/>
              <w:bottom w:val="single" w:sz="6" w:space="0" w:color="auto"/>
            </w:tcBorders>
          </w:tcPr>
          <w:p w14:paraId="755E66A1" w14:textId="3261B7EE" w:rsidR="00B0494E" w:rsidRDefault="00D9604E" w:rsidP="00B0494E">
            <w:pPr>
              <w:pStyle w:val="ISOCommType"/>
              <w:spacing w:before="60" w:after="60" w:line="240" w:lineRule="auto"/>
              <w:rPr>
                <w:ins w:id="79" w:author="Raphael Malyankar" w:date="2025-01-17T00:32:00Z" w16du:dateUtc="2025-01-17T07:32:00Z"/>
                <w:rFonts w:cs="Arial"/>
                <w:szCs w:val="18"/>
              </w:rPr>
            </w:pPr>
            <w:ins w:id="80" w:author="Raphael Malyankar" w:date="2025-01-20T01:16:00Z" w16du:dateUtc="2025-01-20T08:16:00Z">
              <w:r>
                <w:rPr>
                  <w:rFonts w:cs="Arial"/>
                  <w:szCs w:val="18"/>
                </w:rPr>
                <w:t>te</w:t>
              </w:r>
            </w:ins>
          </w:p>
        </w:tc>
        <w:tc>
          <w:tcPr>
            <w:tcW w:w="4590" w:type="dxa"/>
            <w:tcBorders>
              <w:top w:val="single" w:sz="6" w:space="0" w:color="auto"/>
              <w:bottom w:val="single" w:sz="6" w:space="0" w:color="auto"/>
            </w:tcBorders>
          </w:tcPr>
          <w:p w14:paraId="41942793" w14:textId="60D8ACA7" w:rsidR="00B0494E" w:rsidRPr="00231459" w:rsidRDefault="00B0494E" w:rsidP="00B0494E">
            <w:pPr>
              <w:keepNext/>
              <w:keepLines/>
              <w:tabs>
                <w:tab w:val="left" w:pos="2520"/>
                <w:tab w:val="left" w:pos="3600"/>
                <w:tab w:val="left" w:pos="4680"/>
                <w:tab w:val="left" w:pos="5760"/>
                <w:tab w:val="left" w:pos="6840"/>
              </w:tabs>
              <w:spacing w:before="60" w:after="60"/>
              <w:rPr>
                <w:ins w:id="81" w:author="Raphael Malyankar" w:date="2025-01-17T00:32:00Z" w16du:dateUtc="2025-01-17T07:32:00Z"/>
                <w:rFonts w:ascii="Calibri" w:hAnsi="Calibri" w:cs="Calibri"/>
                <w:color w:val="000000"/>
                <w:sz w:val="20"/>
              </w:rPr>
            </w:pPr>
            <w:ins w:id="82" w:author="Raphael Malyankar" w:date="2025-01-17T00:32:00Z" w16du:dateUtc="2025-01-17T07:32:00Z">
              <w:r w:rsidRPr="00231459">
                <w:rPr>
                  <w:rFonts w:ascii="Calibri" w:hAnsi="Calibri" w:cs="Calibri"/>
                  <w:color w:val="000000"/>
                  <w:sz w:val="20"/>
                </w:rPr>
                <w:t>77 &amp; 161 do seem duplicated, both checking dataset for prohibited objects which are not in the FC.</w:t>
              </w:r>
            </w:ins>
          </w:p>
        </w:tc>
        <w:tc>
          <w:tcPr>
            <w:tcW w:w="4174" w:type="dxa"/>
            <w:tcBorders>
              <w:top w:val="single" w:sz="6" w:space="0" w:color="auto"/>
              <w:bottom w:val="single" w:sz="6" w:space="0" w:color="auto"/>
            </w:tcBorders>
          </w:tcPr>
          <w:p w14:paraId="6BBEFA42" w14:textId="77777777" w:rsidR="00B0494E" w:rsidRPr="00231459" w:rsidRDefault="00B0494E" w:rsidP="00B0494E">
            <w:pPr>
              <w:pStyle w:val="ISOChange"/>
              <w:spacing w:before="60" w:after="60" w:line="240" w:lineRule="auto"/>
              <w:rPr>
                <w:ins w:id="83" w:author="Raphael Malyankar" w:date="2025-01-17T00:32:00Z" w16du:dateUtc="2025-01-17T07:32:00Z"/>
                <w:rFonts w:cs="Arial"/>
                <w:szCs w:val="18"/>
              </w:rPr>
            </w:pPr>
          </w:p>
        </w:tc>
        <w:tc>
          <w:tcPr>
            <w:tcW w:w="2590" w:type="dxa"/>
            <w:tcBorders>
              <w:top w:val="single" w:sz="6" w:space="0" w:color="auto"/>
              <w:bottom w:val="single" w:sz="6" w:space="0" w:color="auto"/>
            </w:tcBorders>
            <w:shd w:val="clear" w:color="auto" w:fill="D9D9D9" w:themeFill="background1" w:themeFillShade="D9"/>
          </w:tcPr>
          <w:p w14:paraId="2E6DBF23" w14:textId="568C5350" w:rsidR="00B0494E" w:rsidRDefault="002B0D9A" w:rsidP="00B0494E">
            <w:pPr>
              <w:pStyle w:val="ISOSecretObservations"/>
              <w:spacing w:before="60" w:after="60" w:line="240" w:lineRule="auto"/>
              <w:rPr>
                <w:ins w:id="84" w:author="Raphael Malyankar" w:date="2025-01-19T23:15:00Z" w16du:dateUtc="2025-01-20T06:15:00Z"/>
                <w:szCs w:val="18"/>
              </w:rPr>
            </w:pPr>
            <w:ins w:id="85" w:author="Raphael Malyankar" w:date="2025-01-19T23:15:00Z" w16du:dateUtc="2025-01-20T06:15:00Z">
              <w:r>
                <w:rPr>
                  <w:szCs w:val="18"/>
                </w:rPr>
                <w:t>Reword and move to Collection A</w:t>
              </w:r>
            </w:ins>
            <w:ins w:id="86" w:author="Raphael Malyankar" w:date="2025-01-19T23:16:00Z" w16du:dateUtc="2025-01-20T06:16:00Z">
              <w:r>
                <w:rPr>
                  <w:szCs w:val="18"/>
                </w:rPr>
                <w:t>.</w:t>
              </w:r>
            </w:ins>
          </w:p>
          <w:p w14:paraId="1893973C" w14:textId="7201B29E" w:rsidR="002B0D9A" w:rsidRPr="004E5770" w:rsidDel="00F37823" w:rsidRDefault="002B0D9A" w:rsidP="00B0494E">
            <w:pPr>
              <w:pStyle w:val="ISOSecretObservations"/>
              <w:spacing w:before="60" w:after="60" w:line="240" w:lineRule="auto"/>
              <w:rPr>
                <w:ins w:id="87" w:author="Raphael Malyankar" w:date="2025-01-17T00:32:00Z" w16du:dateUtc="2025-01-17T07:32:00Z"/>
                <w:szCs w:val="18"/>
              </w:rPr>
            </w:pPr>
            <w:ins w:id="88" w:author="Raphael Malyankar" w:date="2025-01-19T23:15:00Z" w16du:dateUtc="2025-01-20T06:15:00Z">
              <w:r>
                <w:rPr>
                  <w:szCs w:val="18"/>
                </w:rPr>
                <w:t xml:space="preserve">Dataset contains </w:t>
              </w:r>
            </w:ins>
            <w:ins w:id="89" w:author="Raphael Malyankar" w:date="2025-01-19T23:16:00Z" w16du:dateUtc="2025-01-20T06:16:00Z">
              <w:r>
                <w:rPr>
                  <w:szCs w:val="18"/>
                </w:rPr>
                <w:t>an element (feature, information type, attribute, or association) not defined in the feature catalogue.</w:t>
              </w:r>
            </w:ins>
          </w:p>
        </w:tc>
      </w:tr>
      <w:tr w:rsidR="00B0494E" w:rsidRPr="0036345A" w14:paraId="433BEC35" w14:textId="77777777" w:rsidTr="00147EE3">
        <w:trPr>
          <w:cantSplit/>
          <w:jc w:val="center"/>
          <w:ins w:id="90" w:author="Raphael Malyankar" w:date="2025-01-17T00:35:00Z"/>
        </w:trPr>
        <w:tc>
          <w:tcPr>
            <w:tcW w:w="665" w:type="dxa"/>
            <w:tcBorders>
              <w:top w:val="single" w:sz="6" w:space="0" w:color="auto"/>
              <w:bottom w:val="single" w:sz="6" w:space="0" w:color="auto"/>
            </w:tcBorders>
          </w:tcPr>
          <w:p w14:paraId="487A1E25" w14:textId="59B56B15" w:rsidR="00B0494E" w:rsidRDefault="00B0494E" w:rsidP="00B0494E">
            <w:pPr>
              <w:pStyle w:val="ISOMB"/>
              <w:spacing w:before="60" w:after="60" w:line="240" w:lineRule="auto"/>
              <w:rPr>
                <w:ins w:id="91" w:author="Raphael Malyankar" w:date="2025-01-17T00:35:00Z" w16du:dateUtc="2025-01-17T07:35:00Z"/>
                <w:rFonts w:cs="Arial"/>
                <w:szCs w:val="18"/>
              </w:rPr>
            </w:pPr>
            <w:ins w:id="92" w:author="Raphael Malyankar" w:date="2025-01-17T00:35:00Z" w16du:dateUtc="2025-01-17T07:35:00Z">
              <w:r>
                <w:rPr>
                  <w:rFonts w:cs="Arial"/>
                  <w:szCs w:val="18"/>
                </w:rPr>
                <w:t>5</w:t>
              </w:r>
            </w:ins>
          </w:p>
        </w:tc>
        <w:tc>
          <w:tcPr>
            <w:tcW w:w="598" w:type="dxa"/>
            <w:tcBorders>
              <w:top w:val="single" w:sz="6" w:space="0" w:color="auto"/>
              <w:bottom w:val="single" w:sz="6" w:space="0" w:color="auto"/>
            </w:tcBorders>
          </w:tcPr>
          <w:p w14:paraId="0FE358EC" w14:textId="168A6906" w:rsidR="00B0494E" w:rsidRPr="00CB5BC4" w:rsidRDefault="00B0494E" w:rsidP="00B0494E">
            <w:pPr>
              <w:pStyle w:val="ISOMB"/>
              <w:spacing w:before="60" w:after="60" w:line="240" w:lineRule="auto"/>
              <w:rPr>
                <w:ins w:id="93" w:author="Raphael Malyankar" w:date="2025-01-17T00:35:00Z" w16du:dateUtc="2025-01-17T07:35:00Z"/>
                <w:szCs w:val="18"/>
              </w:rPr>
            </w:pPr>
            <w:ins w:id="94"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vAlign w:val="center"/>
          </w:tcPr>
          <w:p w14:paraId="1FD7034B" w14:textId="61CB38E4" w:rsidR="00B0494E" w:rsidRPr="00231459" w:rsidRDefault="00B0494E" w:rsidP="00B0494E">
            <w:pPr>
              <w:pStyle w:val="ISOClause"/>
              <w:spacing w:before="60" w:after="60" w:line="240" w:lineRule="auto"/>
              <w:rPr>
                <w:ins w:id="95" w:author="Raphael Malyankar" w:date="2025-01-17T00:35:00Z" w16du:dateUtc="2025-01-17T07:35:00Z"/>
                <w:rFonts w:ascii="Calibri" w:hAnsi="Calibri" w:cs="Calibri"/>
                <w:sz w:val="20"/>
              </w:rPr>
            </w:pPr>
            <w:ins w:id="96" w:author="Raphael Malyankar" w:date="2025-01-17T17:01:00Z" w16du:dateUtc="2025-01-18T00:01:00Z">
              <w:r>
                <w:rPr>
                  <w:rFonts w:ascii="Calibri" w:hAnsi="Calibri" w:cs="Calibri"/>
                  <w:sz w:val="20"/>
                </w:rPr>
                <w:t>Dev</w:t>
              </w:r>
            </w:ins>
            <w:ins w:id="97" w:author="Raphael Malyankar" w:date="2025-01-17T00:38:00Z" w16du:dateUtc="2025-01-17T07:38:00Z">
              <w:r w:rsidRPr="00231459">
                <w:rPr>
                  <w:rFonts w:ascii="Calibri" w:hAnsi="Calibri" w:cs="Calibri"/>
                  <w:sz w:val="20"/>
                </w:rPr>
                <w:t>0468</w:t>
              </w:r>
            </w:ins>
          </w:p>
        </w:tc>
        <w:tc>
          <w:tcPr>
            <w:tcW w:w="1117" w:type="dxa"/>
            <w:tcBorders>
              <w:top w:val="single" w:sz="6" w:space="0" w:color="auto"/>
              <w:bottom w:val="single" w:sz="6" w:space="0" w:color="auto"/>
            </w:tcBorders>
          </w:tcPr>
          <w:p w14:paraId="16A61882" w14:textId="77777777" w:rsidR="00B0494E" w:rsidRPr="003E31E7" w:rsidRDefault="00B0494E" w:rsidP="00B0494E">
            <w:pPr>
              <w:pStyle w:val="ISOParagraph"/>
              <w:spacing w:before="60" w:after="60" w:line="240" w:lineRule="auto"/>
              <w:ind w:right="-100"/>
              <w:rPr>
                <w:ins w:id="98" w:author="Raphael Malyankar" w:date="2025-01-17T00:35:00Z" w16du:dateUtc="2025-01-17T07:35:00Z"/>
                <w:rFonts w:cs="Arial"/>
                <w:szCs w:val="18"/>
              </w:rPr>
            </w:pPr>
          </w:p>
        </w:tc>
        <w:tc>
          <w:tcPr>
            <w:tcW w:w="706" w:type="dxa"/>
            <w:tcBorders>
              <w:top w:val="single" w:sz="6" w:space="0" w:color="auto"/>
              <w:bottom w:val="single" w:sz="6" w:space="0" w:color="auto"/>
            </w:tcBorders>
          </w:tcPr>
          <w:p w14:paraId="7D06F8E8" w14:textId="2B49C24C" w:rsidR="00B0494E" w:rsidRDefault="00D9604E" w:rsidP="00B0494E">
            <w:pPr>
              <w:pStyle w:val="ISOCommType"/>
              <w:spacing w:before="60" w:after="60" w:line="240" w:lineRule="auto"/>
              <w:rPr>
                <w:ins w:id="99" w:author="Raphael Malyankar" w:date="2025-01-17T00:35:00Z" w16du:dateUtc="2025-01-17T07:35:00Z"/>
                <w:rFonts w:cs="Arial"/>
                <w:szCs w:val="18"/>
              </w:rPr>
            </w:pPr>
            <w:ins w:id="100" w:author="Raphael Malyankar" w:date="2025-01-20T01:16:00Z" w16du:dateUtc="2025-01-20T08:16:00Z">
              <w:r>
                <w:rPr>
                  <w:rFonts w:cs="Arial"/>
                  <w:szCs w:val="18"/>
                </w:rPr>
                <w:t>e</w:t>
              </w:r>
            </w:ins>
            <w:ins w:id="101" w:author="Raphael Malyankar" w:date="2025-01-20T01:17:00Z" w16du:dateUtc="2025-01-20T08:17:00Z">
              <w:r>
                <w:rPr>
                  <w:rFonts w:cs="Arial"/>
                  <w:szCs w:val="18"/>
                </w:rPr>
                <w:t>d</w:t>
              </w:r>
            </w:ins>
          </w:p>
        </w:tc>
        <w:tc>
          <w:tcPr>
            <w:tcW w:w="4590" w:type="dxa"/>
            <w:tcBorders>
              <w:top w:val="single" w:sz="6" w:space="0" w:color="auto"/>
              <w:bottom w:val="single" w:sz="6" w:space="0" w:color="auto"/>
            </w:tcBorders>
          </w:tcPr>
          <w:p w14:paraId="0F87D9A4" w14:textId="7B74A4F5" w:rsidR="00B0494E" w:rsidRPr="00231459" w:rsidRDefault="00B0494E" w:rsidP="00B0494E">
            <w:pPr>
              <w:keepNext/>
              <w:keepLines/>
              <w:tabs>
                <w:tab w:val="left" w:pos="2520"/>
                <w:tab w:val="left" w:pos="3600"/>
                <w:tab w:val="left" w:pos="4680"/>
                <w:tab w:val="left" w:pos="5760"/>
                <w:tab w:val="left" w:pos="6840"/>
              </w:tabs>
              <w:spacing w:before="60" w:after="60"/>
              <w:rPr>
                <w:ins w:id="102" w:author="Raphael Malyankar" w:date="2025-01-17T00:35:00Z" w16du:dateUtc="2025-01-17T07:35:00Z"/>
                <w:rFonts w:ascii="Calibri" w:hAnsi="Calibri" w:cs="Calibri"/>
                <w:color w:val="000000"/>
                <w:sz w:val="20"/>
              </w:rPr>
            </w:pPr>
            <w:ins w:id="103" w:author="Raphael Malyankar" w:date="2025-01-17T00:39:00Z" w16du:dateUtc="2025-01-17T07:39:00Z">
              <w:r w:rsidRPr="00A00C9D">
                <w:rPr>
                  <w:rFonts w:ascii="Calibri" w:hAnsi="Calibri" w:cs="Calibri"/>
                  <w:color w:val="000000"/>
                  <w:sz w:val="20"/>
                </w:rPr>
                <w:t>consistent logic for [description] column, either in the negative or the positive</w:t>
              </w:r>
            </w:ins>
          </w:p>
        </w:tc>
        <w:tc>
          <w:tcPr>
            <w:tcW w:w="4174" w:type="dxa"/>
            <w:tcBorders>
              <w:top w:val="single" w:sz="6" w:space="0" w:color="auto"/>
              <w:bottom w:val="single" w:sz="6" w:space="0" w:color="auto"/>
            </w:tcBorders>
          </w:tcPr>
          <w:p w14:paraId="1980ECAC" w14:textId="77777777" w:rsidR="00B0494E" w:rsidRPr="00231459" w:rsidRDefault="00B0494E" w:rsidP="00B0494E">
            <w:pPr>
              <w:keepNext/>
              <w:keepLines/>
              <w:tabs>
                <w:tab w:val="left" w:pos="2520"/>
                <w:tab w:val="left" w:pos="3600"/>
                <w:tab w:val="left" w:pos="4680"/>
                <w:tab w:val="left" w:pos="5760"/>
                <w:tab w:val="left" w:pos="6840"/>
              </w:tabs>
              <w:spacing w:before="60" w:after="60"/>
              <w:rPr>
                <w:ins w:id="104" w:author="Raphael Malyankar" w:date="2025-01-17T00:39:00Z" w16du:dateUtc="2025-01-17T07:39:00Z"/>
                <w:rFonts w:ascii="Calibri" w:hAnsi="Calibri" w:cs="Calibri"/>
                <w:color w:val="000000"/>
                <w:sz w:val="20"/>
              </w:rPr>
            </w:pPr>
            <w:ins w:id="105" w:author="Raphael Malyankar" w:date="2025-01-17T00:39:00Z" w16du:dateUtc="2025-01-17T07:39:00Z">
              <w:r w:rsidRPr="00231459">
                <w:rPr>
                  <w:rFonts w:ascii="Calibri" w:hAnsi="Calibri" w:cs="Calibri"/>
                  <w:color w:val="000000"/>
                  <w:sz w:val="20"/>
                </w:rPr>
                <w:t>Amend description - 'is not consistent with…'?</w:t>
              </w:r>
            </w:ins>
          </w:p>
          <w:p w14:paraId="69B517B5" w14:textId="77777777" w:rsidR="00B0494E" w:rsidRPr="00231459" w:rsidRDefault="00B0494E" w:rsidP="00B0494E">
            <w:pPr>
              <w:pStyle w:val="ISOChange"/>
              <w:spacing w:before="60" w:after="60" w:line="240" w:lineRule="auto"/>
              <w:rPr>
                <w:ins w:id="106" w:author="Raphael Malyankar" w:date="2025-01-17T00:35:00Z" w16du:dateUtc="2025-01-17T07:35:00Z"/>
                <w:rFonts w:cs="Arial"/>
                <w:szCs w:val="18"/>
              </w:rPr>
            </w:pPr>
          </w:p>
        </w:tc>
        <w:tc>
          <w:tcPr>
            <w:tcW w:w="2590" w:type="dxa"/>
            <w:tcBorders>
              <w:top w:val="single" w:sz="6" w:space="0" w:color="auto"/>
              <w:bottom w:val="single" w:sz="6" w:space="0" w:color="auto"/>
            </w:tcBorders>
            <w:shd w:val="clear" w:color="auto" w:fill="D9D9D9" w:themeFill="background1" w:themeFillShade="D9"/>
          </w:tcPr>
          <w:p w14:paraId="635B5E42" w14:textId="7D40F316" w:rsidR="00B0494E" w:rsidRPr="004E5770" w:rsidDel="00F37823" w:rsidRDefault="0023731E" w:rsidP="00B0494E">
            <w:pPr>
              <w:pStyle w:val="ISOSecretObservations"/>
              <w:spacing w:before="60" w:after="60" w:line="240" w:lineRule="auto"/>
              <w:rPr>
                <w:ins w:id="107" w:author="Raphael Malyankar" w:date="2025-01-17T00:35:00Z" w16du:dateUtc="2025-01-17T07:35:00Z"/>
                <w:szCs w:val="18"/>
              </w:rPr>
            </w:pPr>
            <w:ins w:id="108" w:author="Raphael Malyankar" w:date="2025-01-19T23:17:00Z" w16du:dateUtc="2025-01-20T06:17:00Z">
              <w:r>
                <w:rPr>
                  <w:szCs w:val="18"/>
                </w:rPr>
                <w:t>Agreed</w:t>
              </w:r>
            </w:ins>
          </w:p>
        </w:tc>
      </w:tr>
      <w:tr w:rsidR="00B0494E" w:rsidRPr="0036345A" w14:paraId="264B920E" w14:textId="77777777" w:rsidTr="00147EE3">
        <w:trPr>
          <w:cantSplit/>
          <w:jc w:val="center"/>
          <w:ins w:id="109" w:author="Raphael Malyankar" w:date="2025-01-17T00:38:00Z"/>
        </w:trPr>
        <w:tc>
          <w:tcPr>
            <w:tcW w:w="665" w:type="dxa"/>
            <w:tcBorders>
              <w:top w:val="single" w:sz="6" w:space="0" w:color="auto"/>
              <w:bottom w:val="single" w:sz="6" w:space="0" w:color="auto"/>
            </w:tcBorders>
          </w:tcPr>
          <w:p w14:paraId="392FF485" w14:textId="1748C592" w:rsidR="00B0494E" w:rsidRDefault="00B0494E" w:rsidP="00B0494E">
            <w:pPr>
              <w:pStyle w:val="ISOMB"/>
              <w:spacing w:before="60" w:after="60" w:line="240" w:lineRule="auto"/>
              <w:rPr>
                <w:ins w:id="110" w:author="Raphael Malyankar" w:date="2025-01-17T00:38:00Z" w16du:dateUtc="2025-01-17T07:38:00Z"/>
                <w:rFonts w:cs="Arial"/>
                <w:szCs w:val="18"/>
              </w:rPr>
            </w:pPr>
            <w:ins w:id="111" w:author="Raphael Malyankar" w:date="2025-01-17T00:39:00Z" w16du:dateUtc="2025-01-17T07:39:00Z">
              <w:r>
                <w:rPr>
                  <w:rFonts w:cs="Arial"/>
                  <w:szCs w:val="18"/>
                </w:rPr>
                <w:t>5</w:t>
              </w:r>
            </w:ins>
          </w:p>
        </w:tc>
        <w:tc>
          <w:tcPr>
            <w:tcW w:w="598" w:type="dxa"/>
            <w:tcBorders>
              <w:top w:val="single" w:sz="6" w:space="0" w:color="auto"/>
              <w:bottom w:val="single" w:sz="6" w:space="0" w:color="auto"/>
            </w:tcBorders>
          </w:tcPr>
          <w:p w14:paraId="7FC462F0" w14:textId="56EBC3F9" w:rsidR="00B0494E" w:rsidRPr="00CB5BC4" w:rsidRDefault="00B0494E" w:rsidP="00B0494E">
            <w:pPr>
              <w:pStyle w:val="ISOMB"/>
              <w:spacing w:before="60" w:after="60" w:line="240" w:lineRule="auto"/>
              <w:rPr>
                <w:ins w:id="112" w:author="Raphael Malyankar" w:date="2025-01-17T00:38:00Z" w16du:dateUtc="2025-01-17T07:38:00Z"/>
                <w:szCs w:val="18"/>
              </w:rPr>
            </w:pPr>
            <w:ins w:id="113"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vAlign w:val="center"/>
          </w:tcPr>
          <w:p w14:paraId="2C147C1D" w14:textId="55DEAC86" w:rsidR="00B0494E" w:rsidRPr="00231459" w:rsidRDefault="00B0494E" w:rsidP="00B0494E">
            <w:pPr>
              <w:pStyle w:val="ISOClause"/>
              <w:spacing w:before="60" w:after="60" w:line="240" w:lineRule="auto"/>
              <w:rPr>
                <w:ins w:id="114" w:author="Raphael Malyankar" w:date="2025-01-17T00:38:00Z" w16du:dateUtc="2025-01-17T07:38:00Z"/>
                <w:rFonts w:ascii="Calibri" w:hAnsi="Calibri" w:cs="Calibri"/>
                <w:sz w:val="20"/>
              </w:rPr>
            </w:pPr>
            <w:ins w:id="115" w:author="Raphael Malyankar" w:date="2025-01-17T17:01:00Z" w16du:dateUtc="2025-01-18T00:01:00Z">
              <w:r>
                <w:rPr>
                  <w:rFonts w:ascii="Calibri" w:hAnsi="Calibri" w:cs="Calibri"/>
                  <w:sz w:val="20"/>
                </w:rPr>
                <w:t>Dev</w:t>
              </w:r>
            </w:ins>
            <w:ins w:id="116" w:author="Raphael Malyankar" w:date="2025-01-17T00:39:00Z" w16du:dateUtc="2025-01-17T07:39:00Z">
              <w:r w:rsidRPr="00231459">
                <w:rPr>
                  <w:rFonts w:ascii="Calibri" w:hAnsi="Calibri" w:cs="Calibri"/>
                  <w:sz w:val="20"/>
                </w:rPr>
                <w:t>0468</w:t>
              </w:r>
            </w:ins>
          </w:p>
        </w:tc>
        <w:tc>
          <w:tcPr>
            <w:tcW w:w="1117" w:type="dxa"/>
            <w:tcBorders>
              <w:top w:val="single" w:sz="6" w:space="0" w:color="auto"/>
              <w:bottom w:val="single" w:sz="6" w:space="0" w:color="auto"/>
            </w:tcBorders>
          </w:tcPr>
          <w:p w14:paraId="28EA1FCE" w14:textId="77777777" w:rsidR="00B0494E" w:rsidRPr="003E31E7" w:rsidRDefault="00B0494E" w:rsidP="00B0494E">
            <w:pPr>
              <w:pStyle w:val="ISOParagraph"/>
              <w:spacing w:before="60" w:after="60" w:line="240" w:lineRule="auto"/>
              <w:ind w:right="-100"/>
              <w:rPr>
                <w:ins w:id="117" w:author="Raphael Malyankar" w:date="2025-01-17T00:38:00Z" w16du:dateUtc="2025-01-17T07:38:00Z"/>
                <w:rFonts w:cs="Arial"/>
                <w:szCs w:val="18"/>
              </w:rPr>
            </w:pPr>
          </w:p>
        </w:tc>
        <w:tc>
          <w:tcPr>
            <w:tcW w:w="706" w:type="dxa"/>
            <w:tcBorders>
              <w:top w:val="single" w:sz="6" w:space="0" w:color="auto"/>
              <w:bottom w:val="single" w:sz="6" w:space="0" w:color="auto"/>
            </w:tcBorders>
          </w:tcPr>
          <w:p w14:paraId="38D2EF50" w14:textId="45F2BC4D" w:rsidR="00B0494E" w:rsidRDefault="00D9604E" w:rsidP="00B0494E">
            <w:pPr>
              <w:pStyle w:val="ISOCommType"/>
              <w:spacing w:before="60" w:after="60" w:line="240" w:lineRule="auto"/>
              <w:rPr>
                <w:ins w:id="118" w:author="Raphael Malyankar" w:date="2025-01-17T00:38:00Z" w16du:dateUtc="2025-01-17T07:38:00Z"/>
                <w:rFonts w:cs="Arial"/>
                <w:szCs w:val="18"/>
              </w:rPr>
            </w:pPr>
            <w:ins w:id="119" w:author="Raphael Malyankar" w:date="2025-01-20T01:17:00Z" w16du:dateUtc="2025-01-20T08:17:00Z">
              <w:r>
                <w:rPr>
                  <w:rFonts w:cs="Arial"/>
                  <w:szCs w:val="18"/>
                </w:rPr>
                <w:t>te</w:t>
              </w:r>
            </w:ins>
          </w:p>
        </w:tc>
        <w:tc>
          <w:tcPr>
            <w:tcW w:w="4590" w:type="dxa"/>
            <w:tcBorders>
              <w:top w:val="single" w:sz="6" w:space="0" w:color="auto"/>
              <w:bottom w:val="single" w:sz="6" w:space="0" w:color="auto"/>
            </w:tcBorders>
          </w:tcPr>
          <w:p w14:paraId="0F33A2DD" w14:textId="736799A2" w:rsidR="00B0494E" w:rsidRPr="00231459" w:rsidRDefault="00B0494E" w:rsidP="00B0494E">
            <w:pPr>
              <w:keepNext/>
              <w:keepLines/>
              <w:tabs>
                <w:tab w:val="left" w:pos="2520"/>
                <w:tab w:val="left" w:pos="3600"/>
                <w:tab w:val="left" w:pos="4680"/>
                <w:tab w:val="left" w:pos="5760"/>
                <w:tab w:val="left" w:pos="6840"/>
              </w:tabs>
              <w:spacing w:before="60" w:after="60"/>
              <w:rPr>
                <w:ins w:id="120" w:author="Raphael Malyankar" w:date="2025-01-17T00:38:00Z" w16du:dateUtc="2025-01-17T07:38:00Z"/>
                <w:rFonts w:ascii="Calibri" w:hAnsi="Calibri" w:cs="Calibri"/>
                <w:color w:val="000000"/>
                <w:sz w:val="20"/>
              </w:rPr>
            </w:pPr>
            <w:ins w:id="121" w:author="Raphael Malyankar" w:date="2025-01-17T00:39:00Z" w16du:dateUtc="2025-01-17T07:39:00Z">
              <w:r w:rsidRPr="00231459">
                <w:rPr>
                  <w:rFonts w:ascii="Calibri" w:hAnsi="Calibri" w:cs="Calibri"/>
                  <w:color w:val="000000"/>
                  <w:sz w:val="20"/>
                </w:rPr>
                <w:t xml:space="preserve">Duplicate of 166. </w:t>
              </w:r>
            </w:ins>
          </w:p>
        </w:tc>
        <w:tc>
          <w:tcPr>
            <w:tcW w:w="4174" w:type="dxa"/>
            <w:tcBorders>
              <w:top w:val="single" w:sz="6" w:space="0" w:color="auto"/>
              <w:bottom w:val="single" w:sz="6" w:space="0" w:color="auto"/>
            </w:tcBorders>
          </w:tcPr>
          <w:p w14:paraId="4AFBA0BF" w14:textId="687DDA07" w:rsidR="00B0494E" w:rsidRPr="00231459" w:rsidRDefault="00B0494E" w:rsidP="00B0494E">
            <w:pPr>
              <w:pStyle w:val="ISOChange"/>
              <w:spacing w:before="60" w:after="60" w:line="240" w:lineRule="auto"/>
              <w:rPr>
                <w:ins w:id="122" w:author="Raphael Malyankar" w:date="2025-01-17T00:38:00Z" w16du:dateUtc="2025-01-17T07:38:00Z"/>
                <w:rFonts w:cs="Arial"/>
                <w:szCs w:val="18"/>
              </w:rPr>
            </w:pPr>
            <w:ins w:id="123" w:author="Raphael Malyankar" w:date="2025-01-17T00:39:00Z" w16du:dateUtc="2025-01-17T07:39:00Z">
              <w:r w:rsidRPr="00231459">
                <w:rPr>
                  <w:rFonts w:ascii="Calibri" w:hAnsi="Calibri" w:cs="Calibri"/>
                  <w:color w:val="000000"/>
                  <w:sz w:val="20"/>
                </w:rPr>
                <w:t>Prefer wording of 166.</w:t>
              </w:r>
            </w:ins>
          </w:p>
        </w:tc>
        <w:tc>
          <w:tcPr>
            <w:tcW w:w="2590" w:type="dxa"/>
            <w:tcBorders>
              <w:top w:val="single" w:sz="6" w:space="0" w:color="auto"/>
              <w:bottom w:val="single" w:sz="6" w:space="0" w:color="auto"/>
            </w:tcBorders>
            <w:shd w:val="clear" w:color="auto" w:fill="D9D9D9" w:themeFill="background1" w:themeFillShade="D9"/>
          </w:tcPr>
          <w:p w14:paraId="32529C86" w14:textId="476C3F69" w:rsidR="00B0494E" w:rsidRPr="004E5770" w:rsidDel="00F37823" w:rsidRDefault="0023731E" w:rsidP="00B0494E">
            <w:pPr>
              <w:pStyle w:val="ISOSecretObservations"/>
              <w:spacing w:before="60" w:after="60" w:line="240" w:lineRule="auto"/>
              <w:rPr>
                <w:ins w:id="124" w:author="Raphael Malyankar" w:date="2025-01-17T00:38:00Z" w16du:dateUtc="2025-01-17T07:38:00Z"/>
                <w:szCs w:val="18"/>
              </w:rPr>
            </w:pPr>
            <w:ins w:id="125" w:author="Raphael Malyankar" w:date="2025-01-19T23:17:00Z" w16du:dateUtc="2025-01-20T06:17:00Z">
              <w:r>
                <w:rPr>
                  <w:szCs w:val="18"/>
                </w:rPr>
                <w:t>Delete De</w:t>
              </w:r>
            </w:ins>
            <w:ins w:id="126" w:author="Raphael Malyankar" w:date="2025-01-19T23:18:00Z" w16du:dateUtc="2025-01-20T06:18:00Z">
              <w:r>
                <w:rPr>
                  <w:szCs w:val="18"/>
                </w:rPr>
                <w:t>v0468 and retain Dev0166</w:t>
              </w:r>
            </w:ins>
          </w:p>
        </w:tc>
      </w:tr>
      <w:tr w:rsidR="00B0494E" w:rsidRPr="0036345A" w14:paraId="203E6C9E" w14:textId="77777777" w:rsidTr="00147EE3">
        <w:trPr>
          <w:cantSplit/>
          <w:jc w:val="center"/>
          <w:ins w:id="127" w:author="Raphael Malyankar" w:date="2025-01-17T00:48:00Z"/>
        </w:trPr>
        <w:tc>
          <w:tcPr>
            <w:tcW w:w="665" w:type="dxa"/>
            <w:tcBorders>
              <w:top w:val="single" w:sz="6" w:space="0" w:color="auto"/>
              <w:bottom w:val="single" w:sz="6" w:space="0" w:color="auto"/>
            </w:tcBorders>
          </w:tcPr>
          <w:p w14:paraId="0B829E7F" w14:textId="0F83E840" w:rsidR="00B0494E" w:rsidRDefault="00B0494E" w:rsidP="00B0494E">
            <w:pPr>
              <w:pStyle w:val="ISOMB"/>
              <w:spacing w:before="60" w:after="60" w:line="240" w:lineRule="auto"/>
              <w:rPr>
                <w:ins w:id="128" w:author="Raphael Malyankar" w:date="2025-01-17T00:48:00Z" w16du:dateUtc="2025-01-17T07:48:00Z"/>
                <w:rFonts w:cs="Arial"/>
                <w:szCs w:val="18"/>
              </w:rPr>
            </w:pPr>
            <w:ins w:id="129" w:author="Raphael Malyankar" w:date="2025-01-17T00:48:00Z" w16du:dateUtc="2025-01-17T07:48:00Z">
              <w:r>
                <w:rPr>
                  <w:rFonts w:cs="Arial"/>
                  <w:szCs w:val="18"/>
                </w:rPr>
                <w:t>5</w:t>
              </w:r>
            </w:ins>
          </w:p>
        </w:tc>
        <w:tc>
          <w:tcPr>
            <w:tcW w:w="598" w:type="dxa"/>
            <w:tcBorders>
              <w:top w:val="single" w:sz="6" w:space="0" w:color="auto"/>
              <w:bottom w:val="single" w:sz="6" w:space="0" w:color="auto"/>
            </w:tcBorders>
          </w:tcPr>
          <w:p w14:paraId="2D072031" w14:textId="2DCA1B86" w:rsidR="00B0494E" w:rsidRPr="00CB5BC4" w:rsidRDefault="00B0494E" w:rsidP="00B0494E">
            <w:pPr>
              <w:pStyle w:val="ISOMB"/>
              <w:spacing w:before="60" w:after="60" w:line="240" w:lineRule="auto"/>
              <w:rPr>
                <w:ins w:id="130" w:author="Raphael Malyankar" w:date="2025-01-17T00:48:00Z" w16du:dateUtc="2025-01-17T07:48:00Z"/>
                <w:szCs w:val="18"/>
              </w:rPr>
            </w:pPr>
            <w:ins w:id="131"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vAlign w:val="center"/>
          </w:tcPr>
          <w:p w14:paraId="056AB82B" w14:textId="15E14494" w:rsidR="00B0494E" w:rsidRPr="00231459" w:rsidRDefault="00B0494E" w:rsidP="00B0494E">
            <w:pPr>
              <w:pStyle w:val="ISOClause"/>
              <w:spacing w:before="60" w:after="60" w:line="240" w:lineRule="auto"/>
              <w:rPr>
                <w:ins w:id="132" w:author="Raphael Malyankar" w:date="2025-01-17T00:48:00Z" w16du:dateUtc="2025-01-17T07:48:00Z"/>
                <w:rFonts w:ascii="Calibri" w:hAnsi="Calibri" w:cs="Calibri"/>
                <w:sz w:val="20"/>
              </w:rPr>
            </w:pPr>
            <w:ins w:id="133" w:author="Raphael Malyankar" w:date="2025-01-17T17:01:00Z" w16du:dateUtc="2025-01-18T00:01:00Z">
              <w:r>
                <w:rPr>
                  <w:rFonts w:ascii="Calibri" w:hAnsi="Calibri" w:cs="Calibri"/>
                  <w:sz w:val="20"/>
                </w:rPr>
                <w:t>Dev</w:t>
              </w:r>
            </w:ins>
            <w:ins w:id="134" w:author="Raphael Malyankar" w:date="2025-01-17T00:48:00Z" w16du:dateUtc="2025-01-17T07:48:00Z">
              <w:r w:rsidRPr="00FE625B">
                <w:rPr>
                  <w:rFonts w:ascii="Calibri" w:hAnsi="Calibri" w:cs="Calibri"/>
                  <w:sz w:val="20"/>
                </w:rPr>
                <w:t>0161</w:t>
              </w:r>
            </w:ins>
          </w:p>
        </w:tc>
        <w:tc>
          <w:tcPr>
            <w:tcW w:w="1117" w:type="dxa"/>
            <w:tcBorders>
              <w:top w:val="single" w:sz="6" w:space="0" w:color="auto"/>
              <w:bottom w:val="single" w:sz="6" w:space="0" w:color="auto"/>
            </w:tcBorders>
          </w:tcPr>
          <w:p w14:paraId="6A27FE38" w14:textId="77777777" w:rsidR="00B0494E" w:rsidRPr="003E31E7" w:rsidRDefault="00B0494E" w:rsidP="00B0494E">
            <w:pPr>
              <w:pStyle w:val="ISOParagraph"/>
              <w:spacing w:before="60" w:after="60" w:line="240" w:lineRule="auto"/>
              <w:ind w:right="-100"/>
              <w:rPr>
                <w:ins w:id="135" w:author="Raphael Malyankar" w:date="2025-01-17T00:48:00Z" w16du:dateUtc="2025-01-17T07:48:00Z"/>
                <w:rFonts w:cs="Arial"/>
                <w:szCs w:val="18"/>
              </w:rPr>
            </w:pPr>
          </w:p>
        </w:tc>
        <w:tc>
          <w:tcPr>
            <w:tcW w:w="706" w:type="dxa"/>
            <w:tcBorders>
              <w:top w:val="single" w:sz="6" w:space="0" w:color="auto"/>
              <w:bottom w:val="single" w:sz="6" w:space="0" w:color="auto"/>
            </w:tcBorders>
          </w:tcPr>
          <w:p w14:paraId="1B5097D1" w14:textId="3EF93296" w:rsidR="00B0494E" w:rsidRDefault="00D9604E" w:rsidP="00B0494E">
            <w:pPr>
              <w:pStyle w:val="ISOCommType"/>
              <w:spacing w:before="60" w:after="60" w:line="240" w:lineRule="auto"/>
              <w:rPr>
                <w:ins w:id="136" w:author="Raphael Malyankar" w:date="2025-01-17T00:48:00Z" w16du:dateUtc="2025-01-17T07:48:00Z"/>
                <w:rFonts w:cs="Arial"/>
                <w:szCs w:val="18"/>
              </w:rPr>
            </w:pPr>
            <w:ins w:id="137" w:author="Raphael Malyankar" w:date="2025-01-20T01:17:00Z" w16du:dateUtc="2025-01-20T08:17:00Z">
              <w:r>
                <w:rPr>
                  <w:rFonts w:cs="Arial"/>
                  <w:szCs w:val="18"/>
                </w:rPr>
                <w:t>te</w:t>
              </w:r>
            </w:ins>
          </w:p>
        </w:tc>
        <w:tc>
          <w:tcPr>
            <w:tcW w:w="4590" w:type="dxa"/>
            <w:tcBorders>
              <w:top w:val="single" w:sz="6" w:space="0" w:color="auto"/>
              <w:bottom w:val="single" w:sz="6" w:space="0" w:color="auto"/>
            </w:tcBorders>
          </w:tcPr>
          <w:p w14:paraId="7DDCEEDC" w14:textId="7BD17A56" w:rsidR="00B0494E" w:rsidRPr="00231459" w:rsidRDefault="00B0494E" w:rsidP="00B0494E">
            <w:pPr>
              <w:keepNext/>
              <w:keepLines/>
              <w:tabs>
                <w:tab w:val="left" w:pos="2520"/>
                <w:tab w:val="left" w:pos="3600"/>
                <w:tab w:val="left" w:pos="4680"/>
                <w:tab w:val="left" w:pos="5760"/>
                <w:tab w:val="left" w:pos="6840"/>
              </w:tabs>
              <w:spacing w:before="60" w:after="60"/>
              <w:rPr>
                <w:ins w:id="138" w:author="Raphael Malyankar" w:date="2025-01-17T00:48:00Z" w16du:dateUtc="2025-01-17T07:48:00Z"/>
                <w:rFonts w:ascii="Calibri" w:hAnsi="Calibri" w:cs="Calibri"/>
                <w:color w:val="000000"/>
                <w:sz w:val="20"/>
              </w:rPr>
            </w:pPr>
            <w:ins w:id="139" w:author="Raphael Malyankar" w:date="2025-01-17T00:49:00Z" w16du:dateUtc="2025-01-17T07:49:00Z">
              <w:r w:rsidRPr="00FE625B">
                <w:rPr>
                  <w:rFonts w:ascii="Calibri" w:hAnsi="Calibri" w:cs="Calibri"/>
                  <w:color w:val="000000"/>
                  <w:sz w:val="20"/>
                </w:rPr>
                <w:t>77 is worded more completely, so retain this check.</w:t>
              </w:r>
            </w:ins>
          </w:p>
        </w:tc>
        <w:tc>
          <w:tcPr>
            <w:tcW w:w="4174" w:type="dxa"/>
            <w:tcBorders>
              <w:top w:val="single" w:sz="6" w:space="0" w:color="auto"/>
              <w:bottom w:val="single" w:sz="6" w:space="0" w:color="auto"/>
            </w:tcBorders>
          </w:tcPr>
          <w:p w14:paraId="1FC46822" w14:textId="23291473" w:rsidR="00B0494E" w:rsidRPr="00231459" w:rsidRDefault="00332683" w:rsidP="00B0494E">
            <w:pPr>
              <w:pStyle w:val="ISOChange"/>
              <w:spacing w:before="60" w:after="60" w:line="240" w:lineRule="auto"/>
              <w:rPr>
                <w:ins w:id="140" w:author="Raphael Malyankar" w:date="2025-01-17T00:48:00Z" w16du:dateUtc="2025-01-17T07:48:00Z"/>
                <w:rFonts w:ascii="Calibri" w:hAnsi="Calibri" w:cs="Calibri"/>
                <w:color w:val="000000"/>
                <w:sz w:val="20"/>
              </w:rPr>
            </w:pPr>
            <w:ins w:id="141" w:author="Raphael Malyankar" w:date="2025-01-18T22:29:00Z" w16du:dateUtc="2025-01-19T05:29:00Z">
              <w:r>
                <w:rPr>
                  <w:rFonts w:ascii="Calibri" w:hAnsi="Calibri" w:cs="Calibri"/>
                  <w:color w:val="000000"/>
                  <w:sz w:val="20"/>
                </w:rPr>
                <w:t>?</w:t>
              </w:r>
            </w:ins>
          </w:p>
        </w:tc>
        <w:tc>
          <w:tcPr>
            <w:tcW w:w="2590" w:type="dxa"/>
            <w:tcBorders>
              <w:top w:val="single" w:sz="6" w:space="0" w:color="auto"/>
              <w:bottom w:val="single" w:sz="6" w:space="0" w:color="auto"/>
            </w:tcBorders>
            <w:shd w:val="clear" w:color="auto" w:fill="D9D9D9" w:themeFill="background1" w:themeFillShade="D9"/>
          </w:tcPr>
          <w:p w14:paraId="4CDB9DB8" w14:textId="06667D5F" w:rsidR="00B0494E" w:rsidRPr="004E5770" w:rsidDel="00F37823" w:rsidRDefault="002B0D9A" w:rsidP="00B0494E">
            <w:pPr>
              <w:pStyle w:val="ISOSecretObservations"/>
              <w:spacing w:before="60" w:after="60" w:line="240" w:lineRule="auto"/>
              <w:rPr>
                <w:ins w:id="142" w:author="Raphael Malyankar" w:date="2025-01-17T00:48:00Z" w16du:dateUtc="2025-01-17T07:48:00Z"/>
                <w:szCs w:val="18"/>
              </w:rPr>
            </w:pPr>
            <w:ins w:id="143" w:author="Raphael Malyankar" w:date="2025-01-19T23:16:00Z" w16du:dateUtc="2025-01-20T06:16:00Z">
              <w:r>
                <w:rPr>
                  <w:szCs w:val="18"/>
                </w:rPr>
                <w:t>Delete Dev0161 a</w:t>
              </w:r>
            </w:ins>
            <w:ins w:id="144" w:author="Raphael Malyankar" w:date="2025-01-19T23:17:00Z" w16du:dateUtc="2025-01-20T06:17:00Z">
              <w:r>
                <w:rPr>
                  <w:szCs w:val="18"/>
                </w:rPr>
                <w:t>nd retain Dev</w:t>
              </w:r>
              <w:r w:rsidR="0023731E">
                <w:rPr>
                  <w:szCs w:val="18"/>
                </w:rPr>
                <w:t>0</w:t>
              </w:r>
              <w:r>
                <w:rPr>
                  <w:szCs w:val="18"/>
                </w:rPr>
                <w:t>077</w:t>
              </w:r>
            </w:ins>
          </w:p>
        </w:tc>
      </w:tr>
      <w:tr w:rsidR="00B0494E" w:rsidRPr="0036345A" w14:paraId="33FF8F59" w14:textId="77777777" w:rsidTr="00147EE3">
        <w:trPr>
          <w:cantSplit/>
          <w:jc w:val="center"/>
          <w:ins w:id="145" w:author="Raphael Malyankar" w:date="2025-01-17T00:49:00Z"/>
        </w:trPr>
        <w:tc>
          <w:tcPr>
            <w:tcW w:w="665" w:type="dxa"/>
            <w:tcBorders>
              <w:top w:val="single" w:sz="6" w:space="0" w:color="auto"/>
              <w:bottom w:val="single" w:sz="6" w:space="0" w:color="auto"/>
            </w:tcBorders>
          </w:tcPr>
          <w:p w14:paraId="7EA16A0A" w14:textId="43D8FD10" w:rsidR="00B0494E" w:rsidRDefault="00B0494E" w:rsidP="00B0494E">
            <w:pPr>
              <w:pStyle w:val="ISOMB"/>
              <w:spacing w:before="60" w:after="60"/>
              <w:rPr>
                <w:ins w:id="146" w:author="Raphael Malyankar" w:date="2025-01-17T00:49:00Z" w16du:dateUtc="2025-01-17T07:49:00Z"/>
                <w:rFonts w:cs="Arial"/>
                <w:szCs w:val="18"/>
              </w:rPr>
            </w:pPr>
            <w:ins w:id="147" w:author="Raphael Malyankar" w:date="2025-01-17T00:53:00Z" w16du:dateUtc="2025-01-17T07:53:00Z">
              <w:r w:rsidRPr="001D31C2">
                <w:rPr>
                  <w:rFonts w:cs="Arial"/>
                  <w:szCs w:val="18"/>
                </w:rPr>
                <w:t>5</w:t>
              </w:r>
            </w:ins>
            <w:ins w:id="148" w:author="Raphael Malyankar" w:date="2025-01-17T00:54:00Z" w16du:dateUtc="2025-01-17T07:54:00Z">
              <w:r>
                <w:rPr>
                  <w:rFonts w:cs="Arial"/>
                  <w:szCs w:val="18"/>
                </w:rPr>
                <w:t>a</w:t>
              </w:r>
            </w:ins>
          </w:p>
        </w:tc>
        <w:tc>
          <w:tcPr>
            <w:tcW w:w="598" w:type="dxa"/>
            <w:tcBorders>
              <w:top w:val="single" w:sz="6" w:space="0" w:color="auto"/>
              <w:bottom w:val="single" w:sz="6" w:space="0" w:color="auto"/>
            </w:tcBorders>
          </w:tcPr>
          <w:p w14:paraId="116E086F" w14:textId="3D8EA505" w:rsidR="00B0494E" w:rsidRPr="00CB5BC4" w:rsidRDefault="00B0494E" w:rsidP="00B0494E">
            <w:pPr>
              <w:pStyle w:val="ISOMB"/>
              <w:spacing w:before="60" w:after="60" w:line="240" w:lineRule="auto"/>
              <w:rPr>
                <w:ins w:id="149" w:author="Raphael Malyankar" w:date="2025-01-17T00:49:00Z" w16du:dateUtc="2025-01-17T07:49:00Z"/>
                <w:szCs w:val="18"/>
              </w:rPr>
            </w:pPr>
            <w:ins w:id="150"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vAlign w:val="center"/>
          </w:tcPr>
          <w:p w14:paraId="4546351C" w14:textId="499047D8" w:rsidR="00B0494E" w:rsidRPr="00FE625B" w:rsidRDefault="00B0494E" w:rsidP="00B0494E">
            <w:pPr>
              <w:pStyle w:val="ISOClause"/>
              <w:spacing w:before="60" w:after="60" w:line="240" w:lineRule="auto"/>
              <w:rPr>
                <w:ins w:id="151" w:author="Raphael Malyankar" w:date="2025-01-17T00:49:00Z" w16du:dateUtc="2025-01-17T07:49:00Z"/>
                <w:rFonts w:ascii="Calibri" w:hAnsi="Calibri" w:cs="Calibri"/>
                <w:sz w:val="20"/>
              </w:rPr>
            </w:pPr>
            <w:ins w:id="152" w:author="Raphael Malyankar" w:date="2025-01-17T17:01:00Z" w16du:dateUtc="2025-01-18T00:01:00Z">
              <w:r>
                <w:rPr>
                  <w:rFonts w:ascii="Calibri" w:hAnsi="Calibri" w:cs="Calibri"/>
                  <w:sz w:val="20"/>
                </w:rPr>
                <w:t>Dev</w:t>
              </w:r>
            </w:ins>
            <w:ins w:id="153" w:author="Raphael Malyankar" w:date="2025-01-17T00:49:00Z" w16du:dateUtc="2025-01-17T07:49:00Z">
              <w:r w:rsidRPr="00FE625B">
                <w:rPr>
                  <w:rFonts w:ascii="Calibri" w:hAnsi="Calibri" w:cs="Calibri"/>
                  <w:sz w:val="20"/>
                </w:rPr>
                <w:t>0165</w:t>
              </w:r>
            </w:ins>
          </w:p>
        </w:tc>
        <w:tc>
          <w:tcPr>
            <w:tcW w:w="1117" w:type="dxa"/>
            <w:tcBorders>
              <w:top w:val="single" w:sz="6" w:space="0" w:color="auto"/>
              <w:bottom w:val="single" w:sz="6" w:space="0" w:color="auto"/>
            </w:tcBorders>
          </w:tcPr>
          <w:p w14:paraId="31704226" w14:textId="77777777" w:rsidR="00B0494E" w:rsidRPr="003E31E7" w:rsidRDefault="00B0494E" w:rsidP="00B0494E">
            <w:pPr>
              <w:pStyle w:val="ISOParagraph"/>
              <w:spacing w:before="60" w:after="60" w:line="240" w:lineRule="auto"/>
              <w:ind w:right="-100"/>
              <w:rPr>
                <w:ins w:id="154" w:author="Raphael Malyankar" w:date="2025-01-17T00:49:00Z" w16du:dateUtc="2025-01-17T07:49:00Z"/>
                <w:rFonts w:cs="Arial"/>
                <w:szCs w:val="18"/>
              </w:rPr>
            </w:pPr>
          </w:p>
        </w:tc>
        <w:tc>
          <w:tcPr>
            <w:tcW w:w="706" w:type="dxa"/>
            <w:tcBorders>
              <w:top w:val="single" w:sz="6" w:space="0" w:color="auto"/>
              <w:bottom w:val="single" w:sz="6" w:space="0" w:color="auto"/>
            </w:tcBorders>
          </w:tcPr>
          <w:p w14:paraId="3AA67084" w14:textId="25A53AEB" w:rsidR="00B0494E" w:rsidRDefault="00D9604E" w:rsidP="00B0494E">
            <w:pPr>
              <w:pStyle w:val="ISOCommType"/>
              <w:spacing w:before="60" w:after="60" w:line="240" w:lineRule="auto"/>
              <w:rPr>
                <w:ins w:id="155" w:author="Raphael Malyankar" w:date="2025-01-17T00:49:00Z" w16du:dateUtc="2025-01-17T07:49:00Z"/>
                <w:rFonts w:cs="Arial"/>
                <w:szCs w:val="18"/>
              </w:rPr>
            </w:pPr>
            <w:ins w:id="156" w:author="Raphael Malyankar" w:date="2025-01-20T01:17:00Z" w16du:dateUtc="2025-01-20T08:17:00Z">
              <w:r>
                <w:rPr>
                  <w:rFonts w:cs="Arial"/>
                  <w:szCs w:val="18"/>
                </w:rPr>
                <w:t>te</w:t>
              </w:r>
            </w:ins>
          </w:p>
        </w:tc>
        <w:tc>
          <w:tcPr>
            <w:tcW w:w="4590" w:type="dxa"/>
            <w:tcBorders>
              <w:top w:val="single" w:sz="6" w:space="0" w:color="auto"/>
              <w:bottom w:val="single" w:sz="6" w:space="0" w:color="auto"/>
            </w:tcBorders>
          </w:tcPr>
          <w:p w14:paraId="1E374116" w14:textId="0EC35923" w:rsidR="00B0494E" w:rsidRPr="00FE625B" w:rsidRDefault="00B0494E" w:rsidP="00B0494E">
            <w:pPr>
              <w:keepNext/>
              <w:keepLines/>
              <w:tabs>
                <w:tab w:val="left" w:pos="2520"/>
                <w:tab w:val="left" w:pos="3600"/>
                <w:tab w:val="left" w:pos="4680"/>
                <w:tab w:val="left" w:pos="5760"/>
                <w:tab w:val="left" w:pos="6840"/>
              </w:tabs>
              <w:spacing w:before="60" w:after="60"/>
              <w:rPr>
                <w:ins w:id="157" w:author="Raphael Malyankar" w:date="2025-01-17T00:49:00Z" w16du:dateUtc="2025-01-17T07:49:00Z"/>
                <w:rFonts w:ascii="Calibri" w:hAnsi="Calibri" w:cs="Calibri"/>
                <w:color w:val="000000"/>
                <w:sz w:val="20"/>
              </w:rPr>
            </w:pPr>
            <w:ins w:id="158" w:author="Raphael Malyankar" w:date="2025-01-17T00:49:00Z" w16du:dateUtc="2025-01-17T07:49:00Z">
              <w:r w:rsidRPr="00FE625B">
                <w:rPr>
                  <w:rFonts w:ascii="Calibri" w:hAnsi="Calibri" w:cs="Calibri"/>
                  <w:color w:val="000000"/>
                  <w:sz w:val="20"/>
                </w:rPr>
                <w:t>Partly duplicates 164?</w:t>
              </w:r>
            </w:ins>
          </w:p>
        </w:tc>
        <w:tc>
          <w:tcPr>
            <w:tcW w:w="4174" w:type="dxa"/>
            <w:tcBorders>
              <w:top w:val="single" w:sz="6" w:space="0" w:color="auto"/>
              <w:bottom w:val="single" w:sz="6" w:space="0" w:color="auto"/>
            </w:tcBorders>
          </w:tcPr>
          <w:p w14:paraId="48C8A742" w14:textId="77777777" w:rsidR="00B0494E" w:rsidRPr="00231459" w:rsidRDefault="00B0494E" w:rsidP="00B0494E">
            <w:pPr>
              <w:pStyle w:val="ISOChange"/>
              <w:spacing w:before="60" w:after="60" w:line="240" w:lineRule="auto"/>
              <w:rPr>
                <w:ins w:id="159" w:author="Raphael Malyankar" w:date="2025-01-17T00:49:00Z" w16du:dateUtc="2025-01-17T07:49:00Z"/>
                <w:rFonts w:ascii="Calibri" w:hAnsi="Calibri" w:cs="Calibri"/>
                <w:color w:val="000000"/>
                <w:sz w:val="20"/>
              </w:rPr>
            </w:pPr>
          </w:p>
        </w:tc>
        <w:tc>
          <w:tcPr>
            <w:tcW w:w="2590" w:type="dxa"/>
            <w:tcBorders>
              <w:top w:val="single" w:sz="6" w:space="0" w:color="auto"/>
              <w:bottom w:val="single" w:sz="6" w:space="0" w:color="auto"/>
            </w:tcBorders>
            <w:shd w:val="clear" w:color="auto" w:fill="D9D9D9" w:themeFill="background1" w:themeFillShade="D9"/>
          </w:tcPr>
          <w:p w14:paraId="54C566A4" w14:textId="614930F0" w:rsidR="00B0494E" w:rsidRPr="004E5770" w:rsidDel="00F37823" w:rsidRDefault="0023731E" w:rsidP="00B0494E">
            <w:pPr>
              <w:pStyle w:val="ISOSecretObservations"/>
              <w:spacing w:before="60" w:after="60" w:line="240" w:lineRule="auto"/>
              <w:rPr>
                <w:ins w:id="160" w:author="Raphael Malyankar" w:date="2025-01-17T00:49:00Z" w16du:dateUtc="2025-01-17T07:49:00Z"/>
                <w:szCs w:val="18"/>
              </w:rPr>
            </w:pPr>
            <w:ins w:id="161" w:author="Raphael Malyankar" w:date="2025-01-19T23:19:00Z" w16du:dateUtc="2025-01-20T06:19:00Z">
              <w:r>
                <w:rPr>
                  <w:szCs w:val="18"/>
                </w:rPr>
                <w:t>Delete 0165</w:t>
              </w:r>
            </w:ins>
          </w:p>
        </w:tc>
      </w:tr>
      <w:tr w:rsidR="00B0494E" w:rsidRPr="0036345A" w14:paraId="6ACBED47" w14:textId="77777777" w:rsidTr="00FE625B">
        <w:trPr>
          <w:cantSplit/>
          <w:jc w:val="center"/>
          <w:ins w:id="162" w:author="Raphael Malyankar" w:date="2025-01-17T00:50:00Z"/>
        </w:trPr>
        <w:tc>
          <w:tcPr>
            <w:tcW w:w="665" w:type="dxa"/>
            <w:tcBorders>
              <w:top w:val="single" w:sz="6" w:space="0" w:color="auto"/>
              <w:bottom w:val="single" w:sz="6" w:space="0" w:color="auto"/>
            </w:tcBorders>
          </w:tcPr>
          <w:p w14:paraId="5A9AD329" w14:textId="188C248F" w:rsidR="00B0494E" w:rsidRDefault="00B0494E" w:rsidP="00B0494E">
            <w:pPr>
              <w:pStyle w:val="ISOMB"/>
              <w:spacing w:before="60" w:after="60" w:line="240" w:lineRule="auto"/>
              <w:rPr>
                <w:ins w:id="163" w:author="Raphael Malyankar" w:date="2025-01-17T00:50:00Z" w16du:dateUtc="2025-01-17T07:50:00Z"/>
                <w:rFonts w:cs="Arial"/>
                <w:szCs w:val="18"/>
              </w:rPr>
            </w:pPr>
            <w:ins w:id="164" w:author="Raphael Malyankar" w:date="2025-01-17T00:53:00Z" w16du:dateUtc="2025-01-17T07:53:00Z">
              <w:r w:rsidRPr="00247A85">
                <w:rPr>
                  <w:rFonts w:cs="Arial"/>
                  <w:szCs w:val="18"/>
                </w:rPr>
                <w:t>5</w:t>
              </w:r>
            </w:ins>
            <w:ins w:id="165" w:author="Raphael Malyankar" w:date="2025-01-17T00:54:00Z" w16du:dateUtc="2025-01-17T07:54:00Z">
              <w:r>
                <w:rPr>
                  <w:rFonts w:cs="Arial"/>
                  <w:szCs w:val="18"/>
                </w:rPr>
                <w:t>, 5a</w:t>
              </w:r>
            </w:ins>
          </w:p>
        </w:tc>
        <w:tc>
          <w:tcPr>
            <w:tcW w:w="598" w:type="dxa"/>
            <w:tcBorders>
              <w:top w:val="single" w:sz="6" w:space="0" w:color="auto"/>
              <w:bottom w:val="single" w:sz="6" w:space="0" w:color="auto"/>
            </w:tcBorders>
          </w:tcPr>
          <w:p w14:paraId="00A3BE17" w14:textId="245D7348" w:rsidR="00B0494E" w:rsidRPr="00CB5BC4" w:rsidRDefault="00B0494E" w:rsidP="00B0494E">
            <w:pPr>
              <w:pStyle w:val="ISOMB"/>
              <w:spacing w:before="60" w:after="60" w:line="240" w:lineRule="auto"/>
              <w:rPr>
                <w:ins w:id="166" w:author="Raphael Malyankar" w:date="2025-01-17T00:50:00Z" w16du:dateUtc="2025-01-17T07:50:00Z"/>
                <w:szCs w:val="18"/>
              </w:rPr>
            </w:pPr>
            <w:ins w:id="167"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tcPr>
          <w:p w14:paraId="24C024F1" w14:textId="253B416E" w:rsidR="00B0494E" w:rsidRPr="00FE625B" w:rsidRDefault="00B0494E" w:rsidP="00B0494E">
            <w:pPr>
              <w:pStyle w:val="ISOClause"/>
              <w:spacing w:before="60" w:after="60" w:line="240" w:lineRule="auto"/>
              <w:rPr>
                <w:ins w:id="168" w:author="Raphael Malyankar" w:date="2025-01-17T00:50:00Z" w16du:dateUtc="2025-01-17T07:50:00Z"/>
                <w:rFonts w:ascii="Calibri" w:hAnsi="Calibri" w:cs="Calibri"/>
                <w:sz w:val="20"/>
              </w:rPr>
            </w:pPr>
            <w:ins w:id="169" w:author="Raphael Malyankar" w:date="2025-01-17T17:01:00Z" w16du:dateUtc="2025-01-18T00:01:00Z">
              <w:r>
                <w:t>Dev</w:t>
              </w:r>
            </w:ins>
            <w:ins w:id="170" w:author="Raphael Malyankar" w:date="2025-01-17T00:50:00Z" w16du:dateUtc="2025-01-17T07:50:00Z">
              <w:r w:rsidRPr="00B315AE">
                <w:t>0166</w:t>
              </w:r>
            </w:ins>
          </w:p>
        </w:tc>
        <w:tc>
          <w:tcPr>
            <w:tcW w:w="1117" w:type="dxa"/>
            <w:tcBorders>
              <w:top w:val="single" w:sz="6" w:space="0" w:color="auto"/>
              <w:bottom w:val="single" w:sz="6" w:space="0" w:color="auto"/>
            </w:tcBorders>
          </w:tcPr>
          <w:p w14:paraId="7A55E7F2" w14:textId="77777777" w:rsidR="00B0494E" w:rsidRPr="003E31E7" w:rsidRDefault="00B0494E" w:rsidP="00B0494E">
            <w:pPr>
              <w:pStyle w:val="ISOParagraph"/>
              <w:spacing w:before="60" w:after="60" w:line="240" w:lineRule="auto"/>
              <w:ind w:right="-100"/>
              <w:rPr>
                <w:ins w:id="171" w:author="Raphael Malyankar" w:date="2025-01-17T00:50:00Z" w16du:dateUtc="2025-01-17T07:50:00Z"/>
                <w:rFonts w:cs="Arial"/>
                <w:szCs w:val="18"/>
              </w:rPr>
            </w:pPr>
          </w:p>
        </w:tc>
        <w:tc>
          <w:tcPr>
            <w:tcW w:w="706" w:type="dxa"/>
            <w:tcBorders>
              <w:top w:val="single" w:sz="6" w:space="0" w:color="auto"/>
              <w:bottom w:val="single" w:sz="6" w:space="0" w:color="auto"/>
            </w:tcBorders>
          </w:tcPr>
          <w:p w14:paraId="4CB035AC" w14:textId="5461F268" w:rsidR="00B0494E" w:rsidRDefault="00D9604E" w:rsidP="00B0494E">
            <w:pPr>
              <w:pStyle w:val="ISOCommType"/>
              <w:spacing w:before="60" w:after="60" w:line="240" w:lineRule="auto"/>
              <w:rPr>
                <w:ins w:id="172" w:author="Raphael Malyankar" w:date="2025-01-17T00:50:00Z" w16du:dateUtc="2025-01-17T07:50:00Z"/>
                <w:rFonts w:cs="Arial"/>
                <w:szCs w:val="18"/>
              </w:rPr>
            </w:pPr>
            <w:ins w:id="173" w:author="Raphael Malyankar" w:date="2025-01-20T01:17:00Z" w16du:dateUtc="2025-01-20T08:17:00Z">
              <w:r>
                <w:rPr>
                  <w:rFonts w:cs="Arial"/>
                  <w:szCs w:val="18"/>
                </w:rPr>
                <w:t>te</w:t>
              </w:r>
            </w:ins>
          </w:p>
        </w:tc>
        <w:tc>
          <w:tcPr>
            <w:tcW w:w="4590" w:type="dxa"/>
            <w:tcBorders>
              <w:top w:val="single" w:sz="6" w:space="0" w:color="auto"/>
              <w:bottom w:val="single" w:sz="6" w:space="0" w:color="auto"/>
            </w:tcBorders>
          </w:tcPr>
          <w:p w14:paraId="1F07E85E" w14:textId="660DA922" w:rsidR="00B0494E" w:rsidRPr="00FE625B" w:rsidRDefault="00B0494E" w:rsidP="00B0494E">
            <w:pPr>
              <w:keepNext/>
              <w:keepLines/>
              <w:tabs>
                <w:tab w:val="left" w:pos="2520"/>
                <w:tab w:val="left" w:pos="3600"/>
                <w:tab w:val="left" w:pos="4680"/>
                <w:tab w:val="left" w:pos="5760"/>
                <w:tab w:val="left" w:pos="6840"/>
              </w:tabs>
              <w:spacing w:before="60" w:after="60"/>
              <w:rPr>
                <w:ins w:id="174" w:author="Raphael Malyankar" w:date="2025-01-17T00:50:00Z" w16du:dateUtc="2025-01-17T07:50:00Z"/>
                <w:rFonts w:ascii="Calibri" w:hAnsi="Calibri" w:cs="Calibri"/>
                <w:color w:val="000000"/>
                <w:sz w:val="18"/>
                <w:szCs w:val="18"/>
              </w:rPr>
            </w:pPr>
            <w:ins w:id="175" w:author="Raphael Malyankar" w:date="2025-01-17T00:52:00Z" w16du:dateUtc="2025-01-17T07:52:00Z">
              <w:r w:rsidRPr="00FE625B">
                <w:rPr>
                  <w:sz w:val="18"/>
                  <w:szCs w:val="18"/>
                </w:rPr>
                <w:t xml:space="preserve">Agree, duplicate of 468. </w:t>
              </w:r>
            </w:ins>
          </w:p>
        </w:tc>
        <w:tc>
          <w:tcPr>
            <w:tcW w:w="4174" w:type="dxa"/>
            <w:tcBorders>
              <w:top w:val="single" w:sz="6" w:space="0" w:color="auto"/>
              <w:bottom w:val="single" w:sz="6" w:space="0" w:color="auto"/>
            </w:tcBorders>
          </w:tcPr>
          <w:p w14:paraId="0D6A32AC" w14:textId="351E76A9" w:rsidR="00B0494E" w:rsidRPr="00231459" w:rsidRDefault="00332683" w:rsidP="00B0494E">
            <w:pPr>
              <w:pStyle w:val="ISOChange"/>
              <w:spacing w:before="60" w:after="60" w:line="240" w:lineRule="auto"/>
              <w:rPr>
                <w:ins w:id="176" w:author="Raphael Malyankar" w:date="2025-01-17T00:50:00Z" w16du:dateUtc="2025-01-17T07:50:00Z"/>
                <w:rFonts w:ascii="Calibri" w:hAnsi="Calibri" w:cs="Calibri"/>
                <w:color w:val="000000"/>
                <w:sz w:val="20"/>
              </w:rPr>
            </w:pPr>
            <w:ins w:id="177" w:author="Raphael Malyankar" w:date="2025-01-18T22:30:00Z" w16du:dateUtc="2025-01-19T05:30:00Z">
              <w:r w:rsidRPr="00FE625B">
                <w:rPr>
                  <w:szCs w:val="18"/>
                </w:rPr>
                <w:t>Prefer wording of this check.</w:t>
              </w:r>
            </w:ins>
          </w:p>
        </w:tc>
        <w:tc>
          <w:tcPr>
            <w:tcW w:w="2590" w:type="dxa"/>
            <w:tcBorders>
              <w:top w:val="single" w:sz="6" w:space="0" w:color="auto"/>
              <w:bottom w:val="single" w:sz="6" w:space="0" w:color="auto"/>
            </w:tcBorders>
            <w:shd w:val="clear" w:color="auto" w:fill="D9D9D9" w:themeFill="background1" w:themeFillShade="D9"/>
          </w:tcPr>
          <w:p w14:paraId="3E269FC4" w14:textId="49751AD6" w:rsidR="00B0494E" w:rsidRPr="004E5770" w:rsidDel="00F37823" w:rsidRDefault="0023731E" w:rsidP="00B0494E">
            <w:pPr>
              <w:pStyle w:val="ISOSecretObservations"/>
              <w:spacing w:before="60" w:after="60" w:line="240" w:lineRule="auto"/>
              <w:rPr>
                <w:ins w:id="178" w:author="Raphael Malyankar" w:date="2025-01-17T00:50:00Z" w16du:dateUtc="2025-01-17T07:50:00Z"/>
                <w:szCs w:val="18"/>
              </w:rPr>
            </w:pPr>
            <w:ins w:id="179" w:author="Raphael Malyankar" w:date="2025-01-19T23:18:00Z" w16du:dateUtc="2025-01-20T06:18:00Z">
              <w:r>
                <w:rPr>
                  <w:szCs w:val="18"/>
                </w:rPr>
                <w:t>Retain Dev0166</w:t>
              </w:r>
            </w:ins>
          </w:p>
        </w:tc>
      </w:tr>
      <w:tr w:rsidR="00B0494E" w:rsidRPr="0036345A" w14:paraId="635EBCD2" w14:textId="77777777" w:rsidTr="00FE625B">
        <w:trPr>
          <w:cantSplit/>
          <w:jc w:val="center"/>
          <w:ins w:id="180" w:author="Raphael Malyankar" w:date="2025-01-17T00:50:00Z"/>
        </w:trPr>
        <w:tc>
          <w:tcPr>
            <w:tcW w:w="665" w:type="dxa"/>
            <w:tcBorders>
              <w:top w:val="single" w:sz="6" w:space="0" w:color="auto"/>
              <w:bottom w:val="single" w:sz="6" w:space="0" w:color="auto"/>
            </w:tcBorders>
          </w:tcPr>
          <w:p w14:paraId="160D49FB" w14:textId="62CF886C" w:rsidR="00B0494E" w:rsidRDefault="00B0494E" w:rsidP="00B0494E">
            <w:pPr>
              <w:pStyle w:val="ISOMB"/>
              <w:spacing w:before="60" w:after="60" w:line="240" w:lineRule="auto"/>
              <w:rPr>
                <w:ins w:id="181" w:author="Raphael Malyankar" w:date="2025-01-17T00:50:00Z" w16du:dateUtc="2025-01-17T07:50:00Z"/>
                <w:rFonts w:cs="Arial"/>
                <w:szCs w:val="18"/>
              </w:rPr>
            </w:pPr>
            <w:ins w:id="182" w:author="Raphael Malyankar" w:date="2025-01-17T00:54:00Z" w16du:dateUtc="2025-01-17T07:54:00Z">
              <w:r>
                <w:rPr>
                  <w:rFonts w:cs="Arial"/>
                  <w:szCs w:val="18"/>
                </w:rPr>
                <w:t xml:space="preserve">5, </w:t>
              </w:r>
            </w:ins>
            <w:ins w:id="183" w:author="Raphael Malyankar" w:date="2025-01-17T00:53:00Z" w16du:dateUtc="2025-01-17T07:53:00Z">
              <w:r w:rsidRPr="00247A85">
                <w:rPr>
                  <w:rFonts w:cs="Arial"/>
                  <w:szCs w:val="18"/>
                </w:rPr>
                <w:t>5a</w:t>
              </w:r>
            </w:ins>
          </w:p>
        </w:tc>
        <w:tc>
          <w:tcPr>
            <w:tcW w:w="598" w:type="dxa"/>
            <w:tcBorders>
              <w:top w:val="single" w:sz="6" w:space="0" w:color="auto"/>
              <w:bottom w:val="single" w:sz="6" w:space="0" w:color="auto"/>
            </w:tcBorders>
          </w:tcPr>
          <w:p w14:paraId="16DBD836" w14:textId="301C490E" w:rsidR="00B0494E" w:rsidRPr="00CB5BC4" w:rsidRDefault="00B0494E" w:rsidP="00B0494E">
            <w:pPr>
              <w:pStyle w:val="ISOMB"/>
              <w:spacing w:before="60" w:after="60" w:line="240" w:lineRule="auto"/>
              <w:rPr>
                <w:ins w:id="184" w:author="Raphael Malyankar" w:date="2025-01-17T00:50:00Z" w16du:dateUtc="2025-01-17T07:50:00Z"/>
                <w:szCs w:val="18"/>
              </w:rPr>
            </w:pPr>
            <w:ins w:id="185" w:author="Raphael Malyankar" w:date="2025-01-17T17:29:00Z" w16du:dateUtc="2025-01-18T00:29:00Z">
              <w:r w:rsidRPr="007E6039">
                <w:rPr>
                  <w:szCs w:val="18"/>
                </w:rPr>
                <w:t>IC-ENC</w:t>
              </w:r>
            </w:ins>
          </w:p>
        </w:tc>
        <w:tc>
          <w:tcPr>
            <w:tcW w:w="1313" w:type="dxa"/>
            <w:tcBorders>
              <w:top w:val="single" w:sz="6" w:space="0" w:color="auto"/>
              <w:bottom w:val="single" w:sz="6" w:space="0" w:color="auto"/>
            </w:tcBorders>
          </w:tcPr>
          <w:p w14:paraId="0B0241AC" w14:textId="290FACF9" w:rsidR="00B0494E" w:rsidRPr="00FE625B" w:rsidRDefault="00B0494E" w:rsidP="00B0494E">
            <w:pPr>
              <w:pStyle w:val="ISOClause"/>
              <w:spacing w:before="60" w:after="60" w:line="240" w:lineRule="auto"/>
              <w:rPr>
                <w:ins w:id="186" w:author="Raphael Malyankar" w:date="2025-01-17T00:50:00Z" w16du:dateUtc="2025-01-17T07:50:00Z"/>
                <w:rFonts w:ascii="Calibri" w:hAnsi="Calibri" w:cs="Calibri"/>
                <w:sz w:val="20"/>
              </w:rPr>
            </w:pPr>
            <w:ins w:id="187" w:author="Raphael Malyankar" w:date="2025-01-17T17:01:00Z" w16du:dateUtc="2025-01-18T00:01:00Z">
              <w:r>
                <w:t>Dev</w:t>
              </w:r>
            </w:ins>
            <w:ins w:id="188" w:author="Raphael Malyankar" w:date="2025-01-17T00:50:00Z" w16du:dateUtc="2025-01-17T07:50:00Z">
              <w:r w:rsidRPr="00B315AE">
                <w:t>0167</w:t>
              </w:r>
            </w:ins>
          </w:p>
        </w:tc>
        <w:tc>
          <w:tcPr>
            <w:tcW w:w="1117" w:type="dxa"/>
            <w:tcBorders>
              <w:top w:val="single" w:sz="6" w:space="0" w:color="auto"/>
              <w:bottom w:val="single" w:sz="6" w:space="0" w:color="auto"/>
            </w:tcBorders>
          </w:tcPr>
          <w:p w14:paraId="709E23D8" w14:textId="77777777" w:rsidR="00B0494E" w:rsidRPr="003E31E7" w:rsidRDefault="00B0494E" w:rsidP="00B0494E">
            <w:pPr>
              <w:pStyle w:val="ISOParagraph"/>
              <w:spacing w:before="60" w:after="60" w:line="240" w:lineRule="auto"/>
              <w:ind w:right="-100"/>
              <w:rPr>
                <w:ins w:id="189" w:author="Raphael Malyankar" w:date="2025-01-17T00:50:00Z" w16du:dateUtc="2025-01-17T07:50:00Z"/>
                <w:rFonts w:cs="Arial"/>
                <w:szCs w:val="18"/>
              </w:rPr>
            </w:pPr>
          </w:p>
        </w:tc>
        <w:tc>
          <w:tcPr>
            <w:tcW w:w="706" w:type="dxa"/>
            <w:tcBorders>
              <w:top w:val="single" w:sz="6" w:space="0" w:color="auto"/>
              <w:bottom w:val="single" w:sz="6" w:space="0" w:color="auto"/>
            </w:tcBorders>
          </w:tcPr>
          <w:p w14:paraId="7DD216CB" w14:textId="6651FBF2" w:rsidR="00B0494E" w:rsidRDefault="00D9604E" w:rsidP="00B0494E">
            <w:pPr>
              <w:pStyle w:val="ISOCommType"/>
              <w:spacing w:before="60" w:after="60" w:line="240" w:lineRule="auto"/>
              <w:rPr>
                <w:ins w:id="190" w:author="Raphael Malyankar" w:date="2025-01-17T00:50:00Z" w16du:dateUtc="2025-01-17T07:50:00Z"/>
                <w:rFonts w:cs="Arial"/>
                <w:szCs w:val="18"/>
              </w:rPr>
            </w:pPr>
            <w:ins w:id="191" w:author="Raphael Malyankar" w:date="2025-01-20T01:17:00Z" w16du:dateUtc="2025-01-20T08:17:00Z">
              <w:r>
                <w:rPr>
                  <w:rFonts w:cs="Arial"/>
                  <w:szCs w:val="18"/>
                </w:rPr>
                <w:t>ed</w:t>
              </w:r>
            </w:ins>
          </w:p>
        </w:tc>
        <w:tc>
          <w:tcPr>
            <w:tcW w:w="4590" w:type="dxa"/>
            <w:tcBorders>
              <w:top w:val="single" w:sz="6" w:space="0" w:color="auto"/>
              <w:bottom w:val="single" w:sz="6" w:space="0" w:color="auto"/>
            </w:tcBorders>
          </w:tcPr>
          <w:p w14:paraId="7FC1575D" w14:textId="19DC1784" w:rsidR="00B0494E" w:rsidRPr="00FE625B" w:rsidRDefault="00B0494E" w:rsidP="00B0494E">
            <w:pPr>
              <w:keepNext/>
              <w:keepLines/>
              <w:tabs>
                <w:tab w:val="left" w:pos="2520"/>
                <w:tab w:val="left" w:pos="3600"/>
                <w:tab w:val="left" w:pos="4680"/>
                <w:tab w:val="left" w:pos="5760"/>
                <w:tab w:val="left" w:pos="6840"/>
              </w:tabs>
              <w:spacing w:before="60" w:after="60"/>
              <w:rPr>
                <w:ins w:id="192" w:author="Raphael Malyankar" w:date="2025-01-17T00:50:00Z" w16du:dateUtc="2025-01-17T07:50:00Z"/>
                <w:rFonts w:ascii="Calibri" w:hAnsi="Calibri" w:cs="Calibri"/>
                <w:color w:val="000000"/>
                <w:sz w:val="18"/>
                <w:szCs w:val="18"/>
              </w:rPr>
            </w:pPr>
            <w:ins w:id="193" w:author="Raphael Malyankar" w:date="2025-01-17T00:52:00Z" w16du:dateUtc="2025-01-17T07:52:00Z">
              <w:r w:rsidRPr="00FE625B">
                <w:rPr>
                  <w:sz w:val="18"/>
                  <w:szCs w:val="18"/>
                </w:rPr>
                <w:t>Amend solution?</w:t>
              </w:r>
            </w:ins>
          </w:p>
        </w:tc>
        <w:tc>
          <w:tcPr>
            <w:tcW w:w="4174" w:type="dxa"/>
            <w:tcBorders>
              <w:top w:val="single" w:sz="6" w:space="0" w:color="auto"/>
              <w:bottom w:val="single" w:sz="6" w:space="0" w:color="auto"/>
            </w:tcBorders>
          </w:tcPr>
          <w:p w14:paraId="37418119" w14:textId="1814502F" w:rsidR="00B0494E" w:rsidRPr="00B0494E" w:rsidRDefault="00B0494E" w:rsidP="00B0494E">
            <w:pPr>
              <w:pStyle w:val="ISOChange"/>
              <w:spacing w:before="60" w:after="60" w:line="240" w:lineRule="auto"/>
              <w:rPr>
                <w:ins w:id="194" w:author="Raphael Malyankar" w:date="2025-01-17T00:50:00Z" w16du:dateUtc="2025-01-17T07:50:00Z"/>
                <w:rFonts w:cs="Arial"/>
                <w:color w:val="000000"/>
                <w:szCs w:val="18"/>
              </w:rPr>
            </w:pPr>
            <w:ins w:id="195" w:author="Raphael Malyankar" w:date="2025-01-17T17:26:00Z" w16du:dateUtc="2025-01-18T00:26:00Z">
              <w:r w:rsidRPr="00B0494E">
                <w:rPr>
                  <w:rFonts w:cs="Arial"/>
                  <w:color w:val="000000"/>
                  <w:szCs w:val="18"/>
                </w:rPr>
                <w:t>'Amend format of attribute value to conform to feature catalogue' to distinguish between 166 and 167</w:t>
              </w:r>
            </w:ins>
          </w:p>
        </w:tc>
        <w:tc>
          <w:tcPr>
            <w:tcW w:w="2590" w:type="dxa"/>
            <w:tcBorders>
              <w:top w:val="single" w:sz="6" w:space="0" w:color="auto"/>
              <w:bottom w:val="single" w:sz="6" w:space="0" w:color="auto"/>
            </w:tcBorders>
            <w:shd w:val="clear" w:color="auto" w:fill="D9D9D9" w:themeFill="background1" w:themeFillShade="D9"/>
          </w:tcPr>
          <w:p w14:paraId="67026EBA" w14:textId="0230F8F1" w:rsidR="00B0494E" w:rsidRPr="004E5770" w:rsidDel="00F37823" w:rsidRDefault="0023731E" w:rsidP="00B0494E">
            <w:pPr>
              <w:pStyle w:val="ISOSecretObservations"/>
              <w:spacing w:before="60" w:after="60" w:line="240" w:lineRule="auto"/>
              <w:rPr>
                <w:ins w:id="196" w:author="Raphael Malyankar" w:date="2025-01-17T00:50:00Z" w16du:dateUtc="2025-01-17T07:50:00Z"/>
                <w:szCs w:val="18"/>
              </w:rPr>
            </w:pPr>
            <w:ins w:id="197" w:author="Raphael Malyankar" w:date="2025-01-19T23:20:00Z" w16du:dateUtc="2025-01-20T06:20:00Z">
              <w:r>
                <w:rPr>
                  <w:szCs w:val="18"/>
                </w:rPr>
                <w:t>Agreed</w:t>
              </w:r>
            </w:ins>
          </w:p>
        </w:tc>
      </w:tr>
      <w:tr w:rsidR="004D04CB" w:rsidRPr="0036345A" w14:paraId="5366BE42" w14:textId="77777777" w:rsidTr="00147EE3">
        <w:trPr>
          <w:cantSplit/>
          <w:jc w:val="center"/>
        </w:trPr>
        <w:tc>
          <w:tcPr>
            <w:tcW w:w="665" w:type="dxa"/>
            <w:tcBorders>
              <w:top w:val="single" w:sz="6" w:space="0" w:color="auto"/>
              <w:bottom w:val="single" w:sz="6" w:space="0" w:color="auto"/>
            </w:tcBorders>
          </w:tcPr>
          <w:p w14:paraId="03ED2F2F" w14:textId="6BF6B383" w:rsidR="004D04CB" w:rsidRPr="003E31E7" w:rsidRDefault="004A12F9" w:rsidP="004D04CB">
            <w:pPr>
              <w:pStyle w:val="ISOMB"/>
              <w:spacing w:before="60" w:after="60" w:line="240" w:lineRule="auto"/>
              <w:rPr>
                <w:rFonts w:cs="Arial"/>
                <w:szCs w:val="18"/>
              </w:rPr>
            </w:pPr>
            <w:r>
              <w:rPr>
                <w:rFonts w:cs="Arial"/>
                <w:szCs w:val="18"/>
              </w:rPr>
              <w:t>5a</w:t>
            </w:r>
          </w:p>
        </w:tc>
        <w:tc>
          <w:tcPr>
            <w:tcW w:w="598" w:type="dxa"/>
            <w:tcBorders>
              <w:top w:val="single" w:sz="6" w:space="0" w:color="auto"/>
              <w:bottom w:val="single" w:sz="6" w:space="0" w:color="auto"/>
            </w:tcBorders>
          </w:tcPr>
          <w:p w14:paraId="3D37E389" w14:textId="44542205"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2420C0DC" w14:textId="13A214F7" w:rsidR="004D04CB" w:rsidRDefault="004D04CB" w:rsidP="004D04CB">
            <w:pPr>
              <w:pStyle w:val="ISOClause"/>
              <w:spacing w:before="60" w:after="60" w:line="240" w:lineRule="auto"/>
              <w:rPr>
                <w:rFonts w:cs="Arial"/>
                <w:szCs w:val="18"/>
              </w:rPr>
            </w:pPr>
            <w:r>
              <w:rPr>
                <w:rFonts w:ascii="Calibri" w:hAnsi="Calibri" w:cs="Calibri"/>
                <w:sz w:val="20"/>
              </w:rPr>
              <w:t>Dev0168</w:t>
            </w:r>
          </w:p>
        </w:tc>
        <w:tc>
          <w:tcPr>
            <w:tcW w:w="1117" w:type="dxa"/>
            <w:tcBorders>
              <w:top w:val="single" w:sz="6" w:space="0" w:color="auto"/>
              <w:bottom w:val="single" w:sz="6" w:space="0" w:color="auto"/>
            </w:tcBorders>
          </w:tcPr>
          <w:p w14:paraId="17937358" w14:textId="4C0B14AE"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0EBCAC05" w14:textId="602545F4"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7720065E" w14:textId="50AF1093"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 xml:space="preserve">These are two different and unrelated checks defined here. </w:t>
            </w:r>
          </w:p>
        </w:tc>
        <w:tc>
          <w:tcPr>
            <w:tcW w:w="4174" w:type="dxa"/>
            <w:tcBorders>
              <w:top w:val="single" w:sz="6" w:space="0" w:color="auto"/>
              <w:bottom w:val="single" w:sz="6" w:space="0" w:color="auto"/>
            </w:tcBorders>
          </w:tcPr>
          <w:p w14:paraId="2ED84D43" w14:textId="77777777" w:rsidR="004D04CB" w:rsidRPr="008F0731" w:rsidRDefault="004D04CB" w:rsidP="004D04CB">
            <w:pPr>
              <w:pStyle w:val="ISOChange"/>
              <w:spacing w:before="60" w:after="60"/>
              <w:rPr>
                <w:szCs w:val="18"/>
              </w:rPr>
            </w:pPr>
            <w:r w:rsidRPr="008F0731">
              <w:rPr>
                <w:szCs w:val="18"/>
              </w:rPr>
              <w:t>It is better to split them:</w:t>
            </w:r>
          </w:p>
          <w:p w14:paraId="3B18D4F0" w14:textId="77777777" w:rsidR="004D04CB" w:rsidRPr="008F0731" w:rsidRDefault="004D04CB" w:rsidP="004D04CB">
            <w:pPr>
              <w:pStyle w:val="ISOChange"/>
              <w:spacing w:before="60" w:after="60"/>
              <w:rPr>
                <w:szCs w:val="18"/>
              </w:rPr>
            </w:pPr>
            <w:r w:rsidRPr="008F0731">
              <w:rPr>
                <w:szCs w:val="18"/>
              </w:rPr>
              <w:t>For each feature association which has a feature binding referencing itself.</w:t>
            </w:r>
          </w:p>
          <w:p w14:paraId="22A13A16" w14:textId="42ADCD9C" w:rsidR="004D04CB" w:rsidRDefault="004D04CB" w:rsidP="004D04CB">
            <w:pPr>
              <w:pStyle w:val="ISOChange"/>
              <w:spacing w:before="60" w:after="60" w:line="240" w:lineRule="auto"/>
              <w:rPr>
                <w:rFonts w:cs="Arial"/>
                <w:szCs w:val="18"/>
              </w:rPr>
            </w:pPr>
            <w:r w:rsidRPr="008F0731">
              <w:rPr>
                <w:szCs w:val="18"/>
              </w:rPr>
              <w:t>For each feature association which has more than one feature binding to another feature.</w:t>
            </w:r>
          </w:p>
        </w:tc>
        <w:tc>
          <w:tcPr>
            <w:tcW w:w="2590" w:type="dxa"/>
            <w:tcBorders>
              <w:top w:val="single" w:sz="6" w:space="0" w:color="auto"/>
              <w:bottom w:val="single" w:sz="6" w:space="0" w:color="auto"/>
            </w:tcBorders>
            <w:shd w:val="clear" w:color="auto" w:fill="D9D9D9" w:themeFill="background1" w:themeFillShade="D9"/>
          </w:tcPr>
          <w:p w14:paraId="1E3E343D" w14:textId="1C38A4DA" w:rsidR="004D04CB" w:rsidRPr="00A6482A" w:rsidRDefault="00A6482A" w:rsidP="004D04CB">
            <w:pPr>
              <w:pStyle w:val="ISOSecretObservations"/>
              <w:spacing w:before="60" w:after="60" w:line="240" w:lineRule="auto"/>
              <w:rPr>
                <w:color w:val="FF0000"/>
                <w:szCs w:val="18"/>
              </w:rPr>
            </w:pPr>
            <w:r w:rsidRPr="00A6482A">
              <w:rPr>
                <w:szCs w:val="18"/>
              </w:rPr>
              <w:t>Agreed</w:t>
            </w:r>
          </w:p>
        </w:tc>
      </w:tr>
      <w:tr w:rsidR="004D04CB" w:rsidRPr="0036345A" w14:paraId="774B9C17" w14:textId="77777777" w:rsidTr="00147EE3">
        <w:trPr>
          <w:cantSplit/>
          <w:jc w:val="center"/>
        </w:trPr>
        <w:tc>
          <w:tcPr>
            <w:tcW w:w="665" w:type="dxa"/>
            <w:tcBorders>
              <w:top w:val="single" w:sz="6" w:space="0" w:color="auto"/>
              <w:bottom w:val="single" w:sz="6" w:space="0" w:color="auto"/>
            </w:tcBorders>
          </w:tcPr>
          <w:p w14:paraId="27A04CE2" w14:textId="4055560C" w:rsidR="004D04CB" w:rsidRPr="003E31E7" w:rsidRDefault="004A12F9" w:rsidP="004D04CB">
            <w:pPr>
              <w:pStyle w:val="ISOMB"/>
              <w:spacing w:before="60" w:after="60" w:line="240" w:lineRule="auto"/>
              <w:rPr>
                <w:rFonts w:cs="Arial"/>
                <w:szCs w:val="18"/>
              </w:rPr>
            </w:pPr>
            <w:r>
              <w:rPr>
                <w:rFonts w:cs="Arial"/>
                <w:szCs w:val="18"/>
              </w:rPr>
              <w:lastRenderedPageBreak/>
              <w:t>5a</w:t>
            </w:r>
          </w:p>
        </w:tc>
        <w:tc>
          <w:tcPr>
            <w:tcW w:w="598" w:type="dxa"/>
            <w:tcBorders>
              <w:top w:val="single" w:sz="6" w:space="0" w:color="auto"/>
              <w:bottom w:val="single" w:sz="6" w:space="0" w:color="auto"/>
            </w:tcBorders>
          </w:tcPr>
          <w:p w14:paraId="4BB2446E" w14:textId="74950731"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10F810FF" w14:textId="3D21C0F5" w:rsidR="004D04CB" w:rsidRDefault="004D04CB" w:rsidP="004D04CB">
            <w:pPr>
              <w:pStyle w:val="ISOClause"/>
              <w:spacing w:before="60" w:after="60" w:line="240" w:lineRule="auto"/>
              <w:rPr>
                <w:rFonts w:cs="Arial"/>
                <w:szCs w:val="18"/>
              </w:rPr>
            </w:pPr>
            <w:r>
              <w:rPr>
                <w:rFonts w:ascii="Calibri" w:hAnsi="Calibri" w:cs="Calibri"/>
                <w:sz w:val="20"/>
              </w:rPr>
              <w:t>Dev0170</w:t>
            </w:r>
          </w:p>
        </w:tc>
        <w:tc>
          <w:tcPr>
            <w:tcW w:w="1117" w:type="dxa"/>
            <w:tcBorders>
              <w:top w:val="single" w:sz="6" w:space="0" w:color="auto"/>
              <w:bottom w:val="single" w:sz="6" w:space="0" w:color="auto"/>
            </w:tcBorders>
          </w:tcPr>
          <w:p w14:paraId="17B0C2BB" w14:textId="52F4509E"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732B4D55" w14:textId="01C5A088"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5F42A811" w14:textId="0C3E9F37"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Can this check be removed in favour of check S100_Dev0366?</w:t>
            </w:r>
          </w:p>
        </w:tc>
        <w:tc>
          <w:tcPr>
            <w:tcW w:w="4174" w:type="dxa"/>
            <w:tcBorders>
              <w:top w:val="single" w:sz="6" w:space="0" w:color="auto"/>
              <w:bottom w:val="single" w:sz="6" w:space="0" w:color="auto"/>
            </w:tcBorders>
          </w:tcPr>
          <w:p w14:paraId="1B368D7D" w14:textId="09F91C8E" w:rsidR="004D04CB" w:rsidRDefault="004D04CB" w:rsidP="004D04CB">
            <w:pPr>
              <w:pStyle w:val="ISOChange"/>
              <w:spacing w:before="60" w:after="60" w:line="240" w:lineRule="auto"/>
              <w:rPr>
                <w:rFonts w:cs="Arial"/>
                <w:szCs w:val="18"/>
              </w:rPr>
            </w:pPr>
            <w:r>
              <w:rPr>
                <w:szCs w:val="18"/>
              </w:rPr>
              <w:t>Delete Dev0170, retain Dev0366.</w:t>
            </w:r>
          </w:p>
        </w:tc>
        <w:tc>
          <w:tcPr>
            <w:tcW w:w="2590" w:type="dxa"/>
            <w:tcBorders>
              <w:top w:val="single" w:sz="6" w:space="0" w:color="auto"/>
              <w:bottom w:val="single" w:sz="6" w:space="0" w:color="auto"/>
            </w:tcBorders>
            <w:shd w:val="clear" w:color="auto" w:fill="D9D9D9" w:themeFill="background1" w:themeFillShade="D9"/>
          </w:tcPr>
          <w:p w14:paraId="654FF6ED" w14:textId="77777777" w:rsidR="004D04CB" w:rsidRDefault="00A6482A" w:rsidP="004D04CB">
            <w:pPr>
              <w:pStyle w:val="ISOSecretObservations"/>
              <w:spacing w:before="60" w:after="60" w:line="240" w:lineRule="auto"/>
              <w:rPr>
                <w:ins w:id="198" w:author="Raphael Malyankar" w:date="2025-01-15T08:12:00Z" w16du:dateUtc="2025-01-15T15:12:00Z"/>
                <w:szCs w:val="18"/>
              </w:rPr>
            </w:pPr>
            <w:r w:rsidRPr="00A6482A">
              <w:rPr>
                <w:szCs w:val="18"/>
              </w:rPr>
              <w:t xml:space="preserve">Other way around? </w:t>
            </w:r>
            <w:r>
              <w:rPr>
                <w:szCs w:val="18"/>
              </w:rPr>
              <w:t>Dev0366 is specific to 10a, the ISO 8211 encoding, Dev0170 is for Part 5 and would also cover GML.</w:t>
            </w:r>
          </w:p>
          <w:p w14:paraId="16DEAAD0" w14:textId="2D1EAFB1" w:rsidR="004C1ADA" w:rsidRPr="00A6482A" w:rsidRDefault="004C1ADA" w:rsidP="004D04CB">
            <w:pPr>
              <w:pStyle w:val="ISOSecretObservations"/>
              <w:spacing w:before="60" w:after="60" w:line="240" w:lineRule="auto"/>
              <w:rPr>
                <w:szCs w:val="18"/>
              </w:rPr>
            </w:pPr>
            <w:ins w:id="199" w:author="Raphael Malyankar" w:date="2025-01-15T08:12:00Z" w16du:dateUtc="2025-01-15T15:12:00Z">
              <w:r>
                <w:rPr>
                  <w:szCs w:val="18"/>
                </w:rPr>
                <w:t>Remove 0366</w:t>
              </w:r>
            </w:ins>
          </w:p>
        </w:tc>
      </w:tr>
      <w:tr w:rsidR="00B0494E" w:rsidRPr="0036345A" w14:paraId="59EAE62A" w14:textId="77777777" w:rsidTr="00147EE3">
        <w:trPr>
          <w:cantSplit/>
          <w:jc w:val="center"/>
          <w:ins w:id="200" w:author="Raphael Malyankar" w:date="2025-01-17T00:55:00Z"/>
        </w:trPr>
        <w:tc>
          <w:tcPr>
            <w:tcW w:w="665" w:type="dxa"/>
            <w:tcBorders>
              <w:top w:val="single" w:sz="6" w:space="0" w:color="auto"/>
              <w:bottom w:val="single" w:sz="6" w:space="0" w:color="auto"/>
            </w:tcBorders>
          </w:tcPr>
          <w:p w14:paraId="78800306" w14:textId="6D8D4A48" w:rsidR="00B0494E" w:rsidRDefault="00B0494E" w:rsidP="00B0494E">
            <w:pPr>
              <w:pStyle w:val="ISOMB"/>
              <w:spacing w:before="60" w:after="60" w:line="240" w:lineRule="auto"/>
              <w:rPr>
                <w:ins w:id="201" w:author="Raphael Malyankar" w:date="2025-01-17T00:55:00Z" w16du:dateUtc="2025-01-17T07:55:00Z"/>
                <w:rFonts w:cs="Arial"/>
                <w:szCs w:val="18"/>
              </w:rPr>
            </w:pPr>
            <w:ins w:id="202" w:author="Raphael Malyankar" w:date="2025-01-17T00:55:00Z" w16du:dateUtc="2025-01-17T07:55:00Z">
              <w:r>
                <w:rPr>
                  <w:rFonts w:cs="Arial"/>
                  <w:szCs w:val="18"/>
                </w:rPr>
                <w:t>5a</w:t>
              </w:r>
            </w:ins>
          </w:p>
        </w:tc>
        <w:tc>
          <w:tcPr>
            <w:tcW w:w="598" w:type="dxa"/>
            <w:tcBorders>
              <w:top w:val="single" w:sz="6" w:space="0" w:color="auto"/>
              <w:bottom w:val="single" w:sz="6" w:space="0" w:color="auto"/>
            </w:tcBorders>
          </w:tcPr>
          <w:p w14:paraId="62010459" w14:textId="2E83F337" w:rsidR="00B0494E" w:rsidRPr="00CB5BC4" w:rsidRDefault="00B0494E" w:rsidP="00B0494E">
            <w:pPr>
              <w:pStyle w:val="ISOMB"/>
              <w:spacing w:before="60" w:after="60" w:line="240" w:lineRule="auto"/>
              <w:rPr>
                <w:ins w:id="203" w:author="Raphael Malyankar" w:date="2025-01-17T00:55:00Z" w16du:dateUtc="2025-01-17T07:55:00Z"/>
                <w:szCs w:val="18"/>
              </w:rPr>
            </w:pPr>
            <w:ins w:id="204"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vAlign w:val="center"/>
          </w:tcPr>
          <w:p w14:paraId="5C10BE3F" w14:textId="6935D240" w:rsidR="00B0494E" w:rsidRDefault="00B0494E" w:rsidP="00B0494E">
            <w:pPr>
              <w:pStyle w:val="ISOClause"/>
              <w:spacing w:before="60" w:after="60" w:line="240" w:lineRule="auto"/>
              <w:rPr>
                <w:ins w:id="205" w:author="Raphael Malyankar" w:date="2025-01-17T00:55:00Z" w16du:dateUtc="2025-01-17T07:55:00Z"/>
                <w:rFonts w:ascii="Calibri" w:hAnsi="Calibri" w:cs="Calibri"/>
                <w:sz w:val="20"/>
              </w:rPr>
            </w:pPr>
            <w:ins w:id="206" w:author="Raphael Malyankar" w:date="2025-01-17T17:01:00Z" w16du:dateUtc="2025-01-18T00:01:00Z">
              <w:r>
                <w:rPr>
                  <w:rFonts w:ascii="Calibri" w:hAnsi="Calibri" w:cs="Calibri"/>
                  <w:sz w:val="20"/>
                </w:rPr>
                <w:t>Dev</w:t>
              </w:r>
            </w:ins>
            <w:ins w:id="207" w:author="Raphael Malyankar" w:date="2025-01-17T00:55:00Z" w16du:dateUtc="2025-01-17T07:55:00Z">
              <w:r w:rsidRPr="009B701E">
                <w:rPr>
                  <w:rFonts w:ascii="Calibri" w:hAnsi="Calibri" w:cs="Calibri"/>
                  <w:sz w:val="20"/>
                </w:rPr>
                <w:t>0170</w:t>
              </w:r>
            </w:ins>
          </w:p>
        </w:tc>
        <w:tc>
          <w:tcPr>
            <w:tcW w:w="1117" w:type="dxa"/>
            <w:tcBorders>
              <w:top w:val="single" w:sz="6" w:space="0" w:color="auto"/>
              <w:bottom w:val="single" w:sz="6" w:space="0" w:color="auto"/>
            </w:tcBorders>
          </w:tcPr>
          <w:p w14:paraId="095F50A8" w14:textId="77777777" w:rsidR="00B0494E" w:rsidRPr="003E31E7" w:rsidRDefault="00B0494E" w:rsidP="00B0494E">
            <w:pPr>
              <w:pStyle w:val="ISOParagraph"/>
              <w:spacing w:before="60" w:after="60" w:line="240" w:lineRule="auto"/>
              <w:ind w:right="-100"/>
              <w:rPr>
                <w:ins w:id="208" w:author="Raphael Malyankar" w:date="2025-01-17T00:55:00Z" w16du:dateUtc="2025-01-17T07:55:00Z"/>
                <w:rFonts w:cs="Arial"/>
                <w:szCs w:val="18"/>
              </w:rPr>
            </w:pPr>
          </w:p>
        </w:tc>
        <w:tc>
          <w:tcPr>
            <w:tcW w:w="706" w:type="dxa"/>
            <w:tcBorders>
              <w:top w:val="single" w:sz="6" w:space="0" w:color="auto"/>
              <w:bottom w:val="single" w:sz="6" w:space="0" w:color="auto"/>
            </w:tcBorders>
          </w:tcPr>
          <w:p w14:paraId="28A5E160" w14:textId="180E0BBF" w:rsidR="00B0494E" w:rsidRPr="003536C2" w:rsidRDefault="00D9604E" w:rsidP="00B0494E">
            <w:pPr>
              <w:pStyle w:val="ISOCommType"/>
              <w:spacing w:before="60" w:after="60" w:line="240" w:lineRule="auto"/>
              <w:rPr>
                <w:ins w:id="209" w:author="Raphael Malyankar" w:date="2025-01-17T00:55:00Z" w16du:dateUtc="2025-01-17T07:55:00Z"/>
                <w:rFonts w:cs="Arial"/>
                <w:szCs w:val="18"/>
              </w:rPr>
            </w:pPr>
            <w:ins w:id="210" w:author="Raphael Malyankar" w:date="2025-01-20T01:17:00Z" w16du:dateUtc="2025-01-20T08:17:00Z">
              <w:r>
                <w:rPr>
                  <w:rFonts w:cs="Arial"/>
                  <w:szCs w:val="18"/>
                </w:rPr>
                <w:t>te</w:t>
              </w:r>
            </w:ins>
          </w:p>
        </w:tc>
        <w:tc>
          <w:tcPr>
            <w:tcW w:w="4590" w:type="dxa"/>
            <w:tcBorders>
              <w:top w:val="single" w:sz="6" w:space="0" w:color="auto"/>
              <w:bottom w:val="single" w:sz="6" w:space="0" w:color="auto"/>
            </w:tcBorders>
            <w:vAlign w:val="bottom"/>
          </w:tcPr>
          <w:p w14:paraId="7EC3D705" w14:textId="51EAE883" w:rsidR="00B0494E" w:rsidRDefault="00B0494E" w:rsidP="00B0494E">
            <w:pPr>
              <w:keepNext/>
              <w:keepLines/>
              <w:tabs>
                <w:tab w:val="left" w:pos="2520"/>
                <w:tab w:val="left" w:pos="3600"/>
                <w:tab w:val="left" w:pos="4680"/>
                <w:tab w:val="left" w:pos="5760"/>
                <w:tab w:val="left" w:pos="6840"/>
              </w:tabs>
              <w:spacing w:before="60" w:after="60"/>
              <w:rPr>
                <w:ins w:id="211" w:author="Raphael Malyankar" w:date="2025-01-17T00:55:00Z" w16du:dateUtc="2025-01-17T07:55:00Z"/>
                <w:rFonts w:ascii="Calibri" w:hAnsi="Calibri" w:cs="Calibri"/>
                <w:color w:val="000000"/>
                <w:sz w:val="20"/>
              </w:rPr>
            </w:pPr>
            <w:ins w:id="212" w:author="Raphael Malyankar" w:date="2025-01-17T00:55:00Z" w16du:dateUtc="2025-01-17T07:55:00Z">
              <w:r w:rsidRPr="009B701E">
                <w:rPr>
                  <w:rFonts w:ascii="Calibri" w:hAnsi="Calibri" w:cs="Calibri"/>
                  <w:color w:val="000000"/>
                  <w:sz w:val="20"/>
                </w:rPr>
                <w:t>Not sure how this would happen?</w:t>
              </w:r>
            </w:ins>
          </w:p>
        </w:tc>
        <w:tc>
          <w:tcPr>
            <w:tcW w:w="4174" w:type="dxa"/>
            <w:tcBorders>
              <w:top w:val="single" w:sz="6" w:space="0" w:color="auto"/>
              <w:bottom w:val="single" w:sz="6" w:space="0" w:color="auto"/>
            </w:tcBorders>
          </w:tcPr>
          <w:p w14:paraId="3A1CCF08" w14:textId="49308C3C" w:rsidR="00B0494E" w:rsidRDefault="00B0494E" w:rsidP="00B0494E">
            <w:pPr>
              <w:pStyle w:val="ISOChange"/>
              <w:spacing w:before="60" w:after="60" w:line="240" w:lineRule="auto"/>
              <w:rPr>
                <w:ins w:id="213" w:author="Raphael Malyankar" w:date="2025-01-17T00:55:00Z" w16du:dateUtc="2025-01-17T07:55:00Z"/>
                <w:szCs w:val="18"/>
              </w:rPr>
            </w:pPr>
          </w:p>
        </w:tc>
        <w:tc>
          <w:tcPr>
            <w:tcW w:w="2590" w:type="dxa"/>
            <w:tcBorders>
              <w:top w:val="single" w:sz="6" w:space="0" w:color="auto"/>
              <w:bottom w:val="single" w:sz="6" w:space="0" w:color="auto"/>
            </w:tcBorders>
            <w:shd w:val="clear" w:color="auto" w:fill="D9D9D9" w:themeFill="background1" w:themeFillShade="D9"/>
          </w:tcPr>
          <w:p w14:paraId="5BEB36FB" w14:textId="77777777" w:rsidR="00B0494E" w:rsidRDefault="001147E8" w:rsidP="00B0494E">
            <w:pPr>
              <w:pStyle w:val="ISOSecretObservations"/>
              <w:spacing w:before="60" w:after="60" w:line="240" w:lineRule="auto"/>
              <w:rPr>
                <w:ins w:id="214" w:author="Raphael Malyankar" w:date="2025-01-19T23:21:00Z" w16du:dateUtc="2025-01-20T06:21:00Z"/>
                <w:szCs w:val="18"/>
              </w:rPr>
            </w:pPr>
            <w:ins w:id="215" w:author="Raphael Malyankar" w:date="2025-01-19T23:21:00Z" w16du:dateUtc="2025-01-20T06:21:00Z">
              <w:r>
                <w:rPr>
                  <w:szCs w:val="18"/>
                </w:rPr>
                <w:t>Could happen through wrong value of reference.</w:t>
              </w:r>
            </w:ins>
          </w:p>
          <w:p w14:paraId="7E3F3540" w14:textId="52438AF4" w:rsidR="001147E8" w:rsidRPr="00A6482A" w:rsidRDefault="001147E8" w:rsidP="00B0494E">
            <w:pPr>
              <w:pStyle w:val="ISOSecretObservations"/>
              <w:spacing w:before="60" w:after="60" w:line="240" w:lineRule="auto"/>
              <w:rPr>
                <w:ins w:id="216" w:author="Raphael Malyankar" w:date="2025-01-17T00:55:00Z" w16du:dateUtc="2025-01-17T07:55:00Z"/>
                <w:szCs w:val="18"/>
              </w:rPr>
            </w:pPr>
            <w:ins w:id="217" w:author="Raphael Malyankar" w:date="2025-01-19T23:21:00Z" w16du:dateUtc="2025-01-20T06:21:00Z">
              <w:r>
                <w:rPr>
                  <w:szCs w:val="18"/>
                </w:rPr>
                <w:t>No action</w:t>
              </w:r>
            </w:ins>
          </w:p>
        </w:tc>
      </w:tr>
      <w:tr w:rsidR="00B0494E" w:rsidRPr="00C26542" w14:paraId="4D5A6522" w14:textId="77777777" w:rsidTr="00C26542">
        <w:trPr>
          <w:cantSplit/>
          <w:jc w:val="center"/>
          <w:ins w:id="218" w:author="Raphael Malyankar" w:date="2025-01-17T00:56:00Z"/>
        </w:trPr>
        <w:tc>
          <w:tcPr>
            <w:tcW w:w="665" w:type="dxa"/>
            <w:tcBorders>
              <w:top w:val="single" w:sz="6" w:space="0" w:color="auto"/>
              <w:bottom w:val="single" w:sz="6" w:space="0" w:color="auto"/>
            </w:tcBorders>
          </w:tcPr>
          <w:p w14:paraId="5F0DCDBB" w14:textId="2E7BD0E8" w:rsidR="00B0494E" w:rsidRPr="00C26542" w:rsidRDefault="00B0494E" w:rsidP="00B0494E">
            <w:pPr>
              <w:pStyle w:val="ISOMB"/>
              <w:spacing w:before="60" w:after="60" w:line="240" w:lineRule="auto"/>
              <w:rPr>
                <w:ins w:id="219" w:author="Raphael Malyankar" w:date="2025-01-17T00:56:00Z" w16du:dateUtc="2025-01-17T07:56:00Z"/>
                <w:rFonts w:cs="Arial"/>
                <w:szCs w:val="18"/>
              </w:rPr>
            </w:pPr>
            <w:ins w:id="220" w:author="Raphael Malyankar" w:date="2025-01-17T00:56:00Z" w16du:dateUtc="2025-01-17T07:56:00Z">
              <w:r w:rsidRPr="00C26542">
                <w:rPr>
                  <w:rFonts w:cs="Arial"/>
                  <w:szCs w:val="18"/>
                </w:rPr>
                <w:t>6</w:t>
              </w:r>
            </w:ins>
          </w:p>
        </w:tc>
        <w:tc>
          <w:tcPr>
            <w:tcW w:w="598" w:type="dxa"/>
            <w:tcBorders>
              <w:top w:val="single" w:sz="6" w:space="0" w:color="auto"/>
              <w:bottom w:val="single" w:sz="6" w:space="0" w:color="auto"/>
            </w:tcBorders>
          </w:tcPr>
          <w:p w14:paraId="2F9A5E18" w14:textId="17165934" w:rsidR="00B0494E" w:rsidRPr="00C26542" w:rsidRDefault="00B0494E" w:rsidP="00B0494E">
            <w:pPr>
              <w:pStyle w:val="ISOMB"/>
              <w:spacing w:before="60" w:after="60" w:line="240" w:lineRule="auto"/>
              <w:rPr>
                <w:ins w:id="221" w:author="Raphael Malyankar" w:date="2025-01-17T00:56:00Z" w16du:dateUtc="2025-01-17T07:56:00Z"/>
                <w:rFonts w:cs="Arial"/>
                <w:szCs w:val="18"/>
              </w:rPr>
            </w:pPr>
            <w:ins w:id="222"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tcPr>
          <w:p w14:paraId="50188C6B" w14:textId="14D5F327" w:rsidR="00B0494E" w:rsidRPr="00C26542" w:rsidRDefault="00B0494E" w:rsidP="00B0494E">
            <w:pPr>
              <w:pStyle w:val="ISOClause"/>
              <w:spacing w:before="60" w:after="60" w:line="240" w:lineRule="auto"/>
              <w:rPr>
                <w:ins w:id="223" w:author="Raphael Malyankar" w:date="2025-01-17T00:56:00Z" w16du:dateUtc="2025-01-17T07:56:00Z"/>
                <w:rFonts w:cs="Arial"/>
                <w:szCs w:val="18"/>
              </w:rPr>
            </w:pPr>
            <w:ins w:id="224" w:author="Raphael Malyankar" w:date="2025-01-17T17:01:00Z" w16du:dateUtc="2025-01-18T00:01:00Z">
              <w:r w:rsidRPr="00C26542">
                <w:rPr>
                  <w:rFonts w:cs="Arial"/>
                  <w:szCs w:val="18"/>
                </w:rPr>
                <w:t>Dev</w:t>
              </w:r>
            </w:ins>
            <w:ins w:id="225" w:author="Raphael Malyankar" w:date="2025-01-17T00:58:00Z" w16du:dateUtc="2025-01-17T07:58:00Z">
              <w:r w:rsidRPr="00C26542">
                <w:rPr>
                  <w:rFonts w:cs="Arial"/>
                  <w:szCs w:val="18"/>
                </w:rPr>
                <w:t>0012</w:t>
              </w:r>
            </w:ins>
          </w:p>
        </w:tc>
        <w:tc>
          <w:tcPr>
            <w:tcW w:w="1117" w:type="dxa"/>
            <w:tcBorders>
              <w:top w:val="single" w:sz="6" w:space="0" w:color="auto"/>
              <w:bottom w:val="single" w:sz="6" w:space="0" w:color="auto"/>
            </w:tcBorders>
          </w:tcPr>
          <w:p w14:paraId="58CFCC92" w14:textId="77777777" w:rsidR="00B0494E" w:rsidRPr="00C26542" w:rsidRDefault="00B0494E" w:rsidP="00B0494E">
            <w:pPr>
              <w:pStyle w:val="ISOParagraph"/>
              <w:spacing w:before="60" w:after="60" w:line="240" w:lineRule="auto"/>
              <w:ind w:right="-100"/>
              <w:rPr>
                <w:ins w:id="226" w:author="Raphael Malyankar" w:date="2025-01-17T00:56:00Z" w16du:dateUtc="2025-01-17T07:56:00Z"/>
                <w:rFonts w:cs="Arial"/>
                <w:szCs w:val="18"/>
              </w:rPr>
            </w:pPr>
          </w:p>
        </w:tc>
        <w:tc>
          <w:tcPr>
            <w:tcW w:w="706" w:type="dxa"/>
            <w:tcBorders>
              <w:top w:val="single" w:sz="6" w:space="0" w:color="auto"/>
              <w:bottom w:val="single" w:sz="6" w:space="0" w:color="auto"/>
            </w:tcBorders>
          </w:tcPr>
          <w:p w14:paraId="36E7E5DD" w14:textId="198A0A30" w:rsidR="00B0494E" w:rsidRPr="00C26542" w:rsidRDefault="00D9604E" w:rsidP="00B0494E">
            <w:pPr>
              <w:pStyle w:val="ISOCommType"/>
              <w:spacing w:before="60" w:after="60" w:line="240" w:lineRule="auto"/>
              <w:rPr>
                <w:ins w:id="227" w:author="Raphael Malyankar" w:date="2025-01-17T00:56:00Z" w16du:dateUtc="2025-01-17T07:56:00Z"/>
                <w:rFonts w:cs="Arial"/>
                <w:szCs w:val="18"/>
              </w:rPr>
            </w:pPr>
            <w:ins w:id="228" w:author="Raphael Malyankar" w:date="2025-01-20T01:17:00Z" w16du:dateUtc="2025-01-20T08:17:00Z">
              <w:r>
                <w:rPr>
                  <w:rFonts w:cs="Arial"/>
                  <w:szCs w:val="18"/>
                </w:rPr>
                <w:t>ed</w:t>
              </w:r>
            </w:ins>
          </w:p>
        </w:tc>
        <w:tc>
          <w:tcPr>
            <w:tcW w:w="4590" w:type="dxa"/>
            <w:tcBorders>
              <w:top w:val="single" w:sz="6" w:space="0" w:color="auto"/>
              <w:bottom w:val="single" w:sz="6" w:space="0" w:color="auto"/>
            </w:tcBorders>
            <w:vAlign w:val="bottom"/>
          </w:tcPr>
          <w:p w14:paraId="796A2D8B" w14:textId="0D61AD82" w:rsidR="00B0494E" w:rsidRPr="00C26542" w:rsidRDefault="00B0494E" w:rsidP="00B0494E">
            <w:pPr>
              <w:keepNext/>
              <w:keepLines/>
              <w:tabs>
                <w:tab w:val="left" w:pos="2520"/>
                <w:tab w:val="left" w:pos="3600"/>
                <w:tab w:val="left" w:pos="4680"/>
                <w:tab w:val="left" w:pos="5760"/>
                <w:tab w:val="left" w:pos="6840"/>
              </w:tabs>
              <w:spacing w:before="60" w:after="60"/>
              <w:rPr>
                <w:ins w:id="229" w:author="Raphael Malyankar" w:date="2025-01-17T00:56:00Z" w16du:dateUtc="2025-01-17T07:56:00Z"/>
                <w:rFonts w:cs="Arial"/>
                <w:color w:val="000000"/>
                <w:sz w:val="18"/>
                <w:szCs w:val="18"/>
              </w:rPr>
            </w:pPr>
            <w:ins w:id="230" w:author="Raphael Malyankar" w:date="2025-01-17T17:25:00Z" w16du:dateUtc="2025-01-18T00:25:00Z">
              <w:r w:rsidRPr="00C26542">
                <w:rPr>
                  <w:rFonts w:cs="Arial"/>
                  <w:sz w:val="18"/>
                  <w:szCs w:val="18"/>
                </w:rPr>
                <w:t xml:space="preserve">Amend description </w:t>
              </w:r>
            </w:ins>
          </w:p>
        </w:tc>
        <w:tc>
          <w:tcPr>
            <w:tcW w:w="4174" w:type="dxa"/>
            <w:tcBorders>
              <w:top w:val="single" w:sz="6" w:space="0" w:color="auto"/>
              <w:bottom w:val="single" w:sz="6" w:space="0" w:color="auto"/>
            </w:tcBorders>
          </w:tcPr>
          <w:p w14:paraId="79621AAA" w14:textId="0E86DE7D" w:rsidR="00B0494E" w:rsidRPr="00C26542" w:rsidRDefault="00B0494E" w:rsidP="00B0494E">
            <w:pPr>
              <w:pStyle w:val="ISOChange"/>
              <w:spacing w:before="60" w:after="60" w:line="240" w:lineRule="auto"/>
              <w:rPr>
                <w:ins w:id="231" w:author="Raphael Malyankar" w:date="2025-01-17T00:56:00Z" w16du:dateUtc="2025-01-17T07:56:00Z"/>
                <w:rFonts w:cs="Arial"/>
                <w:szCs w:val="18"/>
              </w:rPr>
            </w:pPr>
            <w:ins w:id="232" w:author="Raphael Malyankar" w:date="2025-01-17T00:56:00Z" w16du:dateUtc="2025-01-17T07:56:00Z">
              <w:r w:rsidRPr="00C26542">
                <w:rPr>
                  <w:rFonts w:cs="Arial"/>
                  <w:szCs w:val="18"/>
                </w:rPr>
                <w:t>Amend description - 'S-100_IO_IdentifiedObject is either not present and/or in valid'</w:t>
              </w:r>
            </w:ins>
          </w:p>
        </w:tc>
        <w:tc>
          <w:tcPr>
            <w:tcW w:w="2590" w:type="dxa"/>
            <w:tcBorders>
              <w:top w:val="single" w:sz="6" w:space="0" w:color="auto"/>
              <w:bottom w:val="single" w:sz="6" w:space="0" w:color="auto"/>
            </w:tcBorders>
            <w:shd w:val="clear" w:color="auto" w:fill="D9D9D9" w:themeFill="background1" w:themeFillShade="D9"/>
          </w:tcPr>
          <w:p w14:paraId="43A5DE9F" w14:textId="44ED4799" w:rsidR="00B0494E" w:rsidRPr="00C26542" w:rsidRDefault="001147E8" w:rsidP="00B0494E">
            <w:pPr>
              <w:pStyle w:val="ISOSecretObservations"/>
              <w:spacing w:before="60" w:after="60" w:line="240" w:lineRule="auto"/>
              <w:rPr>
                <w:ins w:id="233" w:author="Raphael Malyankar" w:date="2025-01-17T00:56:00Z" w16du:dateUtc="2025-01-17T07:56:00Z"/>
                <w:rFonts w:cs="Arial"/>
                <w:szCs w:val="18"/>
              </w:rPr>
            </w:pPr>
            <w:ins w:id="234" w:author="Raphael Malyankar" w:date="2025-01-19T23:22:00Z" w16du:dateUtc="2025-01-20T06:22:00Z">
              <w:r>
                <w:rPr>
                  <w:rFonts w:cs="Arial"/>
                  <w:szCs w:val="18"/>
                </w:rPr>
                <w:t xml:space="preserve">Check </w:t>
              </w:r>
            </w:ins>
            <w:ins w:id="235" w:author="Raphael Malyankar" w:date="2025-01-19T23:23:00Z" w16du:dateUtc="2025-01-20T06:23:00Z">
              <w:r>
                <w:rPr>
                  <w:rFonts w:cs="Arial"/>
                  <w:szCs w:val="18"/>
                </w:rPr>
                <w:t xml:space="preserve">will be </w:t>
              </w:r>
            </w:ins>
            <w:ins w:id="236" w:author="Raphael Malyankar" w:date="2025-01-19T23:22:00Z" w16du:dateUtc="2025-01-20T06:22:00Z">
              <w:r>
                <w:rPr>
                  <w:rFonts w:cs="Arial"/>
                  <w:szCs w:val="18"/>
                </w:rPr>
                <w:t>deleted</w:t>
              </w:r>
            </w:ins>
          </w:p>
        </w:tc>
      </w:tr>
      <w:tr w:rsidR="00D9604E" w:rsidRPr="00C26542" w14:paraId="608A6530" w14:textId="77777777" w:rsidTr="00C26542">
        <w:trPr>
          <w:cantSplit/>
          <w:jc w:val="center"/>
          <w:ins w:id="237" w:author="Raphael Malyankar" w:date="2025-01-17T00:57:00Z"/>
        </w:trPr>
        <w:tc>
          <w:tcPr>
            <w:tcW w:w="665" w:type="dxa"/>
            <w:tcBorders>
              <w:top w:val="single" w:sz="6" w:space="0" w:color="auto"/>
              <w:bottom w:val="single" w:sz="6" w:space="0" w:color="auto"/>
            </w:tcBorders>
          </w:tcPr>
          <w:p w14:paraId="0202DCCC" w14:textId="139F3107" w:rsidR="00D9604E" w:rsidRPr="00C26542" w:rsidRDefault="00D9604E" w:rsidP="00D9604E">
            <w:pPr>
              <w:pStyle w:val="ISOMB"/>
              <w:spacing w:before="60" w:after="60" w:line="240" w:lineRule="auto"/>
              <w:rPr>
                <w:ins w:id="238" w:author="Raphael Malyankar" w:date="2025-01-17T00:57:00Z" w16du:dateUtc="2025-01-17T07:57:00Z"/>
                <w:rFonts w:cs="Arial"/>
                <w:szCs w:val="18"/>
              </w:rPr>
            </w:pPr>
            <w:ins w:id="239" w:author="Raphael Malyankar" w:date="2025-01-17T00:58:00Z" w16du:dateUtc="2025-01-17T07:58:00Z">
              <w:r w:rsidRPr="00C26542">
                <w:rPr>
                  <w:rFonts w:cs="Arial"/>
                  <w:szCs w:val="18"/>
                </w:rPr>
                <w:t>6</w:t>
              </w:r>
            </w:ins>
          </w:p>
        </w:tc>
        <w:tc>
          <w:tcPr>
            <w:tcW w:w="598" w:type="dxa"/>
            <w:tcBorders>
              <w:top w:val="single" w:sz="6" w:space="0" w:color="auto"/>
              <w:bottom w:val="single" w:sz="6" w:space="0" w:color="auto"/>
            </w:tcBorders>
          </w:tcPr>
          <w:p w14:paraId="42DD2BBE" w14:textId="4F68D9A9" w:rsidR="00D9604E" w:rsidRPr="00C26542" w:rsidRDefault="00D9604E" w:rsidP="00D9604E">
            <w:pPr>
              <w:pStyle w:val="ISOMB"/>
              <w:spacing w:before="60" w:after="60" w:line="240" w:lineRule="auto"/>
              <w:rPr>
                <w:ins w:id="240" w:author="Raphael Malyankar" w:date="2025-01-17T00:57:00Z" w16du:dateUtc="2025-01-17T07:57:00Z"/>
                <w:rFonts w:cs="Arial"/>
                <w:szCs w:val="18"/>
              </w:rPr>
            </w:pPr>
            <w:ins w:id="241"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tcPr>
          <w:p w14:paraId="39E3E341" w14:textId="3C96EEE5" w:rsidR="00D9604E" w:rsidRPr="00C26542" w:rsidRDefault="00D9604E" w:rsidP="00D9604E">
            <w:pPr>
              <w:pStyle w:val="ISOClause"/>
              <w:spacing w:before="60" w:after="60" w:line="240" w:lineRule="auto"/>
              <w:rPr>
                <w:ins w:id="242" w:author="Raphael Malyankar" w:date="2025-01-17T00:57:00Z" w16du:dateUtc="2025-01-17T07:57:00Z"/>
                <w:rFonts w:cs="Arial"/>
                <w:szCs w:val="18"/>
              </w:rPr>
            </w:pPr>
            <w:ins w:id="243" w:author="Raphael Malyankar" w:date="2025-01-17T17:01:00Z" w16du:dateUtc="2025-01-18T00:01:00Z">
              <w:r w:rsidRPr="00C26542">
                <w:rPr>
                  <w:rFonts w:cs="Arial"/>
                  <w:szCs w:val="18"/>
                </w:rPr>
                <w:t>Dev</w:t>
              </w:r>
            </w:ins>
            <w:ins w:id="244" w:author="Raphael Malyankar" w:date="2025-01-17T00:58:00Z" w16du:dateUtc="2025-01-17T07:58:00Z">
              <w:r w:rsidRPr="00C26542">
                <w:rPr>
                  <w:rFonts w:cs="Arial"/>
                  <w:szCs w:val="18"/>
                </w:rPr>
                <w:t>0013</w:t>
              </w:r>
            </w:ins>
          </w:p>
        </w:tc>
        <w:tc>
          <w:tcPr>
            <w:tcW w:w="1117" w:type="dxa"/>
            <w:tcBorders>
              <w:top w:val="single" w:sz="6" w:space="0" w:color="auto"/>
              <w:bottom w:val="single" w:sz="6" w:space="0" w:color="auto"/>
            </w:tcBorders>
          </w:tcPr>
          <w:p w14:paraId="76920D2D" w14:textId="77777777" w:rsidR="00D9604E" w:rsidRPr="00C26542" w:rsidRDefault="00D9604E" w:rsidP="00D9604E">
            <w:pPr>
              <w:pStyle w:val="ISOParagraph"/>
              <w:spacing w:before="60" w:after="60" w:line="240" w:lineRule="auto"/>
              <w:ind w:right="-100"/>
              <w:rPr>
                <w:ins w:id="245" w:author="Raphael Malyankar" w:date="2025-01-17T00:57:00Z" w16du:dateUtc="2025-01-17T07:57:00Z"/>
                <w:rFonts w:cs="Arial"/>
                <w:szCs w:val="18"/>
              </w:rPr>
            </w:pPr>
          </w:p>
        </w:tc>
        <w:tc>
          <w:tcPr>
            <w:tcW w:w="706" w:type="dxa"/>
            <w:tcBorders>
              <w:top w:val="single" w:sz="6" w:space="0" w:color="auto"/>
              <w:bottom w:val="single" w:sz="6" w:space="0" w:color="auto"/>
            </w:tcBorders>
          </w:tcPr>
          <w:p w14:paraId="5C106C02" w14:textId="4239EC7F" w:rsidR="00D9604E" w:rsidRPr="00C26542" w:rsidRDefault="00D9604E" w:rsidP="00D9604E">
            <w:pPr>
              <w:pStyle w:val="ISOCommType"/>
              <w:spacing w:before="60" w:after="60" w:line="240" w:lineRule="auto"/>
              <w:rPr>
                <w:ins w:id="246" w:author="Raphael Malyankar" w:date="2025-01-17T00:57:00Z" w16du:dateUtc="2025-01-17T07:57:00Z"/>
                <w:rFonts w:cs="Arial"/>
                <w:szCs w:val="18"/>
              </w:rPr>
            </w:pPr>
            <w:ins w:id="247" w:author="Raphael Malyankar" w:date="2025-01-20T01:17:00Z" w16du:dateUtc="2025-01-20T08:17:00Z">
              <w:r w:rsidRPr="00252BE0">
                <w:rPr>
                  <w:rFonts w:cs="Arial"/>
                  <w:szCs w:val="18"/>
                </w:rPr>
                <w:t>ed</w:t>
              </w:r>
            </w:ins>
          </w:p>
        </w:tc>
        <w:tc>
          <w:tcPr>
            <w:tcW w:w="4590" w:type="dxa"/>
            <w:tcBorders>
              <w:top w:val="single" w:sz="6" w:space="0" w:color="auto"/>
              <w:bottom w:val="single" w:sz="6" w:space="0" w:color="auto"/>
            </w:tcBorders>
            <w:vAlign w:val="bottom"/>
          </w:tcPr>
          <w:p w14:paraId="7D0C81E2" w14:textId="7749FB69" w:rsidR="00D9604E" w:rsidRPr="00C26542" w:rsidRDefault="00D9604E" w:rsidP="00D9604E">
            <w:pPr>
              <w:keepNext/>
              <w:keepLines/>
              <w:tabs>
                <w:tab w:val="left" w:pos="2520"/>
                <w:tab w:val="left" w:pos="3600"/>
                <w:tab w:val="left" w:pos="4680"/>
                <w:tab w:val="left" w:pos="5760"/>
                <w:tab w:val="left" w:pos="6840"/>
              </w:tabs>
              <w:spacing w:before="60" w:after="60"/>
              <w:rPr>
                <w:ins w:id="248" w:author="Raphael Malyankar" w:date="2025-01-17T00:57:00Z" w16du:dateUtc="2025-01-17T07:57:00Z"/>
                <w:rFonts w:cs="Arial"/>
                <w:color w:val="000000"/>
                <w:sz w:val="18"/>
                <w:szCs w:val="18"/>
              </w:rPr>
            </w:pPr>
            <w:ins w:id="249" w:author="Raphael Malyankar" w:date="2025-01-17T17:25:00Z" w16du:dateUtc="2025-01-18T00:25:00Z">
              <w:r w:rsidRPr="00C26542">
                <w:rPr>
                  <w:rFonts w:cs="Arial"/>
                  <w:sz w:val="18"/>
                  <w:szCs w:val="18"/>
                </w:rPr>
                <w:t xml:space="preserve">Amend description </w:t>
              </w:r>
            </w:ins>
          </w:p>
        </w:tc>
        <w:tc>
          <w:tcPr>
            <w:tcW w:w="4174" w:type="dxa"/>
            <w:tcBorders>
              <w:top w:val="single" w:sz="6" w:space="0" w:color="auto"/>
              <w:bottom w:val="single" w:sz="6" w:space="0" w:color="auto"/>
            </w:tcBorders>
          </w:tcPr>
          <w:p w14:paraId="63DFB04A" w14:textId="207854C6" w:rsidR="00D9604E" w:rsidRPr="00C26542" w:rsidRDefault="00D9604E" w:rsidP="00D9604E">
            <w:pPr>
              <w:pStyle w:val="ISOChange"/>
              <w:spacing w:before="60" w:after="60" w:line="240" w:lineRule="auto"/>
              <w:rPr>
                <w:ins w:id="250" w:author="Raphael Malyankar" w:date="2025-01-17T00:57:00Z" w16du:dateUtc="2025-01-17T07:57:00Z"/>
                <w:rFonts w:cs="Arial"/>
                <w:szCs w:val="18"/>
              </w:rPr>
            </w:pPr>
            <w:ins w:id="251" w:author="Raphael Malyankar" w:date="2025-01-17T00:58:00Z" w16du:dateUtc="2025-01-17T07:58:00Z">
              <w:r w:rsidRPr="00C26542">
                <w:rPr>
                  <w:rFonts w:cs="Arial"/>
                  <w:szCs w:val="18"/>
                </w:rPr>
                <w:t>Amend description - 'A single CRS is not one of the supported single CRSs listed'</w:t>
              </w:r>
            </w:ins>
          </w:p>
        </w:tc>
        <w:tc>
          <w:tcPr>
            <w:tcW w:w="2590" w:type="dxa"/>
            <w:tcBorders>
              <w:top w:val="single" w:sz="6" w:space="0" w:color="auto"/>
              <w:bottom w:val="single" w:sz="6" w:space="0" w:color="auto"/>
            </w:tcBorders>
            <w:shd w:val="clear" w:color="auto" w:fill="D9D9D9" w:themeFill="background1" w:themeFillShade="D9"/>
          </w:tcPr>
          <w:p w14:paraId="177AE405" w14:textId="5A86EB6D" w:rsidR="00D9604E" w:rsidRPr="00C26542" w:rsidRDefault="00D9604E" w:rsidP="00D9604E">
            <w:pPr>
              <w:pStyle w:val="ISOSecretObservations"/>
              <w:spacing w:before="60" w:after="60" w:line="240" w:lineRule="auto"/>
              <w:rPr>
                <w:ins w:id="252" w:author="Raphael Malyankar" w:date="2025-01-17T00:57:00Z" w16du:dateUtc="2025-01-17T07:57:00Z"/>
                <w:rFonts w:cs="Arial"/>
                <w:szCs w:val="18"/>
              </w:rPr>
            </w:pPr>
            <w:ins w:id="253" w:author="Raphael Malyankar" w:date="2025-01-19T23:23:00Z" w16du:dateUtc="2025-01-20T06:23:00Z">
              <w:r w:rsidRPr="001147E8">
                <w:rPr>
                  <w:rFonts w:cs="Arial"/>
                  <w:szCs w:val="18"/>
                </w:rPr>
                <w:t>Check will be deleted</w:t>
              </w:r>
            </w:ins>
          </w:p>
        </w:tc>
      </w:tr>
      <w:tr w:rsidR="00D9604E" w:rsidRPr="00C26542" w14:paraId="5B29E59B" w14:textId="77777777" w:rsidTr="00C26542">
        <w:trPr>
          <w:cantSplit/>
          <w:jc w:val="center"/>
          <w:ins w:id="254" w:author="Raphael Malyankar" w:date="2025-01-17T00:57:00Z"/>
        </w:trPr>
        <w:tc>
          <w:tcPr>
            <w:tcW w:w="665" w:type="dxa"/>
            <w:tcBorders>
              <w:top w:val="single" w:sz="6" w:space="0" w:color="auto"/>
              <w:bottom w:val="single" w:sz="6" w:space="0" w:color="auto"/>
            </w:tcBorders>
          </w:tcPr>
          <w:p w14:paraId="5C0293DA" w14:textId="5D2899D4" w:rsidR="00D9604E" w:rsidRPr="00C26542" w:rsidRDefault="00D9604E" w:rsidP="00D9604E">
            <w:pPr>
              <w:pStyle w:val="ISOMB"/>
              <w:spacing w:before="60" w:after="60" w:line="240" w:lineRule="auto"/>
              <w:rPr>
                <w:ins w:id="255" w:author="Raphael Malyankar" w:date="2025-01-17T00:57:00Z" w16du:dateUtc="2025-01-17T07:57:00Z"/>
                <w:rFonts w:cs="Arial"/>
                <w:szCs w:val="18"/>
              </w:rPr>
            </w:pPr>
            <w:ins w:id="256" w:author="Raphael Malyankar" w:date="2025-01-17T00:58:00Z" w16du:dateUtc="2025-01-17T07:58:00Z">
              <w:r w:rsidRPr="00C26542">
                <w:rPr>
                  <w:rFonts w:cs="Arial"/>
                  <w:szCs w:val="18"/>
                </w:rPr>
                <w:t>6</w:t>
              </w:r>
            </w:ins>
          </w:p>
        </w:tc>
        <w:tc>
          <w:tcPr>
            <w:tcW w:w="598" w:type="dxa"/>
            <w:tcBorders>
              <w:top w:val="single" w:sz="6" w:space="0" w:color="auto"/>
              <w:bottom w:val="single" w:sz="6" w:space="0" w:color="auto"/>
            </w:tcBorders>
          </w:tcPr>
          <w:p w14:paraId="69EEFC4B" w14:textId="047303F6" w:rsidR="00D9604E" w:rsidRPr="00C26542" w:rsidRDefault="00D9604E" w:rsidP="00D9604E">
            <w:pPr>
              <w:pStyle w:val="ISOMB"/>
              <w:spacing w:before="60" w:after="60" w:line="240" w:lineRule="auto"/>
              <w:rPr>
                <w:ins w:id="257" w:author="Raphael Malyankar" w:date="2025-01-17T00:57:00Z" w16du:dateUtc="2025-01-17T07:57:00Z"/>
                <w:rFonts w:cs="Arial"/>
                <w:szCs w:val="18"/>
              </w:rPr>
            </w:pPr>
            <w:ins w:id="258"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tcPr>
          <w:p w14:paraId="1051AAE2" w14:textId="049FEDFB" w:rsidR="00D9604E" w:rsidRPr="00C26542" w:rsidRDefault="00D9604E" w:rsidP="00D9604E">
            <w:pPr>
              <w:pStyle w:val="ISOClause"/>
              <w:spacing w:before="60" w:after="60" w:line="240" w:lineRule="auto"/>
              <w:rPr>
                <w:ins w:id="259" w:author="Raphael Malyankar" w:date="2025-01-17T00:57:00Z" w16du:dateUtc="2025-01-17T07:57:00Z"/>
                <w:rFonts w:cs="Arial"/>
                <w:szCs w:val="18"/>
              </w:rPr>
            </w:pPr>
            <w:ins w:id="260" w:author="Raphael Malyankar" w:date="2025-01-17T17:01:00Z" w16du:dateUtc="2025-01-18T00:01:00Z">
              <w:r w:rsidRPr="00C26542">
                <w:rPr>
                  <w:rFonts w:cs="Arial"/>
                  <w:szCs w:val="18"/>
                </w:rPr>
                <w:t>Dev</w:t>
              </w:r>
            </w:ins>
            <w:ins w:id="261" w:author="Raphael Malyankar" w:date="2025-01-17T00:58:00Z" w16du:dateUtc="2025-01-17T07:58:00Z">
              <w:r w:rsidRPr="00C26542">
                <w:rPr>
                  <w:rFonts w:cs="Arial"/>
                  <w:szCs w:val="18"/>
                </w:rPr>
                <w:t>0016</w:t>
              </w:r>
            </w:ins>
          </w:p>
        </w:tc>
        <w:tc>
          <w:tcPr>
            <w:tcW w:w="1117" w:type="dxa"/>
            <w:tcBorders>
              <w:top w:val="single" w:sz="6" w:space="0" w:color="auto"/>
              <w:bottom w:val="single" w:sz="6" w:space="0" w:color="auto"/>
            </w:tcBorders>
          </w:tcPr>
          <w:p w14:paraId="28154737" w14:textId="77777777" w:rsidR="00D9604E" w:rsidRPr="00C26542" w:rsidRDefault="00D9604E" w:rsidP="00D9604E">
            <w:pPr>
              <w:pStyle w:val="ISOParagraph"/>
              <w:spacing w:before="60" w:after="60" w:line="240" w:lineRule="auto"/>
              <w:ind w:right="-100"/>
              <w:rPr>
                <w:ins w:id="262" w:author="Raphael Malyankar" w:date="2025-01-17T00:57:00Z" w16du:dateUtc="2025-01-17T07:57:00Z"/>
                <w:rFonts w:cs="Arial"/>
                <w:szCs w:val="18"/>
              </w:rPr>
            </w:pPr>
          </w:p>
        </w:tc>
        <w:tc>
          <w:tcPr>
            <w:tcW w:w="706" w:type="dxa"/>
            <w:tcBorders>
              <w:top w:val="single" w:sz="6" w:space="0" w:color="auto"/>
              <w:bottom w:val="single" w:sz="6" w:space="0" w:color="auto"/>
            </w:tcBorders>
          </w:tcPr>
          <w:p w14:paraId="5359DBC6" w14:textId="43328C71" w:rsidR="00D9604E" w:rsidRPr="00C26542" w:rsidRDefault="00D9604E" w:rsidP="00D9604E">
            <w:pPr>
              <w:pStyle w:val="ISOCommType"/>
              <w:spacing w:before="60" w:after="60" w:line="240" w:lineRule="auto"/>
              <w:rPr>
                <w:ins w:id="263" w:author="Raphael Malyankar" w:date="2025-01-17T00:57:00Z" w16du:dateUtc="2025-01-17T07:57:00Z"/>
                <w:rFonts w:cs="Arial"/>
                <w:szCs w:val="18"/>
              </w:rPr>
            </w:pPr>
            <w:ins w:id="264" w:author="Raphael Malyankar" w:date="2025-01-20T01:17:00Z" w16du:dateUtc="2025-01-20T08:17:00Z">
              <w:r w:rsidRPr="00252BE0">
                <w:rPr>
                  <w:rFonts w:cs="Arial"/>
                  <w:szCs w:val="18"/>
                </w:rPr>
                <w:t>ed</w:t>
              </w:r>
            </w:ins>
          </w:p>
        </w:tc>
        <w:tc>
          <w:tcPr>
            <w:tcW w:w="4590" w:type="dxa"/>
            <w:tcBorders>
              <w:top w:val="single" w:sz="6" w:space="0" w:color="auto"/>
              <w:bottom w:val="single" w:sz="6" w:space="0" w:color="auto"/>
            </w:tcBorders>
            <w:vAlign w:val="bottom"/>
          </w:tcPr>
          <w:p w14:paraId="3951301E" w14:textId="6C3EEB45" w:rsidR="00D9604E" w:rsidRPr="00C26542" w:rsidRDefault="00D9604E" w:rsidP="00D9604E">
            <w:pPr>
              <w:keepNext/>
              <w:keepLines/>
              <w:tabs>
                <w:tab w:val="left" w:pos="2520"/>
                <w:tab w:val="left" w:pos="3600"/>
                <w:tab w:val="left" w:pos="4680"/>
                <w:tab w:val="left" w:pos="5760"/>
                <w:tab w:val="left" w:pos="6840"/>
              </w:tabs>
              <w:spacing w:before="60" w:after="60"/>
              <w:rPr>
                <w:ins w:id="265" w:author="Raphael Malyankar" w:date="2025-01-17T00:57:00Z" w16du:dateUtc="2025-01-17T07:57:00Z"/>
                <w:rFonts w:cs="Arial"/>
                <w:color w:val="000000"/>
                <w:sz w:val="18"/>
                <w:szCs w:val="18"/>
              </w:rPr>
            </w:pPr>
            <w:ins w:id="266" w:author="Raphael Malyankar" w:date="2025-01-17T17:25:00Z" w16du:dateUtc="2025-01-18T00:25:00Z">
              <w:r w:rsidRPr="00C26542">
                <w:rPr>
                  <w:rFonts w:cs="Arial"/>
                  <w:sz w:val="18"/>
                  <w:szCs w:val="18"/>
                </w:rPr>
                <w:t xml:space="preserve">Amend description </w:t>
              </w:r>
            </w:ins>
          </w:p>
        </w:tc>
        <w:tc>
          <w:tcPr>
            <w:tcW w:w="4174" w:type="dxa"/>
            <w:tcBorders>
              <w:top w:val="single" w:sz="6" w:space="0" w:color="auto"/>
              <w:bottom w:val="single" w:sz="6" w:space="0" w:color="auto"/>
            </w:tcBorders>
          </w:tcPr>
          <w:p w14:paraId="7AAFCC08" w14:textId="4358EEB8" w:rsidR="00D9604E" w:rsidRPr="00C26542" w:rsidRDefault="00D9604E" w:rsidP="00D9604E">
            <w:pPr>
              <w:pStyle w:val="ISOChange"/>
              <w:spacing w:before="60" w:after="60" w:line="240" w:lineRule="auto"/>
              <w:rPr>
                <w:ins w:id="267" w:author="Raphael Malyankar" w:date="2025-01-17T00:57:00Z" w16du:dateUtc="2025-01-17T07:57:00Z"/>
                <w:rFonts w:cs="Arial"/>
                <w:szCs w:val="18"/>
              </w:rPr>
            </w:pPr>
            <w:ins w:id="268" w:author="Raphael Malyankar" w:date="2025-01-17T00:58:00Z" w16du:dateUtc="2025-01-17T07:58:00Z">
              <w:r w:rsidRPr="00C26542">
                <w:rPr>
                  <w:rFonts w:cs="Arial"/>
                  <w:szCs w:val="18"/>
                </w:rPr>
                <w:t>Amend description - 'The Coordinate System Class is not one of the defined coordinate systems'</w:t>
              </w:r>
            </w:ins>
          </w:p>
        </w:tc>
        <w:tc>
          <w:tcPr>
            <w:tcW w:w="2590" w:type="dxa"/>
            <w:tcBorders>
              <w:top w:val="single" w:sz="6" w:space="0" w:color="auto"/>
              <w:bottom w:val="single" w:sz="6" w:space="0" w:color="auto"/>
            </w:tcBorders>
            <w:shd w:val="clear" w:color="auto" w:fill="D9D9D9" w:themeFill="background1" w:themeFillShade="D9"/>
          </w:tcPr>
          <w:p w14:paraId="453346A4" w14:textId="050FD736" w:rsidR="00D9604E" w:rsidRPr="00C26542" w:rsidRDefault="00D9604E" w:rsidP="00D9604E">
            <w:pPr>
              <w:pStyle w:val="ISOSecretObservations"/>
              <w:spacing w:before="60" w:after="60" w:line="240" w:lineRule="auto"/>
              <w:rPr>
                <w:ins w:id="269" w:author="Raphael Malyankar" w:date="2025-01-17T00:57:00Z" w16du:dateUtc="2025-01-17T07:57:00Z"/>
                <w:rFonts w:cs="Arial"/>
                <w:szCs w:val="18"/>
              </w:rPr>
            </w:pPr>
            <w:ins w:id="270" w:author="Raphael Malyankar" w:date="2025-01-19T23:23:00Z" w16du:dateUtc="2025-01-20T06:23:00Z">
              <w:r w:rsidRPr="001147E8">
                <w:rPr>
                  <w:rFonts w:cs="Arial"/>
                  <w:szCs w:val="18"/>
                </w:rPr>
                <w:t>Check will be deleted</w:t>
              </w:r>
            </w:ins>
          </w:p>
        </w:tc>
      </w:tr>
      <w:tr w:rsidR="00D9604E" w:rsidRPr="00C26542" w14:paraId="26CF30F1" w14:textId="77777777" w:rsidTr="00C26542">
        <w:trPr>
          <w:cantSplit/>
          <w:jc w:val="center"/>
          <w:ins w:id="271" w:author="Raphael Malyankar" w:date="2025-01-17T00:57:00Z"/>
        </w:trPr>
        <w:tc>
          <w:tcPr>
            <w:tcW w:w="665" w:type="dxa"/>
            <w:tcBorders>
              <w:top w:val="single" w:sz="6" w:space="0" w:color="auto"/>
              <w:bottom w:val="single" w:sz="6" w:space="0" w:color="auto"/>
            </w:tcBorders>
          </w:tcPr>
          <w:p w14:paraId="7BFFA079" w14:textId="79A2545F" w:rsidR="00D9604E" w:rsidRPr="00C26542" w:rsidRDefault="00D9604E" w:rsidP="00D9604E">
            <w:pPr>
              <w:pStyle w:val="ISOMB"/>
              <w:spacing w:before="60" w:after="60" w:line="240" w:lineRule="auto"/>
              <w:rPr>
                <w:ins w:id="272" w:author="Raphael Malyankar" w:date="2025-01-17T00:57:00Z" w16du:dateUtc="2025-01-17T07:57:00Z"/>
                <w:rFonts w:cs="Arial"/>
                <w:szCs w:val="18"/>
              </w:rPr>
            </w:pPr>
            <w:ins w:id="273" w:author="Raphael Malyankar" w:date="2025-01-17T00:58:00Z" w16du:dateUtc="2025-01-17T07:58:00Z">
              <w:r w:rsidRPr="00C26542">
                <w:rPr>
                  <w:rFonts w:cs="Arial"/>
                  <w:szCs w:val="18"/>
                </w:rPr>
                <w:t>6</w:t>
              </w:r>
            </w:ins>
          </w:p>
        </w:tc>
        <w:tc>
          <w:tcPr>
            <w:tcW w:w="598" w:type="dxa"/>
            <w:tcBorders>
              <w:top w:val="single" w:sz="6" w:space="0" w:color="auto"/>
              <w:bottom w:val="single" w:sz="6" w:space="0" w:color="auto"/>
            </w:tcBorders>
          </w:tcPr>
          <w:p w14:paraId="18BC4336" w14:textId="4B6BA67E" w:rsidR="00D9604E" w:rsidRPr="00C26542" w:rsidRDefault="00D9604E" w:rsidP="00D9604E">
            <w:pPr>
              <w:pStyle w:val="ISOMB"/>
              <w:spacing w:before="60" w:after="60" w:line="240" w:lineRule="auto"/>
              <w:rPr>
                <w:ins w:id="274" w:author="Raphael Malyankar" w:date="2025-01-17T00:57:00Z" w16du:dateUtc="2025-01-17T07:57:00Z"/>
                <w:rFonts w:cs="Arial"/>
                <w:szCs w:val="18"/>
              </w:rPr>
            </w:pPr>
            <w:ins w:id="275"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tcPr>
          <w:p w14:paraId="096B2ED6" w14:textId="76B3ADC7" w:rsidR="00D9604E" w:rsidRPr="00C26542" w:rsidRDefault="00D9604E" w:rsidP="00D9604E">
            <w:pPr>
              <w:pStyle w:val="ISOClause"/>
              <w:spacing w:before="60" w:after="60" w:line="240" w:lineRule="auto"/>
              <w:rPr>
                <w:ins w:id="276" w:author="Raphael Malyankar" w:date="2025-01-17T00:57:00Z" w16du:dateUtc="2025-01-17T07:57:00Z"/>
                <w:rFonts w:cs="Arial"/>
                <w:szCs w:val="18"/>
              </w:rPr>
            </w:pPr>
            <w:ins w:id="277" w:author="Raphael Malyankar" w:date="2025-01-17T17:01:00Z" w16du:dateUtc="2025-01-18T00:01:00Z">
              <w:r w:rsidRPr="00C26542">
                <w:rPr>
                  <w:rFonts w:cs="Arial"/>
                  <w:szCs w:val="18"/>
                </w:rPr>
                <w:t>Dev</w:t>
              </w:r>
            </w:ins>
            <w:ins w:id="278" w:author="Raphael Malyankar" w:date="2025-01-17T00:58:00Z" w16du:dateUtc="2025-01-17T07:58:00Z">
              <w:r w:rsidRPr="00C26542">
                <w:rPr>
                  <w:rFonts w:cs="Arial"/>
                  <w:szCs w:val="18"/>
                </w:rPr>
                <w:t>0017</w:t>
              </w:r>
            </w:ins>
          </w:p>
        </w:tc>
        <w:tc>
          <w:tcPr>
            <w:tcW w:w="1117" w:type="dxa"/>
            <w:tcBorders>
              <w:top w:val="single" w:sz="6" w:space="0" w:color="auto"/>
              <w:bottom w:val="single" w:sz="6" w:space="0" w:color="auto"/>
            </w:tcBorders>
          </w:tcPr>
          <w:p w14:paraId="6FF06E67" w14:textId="77777777" w:rsidR="00D9604E" w:rsidRPr="00C26542" w:rsidRDefault="00D9604E" w:rsidP="00D9604E">
            <w:pPr>
              <w:pStyle w:val="ISOParagraph"/>
              <w:spacing w:before="60" w:after="60" w:line="240" w:lineRule="auto"/>
              <w:ind w:right="-100"/>
              <w:rPr>
                <w:ins w:id="279" w:author="Raphael Malyankar" w:date="2025-01-17T00:57:00Z" w16du:dateUtc="2025-01-17T07:57:00Z"/>
                <w:rFonts w:cs="Arial"/>
                <w:szCs w:val="18"/>
              </w:rPr>
            </w:pPr>
          </w:p>
        </w:tc>
        <w:tc>
          <w:tcPr>
            <w:tcW w:w="706" w:type="dxa"/>
            <w:tcBorders>
              <w:top w:val="single" w:sz="6" w:space="0" w:color="auto"/>
              <w:bottom w:val="single" w:sz="6" w:space="0" w:color="auto"/>
            </w:tcBorders>
          </w:tcPr>
          <w:p w14:paraId="75C85B21" w14:textId="0542AFC2" w:rsidR="00D9604E" w:rsidRPr="00C26542" w:rsidRDefault="00D9604E" w:rsidP="00D9604E">
            <w:pPr>
              <w:pStyle w:val="ISOCommType"/>
              <w:spacing w:before="60" w:after="60" w:line="240" w:lineRule="auto"/>
              <w:rPr>
                <w:ins w:id="280" w:author="Raphael Malyankar" w:date="2025-01-17T00:57:00Z" w16du:dateUtc="2025-01-17T07:57:00Z"/>
                <w:rFonts w:cs="Arial"/>
                <w:szCs w:val="18"/>
              </w:rPr>
            </w:pPr>
            <w:ins w:id="281" w:author="Raphael Malyankar" w:date="2025-01-20T01:17:00Z" w16du:dateUtc="2025-01-20T08:17:00Z">
              <w:r w:rsidRPr="00252BE0">
                <w:rPr>
                  <w:rFonts w:cs="Arial"/>
                  <w:szCs w:val="18"/>
                </w:rPr>
                <w:t>ed</w:t>
              </w:r>
            </w:ins>
          </w:p>
        </w:tc>
        <w:tc>
          <w:tcPr>
            <w:tcW w:w="4590" w:type="dxa"/>
            <w:tcBorders>
              <w:top w:val="single" w:sz="6" w:space="0" w:color="auto"/>
              <w:bottom w:val="single" w:sz="6" w:space="0" w:color="auto"/>
            </w:tcBorders>
            <w:vAlign w:val="bottom"/>
          </w:tcPr>
          <w:p w14:paraId="225CE89E" w14:textId="44D4A748" w:rsidR="00D9604E" w:rsidRPr="00C26542" w:rsidRDefault="00D9604E" w:rsidP="00D9604E">
            <w:pPr>
              <w:keepNext/>
              <w:keepLines/>
              <w:tabs>
                <w:tab w:val="left" w:pos="2520"/>
                <w:tab w:val="left" w:pos="3600"/>
                <w:tab w:val="left" w:pos="4680"/>
                <w:tab w:val="left" w:pos="5760"/>
                <w:tab w:val="left" w:pos="6840"/>
              </w:tabs>
              <w:spacing w:before="60" w:after="60"/>
              <w:rPr>
                <w:ins w:id="282" w:author="Raphael Malyankar" w:date="2025-01-17T00:57:00Z" w16du:dateUtc="2025-01-17T07:57:00Z"/>
                <w:rFonts w:cs="Arial"/>
                <w:color w:val="000000"/>
                <w:sz w:val="18"/>
                <w:szCs w:val="18"/>
              </w:rPr>
            </w:pPr>
            <w:ins w:id="283" w:author="Raphael Malyankar" w:date="2025-01-17T17:25:00Z" w16du:dateUtc="2025-01-18T00:25:00Z">
              <w:r w:rsidRPr="00C26542">
                <w:rPr>
                  <w:rFonts w:cs="Arial"/>
                  <w:sz w:val="18"/>
                  <w:szCs w:val="18"/>
                </w:rPr>
                <w:t xml:space="preserve">Amend description </w:t>
              </w:r>
            </w:ins>
          </w:p>
        </w:tc>
        <w:tc>
          <w:tcPr>
            <w:tcW w:w="4174" w:type="dxa"/>
            <w:tcBorders>
              <w:top w:val="single" w:sz="6" w:space="0" w:color="auto"/>
              <w:bottom w:val="single" w:sz="6" w:space="0" w:color="auto"/>
            </w:tcBorders>
          </w:tcPr>
          <w:p w14:paraId="6154B0F7" w14:textId="45CAEAED" w:rsidR="00D9604E" w:rsidRPr="00C26542" w:rsidRDefault="00D9604E" w:rsidP="00D9604E">
            <w:pPr>
              <w:pStyle w:val="ISOChange"/>
              <w:spacing w:before="60" w:after="60" w:line="240" w:lineRule="auto"/>
              <w:rPr>
                <w:ins w:id="284" w:author="Raphael Malyankar" w:date="2025-01-17T00:57:00Z" w16du:dateUtc="2025-01-17T07:57:00Z"/>
                <w:rFonts w:cs="Arial"/>
                <w:szCs w:val="18"/>
              </w:rPr>
            </w:pPr>
            <w:ins w:id="285" w:author="Raphael Malyankar" w:date="2025-01-17T00:58:00Z" w16du:dateUtc="2025-01-17T07:58:00Z">
              <w:r w:rsidRPr="00C26542">
                <w:rPr>
                  <w:rFonts w:cs="Arial"/>
                  <w:szCs w:val="18"/>
                </w:rPr>
                <w:t>Amend description - 'The Datum is not one of the described datums'</w:t>
              </w:r>
            </w:ins>
          </w:p>
        </w:tc>
        <w:tc>
          <w:tcPr>
            <w:tcW w:w="2590" w:type="dxa"/>
            <w:tcBorders>
              <w:top w:val="single" w:sz="6" w:space="0" w:color="auto"/>
              <w:bottom w:val="single" w:sz="6" w:space="0" w:color="auto"/>
            </w:tcBorders>
            <w:shd w:val="clear" w:color="auto" w:fill="D9D9D9" w:themeFill="background1" w:themeFillShade="D9"/>
          </w:tcPr>
          <w:p w14:paraId="0915DD15" w14:textId="19AE2515" w:rsidR="00D9604E" w:rsidRPr="00C26542" w:rsidRDefault="00D9604E" w:rsidP="00D9604E">
            <w:pPr>
              <w:pStyle w:val="ISOSecretObservations"/>
              <w:spacing w:before="60" w:after="60" w:line="240" w:lineRule="auto"/>
              <w:rPr>
                <w:ins w:id="286" w:author="Raphael Malyankar" w:date="2025-01-17T00:57:00Z" w16du:dateUtc="2025-01-17T07:57:00Z"/>
                <w:rFonts w:cs="Arial"/>
                <w:szCs w:val="18"/>
              </w:rPr>
            </w:pPr>
            <w:ins w:id="287" w:author="Raphael Malyankar" w:date="2025-01-19T23:23:00Z" w16du:dateUtc="2025-01-20T06:23:00Z">
              <w:r w:rsidRPr="001147E8">
                <w:rPr>
                  <w:rFonts w:cs="Arial"/>
                  <w:szCs w:val="18"/>
                </w:rPr>
                <w:t>Check will be deleted</w:t>
              </w:r>
            </w:ins>
          </w:p>
        </w:tc>
      </w:tr>
      <w:tr w:rsidR="00D9604E" w:rsidRPr="00C26542" w14:paraId="3934E471" w14:textId="77777777" w:rsidTr="00C26542">
        <w:trPr>
          <w:cantSplit/>
          <w:jc w:val="center"/>
          <w:ins w:id="288" w:author="Raphael Malyankar" w:date="2025-01-17T00:57:00Z"/>
        </w:trPr>
        <w:tc>
          <w:tcPr>
            <w:tcW w:w="665" w:type="dxa"/>
            <w:tcBorders>
              <w:top w:val="single" w:sz="6" w:space="0" w:color="auto"/>
              <w:bottom w:val="single" w:sz="6" w:space="0" w:color="auto"/>
            </w:tcBorders>
          </w:tcPr>
          <w:p w14:paraId="67BBDC01" w14:textId="638BB21A" w:rsidR="00D9604E" w:rsidRPr="00C26542" w:rsidRDefault="00D9604E" w:rsidP="00D9604E">
            <w:pPr>
              <w:pStyle w:val="ISOMB"/>
              <w:spacing w:before="60" w:after="60" w:line="240" w:lineRule="auto"/>
              <w:rPr>
                <w:ins w:id="289" w:author="Raphael Malyankar" w:date="2025-01-17T00:57:00Z" w16du:dateUtc="2025-01-17T07:57:00Z"/>
                <w:rFonts w:cs="Arial"/>
                <w:szCs w:val="18"/>
              </w:rPr>
            </w:pPr>
            <w:ins w:id="290" w:author="Raphael Malyankar" w:date="2025-01-17T00:58:00Z" w16du:dateUtc="2025-01-17T07:58:00Z">
              <w:r w:rsidRPr="00C26542">
                <w:rPr>
                  <w:rFonts w:cs="Arial"/>
                  <w:szCs w:val="18"/>
                </w:rPr>
                <w:t>6</w:t>
              </w:r>
            </w:ins>
          </w:p>
        </w:tc>
        <w:tc>
          <w:tcPr>
            <w:tcW w:w="598" w:type="dxa"/>
            <w:tcBorders>
              <w:top w:val="single" w:sz="6" w:space="0" w:color="auto"/>
              <w:bottom w:val="single" w:sz="6" w:space="0" w:color="auto"/>
            </w:tcBorders>
          </w:tcPr>
          <w:p w14:paraId="2CF40707" w14:textId="7BDF1D77" w:rsidR="00D9604E" w:rsidRPr="00C26542" w:rsidRDefault="00D9604E" w:rsidP="00D9604E">
            <w:pPr>
              <w:pStyle w:val="ISOMB"/>
              <w:spacing w:before="60" w:after="60" w:line="240" w:lineRule="auto"/>
              <w:rPr>
                <w:ins w:id="291" w:author="Raphael Malyankar" w:date="2025-01-17T00:57:00Z" w16du:dateUtc="2025-01-17T07:57:00Z"/>
                <w:rFonts w:cs="Arial"/>
                <w:szCs w:val="18"/>
              </w:rPr>
            </w:pPr>
            <w:ins w:id="292"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tcPr>
          <w:p w14:paraId="28BE6A44" w14:textId="2CCE03D0" w:rsidR="00D9604E" w:rsidRPr="00C26542" w:rsidRDefault="00D9604E" w:rsidP="00D9604E">
            <w:pPr>
              <w:pStyle w:val="ISOClause"/>
              <w:spacing w:before="60" w:after="60" w:line="240" w:lineRule="auto"/>
              <w:rPr>
                <w:ins w:id="293" w:author="Raphael Malyankar" w:date="2025-01-17T00:57:00Z" w16du:dateUtc="2025-01-17T07:57:00Z"/>
                <w:rFonts w:cs="Arial"/>
                <w:szCs w:val="18"/>
              </w:rPr>
            </w:pPr>
            <w:ins w:id="294" w:author="Raphael Malyankar" w:date="2025-01-17T17:01:00Z" w16du:dateUtc="2025-01-18T00:01:00Z">
              <w:r w:rsidRPr="00C26542">
                <w:rPr>
                  <w:rFonts w:cs="Arial"/>
                  <w:szCs w:val="18"/>
                </w:rPr>
                <w:t>Dev</w:t>
              </w:r>
            </w:ins>
            <w:ins w:id="295" w:author="Raphael Malyankar" w:date="2025-01-17T00:58:00Z" w16du:dateUtc="2025-01-17T07:58:00Z">
              <w:r w:rsidRPr="00C26542">
                <w:rPr>
                  <w:rFonts w:cs="Arial"/>
                  <w:szCs w:val="18"/>
                </w:rPr>
                <w:t>0018</w:t>
              </w:r>
            </w:ins>
          </w:p>
        </w:tc>
        <w:tc>
          <w:tcPr>
            <w:tcW w:w="1117" w:type="dxa"/>
            <w:tcBorders>
              <w:top w:val="single" w:sz="6" w:space="0" w:color="auto"/>
              <w:bottom w:val="single" w:sz="6" w:space="0" w:color="auto"/>
            </w:tcBorders>
          </w:tcPr>
          <w:p w14:paraId="2BFF7A90" w14:textId="77777777" w:rsidR="00D9604E" w:rsidRPr="00C26542" w:rsidRDefault="00D9604E" w:rsidP="00D9604E">
            <w:pPr>
              <w:pStyle w:val="ISOParagraph"/>
              <w:spacing w:before="60" w:after="60" w:line="240" w:lineRule="auto"/>
              <w:ind w:right="-100"/>
              <w:rPr>
                <w:ins w:id="296" w:author="Raphael Malyankar" w:date="2025-01-17T00:57:00Z" w16du:dateUtc="2025-01-17T07:57:00Z"/>
                <w:rFonts w:cs="Arial"/>
                <w:szCs w:val="18"/>
              </w:rPr>
            </w:pPr>
          </w:p>
        </w:tc>
        <w:tc>
          <w:tcPr>
            <w:tcW w:w="706" w:type="dxa"/>
            <w:tcBorders>
              <w:top w:val="single" w:sz="6" w:space="0" w:color="auto"/>
              <w:bottom w:val="single" w:sz="6" w:space="0" w:color="auto"/>
            </w:tcBorders>
          </w:tcPr>
          <w:p w14:paraId="030DA136" w14:textId="6A5D5DBF" w:rsidR="00D9604E" w:rsidRPr="00C26542" w:rsidRDefault="00D9604E" w:rsidP="00D9604E">
            <w:pPr>
              <w:pStyle w:val="ISOCommType"/>
              <w:spacing w:before="60" w:after="60" w:line="240" w:lineRule="auto"/>
              <w:rPr>
                <w:ins w:id="297" w:author="Raphael Malyankar" w:date="2025-01-17T00:57:00Z" w16du:dateUtc="2025-01-17T07:57:00Z"/>
                <w:rFonts w:cs="Arial"/>
                <w:szCs w:val="18"/>
              </w:rPr>
            </w:pPr>
            <w:ins w:id="298" w:author="Raphael Malyankar" w:date="2025-01-20T01:17:00Z" w16du:dateUtc="2025-01-20T08:17:00Z">
              <w:r w:rsidRPr="00252BE0">
                <w:rPr>
                  <w:rFonts w:cs="Arial"/>
                  <w:szCs w:val="18"/>
                </w:rPr>
                <w:t>ed</w:t>
              </w:r>
            </w:ins>
          </w:p>
        </w:tc>
        <w:tc>
          <w:tcPr>
            <w:tcW w:w="4590" w:type="dxa"/>
            <w:tcBorders>
              <w:top w:val="single" w:sz="6" w:space="0" w:color="auto"/>
              <w:bottom w:val="single" w:sz="6" w:space="0" w:color="auto"/>
            </w:tcBorders>
            <w:vAlign w:val="bottom"/>
          </w:tcPr>
          <w:p w14:paraId="3CEE3F40" w14:textId="2D2260AE" w:rsidR="00D9604E" w:rsidRPr="00C26542" w:rsidRDefault="00D9604E" w:rsidP="00D9604E">
            <w:pPr>
              <w:keepNext/>
              <w:keepLines/>
              <w:tabs>
                <w:tab w:val="left" w:pos="2520"/>
                <w:tab w:val="left" w:pos="3600"/>
                <w:tab w:val="left" w:pos="4680"/>
                <w:tab w:val="left" w:pos="5760"/>
                <w:tab w:val="left" w:pos="6840"/>
              </w:tabs>
              <w:spacing w:before="60" w:after="60"/>
              <w:rPr>
                <w:ins w:id="299" w:author="Raphael Malyankar" w:date="2025-01-17T00:57:00Z" w16du:dateUtc="2025-01-17T07:57:00Z"/>
                <w:rFonts w:cs="Arial"/>
                <w:color w:val="000000"/>
                <w:sz w:val="18"/>
                <w:szCs w:val="18"/>
              </w:rPr>
            </w:pPr>
            <w:ins w:id="300" w:author="Raphael Malyankar" w:date="2025-01-17T17:25:00Z" w16du:dateUtc="2025-01-18T00:25:00Z">
              <w:r w:rsidRPr="00C26542">
                <w:rPr>
                  <w:rFonts w:cs="Arial"/>
                  <w:sz w:val="18"/>
                  <w:szCs w:val="18"/>
                </w:rPr>
                <w:t xml:space="preserve">Amend description </w:t>
              </w:r>
            </w:ins>
          </w:p>
        </w:tc>
        <w:tc>
          <w:tcPr>
            <w:tcW w:w="4174" w:type="dxa"/>
            <w:tcBorders>
              <w:top w:val="single" w:sz="6" w:space="0" w:color="auto"/>
              <w:bottom w:val="single" w:sz="6" w:space="0" w:color="auto"/>
            </w:tcBorders>
          </w:tcPr>
          <w:p w14:paraId="1AFD61A8" w14:textId="14A35706" w:rsidR="00D9604E" w:rsidRPr="00C26542" w:rsidRDefault="00D9604E" w:rsidP="00D9604E">
            <w:pPr>
              <w:pStyle w:val="ISOChange"/>
              <w:spacing w:before="60" w:after="60" w:line="240" w:lineRule="auto"/>
              <w:rPr>
                <w:ins w:id="301" w:author="Raphael Malyankar" w:date="2025-01-17T00:57:00Z" w16du:dateUtc="2025-01-17T07:57:00Z"/>
                <w:rFonts w:cs="Arial"/>
                <w:szCs w:val="18"/>
              </w:rPr>
            </w:pPr>
            <w:ins w:id="302" w:author="Raphael Malyankar" w:date="2025-01-17T00:58:00Z" w16du:dateUtc="2025-01-17T07:58:00Z">
              <w:r w:rsidRPr="00C26542">
                <w:rPr>
                  <w:rFonts w:cs="Arial"/>
                  <w:szCs w:val="18"/>
                </w:rPr>
                <w:t>Amend description - 'The Coordinate Operation does not have a source CRS and a target CRS'</w:t>
              </w:r>
            </w:ins>
          </w:p>
        </w:tc>
        <w:tc>
          <w:tcPr>
            <w:tcW w:w="2590" w:type="dxa"/>
            <w:tcBorders>
              <w:top w:val="single" w:sz="6" w:space="0" w:color="auto"/>
              <w:bottom w:val="single" w:sz="6" w:space="0" w:color="auto"/>
            </w:tcBorders>
            <w:shd w:val="clear" w:color="auto" w:fill="D9D9D9" w:themeFill="background1" w:themeFillShade="D9"/>
          </w:tcPr>
          <w:p w14:paraId="059827A0" w14:textId="1DF5546D" w:rsidR="00D9604E" w:rsidRPr="00C26542" w:rsidRDefault="00D9604E" w:rsidP="00D9604E">
            <w:pPr>
              <w:pStyle w:val="ISOSecretObservations"/>
              <w:spacing w:before="60" w:after="60" w:line="240" w:lineRule="auto"/>
              <w:rPr>
                <w:ins w:id="303" w:author="Raphael Malyankar" w:date="2025-01-17T00:57:00Z" w16du:dateUtc="2025-01-17T07:57:00Z"/>
                <w:rFonts w:cs="Arial"/>
                <w:szCs w:val="18"/>
              </w:rPr>
            </w:pPr>
            <w:ins w:id="304" w:author="Raphael Malyankar" w:date="2025-01-19T23:23:00Z" w16du:dateUtc="2025-01-20T06:23:00Z">
              <w:r w:rsidRPr="001147E8">
                <w:rPr>
                  <w:rFonts w:cs="Arial"/>
                  <w:szCs w:val="18"/>
                </w:rPr>
                <w:t>Check will be deleted</w:t>
              </w:r>
            </w:ins>
          </w:p>
        </w:tc>
      </w:tr>
      <w:tr w:rsidR="00D9604E" w:rsidRPr="00C26542" w14:paraId="65374AD0" w14:textId="77777777" w:rsidTr="00C26542">
        <w:trPr>
          <w:cantSplit/>
          <w:jc w:val="center"/>
          <w:ins w:id="305" w:author="Raphael Malyankar" w:date="2025-01-17T00:57:00Z"/>
        </w:trPr>
        <w:tc>
          <w:tcPr>
            <w:tcW w:w="665" w:type="dxa"/>
            <w:tcBorders>
              <w:top w:val="single" w:sz="6" w:space="0" w:color="auto"/>
              <w:bottom w:val="single" w:sz="6" w:space="0" w:color="auto"/>
            </w:tcBorders>
          </w:tcPr>
          <w:p w14:paraId="2D430B4B" w14:textId="013C7760" w:rsidR="00D9604E" w:rsidRPr="00C26542" w:rsidRDefault="00D9604E" w:rsidP="00D9604E">
            <w:pPr>
              <w:pStyle w:val="ISOMB"/>
              <w:spacing w:before="60" w:after="60" w:line="240" w:lineRule="auto"/>
              <w:rPr>
                <w:ins w:id="306" w:author="Raphael Malyankar" w:date="2025-01-17T00:57:00Z" w16du:dateUtc="2025-01-17T07:57:00Z"/>
                <w:rFonts w:cs="Arial"/>
                <w:szCs w:val="18"/>
              </w:rPr>
            </w:pPr>
            <w:ins w:id="307" w:author="Raphael Malyankar" w:date="2025-01-17T00:58:00Z" w16du:dateUtc="2025-01-17T07:58:00Z">
              <w:r w:rsidRPr="00C26542">
                <w:rPr>
                  <w:rFonts w:cs="Arial"/>
                  <w:szCs w:val="18"/>
                </w:rPr>
                <w:t>6</w:t>
              </w:r>
            </w:ins>
          </w:p>
        </w:tc>
        <w:tc>
          <w:tcPr>
            <w:tcW w:w="598" w:type="dxa"/>
            <w:tcBorders>
              <w:top w:val="single" w:sz="6" w:space="0" w:color="auto"/>
              <w:bottom w:val="single" w:sz="6" w:space="0" w:color="auto"/>
            </w:tcBorders>
          </w:tcPr>
          <w:p w14:paraId="00150754" w14:textId="397A5B70" w:rsidR="00D9604E" w:rsidRPr="00C26542" w:rsidRDefault="00D9604E" w:rsidP="00D9604E">
            <w:pPr>
              <w:pStyle w:val="ISOMB"/>
              <w:spacing w:before="60" w:after="60" w:line="240" w:lineRule="auto"/>
              <w:rPr>
                <w:ins w:id="308" w:author="Raphael Malyankar" w:date="2025-01-17T00:57:00Z" w16du:dateUtc="2025-01-17T07:57:00Z"/>
                <w:rFonts w:cs="Arial"/>
                <w:szCs w:val="18"/>
              </w:rPr>
            </w:pPr>
            <w:ins w:id="309"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tcPr>
          <w:p w14:paraId="41C6D524" w14:textId="183E7BDF" w:rsidR="00D9604E" w:rsidRPr="00C26542" w:rsidRDefault="00D9604E" w:rsidP="00D9604E">
            <w:pPr>
              <w:pStyle w:val="ISOClause"/>
              <w:spacing w:before="60" w:after="60" w:line="240" w:lineRule="auto"/>
              <w:rPr>
                <w:ins w:id="310" w:author="Raphael Malyankar" w:date="2025-01-17T00:57:00Z" w16du:dateUtc="2025-01-17T07:57:00Z"/>
                <w:rFonts w:cs="Arial"/>
                <w:szCs w:val="18"/>
              </w:rPr>
            </w:pPr>
            <w:ins w:id="311" w:author="Raphael Malyankar" w:date="2025-01-17T17:01:00Z" w16du:dateUtc="2025-01-18T00:01:00Z">
              <w:r w:rsidRPr="00C26542">
                <w:rPr>
                  <w:rFonts w:cs="Arial"/>
                  <w:szCs w:val="18"/>
                </w:rPr>
                <w:t>Dev</w:t>
              </w:r>
            </w:ins>
            <w:ins w:id="312" w:author="Raphael Malyankar" w:date="2025-01-17T00:58:00Z" w16du:dateUtc="2025-01-17T07:58:00Z">
              <w:r w:rsidRPr="00C26542">
                <w:rPr>
                  <w:rFonts w:cs="Arial"/>
                  <w:szCs w:val="18"/>
                </w:rPr>
                <w:t>0019</w:t>
              </w:r>
            </w:ins>
          </w:p>
        </w:tc>
        <w:tc>
          <w:tcPr>
            <w:tcW w:w="1117" w:type="dxa"/>
            <w:tcBorders>
              <w:top w:val="single" w:sz="6" w:space="0" w:color="auto"/>
              <w:bottom w:val="single" w:sz="6" w:space="0" w:color="auto"/>
            </w:tcBorders>
          </w:tcPr>
          <w:p w14:paraId="03EBA5B1" w14:textId="77777777" w:rsidR="00D9604E" w:rsidRPr="00C26542" w:rsidRDefault="00D9604E" w:rsidP="00D9604E">
            <w:pPr>
              <w:pStyle w:val="ISOParagraph"/>
              <w:spacing w:before="60" w:after="60" w:line="240" w:lineRule="auto"/>
              <w:ind w:right="-100"/>
              <w:rPr>
                <w:ins w:id="313" w:author="Raphael Malyankar" w:date="2025-01-17T00:57:00Z" w16du:dateUtc="2025-01-17T07:57:00Z"/>
                <w:rFonts w:cs="Arial"/>
                <w:szCs w:val="18"/>
              </w:rPr>
            </w:pPr>
          </w:p>
        </w:tc>
        <w:tc>
          <w:tcPr>
            <w:tcW w:w="706" w:type="dxa"/>
            <w:tcBorders>
              <w:top w:val="single" w:sz="6" w:space="0" w:color="auto"/>
              <w:bottom w:val="single" w:sz="6" w:space="0" w:color="auto"/>
            </w:tcBorders>
          </w:tcPr>
          <w:p w14:paraId="02402FBA" w14:textId="1AE2520A" w:rsidR="00D9604E" w:rsidRPr="00C26542" w:rsidRDefault="00D9604E" w:rsidP="00D9604E">
            <w:pPr>
              <w:pStyle w:val="ISOCommType"/>
              <w:spacing w:before="60" w:after="60" w:line="240" w:lineRule="auto"/>
              <w:rPr>
                <w:ins w:id="314" w:author="Raphael Malyankar" w:date="2025-01-17T00:57:00Z" w16du:dateUtc="2025-01-17T07:57:00Z"/>
                <w:rFonts w:cs="Arial"/>
                <w:szCs w:val="18"/>
              </w:rPr>
            </w:pPr>
            <w:ins w:id="315" w:author="Raphael Malyankar" w:date="2025-01-20T01:17:00Z" w16du:dateUtc="2025-01-20T08:17:00Z">
              <w:r w:rsidRPr="00252BE0">
                <w:rPr>
                  <w:rFonts w:cs="Arial"/>
                  <w:szCs w:val="18"/>
                </w:rPr>
                <w:t>ed</w:t>
              </w:r>
            </w:ins>
          </w:p>
        </w:tc>
        <w:tc>
          <w:tcPr>
            <w:tcW w:w="4590" w:type="dxa"/>
            <w:tcBorders>
              <w:top w:val="single" w:sz="6" w:space="0" w:color="auto"/>
              <w:bottom w:val="single" w:sz="6" w:space="0" w:color="auto"/>
            </w:tcBorders>
            <w:vAlign w:val="bottom"/>
          </w:tcPr>
          <w:p w14:paraId="73739D6D" w14:textId="1AE3BFCA" w:rsidR="00D9604E" w:rsidRPr="00C26542" w:rsidRDefault="00D9604E" w:rsidP="00D9604E">
            <w:pPr>
              <w:keepNext/>
              <w:keepLines/>
              <w:tabs>
                <w:tab w:val="left" w:pos="2520"/>
                <w:tab w:val="left" w:pos="3600"/>
                <w:tab w:val="left" w:pos="4680"/>
                <w:tab w:val="left" w:pos="5760"/>
                <w:tab w:val="left" w:pos="6840"/>
              </w:tabs>
              <w:spacing w:before="60" w:after="60"/>
              <w:rPr>
                <w:ins w:id="316" w:author="Raphael Malyankar" w:date="2025-01-17T00:57:00Z" w16du:dateUtc="2025-01-17T07:57:00Z"/>
                <w:rFonts w:cs="Arial"/>
                <w:color w:val="000000"/>
                <w:sz w:val="18"/>
                <w:szCs w:val="18"/>
              </w:rPr>
            </w:pPr>
            <w:ins w:id="317" w:author="Raphael Malyankar" w:date="2025-01-17T17:25:00Z" w16du:dateUtc="2025-01-18T00:25:00Z">
              <w:r w:rsidRPr="00C26542">
                <w:rPr>
                  <w:rFonts w:cs="Arial"/>
                  <w:sz w:val="18"/>
                  <w:szCs w:val="18"/>
                </w:rPr>
                <w:t xml:space="preserve">Amend description </w:t>
              </w:r>
            </w:ins>
          </w:p>
        </w:tc>
        <w:tc>
          <w:tcPr>
            <w:tcW w:w="4174" w:type="dxa"/>
            <w:tcBorders>
              <w:top w:val="single" w:sz="6" w:space="0" w:color="auto"/>
              <w:bottom w:val="single" w:sz="6" w:space="0" w:color="auto"/>
            </w:tcBorders>
          </w:tcPr>
          <w:p w14:paraId="356B5AE8" w14:textId="594E3B3F" w:rsidR="00D9604E" w:rsidRPr="00C26542" w:rsidRDefault="00D9604E" w:rsidP="00D9604E">
            <w:pPr>
              <w:pStyle w:val="ISOChange"/>
              <w:spacing w:before="60" w:after="60" w:line="240" w:lineRule="auto"/>
              <w:rPr>
                <w:ins w:id="318" w:author="Raphael Malyankar" w:date="2025-01-17T00:57:00Z" w16du:dateUtc="2025-01-17T07:57:00Z"/>
                <w:rFonts w:cs="Arial"/>
                <w:szCs w:val="18"/>
              </w:rPr>
            </w:pPr>
            <w:ins w:id="319" w:author="Raphael Malyankar" w:date="2025-01-17T00:58:00Z" w16du:dateUtc="2025-01-17T07:58:00Z">
              <w:r w:rsidRPr="00C26542">
                <w:rPr>
                  <w:rFonts w:cs="Arial"/>
                  <w:szCs w:val="18"/>
                </w:rPr>
                <w:t>Amend description - 'The Coordinate Operations is not one of the defined operation types'</w:t>
              </w:r>
            </w:ins>
          </w:p>
        </w:tc>
        <w:tc>
          <w:tcPr>
            <w:tcW w:w="2590" w:type="dxa"/>
            <w:tcBorders>
              <w:top w:val="single" w:sz="6" w:space="0" w:color="auto"/>
              <w:bottom w:val="single" w:sz="6" w:space="0" w:color="auto"/>
            </w:tcBorders>
            <w:shd w:val="clear" w:color="auto" w:fill="D9D9D9" w:themeFill="background1" w:themeFillShade="D9"/>
          </w:tcPr>
          <w:p w14:paraId="728B4DDF" w14:textId="6B8E171D" w:rsidR="00D9604E" w:rsidRPr="00C26542" w:rsidRDefault="00D9604E" w:rsidP="00D9604E">
            <w:pPr>
              <w:pStyle w:val="ISOSecretObservations"/>
              <w:spacing w:before="60" w:after="60" w:line="240" w:lineRule="auto"/>
              <w:rPr>
                <w:ins w:id="320" w:author="Raphael Malyankar" w:date="2025-01-17T00:57:00Z" w16du:dateUtc="2025-01-17T07:57:00Z"/>
                <w:rFonts w:cs="Arial"/>
                <w:szCs w:val="18"/>
              </w:rPr>
            </w:pPr>
            <w:ins w:id="321" w:author="Raphael Malyankar" w:date="2025-01-19T23:23:00Z" w16du:dateUtc="2025-01-20T06:23:00Z">
              <w:r w:rsidRPr="001147E8">
                <w:rPr>
                  <w:rFonts w:cs="Arial"/>
                  <w:szCs w:val="18"/>
                </w:rPr>
                <w:t>Check will be deleted</w:t>
              </w:r>
            </w:ins>
          </w:p>
        </w:tc>
      </w:tr>
      <w:tr w:rsidR="00B0494E" w:rsidRPr="0036345A" w14:paraId="58589815" w14:textId="77777777" w:rsidTr="00147EE3">
        <w:trPr>
          <w:cantSplit/>
          <w:jc w:val="center"/>
          <w:ins w:id="322" w:author="Raphael Malyankar" w:date="2025-01-17T00:57:00Z"/>
        </w:trPr>
        <w:tc>
          <w:tcPr>
            <w:tcW w:w="665" w:type="dxa"/>
            <w:tcBorders>
              <w:top w:val="single" w:sz="6" w:space="0" w:color="auto"/>
              <w:bottom w:val="single" w:sz="6" w:space="0" w:color="auto"/>
            </w:tcBorders>
          </w:tcPr>
          <w:p w14:paraId="4811ACFD" w14:textId="4AD50763" w:rsidR="00B0494E" w:rsidRDefault="00B0494E" w:rsidP="00B0494E">
            <w:pPr>
              <w:pStyle w:val="ISOMB"/>
              <w:spacing w:before="60" w:after="60" w:line="240" w:lineRule="auto"/>
              <w:rPr>
                <w:ins w:id="323" w:author="Raphael Malyankar" w:date="2025-01-17T00:57:00Z" w16du:dateUtc="2025-01-17T07:57:00Z"/>
                <w:rFonts w:cs="Arial"/>
                <w:szCs w:val="18"/>
              </w:rPr>
            </w:pPr>
            <w:ins w:id="324" w:author="Raphael Malyankar" w:date="2025-01-17T01:01:00Z" w16du:dateUtc="2025-01-17T08:01:00Z">
              <w:r w:rsidRPr="007C3D9F">
                <w:rPr>
                  <w:rFonts w:cs="Arial"/>
                  <w:szCs w:val="18"/>
                </w:rPr>
                <w:t>6</w:t>
              </w:r>
            </w:ins>
          </w:p>
        </w:tc>
        <w:tc>
          <w:tcPr>
            <w:tcW w:w="598" w:type="dxa"/>
            <w:tcBorders>
              <w:top w:val="single" w:sz="6" w:space="0" w:color="auto"/>
              <w:bottom w:val="single" w:sz="6" w:space="0" w:color="auto"/>
            </w:tcBorders>
          </w:tcPr>
          <w:p w14:paraId="69263375" w14:textId="26129F3F" w:rsidR="00B0494E" w:rsidRPr="00CB5BC4" w:rsidRDefault="00B0494E" w:rsidP="00B0494E">
            <w:pPr>
              <w:pStyle w:val="ISOMB"/>
              <w:spacing w:before="60" w:after="60" w:line="240" w:lineRule="auto"/>
              <w:rPr>
                <w:ins w:id="325" w:author="Raphael Malyankar" w:date="2025-01-17T00:57:00Z" w16du:dateUtc="2025-01-17T07:57:00Z"/>
                <w:szCs w:val="18"/>
              </w:rPr>
            </w:pPr>
            <w:ins w:id="326"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vAlign w:val="center"/>
          </w:tcPr>
          <w:p w14:paraId="79910FA1" w14:textId="663E7754" w:rsidR="00B0494E" w:rsidRPr="009B701E" w:rsidRDefault="00B0494E" w:rsidP="00B0494E">
            <w:pPr>
              <w:pStyle w:val="ISOClause"/>
              <w:spacing w:before="60" w:after="60" w:line="240" w:lineRule="auto"/>
              <w:rPr>
                <w:ins w:id="327" w:author="Raphael Malyankar" w:date="2025-01-17T00:57:00Z" w16du:dateUtc="2025-01-17T07:57:00Z"/>
                <w:rFonts w:ascii="Calibri" w:hAnsi="Calibri" w:cs="Calibri"/>
                <w:sz w:val="20"/>
              </w:rPr>
            </w:pPr>
            <w:ins w:id="328" w:author="Raphael Malyankar" w:date="2025-01-17T17:01:00Z" w16du:dateUtc="2025-01-18T00:01:00Z">
              <w:r>
                <w:rPr>
                  <w:rFonts w:ascii="Calibri" w:hAnsi="Calibri" w:cs="Calibri"/>
                  <w:sz w:val="20"/>
                </w:rPr>
                <w:t>Dev</w:t>
              </w:r>
            </w:ins>
            <w:ins w:id="329" w:author="Raphael Malyankar" w:date="2025-01-17T01:00:00Z" w16du:dateUtc="2025-01-17T08:00:00Z">
              <w:r w:rsidRPr="009B701E">
                <w:rPr>
                  <w:rFonts w:ascii="Calibri" w:hAnsi="Calibri" w:cs="Calibri"/>
                  <w:sz w:val="20"/>
                </w:rPr>
                <w:t>0172</w:t>
              </w:r>
            </w:ins>
          </w:p>
        </w:tc>
        <w:tc>
          <w:tcPr>
            <w:tcW w:w="1117" w:type="dxa"/>
            <w:tcBorders>
              <w:top w:val="single" w:sz="6" w:space="0" w:color="auto"/>
              <w:bottom w:val="single" w:sz="6" w:space="0" w:color="auto"/>
            </w:tcBorders>
          </w:tcPr>
          <w:p w14:paraId="4D11848E" w14:textId="77777777" w:rsidR="00B0494E" w:rsidRPr="003E31E7" w:rsidRDefault="00B0494E" w:rsidP="00B0494E">
            <w:pPr>
              <w:pStyle w:val="ISOParagraph"/>
              <w:spacing w:before="60" w:after="60" w:line="240" w:lineRule="auto"/>
              <w:ind w:right="-100"/>
              <w:rPr>
                <w:ins w:id="330" w:author="Raphael Malyankar" w:date="2025-01-17T00:57:00Z" w16du:dateUtc="2025-01-17T07:57:00Z"/>
                <w:rFonts w:cs="Arial"/>
                <w:szCs w:val="18"/>
              </w:rPr>
            </w:pPr>
          </w:p>
        </w:tc>
        <w:tc>
          <w:tcPr>
            <w:tcW w:w="706" w:type="dxa"/>
            <w:tcBorders>
              <w:top w:val="single" w:sz="6" w:space="0" w:color="auto"/>
              <w:bottom w:val="single" w:sz="6" w:space="0" w:color="auto"/>
            </w:tcBorders>
          </w:tcPr>
          <w:p w14:paraId="3417192C" w14:textId="07B2F62F" w:rsidR="00B0494E" w:rsidRPr="003536C2" w:rsidRDefault="00D9604E" w:rsidP="00B0494E">
            <w:pPr>
              <w:pStyle w:val="ISOCommType"/>
              <w:spacing w:before="60" w:after="60" w:line="240" w:lineRule="auto"/>
              <w:rPr>
                <w:ins w:id="331" w:author="Raphael Malyankar" w:date="2025-01-17T00:57:00Z" w16du:dateUtc="2025-01-17T07:57:00Z"/>
                <w:rFonts w:cs="Arial"/>
                <w:szCs w:val="18"/>
              </w:rPr>
            </w:pPr>
            <w:ins w:id="332" w:author="Raphael Malyankar" w:date="2025-01-20T01:17:00Z" w16du:dateUtc="2025-01-20T08:17:00Z">
              <w:r>
                <w:rPr>
                  <w:rFonts w:cs="Arial"/>
                  <w:szCs w:val="18"/>
                </w:rPr>
                <w:t>te</w:t>
              </w:r>
            </w:ins>
          </w:p>
        </w:tc>
        <w:tc>
          <w:tcPr>
            <w:tcW w:w="4590" w:type="dxa"/>
            <w:tcBorders>
              <w:top w:val="single" w:sz="6" w:space="0" w:color="auto"/>
              <w:bottom w:val="single" w:sz="6" w:space="0" w:color="auto"/>
            </w:tcBorders>
            <w:vAlign w:val="bottom"/>
          </w:tcPr>
          <w:p w14:paraId="752D81CD" w14:textId="21A91A10" w:rsidR="00B0494E" w:rsidRPr="009B701E" w:rsidRDefault="00B0494E" w:rsidP="00B0494E">
            <w:pPr>
              <w:keepNext/>
              <w:keepLines/>
              <w:tabs>
                <w:tab w:val="left" w:pos="2520"/>
                <w:tab w:val="left" w:pos="3600"/>
                <w:tab w:val="left" w:pos="4680"/>
                <w:tab w:val="left" w:pos="5760"/>
                <w:tab w:val="left" w:pos="6840"/>
              </w:tabs>
              <w:spacing w:before="60" w:after="60"/>
              <w:rPr>
                <w:ins w:id="333" w:author="Raphael Malyankar" w:date="2025-01-17T00:57:00Z" w16du:dateUtc="2025-01-17T07:57:00Z"/>
                <w:rFonts w:ascii="Calibri" w:hAnsi="Calibri" w:cs="Calibri"/>
                <w:color w:val="000000"/>
                <w:sz w:val="20"/>
              </w:rPr>
            </w:pPr>
            <w:ins w:id="334" w:author="Raphael Malyankar" w:date="2025-01-17T01:00:00Z" w16du:dateUtc="2025-01-17T08:00:00Z">
              <w:r w:rsidRPr="009B701E">
                <w:rPr>
                  <w:rFonts w:ascii="Calibri" w:hAnsi="Calibri" w:cs="Calibri"/>
                  <w:color w:val="000000"/>
                  <w:sz w:val="20"/>
                </w:rPr>
                <w:t>We turned our check off because the datum info was removed from the CATALOG.XML.</w:t>
              </w:r>
            </w:ins>
          </w:p>
        </w:tc>
        <w:tc>
          <w:tcPr>
            <w:tcW w:w="4174" w:type="dxa"/>
            <w:tcBorders>
              <w:top w:val="single" w:sz="6" w:space="0" w:color="auto"/>
              <w:bottom w:val="single" w:sz="6" w:space="0" w:color="auto"/>
            </w:tcBorders>
          </w:tcPr>
          <w:p w14:paraId="6DD986FD" w14:textId="4488030E" w:rsidR="00B0494E" w:rsidRPr="009B701E" w:rsidRDefault="00B0494E" w:rsidP="00B0494E">
            <w:pPr>
              <w:pStyle w:val="ISOChange"/>
              <w:spacing w:before="60" w:after="60" w:line="240" w:lineRule="auto"/>
              <w:rPr>
                <w:ins w:id="335" w:author="Raphael Malyankar" w:date="2025-01-17T00:57:00Z" w16du:dateUtc="2025-01-17T07:57:00Z"/>
                <w:szCs w:val="18"/>
              </w:rPr>
            </w:pPr>
            <w:ins w:id="336" w:author="Raphael Malyankar" w:date="2025-01-17T17:24:00Z" w16du:dateUtc="2025-01-18T00:24:00Z">
              <w:r>
                <w:rPr>
                  <w:szCs w:val="18"/>
                </w:rPr>
                <w:t>?</w:t>
              </w:r>
            </w:ins>
          </w:p>
        </w:tc>
        <w:tc>
          <w:tcPr>
            <w:tcW w:w="2590" w:type="dxa"/>
            <w:tcBorders>
              <w:top w:val="single" w:sz="6" w:space="0" w:color="auto"/>
              <w:bottom w:val="single" w:sz="6" w:space="0" w:color="auto"/>
            </w:tcBorders>
            <w:shd w:val="clear" w:color="auto" w:fill="D9D9D9" w:themeFill="background1" w:themeFillShade="D9"/>
          </w:tcPr>
          <w:p w14:paraId="4D1C78F1" w14:textId="467B65C4" w:rsidR="0095756E" w:rsidRPr="00A6482A" w:rsidRDefault="0095756E" w:rsidP="00B0494E">
            <w:pPr>
              <w:pStyle w:val="ISOSecretObservations"/>
              <w:spacing w:before="60" w:after="60" w:line="240" w:lineRule="auto"/>
              <w:rPr>
                <w:ins w:id="337" w:author="Raphael Malyankar" w:date="2025-01-17T00:57:00Z" w16du:dateUtc="2025-01-17T07:57:00Z"/>
                <w:szCs w:val="18"/>
              </w:rPr>
            </w:pPr>
            <w:ins w:id="338" w:author="Raphael Malyankar" w:date="2025-01-19T23:25:00Z" w16du:dateUtc="2025-01-20T06:25:00Z">
              <w:r>
                <w:rPr>
                  <w:szCs w:val="18"/>
                </w:rPr>
                <w:t>Delete Dev</w:t>
              </w:r>
            </w:ins>
            <w:ins w:id="339" w:author="Raphael Malyankar" w:date="2025-01-19T23:26:00Z" w16du:dateUtc="2025-01-20T06:26:00Z">
              <w:r>
                <w:rPr>
                  <w:szCs w:val="18"/>
                </w:rPr>
                <w:t>0172,</w:t>
              </w:r>
            </w:ins>
          </w:p>
        </w:tc>
      </w:tr>
      <w:tr w:rsidR="00B0494E" w:rsidRPr="0036345A" w14:paraId="38C03CE2" w14:textId="77777777" w:rsidTr="00147EE3">
        <w:trPr>
          <w:cantSplit/>
          <w:jc w:val="center"/>
          <w:ins w:id="340" w:author="Raphael Malyankar" w:date="2025-01-17T01:03:00Z"/>
        </w:trPr>
        <w:tc>
          <w:tcPr>
            <w:tcW w:w="665" w:type="dxa"/>
            <w:tcBorders>
              <w:top w:val="single" w:sz="6" w:space="0" w:color="auto"/>
              <w:bottom w:val="single" w:sz="6" w:space="0" w:color="auto"/>
            </w:tcBorders>
          </w:tcPr>
          <w:p w14:paraId="58A5E472" w14:textId="00B33331" w:rsidR="00B0494E" w:rsidRPr="007C3D9F" w:rsidRDefault="00B0494E" w:rsidP="00B0494E">
            <w:pPr>
              <w:pStyle w:val="ISOMB"/>
              <w:spacing w:before="60" w:after="60" w:line="240" w:lineRule="auto"/>
              <w:rPr>
                <w:ins w:id="341" w:author="Raphael Malyankar" w:date="2025-01-17T01:03:00Z" w16du:dateUtc="2025-01-17T08:03:00Z"/>
                <w:rFonts w:cs="Arial"/>
                <w:szCs w:val="18"/>
              </w:rPr>
            </w:pPr>
            <w:ins w:id="342" w:author="Raphael Malyankar" w:date="2025-01-17T01:03:00Z" w16du:dateUtc="2025-01-17T08:03:00Z">
              <w:r>
                <w:rPr>
                  <w:rFonts w:cs="Arial"/>
                  <w:szCs w:val="18"/>
                </w:rPr>
                <w:t>7</w:t>
              </w:r>
            </w:ins>
          </w:p>
        </w:tc>
        <w:tc>
          <w:tcPr>
            <w:tcW w:w="598" w:type="dxa"/>
            <w:tcBorders>
              <w:top w:val="single" w:sz="6" w:space="0" w:color="auto"/>
              <w:bottom w:val="single" w:sz="6" w:space="0" w:color="auto"/>
            </w:tcBorders>
          </w:tcPr>
          <w:p w14:paraId="6F39DA67" w14:textId="3373F945" w:rsidR="00B0494E" w:rsidRPr="00CB5BC4" w:rsidRDefault="00B0494E" w:rsidP="00B0494E">
            <w:pPr>
              <w:pStyle w:val="ISOMB"/>
              <w:spacing w:before="60" w:after="60" w:line="240" w:lineRule="auto"/>
              <w:rPr>
                <w:ins w:id="343" w:author="Raphael Malyankar" w:date="2025-01-17T01:03:00Z" w16du:dateUtc="2025-01-17T08:03:00Z"/>
                <w:szCs w:val="18"/>
              </w:rPr>
            </w:pPr>
            <w:ins w:id="344" w:author="Raphael Malyankar" w:date="2025-01-17T17:29:00Z" w16du:dateUtc="2025-01-18T00:29:00Z">
              <w:r w:rsidRPr="00CD04B3">
                <w:rPr>
                  <w:szCs w:val="18"/>
                </w:rPr>
                <w:t>IC-ENC</w:t>
              </w:r>
            </w:ins>
          </w:p>
        </w:tc>
        <w:tc>
          <w:tcPr>
            <w:tcW w:w="1313" w:type="dxa"/>
            <w:tcBorders>
              <w:top w:val="single" w:sz="6" w:space="0" w:color="auto"/>
              <w:bottom w:val="single" w:sz="6" w:space="0" w:color="auto"/>
            </w:tcBorders>
            <w:vAlign w:val="center"/>
          </w:tcPr>
          <w:p w14:paraId="566689F0" w14:textId="325200E0" w:rsidR="00B0494E" w:rsidRPr="00466996" w:rsidRDefault="00B0494E" w:rsidP="00B0494E">
            <w:pPr>
              <w:pStyle w:val="ISOClause"/>
              <w:spacing w:before="60" w:after="60"/>
              <w:rPr>
                <w:ins w:id="345" w:author="Raphael Malyankar" w:date="2025-01-17T01:03:00Z" w16du:dateUtc="2025-01-17T08:03:00Z"/>
                <w:rFonts w:ascii="Calibri" w:hAnsi="Calibri" w:cs="Calibri"/>
                <w:strike/>
                <w:sz w:val="20"/>
              </w:rPr>
            </w:pPr>
            <w:ins w:id="346" w:author="Raphael Malyankar" w:date="2025-01-17T01:03:00Z" w16du:dateUtc="2025-01-17T08:03:00Z">
              <w:r w:rsidRPr="00466996">
                <w:rPr>
                  <w:rFonts w:ascii="Calibri" w:hAnsi="Calibri" w:cs="Calibri"/>
                  <w:strike/>
                  <w:sz w:val="20"/>
                </w:rPr>
                <w:t>Dev0176</w:t>
              </w:r>
            </w:ins>
          </w:p>
          <w:p w14:paraId="197C9E53" w14:textId="5C9E94E4" w:rsidR="00B0494E" w:rsidRPr="009B701E" w:rsidRDefault="00B0494E" w:rsidP="00B0494E">
            <w:pPr>
              <w:pStyle w:val="ISOClause"/>
              <w:spacing w:before="60" w:after="60" w:line="240" w:lineRule="auto"/>
              <w:rPr>
                <w:ins w:id="347" w:author="Raphael Malyankar" w:date="2025-01-17T01:03:00Z" w16du:dateUtc="2025-01-17T08:03:00Z"/>
                <w:rFonts w:ascii="Calibri" w:hAnsi="Calibri" w:cs="Calibri"/>
                <w:sz w:val="20"/>
              </w:rPr>
            </w:pPr>
            <w:ins w:id="348" w:author="Raphael Malyankar" w:date="2025-01-17T01:03:00Z" w16du:dateUtc="2025-01-17T08:03:00Z">
              <w:r w:rsidRPr="00466996">
                <w:rPr>
                  <w:rFonts w:ascii="Calibri" w:hAnsi="Calibri" w:cs="Calibri"/>
                  <w:sz w:val="20"/>
                </w:rPr>
                <w:t>Dev0177</w:t>
              </w:r>
            </w:ins>
          </w:p>
        </w:tc>
        <w:tc>
          <w:tcPr>
            <w:tcW w:w="1117" w:type="dxa"/>
            <w:tcBorders>
              <w:top w:val="single" w:sz="6" w:space="0" w:color="auto"/>
              <w:bottom w:val="single" w:sz="6" w:space="0" w:color="auto"/>
            </w:tcBorders>
          </w:tcPr>
          <w:p w14:paraId="5CD2A833" w14:textId="77777777" w:rsidR="00B0494E" w:rsidRPr="003E31E7" w:rsidRDefault="00B0494E" w:rsidP="00B0494E">
            <w:pPr>
              <w:pStyle w:val="ISOParagraph"/>
              <w:spacing w:before="60" w:after="60" w:line="240" w:lineRule="auto"/>
              <w:ind w:right="-100"/>
              <w:rPr>
                <w:ins w:id="349" w:author="Raphael Malyankar" w:date="2025-01-17T01:03:00Z" w16du:dateUtc="2025-01-17T08:03:00Z"/>
                <w:rFonts w:cs="Arial"/>
                <w:szCs w:val="18"/>
              </w:rPr>
            </w:pPr>
          </w:p>
        </w:tc>
        <w:tc>
          <w:tcPr>
            <w:tcW w:w="706" w:type="dxa"/>
            <w:tcBorders>
              <w:top w:val="single" w:sz="6" w:space="0" w:color="auto"/>
              <w:bottom w:val="single" w:sz="6" w:space="0" w:color="auto"/>
            </w:tcBorders>
          </w:tcPr>
          <w:p w14:paraId="188B8266" w14:textId="5E9D0607" w:rsidR="00B0494E" w:rsidRPr="003536C2" w:rsidRDefault="00D9604E" w:rsidP="00B0494E">
            <w:pPr>
              <w:pStyle w:val="ISOCommType"/>
              <w:spacing w:before="60" w:after="60" w:line="240" w:lineRule="auto"/>
              <w:rPr>
                <w:ins w:id="350" w:author="Raphael Malyankar" w:date="2025-01-17T01:03:00Z" w16du:dateUtc="2025-01-17T08:03:00Z"/>
                <w:rFonts w:cs="Arial"/>
                <w:szCs w:val="18"/>
              </w:rPr>
            </w:pPr>
            <w:ins w:id="351" w:author="Raphael Malyankar" w:date="2025-01-20T01:17:00Z" w16du:dateUtc="2025-01-20T08:17:00Z">
              <w:r>
                <w:rPr>
                  <w:rFonts w:cs="Arial"/>
                  <w:szCs w:val="18"/>
                </w:rPr>
                <w:t>te</w:t>
              </w:r>
            </w:ins>
          </w:p>
        </w:tc>
        <w:tc>
          <w:tcPr>
            <w:tcW w:w="4590" w:type="dxa"/>
            <w:tcBorders>
              <w:top w:val="single" w:sz="6" w:space="0" w:color="auto"/>
              <w:bottom w:val="single" w:sz="6" w:space="0" w:color="auto"/>
            </w:tcBorders>
            <w:vAlign w:val="bottom"/>
          </w:tcPr>
          <w:p w14:paraId="3B163CAD" w14:textId="01C3714A" w:rsidR="00B0494E" w:rsidRPr="009B701E" w:rsidRDefault="00B0494E" w:rsidP="00B0494E">
            <w:pPr>
              <w:keepNext/>
              <w:keepLines/>
              <w:tabs>
                <w:tab w:val="left" w:pos="2520"/>
                <w:tab w:val="left" w:pos="3600"/>
                <w:tab w:val="left" w:pos="4680"/>
                <w:tab w:val="left" w:pos="5760"/>
                <w:tab w:val="left" w:pos="6840"/>
              </w:tabs>
              <w:spacing w:before="60" w:after="60"/>
              <w:rPr>
                <w:ins w:id="352" w:author="Raphael Malyankar" w:date="2025-01-17T01:03:00Z" w16du:dateUtc="2025-01-17T08:03:00Z"/>
                <w:rFonts w:ascii="Calibri" w:hAnsi="Calibri" w:cs="Calibri"/>
                <w:color w:val="000000"/>
                <w:sz w:val="20"/>
              </w:rPr>
            </w:pPr>
            <w:ins w:id="353" w:author="Raphael Malyankar" w:date="2025-01-17T01:03:00Z" w16du:dateUtc="2025-01-17T08:03:00Z">
              <w:r w:rsidRPr="00466996">
                <w:rPr>
                  <w:rFonts w:ascii="Calibri" w:hAnsi="Calibri" w:cs="Calibri"/>
                  <w:color w:val="000000"/>
                  <w:sz w:val="20"/>
                </w:rPr>
                <w:t>RCNM is referenced within part 10a</w:t>
              </w:r>
            </w:ins>
          </w:p>
        </w:tc>
        <w:tc>
          <w:tcPr>
            <w:tcW w:w="4174" w:type="dxa"/>
            <w:tcBorders>
              <w:top w:val="single" w:sz="6" w:space="0" w:color="auto"/>
              <w:bottom w:val="single" w:sz="6" w:space="0" w:color="auto"/>
            </w:tcBorders>
          </w:tcPr>
          <w:p w14:paraId="5F228679" w14:textId="77777777" w:rsidR="00B0494E" w:rsidRPr="009B701E" w:rsidRDefault="00B0494E" w:rsidP="00B0494E">
            <w:pPr>
              <w:pStyle w:val="ISOChange"/>
              <w:spacing w:before="60" w:after="60" w:line="240" w:lineRule="auto"/>
              <w:rPr>
                <w:ins w:id="354" w:author="Raphael Malyankar" w:date="2025-01-17T01:03:00Z" w16du:dateUtc="2025-01-17T08:03:00Z"/>
                <w:szCs w:val="18"/>
              </w:rPr>
            </w:pPr>
          </w:p>
        </w:tc>
        <w:tc>
          <w:tcPr>
            <w:tcW w:w="2590" w:type="dxa"/>
            <w:tcBorders>
              <w:top w:val="single" w:sz="6" w:space="0" w:color="auto"/>
              <w:bottom w:val="single" w:sz="6" w:space="0" w:color="auto"/>
            </w:tcBorders>
            <w:shd w:val="clear" w:color="auto" w:fill="D9D9D9" w:themeFill="background1" w:themeFillShade="D9"/>
          </w:tcPr>
          <w:p w14:paraId="4A8DB0B0" w14:textId="27ABC2BE" w:rsidR="00B0494E" w:rsidRPr="00A6482A" w:rsidRDefault="0095756E" w:rsidP="00B0494E">
            <w:pPr>
              <w:pStyle w:val="ISOSecretObservations"/>
              <w:spacing w:before="60" w:after="60" w:line="240" w:lineRule="auto"/>
              <w:rPr>
                <w:ins w:id="355" w:author="Raphael Malyankar" w:date="2025-01-17T01:03:00Z" w16du:dateUtc="2025-01-17T08:03:00Z"/>
                <w:szCs w:val="18"/>
              </w:rPr>
            </w:pPr>
            <w:ins w:id="356" w:author="Raphael Malyankar" w:date="2025-01-19T23:28:00Z" w16du:dateUtc="2025-01-20T06:28:00Z">
              <w:r>
                <w:rPr>
                  <w:szCs w:val="18"/>
                </w:rPr>
                <w:t>Should be product-specific check. Delete and refer to S-101 PT</w:t>
              </w:r>
            </w:ins>
            <w:ins w:id="357" w:author="Raphael Malyankar" w:date="2025-01-19T23:29:00Z" w16du:dateUtc="2025-01-20T06:29:00Z">
              <w:r>
                <w:rPr>
                  <w:szCs w:val="18"/>
                </w:rPr>
                <w:t xml:space="preserve"> for addition to S-101 product-specific list.</w:t>
              </w:r>
            </w:ins>
          </w:p>
        </w:tc>
      </w:tr>
      <w:tr w:rsidR="004D04CB" w:rsidRPr="0036345A" w14:paraId="65576471" w14:textId="77777777" w:rsidTr="00147EE3">
        <w:trPr>
          <w:cantSplit/>
          <w:jc w:val="center"/>
        </w:trPr>
        <w:tc>
          <w:tcPr>
            <w:tcW w:w="665" w:type="dxa"/>
            <w:tcBorders>
              <w:top w:val="single" w:sz="6" w:space="0" w:color="auto"/>
              <w:bottom w:val="single" w:sz="6" w:space="0" w:color="auto"/>
            </w:tcBorders>
          </w:tcPr>
          <w:p w14:paraId="774920EC" w14:textId="24D2E134" w:rsidR="004D04CB" w:rsidRPr="003E31E7" w:rsidRDefault="004A12F9" w:rsidP="004D04CB">
            <w:pPr>
              <w:pStyle w:val="ISOMB"/>
              <w:spacing w:before="60" w:after="60" w:line="240" w:lineRule="auto"/>
              <w:rPr>
                <w:rFonts w:cs="Arial"/>
                <w:szCs w:val="18"/>
              </w:rPr>
            </w:pPr>
            <w:r>
              <w:rPr>
                <w:rFonts w:cs="Arial"/>
                <w:szCs w:val="18"/>
              </w:rPr>
              <w:lastRenderedPageBreak/>
              <w:t>7</w:t>
            </w:r>
          </w:p>
        </w:tc>
        <w:tc>
          <w:tcPr>
            <w:tcW w:w="598" w:type="dxa"/>
            <w:tcBorders>
              <w:top w:val="single" w:sz="6" w:space="0" w:color="auto"/>
              <w:bottom w:val="single" w:sz="6" w:space="0" w:color="auto"/>
            </w:tcBorders>
          </w:tcPr>
          <w:p w14:paraId="4B80EB94" w14:textId="24429E9B"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2BDA71B2" w14:textId="59C0E4FF" w:rsidR="004D04CB" w:rsidRDefault="004D04CB" w:rsidP="004D04CB">
            <w:pPr>
              <w:pStyle w:val="ISOClause"/>
              <w:spacing w:before="60" w:after="60" w:line="240" w:lineRule="auto"/>
              <w:rPr>
                <w:rFonts w:cs="Arial"/>
                <w:szCs w:val="18"/>
              </w:rPr>
            </w:pPr>
            <w:r>
              <w:rPr>
                <w:rFonts w:ascii="Calibri" w:hAnsi="Calibri" w:cs="Calibri"/>
                <w:sz w:val="20"/>
              </w:rPr>
              <w:t>Dev0180</w:t>
            </w:r>
          </w:p>
        </w:tc>
        <w:tc>
          <w:tcPr>
            <w:tcW w:w="1117" w:type="dxa"/>
            <w:tcBorders>
              <w:top w:val="single" w:sz="6" w:space="0" w:color="auto"/>
              <w:bottom w:val="single" w:sz="6" w:space="0" w:color="auto"/>
            </w:tcBorders>
          </w:tcPr>
          <w:p w14:paraId="764886D6" w14:textId="581DDFD4"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5769C364" w14:textId="0D20B604"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0F79B2B7" w14:textId="2554956A"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Duplicates checks S100_Dev0086 and S100_Dev0095.</w:t>
            </w:r>
          </w:p>
        </w:tc>
        <w:tc>
          <w:tcPr>
            <w:tcW w:w="4174" w:type="dxa"/>
            <w:tcBorders>
              <w:top w:val="single" w:sz="6" w:space="0" w:color="auto"/>
              <w:bottom w:val="single" w:sz="6" w:space="0" w:color="auto"/>
            </w:tcBorders>
          </w:tcPr>
          <w:p w14:paraId="4AC9D2B9" w14:textId="20F9DDC1" w:rsidR="004D04CB" w:rsidRDefault="004D04CB" w:rsidP="004D04CB">
            <w:pPr>
              <w:pStyle w:val="ISOChange"/>
              <w:spacing w:before="60" w:after="60" w:line="240" w:lineRule="auto"/>
              <w:rPr>
                <w:rFonts w:cs="Arial"/>
                <w:szCs w:val="18"/>
              </w:rPr>
            </w:pPr>
            <w:r>
              <w:rPr>
                <w:szCs w:val="18"/>
              </w:rPr>
              <w:t>Delete Dev0180.</w:t>
            </w:r>
          </w:p>
        </w:tc>
        <w:tc>
          <w:tcPr>
            <w:tcW w:w="2590" w:type="dxa"/>
            <w:tcBorders>
              <w:top w:val="single" w:sz="6" w:space="0" w:color="auto"/>
              <w:bottom w:val="single" w:sz="6" w:space="0" w:color="auto"/>
            </w:tcBorders>
            <w:shd w:val="clear" w:color="auto" w:fill="D9D9D9" w:themeFill="background1" w:themeFillShade="D9"/>
          </w:tcPr>
          <w:p w14:paraId="3BA5DE8C" w14:textId="1D65A88F" w:rsidR="004D04CB" w:rsidRPr="00A6482A" w:rsidRDefault="00A6482A" w:rsidP="004D04CB">
            <w:pPr>
              <w:pStyle w:val="ISOSecretObservations"/>
              <w:spacing w:before="60" w:after="60" w:line="240" w:lineRule="auto"/>
              <w:rPr>
                <w:szCs w:val="18"/>
              </w:rPr>
            </w:pPr>
            <w:r>
              <w:rPr>
                <w:szCs w:val="18"/>
              </w:rPr>
              <w:t>Merge?</w:t>
            </w:r>
          </w:p>
        </w:tc>
      </w:tr>
      <w:tr w:rsidR="004D04CB" w:rsidRPr="0036345A" w14:paraId="21C331AA" w14:textId="77777777" w:rsidTr="00147EE3">
        <w:trPr>
          <w:cantSplit/>
          <w:jc w:val="center"/>
        </w:trPr>
        <w:tc>
          <w:tcPr>
            <w:tcW w:w="665" w:type="dxa"/>
            <w:tcBorders>
              <w:top w:val="single" w:sz="6" w:space="0" w:color="auto"/>
              <w:bottom w:val="single" w:sz="6" w:space="0" w:color="auto"/>
            </w:tcBorders>
          </w:tcPr>
          <w:p w14:paraId="27BC1E02" w14:textId="49164F5F"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76D7F5B6" w14:textId="6719B02E" w:rsidR="004D04CB" w:rsidRDefault="004D04CB" w:rsidP="004D04CB">
            <w:pPr>
              <w:pStyle w:val="ISOMB"/>
              <w:spacing w:before="60" w:after="60" w:line="240" w:lineRule="auto"/>
              <w:rPr>
                <w:rFonts w:cs="Arial"/>
                <w:szCs w:val="18"/>
              </w:rPr>
            </w:pPr>
            <w:r w:rsidRPr="00CB5BC4">
              <w:rPr>
                <w:szCs w:val="18"/>
              </w:rPr>
              <w:t>FH</w:t>
            </w:r>
          </w:p>
        </w:tc>
        <w:tc>
          <w:tcPr>
            <w:tcW w:w="1313" w:type="dxa"/>
            <w:tcBorders>
              <w:top w:val="single" w:sz="6" w:space="0" w:color="auto"/>
              <w:bottom w:val="single" w:sz="6" w:space="0" w:color="auto"/>
            </w:tcBorders>
            <w:vAlign w:val="center"/>
          </w:tcPr>
          <w:p w14:paraId="55FA2FCA" w14:textId="1BE1CEC6" w:rsidR="004D04CB" w:rsidRDefault="004D04CB" w:rsidP="004D04CB">
            <w:pPr>
              <w:pStyle w:val="ISOClause"/>
              <w:spacing w:before="60" w:after="60" w:line="240" w:lineRule="auto"/>
              <w:rPr>
                <w:rFonts w:cs="Arial"/>
                <w:szCs w:val="18"/>
              </w:rPr>
            </w:pPr>
            <w:r>
              <w:rPr>
                <w:rFonts w:ascii="Calibri" w:hAnsi="Calibri" w:cs="Calibri"/>
                <w:sz w:val="20"/>
              </w:rPr>
              <w:t>Dev0185</w:t>
            </w:r>
          </w:p>
        </w:tc>
        <w:tc>
          <w:tcPr>
            <w:tcW w:w="1117" w:type="dxa"/>
            <w:tcBorders>
              <w:top w:val="single" w:sz="6" w:space="0" w:color="auto"/>
              <w:bottom w:val="single" w:sz="6" w:space="0" w:color="auto"/>
            </w:tcBorders>
          </w:tcPr>
          <w:p w14:paraId="7A084F24" w14:textId="40C6407F" w:rsidR="004D04CB" w:rsidRPr="003E31E7" w:rsidRDefault="004D04CB" w:rsidP="004D04CB">
            <w:pPr>
              <w:pStyle w:val="ISOParagraph"/>
              <w:spacing w:before="60" w:after="60" w:line="240" w:lineRule="auto"/>
              <w:ind w:right="-100"/>
              <w:rPr>
                <w:rFonts w:cs="Arial"/>
                <w:szCs w:val="18"/>
              </w:rPr>
            </w:pPr>
          </w:p>
        </w:tc>
        <w:tc>
          <w:tcPr>
            <w:tcW w:w="706" w:type="dxa"/>
            <w:tcBorders>
              <w:top w:val="single" w:sz="6" w:space="0" w:color="auto"/>
              <w:bottom w:val="single" w:sz="6" w:space="0" w:color="auto"/>
            </w:tcBorders>
          </w:tcPr>
          <w:p w14:paraId="2BD11476" w14:textId="10A51551" w:rsidR="004D04CB" w:rsidRDefault="004D04CB" w:rsidP="004D04CB">
            <w:pPr>
              <w:pStyle w:val="ISOCommType"/>
              <w:spacing w:before="60" w:after="60" w:line="240" w:lineRule="auto"/>
              <w:rPr>
                <w:rFonts w:cs="Arial"/>
                <w:szCs w:val="18"/>
              </w:rPr>
            </w:pPr>
            <w:r w:rsidRPr="003536C2">
              <w:rPr>
                <w:rFonts w:cs="Arial"/>
                <w:szCs w:val="18"/>
              </w:rPr>
              <w:t>te</w:t>
            </w:r>
          </w:p>
        </w:tc>
        <w:tc>
          <w:tcPr>
            <w:tcW w:w="4590" w:type="dxa"/>
            <w:tcBorders>
              <w:top w:val="single" w:sz="6" w:space="0" w:color="auto"/>
              <w:bottom w:val="single" w:sz="6" w:space="0" w:color="auto"/>
            </w:tcBorders>
            <w:vAlign w:val="bottom"/>
          </w:tcPr>
          <w:p w14:paraId="0F0ABA6D" w14:textId="409BE4A4" w:rsidR="004D04CB" w:rsidRDefault="004D04CB" w:rsidP="004D04CB">
            <w:pPr>
              <w:keepNext/>
              <w:keepLines/>
              <w:tabs>
                <w:tab w:val="left" w:pos="2520"/>
                <w:tab w:val="left" w:pos="3600"/>
                <w:tab w:val="left" w:pos="4680"/>
                <w:tab w:val="left" w:pos="5760"/>
                <w:tab w:val="left" w:pos="6840"/>
              </w:tabs>
              <w:spacing w:before="60" w:after="60"/>
              <w:rPr>
                <w:rFonts w:cs="Arial"/>
                <w:sz w:val="18"/>
                <w:szCs w:val="18"/>
              </w:rPr>
            </w:pPr>
            <w:r>
              <w:rPr>
                <w:rFonts w:ascii="Calibri" w:hAnsi="Calibri" w:cs="Calibri"/>
                <w:color w:val="000000"/>
                <w:sz w:val="20"/>
              </w:rPr>
              <w:t>This is already covered by check S100_Dev0184.</w:t>
            </w:r>
          </w:p>
        </w:tc>
        <w:tc>
          <w:tcPr>
            <w:tcW w:w="4174" w:type="dxa"/>
            <w:tcBorders>
              <w:top w:val="single" w:sz="6" w:space="0" w:color="auto"/>
              <w:bottom w:val="single" w:sz="6" w:space="0" w:color="auto"/>
            </w:tcBorders>
          </w:tcPr>
          <w:p w14:paraId="299EACFC" w14:textId="73E27470" w:rsidR="004D04CB" w:rsidRDefault="004D04CB" w:rsidP="004D04CB">
            <w:pPr>
              <w:pStyle w:val="ISOChange"/>
              <w:spacing w:before="60" w:after="60" w:line="240" w:lineRule="auto"/>
              <w:rPr>
                <w:rFonts w:cs="Arial"/>
                <w:szCs w:val="18"/>
              </w:rPr>
            </w:pPr>
            <w:r>
              <w:t>Delete Dev0185.</w:t>
            </w:r>
          </w:p>
        </w:tc>
        <w:tc>
          <w:tcPr>
            <w:tcW w:w="2590" w:type="dxa"/>
            <w:tcBorders>
              <w:top w:val="single" w:sz="6" w:space="0" w:color="auto"/>
              <w:bottom w:val="single" w:sz="6" w:space="0" w:color="auto"/>
            </w:tcBorders>
            <w:shd w:val="clear" w:color="auto" w:fill="D9D9D9" w:themeFill="background1" w:themeFillShade="D9"/>
          </w:tcPr>
          <w:p w14:paraId="440131FF" w14:textId="77777777" w:rsidR="004D04CB" w:rsidRDefault="00A6482A" w:rsidP="004D04CB">
            <w:pPr>
              <w:pStyle w:val="ISOSecretObservations"/>
              <w:spacing w:before="60" w:after="60" w:line="240" w:lineRule="auto"/>
              <w:rPr>
                <w:ins w:id="358" w:author="Raphael Malyankar" w:date="2025-01-15T08:22:00Z" w16du:dateUtc="2025-01-15T15:22:00Z"/>
                <w:szCs w:val="18"/>
              </w:rPr>
            </w:pPr>
            <w:r>
              <w:rPr>
                <w:szCs w:val="18"/>
              </w:rPr>
              <w:t>Merge/</w:t>
            </w:r>
          </w:p>
          <w:p w14:paraId="475EFAAA" w14:textId="2476ACA8" w:rsidR="004F2E4C" w:rsidRPr="00A6482A" w:rsidRDefault="004F2E4C" w:rsidP="004D04CB">
            <w:pPr>
              <w:pStyle w:val="ISOSecretObservations"/>
              <w:spacing w:before="60" w:after="60" w:line="240" w:lineRule="auto"/>
              <w:rPr>
                <w:szCs w:val="18"/>
              </w:rPr>
            </w:pPr>
            <w:ins w:id="359" w:author="Raphael Malyankar" w:date="2025-01-15T08:22:00Z" w16du:dateUtc="2025-01-15T15:22:00Z">
              <w:r>
                <w:rPr>
                  <w:szCs w:val="18"/>
                </w:rPr>
                <w:t>Retain both</w:t>
              </w:r>
            </w:ins>
          </w:p>
        </w:tc>
      </w:tr>
      <w:tr w:rsidR="004D04CB" w:rsidRPr="0036345A" w14:paraId="6470C403" w14:textId="77777777" w:rsidTr="006047DB">
        <w:trPr>
          <w:cantSplit/>
          <w:jc w:val="center"/>
        </w:trPr>
        <w:tc>
          <w:tcPr>
            <w:tcW w:w="665" w:type="dxa"/>
            <w:tcBorders>
              <w:top w:val="single" w:sz="6" w:space="0" w:color="auto"/>
              <w:bottom w:val="single" w:sz="6" w:space="0" w:color="auto"/>
            </w:tcBorders>
          </w:tcPr>
          <w:p w14:paraId="5FA4F8B6" w14:textId="77EFD44A"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56E638A1" w14:textId="70C0CCEA"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59176283" w14:textId="2F821F33" w:rsidR="004D04CB" w:rsidRPr="00CB5BC4" w:rsidRDefault="004D04CB" w:rsidP="004D04CB">
            <w:pPr>
              <w:pStyle w:val="ISOClause"/>
              <w:spacing w:before="60" w:after="60" w:line="240" w:lineRule="auto"/>
              <w:rPr>
                <w:szCs w:val="18"/>
              </w:rPr>
            </w:pPr>
            <w:r>
              <w:rPr>
                <w:rFonts w:ascii="Calibri" w:hAnsi="Calibri" w:cs="Calibri"/>
                <w:sz w:val="20"/>
              </w:rPr>
              <w:t>Dev0186</w:t>
            </w:r>
          </w:p>
        </w:tc>
        <w:tc>
          <w:tcPr>
            <w:tcW w:w="1117" w:type="dxa"/>
            <w:tcBorders>
              <w:top w:val="single" w:sz="6" w:space="0" w:color="auto"/>
              <w:bottom w:val="single" w:sz="6" w:space="0" w:color="auto"/>
            </w:tcBorders>
          </w:tcPr>
          <w:p w14:paraId="712B1640"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D018D36" w14:textId="2DF3BA79"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5F93231D" w14:textId="7A4590B7"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Where in S-100 is this constraint specified? This also contradicts S-101 PS 4.4:</w:t>
            </w:r>
            <w:r>
              <w:rPr>
                <w:rFonts w:ascii="Calibri" w:hAnsi="Calibri" w:cs="Calibri"/>
                <w:color w:val="000000"/>
                <w:sz w:val="20"/>
              </w:rPr>
              <w:br/>
              <w:t>"Where a real-world feature has multiple parts within a single ENC dataset due to ENC dataset limit truncations, the feature will reference each spatial part of the feature within the dataset. This is accomplished in the ISO/IEC 8211 encoding by including a Spatial Association for each disjoint component."</w:t>
            </w:r>
          </w:p>
        </w:tc>
        <w:tc>
          <w:tcPr>
            <w:tcW w:w="4174" w:type="dxa"/>
            <w:tcBorders>
              <w:top w:val="single" w:sz="6" w:space="0" w:color="auto"/>
              <w:bottom w:val="single" w:sz="6" w:space="0" w:color="auto"/>
            </w:tcBorders>
          </w:tcPr>
          <w:p w14:paraId="2AB6E8DA" w14:textId="59CDB7BC" w:rsidR="004D04CB" w:rsidRDefault="004D04CB" w:rsidP="004D04CB">
            <w:pPr>
              <w:pStyle w:val="ISOChange"/>
              <w:spacing w:before="60" w:after="60" w:line="240" w:lineRule="auto"/>
              <w:rPr>
                <w:rFonts w:ascii="Calibri" w:hAnsi="Calibri" w:cs="Calibri"/>
                <w:color w:val="000000"/>
                <w:sz w:val="20"/>
              </w:rPr>
            </w:pPr>
            <w:r>
              <w:t>Delete Dev0186.</w:t>
            </w:r>
          </w:p>
        </w:tc>
        <w:tc>
          <w:tcPr>
            <w:tcW w:w="2590" w:type="dxa"/>
            <w:tcBorders>
              <w:top w:val="single" w:sz="6" w:space="0" w:color="auto"/>
              <w:bottom w:val="single" w:sz="6" w:space="0" w:color="auto"/>
            </w:tcBorders>
            <w:shd w:val="clear" w:color="auto" w:fill="D9D9D9" w:themeFill="background1" w:themeFillShade="D9"/>
          </w:tcPr>
          <w:p w14:paraId="460FBA74" w14:textId="2AB9C0E6" w:rsidR="004D04CB" w:rsidRPr="00A6482A" w:rsidRDefault="00EC7983" w:rsidP="004D04CB">
            <w:pPr>
              <w:pStyle w:val="ISOSecretObservations"/>
              <w:spacing w:before="60" w:after="60" w:line="240" w:lineRule="auto"/>
              <w:rPr>
                <w:rFonts w:cs="Arial"/>
                <w:szCs w:val="18"/>
              </w:rPr>
            </w:pPr>
            <w:r>
              <w:rPr>
                <w:rFonts w:cs="Arial"/>
                <w:szCs w:val="18"/>
              </w:rPr>
              <w:t>Agreed</w:t>
            </w:r>
          </w:p>
        </w:tc>
      </w:tr>
      <w:tr w:rsidR="004D04CB" w:rsidRPr="0036345A" w14:paraId="1A47A6E9" w14:textId="77777777" w:rsidTr="006047DB">
        <w:trPr>
          <w:cantSplit/>
          <w:jc w:val="center"/>
        </w:trPr>
        <w:tc>
          <w:tcPr>
            <w:tcW w:w="665" w:type="dxa"/>
            <w:tcBorders>
              <w:top w:val="single" w:sz="6" w:space="0" w:color="auto"/>
              <w:bottom w:val="single" w:sz="6" w:space="0" w:color="auto"/>
            </w:tcBorders>
          </w:tcPr>
          <w:p w14:paraId="339561D2" w14:textId="46B0007C"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04D68F35" w14:textId="440E9FDB"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36409688" w14:textId="0017785E" w:rsidR="004D04CB" w:rsidRPr="00CB5BC4" w:rsidRDefault="004D04CB" w:rsidP="004D04CB">
            <w:pPr>
              <w:pStyle w:val="ISOClause"/>
              <w:spacing w:before="60" w:after="60" w:line="240" w:lineRule="auto"/>
              <w:rPr>
                <w:szCs w:val="18"/>
              </w:rPr>
            </w:pPr>
            <w:r>
              <w:rPr>
                <w:rFonts w:ascii="Calibri" w:hAnsi="Calibri" w:cs="Calibri"/>
                <w:sz w:val="20"/>
              </w:rPr>
              <w:t>Dev0188</w:t>
            </w:r>
          </w:p>
        </w:tc>
        <w:tc>
          <w:tcPr>
            <w:tcW w:w="1117" w:type="dxa"/>
            <w:tcBorders>
              <w:top w:val="single" w:sz="6" w:space="0" w:color="auto"/>
              <w:bottom w:val="single" w:sz="6" w:space="0" w:color="auto"/>
            </w:tcBorders>
          </w:tcPr>
          <w:p w14:paraId="66DBB4AC"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5AF1F73" w14:textId="1F715F87"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7A564701" w14:textId="5B6A8C6B"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sidRPr="002B2536">
              <w:rPr>
                <w:rFonts w:ascii="Calibri" w:hAnsi="Calibri" w:cs="Calibri"/>
                <w:color w:val="000000"/>
                <w:sz w:val="20"/>
              </w:rPr>
              <w:t xml:space="preserve">The </w:t>
            </w:r>
            <w:r w:rsidRPr="002B2536">
              <w:rPr>
                <w:rFonts w:ascii="Calibri" w:hAnsi="Calibri" w:cs="Calibri"/>
                <w:i/>
                <w:iCs/>
                <w:color w:val="000000"/>
                <w:sz w:val="20"/>
              </w:rPr>
              <w:t xml:space="preserve">Check Description </w:t>
            </w:r>
            <w:r w:rsidRPr="002B2536">
              <w:rPr>
                <w:rFonts w:ascii="Calibri" w:hAnsi="Calibri" w:cs="Calibri"/>
                <w:color w:val="000000"/>
                <w:sz w:val="20"/>
              </w:rPr>
              <w:t xml:space="preserve">is incorrect and is unrelated to the </w:t>
            </w:r>
            <w:r w:rsidRPr="002B2536">
              <w:rPr>
                <w:rFonts w:ascii="Calibri" w:hAnsi="Calibri" w:cs="Calibri"/>
                <w:i/>
                <w:iCs/>
                <w:color w:val="000000"/>
                <w:sz w:val="20"/>
              </w:rPr>
              <w:t>Check Message</w:t>
            </w:r>
            <w:r w:rsidRPr="002B2536">
              <w:rPr>
                <w:rFonts w:ascii="Calibri" w:hAnsi="Calibri" w:cs="Calibri"/>
                <w:color w:val="000000"/>
                <w:sz w:val="20"/>
              </w:rPr>
              <w:t>.</w:t>
            </w:r>
          </w:p>
        </w:tc>
        <w:tc>
          <w:tcPr>
            <w:tcW w:w="4174" w:type="dxa"/>
            <w:tcBorders>
              <w:top w:val="single" w:sz="6" w:space="0" w:color="auto"/>
              <w:bottom w:val="single" w:sz="6" w:space="0" w:color="auto"/>
            </w:tcBorders>
          </w:tcPr>
          <w:p w14:paraId="2199CC33" w14:textId="77777777" w:rsidR="004D04CB" w:rsidRDefault="004D04CB" w:rsidP="004D04CB">
            <w:pPr>
              <w:pStyle w:val="ISOChange"/>
              <w:spacing w:before="60" w:after="60" w:line="240" w:lineRule="auto"/>
              <w:rPr>
                <w:szCs w:val="18"/>
              </w:rPr>
            </w:pPr>
            <w:r>
              <w:rPr>
                <w:szCs w:val="18"/>
              </w:rPr>
              <w:t>Check Description:</w:t>
            </w:r>
          </w:p>
          <w:p w14:paraId="243B8683" w14:textId="77777777" w:rsidR="004D04CB" w:rsidRDefault="004D04CB" w:rsidP="004D04CB">
            <w:pPr>
              <w:pStyle w:val="ISOChange"/>
              <w:spacing w:before="60" w:after="60" w:line="240" w:lineRule="auto"/>
              <w:rPr>
                <w:szCs w:val="18"/>
              </w:rPr>
            </w:pPr>
            <w:r w:rsidRPr="00ED3C41">
              <w:rPr>
                <w:szCs w:val="18"/>
              </w:rPr>
              <w:t>For each feature with geometric primitive point</w:t>
            </w:r>
            <w:r>
              <w:rPr>
                <w:szCs w:val="18"/>
              </w:rPr>
              <w:t xml:space="preserve"> </w:t>
            </w:r>
            <w:r w:rsidRPr="00ED3C41">
              <w:rPr>
                <w:szCs w:val="18"/>
              </w:rPr>
              <w:t xml:space="preserve">or </w:t>
            </w:r>
            <w:r>
              <w:rPr>
                <w:szCs w:val="18"/>
              </w:rPr>
              <w:t>multi point where</w:t>
            </w:r>
            <w:r w:rsidRPr="00ED3C41">
              <w:rPr>
                <w:szCs w:val="18"/>
              </w:rPr>
              <w:t xml:space="preserve"> the spatial association field (SPAS) has ORNT != 255</w:t>
            </w:r>
          </w:p>
          <w:p w14:paraId="1AA41C18" w14:textId="77777777" w:rsidR="004D04CB" w:rsidRDefault="004D04CB" w:rsidP="004D04CB">
            <w:pPr>
              <w:pStyle w:val="ISOChange"/>
              <w:spacing w:before="60" w:after="60" w:line="240" w:lineRule="auto"/>
              <w:rPr>
                <w:szCs w:val="18"/>
              </w:rPr>
            </w:pPr>
            <w:r>
              <w:rPr>
                <w:szCs w:val="18"/>
              </w:rPr>
              <w:t>Check Message:</w:t>
            </w:r>
          </w:p>
          <w:p w14:paraId="5AEEF576" w14:textId="24D689A8" w:rsidR="004D04CB" w:rsidRDefault="004D04CB" w:rsidP="004D04CB">
            <w:pPr>
              <w:pStyle w:val="ISOChange"/>
              <w:spacing w:before="60" w:after="60" w:line="240" w:lineRule="auto"/>
              <w:rPr>
                <w:rFonts w:ascii="Calibri" w:hAnsi="Calibri" w:cs="Calibri"/>
                <w:color w:val="000000"/>
                <w:sz w:val="20"/>
              </w:rPr>
            </w:pPr>
            <w:r>
              <w:rPr>
                <w:szCs w:val="18"/>
              </w:rPr>
              <w:t>SPAS references a point or multi point primitive where ORNT != 255.</w:t>
            </w:r>
          </w:p>
        </w:tc>
        <w:tc>
          <w:tcPr>
            <w:tcW w:w="2590" w:type="dxa"/>
            <w:tcBorders>
              <w:top w:val="single" w:sz="6" w:space="0" w:color="auto"/>
              <w:bottom w:val="single" w:sz="6" w:space="0" w:color="auto"/>
            </w:tcBorders>
            <w:shd w:val="clear" w:color="auto" w:fill="D9D9D9" w:themeFill="background1" w:themeFillShade="D9"/>
          </w:tcPr>
          <w:p w14:paraId="556BA9B4" w14:textId="77777777" w:rsidR="004D04CB" w:rsidRDefault="004D04CB" w:rsidP="004D04CB">
            <w:pPr>
              <w:pStyle w:val="ISOSecretObservations"/>
              <w:spacing w:before="60" w:after="60" w:line="240" w:lineRule="auto"/>
              <w:rPr>
                <w:szCs w:val="18"/>
              </w:rPr>
            </w:pPr>
            <w:r>
              <w:rPr>
                <w:szCs w:val="18"/>
              </w:rPr>
              <w:t>Delete content in parentheses in description:</w:t>
            </w:r>
          </w:p>
          <w:p w14:paraId="2DF80364" w14:textId="77777777" w:rsidR="004D04CB" w:rsidRDefault="004D04CB" w:rsidP="004D04CB">
            <w:pPr>
              <w:pStyle w:val="ISOSecretObservations"/>
              <w:spacing w:before="60" w:after="60" w:line="240" w:lineRule="auto"/>
              <w:rPr>
                <w:ins w:id="360" w:author="Raphael Malyankar" w:date="2025-01-15T08:27:00Z" w16du:dateUtc="2025-01-15T15:27:00Z"/>
                <w:szCs w:val="18"/>
              </w:rPr>
            </w:pPr>
            <w:r>
              <w:rPr>
                <w:szCs w:val="18"/>
              </w:rPr>
              <w:t>“</w:t>
            </w:r>
            <w:r w:rsidRPr="008917EB">
              <w:rPr>
                <w:szCs w:val="18"/>
              </w:rPr>
              <w:t>(For each record of type Multi Point (10a-5.6.2-MRID), Surface (10a-5.9.2-SRID)or composite curve (10a-5.8.2-CCID)</w:t>
            </w:r>
            <w:r>
              <w:rPr>
                <w:szCs w:val="18"/>
              </w:rPr>
              <w:t>”</w:t>
            </w:r>
          </w:p>
          <w:p w14:paraId="57E59ED1" w14:textId="2EFECC95" w:rsidR="004F2E4C" w:rsidRDefault="004F2E4C" w:rsidP="004D04CB">
            <w:pPr>
              <w:pStyle w:val="ISOSecretObservations"/>
              <w:spacing w:before="60" w:after="60" w:line="240" w:lineRule="auto"/>
              <w:rPr>
                <w:ins w:id="361" w:author="Raphael Malyankar" w:date="2025-01-15T08:27:00Z" w16du:dateUtc="2025-01-15T15:27:00Z"/>
                <w:szCs w:val="18"/>
              </w:rPr>
            </w:pPr>
            <w:ins w:id="362" w:author="Raphael Malyankar" w:date="2025-01-15T08:28:00Z" w16du:dateUtc="2025-01-15T15:28:00Z">
              <w:r>
                <w:rPr>
                  <w:szCs w:val="18"/>
                </w:rPr>
                <w:t xml:space="preserve">Description: </w:t>
              </w:r>
            </w:ins>
            <w:ins w:id="363" w:author="Raphael Malyankar" w:date="2025-01-15T08:27:00Z" w16du:dateUtc="2025-01-15T15:27:00Z">
              <w:r>
                <w:rPr>
                  <w:szCs w:val="18"/>
                </w:rPr>
                <w:t>Orientation is not defined</w:t>
              </w:r>
            </w:ins>
            <w:ins w:id="364" w:author="Raphael Malyankar" w:date="2025-01-15T08:28:00Z" w16du:dateUtc="2025-01-15T15:28:00Z">
              <w:r>
                <w:rPr>
                  <w:szCs w:val="18"/>
                </w:rPr>
                <w:t xml:space="preserve"> for points</w:t>
              </w:r>
            </w:ins>
          </w:p>
          <w:p w14:paraId="1C4B92B3" w14:textId="6F19F796" w:rsidR="004F2E4C" w:rsidRPr="00672563" w:rsidRDefault="004F2E4C" w:rsidP="004D04CB">
            <w:pPr>
              <w:pStyle w:val="ISOSecretObservations"/>
              <w:spacing w:before="60" w:after="60" w:line="240" w:lineRule="auto"/>
              <w:rPr>
                <w:rFonts w:cs="Arial"/>
                <w:szCs w:val="18"/>
              </w:rPr>
            </w:pPr>
            <w:ins w:id="365" w:author="Raphael Malyankar" w:date="2025-01-15T08:27:00Z" w16du:dateUtc="2025-01-15T15:27:00Z">
              <w:r>
                <w:rPr>
                  <w:szCs w:val="18"/>
                </w:rPr>
                <w:t>Look into separate checks for curves and surfaces.</w:t>
              </w:r>
            </w:ins>
          </w:p>
        </w:tc>
      </w:tr>
      <w:tr w:rsidR="004D04CB" w:rsidRPr="0036345A" w14:paraId="72C40DF1" w14:textId="77777777" w:rsidTr="006047DB">
        <w:trPr>
          <w:cantSplit/>
          <w:jc w:val="center"/>
        </w:trPr>
        <w:tc>
          <w:tcPr>
            <w:tcW w:w="665" w:type="dxa"/>
            <w:tcBorders>
              <w:top w:val="single" w:sz="6" w:space="0" w:color="auto"/>
              <w:bottom w:val="single" w:sz="6" w:space="0" w:color="auto"/>
            </w:tcBorders>
          </w:tcPr>
          <w:p w14:paraId="17F24CB5" w14:textId="690F7A93" w:rsidR="004D04CB" w:rsidRPr="003E31E7" w:rsidRDefault="004A12F9" w:rsidP="004D04CB">
            <w:pPr>
              <w:pStyle w:val="ISOMB"/>
              <w:spacing w:before="60" w:after="60" w:line="240" w:lineRule="auto"/>
              <w:rPr>
                <w:rFonts w:cs="Arial"/>
                <w:szCs w:val="18"/>
              </w:rPr>
            </w:pPr>
            <w:r>
              <w:rPr>
                <w:rFonts w:cs="Arial"/>
                <w:szCs w:val="18"/>
              </w:rPr>
              <w:t>7</w:t>
            </w:r>
          </w:p>
        </w:tc>
        <w:tc>
          <w:tcPr>
            <w:tcW w:w="598" w:type="dxa"/>
            <w:tcBorders>
              <w:top w:val="single" w:sz="6" w:space="0" w:color="auto"/>
              <w:bottom w:val="single" w:sz="6" w:space="0" w:color="auto"/>
            </w:tcBorders>
          </w:tcPr>
          <w:p w14:paraId="45758209" w14:textId="05EFA3D3"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480A7BA5" w14:textId="556C927E" w:rsidR="004D04CB" w:rsidRPr="00CB5BC4" w:rsidRDefault="004D04CB" w:rsidP="004D04CB">
            <w:pPr>
              <w:pStyle w:val="ISOClause"/>
              <w:spacing w:before="60" w:after="60" w:line="240" w:lineRule="auto"/>
              <w:rPr>
                <w:szCs w:val="18"/>
              </w:rPr>
            </w:pPr>
            <w:r>
              <w:rPr>
                <w:rFonts w:ascii="Calibri" w:hAnsi="Calibri" w:cs="Calibri"/>
                <w:sz w:val="20"/>
              </w:rPr>
              <w:t>Dev0190</w:t>
            </w:r>
          </w:p>
        </w:tc>
        <w:tc>
          <w:tcPr>
            <w:tcW w:w="1117" w:type="dxa"/>
            <w:tcBorders>
              <w:top w:val="single" w:sz="6" w:space="0" w:color="auto"/>
              <w:bottom w:val="single" w:sz="6" w:space="0" w:color="auto"/>
            </w:tcBorders>
          </w:tcPr>
          <w:p w14:paraId="553643C1"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DD222A6" w14:textId="413CD87F"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2188047C" w14:textId="564A491E"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Duplicates checks S100_Dev0095 and S100_Dev0180.</w:t>
            </w:r>
          </w:p>
        </w:tc>
        <w:tc>
          <w:tcPr>
            <w:tcW w:w="4174" w:type="dxa"/>
            <w:tcBorders>
              <w:top w:val="single" w:sz="6" w:space="0" w:color="auto"/>
              <w:bottom w:val="single" w:sz="6" w:space="0" w:color="auto"/>
            </w:tcBorders>
          </w:tcPr>
          <w:p w14:paraId="7A20DC24" w14:textId="7AE3DA96" w:rsidR="004D04CB" w:rsidRDefault="004D04CB" w:rsidP="004D04CB">
            <w:pPr>
              <w:pStyle w:val="ISOChange"/>
              <w:spacing w:before="60" w:after="60" w:line="240" w:lineRule="auto"/>
              <w:rPr>
                <w:rFonts w:ascii="Calibri" w:hAnsi="Calibri" w:cs="Calibri"/>
                <w:color w:val="000000"/>
                <w:sz w:val="20"/>
              </w:rPr>
            </w:pPr>
            <w:r>
              <w:rPr>
                <w:szCs w:val="18"/>
              </w:rPr>
              <w:t xml:space="preserve">Delete </w:t>
            </w:r>
            <w:r>
              <w:rPr>
                <w:rFonts w:ascii="Calibri" w:hAnsi="Calibri" w:cs="Calibri"/>
                <w:sz w:val="20"/>
              </w:rPr>
              <w:t>Dev0190.</w:t>
            </w:r>
          </w:p>
        </w:tc>
        <w:tc>
          <w:tcPr>
            <w:tcW w:w="2590" w:type="dxa"/>
            <w:tcBorders>
              <w:top w:val="single" w:sz="6" w:space="0" w:color="auto"/>
              <w:bottom w:val="single" w:sz="6" w:space="0" w:color="auto"/>
            </w:tcBorders>
            <w:shd w:val="clear" w:color="auto" w:fill="D9D9D9" w:themeFill="background1" w:themeFillShade="D9"/>
          </w:tcPr>
          <w:p w14:paraId="0522AB9C" w14:textId="77777777" w:rsidR="004D04CB" w:rsidRDefault="00EC7983" w:rsidP="004D04CB">
            <w:pPr>
              <w:pStyle w:val="ISOSecretObservations"/>
              <w:spacing w:before="60" w:after="60" w:line="240" w:lineRule="auto"/>
              <w:rPr>
                <w:ins w:id="366" w:author="Raphael Malyankar" w:date="2025-01-15T08:32:00Z" w16du:dateUtc="2025-01-15T15:32:00Z"/>
                <w:rFonts w:cs="Arial"/>
                <w:szCs w:val="18"/>
              </w:rPr>
            </w:pPr>
            <w:r>
              <w:rPr>
                <w:rFonts w:cs="Arial"/>
                <w:szCs w:val="18"/>
              </w:rPr>
              <w:t>Merge?</w:t>
            </w:r>
          </w:p>
          <w:p w14:paraId="59AA3BC6" w14:textId="130DE6A8" w:rsidR="001164A0" w:rsidRPr="00672563" w:rsidRDefault="001164A0" w:rsidP="004D04CB">
            <w:pPr>
              <w:pStyle w:val="ISOSecretObservations"/>
              <w:spacing w:before="60" w:after="60" w:line="240" w:lineRule="auto"/>
              <w:rPr>
                <w:rFonts w:cs="Arial"/>
                <w:szCs w:val="18"/>
              </w:rPr>
            </w:pPr>
            <w:ins w:id="367" w:author="Raphael Malyankar" w:date="2025-01-15T08:32:00Z" w16du:dateUtc="2025-01-15T15:32:00Z">
              <w:r>
                <w:rPr>
                  <w:rFonts w:cs="Arial"/>
                  <w:szCs w:val="18"/>
                </w:rPr>
                <w:t>Review 190, 95, and 180 and see if they can be merged</w:t>
              </w:r>
            </w:ins>
          </w:p>
        </w:tc>
      </w:tr>
      <w:tr w:rsidR="00361DB9" w:rsidRPr="0036345A" w14:paraId="64E61015" w14:textId="77777777" w:rsidTr="006047DB">
        <w:trPr>
          <w:cantSplit/>
          <w:jc w:val="center"/>
          <w:ins w:id="368" w:author="Raphael Malyankar" w:date="2025-01-17T01:04:00Z"/>
        </w:trPr>
        <w:tc>
          <w:tcPr>
            <w:tcW w:w="665" w:type="dxa"/>
            <w:tcBorders>
              <w:top w:val="single" w:sz="6" w:space="0" w:color="auto"/>
              <w:bottom w:val="single" w:sz="6" w:space="0" w:color="auto"/>
            </w:tcBorders>
          </w:tcPr>
          <w:p w14:paraId="74325DCF" w14:textId="10A7CADF" w:rsidR="00361DB9" w:rsidRDefault="00361DB9" w:rsidP="00361DB9">
            <w:pPr>
              <w:pStyle w:val="ISOMB"/>
              <w:spacing w:before="60" w:after="60" w:line="240" w:lineRule="auto"/>
              <w:rPr>
                <w:ins w:id="369" w:author="Raphael Malyankar" w:date="2025-01-17T01:04:00Z" w16du:dateUtc="2025-01-17T08:04:00Z"/>
                <w:rFonts w:cs="Arial"/>
                <w:szCs w:val="18"/>
              </w:rPr>
            </w:pPr>
            <w:ins w:id="370" w:author="Raphael Malyankar" w:date="2025-01-17T01:04:00Z" w16du:dateUtc="2025-01-17T08:04:00Z">
              <w:r>
                <w:rPr>
                  <w:rFonts w:cs="Arial"/>
                  <w:szCs w:val="18"/>
                </w:rPr>
                <w:t>7</w:t>
              </w:r>
            </w:ins>
          </w:p>
        </w:tc>
        <w:tc>
          <w:tcPr>
            <w:tcW w:w="598" w:type="dxa"/>
            <w:tcBorders>
              <w:top w:val="single" w:sz="6" w:space="0" w:color="auto"/>
              <w:bottom w:val="single" w:sz="6" w:space="0" w:color="auto"/>
            </w:tcBorders>
          </w:tcPr>
          <w:p w14:paraId="4B45C975" w14:textId="3799313E" w:rsidR="00361DB9" w:rsidRPr="008F5135" w:rsidRDefault="00B0494E" w:rsidP="00361DB9">
            <w:pPr>
              <w:pStyle w:val="ISOMB"/>
              <w:spacing w:before="60" w:after="60" w:line="240" w:lineRule="auto"/>
              <w:rPr>
                <w:ins w:id="371" w:author="Raphael Malyankar" w:date="2025-01-17T01:04:00Z" w16du:dateUtc="2025-01-17T08:04:00Z"/>
                <w:szCs w:val="18"/>
              </w:rPr>
            </w:pPr>
            <w:ins w:id="372" w:author="Raphael Malyankar" w:date="2025-01-17T17:29:00Z" w16du:dateUtc="2025-01-18T00:29:00Z">
              <w:r w:rsidRPr="00755766">
                <w:rPr>
                  <w:szCs w:val="18"/>
                </w:rPr>
                <w:t>IC-ENC</w:t>
              </w:r>
            </w:ins>
          </w:p>
        </w:tc>
        <w:tc>
          <w:tcPr>
            <w:tcW w:w="1313" w:type="dxa"/>
            <w:tcBorders>
              <w:top w:val="single" w:sz="6" w:space="0" w:color="auto"/>
              <w:bottom w:val="single" w:sz="6" w:space="0" w:color="auto"/>
            </w:tcBorders>
            <w:vAlign w:val="center"/>
          </w:tcPr>
          <w:p w14:paraId="4F4E5FB3" w14:textId="7DC6A67C" w:rsidR="00361DB9" w:rsidRDefault="00361DB9" w:rsidP="00361DB9">
            <w:pPr>
              <w:pStyle w:val="ISOClause"/>
              <w:spacing w:before="60" w:after="60" w:line="240" w:lineRule="auto"/>
              <w:rPr>
                <w:ins w:id="373" w:author="Raphael Malyankar" w:date="2025-01-17T01:04:00Z" w16du:dateUtc="2025-01-17T08:04:00Z"/>
                <w:rFonts w:ascii="Calibri" w:hAnsi="Calibri" w:cs="Calibri"/>
                <w:sz w:val="20"/>
              </w:rPr>
            </w:pPr>
            <w:ins w:id="374" w:author="Raphael Malyankar" w:date="2025-01-17T01:04:00Z" w16du:dateUtc="2025-01-17T08:04:00Z">
              <w:r>
                <w:rPr>
                  <w:rFonts w:ascii="Calibri" w:hAnsi="Calibri" w:cs="Calibri"/>
                  <w:sz w:val="20"/>
                </w:rPr>
                <w:t>Dev0190</w:t>
              </w:r>
            </w:ins>
          </w:p>
        </w:tc>
        <w:tc>
          <w:tcPr>
            <w:tcW w:w="1117" w:type="dxa"/>
            <w:tcBorders>
              <w:top w:val="single" w:sz="6" w:space="0" w:color="auto"/>
              <w:bottom w:val="single" w:sz="6" w:space="0" w:color="auto"/>
            </w:tcBorders>
          </w:tcPr>
          <w:p w14:paraId="0CBA39D6" w14:textId="77777777" w:rsidR="00361DB9" w:rsidRDefault="00361DB9" w:rsidP="00361DB9">
            <w:pPr>
              <w:pStyle w:val="ISOParagraph"/>
              <w:spacing w:before="60" w:after="60" w:line="240" w:lineRule="auto"/>
              <w:ind w:right="-100"/>
              <w:rPr>
                <w:ins w:id="375" w:author="Raphael Malyankar" w:date="2025-01-17T01:04:00Z" w16du:dateUtc="2025-01-17T08:04:00Z"/>
                <w:rFonts w:ascii="Calibri" w:hAnsi="Calibri" w:cs="Calibri"/>
                <w:sz w:val="20"/>
              </w:rPr>
            </w:pPr>
          </w:p>
        </w:tc>
        <w:tc>
          <w:tcPr>
            <w:tcW w:w="706" w:type="dxa"/>
            <w:tcBorders>
              <w:top w:val="single" w:sz="6" w:space="0" w:color="auto"/>
              <w:bottom w:val="single" w:sz="6" w:space="0" w:color="auto"/>
            </w:tcBorders>
          </w:tcPr>
          <w:p w14:paraId="5F49781E" w14:textId="2010B0BF" w:rsidR="00361DB9" w:rsidRPr="00D63372" w:rsidRDefault="00D9604E" w:rsidP="00361DB9">
            <w:pPr>
              <w:pStyle w:val="ISOCommType"/>
              <w:spacing w:before="60" w:after="60" w:line="240" w:lineRule="auto"/>
              <w:rPr>
                <w:ins w:id="376" w:author="Raphael Malyankar" w:date="2025-01-17T01:04:00Z" w16du:dateUtc="2025-01-17T08:04:00Z"/>
                <w:rFonts w:cs="Arial"/>
                <w:szCs w:val="18"/>
              </w:rPr>
            </w:pPr>
            <w:ins w:id="377" w:author="Raphael Malyankar" w:date="2025-01-20T01:17:00Z" w16du:dateUtc="2025-01-20T08:17:00Z">
              <w:r>
                <w:rPr>
                  <w:rFonts w:cs="Arial"/>
                  <w:szCs w:val="18"/>
                </w:rPr>
                <w:t>te</w:t>
              </w:r>
            </w:ins>
          </w:p>
        </w:tc>
        <w:tc>
          <w:tcPr>
            <w:tcW w:w="4590" w:type="dxa"/>
            <w:tcBorders>
              <w:top w:val="single" w:sz="6" w:space="0" w:color="auto"/>
              <w:bottom w:val="single" w:sz="6" w:space="0" w:color="auto"/>
            </w:tcBorders>
            <w:vAlign w:val="bottom"/>
          </w:tcPr>
          <w:p w14:paraId="20920BA4" w14:textId="67158C6C" w:rsidR="00361DB9" w:rsidRDefault="00361DB9" w:rsidP="00361DB9">
            <w:pPr>
              <w:keepNext/>
              <w:keepLines/>
              <w:tabs>
                <w:tab w:val="left" w:pos="2520"/>
                <w:tab w:val="left" w:pos="3600"/>
                <w:tab w:val="left" w:pos="4680"/>
                <w:tab w:val="left" w:pos="5760"/>
                <w:tab w:val="left" w:pos="6840"/>
              </w:tabs>
              <w:spacing w:before="60" w:after="60"/>
              <w:rPr>
                <w:ins w:id="378" w:author="Raphael Malyankar" w:date="2025-01-17T01:04:00Z" w16du:dateUtc="2025-01-17T08:04:00Z"/>
                <w:rFonts w:ascii="Calibri" w:hAnsi="Calibri" w:cs="Calibri"/>
                <w:color w:val="000000"/>
                <w:sz w:val="20"/>
              </w:rPr>
            </w:pPr>
            <w:ins w:id="379" w:author="Raphael Malyankar" w:date="2025-01-17T01:05:00Z" w16du:dateUtc="2025-01-17T08:05:00Z">
              <w:r w:rsidRPr="00361DB9">
                <w:rPr>
                  <w:rFonts w:ascii="Calibri" w:hAnsi="Calibri" w:cs="Calibri"/>
                  <w:color w:val="000000"/>
                  <w:sz w:val="20"/>
                </w:rPr>
                <w:t>Seems duplicated with Dev0180</w:t>
              </w:r>
            </w:ins>
          </w:p>
        </w:tc>
        <w:tc>
          <w:tcPr>
            <w:tcW w:w="4174" w:type="dxa"/>
            <w:tcBorders>
              <w:top w:val="single" w:sz="6" w:space="0" w:color="auto"/>
              <w:bottom w:val="single" w:sz="6" w:space="0" w:color="auto"/>
            </w:tcBorders>
          </w:tcPr>
          <w:p w14:paraId="1DD545E8" w14:textId="77777777" w:rsidR="00361DB9" w:rsidRDefault="00361DB9" w:rsidP="00361DB9">
            <w:pPr>
              <w:pStyle w:val="ISOChange"/>
              <w:spacing w:before="60" w:after="60" w:line="240" w:lineRule="auto"/>
              <w:rPr>
                <w:ins w:id="380" w:author="Raphael Malyankar" w:date="2025-01-17T01:04:00Z" w16du:dateUtc="2025-01-17T08:04:00Z"/>
                <w:szCs w:val="18"/>
              </w:rPr>
            </w:pPr>
          </w:p>
        </w:tc>
        <w:tc>
          <w:tcPr>
            <w:tcW w:w="2590" w:type="dxa"/>
            <w:tcBorders>
              <w:top w:val="single" w:sz="6" w:space="0" w:color="auto"/>
              <w:bottom w:val="single" w:sz="6" w:space="0" w:color="auto"/>
            </w:tcBorders>
            <w:shd w:val="clear" w:color="auto" w:fill="D9D9D9" w:themeFill="background1" w:themeFillShade="D9"/>
          </w:tcPr>
          <w:p w14:paraId="19E79905" w14:textId="5E95B915" w:rsidR="00361DB9" w:rsidRDefault="0095756E" w:rsidP="00361DB9">
            <w:pPr>
              <w:pStyle w:val="ISOSecretObservations"/>
              <w:spacing w:before="60" w:after="60" w:line="240" w:lineRule="auto"/>
              <w:rPr>
                <w:ins w:id="381" w:author="Raphael Malyankar" w:date="2025-01-17T01:04:00Z" w16du:dateUtc="2025-01-17T08:04:00Z"/>
                <w:rFonts w:cs="Arial"/>
                <w:szCs w:val="18"/>
              </w:rPr>
            </w:pPr>
            <w:ins w:id="382" w:author="Raphael Malyankar" w:date="2025-01-19T23:30:00Z" w16du:dateUtc="2025-01-20T06:30:00Z">
              <w:r>
                <w:rPr>
                  <w:rFonts w:cs="Arial"/>
                  <w:szCs w:val="18"/>
                </w:rPr>
                <w:t>Merge</w:t>
              </w:r>
            </w:ins>
          </w:p>
        </w:tc>
      </w:tr>
      <w:tr w:rsidR="004D04CB" w:rsidRPr="0036345A" w14:paraId="017D1A17" w14:textId="77777777" w:rsidTr="006047DB">
        <w:trPr>
          <w:cantSplit/>
          <w:jc w:val="center"/>
        </w:trPr>
        <w:tc>
          <w:tcPr>
            <w:tcW w:w="665" w:type="dxa"/>
            <w:tcBorders>
              <w:top w:val="single" w:sz="6" w:space="0" w:color="auto"/>
              <w:bottom w:val="single" w:sz="6" w:space="0" w:color="auto"/>
            </w:tcBorders>
          </w:tcPr>
          <w:p w14:paraId="3343230F" w14:textId="11DE37F7" w:rsidR="004D04CB" w:rsidRPr="003E31E7" w:rsidRDefault="004A12F9" w:rsidP="004D04CB">
            <w:pPr>
              <w:pStyle w:val="ISOMB"/>
              <w:spacing w:before="60" w:after="60" w:line="240" w:lineRule="auto"/>
              <w:rPr>
                <w:rFonts w:cs="Arial"/>
                <w:szCs w:val="18"/>
              </w:rPr>
            </w:pPr>
            <w:r>
              <w:rPr>
                <w:rFonts w:cs="Arial"/>
                <w:szCs w:val="18"/>
              </w:rPr>
              <w:lastRenderedPageBreak/>
              <w:t>7</w:t>
            </w:r>
          </w:p>
        </w:tc>
        <w:tc>
          <w:tcPr>
            <w:tcW w:w="598" w:type="dxa"/>
            <w:tcBorders>
              <w:top w:val="single" w:sz="6" w:space="0" w:color="auto"/>
              <w:bottom w:val="single" w:sz="6" w:space="0" w:color="auto"/>
            </w:tcBorders>
          </w:tcPr>
          <w:p w14:paraId="31A4C4FA" w14:textId="1245B2C4"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19256C16" w14:textId="16E7CFDD" w:rsidR="004D04CB" w:rsidRPr="00CB5BC4" w:rsidRDefault="004D04CB" w:rsidP="004D04CB">
            <w:pPr>
              <w:pStyle w:val="ISOClause"/>
              <w:spacing w:before="60" w:after="60" w:line="240" w:lineRule="auto"/>
              <w:rPr>
                <w:szCs w:val="18"/>
              </w:rPr>
            </w:pPr>
            <w:r>
              <w:rPr>
                <w:rFonts w:ascii="Calibri" w:hAnsi="Calibri" w:cs="Calibri"/>
                <w:sz w:val="20"/>
              </w:rPr>
              <w:t>Dev0193</w:t>
            </w:r>
          </w:p>
        </w:tc>
        <w:tc>
          <w:tcPr>
            <w:tcW w:w="1117" w:type="dxa"/>
            <w:tcBorders>
              <w:top w:val="single" w:sz="6" w:space="0" w:color="auto"/>
              <w:bottom w:val="single" w:sz="6" w:space="0" w:color="auto"/>
            </w:tcBorders>
          </w:tcPr>
          <w:p w14:paraId="4BB0437C"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419CE6E" w14:textId="561E0FC6"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2D111865" w14:textId="5A500B80"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Duplicates check S100_Dev0361.</w:t>
            </w:r>
          </w:p>
        </w:tc>
        <w:tc>
          <w:tcPr>
            <w:tcW w:w="4174" w:type="dxa"/>
            <w:tcBorders>
              <w:top w:val="single" w:sz="6" w:space="0" w:color="auto"/>
              <w:bottom w:val="single" w:sz="6" w:space="0" w:color="auto"/>
            </w:tcBorders>
          </w:tcPr>
          <w:p w14:paraId="03E1AAA5" w14:textId="4BD60EE8" w:rsidR="004D04CB" w:rsidRDefault="004D04CB" w:rsidP="004D04CB">
            <w:pPr>
              <w:pStyle w:val="ISOChange"/>
              <w:spacing w:before="60" w:after="60" w:line="240" w:lineRule="auto"/>
              <w:rPr>
                <w:rFonts w:ascii="Calibri" w:hAnsi="Calibri" w:cs="Calibri"/>
                <w:color w:val="000000"/>
                <w:sz w:val="20"/>
              </w:rPr>
            </w:pPr>
            <w:r>
              <w:rPr>
                <w:szCs w:val="18"/>
              </w:rPr>
              <w:t xml:space="preserve">Delete </w:t>
            </w:r>
            <w:r>
              <w:rPr>
                <w:rFonts w:ascii="Calibri" w:hAnsi="Calibri" w:cs="Calibri"/>
                <w:sz w:val="20"/>
              </w:rPr>
              <w:t>Dev0193.</w:t>
            </w:r>
          </w:p>
        </w:tc>
        <w:tc>
          <w:tcPr>
            <w:tcW w:w="2590" w:type="dxa"/>
            <w:tcBorders>
              <w:top w:val="single" w:sz="6" w:space="0" w:color="auto"/>
              <w:bottom w:val="single" w:sz="6" w:space="0" w:color="auto"/>
            </w:tcBorders>
            <w:shd w:val="clear" w:color="auto" w:fill="D9D9D9" w:themeFill="background1" w:themeFillShade="D9"/>
          </w:tcPr>
          <w:p w14:paraId="0234950C" w14:textId="77777777" w:rsidR="004D04CB" w:rsidRDefault="00EC7983" w:rsidP="004D04CB">
            <w:pPr>
              <w:pStyle w:val="ISOSecretObservations"/>
              <w:spacing w:before="60" w:after="60" w:line="240" w:lineRule="auto"/>
              <w:rPr>
                <w:ins w:id="383" w:author="Raphael Malyankar" w:date="2025-01-15T08:38:00Z" w16du:dateUtc="2025-01-15T15:38:00Z"/>
                <w:rFonts w:cs="Arial"/>
                <w:szCs w:val="18"/>
              </w:rPr>
            </w:pPr>
            <w:r>
              <w:rPr>
                <w:rFonts w:cs="Arial"/>
                <w:szCs w:val="18"/>
              </w:rPr>
              <w:t>Merge?</w:t>
            </w:r>
          </w:p>
          <w:p w14:paraId="035C2827" w14:textId="3B687CA1" w:rsidR="00A363B9" w:rsidRPr="00672563" w:rsidRDefault="00A363B9" w:rsidP="004D04CB">
            <w:pPr>
              <w:pStyle w:val="ISOSecretObservations"/>
              <w:spacing w:before="60" w:after="60" w:line="240" w:lineRule="auto"/>
              <w:rPr>
                <w:rFonts w:cs="Arial"/>
                <w:szCs w:val="18"/>
              </w:rPr>
            </w:pPr>
            <w:ins w:id="384" w:author="Raphael Malyankar" w:date="2025-01-15T08:38:00Z" w16du:dateUtc="2025-01-15T15:38:00Z">
              <w:r>
                <w:rPr>
                  <w:rFonts w:cs="Arial"/>
                  <w:szCs w:val="18"/>
                </w:rPr>
                <w:t>Delete 1</w:t>
              </w:r>
            </w:ins>
            <w:ins w:id="385" w:author="Raphael Malyankar" w:date="2025-01-15T08:39:00Z" w16du:dateUtc="2025-01-15T15:39:00Z">
              <w:r>
                <w:rPr>
                  <w:rFonts w:cs="Arial"/>
                  <w:szCs w:val="18"/>
                </w:rPr>
                <w:t xml:space="preserve">93, ensure </w:t>
              </w:r>
            </w:ins>
            <w:ins w:id="386" w:author="Raphael Malyankar" w:date="2025-01-15T08:41:00Z" w16du:dateUtc="2025-01-15T15:41:00Z">
              <w:r>
                <w:rPr>
                  <w:rFonts w:cs="Arial"/>
                  <w:szCs w:val="18"/>
                </w:rPr>
                <w:t>there is an equiv</w:t>
              </w:r>
            </w:ins>
            <w:ins w:id="387" w:author="Raphael Malyankar" w:date="2025-01-15T20:05:00Z" w16du:dateUtc="2025-01-16T03:05:00Z">
              <w:r w:rsidR="002B015F">
                <w:rPr>
                  <w:rFonts w:cs="Arial"/>
                  <w:szCs w:val="18"/>
                </w:rPr>
                <w:t>alent</w:t>
              </w:r>
            </w:ins>
            <w:ins w:id="388" w:author="Raphael Malyankar" w:date="2025-01-15T08:41:00Z" w16du:dateUtc="2025-01-15T15:41:00Z">
              <w:r>
                <w:rPr>
                  <w:rFonts w:cs="Arial"/>
                  <w:szCs w:val="18"/>
                </w:rPr>
                <w:t xml:space="preserve"> check for the GML encoding</w:t>
              </w:r>
            </w:ins>
          </w:p>
        </w:tc>
      </w:tr>
      <w:tr w:rsidR="00361DB9" w:rsidRPr="0036345A" w14:paraId="2894B7ED" w14:textId="77777777" w:rsidTr="006047DB">
        <w:trPr>
          <w:cantSplit/>
          <w:jc w:val="center"/>
          <w:ins w:id="389" w:author="Raphael Malyankar" w:date="2025-01-17T01:05:00Z"/>
        </w:trPr>
        <w:tc>
          <w:tcPr>
            <w:tcW w:w="665" w:type="dxa"/>
            <w:tcBorders>
              <w:top w:val="single" w:sz="6" w:space="0" w:color="auto"/>
              <w:bottom w:val="single" w:sz="6" w:space="0" w:color="auto"/>
            </w:tcBorders>
          </w:tcPr>
          <w:p w14:paraId="406FF51B" w14:textId="4C3DE0AB" w:rsidR="00361DB9" w:rsidRDefault="00361DB9" w:rsidP="004D04CB">
            <w:pPr>
              <w:pStyle w:val="ISOMB"/>
              <w:spacing w:before="60" w:after="60" w:line="240" w:lineRule="auto"/>
              <w:rPr>
                <w:ins w:id="390" w:author="Raphael Malyankar" w:date="2025-01-17T01:05:00Z" w16du:dateUtc="2025-01-17T08:05:00Z"/>
                <w:rFonts w:cs="Arial"/>
                <w:szCs w:val="18"/>
              </w:rPr>
            </w:pPr>
            <w:ins w:id="391" w:author="Raphael Malyankar" w:date="2025-01-17T01:06:00Z" w16du:dateUtc="2025-01-17T08:06:00Z">
              <w:r>
                <w:rPr>
                  <w:rFonts w:cs="Arial"/>
                  <w:szCs w:val="18"/>
                </w:rPr>
                <w:t>7</w:t>
              </w:r>
            </w:ins>
          </w:p>
        </w:tc>
        <w:tc>
          <w:tcPr>
            <w:tcW w:w="598" w:type="dxa"/>
            <w:tcBorders>
              <w:top w:val="single" w:sz="6" w:space="0" w:color="auto"/>
              <w:bottom w:val="single" w:sz="6" w:space="0" w:color="auto"/>
            </w:tcBorders>
          </w:tcPr>
          <w:p w14:paraId="221AD784" w14:textId="13030ECB" w:rsidR="00361DB9" w:rsidRPr="008F5135" w:rsidRDefault="00B0494E" w:rsidP="004D04CB">
            <w:pPr>
              <w:pStyle w:val="ISOMB"/>
              <w:spacing w:before="60" w:after="60" w:line="240" w:lineRule="auto"/>
              <w:rPr>
                <w:ins w:id="392" w:author="Raphael Malyankar" w:date="2025-01-17T01:05:00Z" w16du:dateUtc="2025-01-17T08:05:00Z"/>
                <w:szCs w:val="18"/>
              </w:rPr>
            </w:pPr>
            <w:ins w:id="393" w:author="Raphael Malyankar" w:date="2025-01-17T17:29:00Z" w16du:dateUtc="2025-01-18T00:29:00Z">
              <w:r w:rsidRPr="00755766">
                <w:rPr>
                  <w:szCs w:val="18"/>
                </w:rPr>
                <w:t>IC-ENC</w:t>
              </w:r>
            </w:ins>
          </w:p>
        </w:tc>
        <w:tc>
          <w:tcPr>
            <w:tcW w:w="1313" w:type="dxa"/>
            <w:tcBorders>
              <w:top w:val="single" w:sz="6" w:space="0" w:color="auto"/>
              <w:bottom w:val="single" w:sz="6" w:space="0" w:color="auto"/>
            </w:tcBorders>
            <w:vAlign w:val="center"/>
          </w:tcPr>
          <w:p w14:paraId="7ACA9A19" w14:textId="6954284E" w:rsidR="00361DB9" w:rsidRDefault="002E741D" w:rsidP="004D04CB">
            <w:pPr>
              <w:pStyle w:val="ISOClause"/>
              <w:spacing w:before="60" w:after="60" w:line="240" w:lineRule="auto"/>
              <w:rPr>
                <w:ins w:id="394" w:author="Raphael Malyankar" w:date="2025-01-17T01:05:00Z" w16du:dateUtc="2025-01-17T08:05:00Z"/>
                <w:rFonts w:ascii="Calibri" w:hAnsi="Calibri" w:cs="Calibri"/>
                <w:sz w:val="20"/>
              </w:rPr>
            </w:pPr>
            <w:ins w:id="395" w:author="Raphael Malyankar" w:date="2025-01-17T17:01:00Z" w16du:dateUtc="2025-01-18T00:01:00Z">
              <w:r>
                <w:rPr>
                  <w:rFonts w:ascii="Calibri" w:hAnsi="Calibri" w:cs="Calibri"/>
                  <w:sz w:val="20"/>
                </w:rPr>
                <w:t>Dev</w:t>
              </w:r>
            </w:ins>
            <w:ins w:id="396" w:author="Raphael Malyankar" w:date="2025-01-17T01:05:00Z" w16du:dateUtc="2025-01-17T08:05:00Z">
              <w:r w:rsidR="00361DB9" w:rsidRPr="00361DB9">
                <w:rPr>
                  <w:rFonts w:ascii="Calibri" w:hAnsi="Calibri" w:cs="Calibri"/>
                  <w:sz w:val="20"/>
                </w:rPr>
                <w:t>0193</w:t>
              </w:r>
            </w:ins>
          </w:p>
        </w:tc>
        <w:tc>
          <w:tcPr>
            <w:tcW w:w="1117" w:type="dxa"/>
            <w:tcBorders>
              <w:top w:val="single" w:sz="6" w:space="0" w:color="auto"/>
              <w:bottom w:val="single" w:sz="6" w:space="0" w:color="auto"/>
            </w:tcBorders>
          </w:tcPr>
          <w:p w14:paraId="4986A54C" w14:textId="77777777" w:rsidR="00361DB9" w:rsidRDefault="00361DB9" w:rsidP="004D04CB">
            <w:pPr>
              <w:pStyle w:val="ISOParagraph"/>
              <w:spacing w:before="60" w:after="60" w:line="240" w:lineRule="auto"/>
              <w:ind w:right="-100"/>
              <w:rPr>
                <w:ins w:id="397" w:author="Raphael Malyankar" w:date="2025-01-17T01:05:00Z" w16du:dateUtc="2025-01-17T08:05:00Z"/>
                <w:rFonts w:ascii="Calibri" w:hAnsi="Calibri" w:cs="Calibri"/>
                <w:sz w:val="20"/>
              </w:rPr>
            </w:pPr>
          </w:p>
        </w:tc>
        <w:tc>
          <w:tcPr>
            <w:tcW w:w="706" w:type="dxa"/>
            <w:tcBorders>
              <w:top w:val="single" w:sz="6" w:space="0" w:color="auto"/>
              <w:bottom w:val="single" w:sz="6" w:space="0" w:color="auto"/>
            </w:tcBorders>
          </w:tcPr>
          <w:p w14:paraId="4D8023F5" w14:textId="0760AF47" w:rsidR="00361DB9" w:rsidRPr="00D63372" w:rsidRDefault="00D9604E" w:rsidP="004D04CB">
            <w:pPr>
              <w:pStyle w:val="ISOCommType"/>
              <w:spacing w:before="60" w:after="60" w:line="240" w:lineRule="auto"/>
              <w:rPr>
                <w:ins w:id="398" w:author="Raphael Malyankar" w:date="2025-01-17T01:05:00Z" w16du:dateUtc="2025-01-17T08:05:00Z"/>
                <w:rFonts w:cs="Arial"/>
                <w:szCs w:val="18"/>
              </w:rPr>
            </w:pPr>
            <w:ins w:id="399" w:author="Raphael Malyankar" w:date="2025-01-20T01:17:00Z" w16du:dateUtc="2025-01-20T08:17:00Z">
              <w:r>
                <w:rPr>
                  <w:rFonts w:cs="Arial"/>
                  <w:szCs w:val="18"/>
                </w:rPr>
                <w:t>te</w:t>
              </w:r>
            </w:ins>
          </w:p>
        </w:tc>
        <w:tc>
          <w:tcPr>
            <w:tcW w:w="4590" w:type="dxa"/>
            <w:tcBorders>
              <w:top w:val="single" w:sz="6" w:space="0" w:color="auto"/>
              <w:bottom w:val="single" w:sz="6" w:space="0" w:color="auto"/>
            </w:tcBorders>
            <w:vAlign w:val="bottom"/>
          </w:tcPr>
          <w:p w14:paraId="47F0558E" w14:textId="1512966F" w:rsidR="00361DB9" w:rsidRPr="00361DB9" w:rsidRDefault="00361DB9" w:rsidP="004D04CB">
            <w:pPr>
              <w:keepNext/>
              <w:keepLines/>
              <w:tabs>
                <w:tab w:val="left" w:pos="2520"/>
                <w:tab w:val="left" w:pos="3600"/>
                <w:tab w:val="left" w:pos="4680"/>
                <w:tab w:val="left" w:pos="5760"/>
                <w:tab w:val="left" w:pos="6840"/>
              </w:tabs>
              <w:spacing w:before="60" w:after="60"/>
              <w:rPr>
                <w:ins w:id="400" w:author="Raphael Malyankar" w:date="2025-01-17T01:05:00Z" w16du:dateUtc="2025-01-17T08:05:00Z"/>
                <w:rFonts w:cs="Arial"/>
                <w:color w:val="000000"/>
                <w:sz w:val="18"/>
                <w:szCs w:val="18"/>
              </w:rPr>
            </w:pPr>
            <w:ins w:id="401" w:author="Raphael Malyankar" w:date="2025-01-17T01:05:00Z" w16du:dateUtc="2025-01-17T08:05:00Z">
              <w:r w:rsidRPr="00361DB9">
                <w:rPr>
                  <w:rFonts w:cs="Arial"/>
                  <w:color w:val="000000"/>
                  <w:sz w:val="18"/>
                  <w:szCs w:val="18"/>
                </w:rPr>
                <w:t>10a-7.2.2.1 states that with RCNM and RCID subfields, every point must be uniquely identifiable within a dataset.</w:t>
              </w:r>
            </w:ins>
          </w:p>
        </w:tc>
        <w:tc>
          <w:tcPr>
            <w:tcW w:w="4174" w:type="dxa"/>
            <w:tcBorders>
              <w:top w:val="single" w:sz="6" w:space="0" w:color="auto"/>
              <w:bottom w:val="single" w:sz="6" w:space="0" w:color="auto"/>
            </w:tcBorders>
          </w:tcPr>
          <w:p w14:paraId="6A0F0379" w14:textId="77777777" w:rsidR="00361DB9" w:rsidRDefault="00361DB9" w:rsidP="004D04CB">
            <w:pPr>
              <w:pStyle w:val="ISOChange"/>
              <w:spacing w:before="60" w:after="60" w:line="240" w:lineRule="auto"/>
              <w:rPr>
                <w:ins w:id="402" w:author="Raphael Malyankar" w:date="2025-01-17T01:05:00Z" w16du:dateUtc="2025-01-17T08:05:00Z"/>
                <w:szCs w:val="18"/>
              </w:rPr>
            </w:pPr>
          </w:p>
        </w:tc>
        <w:tc>
          <w:tcPr>
            <w:tcW w:w="2590" w:type="dxa"/>
            <w:tcBorders>
              <w:top w:val="single" w:sz="6" w:space="0" w:color="auto"/>
              <w:bottom w:val="single" w:sz="6" w:space="0" w:color="auto"/>
            </w:tcBorders>
            <w:shd w:val="clear" w:color="auto" w:fill="D9D9D9" w:themeFill="background1" w:themeFillShade="D9"/>
          </w:tcPr>
          <w:p w14:paraId="5D051F75" w14:textId="3A60CA51" w:rsidR="00361DB9" w:rsidRDefault="008D4843" w:rsidP="004D04CB">
            <w:pPr>
              <w:pStyle w:val="ISOSecretObservations"/>
              <w:spacing w:before="60" w:after="60" w:line="240" w:lineRule="auto"/>
              <w:rPr>
                <w:ins w:id="403" w:author="Raphael Malyankar" w:date="2025-01-17T01:05:00Z" w16du:dateUtc="2025-01-17T08:05:00Z"/>
                <w:rFonts w:cs="Arial"/>
                <w:szCs w:val="18"/>
              </w:rPr>
            </w:pPr>
            <w:ins w:id="404" w:author="Raphael Malyankar" w:date="2025-01-19T23:31:00Z" w16du:dateUtc="2025-01-20T06:31:00Z">
              <w:r>
                <w:rPr>
                  <w:rFonts w:cs="Arial"/>
                  <w:szCs w:val="18"/>
                </w:rPr>
                <w:t>Move to 10a section</w:t>
              </w:r>
            </w:ins>
          </w:p>
        </w:tc>
      </w:tr>
      <w:tr w:rsidR="004D04CB" w:rsidRPr="0036345A" w14:paraId="6CF3E6E2" w14:textId="77777777" w:rsidTr="006047DB">
        <w:trPr>
          <w:cantSplit/>
          <w:jc w:val="center"/>
        </w:trPr>
        <w:tc>
          <w:tcPr>
            <w:tcW w:w="665" w:type="dxa"/>
            <w:tcBorders>
              <w:top w:val="single" w:sz="6" w:space="0" w:color="auto"/>
              <w:bottom w:val="single" w:sz="6" w:space="0" w:color="auto"/>
            </w:tcBorders>
          </w:tcPr>
          <w:p w14:paraId="251DFF1D" w14:textId="1515BB0D" w:rsidR="004D04CB" w:rsidRPr="003E31E7" w:rsidRDefault="004A12F9" w:rsidP="004D04CB">
            <w:pPr>
              <w:pStyle w:val="ISOMB"/>
              <w:spacing w:before="60" w:after="60" w:line="240" w:lineRule="auto"/>
              <w:rPr>
                <w:rFonts w:cs="Arial"/>
                <w:szCs w:val="18"/>
              </w:rPr>
            </w:pPr>
            <w:r>
              <w:rPr>
                <w:rFonts w:cs="Arial"/>
                <w:szCs w:val="18"/>
              </w:rPr>
              <w:t>8</w:t>
            </w:r>
          </w:p>
        </w:tc>
        <w:tc>
          <w:tcPr>
            <w:tcW w:w="598" w:type="dxa"/>
            <w:tcBorders>
              <w:top w:val="single" w:sz="6" w:space="0" w:color="auto"/>
              <w:bottom w:val="single" w:sz="6" w:space="0" w:color="auto"/>
            </w:tcBorders>
          </w:tcPr>
          <w:p w14:paraId="0AD0B59C" w14:textId="6E06B937"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03D3CC63" w14:textId="12FC5224" w:rsidR="004D04CB" w:rsidRPr="00CB5BC4" w:rsidRDefault="004D04CB" w:rsidP="004D04CB">
            <w:pPr>
              <w:pStyle w:val="ISOClause"/>
              <w:spacing w:before="60" w:after="60" w:line="240" w:lineRule="auto"/>
              <w:rPr>
                <w:szCs w:val="18"/>
              </w:rPr>
            </w:pPr>
            <w:r>
              <w:rPr>
                <w:rFonts w:ascii="Calibri" w:hAnsi="Calibri" w:cs="Calibri"/>
                <w:sz w:val="20"/>
              </w:rPr>
              <w:t>Dev0220</w:t>
            </w:r>
          </w:p>
        </w:tc>
        <w:tc>
          <w:tcPr>
            <w:tcW w:w="1117" w:type="dxa"/>
            <w:tcBorders>
              <w:top w:val="single" w:sz="6" w:space="0" w:color="auto"/>
              <w:bottom w:val="single" w:sz="6" w:space="0" w:color="auto"/>
            </w:tcBorders>
          </w:tcPr>
          <w:p w14:paraId="6F54939B"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AAF9081" w14:textId="74E7FCED"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5C476D9E" w14:textId="02DF05BD"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The Check Description here is a general statement. We need something specific that the validation software can check</w:t>
            </w:r>
          </w:p>
        </w:tc>
        <w:tc>
          <w:tcPr>
            <w:tcW w:w="4174" w:type="dxa"/>
            <w:tcBorders>
              <w:top w:val="single" w:sz="6" w:space="0" w:color="auto"/>
              <w:bottom w:val="single" w:sz="6" w:space="0" w:color="auto"/>
            </w:tcBorders>
          </w:tcPr>
          <w:p w14:paraId="40EBDE08" w14:textId="77777777" w:rsidR="004D04CB" w:rsidRDefault="004D04CB" w:rsidP="004D04CB">
            <w:pPr>
              <w:pStyle w:val="ISOChange"/>
              <w:spacing w:before="60" w:after="60" w:line="240" w:lineRule="auto"/>
              <w:rPr>
                <w:szCs w:val="18"/>
              </w:rPr>
            </w:pPr>
            <w:r>
              <w:rPr>
                <w:szCs w:val="18"/>
              </w:rPr>
              <w:t>Change description</w:t>
            </w:r>
          </w:p>
          <w:p w14:paraId="3B452E8D" w14:textId="33B19F7E" w:rsidR="004D04CB" w:rsidRDefault="004D04CB" w:rsidP="004D04CB">
            <w:pPr>
              <w:pStyle w:val="ISOChange"/>
              <w:spacing w:before="60" w:after="60" w:line="240" w:lineRule="auto"/>
              <w:rPr>
                <w:rFonts w:ascii="Calibri" w:hAnsi="Calibri" w:cs="Calibri"/>
                <w:color w:val="000000"/>
                <w:sz w:val="20"/>
              </w:rPr>
            </w:pPr>
            <w:r w:rsidRPr="00F1566C">
              <w:rPr>
                <w:szCs w:val="18"/>
              </w:rPr>
              <w:t>"The CATALOG.XML conforms to the S-100 exchange catalogue schema"</w:t>
            </w:r>
          </w:p>
        </w:tc>
        <w:tc>
          <w:tcPr>
            <w:tcW w:w="2590" w:type="dxa"/>
            <w:tcBorders>
              <w:top w:val="single" w:sz="6" w:space="0" w:color="auto"/>
              <w:bottom w:val="single" w:sz="6" w:space="0" w:color="auto"/>
            </w:tcBorders>
            <w:shd w:val="clear" w:color="auto" w:fill="D9D9D9" w:themeFill="background1" w:themeFillShade="D9"/>
          </w:tcPr>
          <w:p w14:paraId="11F01E75" w14:textId="77777777" w:rsidR="004D04CB" w:rsidRDefault="004D04CB" w:rsidP="004D04CB">
            <w:pPr>
              <w:pStyle w:val="ISOSecretObservations"/>
              <w:spacing w:before="60" w:after="60" w:line="240" w:lineRule="auto"/>
              <w:rPr>
                <w:ins w:id="405" w:author="Raphael Malyankar" w:date="2025-01-15T08:46:00Z" w16du:dateUtc="2025-01-15T15:46:00Z"/>
                <w:szCs w:val="18"/>
              </w:rPr>
            </w:pPr>
            <w:r w:rsidRPr="008917EB">
              <w:rPr>
                <w:szCs w:val="18"/>
              </w:rPr>
              <w:t>Delete, covered by Part 17 check Dev0154 (&amp; other more specific checks in Part 17). Also duplicates Dev0224.</w:t>
            </w:r>
          </w:p>
          <w:p w14:paraId="488626E2" w14:textId="6C267224" w:rsidR="00F70543" w:rsidRDefault="00F70543" w:rsidP="004D04CB">
            <w:pPr>
              <w:pStyle w:val="ISOSecretObservations"/>
              <w:spacing w:before="60" w:after="60" w:line="240" w:lineRule="auto"/>
              <w:rPr>
                <w:ins w:id="406" w:author="Raphael Malyankar" w:date="2025-01-15T08:47:00Z" w16du:dateUtc="2025-01-15T15:47:00Z"/>
                <w:szCs w:val="18"/>
              </w:rPr>
            </w:pPr>
            <w:ins w:id="407" w:author="Raphael Malyankar" w:date="2025-01-15T08:46:00Z" w16du:dateUtc="2025-01-15T15:46:00Z">
              <w:r>
                <w:rPr>
                  <w:szCs w:val="18"/>
                </w:rPr>
                <w:t xml:space="preserve">Also rewrite </w:t>
              </w:r>
            </w:ins>
            <w:ins w:id="408" w:author="Raphael Malyankar" w:date="2025-01-15T08:47:00Z" w16du:dateUtc="2025-01-15T15:47:00Z">
              <w:r>
                <w:rPr>
                  <w:szCs w:val="18"/>
                </w:rPr>
                <w:t xml:space="preserve">154 for </w:t>
              </w:r>
            </w:ins>
            <w:ins w:id="409" w:author="Raphael Malyankar" w:date="2025-01-15T08:50:00Z" w16du:dateUtc="2025-01-15T15:50:00Z">
              <w:r>
                <w:rPr>
                  <w:szCs w:val="18"/>
                </w:rPr>
                <w:t xml:space="preserve">S-100 XC </w:t>
              </w:r>
            </w:ins>
            <w:ins w:id="410" w:author="Raphael Malyankar" w:date="2025-01-15T08:47:00Z" w16du:dateUtc="2025-01-15T15:47:00Z">
              <w:r>
                <w:rPr>
                  <w:szCs w:val="18"/>
                </w:rPr>
                <w:t>schema conforma</w:t>
              </w:r>
            </w:ins>
            <w:ins w:id="411" w:author="Raphael Malyankar" w:date="2025-01-15T10:13:00Z" w16du:dateUtc="2025-01-15T17:13:00Z">
              <w:r w:rsidR="006B4665">
                <w:rPr>
                  <w:szCs w:val="18"/>
                </w:rPr>
                <w:t>nce</w:t>
              </w:r>
            </w:ins>
            <w:ins w:id="412" w:author="Raphael Malyankar" w:date="2025-01-15T08:47:00Z" w16du:dateUtc="2025-01-15T15:47:00Z">
              <w:r>
                <w:rPr>
                  <w:szCs w:val="18"/>
                </w:rPr>
                <w:t>,</w:t>
              </w:r>
            </w:ins>
          </w:p>
          <w:p w14:paraId="68179D21" w14:textId="4F07BF93" w:rsidR="00F70543" w:rsidRPr="00672563" w:rsidRDefault="006B4665" w:rsidP="004D04CB">
            <w:pPr>
              <w:pStyle w:val="ISOSecretObservations"/>
              <w:spacing w:before="60" w:after="60" w:line="240" w:lineRule="auto"/>
              <w:rPr>
                <w:rFonts w:cs="Arial"/>
                <w:szCs w:val="18"/>
              </w:rPr>
            </w:pPr>
            <w:ins w:id="413" w:author="Raphael Malyankar" w:date="2025-01-15T10:13:00Z" w16du:dateUtc="2025-01-15T17:13:00Z">
              <w:r>
                <w:rPr>
                  <w:szCs w:val="18"/>
                </w:rPr>
                <w:t>Add n</w:t>
              </w:r>
            </w:ins>
            <w:ins w:id="414" w:author="Raphael Malyankar" w:date="2025-01-15T08:47:00Z" w16du:dateUtc="2025-01-15T15:47:00Z">
              <w:r w:rsidR="00F70543">
                <w:rPr>
                  <w:szCs w:val="18"/>
                </w:rPr>
                <w:t xml:space="preserve">ew check </w:t>
              </w:r>
            </w:ins>
            <w:ins w:id="415" w:author="Raphael Malyankar" w:date="2025-01-15T08:48:00Z" w16du:dateUtc="2025-01-15T15:48:00Z">
              <w:r w:rsidR="00F70543">
                <w:rPr>
                  <w:szCs w:val="18"/>
                </w:rPr>
                <w:t>for conformance to PS restrictions</w:t>
              </w:r>
            </w:ins>
          </w:p>
        </w:tc>
      </w:tr>
      <w:tr w:rsidR="00B0494E" w:rsidRPr="0036345A" w14:paraId="5F58BA06" w14:textId="77777777" w:rsidTr="00554ED4">
        <w:trPr>
          <w:cantSplit/>
          <w:jc w:val="center"/>
          <w:ins w:id="416" w:author="Raphael Malyankar" w:date="2025-01-17T01:07:00Z"/>
        </w:trPr>
        <w:tc>
          <w:tcPr>
            <w:tcW w:w="665" w:type="dxa"/>
            <w:tcBorders>
              <w:top w:val="single" w:sz="6" w:space="0" w:color="auto"/>
              <w:bottom w:val="single" w:sz="6" w:space="0" w:color="auto"/>
            </w:tcBorders>
          </w:tcPr>
          <w:p w14:paraId="7B0BA07F" w14:textId="6F7CF554" w:rsidR="00B0494E" w:rsidRDefault="00B0494E" w:rsidP="00B0494E">
            <w:pPr>
              <w:pStyle w:val="ISOMB"/>
              <w:spacing w:before="60" w:after="60" w:line="240" w:lineRule="auto"/>
              <w:rPr>
                <w:ins w:id="417" w:author="Raphael Malyankar" w:date="2025-01-17T01:07:00Z" w16du:dateUtc="2025-01-17T08:07:00Z"/>
                <w:rFonts w:cs="Arial"/>
                <w:szCs w:val="18"/>
              </w:rPr>
            </w:pPr>
            <w:ins w:id="418" w:author="Raphael Malyankar" w:date="2025-01-17T01:08:00Z" w16du:dateUtc="2025-01-17T08:08:00Z">
              <w:r>
                <w:rPr>
                  <w:rFonts w:cs="Arial"/>
                  <w:szCs w:val="18"/>
                </w:rPr>
                <w:t>8</w:t>
              </w:r>
            </w:ins>
          </w:p>
        </w:tc>
        <w:tc>
          <w:tcPr>
            <w:tcW w:w="598" w:type="dxa"/>
            <w:tcBorders>
              <w:top w:val="single" w:sz="6" w:space="0" w:color="auto"/>
              <w:bottom w:val="single" w:sz="6" w:space="0" w:color="auto"/>
            </w:tcBorders>
          </w:tcPr>
          <w:p w14:paraId="0819177C" w14:textId="24C4D1D8" w:rsidR="00B0494E" w:rsidRPr="008F5135" w:rsidRDefault="00B0494E" w:rsidP="00B0494E">
            <w:pPr>
              <w:pStyle w:val="ISOMB"/>
              <w:spacing w:before="60" w:after="60" w:line="240" w:lineRule="auto"/>
              <w:rPr>
                <w:ins w:id="419" w:author="Raphael Malyankar" w:date="2025-01-17T01:07:00Z" w16du:dateUtc="2025-01-17T08:07:00Z"/>
                <w:szCs w:val="18"/>
              </w:rPr>
            </w:pPr>
            <w:ins w:id="420" w:author="Raphael Malyankar" w:date="2025-01-17T17:29:00Z" w16du:dateUtc="2025-01-18T00:29:00Z">
              <w:r w:rsidRPr="009C51E5">
                <w:rPr>
                  <w:szCs w:val="18"/>
                </w:rPr>
                <w:t>IC-ENC</w:t>
              </w:r>
            </w:ins>
          </w:p>
        </w:tc>
        <w:tc>
          <w:tcPr>
            <w:tcW w:w="1313" w:type="dxa"/>
            <w:tcBorders>
              <w:top w:val="single" w:sz="6" w:space="0" w:color="auto"/>
              <w:bottom w:val="single" w:sz="6" w:space="0" w:color="auto"/>
            </w:tcBorders>
            <w:vAlign w:val="center"/>
          </w:tcPr>
          <w:p w14:paraId="45A6A087" w14:textId="022565AF" w:rsidR="00B0494E" w:rsidRDefault="00B0494E" w:rsidP="00B0494E">
            <w:pPr>
              <w:pStyle w:val="ISOClause"/>
              <w:spacing w:before="60" w:after="60" w:line="240" w:lineRule="auto"/>
              <w:rPr>
                <w:ins w:id="421" w:author="Raphael Malyankar" w:date="2025-01-17T01:07:00Z" w16du:dateUtc="2025-01-17T08:07:00Z"/>
                <w:rFonts w:ascii="Calibri" w:hAnsi="Calibri" w:cs="Calibri"/>
                <w:sz w:val="20"/>
              </w:rPr>
            </w:pPr>
            <w:ins w:id="422" w:author="Raphael Malyankar" w:date="2025-01-17T01:08:00Z" w16du:dateUtc="2025-01-17T08:08:00Z">
              <w:r w:rsidRPr="00996574">
                <w:t>Dev0220</w:t>
              </w:r>
            </w:ins>
          </w:p>
        </w:tc>
        <w:tc>
          <w:tcPr>
            <w:tcW w:w="1117" w:type="dxa"/>
            <w:tcBorders>
              <w:top w:val="single" w:sz="6" w:space="0" w:color="auto"/>
              <w:bottom w:val="single" w:sz="6" w:space="0" w:color="auto"/>
            </w:tcBorders>
          </w:tcPr>
          <w:p w14:paraId="24692287" w14:textId="77777777" w:rsidR="00B0494E" w:rsidRDefault="00B0494E" w:rsidP="00B0494E">
            <w:pPr>
              <w:pStyle w:val="ISOParagraph"/>
              <w:spacing w:before="60" w:after="60" w:line="240" w:lineRule="auto"/>
              <w:ind w:right="-100"/>
              <w:rPr>
                <w:ins w:id="423" w:author="Raphael Malyankar" w:date="2025-01-17T01:07:00Z" w16du:dateUtc="2025-01-17T08:07:00Z"/>
                <w:rFonts w:ascii="Calibri" w:hAnsi="Calibri" w:cs="Calibri"/>
                <w:sz w:val="20"/>
              </w:rPr>
            </w:pPr>
          </w:p>
        </w:tc>
        <w:tc>
          <w:tcPr>
            <w:tcW w:w="706" w:type="dxa"/>
            <w:tcBorders>
              <w:top w:val="single" w:sz="6" w:space="0" w:color="auto"/>
              <w:bottom w:val="single" w:sz="6" w:space="0" w:color="auto"/>
            </w:tcBorders>
          </w:tcPr>
          <w:p w14:paraId="705E5375" w14:textId="1625C455" w:rsidR="00B0494E" w:rsidRPr="00D63372" w:rsidRDefault="00D9604E" w:rsidP="00B0494E">
            <w:pPr>
              <w:pStyle w:val="ISOCommType"/>
              <w:spacing w:before="60" w:after="60" w:line="240" w:lineRule="auto"/>
              <w:rPr>
                <w:ins w:id="424" w:author="Raphael Malyankar" w:date="2025-01-17T01:07:00Z" w16du:dateUtc="2025-01-17T08:07:00Z"/>
                <w:rFonts w:cs="Arial"/>
                <w:szCs w:val="18"/>
              </w:rPr>
            </w:pPr>
            <w:ins w:id="425" w:author="Raphael Malyankar" w:date="2025-01-20T01:17:00Z" w16du:dateUtc="2025-01-20T08:17:00Z">
              <w:r>
                <w:rPr>
                  <w:rFonts w:cs="Arial"/>
                  <w:szCs w:val="18"/>
                </w:rPr>
                <w:t>te</w:t>
              </w:r>
            </w:ins>
          </w:p>
        </w:tc>
        <w:tc>
          <w:tcPr>
            <w:tcW w:w="4590" w:type="dxa"/>
            <w:tcBorders>
              <w:top w:val="single" w:sz="6" w:space="0" w:color="auto"/>
              <w:bottom w:val="single" w:sz="6" w:space="0" w:color="auto"/>
            </w:tcBorders>
            <w:vAlign w:val="bottom"/>
          </w:tcPr>
          <w:p w14:paraId="6DB4951B" w14:textId="1309919B" w:rsidR="00B0494E" w:rsidRDefault="00B0494E" w:rsidP="00B0494E">
            <w:pPr>
              <w:keepNext/>
              <w:keepLines/>
              <w:tabs>
                <w:tab w:val="left" w:pos="2520"/>
                <w:tab w:val="left" w:pos="3600"/>
                <w:tab w:val="left" w:pos="4680"/>
                <w:tab w:val="left" w:pos="5760"/>
                <w:tab w:val="left" w:pos="6840"/>
              </w:tabs>
              <w:spacing w:before="60" w:after="60"/>
              <w:rPr>
                <w:ins w:id="426" w:author="Raphael Malyankar" w:date="2025-01-17T01:07:00Z" w16du:dateUtc="2025-01-17T08:07:00Z"/>
                <w:rFonts w:ascii="Calibri" w:hAnsi="Calibri" w:cs="Calibri"/>
                <w:color w:val="000000"/>
                <w:sz w:val="20"/>
              </w:rPr>
            </w:pPr>
            <w:ins w:id="427" w:author="Raphael Malyankar" w:date="2025-01-17T01:07:00Z" w16du:dateUtc="2025-01-17T08:07:00Z">
              <w:r w:rsidRPr="006A0350">
                <w:rPr>
                  <w:rFonts w:ascii="Calibri" w:hAnsi="Calibri" w:cs="Calibri"/>
                  <w:color w:val="000000"/>
                  <w:sz w:val="20"/>
                </w:rPr>
                <w:t>Can't see a direct duplicate check in part 17?</w:t>
              </w:r>
            </w:ins>
          </w:p>
        </w:tc>
        <w:tc>
          <w:tcPr>
            <w:tcW w:w="4174" w:type="dxa"/>
            <w:tcBorders>
              <w:top w:val="single" w:sz="6" w:space="0" w:color="auto"/>
              <w:bottom w:val="single" w:sz="6" w:space="0" w:color="auto"/>
            </w:tcBorders>
          </w:tcPr>
          <w:p w14:paraId="43C91256" w14:textId="77777777" w:rsidR="00B0494E" w:rsidRDefault="00B0494E" w:rsidP="00B0494E">
            <w:pPr>
              <w:pStyle w:val="ISOChange"/>
              <w:spacing w:before="60" w:after="60" w:line="240" w:lineRule="auto"/>
              <w:rPr>
                <w:ins w:id="428" w:author="Raphael Malyankar" w:date="2025-01-17T01:07:00Z" w16du:dateUtc="2025-01-17T08:07:00Z"/>
                <w:szCs w:val="18"/>
              </w:rPr>
            </w:pPr>
          </w:p>
        </w:tc>
        <w:tc>
          <w:tcPr>
            <w:tcW w:w="2590" w:type="dxa"/>
            <w:tcBorders>
              <w:top w:val="single" w:sz="6" w:space="0" w:color="auto"/>
              <w:bottom w:val="single" w:sz="6" w:space="0" w:color="auto"/>
            </w:tcBorders>
            <w:shd w:val="clear" w:color="auto" w:fill="D9D9D9" w:themeFill="background1" w:themeFillShade="D9"/>
          </w:tcPr>
          <w:p w14:paraId="13D14BE1" w14:textId="12EF5BC2" w:rsidR="00B0494E" w:rsidRPr="008917EB" w:rsidRDefault="008D4843" w:rsidP="00B0494E">
            <w:pPr>
              <w:pStyle w:val="ISOSecretObservations"/>
              <w:spacing w:before="60" w:after="60" w:line="240" w:lineRule="auto"/>
              <w:rPr>
                <w:ins w:id="429" w:author="Raphael Malyankar" w:date="2025-01-17T01:07:00Z" w16du:dateUtc="2025-01-17T08:07:00Z"/>
                <w:szCs w:val="18"/>
              </w:rPr>
            </w:pPr>
            <w:ins w:id="430" w:author="Raphael Malyankar" w:date="2025-01-19T23:32:00Z" w16du:dateUtc="2025-01-20T06:32:00Z">
              <w:r>
                <w:rPr>
                  <w:szCs w:val="18"/>
                </w:rPr>
                <w:t>Part 8 is specifically about coverage</w:t>
              </w:r>
            </w:ins>
            <w:ins w:id="431" w:author="Raphael Malyankar" w:date="2025-01-19T23:33:00Z" w16du:dateUtc="2025-01-20T06:33:00Z">
              <w:r>
                <w:rPr>
                  <w:szCs w:val="18"/>
                </w:rPr>
                <w:t xml:space="preserve">s; this checks applies to all types of data and should be </w:t>
              </w:r>
            </w:ins>
            <w:ins w:id="432" w:author="Raphael Malyankar" w:date="2025-01-19T23:36:00Z" w16du:dateUtc="2025-01-20T06:36:00Z">
              <w:r>
                <w:rPr>
                  <w:szCs w:val="18"/>
                </w:rPr>
                <w:t xml:space="preserve">deleted or </w:t>
              </w:r>
            </w:ins>
            <w:ins w:id="433" w:author="Raphael Malyankar" w:date="2025-01-19T23:33:00Z" w16du:dateUtc="2025-01-20T06:33:00Z">
              <w:r>
                <w:rPr>
                  <w:szCs w:val="18"/>
                </w:rPr>
                <w:t>merged into Part 17.</w:t>
              </w:r>
            </w:ins>
          </w:p>
        </w:tc>
      </w:tr>
      <w:tr w:rsidR="00B0494E" w:rsidRPr="0036345A" w14:paraId="408BB26A" w14:textId="77777777" w:rsidTr="00554ED4">
        <w:trPr>
          <w:cantSplit/>
          <w:jc w:val="center"/>
          <w:ins w:id="434" w:author="Raphael Malyankar" w:date="2025-01-17T01:07:00Z"/>
        </w:trPr>
        <w:tc>
          <w:tcPr>
            <w:tcW w:w="665" w:type="dxa"/>
            <w:tcBorders>
              <w:top w:val="single" w:sz="6" w:space="0" w:color="auto"/>
              <w:bottom w:val="single" w:sz="6" w:space="0" w:color="auto"/>
            </w:tcBorders>
          </w:tcPr>
          <w:p w14:paraId="1EC93E5B" w14:textId="06B517AE" w:rsidR="00B0494E" w:rsidRDefault="00B0494E" w:rsidP="00B0494E">
            <w:pPr>
              <w:pStyle w:val="ISOMB"/>
              <w:spacing w:before="60" w:after="60" w:line="240" w:lineRule="auto"/>
              <w:rPr>
                <w:ins w:id="435" w:author="Raphael Malyankar" w:date="2025-01-17T01:07:00Z" w16du:dateUtc="2025-01-17T08:07:00Z"/>
                <w:rFonts w:cs="Arial"/>
                <w:szCs w:val="18"/>
              </w:rPr>
            </w:pPr>
            <w:ins w:id="436" w:author="Raphael Malyankar" w:date="2025-01-17T01:08:00Z" w16du:dateUtc="2025-01-17T08:08:00Z">
              <w:r>
                <w:rPr>
                  <w:rFonts w:cs="Arial"/>
                  <w:szCs w:val="18"/>
                </w:rPr>
                <w:t>8</w:t>
              </w:r>
            </w:ins>
          </w:p>
        </w:tc>
        <w:tc>
          <w:tcPr>
            <w:tcW w:w="598" w:type="dxa"/>
            <w:tcBorders>
              <w:top w:val="single" w:sz="6" w:space="0" w:color="auto"/>
              <w:bottom w:val="single" w:sz="6" w:space="0" w:color="auto"/>
            </w:tcBorders>
          </w:tcPr>
          <w:p w14:paraId="2969E0A8" w14:textId="2DB30B9C" w:rsidR="00B0494E" w:rsidRPr="008F5135" w:rsidRDefault="00B0494E" w:rsidP="00B0494E">
            <w:pPr>
              <w:pStyle w:val="ISOMB"/>
              <w:spacing w:before="60" w:after="60" w:line="240" w:lineRule="auto"/>
              <w:rPr>
                <w:ins w:id="437" w:author="Raphael Malyankar" w:date="2025-01-17T01:07:00Z" w16du:dateUtc="2025-01-17T08:07:00Z"/>
                <w:szCs w:val="18"/>
              </w:rPr>
            </w:pPr>
            <w:ins w:id="438" w:author="Raphael Malyankar" w:date="2025-01-17T17:29:00Z" w16du:dateUtc="2025-01-18T00:29:00Z">
              <w:r w:rsidRPr="009C51E5">
                <w:rPr>
                  <w:szCs w:val="18"/>
                </w:rPr>
                <w:t>IC-ENC</w:t>
              </w:r>
            </w:ins>
          </w:p>
        </w:tc>
        <w:tc>
          <w:tcPr>
            <w:tcW w:w="1313" w:type="dxa"/>
            <w:tcBorders>
              <w:top w:val="single" w:sz="6" w:space="0" w:color="auto"/>
              <w:bottom w:val="single" w:sz="6" w:space="0" w:color="auto"/>
            </w:tcBorders>
            <w:vAlign w:val="center"/>
          </w:tcPr>
          <w:p w14:paraId="5DDC5E54" w14:textId="6FBAA2EB" w:rsidR="00B0494E" w:rsidRDefault="00B0494E" w:rsidP="00B0494E">
            <w:pPr>
              <w:pStyle w:val="ISOClause"/>
              <w:spacing w:before="60" w:after="60" w:line="240" w:lineRule="auto"/>
              <w:rPr>
                <w:ins w:id="439" w:author="Raphael Malyankar" w:date="2025-01-17T01:07:00Z" w16du:dateUtc="2025-01-17T08:07:00Z"/>
                <w:rFonts w:ascii="Calibri" w:hAnsi="Calibri" w:cs="Calibri"/>
                <w:sz w:val="20"/>
              </w:rPr>
            </w:pPr>
            <w:ins w:id="440" w:author="Raphael Malyankar" w:date="2025-01-17T01:08:00Z" w16du:dateUtc="2025-01-17T08:08:00Z">
              <w:r w:rsidRPr="00996574">
                <w:t>Dev0220</w:t>
              </w:r>
            </w:ins>
          </w:p>
        </w:tc>
        <w:tc>
          <w:tcPr>
            <w:tcW w:w="1117" w:type="dxa"/>
            <w:tcBorders>
              <w:top w:val="single" w:sz="6" w:space="0" w:color="auto"/>
              <w:bottom w:val="single" w:sz="6" w:space="0" w:color="auto"/>
            </w:tcBorders>
          </w:tcPr>
          <w:p w14:paraId="6A1B996D" w14:textId="77777777" w:rsidR="00B0494E" w:rsidRDefault="00B0494E" w:rsidP="00B0494E">
            <w:pPr>
              <w:pStyle w:val="ISOParagraph"/>
              <w:spacing w:before="60" w:after="60" w:line="240" w:lineRule="auto"/>
              <w:ind w:right="-100"/>
              <w:rPr>
                <w:ins w:id="441" w:author="Raphael Malyankar" w:date="2025-01-17T01:07:00Z" w16du:dateUtc="2025-01-17T08:07:00Z"/>
                <w:rFonts w:ascii="Calibri" w:hAnsi="Calibri" w:cs="Calibri"/>
                <w:sz w:val="20"/>
              </w:rPr>
            </w:pPr>
          </w:p>
        </w:tc>
        <w:tc>
          <w:tcPr>
            <w:tcW w:w="706" w:type="dxa"/>
            <w:tcBorders>
              <w:top w:val="single" w:sz="6" w:space="0" w:color="auto"/>
              <w:bottom w:val="single" w:sz="6" w:space="0" w:color="auto"/>
            </w:tcBorders>
          </w:tcPr>
          <w:p w14:paraId="3FD9CD6E" w14:textId="2C4F980C" w:rsidR="00B0494E" w:rsidRPr="00D63372" w:rsidRDefault="00D9604E" w:rsidP="00B0494E">
            <w:pPr>
              <w:pStyle w:val="ISOCommType"/>
              <w:spacing w:before="60" w:after="60" w:line="240" w:lineRule="auto"/>
              <w:rPr>
                <w:ins w:id="442" w:author="Raphael Malyankar" w:date="2025-01-17T01:07:00Z" w16du:dateUtc="2025-01-17T08:07:00Z"/>
                <w:rFonts w:cs="Arial"/>
                <w:szCs w:val="18"/>
              </w:rPr>
            </w:pPr>
            <w:ins w:id="443" w:author="Raphael Malyankar" w:date="2025-01-20T01:17:00Z" w16du:dateUtc="2025-01-20T08:17:00Z">
              <w:r>
                <w:rPr>
                  <w:rFonts w:cs="Arial"/>
                  <w:szCs w:val="18"/>
                </w:rPr>
                <w:t>ed</w:t>
              </w:r>
            </w:ins>
          </w:p>
        </w:tc>
        <w:tc>
          <w:tcPr>
            <w:tcW w:w="4590" w:type="dxa"/>
            <w:tcBorders>
              <w:top w:val="single" w:sz="6" w:space="0" w:color="auto"/>
              <w:bottom w:val="single" w:sz="6" w:space="0" w:color="auto"/>
            </w:tcBorders>
            <w:vAlign w:val="bottom"/>
          </w:tcPr>
          <w:p w14:paraId="21AABED8" w14:textId="19ADC657" w:rsidR="00B0494E" w:rsidRPr="006A0350" w:rsidRDefault="00B0494E" w:rsidP="00B0494E">
            <w:pPr>
              <w:keepNext/>
              <w:keepLines/>
              <w:tabs>
                <w:tab w:val="left" w:pos="2520"/>
                <w:tab w:val="left" w:pos="3600"/>
                <w:tab w:val="left" w:pos="4680"/>
                <w:tab w:val="left" w:pos="5760"/>
                <w:tab w:val="left" w:pos="6840"/>
              </w:tabs>
              <w:spacing w:before="60" w:after="60"/>
              <w:rPr>
                <w:ins w:id="444" w:author="Raphael Malyankar" w:date="2025-01-17T01:07:00Z" w16du:dateUtc="2025-01-17T08:07:00Z"/>
                <w:rFonts w:ascii="Calibri" w:hAnsi="Calibri" w:cs="Calibri"/>
                <w:color w:val="000000"/>
                <w:sz w:val="20"/>
              </w:rPr>
            </w:pPr>
            <w:ins w:id="445" w:author="Raphael Malyankar" w:date="2025-01-17T17:24:00Z" w16du:dateUtc="2025-01-18T00:24:00Z">
              <w:r w:rsidRPr="00C26542">
                <w:rPr>
                  <w:rFonts w:ascii="Calibri" w:hAnsi="Calibri" w:cs="Calibri"/>
                  <w:color w:val="000000"/>
                  <w:sz w:val="20"/>
                </w:rPr>
                <w:t>Amend description</w:t>
              </w:r>
            </w:ins>
          </w:p>
        </w:tc>
        <w:tc>
          <w:tcPr>
            <w:tcW w:w="4174" w:type="dxa"/>
            <w:tcBorders>
              <w:top w:val="single" w:sz="6" w:space="0" w:color="auto"/>
              <w:bottom w:val="single" w:sz="6" w:space="0" w:color="auto"/>
            </w:tcBorders>
          </w:tcPr>
          <w:p w14:paraId="2E681BB1" w14:textId="791EE724" w:rsidR="00B0494E" w:rsidRDefault="00B0494E" w:rsidP="00B0494E">
            <w:pPr>
              <w:pStyle w:val="ISOChange"/>
              <w:spacing w:before="60" w:after="60" w:line="240" w:lineRule="auto"/>
              <w:rPr>
                <w:ins w:id="446" w:author="Raphael Malyankar" w:date="2025-01-17T01:07:00Z" w16du:dateUtc="2025-01-17T08:07:00Z"/>
                <w:szCs w:val="18"/>
              </w:rPr>
            </w:pPr>
            <w:ins w:id="447" w:author="Raphael Malyankar" w:date="2025-01-17T01:08:00Z" w16du:dateUtc="2025-01-17T08:08:00Z">
              <w:r w:rsidRPr="006A0350">
                <w:rPr>
                  <w:szCs w:val="18"/>
                </w:rPr>
                <w:t>Amend description - 'The S100_DatasetDiscoveryMetadata module does not conform to S-100 Part 17</w:t>
              </w:r>
            </w:ins>
          </w:p>
        </w:tc>
        <w:tc>
          <w:tcPr>
            <w:tcW w:w="2590" w:type="dxa"/>
            <w:tcBorders>
              <w:top w:val="single" w:sz="6" w:space="0" w:color="auto"/>
              <w:bottom w:val="single" w:sz="6" w:space="0" w:color="auto"/>
            </w:tcBorders>
            <w:shd w:val="clear" w:color="auto" w:fill="D9D9D9" w:themeFill="background1" w:themeFillShade="D9"/>
          </w:tcPr>
          <w:p w14:paraId="6AFB2A1E" w14:textId="6659FE42" w:rsidR="00B0494E" w:rsidRPr="008917EB" w:rsidRDefault="008D4843" w:rsidP="00B0494E">
            <w:pPr>
              <w:pStyle w:val="ISOSecretObservations"/>
              <w:spacing w:before="60" w:after="60" w:line="240" w:lineRule="auto"/>
              <w:rPr>
                <w:ins w:id="448" w:author="Raphael Malyankar" w:date="2025-01-17T01:07:00Z" w16du:dateUtc="2025-01-17T08:07:00Z"/>
                <w:szCs w:val="18"/>
              </w:rPr>
            </w:pPr>
            <w:ins w:id="449" w:author="Raphael Malyankar" w:date="2025-01-19T23:36:00Z" w16du:dateUtc="2025-01-20T06:36:00Z">
              <w:r>
                <w:rPr>
                  <w:szCs w:val="18"/>
                </w:rPr>
                <w:t>S100_DatasetDiscoveryMetadata is a part of the CATALOG.XML and will be covered by check</w:t>
              </w:r>
            </w:ins>
            <w:ins w:id="450" w:author="Raphael Malyankar" w:date="2025-01-19T23:37:00Z" w16du:dateUtc="2025-01-20T06:37:00Z">
              <w:r>
                <w:rPr>
                  <w:szCs w:val="18"/>
                </w:rPr>
                <w:t xml:space="preserve"> that CATALOG.XML is valid.</w:t>
              </w:r>
            </w:ins>
            <w:ins w:id="451" w:author="Raphael Malyankar" w:date="2025-01-19T23:38:00Z" w16du:dateUtc="2025-01-20T06:38:00Z">
              <w:r w:rsidR="00D37A75">
                <w:rPr>
                  <w:szCs w:val="18"/>
                </w:rPr>
                <w:t xml:space="preserve"> Dev0154</w:t>
              </w:r>
            </w:ins>
          </w:p>
        </w:tc>
      </w:tr>
      <w:tr w:rsidR="004D04CB" w:rsidRPr="0036345A" w14:paraId="537D32DE" w14:textId="77777777" w:rsidTr="006047DB">
        <w:trPr>
          <w:cantSplit/>
          <w:jc w:val="center"/>
        </w:trPr>
        <w:tc>
          <w:tcPr>
            <w:tcW w:w="665" w:type="dxa"/>
            <w:tcBorders>
              <w:top w:val="single" w:sz="6" w:space="0" w:color="auto"/>
              <w:bottom w:val="single" w:sz="6" w:space="0" w:color="auto"/>
            </w:tcBorders>
          </w:tcPr>
          <w:p w14:paraId="0EC42937" w14:textId="7DB59DA9" w:rsidR="004D04CB" w:rsidRPr="003E31E7" w:rsidRDefault="004A12F9" w:rsidP="004D04CB">
            <w:pPr>
              <w:pStyle w:val="ISOMB"/>
              <w:spacing w:before="60" w:after="60" w:line="240" w:lineRule="auto"/>
              <w:rPr>
                <w:rFonts w:cs="Arial"/>
                <w:szCs w:val="18"/>
              </w:rPr>
            </w:pPr>
            <w:r>
              <w:rPr>
                <w:rFonts w:cs="Arial"/>
                <w:szCs w:val="18"/>
              </w:rPr>
              <w:lastRenderedPageBreak/>
              <w:t>8</w:t>
            </w:r>
          </w:p>
        </w:tc>
        <w:tc>
          <w:tcPr>
            <w:tcW w:w="598" w:type="dxa"/>
            <w:tcBorders>
              <w:top w:val="single" w:sz="6" w:space="0" w:color="auto"/>
              <w:bottom w:val="single" w:sz="6" w:space="0" w:color="auto"/>
            </w:tcBorders>
          </w:tcPr>
          <w:p w14:paraId="166DCE38" w14:textId="0394123D" w:rsidR="004D04CB" w:rsidRDefault="004D04CB" w:rsidP="004D04CB">
            <w:pPr>
              <w:pStyle w:val="ISOMB"/>
              <w:spacing w:before="60" w:after="60" w:line="240" w:lineRule="auto"/>
              <w:rPr>
                <w:rFonts w:cs="Arial"/>
                <w:szCs w:val="18"/>
              </w:rPr>
            </w:pPr>
            <w:r w:rsidRPr="008F5135">
              <w:rPr>
                <w:szCs w:val="18"/>
              </w:rPr>
              <w:t>FH</w:t>
            </w:r>
          </w:p>
        </w:tc>
        <w:tc>
          <w:tcPr>
            <w:tcW w:w="1313" w:type="dxa"/>
            <w:tcBorders>
              <w:top w:val="single" w:sz="6" w:space="0" w:color="auto"/>
              <w:bottom w:val="single" w:sz="6" w:space="0" w:color="auto"/>
            </w:tcBorders>
            <w:vAlign w:val="center"/>
          </w:tcPr>
          <w:p w14:paraId="0D8CE668" w14:textId="628C69A7" w:rsidR="004D04CB" w:rsidRPr="00CB5BC4" w:rsidRDefault="004D04CB" w:rsidP="004D04CB">
            <w:pPr>
              <w:pStyle w:val="ISOClause"/>
              <w:spacing w:before="60" w:after="60" w:line="240" w:lineRule="auto"/>
              <w:rPr>
                <w:szCs w:val="18"/>
              </w:rPr>
            </w:pPr>
            <w:r>
              <w:rPr>
                <w:rFonts w:ascii="Calibri" w:hAnsi="Calibri" w:cs="Calibri"/>
                <w:sz w:val="20"/>
              </w:rPr>
              <w:t>Dev0222</w:t>
            </w:r>
          </w:p>
        </w:tc>
        <w:tc>
          <w:tcPr>
            <w:tcW w:w="1117" w:type="dxa"/>
            <w:tcBorders>
              <w:top w:val="single" w:sz="6" w:space="0" w:color="auto"/>
              <w:bottom w:val="single" w:sz="6" w:space="0" w:color="auto"/>
            </w:tcBorders>
          </w:tcPr>
          <w:p w14:paraId="716FCFC3" w14:textId="77777777" w:rsidR="004D04CB" w:rsidRDefault="004D04CB" w:rsidP="004D04CB">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69825D94" w14:textId="3FBE0E0D" w:rsidR="004D04CB" w:rsidRDefault="004D04CB" w:rsidP="004D04CB">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494CECC7" w14:textId="792DCF27" w:rsidR="004D04CB" w:rsidRPr="003536C2" w:rsidRDefault="004D04CB" w:rsidP="004D04CB">
            <w:pPr>
              <w:keepNext/>
              <w:keepLines/>
              <w:tabs>
                <w:tab w:val="left" w:pos="2520"/>
                <w:tab w:val="left" w:pos="3600"/>
                <w:tab w:val="left" w:pos="4680"/>
                <w:tab w:val="left" w:pos="5760"/>
                <w:tab w:val="left" w:pos="6840"/>
              </w:tabs>
              <w:spacing w:before="60" w:after="60"/>
              <w:rPr>
                <w:rFonts w:cs="Arial"/>
                <w:szCs w:val="18"/>
              </w:rPr>
            </w:pPr>
            <w:r>
              <w:rPr>
                <w:rFonts w:ascii="Calibri" w:hAnsi="Calibri" w:cs="Calibri"/>
                <w:color w:val="000000"/>
                <w:sz w:val="20"/>
              </w:rPr>
              <w:t>This check is far to general. This is handled by feature catalogue and specific encoding profile checks.</w:t>
            </w:r>
          </w:p>
        </w:tc>
        <w:tc>
          <w:tcPr>
            <w:tcW w:w="4174" w:type="dxa"/>
            <w:tcBorders>
              <w:top w:val="single" w:sz="6" w:space="0" w:color="auto"/>
              <w:bottom w:val="single" w:sz="6" w:space="0" w:color="auto"/>
            </w:tcBorders>
          </w:tcPr>
          <w:p w14:paraId="27246B5B" w14:textId="6D71017A" w:rsidR="004D04CB" w:rsidRDefault="004D04CB" w:rsidP="004D04CB">
            <w:pPr>
              <w:pStyle w:val="ISOChange"/>
              <w:spacing w:before="60" w:after="60" w:line="240" w:lineRule="auto"/>
              <w:rPr>
                <w:rFonts w:ascii="Calibri" w:hAnsi="Calibri" w:cs="Calibri"/>
                <w:color w:val="000000"/>
                <w:sz w:val="20"/>
              </w:rPr>
            </w:pPr>
            <w:r>
              <w:rPr>
                <w:szCs w:val="18"/>
              </w:rPr>
              <w:t>Delete Dev0222.</w:t>
            </w:r>
          </w:p>
        </w:tc>
        <w:tc>
          <w:tcPr>
            <w:tcW w:w="2590" w:type="dxa"/>
            <w:tcBorders>
              <w:top w:val="single" w:sz="6" w:space="0" w:color="auto"/>
              <w:bottom w:val="single" w:sz="6" w:space="0" w:color="auto"/>
            </w:tcBorders>
            <w:shd w:val="clear" w:color="auto" w:fill="D9D9D9" w:themeFill="background1" w:themeFillShade="D9"/>
          </w:tcPr>
          <w:p w14:paraId="2F355092" w14:textId="77777777" w:rsidR="00F70543" w:rsidRDefault="004D04CB" w:rsidP="004D04CB">
            <w:pPr>
              <w:pStyle w:val="ISOSecretObservations"/>
              <w:spacing w:before="60" w:after="60" w:line="240" w:lineRule="auto"/>
              <w:rPr>
                <w:ins w:id="452" w:author="Raphael Malyankar" w:date="2025-01-15T08:52:00Z" w16du:dateUtc="2025-01-15T15:52:00Z"/>
                <w:szCs w:val="18"/>
              </w:rPr>
            </w:pPr>
            <w:r w:rsidRPr="008917EB">
              <w:rPr>
                <w:szCs w:val="18"/>
              </w:rPr>
              <w:t>Now in Collection B. Concur with deletion even from Collection B.</w:t>
            </w:r>
          </w:p>
          <w:p w14:paraId="3B374C77" w14:textId="48320B3C" w:rsidR="004D04CB" w:rsidRPr="00672563" w:rsidRDefault="00F70543" w:rsidP="004D04CB">
            <w:pPr>
              <w:pStyle w:val="ISOSecretObservations"/>
              <w:spacing w:before="60" w:after="60" w:line="240" w:lineRule="auto"/>
              <w:rPr>
                <w:rFonts w:cs="Arial"/>
                <w:szCs w:val="18"/>
              </w:rPr>
            </w:pPr>
            <w:ins w:id="453" w:author="Raphael Malyankar" w:date="2025-01-15T08:52:00Z" w16du:dateUtc="2025-01-15T15:52:00Z">
              <w:r>
                <w:rPr>
                  <w:szCs w:val="18"/>
                </w:rPr>
                <w:t>Delete</w:t>
              </w:r>
            </w:ins>
            <w:r w:rsidR="004D04CB" w:rsidRPr="008917EB">
              <w:rPr>
                <w:szCs w:val="18"/>
              </w:rPr>
              <w:t xml:space="preserve"> </w:t>
            </w:r>
          </w:p>
        </w:tc>
      </w:tr>
      <w:tr w:rsidR="00681BDA" w:rsidRPr="0036345A" w14:paraId="001417DB" w14:textId="77777777" w:rsidTr="006047DB">
        <w:trPr>
          <w:cantSplit/>
          <w:jc w:val="center"/>
        </w:trPr>
        <w:tc>
          <w:tcPr>
            <w:tcW w:w="665" w:type="dxa"/>
            <w:tcBorders>
              <w:top w:val="single" w:sz="6" w:space="0" w:color="auto"/>
              <w:bottom w:val="single" w:sz="6" w:space="0" w:color="auto"/>
            </w:tcBorders>
          </w:tcPr>
          <w:p w14:paraId="063C9737" w14:textId="3B6E6896" w:rsidR="00681BDA" w:rsidRPr="003E31E7" w:rsidRDefault="004A12F9" w:rsidP="00681BDA">
            <w:pPr>
              <w:pStyle w:val="ISOMB"/>
              <w:spacing w:before="60" w:after="60" w:line="240" w:lineRule="auto"/>
              <w:rPr>
                <w:rFonts w:cs="Arial"/>
                <w:szCs w:val="18"/>
              </w:rPr>
            </w:pPr>
            <w:r>
              <w:rPr>
                <w:rFonts w:cs="Arial"/>
                <w:szCs w:val="18"/>
              </w:rPr>
              <w:t>8</w:t>
            </w:r>
          </w:p>
        </w:tc>
        <w:tc>
          <w:tcPr>
            <w:tcW w:w="598" w:type="dxa"/>
            <w:tcBorders>
              <w:top w:val="single" w:sz="6" w:space="0" w:color="auto"/>
              <w:bottom w:val="single" w:sz="6" w:space="0" w:color="auto"/>
            </w:tcBorders>
          </w:tcPr>
          <w:p w14:paraId="5D81D273" w14:textId="754B2C7B" w:rsidR="00681BDA" w:rsidRPr="008F5135" w:rsidRDefault="00681BDA" w:rsidP="00681BDA">
            <w:pPr>
              <w:pStyle w:val="ISOMB"/>
              <w:spacing w:before="60" w:after="60" w:line="240" w:lineRule="auto"/>
              <w:rPr>
                <w:szCs w:val="18"/>
              </w:rPr>
            </w:pPr>
            <w:r w:rsidRPr="008F5135">
              <w:rPr>
                <w:szCs w:val="18"/>
              </w:rPr>
              <w:t>FH</w:t>
            </w:r>
          </w:p>
        </w:tc>
        <w:tc>
          <w:tcPr>
            <w:tcW w:w="1313" w:type="dxa"/>
            <w:tcBorders>
              <w:top w:val="single" w:sz="6" w:space="0" w:color="auto"/>
              <w:bottom w:val="single" w:sz="6" w:space="0" w:color="auto"/>
            </w:tcBorders>
            <w:vAlign w:val="center"/>
          </w:tcPr>
          <w:p w14:paraId="58736BD4" w14:textId="5FF670E1" w:rsidR="00681BDA" w:rsidRDefault="00681BDA" w:rsidP="00681BDA">
            <w:pPr>
              <w:pStyle w:val="ISOClause"/>
              <w:spacing w:before="60" w:after="60" w:line="240" w:lineRule="auto"/>
              <w:rPr>
                <w:rFonts w:ascii="Calibri" w:hAnsi="Calibri" w:cs="Calibri"/>
                <w:sz w:val="20"/>
              </w:rPr>
            </w:pPr>
            <w:r>
              <w:rPr>
                <w:rFonts w:ascii="Calibri" w:hAnsi="Calibri" w:cs="Calibri"/>
                <w:sz w:val="20"/>
              </w:rPr>
              <w:t>Dev0224</w:t>
            </w:r>
          </w:p>
        </w:tc>
        <w:tc>
          <w:tcPr>
            <w:tcW w:w="1117" w:type="dxa"/>
            <w:tcBorders>
              <w:top w:val="single" w:sz="6" w:space="0" w:color="auto"/>
              <w:bottom w:val="single" w:sz="6" w:space="0" w:color="auto"/>
            </w:tcBorders>
          </w:tcPr>
          <w:p w14:paraId="5EFC8CFD" w14:textId="77777777" w:rsidR="00681BDA" w:rsidRDefault="00681BDA" w:rsidP="00681BDA">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9B9B21C" w14:textId="0C554DDE" w:rsidR="00681BDA" w:rsidRPr="00D63372" w:rsidRDefault="00681BDA" w:rsidP="00681BDA">
            <w:pPr>
              <w:pStyle w:val="ISOCommType"/>
              <w:spacing w:before="60" w:after="60" w:line="240" w:lineRule="auto"/>
              <w:rPr>
                <w:rFonts w:cs="Arial"/>
                <w:szCs w:val="18"/>
              </w:rPr>
            </w:pPr>
            <w:r w:rsidRPr="00D63372">
              <w:rPr>
                <w:rFonts w:cs="Arial"/>
                <w:szCs w:val="18"/>
              </w:rPr>
              <w:t>te</w:t>
            </w:r>
          </w:p>
        </w:tc>
        <w:tc>
          <w:tcPr>
            <w:tcW w:w="4590" w:type="dxa"/>
            <w:tcBorders>
              <w:top w:val="single" w:sz="6" w:space="0" w:color="auto"/>
              <w:bottom w:val="single" w:sz="6" w:space="0" w:color="auto"/>
            </w:tcBorders>
            <w:vAlign w:val="bottom"/>
          </w:tcPr>
          <w:p w14:paraId="03F29ABE" w14:textId="3F99073A" w:rsidR="00681BDA" w:rsidRDefault="00681BDA" w:rsidP="00681BDA">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 Check Description here is a general statement. We need something specific that the validation software can check</w:t>
            </w:r>
          </w:p>
        </w:tc>
        <w:tc>
          <w:tcPr>
            <w:tcW w:w="4174" w:type="dxa"/>
            <w:tcBorders>
              <w:top w:val="single" w:sz="6" w:space="0" w:color="auto"/>
              <w:bottom w:val="single" w:sz="6" w:space="0" w:color="auto"/>
            </w:tcBorders>
          </w:tcPr>
          <w:p w14:paraId="6CB72425" w14:textId="77777777" w:rsidR="00681BDA" w:rsidRDefault="00681BDA" w:rsidP="00681BDA">
            <w:pPr>
              <w:pStyle w:val="ISOChange"/>
              <w:spacing w:before="60" w:after="60" w:line="240" w:lineRule="auto"/>
              <w:rPr>
                <w:szCs w:val="18"/>
              </w:rPr>
            </w:pPr>
            <w:r>
              <w:rPr>
                <w:szCs w:val="18"/>
              </w:rPr>
              <w:t>Change description</w:t>
            </w:r>
          </w:p>
          <w:p w14:paraId="48F284BF" w14:textId="77777777" w:rsidR="00681BDA" w:rsidRDefault="00681BDA" w:rsidP="00681BDA">
            <w:pPr>
              <w:pStyle w:val="ISOChange"/>
              <w:spacing w:before="60" w:after="60" w:line="240" w:lineRule="auto"/>
              <w:rPr>
                <w:szCs w:val="18"/>
              </w:rPr>
            </w:pPr>
            <w:r w:rsidRPr="00F1566C">
              <w:rPr>
                <w:szCs w:val="18"/>
              </w:rPr>
              <w:t>"The CATALOG.XML conforms to the S-100 exchange catalogue schema"</w:t>
            </w:r>
          </w:p>
          <w:p w14:paraId="0D2711D7" w14:textId="1ADB5D0B" w:rsidR="00681BDA" w:rsidRDefault="00681BDA" w:rsidP="00681BDA">
            <w:pPr>
              <w:pStyle w:val="ISOChange"/>
              <w:spacing w:before="60" w:after="60" w:line="240" w:lineRule="auto"/>
              <w:rPr>
                <w:szCs w:val="18"/>
              </w:rPr>
            </w:pPr>
            <w:r>
              <w:rPr>
                <w:szCs w:val="18"/>
              </w:rPr>
              <w:t>This also seems to duplicate the intent of Dev0220.</w:t>
            </w:r>
          </w:p>
        </w:tc>
        <w:tc>
          <w:tcPr>
            <w:tcW w:w="2590" w:type="dxa"/>
            <w:tcBorders>
              <w:top w:val="single" w:sz="6" w:space="0" w:color="auto"/>
              <w:bottom w:val="single" w:sz="6" w:space="0" w:color="auto"/>
            </w:tcBorders>
            <w:shd w:val="clear" w:color="auto" w:fill="D9D9D9" w:themeFill="background1" w:themeFillShade="D9"/>
          </w:tcPr>
          <w:p w14:paraId="0A4C34FD" w14:textId="77777777" w:rsidR="00681BDA" w:rsidRDefault="00681BDA" w:rsidP="00681BDA">
            <w:pPr>
              <w:pStyle w:val="ISOSecretObservations"/>
              <w:spacing w:before="60" w:after="60" w:line="240" w:lineRule="auto"/>
              <w:rPr>
                <w:ins w:id="454" w:author="Raphael Malyankar" w:date="2025-01-15T08:53:00Z" w16du:dateUtc="2025-01-15T15:53:00Z"/>
                <w:szCs w:val="18"/>
              </w:rPr>
            </w:pPr>
            <w:r w:rsidRPr="008917EB">
              <w:rPr>
                <w:szCs w:val="18"/>
              </w:rPr>
              <w:t>Delete, covered by Part 17 check Dev0154 (&amp; other more specific checks in Part 17)</w:t>
            </w:r>
          </w:p>
          <w:p w14:paraId="2EE41C07" w14:textId="646D4373" w:rsidR="009A2B34" w:rsidRPr="008917EB" w:rsidRDefault="009A2B34" w:rsidP="00681BDA">
            <w:pPr>
              <w:pStyle w:val="ISOSecretObservations"/>
              <w:spacing w:before="60" w:after="60" w:line="240" w:lineRule="auto"/>
              <w:rPr>
                <w:szCs w:val="18"/>
              </w:rPr>
            </w:pPr>
            <w:ins w:id="455" w:author="Raphael Malyankar" w:date="2025-01-15T08:53:00Z" w16du:dateUtc="2025-01-15T15:53:00Z">
              <w:r>
                <w:rPr>
                  <w:szCs w:val="18"/>
                </w:rPr>
                <w:t>Delete</w:t>
              </w:r>
            </w:ins>
          </w:p>
        </w:tc>
      </w:tr>
      <w:tr w:rsidR="00B0494E" w:rsidRPr="0036345A" w14:paraId="07601B01" w14:textId="77777777" w:rsidTr="006047DB">
        <w:trPr>
          <w:cantSplit/>
          <w:jc w:val="center"/>
          <w:ins w:id="456" w:author="Raphael Malyankar" w:date="2025-01-17T01:09:00Z"/>
        </w:trPr>
        <w:tc>
          <w:tcPr>
            <w:tcW w:w="665" w:type="dxa"/>
            <w:tcBorders>
              <w:top w:val="single" w:sz="6" w:space="0" w:color="auto"/>
              <w:bottom w:val="single" w:sz="6" w:space="0" w:color="auto"/>
            </w:tcBorders>
          </w:tcPr>
          <w:p w14:paraId="0DCA0AF8" w14:textId="01E6B971" w:rsidR="00B0494E" w:rsidRDefault="00B0494E" w:rsidP="00B0494E">
            <w:pPr>
              <w:pStyle w:val="ISOMB"/>
              <w:spacing w:before="60" w:after="60" w:line="240" w:lineRule="auto"/>
              <w:rPr>
                <w:ins w:id="457" w:author="Raphael Malyankar" w:date="2025-01-17T01:09:00Z" w16du:dateUtc="2025-01-17T08:09:00Z"/>
                <w:rFonts w:cs="Arial"/>
                <w:szCs w:val="18"/>
              </w:rPr>
            </w:pPr>
            <w:ins w:id="458" w:author="Raphael Malyankar" w:date="2025-01-17T01:09:00Z" w16du:dateUtc="2025-01-17T08:09:00Z">
              <w:r w:rsidRPr="003038EB">
                <w:rPr>
                  <w:rFonts w:cs="Arial"/>
                  <w:szCs w:val="18"/>
                </w:rPr>
                <w:t>8</w:t>
              </w:r>
            </w:ins>
          </w:p>
        </w:tc>
        <w:tc>
          <w:tcPr>
            <w:tcW w:w="598" w:type="dxa"/>
            <w:tcBorders>
              <w:top w:val="single" w:sz="6" w:space="0" w:color="auto"/>
              <w:bottom w:val="single" w:sz="6" w:space="0" w:color="auto"/>
            </w:tcBorders>
          </w:tcPr>
          <w:p w14:paraId="1B1388B7" w14:textId="358B32C0" w:rsidR="00B0494E" w:rsidRPr="008F5135" w:rsidRDefault="00B0494E" w:rsidP="00B0494E">
            <w:pPr>
              <w:pStyle w:val="ISOMB"/>
              <w:spacing w:before="60" w:after="60" w:line="240" w:lineRule="auto"/>
              <w:rPr>
                <w:ins w:id="459" w:author="Raphael Malyankar" w:date="2025-01-17T01:09:00Z" w16du:dateUtc="2025-01-17T08:09:00Z"/>
                <w:szCs w:val="18"/>
              </w:rPr>
            </w:pPr>
            <w:ins w:id="460" w:author="Raphael Malyankar" w:date="2025-01-17T17:29:00Z" w16du:dateUtc="2025-01-18T00:29:00Z">
              <w:r w:rsidRPr="007F6D8E">
                <w:rPr>
                  <w:szCs w:val="18"/>
                </w:rPr>
                <w:t>IC-ENC</w:t>
              </w:r>
            </w:ins>
          </w:p>
        </w:tc>
        <w:tc>
          <w:tcPr>
            <w:tcW w:w="1313" w:type="dxa"/>
            <w:tcBorders>
              <w:top w:val="single" w:sz="6" w:space="0" w:color="auto"/>
              <w:bottom w:val="single" w:sz="6" w:space="0" w:color="auto"/>
            </w:tcBorders>
            <w:vAlign w:val="center"/>
          </w:tcPr>
          <w:p w14:paraId="577085EF" w14:textId="7B21EB1B" w:rsidR="00B0494E" w:rsidRDefault="00B0494E" w:rsidP="00B0494E">
            <w:pPr>
              <w:pStyle w:val="ISOClause"/>
              <w:spacing w:before="60" w:after="60" w:line="240" w:lineRule="auto"/>
              <w:rPr>
                <w:ins w:id="461" w:author="Raphael Malyankar" w:date="2025-01-17T01:09:00Z" w16du:dateUtc="2025-01-17T08:09:00Z"/>
                <w:rFonts w:ascii="Calibri" w:hAnsi="Calibri" w:cs="Calibri"/>
                <w:sz w:val="20"/>
              </w:rPr>
            </w:pPr>
            <w:ins w:id="462" w:author="Raphael Malyankar" w:date="2025-01-17T01:09:00Z" w16du:dateUtc="2025-01-17T08:09:00Z">
              <w:r w:rsidRPr="003038EB">
                <w:rPr>
                  <w:rFonts w:ascii="Calibri" w:hAnsi="Calibri" w:cs="Calibri"/>
                  <w:sz w:val="20"/>
                </w:rPr>
                <w:t>Dev0224</w:t>
              </w:r>
            </w:ins>
          </w:p>
        </w:tc>
        <w:tc>
          <w:tcPr>
            <w:tcW w:w="1117" w:type="dxa"/>
            <w:tcBorders>
              <w:top w:val="single" w:sz="6" w:space="0" w:color="auto"/>
              <w:bottom w:val="single" w:sz="6" w:space="0" w:color="auto"/>
            </w:tcBorders>
          </w:tcPr>
          <w:p w14:paraId="12CEF72C" w14:textId="77777777" w:rsidR="00B0494E" w:rsidRDefault="00B0494E" w:rsidP="00B0494E">
            <w:pPr>
              <w:pStyle w:val="ISOParagraph"/>
              <w:spacing w:before="60" w:after="60" w:line="240" w:lineRule="auto"/>
              <w:ind w:right="-100"/>
              <w:rPr>
                <w:ins w:id="463" w:author="Raphael Malyankar" w:date="2025-01-17T01:09:00Z" w16du:dateUtc="2025-01-17T08:09:00Z"/>
                <w:rFonts w:ascii="Calibri" w:hAnsi="Calibri" w:cs="Calibri"/>
                <w:sz w:val="20"/>
              </w:rPr>
            </w:pPr>
          </w:p>
        </w:tc>
        <w:tc>
          <w:tcPr>
            <w:tcW w:w="706" w:type="dxa"/>
            <w:tcBorders>
              <w:top w:val="single" w:sz="6" w:space="0" w:color="auto"/>
              <w:bottom w:val="single" w:sz="6" w:space="0" w:color="auto"/>
            </w:tcBorders>
          </w:tcPr>
          <w:p w14:paraId="28ED0231" w14:textId="6230C96A" w:rsidR="00B0494E" w:rsidRPr="00D63372" w:rsidRDefault="00B0494E" w:rsidP="00B0494E">
            <w:pPr>
              <w:pStyle w:val="ISOCommType"/>
              <w:spacing w:before="60" w:after="60" w:line="240" w:lineRule="auto"/>
              <w:rPr>
                <w:ins w:id="464" w:author="Raphael Malyankar" w:date="2025-01-17T01:09:00Z" w16du:dateUtc="2025-01-17T08:09:00Z"/>
                <w:rFonts w:cs="Arial"/>
                <w:szCs w:val="18"/>
              </w:rPr>
            </w:pPr>
            <w:ins w:id="465" w:author="Raphael Malyankar" w:date="2025-01-17T01:09:00Z" w16du:dateUtc="2025-01-17T08:09:00Z">
              <w:r>
                <w:rPr>
                  <w:rFonts w:cs="Arial"/>
                  <w:szCs w:val="18"/>
                </w:rPr>
                <w:t>te</w:t>
              </w:r>
            </w:ins>
          </w:p>
        </w:tc>
        <w:tc>
          <w:tcPr>
            <w:tcW w:w="4590" w:type="dxa"/>
            <w:tcBorders>
              <w:top w:val="single" w:sz="6" w:space="0" w:color="auto"/>
              <w:bottom w:val="single" w:sz="6" w:space="0" w:color="auto"/>
            </w:tcBorders>
            <w:vAlign w:val="bottom"/>
          </w:tcPr>
          <w:p w14:paraId="2779D5EA" w14:textId="6DA92FFB" w:rsidR="00B0494E" w:rsidRDefault="00B0494E" w:rsidP="00B0494E">
            <w:pPr>
              <w:keepNext/>
              <w:keepLines/>
              <w:tabs>
                <w:tab w:val="left" w:pos="2520"/>
                <w:tab w:val="left" w:pos="3600"/>
                <w:tab w:val="left" w:pos="4680"/>
                <w:tab w:val="left" w:pos="5760"/>
                <w:tab w:val="left" w:pos="6840"/>
              </w:tabs>
              <w:spacing w:before="60" w:after="60"/>
              <w:rPr>
                <w:ins w:id="466" w:author="Raphael Malyankar" w:date="2025-01-17T01:09:00Z" w16du:dateUtc="2025-01-17T08:09:00Z"/>
                <w:rFonts w:ascii="Calibri" w:hAnsi="Calibri" w:cs="Calibri"/>
                <w:color w:val="000000"/>
                <w:sz w:val="20"/>
              </w:rPr>
            </w:pPr>
            <w:ins w:id="467" w:author="Raphael Malyankar" w:date="2025-01-17T01:09:00Z" w16du:dateUtc="2025-01-17T08:09:00Z">
              <w:r w:rsidRPr="003038EB">
                <w:rPr>
                  <w:rFonts w:ascii="Calibri" w:hAnsi="Calibri" w:cs="Calibri"/>
                  <w:color w:val="000000"/>
                  <w:sz w:val="20"/>
                </w:rPr>
                <w:t>Duplicated with Dev0220</w:t>
              </w:r>
            </w:ins>
          </w:p>
        </w:tc>
        <w:tc>
          <w:tcPr>
            <w:tcW w:w="4174" w:type="dxa"/>
            <w:tcBorders>
              <w:top w:val="single" w:sz="6" w:space="0" w:color="auto"/>
              <w:bottom w:val="single" w:sz="6" w:space="0" w:color="auto"/>
            </w:tcBorders>
          </w:tcPr>
          <w:p w14:paraId="081029C2" w14:textId="77777777" w:rsidR="00B0494E" w:rsidRDefault="00B0494E" w:rsidP="00B0494E">
            <w:pPr>
              <w:pStyle w:val="ISOChange"/>
              <w:spacing w:before="60" w:after="60" w:line="240" w:lineRule="auto"/>
              <w:rPr>
                <w:ins w:id="468" w:author="Raphael Malyankar" w:date="2025-01-17T01:09:00Z" w16du:dateUtc="2025-01-17T08:09:00Z"/>
                <w:szCs w:val="18"/>
              </w:rPr>
            </w:pPr>
          </w:p>
        </w:tc>
        <w:tc>
          <w:tcPr>
            <w:tcW w:w="2590" w:type="dxa"/>
            <w:tcBorders>
              <w:top w:val="single" w:sz="6" w:space="0" w:color="auto"/>
              <w:bottom w:val="single" w:sz="6" w:space="0" w:color="auto"/>
            </w:tcBorders>
            <w:shd w:val="clear" w:color="auto" w:fill="D9D9D9" w:themeFill="background1" w:themeFillShade="D9"/>
          </w:tcPr>
          <w:p w14:paraId="6F1EB058" w14:textId="0FB9D95C" w:rsidR="00B0494E" w:rsidRPr="008917EB" w:rsidRDefault="00D37A75" w:rsidP="00B0494E">
            <w:pPr>
              <w:pStyle w:val="ISOSecretObservations"/>
              <w:spacing w:before="60" w:after="60" w:line="240" w:lineRule="auto"/>
              <w:rPr>
                <w:ins w:id="469" w:author="Raphael Malyankar" w:date="2025-01-17T01:09:00Z" w16du:dateUtc="2025-01-17T08:09:00Z"/>
                <w:szCs w:val="18"/>
              </w:rPr>
            </w:pPr>
            <w:ins w:id="470" w:author="Raphael Malyankar" w:date="2025-01-19T23:40:00Z" w16du:dateUtc="2025-01-20T06:40:00Z">
              <w:r>
                <w:rPr>
                  <w:szCs w:val="18"/>
                </w:rPr>
                <w:t>Covered by Part 17 check Dev0154, delete Dev0224</w:t>
              </w:r>
            </w:ins>
          </w:p>
        </w:tc>
      </w:tr>
      <w:tr w:rsidR="00B0494E" w:rsidRPr="0036345A" w14:paraId="1FEA458D" w14:textId="77777777" w:rsidTr="006047DB">
        <w:trPr>
          <w:cantSplit/>
          <w:jc w:val="center"/>
          <w:ins w:id="471" w:author="Raphael Malyankar" w:date="2025-01-17T01:10:00Z"/>
        </w:trPr>
        <w:tc>
          <w:tcPr>
            <w:tcW w:w="665" w:type="dxa"/>
            <w:tcBorders>
              <w:top w:val="single" w:sz="6" w:space="0" w:color="auto"/>
              <w:bottom w:val="single" w:sz="6" w:space="0" w:color="auto"/>
            </w:tcBorders>
          </w:tcPr>
          <w:p w14:paraId="3D8A75F4" w14:textId="6FC61547" w:rsidR="00B0494E" w:rsidRPr="003038EB" w:rsidRDefault="00B0494E" w:rsidP="00B0494E">
            <w:pPr>
              <w:pStyle w:val="ISOMB"/>
              <w:spacing w:before="60" w:after="60" w:line="240" w:lineRule="auto"/>
              <w:rPr>
                <w:ins w:id="472" w:author="Raphael Malyankar" w:date="2025-01-17T01:10:00Z" w16du:dateUtc="2025-01-17T08:10:00Z"/>
                <w:rFonts w:cs="Arial"/>
                <w:szCs w:val="18"/>
              </w:rPr>
            </w:pPr>
            <w:ins w:id="473" w:author="Raphael Malyankar" w:date="2025-01-17T01:11:00Z" w16du:dateUtc="2025-01-17T08:11:00Z">
              <w:r>
                <w:rPr>
                  <w:rFonts w:cs="Arial"/>
                  <w:szCs w:val="18"/>
                </w:rPr>
                <w:t>8</w:t>
              </w:r>
            </w:ins>
          </w:p>
        </w:tc>
        <w:tc>
          <w:tcPr>
            <w:tcW w:w="598" w:type="dxa"/>
            <w:tcBorders>
              <w:top w:val="single" w:sz="6" w:space="0" w:color="auto"/>
              <w:bottom w:val="single" w:sz="6" w:space="0" w:color="auto"/>
            </w:tcBorders>
          </w:tcPr>
          <w:p w14:paraId="03DBF84C" w14:textId="3826C971" w:rsidR="00B0494E" w:rsidRPr="008F5135" w:rsidRDefault="00B0494E" w:rsidP="00B0494E">
            <w:pPr>
              <w:pStyle w:val="ISOMB"/>
              <w:spacing w:before="60" w:after="60" w:line="240" w:lineRule="auto"/>
              <w:rPr>
                <w:ins w:id="474" w:author="Raphael Malyankar" w:date="2025-01-17T01:10:00Z" w16du:dateUtc="2025-01-17T08:10:00Z"/>
                <w:szCs w:val="18"/>
              </w:rPr>
            </w:pPr>
            <w:ins w:id="475" w:author="Raphael Malyankar" w:date="2025-01-17T17:29:00Z" w16du:dateUtc="2025-01-18T00:29:00Z">
              <w:r w:rsidRPr="007F6D8E">
                <w:rPr>
                  <w:szCs w:val="18"/>
                </w:rPr>
                <w:t>IC-ENC</w:t>
              </w:r>
            </w:ins>
          </w:p>
        </w:tc>
        <w:tc>
          <w:tcPr>
            <w:tcW w:w="1313" w:type="dxa"/>
            <w:tcBorders>
              <w:top w:val="single" w:sz="6" w:space="0" w:color="auto"/>
              <w:bottom w:val="single" w:sz="6" w:space="0" w:color="auto"/>
            </w:tcBorders>
            <w:vAlign w:val="center"/>
          </w:tcPr>
          <w:p w14:paraId="28D1293E" w14:textId="392537EA" w:rsidR="00B0494E" w:rsidRPr="003038EB" w:rsidRDefault="00B0494E" w:rsidP="00B0494E">
            <w:pPr>
              <w:pStyle w:val="ISOClause"/>
              <w:spacing w:before="60" w:after="60" w:line="240" w:lineRule="auto"/>
              <w:rPr>
                <w:ins w:id="476" w:author="Raphael Malyankar" w:date="2025-01-17T01:10:00Z" w16du:dateUtc="2025-01-17T08:10:00Z"/>
                <w:rFonts w:ascii="Calibri" w:hAnsi="Calibri" w:cs="Calibri"/>
                <w:sz w:val="20"/>
              </w:rPr>
            </w:pPr>
            <w:ins w:id="477" w:author="Raphael Malyankar" w:date="2025-01-17T01:11:00Z" w16du:dateUtc="2025-01-17T08:11:00Z">
              <w:r w:rsidRPr="00835367">
                <w:rPr>
                  <w:rFonts w:ascii="Calibri" w:hAnsi="Calibri" w:cs="Calibri"/>
                  <w:sz w:val="20"/>
                </w:rPr>
                <w:t>Dev0235</w:t>
              </w:r>
            </w:ins>
          </w:p>
        </w:tc>
        <w:tc>
          <w:tcPr>
            <w:tcW w:w="1117" w:type="dxa"/>
            <w:tcBorders>
              <w:top w:val="single" w:sz="6" w:space="0" w:color="auto"/>
              <w:bottom w:val="single" w:sz="6" w:space="0" w:color="auto"/>
            </w:tcBorders>
          </w:tcPr>
          <w:p w14:paraId="7B27FAC0" w14:textId="77777777" w:rsidR="00B0494E" w:rsidRDefault="00B0494E" w:rsidP="00B0494E">
            <w:pPr>
              <w:pStyle w:val="ISOParagraph"/>
              <w:spacing w:before="60" w:after="60" w:line="240" w:lineRule="auto"/>
              <w:ind w:right="-100"/>
              <w:rPr>
                <w:ins w:id="478" w:author="Raphael Malyankar" w:date="2025-01-17T01:10:00Z" w16du:dateUtc="2025-01-17T08:10:00Z"/>
                <w:rFonts w:ascii="Calibri" w:hAnsi="Calibri" w:cs="Calibri"/>
                <w:sz w:val="20"/>
              </w:rPr>
            </w:pPr>
          </w:p>
        </w:tc>
        <w:tc>
          <w:tcPr>
            <w:tcW w:w="706" w:type="dxa"/>
            <w:tcBorders>
              <w:top w:val="single" w:sz="6" w:space="0" w:color="auto"/>
              <w:bottom w:val="single" w:sz="6" w:space="0" w:color="auto"/>
            </w:tcBorders>
          </w:tcPr>
          <w:p w14:paraId="47CB7FAD" w14:textId="11330565" w:rsidR="00B0494E" w:rsidRDefault="00B0494E" w:rsidP="00B0494E">
            <w:pPr>
              <w:pStyle w:val="ISOCommType"/>
              <w:spacing w:before="60" w:after="60" w:line="240" w:lineRule="auto"/>
              <w:rPr>
                <w:ins w:id="479" w:author="Raphael Malyankar" w:date="2025-01-17T01:10:00Z" w16du:dateUtc="2025-01-17T08:10:00Z"/>
                <w:rFonts w:cs="Arial"/>
                <w:szCs w:val="18"/>
              </w:rPr>
            </w:pPr>
            <w:ins w:id="480" w:author="Raphael Malyankar" w:date="2025-01-17T01:11:00Z" w16du:dateUtc="2025-01-17T08:11:00Z">
              <w:r>
                <w:rPr>
                  <w:rFonts w:cs="Arial"/>
                  <w:szCs w:val="18"/>
                </w:rPr>
                <w:t>ed</w:t>
              </w:r>
            </w:ins>
          </w:p>
        </w:tc>
        <w:tc>
          <w:tcPr>
            <w:tcW w:w="4590" w:type="dxa"/>
            <w:tcBorders>
              <w:top w:val="single" w:sz="6" w:space="0" w:color="auto"/>
              <w:bottom w:val="single" w:sz="6" w:space="0" w:color="auto"/>
            </w:tcBorders>
            <w:vAlign w:val="bottom"/>
          </w:tcPr>
          <w:p w14:paraId="64EDE749" w14:textId="24B4557E" w:rsidR="00B0494E" w:rsidRPr="003038EB" w:rsidRDefault="00B0494E" w:rsidP="00B0494E">
            <w:pPr>
              <w:keepNext/>
              <w:keepLines/>
              <w:tabs>
                <w:tab w:val="left" w:pos="2520"/>
                <w:tab w:val="left" w:pos="3600"/>
                <w:tab w:val="left" w:pos="4680"/>
                <w:tab w:val="left" w:pos="5760"/>
                <w:tab w:val="left" w:pos="6840"/>
              </w:tabs>
              <w:spacing w:before="60" w:after="60"/>
              <w:rPr>
                <w:ins w:id="481" w:author="Raphael Malyankar" w:date="2025-01-17T01:10:00Z" w16du:dateUtc="2025-01-17T08:10:00Z"/>
                <w:rFonts w:ascii="Calibri" w:hAnsi="Calibri" w:cs="Calibri"/>
                <w:color w:val="000000"/>
                <w:sz w:val="20"/>
              </w:rPr>
            </w:pPr>
            <w:ins w:id="482" w:author="Raphael Malyankar" w:date="2025-01-17T01:10:00Z" w16du:dateUtc="2025-01-17T08:10:00Z">
              <w:r w:rsidRPr="00835367">
                <w:rPr>
                  <w:rFonts w:ascii="Calibri" w:hAnsi="Calibri" w:cs="Calibri"/>
                  <w:color w:val="000000"/>
                  <w:sz w:val="20"/>
                </w:rPr>
                <w:t>Spelling errors only with interpolation</w:t>
              </w:r>
            </w:ins>
          </w:p>
        </w:tc>
        <w:tc>
          <w:tcPr>
            <w:tcW w:w="4174" w:type="dxa"/>
            <w:tcBorders>
              <w:top w:val="single" w:sz="6" w:space="0" w:color="auto"/>
              <w:bottom w:val="single" w:sz="6" w:space="0" w:color="auto"/>
            </w:tcBorders>
          </w:tcPr>
          <w:p w14:paraId="4633CA38" w14:textId="77777777" w:rsidR="00D37A75" w:rsidRDefault="00B0494E" w:rsidP="00B0494E">
            <w:pPr>
              <w:pStyle w:val="ISOChange"/>
              <w:spacing w:before="60" w:after="60" w:line="240" w:lineRule="auto"/>
              <w:rPr>
                <w:ins w:id="483" w:author="Raphael Malyankar" w:date="2025-01-19T23:41:00Z" w16du:dateUtc="2025-01-20T06:41:00Z"/>
                <w:szCs w:val="18"/>
              </w:rPr>
            </w:pPr>
            <w:ins w:id="484" w:author="Raphael Malyankar" w:date="2025-01-17T01:10:00Z" w16du:dateUtc="2025-01-17T08:10:00Z">
              <w:r w:rsidRPr="00835367">
                <w:rPr>
                  <w:szCs w:val="18"/>
                </w:rPr>
                <w:t>Check Message: "Invalid interpolation method",</w:t>
              </w:r>
            </w:ins>
          </w:p>
          <w:p w14:paraId="15CEDAC0" w14:textId="04CC0ABA" w:rsidR="00B0494E" w:rsidRDefault="00B0494E" w:rsidP="00B0494E">
            <w:pPr>
              <w:pStyle w:val="ISOChange"/>
              <w:spacing w:before="60" w:after="60" w:line="240" w:lineRule="auto"/>
              <w:rPr>
                <w:ins w:id="485" w:author="Raphael Malyankar" w:date="2025-01-17T01:10:00Z" w16du:dateUtc="2025-01-17T08:10:00Z"/>
                <w:szCs w:val="18"/>
              </w:rPr>
            </w:pPr>
            <w:ins w:id="486" w:author="Raphael Malyankar" w:date="2025-01-17T01:10:00Z" w16du:dateUtc="2025-01-17T08:10:00Z">
              <w:r w:rsidRPr="00835367">
                <w:rPr>
                  <w:szCs w:val="18"/>
                </w:rPr>
                <w:t>Check Description: "For S100_IF_GridCoverage the only allowable interpolationType are Bilinear interpolation, Bicubic interpolation, Nearest-neighbour and Biquadratic interpolation."</w:t>
              </w:r>
            </w:ins>
          </w:p>
        </w:tc>
        <w:tc>
          <w:tcPr>
            <w:tcW w:w="2590" w:type="dxa"/>
            <w:tcBorders>
              <w:top w:val="single" w:sz="6" w:space="0" w:color="auto"/>
              <w:bottom w:val="single" w:sz="6" w:space="0" w:color="auto"/>
            </w:tcBorders>
            <w:shd w:val="clear" w:color="auto" w:fill="D9D9D9" w:themeFill="background1" w:themeFillShade="D9"/>
          </w:tcPr>
          <w:p w14:paraId="3BAABB90" w14:textId="6F8E655E" w:rsidR="00B0494E" w:rsidRPr="008917EB" w:rsidRDefault="00D37A75" w:rsidP="00B0494E">
            <w:pPr>
              <w:pStyle w:val="ISOSecretObservations"/>
              <w:spacing w:before="60" w:after="60" w:line="240" w:lineRule="auto"/>
              <w:rPr>
                <w:ins w:id="487" w:author="Raphael Malyankar" w:date="2025-01-17T01:10:00Z" w16du:dateUtc="2025-01-17T08:10:00Z"/>
                <w:szCs w:val="18"/>
              </w:rPr>
            </w:pPr>
            <w:ins w:id="488" w:author="Raphael Malyankar" w:date="2025-01-19T23:41:00Z" w16du:dateUtc="2025-01-20T06:41:00Z">
              <w:r>
                <w:rPr>
                  <w:szCs w:val="18"/>
                </w:rPr>
                <w:t>Agreed</w:t>
              </w:r>
            </w:ins>
          </w:p>
        </w:tc>
      </w:tr>
      <w:tr w:rsidR="004A12F9" w:rsidRPr="0036345A" w14:paraId="0381912C" w14:textId="77777777" w:rsidTr="006047DB">
        <w:trPr>
          <w:cantSplit/>
          <w:jc w:val="center"/>
        </w:trPr>
        <w:tc>
          <w:tcPr>
            <w:tcW w:w="665" w:type="dxa"/>
            <w:tcBorders>
              <w:top w:val="single" w:sz="6" w:space="0" w:color="auto"/>
              <w:bottom w:val="single" w:sz="6" w:space="0" w:color="auto"/>
            </w:tcBorders>
          </w:tcPr>
          <w:p w14:paraId="05AF476B" w14:textId="609F467B" w:rsidR="004A12F9"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30538301" w14:textId="52A83FF1" w:rsidR="004A12F9" w:rsidRPr="008F5135" w:rsidRDefault="004A12F9" w:rsidP="004A12F9">
            <w:pPr>
              <w:pStyle w:val="ISOMB"/>
              <w:spacing w:before="60" w:after="60" w:line="240" w:lineRule="auto"/>
              <w:rPr>
                <w:szCs w:val="18"/>
              </w:rPr>
            </w:pPr>
            <w:r>
              <w:rPr>
                <w:szCs w:val="18"/>
              </w:rPr>
              <w:t>FH</w:t>
            </w:r>
          </w:p>
        </w:tc>
        <w:tc>
          <w:tcPr>
            <w:tcW w:w="1313" w:type="dxa"/>
            <w:tcBorders>
              <w:top w:val="single" w:sz="6" w:space="0" w:color="auto"/>
              <w:bottom w:val="single" w:sz="6" w:space="0" w:color="auto"/>
            </w:tcBorders>
            <w:vAlign w:val="center"/>
          </w:tcPr>
          <w:p w14:paraId="0ED57A82" w14:textId="1BA9E123"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Dev0344</w:t>
            </w:r>
          </w:p>
        </w:tc>
        <w:tc>
          <w:tcPr>
            <w:tcW w:w="1117" w:type="dxa"/>
            <w:tcBorders>
              <w:top w:val="single" w:sz="6" w:space="0" w:color="auto"/>
              <w:bottom w:val="single" w:sz="6" w:space="0" w:color="auto"/>
            </w:tcBorders>
          </w:tcPr>
          <w:p w14:paraId="2EC98918"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49D3C95" w14:textId="5F2EB45C"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1F29D1F5" w14:textId="1DCA138D"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By definition, a ring is an interior boundary if and only if USAG equal to 2. So this check is a tautology, i.e., there is nothing to check. Applicable checks for interior and exterior surface boundaries are S100_Dev0181, S100_Dev0182, S100_Dev0183 and S100_Dev0184.</w:t>
            </w:r>
          </w:p>
        </w:tc>
        <w:tc>
          <w:tcPr>
            <w:tcW w:w="4174" w:type="dxa"/>
            <w:tcBorders>
              <w:top w:val="single" w:sz="6" w:space="0" w:color="auto"/>
              <w:bottom w:val="single" w:sz="6" w:space="0" w:color="auto"/>
            </w:tcBorders>
          </w:tcPr>
          <w:p w14:paraId="226875D4" w14:textId="6C5CD1CD" w:rsidR="004A12F9" w:rsidRDefault="004A12F9" w:rsidP="004A12F9">
            <w:pPr>
              <w:pStyle w:val="ISOChange"/>
              <w:spacing w:before="60" w:after="60" w:line="240" w:lineRule="auto"/>
              <w:rPr>
                <w:szCs w:val="18"/>
              </w:rPr>
            </w:pPr>
            <w:r>
              <w:rPr>
                <w:szCs w:val="18"/>
              </w:rPr>
              <w:t>Delete Dev0344.</w:t>
            </w:r>
          </w:p>
        </w:tc>
        <w:tc>
          <w:tcPr>
            <w:tcW w:w="2590" w:type="dxa"/>
            <w:tcBorders>
              <w:top w:val="single" w:sz="6" w:space="0" w:color="auto"/>
              <w:bottom w:val="single" w:sz="6" w:space="0" w:color="auto"/>
            </w:tcBorders>
            <w:shd w:val="clear" w:color="auto" w:fill="D9D9D9" w:themeFill="background1" w:themeFillShade="D9"/>
          </w:tcPr>
          <w:p w14:paraId="1C7D06FB" w14:textId="23D11970" w:rsidR="004A12F9" w:rsidRPr="008917EB" w:rsidRDefault="00EC7983" w:rsidP="004A12F9">
            <w:pPr>
              <w:pStyle w:val="ISOSecretObservations"/>
              <w:spacing w:before="60" w:after="60" w:line="240" w:lineRule="auto"/>
              <w:rPr>
                <w:szCs w:val="18"/>
              </w:rPr>
            </w:pPr>
            <w:r>
              <w:rPr>
                <w:szCs w:val="18"/>
              </w:rPr>
              <w:t>TBD, clarify with with S-101 PT</w:t>
            </w:r>
          </w:p>
        </w:tc>
      </w:tr>
      <w:tr w:rsidR="004A12F9" w:rsidRPr="0036345A" w14:paraId="69E26194" w14:textId="77777777" w:rsidTr="006047DB">
        <w:trPr>
          <w:cantSplit/>
          <w:jc w:val="center"/>
        </w:trPr>
        <w:tc>
          <w:tcPr>
            <w:tcW w:w="665" w:type="dxa"/>
            <w:tcBorders>
              <w:top w:val="single" w:sz="6" w:space="0" w:color="auto"/>
              <w:bottom w:val="single" w:sz="6" w:space="0" w:color="auto"/>
            </w:tcBorders>
          </w:tcPr>
          <w:p w14:paraId="084317E4" w14:textId="44F84317"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10F84DFD" w14:textId="3FE98D8C"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20D49351" w14:textId="7DE8193C"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Dev0345</w:t>
            </w:r>
          </w:p>
        </w:tc>
        <w:tc>
          <w:tcPr>
            <w:tcW w:w="1117" w:type="dxa"/>
            <w:tcBorders>
              <w:top w:val="single" w:sz="6" w:space="0" w:color="auto"/>
              <w:bottom w:val="single" w:sz="6" w:space="0" w:color="auto"/>
            </w:tcBorders>
          </w:tcPr>
          <w:p w14:paraId="16244AF1"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95BC217" w14:textId="4C1D09C8"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2031AB39" w14:textId="110D2895"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 DSID does not directly specify the producing agency. The DSID specifies the agency via DSNM, but this leads to a different check altogether.</w:t>
            </w:r>
            <w:r>
              <w:rPr>
                <w:rFonts w:ascii="Calibri" w:hAnsi="Calibri" w:cs="Calibri"/>
                <w:color w:val="000000"/>
                <w:sz w:val="20"/>
              </w:rPr>
              <w:br/>
              <w:t>Where is it specified that the agency within the FOID must match the dataset agency?</w:t>
            </w:r>
          </w:p>
        </w:tc>
        <w:tc>
          <w:tcPr>
            <w:tcW w:w="4174" w:type="dxa"/>
            <w:tcBorders>
              <w:top w:val="single" w:sz="6" w:space="0" w:color="auto"/>
              <w:bottom w:val="single" w:sz="6" w:space="0" w:color="auto"/>
            </w:tcBorders>
          </w:tcPr>
          <w:p w14:paraId="2C826C65" w14:textId="40DA9753" w:rsidR="004A12F9" w:rsidRDefault="004A12F9" w:rsidP="004A12F9">
            <w:pPr>
              <w:pStyle w:val="ISOChange"/>
              <w:spacing w:before="60" w:after="60" w:line="240" w:lineRule="auto"/>
              <w:rPr>
                <w:szCs w:val="18"/>
              </w:rPr>
            </w:pPr>
            <w:r>
              <w:rPr>
                <w:szCs w:val="18"/>
              </w:rPr>
              <w:t>Delete Dev0345.</w:t>
            </w:r>
          </w:p>
        </w:tc>
        <w:tc>
          <w:tcPr>
            <w:tcW w:w="2590" w:type="dxa"/>
            <w:tcBorders>
              <w:top w:val="single" w:sz="6" w:space="0" w:color="auto"/>
              <w:bottom w:val="single" w:sz="6" w:space="0" w:color="auto"/>
            </w:tcBorders>
            <w:shd w:val="clear" w:color="auto" w:fill="D9D9D9" w:themeFill="background1" w:themeFillShade="D9"/>
          </w:tcPr>
          <w:p w14:paraId="22852B7F" w14:textId="1CEC11AA" w:rsidR="004A12F9" w:rsidRPr="008917EB" w:rsidRDefault="004A12F9" w:rsidP="004A12F9">
            <w:pPr>
              <w:pStyle w:val="ISOSecretObservations"/>
              <w:spacing w:before="60" w:after="60" w:line="240" w:lineRule="auto"/>
              <w:rPr>
                <w:szCs w:val="18"/>
              </w:rPr>
            </w:pPr>
            <w:r w:rsidRPr="00AB049F">
              <w:rPr>
                <w:szCs w:val="18"/>
              </w:rPr>
              <w:t>Product-specific check?</w:t>
            </w:r>
          </w:p>
        </w:tc>
      </w:tr>
      <w:tr w:rsidR="003E0C7A" w:rsidRPr="0036345A" w14:paraId="2AB33A8B" w14:textId="77777777" w:rsidTr="003E0C7A">
        <w:trPr>
          <w:cantSplit/>
          <w:jc w:val="center"/>
          <w:ins w:id="489" w:author="Raphael Malyankar" w:date="2025-01-17T01:11:00Z"/>
        </w:trPr>
        <w:tc>
          <w:tcPr>
            <w:tcW w:w="665" w:type="dxa"/>
            <w:tcBorders>
              <w:top w:val="single" w:sz="6" w:space="0" w:color="auto"/>
              <w:bottom w:val="single" w:sz="6" w:space="0" w:color="auto"/>
            </w:tcBorders>
          </w:tcPr>
          <w:p w14:paraId="1D9DFA33" w14:textId="07FD5644" w:rsidR="003E0C7A" w:rsidRPr="00F05260" w:rsidRDefault="003E0C7A" w:rsidP="003E0C7A">
            <w:pPr>
              <w:pStyle w:val="ISOMB"/>
              <w:spacing w:before="60" w:after="60" w:line="240" w:lineRule="auto"/>
              <w:rPr>
                <w:ins w:id="490" w:author="Raphael Malyankar" w:date="2025-01-17T01:11:00Z" w16du:dateUtc="2025-01-17T08:11:00Z"/>
                <w:rFonts w:cs="Arial"/>
                <w:szCs w:val="18"/>
              </w:rPr>
            </w:pPr>
            <w:ins w:id="491" w:author="Raphael Malyankar" w:date="2025-01-17T01:11:00Z" w16du:dateUtc="2025-01-17T08:11:00Z">
              <w:r w:rsidRPr="000A506E">
                <w:lastRenderedPageBreak/>
                <w:t>10a</w:t>
              </w:r>
            </w:ins>
          </w:p>
        </w:tc>
        <w:tc>
          <w:tcPr>
            <w:tcW w:w="598" w:type="dxa"/>
            <w:tcBorders>
              <w:top w:val="single" w:sz="6" w:space="0" w:color="auto"/>
              <w:bottom w:val="single" w:sz="6" w:space="0" w:color="auto"/>
            </w:tcBorders>
          </w:tcPr>
          <w:p w14:paraId="5094317F" w14:textId="1AD657A3" w:rsidR="003E0C7A" w:rsidRPr="00314445" w:rsidRDefault="00B0494E" w:rsidP="003E0C7A">
            <w:pPr>
              <w:pStyle w:val="ISOMB"/>
              <w:spacing w:before="60" w:after="60" w:line="240" w:lineRule="auto"/>
              <w:rPr>
                <w:ins w:id="492" w:author="Raphael Malyankar" w:date="2025-01-17T01:11:00Z" w16du:dateUtc="2025-01-17T08:11:00Z"/>
                <w:szCs w:val="18"/>
              </w:rPr>
            </w:pPr>
            <w:ins w:id="493" w:author="Raphael Malyankar" w:date="2025-01-17T17:29:00Z" w16du:dateUtc="2025-01-18T00:29:00Z">
              <w:r w:rsidRPr="00755766">
                <w:rPr>
                  <w:szCs w:val="18"/>
                </w:rPr>
                <w:t>IC-ENC</w:t>
              </w:r>
            </w:ins>
          </w:p>
        </w:tc>
        <w:tc>
          <w:tcPr>
            <w:tcW w:w="1313" w:type="dxa"/>
            <w:tcBorders>
              <w:top w:val="single" w:sz="6" w:space="0" w:color="auto"/>
              <w:bottom w:val="single" w:sz="6" w:space="0" w:color="auto"/>
            </w:tcBorders>
            <w:vAlign w:val="center"/>
          </w:tcPr>
          <w:p w14:paraId="603BAD1A" w14:textId="522CDEAA" w:rsidR="003E0C7A" w:rsidRDefault="003E0C7A" w:rsidP="003E0C7A">
            <w:pPr>
              <w:pStyle w:val="ISOClause"/>
              <w:spacing w:before="60" w:after="60" w:line="240" w:lineRule="auto"/>
              <w:rPr>
                <w:ins w:id="494" w:author="Raphael Malyankar" w:date="2025-01-17T01:11:00Z" w16du:dateUtc="2025-01-17T08:11:00Z"/>
                <w:rFonts w:ascii="Calibri" w:hAnsi="Calibri" w:cs="Calibri"/>
                <w:sz w:val="20"/>
              </w:rPr>
            </w:pPr>
            <w:ins w:id="495" w:author="Raphael Malyankar" w:date="2025-01-17T01:11:00Z" w16du:dateUtc="2025-01-17T08:11:00Z">
              <w:r w:rsidRPr="000A506E">
                <w:t>Dev0345</w:t>
              </w:r>
            </w:ins>
          </w:p>
        </w:tc>
        <w:tc>
          <w:tcPr>
            <w:tcW w:w="1117" w:type="dxa"/>
            <w:tcBorders>
              <w:top w:val="single" w:sz="6" w:space="0" w:color="auto"/>
              <w:bottom w:val="single" w:sz="6" w:space="0" w:color="auto"/>
            </w:tcBorders>
          </w:tcPr>
          <w:p w14:paraId="6C6CA1B9" w14:textId="77777777" w:rsidR="003E0C7A" w:rsidRDefault="003E0C7A" w:rsidP="003E0C7A">
            <w:pPr>
              <w:pStyle w:val="ISOParagraph"/>
              <w:spacing w:before="60" w:after="60" w:line="240" w:lineRule="auto"/>
              <w:ind w:right="-100"/>
              <w:rPr>
                <w:ins w:id="496" w:author="Raphael Malyankar" w:date="2025-01-17T01:11:00Z" w16du:dateUtc="2025-01-17T08:11:00Z"/>
                <w:rFonts w:ascii="Calibri" w:hAnsi="Calibri" w:cs="Calibri"/>
                <w:sz w:val="20"/>
              </w:rPr>
            </w:pPr>
          </w:p>
        </w:tc>
        <w:tc>
          <w:tcPr>
            <w:tcW w:w="706" w:type="dxa"/>
            <w:tcBorders>
              <w:top w:val="single" w:sz="6" w:space="0" w:color="auto"/>
              <w:bottom w:val="single" w:sz="6" w:space="0" w:color="auto"/>
            </w:tcBorders>
          </w:tcPr>
          <w:p w14:paraId="1E8529E6" w14:textId="792EBAE5" w:rsidR="003E0C7A" w:rsidRPr="003B75F7" w:rsidRDefault="003E0C7A" w:rsidP="003E0C7A">
            <w:pPr>
              <w:pStyle w:val="ISOCommType"/>
              <w:spacing w:before="60" w:after="60" w:line="240" w:lineRule="auto"/>
              <w:rPr>
                <w:ins w:id="497" w:author="Raphael Malyankar" w:date="2025-01-17T01:11:00Z" w16du:dateUtc="2025-01-17T08:11:00Z"/>
                <w:rFonts w:cs="Arial"/>
                <w:szCs w:val="18"/>
              </w:rPr>
            </w:pPr>
            <w:ins w:id="498" w:author="Raphael Malyankar" w:date="2025-01-17T01:12:00Z" w16du:dateUtc="2025-01-17T08:12:00Z">
              <w:r>
                <w:rPr>
                  <w:rFonts w:cs="Arial"/>
                  <w:szCs w:val="18"/>
                </w:rPr>
                <w:t>ed</w:t>
              </w:r>
            </w:ins>
          </w:p>
        </w:tc>
        <w:tc>
          <w:tcPr>
            <w:tcW w:w="4590" w:type="dxa"/>
            <w:tcBorders>
              <w:top w:val="single" w:sz="6" w:space="0" w:color="auto"/>
              <w:bottom w:val="single" w:sz="6" w:space="0" w:color="auto"/>
            </w:tcBorders>
            <w:vAlign w:val="bottom"/>
          </w:tcPr>
          <w:p w14:paraId="75A52169" w14:textId="5D96B0BE" w:rsidR="003E0C7A" w:rsidRDefault="003E0C7A" w:rsidP="003E0C7A">
            <w:pPr>
              <w:keepNext/>
              <w:keepLines/>
              <w:tabs>
                <w:tab w:val="left" w:pos="2520"/>
                <w:tab w:val="left" w:pos="3600"/>
                <w:tab w:val="left" w:pos="4680"/>
                <w:tab w:val="left" w:pos="5760"/>
                <w:tab w:val="left" w:pos="6840"/>
              </w:tabs>
              <w:spacing w:before="60" w:after="60"/>
              <w:rPr>
                <w:ins w:id="499" w:author="Raphael Malyankar" w:date="2025-01-17T01:11:00Z" w16du:dateUtc="2025-01-17T08:11:00Z"/>
                <w:rFonts w:ascii="Calibri" w:hAnsi="Calibri" w:cs="Calibri"/>
                <w:color w:val="000000"/>
                <w:sz w:val="20"/>
              </w:rPr>
            </w:pPr>
            <w:ins w:id="500" w:author="Raphael Malyankar" w:date="2025-01-17T01:12:00Z" w16du:dateUtc="2025-01-17T08:12:00Z">
              <w:r w:rsidRPr="003E0C7A">
                <w:rPr>
                  <w:rFonts w:ascii="Calibri" w:hAnsi="Calibri" w:cs="Calibri"/>
                  <w:color w:val="000000"/>
                  <w:sz w:val="20"/>
                </w:rPr>
                <w:t>Spelling error, missing "I" in filename for the Check Description</w:t>
              </w:r>
            </w:ins>
          </w:p>
        </w:tc>
        <w:tc>
          <w:tcPr>
            <w:tcW w:w="4174" w:type="dxa"/>
            <w:tcBorders>
              <w:top w:val="single" w:sz="6" w:space="0" w:color="auto"/>
              <w:bottom w:val="single" w:sz="6" w:space="0" w:color="auto"/>
            </w:tcBorders>
          </w:tcPr>
          <w:p w14:paraId="5AFFB693" w14:textId="2722A1D7" w:rsidR="003E0C7A" w:rsidRDefault="003E0C7A" w:rsidP="003E0C7A">
            <w:pPr>
              <w:pStyle w:val="ISOChange"/>
              <w:spacing w:before="60" w:after="60" w:line="240" w:lineRule="auto"/>
              <w:rPr>
                <w:ins w:id="501" w:author="Raphael Malyankar" w:date="2025-01-17T01:11:00Z" w16du:dateUtc="2025-01-17T08:11:00Z"/>
                <w:szCs w:val="18"/>
              </w:rPr>
            </w:pPr>
          </w:p>
        </w:tc>
        <w:tc>
          <w:tcPr>
            <w:tcW w:w="2590" w:type="dxa"/>
            <w:tcBorders>
              <w:top w:val="single" w:sz="6" w:space="0" w:color="auto"/>
              <w:bottom w:val="single" w:sz="6" w:space="0" w:color="auto"/>
            </w:tcBorders>
            <w:shd w:val="clear" w:color="auto" w:fill="D9D9D9" w:themeFill="background1" w:themeFillShade="D9"/>
          </w:tcPr>
          <w:p w14:paraId="1F0C01F1" w14:textId="3FB8A474" w:rsidR="003E0C7A" w:rsidRPr="00AB049F" w:rsidRDefault="00D37A75" w:rsidP="003E0C7A">
            <w:pPr>
              <w:pStyle w:val="ISOSecretObservations"/>
              <w:spacing w:before="60" w:after="60" w:line="240" w:lineRule="auto"/>
              <w:rPr>
                <w:ins w:id="502" w:author="Raphael Malyankar" w:date="2025-01-17T01:11:00Z" w16du:dateUtc="2025-01-17T08:11:00Z"/>
                <w:szCs w:val="18"/>
              </w:rPr>
            </w:pPr>
            <w:ins w:id="503" w:author="Raphael Malyankar" w:date="2025-01-19T23:41:00Z" w16du:dateUtc="2025-01-20T06:41:00Z">
              <w:r>
                <w:rPr>
                  <w:szCs w:val="18"/>
                </w:rPr>
                <w:t>Agreed</w:t>
              </w:r>
            </w:ins>
          </w:p>
        </w:tc>
      </w:tr>
      <w:tr w:rsidR="004A12F9" w:rsidRPr="0036345A" w14:paraId="0DD3C391" w14:textId="77777777" w:rsidTr="006047DB">
        <w:trPr>
          <w:cantSplit/>
          <w:jc w:val="center"/>
        </w:trPr>
        <w:tc>
          <w:tcPr>
            <w:tcW w:w="665" w:type="dxa"/>
            <w:tcBorders>
              <w:top w:val="single" w:sz="6" w:space="0" w:color="auto"/>
              <w:bottom w:val="single" w:sz="6" w:space="0" w:color="auto"/>
            </w:tcBorders>
          </w:tcPr>
          <w:p w14:paraId="17246348" w14:textId="0332ADD7"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6A018FD4" w14:textId="276E5750"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58F7AD94" w14:textId="4F186683"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Dev0346</w:t>
            </w:r>
          </w:p>
        </w:tc>
        <w:tc>
          <w:tcPr>
            <w:tcW w:w="1117" w:type="dxa"/>
            <w:tcBorders>
              <w:top w:val="single" w:sz="6" w:space="0" w:color="auto"/>
              <w:bottom w:val="single" w:sz="6" w:space="0" w:color="auto"/>
            </w:tcBorders>
          </w:tcPr>
          <w:p w14:paraId="30CAE062"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720ECC5E" w14:textId="7621903F"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3CC317E7" w14:textId="00A7A6DE"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p>
        </w:tc>
        <w:tc>
          <w:tcPr>
            <w:tcW w:w="4174" w:type="dxa"/>
            <w:tcBorders>
              <w:top w:val="single" w:sz="6" w:space="0" w:color="auto"/>
              <w:bottom w:val="single" w:sz="6" w:space="0" w:color="auto"/>
            </w:tcBorders>
          </w:tcPr>
          <w:p w14:paraId="2378C62C" w14:textId="3AB94E5E" w:rsidR="004A12F9" w:rsidRDefault="004A12F9" w:rsidP="004A12F9">
            <w:pPr>
              <w:pStyle w:val="ISOChange"/>
              <w:spacing w:before="60" w:after="60" w:line="240" w:lineRule="auto"/>
              <w:rPr>
                <w:szCs w:val="18"/>
              </w:rPr>
            </w:pPr>
            <w:r>
              <w:rPr>
                <w:szCs w:val="18"/>
              </w:rPr>
              <w:t>Delete Dev0346.</w:t>
            </w:r>
          </w:p>
        </w:tc>
        <w:tc>
          <w:tcPr>
            <w:tcW w:w="2590" w:type="dxa"/>
            <w:tcBorders>
              <w:top w:val="single" w:sz="6" w:space="0" w:color="auto"/>
              <w:bottom w:val="single" w:sz="6" w:space="0" w:color="auto"/>
            </w:tcBorders>
            <w:shd w:val="clear" w:color="auto" w:fill="D9D9D9" w:themeFill="background1" w:themeFillShade="D9"/>
          </w:tcPr>
          <w:p w14:paraId="6B5743DF" w14:textId="07B191B8" w:rsidR="004A12F9" w:rsidRPr="008917EB" w:rsidRDefault="00EC7983" w:rsidP="004A12F9">
            <w:pPr>
              <w:pStyle w:val="ISOSecretObservations"/>
              <w:spacing w:before="60" w:after="60" w:line="240" w:lineRule="auto"/>
              <w:rPr>
                <w:szCs w:val="18"/>
              </w:rPr>
            </w:pPr>
            <w:r>
              <w:rPr>
                <w:szCs w:val="18"/>
              </w:rPr>
              <w:t>Dev0346 should be product-specific. Refer to S-101 PT</w:t>
            </w:r>
          </w:p>
        </w:tc>
      </w:tr>
      <w:tr w:rsidR="004A12F9" w:rsidRPr="0036345A" w14:paraId="43677587" w14:textId="77777777" w:rsidTr="006047DB">
        <w:trPr>
          <w:cantSplit/>
          <w:jc w:val="center"/>
        </w:trPr>
        <w:tc>
          <w:tcPr>
            <w:tcW w:w="665" w:type="dxa"/>
            <w:tcBorders>
              <w:top w:val="single" w:sz="6" w:space="0" w:color="auto"/>
              <w:bottom w:val="single" w:sz="6" w:space="0" w:color="auto"/>
            </w:tcBorders>
          </w:tcPr>
          <w:p w14:paraId="10957173" w14:textId="4A43B479"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502E0638" w14:textId="72003D12"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10B16A17" w14:textId="0E33C770"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Dev0347</w:t>
            </w:r>
          </w:p>
        </w:tc>
        <w:tc>
          <w:tcPr>
            <w:tcW w:w="1117" w:type="dxa"/>
            <w:tcBorders>
              <w:top w:val="single" w:sz="6" w:space="0" w:color="auto"/>
              <w:bottom w:val="single" w:sz="6" w:space="0" w:color="auto"/>
            </w:tcBorders>
          </w:tcPr>
          <w:p w14:paraId="013F9C5F"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05E9BD8" w14:textId="7376DCBD"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488D4AD7" w14:textId="31FF42AF"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is too vague. In this case, it needs to be specified what fields are allowable for a particular update record.</w:t>
            </w:r>
          </w:p>
        </w:tc>
        <w:tc>
          <w:tcPr>
            <w:tcW w:w="4174" w:type="dxa"/>
            <w:tcBorders>
              <w:top w:val="single" w:sz="6" w:space="0" w:color="auto"/>
              <w:bottom w:val="single" w:sz="6" w:space="0" w:color="auto"/>
            </w:tcBorders>
          </w:tcPr>
          <w:p w14:paraId="6F7D073C" w14:textId="28AE0F83" w:rsidR="004A12F9" w:rsidRDefault="004A12F9" w:rsidP="004A12F9">
            <w:pPr>
              <w:pStyle w:val="ISOChange"/>
              <w:spacing w:before="60" w:after="60" w:line="240" w:lineRule="auto"/>
              <w:rPr>
                <w:szCs w:val="18"/>
              </w:rPr>
            </w:pPr>
            <w:r>
              <w:rPr>
                <w:szCs w:val="18"/>
              </w:rPr>
              <w:t>Revise the check. Define “certain fields”.</w:t>
            </w:r>
          </w:p>
        </w:tc>
        <w:tc>
          <w:tcPr>
            <w:tcW w:w="2590" w:type="dxa"/>
            <w:tcBorders>
              <w:top w:val="single" w:sz="6" w:space="0" w:color="auto"/>
              <w:bottom w:val="single" w:sz="6" w:space="0" w:color="auto"/>
            </w:tcBorders>
            <w:shd w:val="clear" w:color="auto" w:fill="D9D9D9" w:themeFill="background1" w:themeFillShade="D9"/>
          </w:tcPr>
          <w:p w14:paraId="2A8B772B" w14:textId="09C441C7" w:rsidR="004A12F9" w:rsidRPr="008917EB" w:rsidRDefault="00D31554" w:rsidP="004A12F9">
            <w:pPr>
              <w:pStyle w:val="ISOSecretObservations"/>
              <w:spacing w:before="60" w:after="60" w:line="240" w:lineRule="auto"/>
              <w:rPr>
                <w:szCs w:val="18"/>
              </w:rPr>
            </w:pPr>
            <w:r>
              <w:rPr>
                <w:szCs w:val="18"/>
              </w:rPr>
              <w:t>Need to define fields.</w:t>
            </w:r>
          </w:p>
        </w:tc>
      </w:tr>
      <w:tr w:rsidR="004A12F9" w:rsidRPr="0036345A" w14:paraId="679B130F" w14:textId="77777777" w:rsidTr="006047DB">
        <w:trPr>
          <w:cantSplit/>
          <w:jc w:val="center"/>
        </w:trPr>
        <w:tc>
          <w:tcPr>
            <w:tcW w:w="665" w:type="dxa"/>
            <w:tcBorders>
              <w:top w:val="single" w:sz="6" w:space="0" w:color="auto"/>
              <w:bottom w:val="single" w:sz="6" w:space="0" w:color="auto"/>
            </w:tcBorders>
          </w:tcPr>
          <w:p w14:paraId="63A0CD4C" w14:textId="226F559C"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2AF0BE64" w14:textId="3895E98F"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70C4DDBD" w14:textId="6A2DEC09"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Dev0348</w:t>
            </w:r>
          </w:p>
        </w:tc>
        <w:tc>
          <w:tcPr>
            <w:tcW w:w="1117" w:type="dxa"/>
            <w:tcBorders>
              <w:top w:val="single" w:sz="6" w:space="0" w:color="auto"/>
              <w:bottom w:val="single" w:sz="6" w:space="0" w:color="auto"/>
            </w:tcBorders>
          </w:tcPr>
          <w:p w14:paraId="4B7B8C94"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5DCCD96A" w14:textId="7EC51458"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16BD9492" w14:textId="69AA7691"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p>
        </w:tc>
        <w:tc>
          <w:tcPr>
            <w:tcW w:w="4174" w:type="dxa"/>
            <w:tcBorders>
              <w:top w:val="single" w:sz="6" w:space="0" w:color="auto"/>
              <w:bottom w:val="single" w:sz="6" w:space="0" w:color="auto"/>
            </w:tcBorders>
          </w:tcPr>
          <w:p w14:paraId="01F96F72" w14:textId="4B938998" w:rsidR="004A12F9" w:rsidRDefault="004A12F9" w:rsidP="004A12F9">
            <w:pPr>
              <w:pStyle w:val="ISOChange"/>
              <w:spacing w:before="60" w:after="60" w:line="240" w:lineRule="auto"/>
              <w:rPr>
                <w:szCs w:val="18"/>
              </w:rPr>
            </w:pPr>
            <w:r>
              <w:rPr>
                <w:szCs w:val="18"/>
              </w:rPr>
              <w:t>Delete Dev0348.</w:t>
            </w:r>
          </w:p>
        </w:tc>
        <w:tc>
          <w:tcPr>
            <w:tcW w:w="2590" w:type="dxa"/>
            <w:tcBorders>
              <w:top w:val="single" w:sz="6" w:space="0" w:color="auto"/>
              <w:bottom w:val="single" w:sz="6" w:space="0" w:color="auto"/>
            </w:tcBorders>
            <w:shd w:val="clear" w:color="auto" w:fill="D9D9D9" w:themeFill="background1" w:themeFillShade="D9"/>
          </w:tcPr>
          <w:p w14:paraId="59352A0D" w14:textId="0D8E7B6F" w:rsidR="004A12F9" w:rsidRPr="008917EB" w:rsidRDefault="00D31554" w:rsidP="004A12F9">
            <w:pPr>
              <w:pStyle w:val="ISOSecretObservations"/>
              <w:spacing w:before="60" w:after="60" w:line="240" w:lineRule="auto"/>
              <w:rPr>
                <w:szCs w:val="18"/>
              </w:rPr>
            </w:pPr>
            <w:r>
              <w:rPr>
                <w:szCs w:val="18"/>
              </w:rPr>
              <w:t>Agree</w:t>
            </w:r>
            <w:ins w:id="504" w:author="Raphael Malyankar" w:date="2025-01-15T19:58:00Z" w16du:dateUtc="2025-01-16T02:58:00Z">
              <w:r w:rsidR="000D261D">
                <w:rPr>
                  <w:szCs w:val="18"/>
                </w:rPr>
                <w:t xml:space="preserve">, </w:t>
              </w:r>
            </w:ins>
            <w:ins w:id="505" w:author="Raphael Malyankar" w:date="2025-01-15T20:03:00Z" w16du:dateUtc="2025-01-16T03:03:00Z">
              <w:r w:rsidR="008E2197">
                <w:rPr>
                  <w:szCs w:val="18"/>
                </w:rPr>
                <w:t xml:space="preserve">subject to S-101 PT concurrence, </w:t>
              </w:r>
            </w:ins>
            <w:ins w:id="506" w:author="Raphael Malyankar" w:date="2025-01-15T19:58:00Z" w16du:dateUtc="2025-01-16T02:58:00Z">
              <w:r w:rsidR="000D261D">
                <w:rPr>
                  <w:szCs w:val="18"/>
                </w:rPr>
                <w:t>n</w:t>
              </w:r>
            </w:ins>
            <w:ins w:id="507" w:author="Raphael Malyankar" w:date="2025-01-15T19:57:00Z" w16du:dateUtc="2025-01-16T02:57:00Z">
              <w:r w:rsidR="000D261D">
                <w:rPr>
                  <w:szCs w:val="18"/>
                </w:rPr>
                <w:t>ot</w:t>
              </w:r>
            </w:ins>
            <w:ins w:id="508" w:author="Raphael Malyankar" w:date="2025-01-15T19:58:00Z" w16du:dateUtc="2025-01-16T02:58:00Z">
              <w:r w:rsidR="000D261D">
                <w:rPr>
                  <w:szCs w:val="18"/>
                </w:rPr>
                <w:t>ing</w:t>
              </w:r>
            </w:ins>
            <w:ins w:id="509" w:author="Raphael Malyankar" w:date="2025-01-15T19:57:00Z" w16du:dateUtc="2025-01-16T02:57:00Z">
              <w:r w:rsidR="000D261D">
                <w:rPr>
                  <w:szCs w:val="18"/>
                </w:rPr>
                <w:t xml:space="preserve"> </w:t>
              </w:r>
            </w:ins>
            <w:ins w:id="510" w:author="Raphael Malyankar" w:date="2025-01-15T19:55:00Z" w16du:dateUtc="2025-01-16T02:55:00Z">
              <w:r w:rsidR="000D261D">
                <w:rPr>
                  <w:szCs w:val="18"/>
                </w:rPr>
                <w:t>that</w:t>
              </w:r>
            </w:ins>
            <w:ins w:id="511" w:author="Raphael Malyankar" w:date="2025-01-15T19:54:00Z" w16du:dateUtc="2025-01-16T02:54:00Z">
              <w:r w:rsidR="000D261D">
                <w:rPr>
                  <w:szCs w:val="18"/>
                </w:rPr>
                <w:t xml:space="preserve"> Dev0364 is </w:t>
              </w:r>
            </w:ins>
            <w:ins w:id="512" w:author="Raphael Malyankar" w:date="2025-01-15T19:56:00Z" w16du:dateUtc="2025-01-16T02:56:00Z">
              <w:r w:rsidR="000D261D">
                <w:rPr>
                  <w:szCs w:val="18"/>
                </w:rPr>
                <w:t>very</w:t>
              </w:r>
            </w:ins>
            <w:ins w:id="513" w:author="Raphael Malyankar" w:date="2025-01-15T19:54:00Z" w16du:dateUtc="2025-01-16T02:54:00Z">
              <w:r w:rsidR="000D261D">
                <w:rPr>
                  <w:szCs w:val="18"/>
                </w:rPr>
                <w:t xml:space="preserve"> general so </w:t>
              </w:r>
            </w:ins>
            <w:ins w:id="514" w:author="Raphael Malyankar" w:date="2025-01-15T19:55:00Z" w16du:dateUtc="2025-01-16T02:55:00Z">
              <w:r w:rsidR="000D261D">
                <w:rPr>
                  <w:szCs w:val="18"/>
                </w:rPr>
                <w:t xml:space="preserve">this </w:t>
              </w:r>
            </w:ins>
            <w:ins w:id="515" w:author="Raphael Malyankar" w:date="2025-01-15T19:57:00Z" w16du:dateUtc="2025-01-16T02:57:00Z">
              <w:r w:rsidR="000D261D">
                <w:rPr>
                  <w:szCs w:val="18"/>
                </w:rPr>
                <w:t>will</w:t>
              </w:r>
            </w:ins>
            <w:ins w:id="516" w:author="Raphael Malyankar" w:date="2025-01-15T19:55:00Z" w16du:dateUtc="2025-01-16T02:55:00Z">
              <w:r w:rsidR="000D261D">
                <w:rPr>
                  <w:szCs w:val="18"/>
                </w:rPr>
                <w:t xml:space="preserve"> have to </w:t>
              </w:r>
            </w:ins>
            <w:ins w:id="517" w:author="Raphael Malyankar" w:date="2025-01-15T19:57:00Z" w16du:dateUtc="2025-01-16T02:57:00Z">
              <w:r w:rsidR="000D261D">
                <w:rPr>
                  <w:szCs w:val="18"/>
                </w:rPr>
                <w:t>revisited</w:t>
              </w:r>
            </w:ins>
            <w:ins w:id="518" w:author="Raphael Malyankar" w:date="2025-01-15T19:55:00Z" w16du:dateUtc="2025-01-16T02:55:00Z">
              <w:r w:rsidR="000D261D">
                <w:rPr>
                  <w:szCs w:val="18"/>
                </w:rPr>
                <w:t xml:space="preserve"> if </w:t>
              </w:r>
            </w:ins>
            <w:ins w:id="519" w:author="Raphael Malyankar" w:date="2025-01-15T19:56:00Z" w16du:dateUtc="2025-01-16T02:56:00Z">
              <w:r w:rsidR="000D261D">
                <w:rPr>
                  <w:szCs w:val="18"/>
                </w:rPr>
                <w:t xml:space="preserve">we end up </w:t>
              </w:r>
            </w:ins>
            <w:ins w:id="520" w:author="Raphael Malyankar" w:date="2025-01-15T19:57:00Z" w16du:dateUtc="2025-01-16T02:57:00Z">
              <w:r w:rsidR="000D261D">
                <w:rPr>
                  <w:szCs w:val="18"/>
                </w:rPr>
                <w:t>requiring</w:t>
              </w:r>
            </w:ins>
            <w:ins w:id="521" w:author="Raphael Malyankar" w:date="2025-01-15T19:56:00Z" w16du:dateUtc="2025-01-16T02:56:00Z">
              <w:r w:rsidR="000D261D">
                <w:rPr>
                  <w:szCs w:val="18"/>
                </w:rPr>
                <w:t xml:space="preserve"> more specific</w:t>
              </w:r>
            </w:ins>
            <w:ins w:id="522" w:author="Raphael Malyankar" w:date="2025-01-15T19:57:00Z" w16du:dateUtc="2025-01-16T02:57:00Z">
              <w:r w:rsidR="000D261D">
                <w:rPr>
                  <w:szCs w:val="18"/>
                </w:rPr>
                <w:t xml:space="preserve"> check </w:t>
              </w:r>
            </w:ins>
            <w:ins w:id="523" w:author="Raphael Malyankar" w:date="2025-01-15T19:56:00Z" w16du:dateUtc="2025-01-16T02:56:00Z">
              <w:r w:rsidR="000D261D">
                <w:rPr>
                  <w:szCs w:val="18"/>
                </w:rPr>
                <w:t>descriptions</w:t>
              </w:r>
            </w:ins>
            <w:ins w:id="524" w:author="Raphael Malyankar" w:date="2025-01-15T19:57:00Z" w16du:dateUtc="2025-01-16T02:57:00Z">
              <w:r w:rsidR="000D261D">
                <w:rPr>
                  <w:szCs w:val="18"/>
                </w:rPr>
                <w:t xml:space="preserve"> than </w:t>
              </w:r>
            </w:ins>
            <w:ins w:id="525" w:author="Raphael Malyankar" w:date="2025-01-15T19:58:00Z" w16du:dateUtc="2025-01-16T02:58:00Z">
              <w:r w:rsidR="000D261D">
                <w:rPr>
                  <w:szCs w:val="18"/>
                </w:rPr>
                <w:t>Dev0364.</w:t>
              </w:r>
            </w:ins>
            <w:del w:id="526" w:author="Raphael Malyankar" w:date="2025-01-15T19:54:00Z" w16du:dateUtc="2025-01-16T02:54:00Z">
              <w:r w:rsidDel="000D261D">
                <w:rPr>
                  <w:szCs w:val="18"/>
                </w:rPr>
                <w:delText xml:space="preserve"> in part, Dev0346 should be product-specific</w:delText>
              </w:r>
            </w:del>
          </w:p>
        </w:tc>
      </w:tr>
      <w:tr w:rsidR="00B0494E" w:rsidRPr="0036345A" w14:paraId="49451D70" w14:textId="77777777" w:rsidTr="006047DB">
        <w:trPr>
          <w:cantSplit/>
          <w:jc w:val="center"/>
          <w:ins w:id="527" w:author="Raphael Malyankar" w:date="2025-01-17T01:12:00Z"/>
        </w:trPr>
        <w:tc>
          <w:tcPr>
            <w:tcW w:w="665" w:type="dxa"/>
            <w:tcBorders>
              <w:top w:val="single" w:sz="6" w:space="0" w:color="auto"/>
              <w:bottom w:val="single" w:sz="6" w:space="0" w:color="auto"/>
            </w:tcBorders>
          </w:tcPr>
          <w:p w14:paraId="6ADF08C7" w14:textId="35809829" w:rsidR="00B0494E" w:rsidRPr="00F05260" w:rsidRDefault="00B0494E" w:rsidP="00B0494E">
            <w:pPr>
              <w:pStyle w:val="ISOMB"/>
              <w:spacing w:before="60" w:after="60" w:line="240" w:lineRule="auto"/>
              <w:rPr>
                <w:ins w:id="528" w:author="Raphael Malyankar" w:date="2025-01-17T01:12:00Z" w16du:dateUtc="2025-01-17T08:12:00Z"/>
                <w:rFonts w:cs="Arial"/>
                <w:szCs w:val="18"/>
              </w:rPr>
            </w:pPr>
            <w:ins w:id="529" w:author="Raphael Malyankar" w:date="2025-01-17T01:12:00Z" w16du:dateUtc="2025-01-17T08:12:00Z">
              <w:r>
                <w:rPr>
                  <w:rFonts w:cs="Arial"/>
                  <w:szCs w:val="18"/>
                </w:rPr>
                <w:t>10a</w:t>
              </w:r>
            </w:ins>
          </w:p>
        </w:tc>
        <w:tc>
          <w:tcPr>
            <w:tcW w:w="598" w:type="dxa"/>
            <w:tcBorders>
              <w:top w:val="single" w:sz="6" w:space="0" w:color="auto"/>
              <w:bottom w:val="single" w:sz="6" w:space="0" w:color="auto"/>
            </w:tcBorders>
          </w:tcPr>
          <w:p w14:paraId="0960B242" w14:textId="2B8009A0" w:rsidR="00B0494E" w:rsidRPr="00314445" w:rsidRDefault="00B0494E" w:rsidP="00B0494E">
            <w:pPr>
              <w:pStyle w:val="ISOMB"/>
              <w:spacing w:before="60" w:after="60" w:line="240" w:lineRule="auto"/>
              <w:rPr>
                <w:ins w:id="530" w:author="Raphael Malyankar" w:date="2025-01-17T01:12:00Z" w16du:dateUtc="2025-01-17T08:12:00Z"/>
                <w:szCs w:val="18"/>
              </w:rPr>
            </w:pPr>
            <w:ins w:id="531" w:author="Raphael Malyankar" w:date="2025-01-17T17:29:00Z" w16du:dateUtc="2025-01-18T00:29:00Z">
              <w:r w:rsidRPr="00A869B6">
                <w:rPr>
                  <w:szCs w:val="18"/>
                </w:rPr>
                <w:t>IC-ENC</w:t>
              </w:r>
            </w:ins>
          </w:p>
        </w:tc>
        <w:tc>
          <w:tcPr>
            <w:tcW w:w="1313" w:type="dxa"/>
            <w:tcBorders>
              <w:top w:val="single" w:sz="6" w:space="0" w:color="auto"/>
              <w:bottom w:val="single" w:sz="6" w:space="0" w:color="auto"/>
            </w:tcBorders>
            <w:vAlign w:val="center"/>
          </w:tcPr>
          <w:p w14:paraId="5DA33A1C" w14:textId="77F3C34F" w:rsidR="00B0494E" w:rsidRDefault="00B0494E" w:rsidP="00B0494E">
            <w:pPr>
              <w:pStyle w:val="ISOClause"/>
              <w:spacing w:before="60" w:after="60" w:line="240" w:lineRule="auto"/>
              <w:rPr>
                <w:ins w:id="532" w:author="Raphael Malyankar" w:date="2025-01-17T01:12:00Z" w16du:dateUtc="2025-01-17T08:12:00Z"/>
                <w:rFonts w:ascii="Calibri" w:hAnsi="Calibri" w:cs="Calibri"/>
                <w:sz w:val="20"/>
              </w:rPr>
            </w:pPr>
            <w:ins w:id="533" w:author="Raphael Malyankar" w:date="2025-01-17T17:02:00Z" w16du:dateUtc="2025-01-18T00:02:00Z">
              <w:r>
                <w:rPr>
                  <w:rFonts w:ascii="Calibri" w:hAnsi="Calibri" w:cs="Calibri"/>
                  <w:sz w:val="20"/>
                </w:rPr>
                <w:t>Dev</w:t>
              </w:r>
            </w:ins>
            <w:ins w:id="534" w:author="Raphael Malyankar" w:date="2025-01-17T01:13:00Z" w16du:dateUtc="2025-01-17T08:13:00Z">
              <w:r w:rsidRPr="003E0C7A">
                <w:rPr>
                  <w:rFonts w:ascii="Calibri" w:hAnsi="Calibri" w:cs="Calibri"/>
                  <w:sz w:val="20"/>
                </w:rPr>
                <w:t>0364</w:t>
              </w:r>
            </w:ins>
          </w:p>
        </w:tc>
        <w:tc>
          <w:tcPr>
            <w:tcW w:w="1117" w:type="dxa"/>
            <w:tcBorders>
              <w:top w:val="single" w:sz="6" w:space="0" w:color="auto"/>
              <w:bottom w:val="single" w:sz="6" w:space="0" w:color="auto"/>
            </w:tcBorders>
          </w:tcPr>
          <w:p w14:paraId="59F91D7C" w14:textId="77777777" w:rsidR="00B0494E" w:rsidRDefault="00B0494E" w:rsidP="00B0494E">
            <w:pPr>
              <w:pStyle w:val="ISOParagraph"/>
              <w:spacing w:before="60" w:after="60" w:line="240" w:lineRule="auto"/>
              <w:ind w:right="-100"/>
              <w:rPr>
                <w:ins w:id="535" w:author="Raphael Malyankar" w:date="2025-01-17T01:12:00Z" w16du:dateUtc="2025-01-17T08:12:00Z"/>
                <w:rFonts w:ascii="Calibri" w:hAnsi="Calibri" w:cs="Calibri"/>
                <w:sz w:val="20"/>
              </w:rPr>
            </w:pPr>
          </w:p>
        </w:tc>
        <w:tc>
          <w:tcPr>
            <w:tcW w:w="706" w:type="dxa"/>
            <w:tcBorders>
              <w:top w:val="single" w:sz="6" w:space="0" w:color="auto"/>
              <w:bottom w:val="single" w:sz="6" w:space="0" w:color="auto"/>
            </w:tcBorders>
          </w:tcPr>
          <w:p w14:paraId="44ED0BAB" w14:textId="21A9C561" w:rsidR="00B0494E" w:rsidRPr="003B75F7" w:rsidRDefault="00B0494E" w:rsidP="00B0494E">
            <w:pPr>
              <w:pStyle w:val="ISOCommType"/>
              <w:spacing w:before="60" w:after="60" w:line="240" w:lineRule="auto"/>
              <w:rPr>
                <w:ins w:id="536" w:author="Raphael Malyankar" w:date="2025-01-17T01:12:00Z" w16du:dateUtc="2025-01-17T08:12:00Z"/>
                <w:rFonts w:cs="Arial"/>
                <w:szCs w:val="18"/>
              </w:rPr>
            </w:pPr>
            <w:ins w:id="537" w:author="Raphael Malyankar" w:date="2025-01-17T01:14:00Z" w16du:dateUtc="2025-01-17T08:14:00Z">
              <w:r>
                <w:rPr>
                  <w:rFonts w:cs="Arial"/>
                  <w:szCs w:val="18"/>
                </w:rPr>
                <w:t>ed</w:t>
              </w:r>
            </w:ins>
          </w:p>
        </w:tc>
        <w:tc>
          <w:tcPr>
            <w:tcW w:w="4590" w:type="dxa"/>
            <w:tcBorders>
              <w:top w:val="single" w:sz="6" w:space="0" w:color="auto"/>
              <w:bottom w:val="single" w:sz="6" w:space="0" w:color="auto"/>
            </w:tcBorders>
            <w:vAlign w:val="bottom"/>
          </w:tcPr>
          <w:p w14:paraId="54E56EFE" w14:textId="62CA3EA3" w:rsidR="00B0494E" w:rsidRDefault="00B0494E" w:rsidP="00B0494E">
            <w:pPr>
              <w:keepNext/>
              <w:keepLines/>
              <w:tabs>
                <w:tab w:val="left" w:pos="2520"/>
                <w:tab w:val="left" w:pos="3600"/>
                <w:tab w:val="left" w:pos="4680"/>
                <w:tab w:val="left" w:pos="5760"/>
                <w:tab w:val="left" w:pos="6840"/>
              </w:tabs>
              <w:spacing w:before="60" w:after="60"/>
              <w:rPr>
                <w:ins w:id="538" w:author="Raphael Malyankar" w:date="2025-01-17T01:12:00Z" w16du:dateUtc="2025-01-17T08:12:00Z"/>
                <w:rFonts w:ascii="Calibri" w:hAnsi="Calibri" w:cs="Calibri"/>
                <w:color w:val="000000"/>
                <w:sz w:val="20"/>
              </w:rPr>
            </w:pPr>
            <w:ins w:id="539" w:author="Raphael Malyankar" w:date="2025-01-17T01:13:00Z" w16du:dateUtc="2025-01-17T08:13:00Z">
              <w:r w:rsidRPr="003E0C7A">
                <w:rPr>
                  <w:rFonts w:ascii="Calibri" w:hAnsi="Calibri" w:cs="Calibri"/>
                  <w:color w:val="000000"/>
                  <w:sz w:val="20"/>
                </w:rPr>
                <w:t xml:space="preserve">Spelling error in Check Message and Check Description, </w:t>
              </w:r>
            </w:ins>
          </w:p>
        </w:tc>
        <w:tc>
          <w:tcPr>
            <w:tcW w:w="4174" w:type="dxa"/>
            <w:tcBorders>
              <w:top w:val="single" w:sz="6" w:space="0" w:color="auto"/>
              <w:bottom w:val="single" w:sz="6" w:space="0" w:color="auto"/>
            </w:tcBorders>
          </w:tcPr>
          <w:p w14:paraId="00DFF83E" w14:textId="38CC6B68" w:rsidR="00B0494E" w:rsidRDefault="00B0494E" w:rsidP="00B0494E">
            <w:pPr>
              <w:pStyle w:val="ISOChange"/>
              <w:spacing w:before="60" w:after="60" w:line="240" w:lineRule="auto"/>
              <w:rPr>
                <w:ins w:id="540" w:author="Raphael Malyankar" w:date="2025-01-17T01:12:00Z" w16du:dateUtc="2025-01-17T08:12:00Z"/>
                <w:szCs w:val="18"/>
              </w:rPr>
            </w:pPr>
            <w:ins w:id="541" w:author="Raphael Malyankar" w:date="2025-01-17T17:23:00Z" w16du:dateUtc="2025-01-18T00:23:00Z">
              <w:r w:rsidRPr="00063B26">
                <w:rPr>
                  <w:szCs w:val="18"/>
                </w:rPr>
                <w:t>should read "permissible"</w:t>
              </w:r>
            </w:ins>
          </w:p>
        </w:tc>
        <w:tc>
          <w:tcPr>
            <w:tcW w:w="2590" w:type="dxa"/>
            <w:tcBorders>
              <w:top w:val="single" w:sz="6" w:space="0" w:color="auto"/>
              <w:bottom w:val="single" w:sz="6" w:space="0" w:color="auto"/>
            </w:tcBorders>
            <w:shd w:val="clear" w:color="auto" w:fill="D9D9D9" w:themeFill="background1" w:themeFillShade="D9"/>
          </w:tcPr>
          <w:p w14:paraId="2B432091" w14:textId="5C7D2F94" w:rsidR="00B0494E" w:rsidRDefault="00D37A75" w:rsidP="00B0494E">
            <w:pPr>
              <w:pStyle w:val="ISOSecretObservations"/>
              <w:spacing w:before="60" w:after="60" w:line="240" w:lineRule="auto"/>
              <w:rPr>
                <w:ins w:id="542" w:author="Raphael Malyankar" w:date="2025-01-17T01:12:00Z" w16du:dateUtc="2025-01-17T08:12:00Z"/>
                <w:szCs w:val="18"/>
              </w:rPr>
            </w:pPr>
            <w:ins w:id="543" w:author="Raphael Malyankar" w:date="2025-01-19T23:41:00Z" w16du:dateUtc="2025-01-20T06:41:00Z">
              <w:r>
                <w:rPr>
                  <w:szCs w:val="18"/>
                </w:rPr>
                <w:t>Agreed</w:t>
              </w:r>
            </w:ins>
          </w:p>
        </w:tc>
      </w:tr>
      <w:tr w:rsidR="00D37A75" w:rsidRPr="0036345A" w14:paraId="0CCDBF7F" w14:textId="77777777" w:rsidTr="006047DB">
        <w:trPr>
          <w:cantSplit/>
          <w:jc w:val="center"/>
          <w:ins w:id="544" w:author="Raphael Malyankar" w:date="2025-01-17T01:13:00Z"/>
        </w:trPr>
        <w:tc>
          <w:tcPr>
            <w:tcW w:w="665" w:type="dxa"/>
            <w:tcBorders>
              <w:top w:val="single" w:sz="6" w:space="0" w:color="auto"/>
              <w:bottom w:val="single" w:sz="6" w:space="0" w:color="auto"/>
            </w:tcBorders>
          </w:tcPr>
          <w:p w14:paraId="26F25199" w14:textId="33B4ABF4" w:rsidR="00D37A75" w:rsidRDefault="00D37A75" w:rsidP="00D37A75">
            <w:pPr>
              <w:pStyle w:val="ISOMB"/>
              <w:spacing w:before="60" w:after="60" w:line="240" w:lineRule="auto"/>
              <w:rPr>
                <w:ins w:id="545" w:author="Raphael Malyankar" w:date="2025-01-17T01:13:00Z" w16du:dateUtc="2025-01-17T08:13:00Z"/>
                <w:rFonts w:cs="Arial"/>
                <w:szCs w:val="18"/>
              </w:rPr>
            </w:pPr>
            <w:ins w:id="546" w:author="Raphael Malyankar" w:date="2025-01-17T01:13:00Z" w16du:dateUtc="2025-01-17T08:13:00Z">
              <w:r>
                <w:rPr>
                  <w:rFonts w:cs="Arial"/>
                  <w:szCs w:val="18"/>
                </w:rPr>
                <w:t>10a</w:t>
              </w:r>
            </w:ins>
          </w:p>
        </w:tc>
        <w:tc>
          <w:tcPr>
            <w:tcW w:w="598" w:type="dxa"/>
            <w:tcBorders>
              <w:top w:val="single" w:sz="6" w:space="0" w:color="auto"/>
              <w:bottom w:val="single" w:sz="6" w:space="0" w:color="auto"/>
            </w:tcBorders>
          </w:tcPr>
          <w:p w14:paraId="39312B6E" w14:textId="69FDFD17" w:rsidR="00D37A75" w:rsidRPr="00314445" w:rsidRDefault="00D37A75" w:rsidP="00D37A75">
            <w:pPr>
              <w:pStyle w:val="ISOMB"/>
              <w:spacing w:before="60" w:after="60" w:line="240" w:lineRule="auto"/>
              <w:rPr>
                <w:ins w:id="547" w:author="Raphael Malyankar" w:date="2025-01-17T01:13:00Z" w16du:dateUtc="2025-01-17T08:13:00Z"/>
                <w:szCs w:val="18"/>
              </w:rPr>
            </w:pPr>
            <w:ins w:id="548" w:author="Raphael Malyankar" w:date="2025-01-17T17:29:00Z" w16du:dateUtc="2025-01-18T00:29:00Z">
              <w:r w:rsidRPr="00A869B6">
                <w:rPr>
                  <w:szCs w:val="18"/>
                </w:rPr>
                <w:t>IC-ENC</w:t>
              </w:r>
            </w:ins>
          </w:p>
        </w:tc>
        <w:tc>
          <w:tcPr>
            <w:tcW w:w="1313" w:type="dxa"/>
            <w:tcBorders>
              <w:top w:val="single" w:sz="6" w:space="0" w:color="auto"/>
              <w:bottom w:val="single" w:sz="6" w:space="0" w:color="auto"/>
            </w:tcBorders>
            <w:vAlign w:val="center"/>
          </w:tcPr>
          <w:p w14:paraId="2E5BF46D" w14:textId="0B71540D" w:rsidR="00D37A75" w:rsidRPr="003E0C7A" w:rsidRDefault="00D37A75" w:rsidP="00D37A75">
            <w:pPr>
              <w:pStyle w:val="ISOClause"/>
              <w:spacing w:before="60" w:after="60" w:line="240" w:lineRule="auto"/>
              <w:rPr>
                <w:ins w:id="549" w:author="Raphael Malyankar" w:date="2025-01-17T01:13:00Z" w16du:dateUtc="2025-01-17T08:13:00Z"/>
                <w:rFonts w:ascii="Calibri" w:hAnsi="Calibri" w:cs="Calibri"/>
                <w:sz w:val="20"/>
              </w:rPr>
            </w:pPr>
            <w:ins w:id="550" w:author="Raphael Malyankar" w:date="2025-01-17T17:02:00Z" w16du:dateUtc="2025-01-18T00:02:00Z">
              <w:r>
                <w:rPr>
                  <w:rFonts w:ascii="Calibri" w:hAnsi="Calibri" w:cs="Calibri"/>
                  <w:sz w:val="20"/>
                </w:rPr>
                <w:t>Dev</w:t>
              </w:r>
            </w:ins>
            <w:ins w:id="551" w:author="Raphael Malyankar" w:date="2025-01-17T01:13:00Z" w16du:dateUtc="2025-01-17T08:13:00Z">
              <w:r w:rsidRPr="00726BA2">
                <w:rPr>
                  <w:rFonts w:ascii="Calibri" w:hAnsi="Calibri" w:cs="Calibri"/>
                  <w:sz w:val="20"/>
                </w:rPr>
                <w:t>0367</w:t>
              </w:r>
            </w:ins>
          </w:p>
        </w:tc>
        <w:tc>
          <w:tcPr>
            <w:tcW w:w="1117" w:type="dxa"/>
            <w:tcBorders>
              <w:top w:val="single" w:sz="6" w:space="0" w:color="auto"/>
              <w:bottom w:val="single" w:sz="6" w:space="0" w:color="auto"/>
            </w:tcBorders>
          </w:tcPr>
          <w:p w14:paraId="18BCCECB" w14:textId="77777777" w:rsidR="00D37A75" w:rsidRDefault="00D37A75" w:rsidP="00D37A75">
            <w:pPr>
              <w:pStyle w:val="ISOParagraph"/>
              <w:spacing w:before="60" w:after="60" w:line="240" w:lineRule="auto"/>
              <w:ind w:right="-100"/>
              <w:rPr>
                <w:ins w:id="552" w:author="Raphael Malyankar" w:date="2025-01-17T01:13:00Z" w16du:dateUtc="2025-01-17T08:13:00Z"/>
                <w:rFonts w:ascii="Calibri" w:hAnsi="Calibri" w:cs="Calibri"/>
                <w:sz w:val="20"/>
              </w:rPr>
            </w:pPr>
          </w:p>
        </w:tc>
        <w:tc>
          <w:tcPr>
            <w:tcW w:w="706" w:type="dxa"/>
            <w:tcBorders>
              <w:top w:val="single" w:sz="6" w:space="0" w:color="auto"/>
              <w:bottom w:val="single" w:sz="6" w:space="0" w:color="auto"/>
            </w:tcBorders>
          </w:tcPr>
          <w:p w14:paraId="1E560961" w14:textId="0FD63690" w:rsidR="00D37A75" w:rsidRPr="003B75F7" w:rsidRDefault="00D37A75" w:rsidP="00D37A75">
            <w:pPr>
              <w:pStyle w:val="ISOCommType"/>
              <w:spacing w:before="60" w:after="60" w:line="240" w:lineRule="auto"/>
              <w:rPr>
                <w:ins w:id="553" w:author="Raphael Malyankar" w:date="2025-01-17T01:13:00Z" w16du:dateUtc="2025-01-17T08:13:00Z"/>
                <w:rFonts w:cs="Arial"/>
                <w:szCs w:val="18"/>
              </w:rPr>
            </w:pPr>
            <w:ins w:id="554" w:author="Raphael Malyankar" w:date="2025-01-17T01:14:00Z" w16du:dateUtc="2025-01-17T08:14:00Z">
              <w:r>
                <w:rPr>
                  <w:rFonts w:cs="Arial"/>
                  <w:szCs w:val="18"/>
                </w:rPr>
                <w:t>ed</w:t>
              </w:r>
            </w:ins>
          </w:p>
        </w:tc>
        <w:tc>
          <w:tcPr>
            <w:tcW w:w="4590" w:type="dxa"/>
            <w:tcBorders>
              <w:top w:val="single" w:sz="6" w:space="0" w:color="auto"/>
              <w:bottom w:val="single" w:sz="6" w:space="0" w:color="auto"/>
            </w:tcBorders>
            <w:vAlign w:val="bottom"/>
          </w:tcPr>
          <w:p w14:paraId="65B29A97" w14:textId="0C351B8C" w:rsidR="00D37A75" w:rsidRPr="003E0C7A" w:rsidRDefault="00D37A75" w:rsidP="00D37A75">
            <w:pPr>
              <w:keepNext/>
              <w:keepLines/>
              <w:tabs>
                <w:tab w:val="left" w:pos="2520"/>
                <w:tab w:val="left" w:pos="3600"/>
                <w:tab w:val="left" w:pos="4680"/>
                <w:tab w:val="left" w:pos="5760"/>
                <w:tab w:val="left" w:pos="6840"/>
              </w:tabs>
              <w:spacing w:before="60" w:after="60"/>
              <w:rPr>
                <w:ins w:id="555" w:author="Raphael Malyankar" w:date="2025-01-17T01:13:00Z" w16du:dateUtc="2025-01-17T08:13:00Z"/>
                <w:rFonts w:ascii="Calibri" w:hAnsi="Calibri" w:cs="Calibri"/>
                <w:color w:val="000000"/>
                <w:sz w:val="20"/>
              </w:rPr>
            </w:pPr>
            <w:ins w:id="556" w:author="Raphael Malyankar" w:date="2025-01-17T01:13:00Z" w16du:dateUtc="2025-01-17T08:13:00Z">
              <w:r w:rsidRPr="00726BA2">
                <w:rPr>
                  <w:rFonts w:ascii="Calibri" w:hAnsi="Calibri" w:cs="Calibri"/>
                  <w:color w:val="000000"/>
                  <w:sz w:val="20"/>
                </w:rPr>
                <w:t xml:space="preserve">Spelling error in Check Message, </w:t>
              </w:r>
            </w:ins>
          </w:p>
        </w:tc>
        <w:tc>
          <w:tcPr>
            <w:tcW w:w="4174" w:type="dxa"/>
            <w:tcBorders>
              <w:top w:val="single" w:sz="6" w:space="0" w:color="auto"/>
              <w:bottom w:val="single" w:sz="6" w:space="0" w:color="auto"/>
            </w:tcBorders>
          </w:tcPr>
          <w:p w14:paraId="0FE17038" w14:textId="7E6D7AD1" w:rsidR="00D37A75" w:rsidRDefault="00D37A75" w:rsidP="00D37A75">
            <w:pPr>
              <w:pStyle w:val="ISOChange"/>
              <w:spacing w:before="60" w:after="60" w:line="240" w:lineRule="auto"/>
              <w:rPr>
                <w:ins w:id="557" w:author="Raphael Malyankar" w:date="2025-01-17T01:13:00Z" w16du:dateUtc="2025-01-17T08:13:00Z"/>
                <w:szCs w:val="18"/>
              </w:rPr>
            </w:pPr>
            <w:ins w:id="558" w:author="Raphael Malyankar" w:date="2025-01-17T17:23:00Z" w16du:dateUtc="2025-01-18T00:23:00Z">
              <w:r w:rsidRPr="00063B26">
                <w:rPr>
                  <w:szCs w:val="18"/>
                </w:rPr>
                <w:t>should read "omitted"</w:t>
              </w:r>
            </w:ins>
          </w:p>
        </w:tc>
        <w:tc>
          <w:tcPr>
            <w:tcW w:w="2590" w:type="dxa"/>
            <w:tcBorders>
              <w:top w:val="single" w:sz="6" w:space="0" w:color="auto"/>
              <w:bottom w:val="single" w:sz="6" w:space="0" w:color="auto"/>
            </w:tcBorders>
            <w:shd w:val="clear" w:color="auto" w:fill="D9D9D9" w:themeFill="background1" w:themeFillShade="D9"/>
          </w:tcPr>
          <w:p w14:paraId="569AD442" w14:textId="2AD8E1EE" w:rsidR="00D37A75" w:rsidRDefault="00D37A75" w:rsidP="00D37A75">
            <w:pPr>
              <w:pStyle w:val="ISOSecretObservations"/>
              <w:spacing w:before="60" w:after="60" w:line="240" w:lineRule="auto"/>
              <w:rPr>
                <w:ins w:id="559" w:author="Raphael Malyankar" w:date="2025-01-17T01:13:00Z" w16du:dateUtc="2025-01-17T08:13:00Z"/>
                <w:szCs w:val="18"/>
              </w:rPr>
            </w:pPr>
            <w:ins w:id="560" w:author="Raphael Malyankar" w:date="2025-01-19T23:42:00Z" w16du:dateUtc="2025-01-20T06:42:00Z">
              <w:r w:rsidRPr="00245002">
                <w:t>Agreed</w:t>
              </w:r>
            </w:ins>
          </w:p>
        </w:tc>
      </w:tr>
      <w:tr w:rsidR="00D37A75" w:rsidRPr="0036345A" w14:paraId="62FA6CD2" w14:textId="77777777" w:rsidTr="006047DB">
        <w:trPr>
          <w:cantSplit/>
          <w:jc w:val="center"/>
          <w:ins w:id="561" w:author="Raphael Malyankar" w:date="2025-01-17T01:14:00Z"/>
        </w:trPr>
        <w:tc>
          <w:tcPr>
            <w:tcW w:w="665" w:type="dxa"/>
            <w:tcBorders>
              <w:top w:val="single" w:sz="6" w:space="0" w:color="auto"/>
              <w:bottom w:val="single" w:sz="6" w:space="0" w:color="auto"/>
            </w:tcBorders>
          </w:tcPr>
          <w:p w14:paraId="0DAFA6B2" w14:textId="0E0E02D1" w:rsidR="00D37A75" w:rsidRDefault="00D37A75" w:rsidP="00D37A75">
            <w:pPr>
              <w:pStyle w:val="ISOMB"/>
              <w:spacing w:before="60" w:after="60" w:line="240" w:lineRule="auto"/>
              <w:rPr>
                <w:ins w:id="562" w:author="Raphael Malyankar" w:date="2025-01-17T01:14:00Z" w16du:dateUtc="2025-01-17T08:14:00Z"/>
                <w:rFonts w:cs="Arial"/>
                <w:szCs w:val="18"/>
              </w:rPr>
            </w:pPr>
            <w:ins w:id="563" w:author="Raphael Malyankar" w:date="2025-01-17T01:14:00Z" w16du:dateUtc="2025-01-17T08:14:00Z">
              <w:r>
                <w:rPr>
                  <w:rFonts w:cs="Arial"/>
                  <w:szCs w:val="18"/>
                </w:rPr>
                <w:t>10a</w:t>
              </w:r>
            </w:ins>
          </w:p>
        </w:tc>
        <w:tc>
          <w:tcPr>
            <w:tcW w:w="598" w:type="dxa"/>
            <w:tcBorders>
              <w:top w:val="single" w:sz="6" w:space="0" w:color="auto"/>
              <w:bottom w:val="single" w:sz="6" w:space="0" w:color="auto"/>
            </w:tcBorders>
          </w:tcPr>
          <w:p w14:paraId="269AB290" w14:textId="4FE33D83" w:rsidR="00D37A75" w:rsidRPr="00314445" w:rsidRDefault="00D37A75" w:rsidP="00D37A75">
            <w:pPr>
              <w:pStyle w:val="ISOMB"/>
              <w:spacing w:before="60" w:after="60" w:line="240" w:lineRule="auto"/>
              <w:rPr>
                <w:ins w:id="564" w:author="Raphael Malyankar" w:date="2025-01-17T01:14:00Z" w16du:dateUtc="2025-01-17T08:14:00Z"/>
                <w:szCs w:val="18"/>
              </w:rPr>
            </w:pPr>
            <w:ins w:id="565" w:author="Raphael Malyankar" w:date="2025-01-17T17:29:00Z" w16du:dateUtc="2025-01-18T00:29:00Z">
              <w:r w:rsidRPr="00A869B6">
                <w:rPr>
                  <w:szCs w:val="18"/>
                </w:rPr>
                <w:t>IC-ENC</w:t>
              </w:r>
            </w:ins>
          </w:p>
        </w:tc>
        <w:tc>
          <w:tcPr>
            <w:tcW w:w="1313" w:type="dxa"/>
            <w:tcBorders>
              <w:top w:val="single" w:sz="6" w:space="0" w:color="auto"/>
              <w:bottom w:val="single" w:sz="6" w:space="0" w:color="auto"/>
            </w:tcBorders>
            <w:vAlign w:val="center"/>
          </w:tcPr>
          <w:p w14:paraId="17C1051F" w14:textId="5ADBB34E" w:rsidR="00D37A75" w:rsidRPr="00726BA2" w:rsidRDefault="00D37A75" w:rsidP="00D37A75">
            <w:pPr>
              <w:pStyle w:val="ISOClause"/>
              <w:spacing w:before="60" w:after="60" w:line="240" w:lineRule="auto"/>
              <w:rPr>
                <w:ins w:id="566" w:author="Raphael Malyankar" w:date="2025-01-17T01:14:00Z" w16du:dateUtc="2025-01-17T08:14:00Z"/>
                <w:rFonts w:ascii="Calibri" w:hAnsi="Calibri" w:cs="Calibri"/>
                <w:sz w:val="20"/>
              </w:rPr>
            </w:pPr>
            <w:ins w:id="567" w:author="Raphael Malyankar" w:date="2025-01-17T17:02:00Z" w16du:dateUtc="2025-01-18T00:02:00Z">
              <w:r>
                <w:rPr>
                  <w:rFonts w:ascii="Calibri" w:hAnsi="Calibri" w:cs="Calibri"/>
                  <w:sz w:val="20"/>
                </w:rPr>
                <w:t>Dev</w:t>
              </w:r>
            </w:ins>
            <w:ins w:id="568" w:author="Raphael Malyankar" w:date="2025-01-17T01:14:00Z" w16du:dateUtc="2025-01-17T08:14:00Z">
              <w:r w:rsidRPr="00726BA2">
                <w:rPr>
                  <w:rFonts w:ascii="Calibri" w:hAnsi="Calibri" w:cs="Calibri"/>
                  <w:sz w:val="20"/>
                </w:rPr>
                <w:t>0379</w:t>
              </w:r>
            </w:ins>
          </w:p>
        </w:tc>
        <w:tc>
          <w:tcPr>
            <w:tcW w:w="1117" w:type="dxa"/>
            <w:tcBorders>
              <w:top w:val="single" w:sz="6" w:space="0" w:color="auto"/>
              <w:bottom w:val="single" w:sz="6" w:space="0" w:color="auto"/>
            </w:tcBorders>
          </w:tcPr>
          <w:p w14:paraId="62EE42B0" w14:textId="77777777" w:rsidR="00D37A75" w:rsidRDefault="00D37A75" w:rsidP="00D37A75">
            <w:pPr>
              <w:pStyle w:val="ISOParagraph"/>
              <w:spacing w:before="60" w:after="60" w:line="240" w:lineRule="auto"/>
              <w:ind w:right="-100"/>
              <w:rPr>
                <w:ins w:id="569" w:author="Raphael Malyankar" w:date="2025-01-17T01:14:00Z" w16du:dateUtc="2025-01-17T08:14:00Z"/>
                <w:rFonts w:ascii="Calibri" w:hAnsi="Calibri" w:cs="Calibri"/>
                <w:sz w:val="20"/>
              </w:rPr>
            </w:pPr>
          </w:p>
        </w:tc>
        <w:tc>
          <w:tcPr>
            <w:tcW w:w="706" w:type="dxa"/>
            <w:tcBorders>
              <w:top w:val="single" w:sz="6" w:space="0" w:color="auto"/>
              <w:bottom w:val="single" w:sz="6" w:space="0" w:color="auto"/>
            </w:tcBorders>
          </w:tcPr>
          <w:p w14:paraId="69813E44" w14:textId="5EA28571" w:rsidR="00D37A75" w:rsidRDefault="00D37A75" w:rsidP="00D37A75">
            <w:pPr>
              <w:pStyle w:val="ISOCommType"/>
              <w:spacing w:before="60" w:after="60" w:line="240" w:lineRule="auto"/>
              <w:rPr>
                <w:ins w:id="570" w:author="Raphael Malyankar" w:date="2025-01-17T01:14:00Z" w16du:dateUtc="2025-01-17T08:14:00Z"/>
                <w:rFonts w:cs="Arial"/>
                <w:szCs w:val="18"/>
              </w:rPr>
            </w:pPr>
            <w:ins w:id="571" w:author="Raphael Malyankar" w:date="2025-01-17T01:15:00Z" w16du:dateUtc="2025-01-17T08:15:00Z">
              <w:r>
                <w:rPr>
                  <w:rFonts w:cs="Arial"/>
                  <w:szCs w:val="18"/>
                </w:rPr>
                <w:t>ed</w:t>
              </w:r>
            </w:ins>
          </w:p>
        </w:tc>
        <w:tc>
          <w:tcPr>
            <w:tcW w:w="4590" w:type="dxa"/>
            <w:tcBorders>
              <w:top w:val="single" w:sz="6" w:space="0" w:color="auto"/>
              <w:bottom w:val="single" w:sz="6" w:space="0" w:color="auto"/>
            </w:tcBorders>
            <w:vAlign w:val="bottom"/>
          </w:tcPr>
          <w:p w14:paraId="1E3E98DD" w14:textId="3D6D3CFD" w:rsidR="00D37A75" w:rsidRPr="00726BA2" w:rsidRDefault="00D37A75" w:rsidP="00D37A75">
            <w:pPr>
              <w:keepNext/>
              <w:keepLines/>
              <w:tabs>
                <w:tab w:val="left" w:pos="2520"/>
                <w:tab w:val="left" w:pos="3600"/>
                <w:tab w:val="left" w:pos="4680"/>
                <w:tab w:val="left" w:pos="5760"/>
                <w:tab w:val="left" w:pos="6840"/>
              </w:tabs>
              <w:spacing w:before="60" w:after="60"/>
              <w:rPr>
                <w:ins w:id="572" w:author="Raphael Malyankar" w:date="2025-01-17T01:14:00Z" w16du:dateUtc="2025-01-17T08:14:00Z"/>
                <w:rFonts w:ascii="Calibri" w:hAnsi="Calibri" w:cs="Calibri"/>
                <w:color w:val="000000"/>
                <w:sz w:val="20"/>
              </w:rPr>
            </w:pPr>
            <w:ins w:id="573" w:author="Raphael Malyankar" w:date="2025-01-17T01:14:00Z" w16du:dateUtc="2025-01-17T08:14:00Z">
              <w:r w:rsidRPr="00726BA2">
                <w:rPr>
                  <w:rFonts w:ascii="Calibri" w:hAnsi="Calibri" w:cs="Calibri"/>
                  <w:color w:val="000000"/>
                  <w:sz w:val="20"/>
                </w:rPr>
                <w:t xml:space="preserve">Spelling error in Check Message, </w:t>
              </w:r>
            </w:ins>
          </w:p>
        </w:tc>
        <w:tc>
          <w:tcPr>
            <w:tcW w:w="4174" w:type="dxa"/>
            <w:tcBorders>
              <w:top w:val="single" w:sz="6" w:space="0" w:color="auto"/>
              <w:bottom w:val="single" w:sz="6" w:space="0" w:color="auto"/>
            </w:tcBorders>
          </w:tcPr>
          <w:p w14:paraId="627B07D0" w14:textId="439CBA77" w:rsidR="00D37A75" w:rsidRDefault="00D37A75" w:rsidP="00D37A75">
            <w:pPr>
              <w:pStyle w:val="ISOChange"/>
              <w:spacing w:before="60" w:after="60" w:line="240" w:lineRule="auto"/>
              <w:rPr>
                <w:ins w:id="574" w:author="Raphael Malyankar" w:date="2025-01-17T01:14:00Z" w16du:dateUtc="2025-01-17T08:14:00Z"/>
                <w:szCs w:val="18"/>
              </w:rPr>
            </w:pPr>
            <w:ins w:id="575" w:author="Raphael Malyankar" w:date="2025-01-17T17:23:00Z" w16du:dateUtc="2025-01-18T00:23:00Z">
              <w:r w:rsidRPr="00063B26">
                <w:rPr>
                  <w:szCs w:val="18"/>
                </w:rPr>
                <w:t>should read "Numeric"</w:t>
              </w:r>
            </w:ins>
          </w:p>
        </w:tc>
        <w:tc>
          <w:tcPr>
            <w:tcW w:w="2590" w:type="dxa"/>
            <w:tcBorders>
              <w:top w:val="single" w:sz="6" w:space="0" w:color="auto"/>
              <w:bottom w:val="single" w:sz="6" w:space="0" w:color="auto"/>
            </w:tcBorders>
            <w:shd w:val="clear" w:color="auto" w:fill="D9D9D9" w:themeFill="background1" w:themeFillShade="D9"/>
          </w:tcPr>
          <w:p w14:paraId="24E792E0" w14:textId="5D602F2A" w:rsidR="00D37A75" w:rsidRDefault="00D37A75" w:rsidP="00D37A75">
            <w:pPr>
              <w:pStyle w:val="ISOSecretObservations"/>
              <w:spacing w:before="60" w:after="60" w:line="240" w:lineRule="auto"/>
              <w:rPr>
                <w:ins w:id="576" w:author="Raphael Malyankar" w:date="2025-01-17T01:14:00Z" w16du:dateUtc="2025-01-17T08:14:00Z"/>
                <w:szCs w:val="18"/>
              </w:rPr>
            </w:pPr>
            <w:ins w:id="577" w:author="Raphael Malyankar" w:date="2025-01-19T23:42:00Z" w16du:dateUtc="2025-01-20T06:42:00Z">
              <w:r w:rsidRPr="00245002">
                <w:t>Agreed</w:t>
              </w:r>
            </w:ins>
          </w:p>
        </w:tc>
      </w:tr>
      <w:tr w:rsidR="00D37A75" w:rsidRPr="0036345A" w14:paraId="5FEEB9BE" w14:textId="77777777" w:rsidTr="006047DB">
        <w:trPr>
          <w:cantSplit/>
          <w:jc w:val="center"/>
          <w:ins w:id="578" w:author="Raphael Malyankar" w:date="2025-01-17T01:15:00Z"/>
        </w:trPr>
        <w:tc>
          <w:tcPr>
            <w:tcW w:w="665" w:type="dxa"/>
            <w:tcBorders>
              <w:top w:val="single" w:sz="6" w:space="0" w:color="auto"/>
              <w:bottom w:val="single" w:sz="6" w:space="0" w:color="auto"/>
            </w:tcBorders>
          </w:tcPr>
          <w:p w14:paraId="58CC6189" w14:textId="503C7A90" w:rsidR="00D37A75" w:rsidRDefault="00D37A75" w:rsidP="00D37A75">
            <w:pPr>
              <w:pStyle w:val="ISOMB"/>
              <w:spacing w:before="60" w:after="60" w:line="240" w:lineRule="auto"/>
              <w:rPr>
                <w:ins w:id="579" w:author="Raphael Malyankar" w:date="2025-01-17T01:15:00Z" w16du:dateUtc="2025-01-17T08:15:00Z"/>
                <w:rFonts w:cs="Arial"/>
                <w:szCs w:val="18"/>
              </w:rPr>
            </w:pPr>
            <w:ins w:id="580" w:author="Raphael Malyankar" w:date="2025-01-17T01:15:00Z" w16du:dateUtc="2025-01-17T08:15:00Z">
              <w:r>
                <w:rPr>
                  <w:rFonts w:cs="Arial"/>
                  <w:szCs w:val="18"/>
                </w:rPr>
                <w:t>10a</w:t>
              </w:r>
            </w:ins>
          </w:p>
        </w:tc>
        <w:tc>
          <w:tcPr>
            <w:tcW w:w="598" w:type="dxa"/>
            <w:tcBorders>
              <w:top w:val="single" w:sz="6" w:space="0" w:color="auto"/>
              <w:bottom w:val="single" w:sz="6" w:space="0" w:color="auto"/>
            </w:tcBorders>
          </w:tcPr>
          <w:p w14:paraId="33C6A1FB" w14:textId="5BBBA27B" w:rsidR="00D37A75" w:rsidRPr="00314445" w:rsidRDefault="00D37A75" w:rsidP="00D37A75">
            <w:pPr>
              <w:pStyle w:val="ISOMB"/>
              <w:spacing w:before="60" w:after="60" w:line="240" w:lineRule="auto"/>
              <w:rPr>
                <w:ins w:id="581" w:author="Raphael Malyankar" w:date="2025-01-17T01:15:00Z" w16du:dateUtc="2025-01-17T08:15:00Z"/>
                <w:szCs w:val="18"/>
              </w:rPr>
            </w:pPr>
            <w:ins w:id="582" w:author="Raphael Malyankar" w:date="2025-01-17T17:29:00Z" w16du:dateUtc="2025-01-18T00:29:00Z">
              <w:r w:rsidRPr="00A869B6">
                <w:rPr>
                  <w:szCs w:val="18"/>
                </w:rPr>
                <w:t>IC-ENC</w:t>
              </w:r>
            </w:ins>
          </w:p>
        </w:tc>
        <w:tc>
          <w:tcPr>
            <w:tcW w:w="1313" w:type="dxa"/>
            <w:tcBorders>
              <w:top w:val="single" w:sz="6" w:space="0" w:color="auto"/>
              <w:bottom w:val="single" w:sz="6" w:space="0" w:color="auto"/>
            </w:tcBorders>
            <w:vAlign w:val="center"/>
          </w:tcPr>
          <w:p w14:paraId="6640F286" w14:textId="4B021B9C" w:rsidR="00D37A75" w:rsidRPr="00726BA2" w:rsidRDefault="00D37A75" w:rsidP="00D37A75">
            <w:pPr>
              <w:pStyle w:val="ISOClause"/>
              <w:spacing w:before="60" w:after="60" w:line="240" w:lineRule="auto"/>
              <w:rPr>
                <w:ins w:id="583" w:author="Raphael Malyankar" w:date="2025-01-17T01:15:00Z" w16du:dateUtc="2025-01-17T08:15:00Z"/>
                <w:rFonts w:ascii="Calibri" w:hAnsi="Calibri" w:cs="Calibri"/>
                <w:sz w:val="20"/>
              </w:rPr>
            </w:pPr>
            <w:ins w:id="584" w:author="Raphael Malyankar" w:date="2025-01-17T17:02:00Z" w16du:dateUtc="2025-01-18T00:02:00Z">
              <w:r>
                <w:rPr>
                  <w:rFonts w:ascii="Calibri" w:hAnsi="Calibri" w:cs="Calibri"/>
                  <w:sz w:val="20"/>
                </w:rPr>
                <w:t>Dev</w:t>
              </w:r>
            </w:ins>
            <w:ins w:id="585" w:author="Raphael Malyankar" w:date="2025-01-17T01:15:00Z" w16du:dateUtc="2025-01-17T08:15:00Z">
              <w:r w:rsidRPr="009108E9">
                <w:rPr>
                  <w:rFonts w:ascii="Calibri" w:hAnsi="Calibri" w:cs="Calibri"/>
                  <w:sz w:val="20"/>
                </w:rPr>
                <w:t>0410</w:t>
              </w:r>
            </w:ins>
          </w:p>
        </w:tc>
        <w:tc>
          <w:tcPr>
            <w:tcW w:w="1117" w:type="dxa"/>
            <w:tcBorders>
              <w:top w:val="single" w:sz="6" w:space="0" w:color="auto"/>
              <w:bottom w:val="single" w:sz="6" w:space="0" w:color="auto"/>
            </w:tcBorders>
          </w:tcPr>
          <w:p w14:paraId="64A4DE70" w14:textId="77777777" w:rsidR="00D37A75" w:rsidRDefault="00D37A75" w:rsidP="00D37A75">
            <w:pPr>
              <w:pStyle w:val="ISOParagraph"/>
              <w:spacing w:before="60" w:after="60" w:line="240" w:lineRule="auto"/>
              <w:ind w:right="-100"/>
              <w:rPr>
                <w:ins w:id="586" w:author="Raphael Malyankar" w:date="2025-01-17T01:15:00Z" w16du:dateUtc="2025-01-17T08:15:00Z"/>
                <w:rFonts w:ascii="Calibri" w:hAnsi="Calibri" w:cs="Calibri"/>
                <w:sz w:val="20"/>
              </w:rPr>
            </w:pPr>
          </w:p>
        </w:tc>
        <w:tc>
          <w:tcPr>
            <w:tcW w:w="706" w:type="dxa"/>
            <w:tcBorders>
              <w:top w:val="single" w:sz="6" w:space="0" w:color="auto"/>
              <w:bottom w:val="single" w:sz="6" w:space="0" w:color="auto"/>
            </w:tcBorders>
          </w:tcPr>
          <w:p w14:paraId="23F64DC6" w14:textId="4309CF56" w:rsidR="00D37A75" w:rsidRDefault="00D37A75" w:rsidP="00D37A75">
            <w:pPr>
              <w:pStyle w:val="ISOCommType"/>
              <w:spacing w:before="60" w:after="60" w:line="240" w:lineRule="auto"/>
              <w:rPr>
                <w:ins w:id="587" w:author="Raphael Malyankar" w:date="2025-01-17T01:15:00Z" w16du:dateUtc="2025-01-17T08:15:00Z"/>
                <w:rFonts w:cs="Arial"/>
                <w:szCs w:val="18"/>
              </w:rPr>
            </w:pPr>
            <w:ins w:id="588" w:author="Raphael Malyankar" w:date="2025-01-17T01:15:00Z" w16du:dateUtc="2025-01-17T08:15:00Z">
              <w:r>
                <w:rPr>
                  <w:rFonts w:cs="Arial"/>
                  <w:szCs w:val="18"/>
                </w:rPr>
                <w:t>ed</w:t>
              </w:r>
            </w:ins>
          </w:p>
        </w:tc>
        <w:tc>
          <w:tcPr>
            <w:tcW w:w="4590" w:type="dxa"/>
            <w:tcBorders>
              <w:top w:val="single" w:sz="6" w:space="0" w:color="auto"/>
              <w:bottom w:val="single" w:sz="6" w:space="0" w:color="auto"/>
            </w:tcBorders>
            <w:vAlign w:val="bottom"/>
          </w:tcPr>
          <w:p w14:paraId="3B126BAA" w14:textId="73311D9B" w:rsidR="00D37A75" w:rsidRPr="00726BA2" w:rsidRDefault="00D37A75" w:rsidP="00D37A75">
            <w:pPr>
              <w:keepNext/>
              <w:keepLines/>
              <w:tabs>
                <w:tab w:val="left" w:pos="2520"/>
                <w:tab w:val="left" w:pos="3600"/>
                <w:tab w:val="left" w:pos="4680"/>
                <w:tab w:val="left" w:pos="5760"/>
                <w:tab w:val="left" w:pos="6840"/>
              </w:tabs>
              <w:spacing w:before="60" w:after="60"/>
              <w:rPr>
                <w:ins w:id="589" w:author="Raphael Malyankar" w:date="2025-01-17T01:15:00Z" w16du:dateUtc="2025-01-17T08:15:00Z"/>
                <w:rFonts w:ascii="Calibri" w:hAnsi="Calibri" w:cs="Calibri"/>
                <w:color w:val="000000"/>
                <w:sz w:val="20"/>
              </w:rPr>
            </w:pPr>
            <w:ins w:id="590" w:author="Raphael Malyankar" w:date="2025-01-17T01:15:00Z" w16du:dateUtc="2025-01-17T08:15:00Z">
              <w:r w:rsidRPr="009108E9">
                <w:rPr>
                  <w:rFonts w:ascii="Calibri" w:hAnsi="Calibri" w:cs="Calibri"/>
                  <w:color w:val="000000"/>
                  <w:sz w:val="20"/>
                </w:rPr>
                <w:t xml:space="preserve">Spelling error in Check Solution, </w:t>
              </w:r>
            </w:ins>
          </w:p>
        </w:tc>
        <w:tc>
          <w:tcPr>
            <w:tcW w:w="4174" w:type="dxa"/>
            <w:tcBorders>
              <w:top w:val="single" w:sz="6" w:space="0" w:color="auto"/>
              <w:bottom w:val="single" w:sz="6" w:space="0" w:color="auto"/>
            </w:tcBorders>
          </w:tcPr>
          <w:p w14:paraId="4CB91E37" w14:textId="3E49A9BC" w:rsidR="00D37A75" w:rsidRDefault="00D37A75" w:rsidP="00D37A75">
            <w:pPr>
              <w:pStyle w:val="ISOChange"/>
              <w:spacing w:before="60" w:after="60" w:line="240" w:lineRule="auto"/>
              <w:rPr>
                <w:ins w:id="591" w:author="Raphael Malyankar" w:date="2025-01-17T01:15:00Z" w16du:dateUtc="2025-01-17T08:15:00Z"/>
                <w:szCs w:val="18"/>
              </w:rPr>
            </w:pPr>
            <w:ins w:id="592" w:author="Raphael Malyankar" w:date="2025-01-18T22:38:00Z" w16du:dateUtc="2025-01-19T05:38:00Z">
              <w:r w:rsidRPr="009108E9">
                <w:rPr>
                  <w:rFonts w:ascii="Calibri" w:hAnsi="Calibri" w:cs="Calibri"/>
                  <w:color w:val="000000"/>
                  <w:sz w:val="20"/>
                </w:rPr>
                <w:t>should read "ARCS"</w:t>
              </w:r>
            </w:ins>
          </w:p>
        </w:tc>
        <w:tc>
          <w:tcPr>
            <w:tcW w:w="2590" w:type="dxa"/>
            <w:tcBorders>
              <w:top w:val="single" w:sz="6" w:space="0" w:color="auto"/>
              <w:bottom w:val="single" w:sz="6" w:space="0" w:color="auto"/>
            </w:tcBorders>
            <w:shd w:val="clear" w:color="auto" w:fill="D9D9D9" w:themeFill="background1" w:themeFillShade="D9"/>
          </w:tcPr>
          <w:p w14:paraId="74C90C6D" w14:textId="4DFE57F1" w:rsidR="00D37A75" w:rsidRDefault="00D37A75" w:rsidP="00D37A75">
            <w:pPr>
              <w:pStyle w:val="ISOSecretObservations"/>
              <w:spacing w:before="60" w:after="60" w:line="240" w:lineRule="auto"/>
              <w:rPr>
                <w:ins w:id="593" w:author="Raphael Malyankar" w:date="2025-01-17T01:15:00Z" w16du:dateUtc="2025-01-17T08:15:00Z"/>
                <w:szCs w:val="18"/>
              </w:rPr>
            </w:pPr>
            <w:ins w:id="594" w:author="Raphael Malyankar" w:date="2025-01-19T23:42:00Z" w16du:dateUtc="2025-01-20T06:42:00Z">
              <w:r w:rsidRPr="00245002">
                <w:t>Agreed</w:t>
              </w:r>
            </w:ins>
          </w:p>
        </w:tc>
      </w:tr>
      <w:tr w:rsidR="004A12F9" w:rsidRPr="0036345A" w14:paraId="43E6D096" w14:textId="77777777" w:rsidTr="006047DB">
        <w:trPr>
          <w:cantSplit/>
          <w:jc w:val="center"/>
        </w:trPr>
        <w:tc>
          <w:tcPr>
            <w:tcW w:w="665" w:type="dxa"/>
            <w:tcBorders>
              <w:top w:val="single" w:sz="6" w:space="0" w:color="auto"/>
              <w:bottom w:val="single" w:sz="6" w:space="0" w:color="auto"/>
            </w:tcBorders>
          </w:tcPr>
          <w:p w14:paraId="216FBCC2" w14:textId="24340F60"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56A92FFF" w14:textId="76125BCA"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33A33B74" w14:textId="395850D7"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Dev0474</w:t>
            </w:r>
          </w:p>
        </w:tc>
        <w:tc>
          <w:tcPr>
            <w:tcW w:w="1117" w:type="dxa"/>
            <w:tcBorders>
              <w:top w:val="single" w:sz="6" w:space="0" w:color="auto"/>
              <w:bottom w:val="single" w:sz="6" w:space="0" w:color="auto"/>
            </w:tcBorders>
          </w:tcPr>
          <w:p w14:paraId="182CA79C"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426D6AE" w14:textId="0C2216B5"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61067DDE" w14:textId="12CDE5FD"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p>
        </w:tc>
        <w:tc>
          <w:tcPr>
            <w:tcW w:w="4174" w:type="dxa"/>
            <w:tcBorders>
              <w:top w:val="single" w:sz="6" w:space="0" w:color="auto"/>
              <w:bottom w:val="single" w:sz="6" w:space="0" w:color="auto"/>
            </w:tcBorders>
          </w:tcPr>
          <w:p w14:paraId="51179161" w14:textId="7FFCD247" w:rsidR="004A12F9" w:rsidRDefault="004A12F9" w:rsidP="004A12F9">
            <w:pPr>
              <w:pStyle w:val="ISOChange"/>
              <w:spacing w:before="60" w:after="60" w:line="240" w:lineRule="auto"/>
              <w:rPr>
                <w:szCs w:val="18"/>
              </w:rPr>
            </w:pPr>
            <w:r>
              <w:rPr>
                <w:szCs w:val="18"/>
              </w:rPr>
              <w:t>Delete Dev0474.</w:t>
            </w:r>
          </w:p>
        </w:tc>
        <w:tc>
          <w:tcPr>
            <w:tcW w:w="2590" w:type="dxa"/>
            <w:tcBorders>
              <w:top w:val="single" w:sz="6" w:space="0" w:color="auto"/>
              <w:bottom w:val="single" w:sz="6" w:space="0" w:color="auto"/>
            </w:tcBorders>
            <w:shd w:val="clear" w:color="auto" w:fill="D9D9D9" w:themeFill="background1" w:themeFillShade="D9"/>
          </w:tcPr>
          <w:p w14:paraId="10310704" w14:textId="12E4CBE2" w:rsidR="004A12F9" w:rsidRPr="008917EB" w:rsidRDefault="008421ED" w:rsidP="004A12F9">
            <w:pPr>
              <w:pStyle w:val="ISOSecretObservations"/>
              <w:spacing w:before="60" w:after="60" w:line="240" w:lineRule="auto"/>
              <w:rPr>
                <w:szCs w:val="18"/>
              </w:rPr>
            </w:pPr>
            <w:r>
              <w:rPr>
                <w:szCs w:val="18"/>
              </w:rPr>
              <w:t>Clarify. One is about ORNT, the other about MASK.MIND.</w:t>
            </w:r>
          </w:p>
        </w:tc>
      </w:tr>
      <w:tr w:rsidR="004A12F9" w:rsidRPr="0036345A" w14:paraId="7B122D3B" w14:textId="77777777" w:rsidTr="006047DB">
        <w:trPr>
          <w:cantSplit/>
          <w:jc w:val="center"/>
        </w:trPr>
        <w:tc>
          <w:tcPr>
            <w:tcW w:w="665" w:type="dxa"/>
            <w:tcBorders>
              <w:top w:val="single" w:sz="6" w:space="0" w:color="auto"/>
              <w:bottom w:val="single" w:sz="6" w:space="0" w:color="auto"/>
            </w:tcBorders>
          </w:tcPr>
          <w:p w14:paraId="74EF1EE6" w14:textId="7C3E9736" w:rsidR="004A12F9" w:rsidRDefault="004A12F9" w:rsidP="004A12F9">
            <w:pPr>
              <w:pStyle w:val="ISOMB"/>
              <w:spacing w:before="60" w:after="60" w:line="240" w:lineRule="auto"/>
              <w:rPr>
                <w:rFonts w:cs="Arial"/>
                <w:szCs w:val="18"/>
              </w:rPr>
            </w:pPr>
            <w:r w:rsidRPr="00F05260">
              <w:rPr>
                <w:rFonts w:cs="Arial"/>
                <w:szCs w:val="18"/>
              </w:rPr>
              <w:t>10a</w:t>
            </w:r>
          </w:p>
        </w:tc>
        <w:tc>
          <w:tcPr>
            <w:tcW w:w="598" w:type="dxa"/>
            <w:tcBorders>
              <w:top w:val="single" w:sz="6" w:space="0" w:color="auto"/>
              <w:bottom w:val="single" w:sz="6" w:space="0" w:color="auto"/>
            </w:tcBorders>
          </w:tcPr>
          <w:p w14:paraId="148140EA" w14:textId="211BF6EA" w:rsidR="004A12F9" w:rsidRPr="008F513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3DA3FF17" w14:textId="48DC3212"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Dev0475</w:t>
            </w:r>
          </w:p>
        </w:tc>
        <w:tc>
          <w:tcPr>
            <w:tcW w:w="1117" w:type="dxa"/>
            <w:tcBorders>
              <w:top w:val="single" w:sz="6" w:space="0" w:color="auto"/>
              <w:bottom w:val="single" w:sz="6" w:space="0" w:color="auto"/>
            </w:tcBorders>
          </w:tcPr>
          <w:p w14:paraId="577DE407"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3A1D61C" w14:textId="4279A5D2" w:rsidR="004A12F9" w:rsidRPr="00D63372"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429FA36C" w14:textId="4FDB357E"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w:t>
            </w:r>
            <w:r>
              <w:rPr>
                <w:rFonts w:ascii="Calibri" w:hAnsi="Calibri" w:cs="Calibri"/>
                <w:color w:val="000000"/>
                <w:sz w:val="20"/>
              </w:rPr>
              <w:br/>
              <w:t>"SPAS is notNull" does not make sense. SPAS cannot be null.</w:t>
            </w:r>
          </w:p>
        </w:tc>
        <w:tc>
          <w:tcPr>
            <w:tcW w:w="4174" w:type="dxa"/>
            <w:tcBorders>
              <w:top w:val="single" w:sz="6" w:space="0" w:color="auto"/>
              <w:bottom w:val="single" w:sz="6" w:space="0" w:color="auto"/>
            </w:tcBorders>
          </w:tcPr>
          <w:p w14:paraId="014D495E" w14:textId="279FF233" w:rsidR="004A12F9" w:rsidRDefault="004A12F9" w:rsidP="004A12F9">
            <w:pPr>
              <w:pStyle w:val="ISOChange"/>
              <w:spacing w:before="60" w:after="60" w:line="240" w:lineRule="auto"/>
              <w:rPr>
                <w:szCs w:val="18"/>
              </w:rPr>
            </w:pPr>
            <w:r>
              <w:rPr>
                <w:szCs w:val="18"/>
              </w:rPr>
              <w:t>Delete Dev0475.</w:t>
            </w:r>
          </w:p>
        </w:tc>
        <w:tc>
          <w:tcPr>
            <w:tcW w:w="2590" w:type="dxa"/>
            <w:tcBorders>
              <w:top w:val="single" w:sz="6" w:space="0" w:color="auto"/>
              <w:bottom w:val="single" w:sz="6" w:space="0" w:color="auto"/>
            </w:tcBorders>
            <w:shd w:val="clear" w:color="auto" w:fill="D9D9D9" w:themeFill="background1" w:themeFillShade="D9"/>
          </w:tcPr>
          <w:p w14:paraId="0D045A8B" w14:textId="31E7750B" w:rsidR="004A12F9" w:rsidRPr="008917EB" w:rsidRDefault="008421ED" w:rsidP="004A12F9">
            <w:pPr>
              <w:pStyle w:val="ISOSecretObservations"/>
              <w:spacing w:before="60" w:after="60" w:line="240" w:lineRule="auto"/>
              <w:rPr>
                <w:szCs w:val="18"/>
              </w:rPr>
            </w:pPr>
            <w:del w:id="595" w:author="Raphael Malyankar" w:date="2025-01-15T20:02:00Z" w16du:dateUtc="2025-01-16T03:02:00Z">
              <w:r w:rsidDel="008E2197">
                <w:rPr>
                  <w:szCs w:val="18"/>
                </w:rPr>
                <w:delText>Merge</w:delText>
              </w:r>
            </w:del>
            <w:ins w:id="596" w:author="Raphael Malyankar" w:date="2025-01-15T20:02:00Z" w16du:dateUtc="2025-01-16T03:02:00Z">
              <w:r w:rsidR="008E2197">
                <w:rPr>
                  <w:szCs w:val="18"/>
                </w:rPr>
                <w:t>Agree</w:t>
              </w:r>
            </w:ins>
            <w:ins w:id="597" w:author="Raphael Malyankar" w:date="2025-01-15T19:58:00Z" w16du:dateUtc="2025-01-16T02:58:00Z">
              <w:r w:rsidR="008E2197">
                <w:rPr>
                  <w:szCs w:val="18"/>
                </w:rPr>
                <w:t xml:space="preserve">, </w:t>
              </w:r>
            </w:ins>
            <w:ins w:id="598" w:author="Raphael Malyankar" w:date="2025-01-15T19:59:00Z" w16du:dateUtc="2025-01-16T02:59:00Z">
              <w:r w:rsidR="008E2197">
                <w:rPr>
                  <w:szCs w:val="18"/>
                </w:rPr>
                <w:t>noting that Dev0364 is very general in form</w:t>
              </w:r>
            </w:ins>
            <w:ins w:id="599" w:author="Raphael Malyankar" w:date="2025-01-15T20:05:00Z" w16du:dateUtc="2025-01-16T03:05:00Z">
              <w:r w:rsidR="00760D8D">
                <w:rPr>
                  <w:szCs w:val="18"/>
                </w:rPr>
                <w:t xml:space="preserve">; </w:t>
              </w:r>
            </w:ins>
            <w:ins w:id="600" w:author="Raphael Malyankar" w:date="2025-01-15T20:04:00Z" w16du:dateUtc="2025-01-16T03:04:00Z">
              <w:r w:rsidR="00760D8D">
                <w:rPr>
                  <w:szCs w:val="18"/>
                </w:rPr>
                <w:t xml:space="preserve">delete </w:t>
              </w:r>
            </w:ins>
            <w:ins w:id="601" w:author="Raphael Malyankar" w:date="2025-01-15T20:02:00Z" w16du:dateUtc="2025-01-16T03:02:00Z">
              <w:r w:rsidR="008E2197">
                <w:rPr>
                  <w:szCs w:val="18"/>
                </w:rPr>
                <w:t>subject to S-101 PT concurrence.</w:t>
              </w:r>
            </w:ins>
          </w:p>
        </w:tc>
      </w:tr>
      <w:tr w:rsidR="004A12F9" w:rsidRPr="0036345A" w14:paraId="7D9D8ECB" w14:textId="77777777" w:rsidTr="006047DB">
        <w:trPr>
          <w:cantSplit/>
          <w:jc w:val="center"/>
        </w:trPr>
        <w:tc>
          <w:tcPr>
            <w:tcW w:w="665" w:type="dxa"/>
            <w:tcBorders>
              <w:top w:val="single" w:sz="6" w:space="0" w:color="auto"/>
              <w:bottom w:val="single" w:sz="6" w:space="0" w:color="auto"/>
            </w:tcBorders>
          </w:tcPr>
          <w:p w14:paraId="3DC98D21" w14:textId="0F65E128" w:rsidR="004A12F9" w:rsidRPr="00F05260" w:rsidRDefault="004A12F9" w:rsidP="004A12F9">
            <w:pPr>
              <w:pStyle w:val="ISOMB"/>
              <w:spacing w:before="60" w:after="60" w:line="240" w:lineRule="auto"/>
              <w:rPr>
                <w:rFonts w:cs="Arial"/>
                <w:szCs w:val="18"/>
              </w:rPr>
            </w:pPr>
            <w:r>
              <w:rPr>
                <w:rFonts w:cs="Arial"/>
                <w:szCs w:val="18"/>
              </w:rPr>
              <w:lastRenderedPageBreak/>
              <w:t>10a</w:t>
            </w:r>
          </w:p>
        </w:tc>
        <w:tc>
          <w:tcPr>
            <w:tcW w:w="598" w:type="dxa"/>
            <w:tcBorders>
              <w:top w:val="single" w:sz="6" w:space="0" w:color="auto"/>
              <w:bottom w:val="single" w:sz="6" w:space="0" w:color="auto"/>
            </w:tcBorders>
          </w:tcPr>
          <w:p w14:paraId="783806C6" w14:textId="19303562" w:rsidR="004A12F9" w:rsidRPr="00314445" w:rsidRDefault="004A12F9" w:rsidP="004A12F9">
            <w:pPr>
              <w:pStyle w:val="ISOMB"/>
              <w:spacing w:before="60" w:after="60" w:line="240" w:lineRule="auto"/>
              <w:rPr>
                <w:szCs w:val="18"/>
              </w:rPr>
            </w:pPr>
            <w:r w:rsidRPr="00314445">
              <w:rPr>
                <w:szCs w:val="18"/>
              </w:rPr>
              <w:t>FH</w:t>
            </w:r>
          </w:p>
        </w:tc>
        <w:tc>
          <w:tcPr>
            <w:tcW w:w="1313" w:type="dxa"/>
            <w:tcBorders>
              <w:top w:val="single" w:sz="6" w:space="0" w:color="auto"/>
              <w:bottom w:val="single" w:sz="6" w:space="0" w:color="auto"/>
            </w:tcBorders>
            <w:vAlign w:val="center"/>
          </w:tcPr>
          <w:p w14:paraId="1868C754" w14:textId="697CBB14"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Dev0352</w:t>
            </w:r>
          </w:p>
        </w:tc>
        <w:tc>
          <w:tcPr>
            <w:tcW w:w="1117" w:type="dxa"/>
            <w:tcBorders>
              <w:top w:val="single" w:sz="6" w:space="0" w:color="auto"/>
              <w:bottom w:val="single" w:sz="6" w:space="0" w:color="auto"/>
            </w:tcBorders>
          </w:tcPr>
          <w:p w14:paraId="06B39C7D"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33871904" w14:textId="7121DD3B" w:rsidR="004A12F9" w:rsidRPr="003B75F7" w:rsidRDefault="004A12F9" w:rsidP="004A12F9">
            <w:pPr>
              <w:pStyle w:val="ISOCommType"/>
              <w:spacing w:before="60" w:after="60" w:line="240" w:lineRule="auto"/>
              <w:rPr>
                <w:rFonts w:cs="Arial"/>
                <w:szCs w:val="18"/>
              </w:rPr>
            </w:pPr>
            <w:r w:rsidRPr="003B75F7">
              <w:rPr>
                <w:rFonts w:cs="Arial"/>
                <w:szCs w:val="18"/>
              </w:rPr>
              <w:t>te</w:t>
            </w:r>
          </w:p>
        </w:tc>
        <w:tc>
          <w:tcPr>
            <w:tcW w:w="4590" w:type="dxa"/>
            <w:tcBorders>
              <w:top w:val="single" w:sz="6" w:space="0" w:color="auto"/>
              <w:bottom w:val="single" w:sz="6" w:space="0" w:color="auto"/>
            </w:tcBorders>
            <w:vAlign w:val="bottom"/>
          </w:tcPr>
          <w:p w14:paraId="60D76B5E" w14:textId="3B312103"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These checks use S-57 terminology, edge and node. The S-100 context is quite different with more geometry types and possible spatial associations.</w:t>
            </w:r>
          </w:p>
        </w:tc>
        <w:tc>
          <w:tcPr>
            <w:tcW w:w="4174" w:type="dxa"/>
            <w:tcBorders>
              <w:top w:val="single" w:sz="6" w:space="0" w:color="auto"/>
              <w:bottom w:val="single" w:sz="6" w:space="0" w:color="auto"/>
            </w:tcBorders>
          </w:tcPr>
          <w:p w14:paraId="433EE8D6" w14:textId="66CC3E3D" w:rsidR="004A12F9" w:rsidRDefault="004A12F9" w:rsidP="004A12F9">
            <w:pPr>
              <w:pStyle w:val="ISOChange"/>
              <w:spacing w:before="60" w:after="60" w:line="240" w:lineRule="auto"/>
              <w:rPr>
                <w:szCs w:val="18"/>
              </w:rPr>
            </w:pPr>
            <w:r>
              <w:rPr>
                <w:szCs w:val="18"/>
              </w:rPr>
              <w:t>The formulation of this checks needs to use S-100 terminology and data types.</w:t>
            </w:r>
          </w:p>
        </w:tc>
        <w:tc>
          <w:tcPr>
            <w:tcW w:w="2590" w:type="dxa"/>
            <w:tcBorders>
              <w:top w:val="single" w:sz="6" w:space="0" w:color="auto"/>
              <w:bottom w:val="single" w:sz="6" w:space="0" w:color="auto"/>
            </w:tcBorders>
            <w:shd w:val="clear" w:color="auto" w:fill="D9D9D9" w:themeFill="background1" w:themeFillShade="D9"/>
          </w:tcPr>
          <w:p w14:paraId="5F7744F7" w14:textId="432E13F3" w:rsidR="004A12F9" w:rsidRPr="008917EB" w:rsidRDefault="008421ED" w:rsidP="004A12F9">
            <w:pPr>
              <w:pStyle w:val="ISOSecretObservations"/>
              <w:spacing w:before="60" w:after="60" w:line="240" w:lineRule="auto"/>
              <w:rPr>
                <w:szCs w:val="18"/>
              </w:rPr>
            </w:pPr>
            <w:r>
              <w:rPr>
                <w:szCs w:val="18"/>
              </w:rPr>
              <w:t>In progress.</w:t>
            </w:r>
          </w:p>
        </w:tc>
      </w:tr>
      <w:tr w:rsidR="004A12F9" w:rsidRPr="0036345A" w14:paraId="6D7C2C0D" w14:textId="77777777" w:rsidTr="006047DB">
        <w:trPr>
          <w:cantSplit/>
          <w:jc w:val="center"/>
        </w:trPr>
        <w:tc>
          <w:tcPr>
            <w:tcW w:w="665" w:type="dxa"/>
            <w:tcBorders>
              <w:top w:val="single" w:sz="6" w:space="0" w:color="auto"/>
              <w:bottom w:val="single" w:sz="6" w:space="0" w:color="auto"/>
            </w:tcBorders>
          </w:tcPr>
          <w:p w14:paraId="582CACB1" w14:textId="6A67C454"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44E9E056" w14:textId="447C954F" w:rsidR="004A12F9" w:rsidRPr="00314445" w:rsidRDefault="004A12F9" w:rsidP="004A12F9">
            <w:pPr>
              <w:pStyle w:val="ISOMB"/>
              <w:spacing w:before="60" w:after="60" w:line="240" w:lineRule="auto"/>
              <w:rPr>
                <w:szCs w:val="18"/>
              </w:rPr>
            </w:pPr>
            <w:r>
              <w:rPr>
                <w:szCs w:val="18"/>
              </w:rPr>
              <w:t>FH</w:t>
            </w:r>
          </w:p>
        </w:tc>
        <w:tc>
          <w:tcPr>
            <w:tcW w:w="1313" w:type="dxa"/>
            <w:tcBorders>
              <w:top w:val="single" w:sz="6" w:space="0" w:color="auto"/>
              <w:bottom w:val="single" w:sz="6" w:space="0" w:color="auto"/>
            </w:tcBorders>
            <w:vAlign w:val="center"/>
          </w:tcPr>
          <w:p w14:paraId="5B501B82" w14:textId="7A78C7CB"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Dev0353</w:t>
            </w:r>
          </w:p>
        </w:tc>
        <w:tc>
          <w:tcPr>
            <w:tcW w:w="1117" w:type="dxa"/>
            <w:tcBorders>
              <w:top w:val="single" w:sz="6" w:space="0" w:color="auto"/>
              <w:bottom w:val="single" w:sz="6" w:space="0" w:color="auto"/>
            </w:tcBorders>
          </w:tcPr>
          <w:p w14:paraId="2B3C2305"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3D1833A9" w14:textId="0695BD9F" w:rsidR="004A12F9" w:rsidRPr="003B75F7" w:rsidRDefault="004A12F9" w:rsidP="004A12F9">
            <w:pPr>
              <w:pStyle w:val="ISOCommType"/>
              <w:spacing w:before="60" w:after="60" w:line="240" w:lineRule="auto"/>
              <w:rPr>
                <w:rFonts w:cs="Arial"/>
                <w:szCs w:val="18"/>
              </w:rPr>
            </w:pPr>
            <w:r>
              <w:rPr>
                <w:rFonts w:cs="Arial"/>
                <w:szCs w:val="18"/>
              </w:rPr>
              <w:t>te</w:t>
            </w:r>
          </w:p>
        </w:tc>
        <w:tc>
          <w:tcPr>
            <w:tcW w:w="4590" w:type="dxa"/>
            <w:tcBorders>
              <w:top w:val="single" w:sz="6" w:space="0" w:color="auto"/>
              <w:bottom w:val="single" w:sz="6" w:space="0" w:color="auto"/>
            </w:tcBorders>
            <w:vAlign w:val="bottom"/>
          </w:tcPr>
          <w:p w14:paraId="6482A0C0" w14:textId="39982E71"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sidRPr="008208FD">
              <w:rPr>
                <w:rFonts w:ascii="Calibri" w:hAnsi="Calibri" w:cs="Calibri"/>
                <w:color w:val="000000"/>
                <w:sz w:val="20"/>
              </w:rPr>
              <w:t>This is incorrect. The opposite is actually true of S-100.</w:t>
            </w:r>
            <w:r>
              <w:rPr>
                <w:rFonts w:ascii="Calibri" w:hAnsi="Calibri" w:cs="Calibri"/>
                <w:color w:val="000000"/>
                <w:sz w:val="20"/>
              </w:rPr>
              <w:t xml:space="preserve"> See S100_</w:t>
            </w:r>
            <w:r w:rsidRPr="00EA222A">
              <w:rPr>
                <w:rFonts w:ascii="Calibri" w:hAnsi="Calibri" w:cs="Calibri"/>
                <w:color w:val="000000"/>
                <w:sz w:val="20"/>
              </w:rPr>
              <w:t>Dev0437</w:t>
            </w:r>
            <w:r>
              <w:rPr>
                <w:rFonts w:ascii="Calibri" w:hAnsi="Calibri" w:cs="Calibri"/>
                <w:color w:val="000000"/>
                <w:sz w:val="20"/>
              </w:rPr>
              <w:t xml:space="preserve"> and S100_</w:t>
            </w:r>
            <w:r w:rsidRPr="00EA222A">
              <w:rPr>
                <w:rFonts w:ascii="Calibri" w:hAnsi="Calibri" w:cs="Calibri"/>
                <w:color w:val="000000"/>
                <w:sz w:val="20"/>
              </w:rPr>
              <w:t>Dev0437</w:t>
            </w:r>
            <w:r>
              <w:rPr>
                <w:rFonts w:ascii="Calibri" w:hAnsi="Calibri" w:cs="Calibri"/>
                <w:color w:val="000000"/>
                <w:sz w:val="20"/>
              </w:rPr>
              <w:t>.</w:t>
            </w:r>
          </w:p>
        </w:tc>
        <w:tc>
          <w:tcPr>
            <w:tcW w:w="4174" w:type="dxa"/>
            <w:tcBorders>
              <w:top w:val="single" w:sz="6" w:space="0" w:color="auto"/>
              <w:bottom w:val="single" w:sz="6" w:space="0" w:color="auto"/>
            </w:tcBorders>
          </w:tcPr>
          <w:p w14:paraId="025DD519" w14:textId="1E3A68F0" w:rsidR="004A12F9" w:rsidRDefault="004A12F9" w:rsidP="004A12F9">
            <w:pPr>
              <w:pStyle w:val="ISOChange"/>
              <w:spacing w:before="60" w:after="60" w:line="240" w:lineRule="auto"/>
              <w:rPr>
                <w:szCs w:val="18"/>
              </w:rPr>
            </w:pPr>
            <w:r>
              <w:rPr>
                <w:szCs w:val="18"/>
              </w:rPr>
              <w:t>Delete Dev0353.</w:t>
            </w:r>
          </w:p>
        </w:tc>
        <w:tc>
          <w:tcPr>
            <w:tcW w:w="2590" w:type="dxa"/>
            <w:tcBorders>
              <w:top w:val="single" w:sz="6" w:space="0" w:color="auto"/>
              <w:bottom w:val="single" w:sz="6" w:space="0" w:color="auto"/>
            </w:tcBorders>
            <w:shd w:val="clear" w:color="auto" w:fill="D9D9D9" w:themeFill="background1" w:themeFillShade="D9"/>
          </w:tcPr>
          <w:p w14:paraId="41D88865" w14:textId="77777777" w:rsidR="004A12F9" w:rsidRDefault="004A12F9" w:rsidP="004A12F9">
            <w:pPr>
              <w:pStyle w:val="ISOSecretObservations"/>
              <w:spacing w:before="60" w:after="60" w:line="240" w:lineRule="auto"/>
              <w:rPr>
                <w:szCs w:val="18"/>
              </w:rPr>
            </w:pPr>
            <w:r>
              <w:rPr>
                <w:szCs w:val="18"/>
              </w:rPr>
              <w:t>SG2D in S-57 -&gt; C2IT / C2FT in S-100</w:t>
            </w:r>
          </w:p>
          <w:p w14:paraId="2AF54FED" w14:textId="77777777" w:rsidR="004A12F9" w:rsidRDefault="004A12F9" w:rsidP="004A12F9">
            <w:pPr>
              <w:pStyle w:val="ISOSecretObservations"/>
              <w:spacing w:before="60" w:after="60" w:line="240" w:lineRule="auto"/>
              <w:rPr>
                <w:szCs w:val="18"/>
              </w:rPr>
            </w:pPr>
            <w:r>
              <w:rPr>
                <w:szCs w:val="18"/>
              </w:rPr>
              <w:t xml:space="preserve">The cited </w:t>
            </w:r>
            <w:r w:rsidRPr="00872220">
              <w:rPr>
                <w:szCs w:val="18"/>
              </w:rPr>
              <w:t xml:space="preserve">S-58 check #31 was included </w:t>
            </w:r>
            <w:r>
              <w:rPr>
                <w:szCs w:val="18"/>
              </w:rPr>
              <w:t>in the Oct. 17 draft prepared</w:t>
            </w:r>
            <w:r w:rsidRPr="00872220">
              <w:rPr>
                <w:szCs w:val="18"/>
              </w:rPr>
              <w:t xml:space="preserve"> by the S-101 validation sub-group</w:t>
            </w:r>
            <w:r>
              <w:rPr>
                <w:szCs w:val="18"/>
              </w:rPr>
              <w:t xml:space="preserve"> (description just “SG2D”) and the added language is from S-58.</w:t>
            </w:r>
          </w:p>
          <w:p w14:paraId="64C4D069" w14:textId="20080AA5" w:rsidR="004A12F9" w:rsidRPr="008917EB" w:rsidRDefault="004A12F9" w:rsidP="004A12F9">
            <w:pPr>
              <w:pStyle w:val="ISOSecretObservations"/>
              <w:spacing w:before="60" w:after="60" w:line="240" w:lineRule="auto"/>
              <w:rPr>
                <w:szCs w:val="18"/>
              </w:rPr>
            </w:pPr>
            <w:r>
              <w:rPr>
                <w:szCs w:val="18"/>
              </w:rPr>
              <w:t>Clarification needed.</w:t>
            </w:r>
          </w:p>
        </w:tc>
      </w:tr>
      <w:tr w:rsidR="004A12F9" w:rsidRPr="0036345A" w14:paraId="3EA4FF68" w14:textId="77777777" w:rsidTr="006047DB">
        <w:trPr>
          <w:cantSplit/>
          <w:jc w:val="center"/>
        </w:trPr>
        <w:tc>
          <w:tcPr>
            <w:tcW w:w="665" w:type="dxa"/>
            <w:tcBorders>
              <w:top w:val="single" w:sz="6" w:space="0" w:color="auto"/>
              <w:bottom w:val="single" w:sz="6" w:space="0" w:color="auto"/>
            </w:tcBorders>
          </w:tcPr>
          <w:p w14:paraId="60F6F255" w14:textId="779402A7"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7CBB7FBE" w14:textId="6F8D23B8" w:rsidR="004A12F9" w:rsidRPr="00314445" w:rsidRDefault="004A12F9" w:rsidP="004A12F9">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40208632" w14:textId="14A04A80"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Dev0354</w:t>
            </w:r>
          </w:p>
        </w:tc>
        <w:tc>
          <w:tcPr>
            <w:tcW w:w="1117" w:type="dxa"/>
            <w:tcBorders>
              <w:top w:val="single" w:sz="6" w:space="0" w:color="auto"/>
              <w:bottom w:val="single" w:sz="6" w:space="0" w:color="auto"/>
            </w:tcBorders>
          </w:tcPr>
          <w:p w14:paraId="3AC914D7"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F314C6E" w14:textId="6456BF54" w:rsidR="004A12F9" w:rsidRPr="003B75F7" w:rsidRDefault="004A12F9" w:rsidP="004A12F9">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314DE703" w14:textId="6EF6E782"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Duplicates check S100_Dev0364. Also, spatial associations in S-100 differ significantly to S-57.</w:t>
            </w:r>
          </w:p>
        </w:tc>
        <w:tc>
          <w:tcPr>
            <w:tcW w:w="4174" w:type="dxa"/>
            <w:tcBorders>
              <w:top w:val="single" w:sz="6" w:space="0" w:color="auto"/>
              <w:bottom w:val="single" w:sz="6" w:space="0" w:color="auto"/>
            </w:tcBorders>
          </w:tcPr>
          <w:p w14:paraId="14A429C5" w14:textId="111C58F2" w:rsidR="004A12F9" w:rsidRDefault="004A12F9" w:rsidP="004A12F9">
            <w:pPr>
              <w:pStyle w:val="ISOChange"/>
              <w:spacing w:before="60" w:after="60" w:line="240" w:lineRule="auto"/>
              <w:rPr>
                <w:szCs w:val="18"/>
              </w:rPr>
            </w:pPr>
            <w:r>
              <w:rPr>
                <w:szCs w:val="18"/>
              </w:rPr>
              <w:t>Delete Dev0354 or revise the check based on S-100 terminology and data types.</w:t>
            </w:r>
          </w:p>
        </w:tc>
        <w:tc>
          <w:tcPr>
            <w:tcW w:w="2590" w:type="dxa"/>
            <w:tcBorders>
              <w:top w:val="single" w:sz="6" w:space="0" w:color="auto"/>
              <w:bottom w:val="single" w:sz="6" w:space="0" w:color="auto"/>
            </w:tcBorders>
            <w:shd w:val="clear" w:color="auto" w:fill="D9D9D9" w:themeFill="background1" w:themeFillShade="D9"/>
          </w:tcPr>
          <w:p w14:paraId="78E32F92" w14:textId="078CF2FD" w:rsidR="004A12F9" w:rsidRPr="008917EB" w:rsidRDefault="004A12F9" w:rsidP="004A12F9">
            <w:pPr>
              <w:pStyle w:val="ISOSecretObservations"/>
              <w:spacing w:before="60" w:after="60" w:line="240" w:lineRule="auto"/>
              <w:rPr>
                <w:szCs w:val="18"/>
              </w:rPr>
            </w:pPr>
            <w:r>
              <w:rPr>
                <w:szCs w:val="18"/>
              </w:rPr>
              <w:t>Agreed to deletion, subject to confirmation by S-101 PT</w:t>
            </w:r>
          </w:p>
        </w:tc>
      </w:tr>
      <w:tr w:rsidR="004A12F9" w:rsidRPr="0036345A" w14:paraId="7D25F63E" w14:textId="77777777" w:rsidTr="006047DB">
        <w:trPr>
          <w:cantSplit/>
          <w:jc w:val="center"/>
        </w:trPr>
        <w:tc>
          <w:tcPr>
            <w:tcW w:w="665" w:type="dxa"/>
            <w:tcBorders>
              <w:top w:val="single" w:sz="6" w:space="0" w:color="auto"/>
              <w:bottom w:val="single" w:sz="6" w:space="0" w:color="auto"/>
            </w:tcBorders>
          </w:tcPr>
          <w:p w14:paraId="7D9BF6B3" w14:textId="6308C26A"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63542F6E" w14:textId="45529ACB" w:rsidR="004A12F9" w:rsidRPr="00314445" w:rsidRDefault="004A12F9" w:rsidP="004A12F9">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2FAC7949" w14:textId="0D093125"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Dev0355</w:t>
            </w:r>
          </w:p>
        </w:tc>
        <w:tc>
          <w:tcPr>
            <w:tcW w:w="1117" w:type="dxa"/>
            <w:tcBorders>
              <w:top w:val="single" w:sz="6" w:space="0" w:color="auto"/>
              <w:bottom w:val="single" w:sz="6" w:space="0" w:color="auto"/>
            </w:tcBorders>
          </w:tcPr>
          <w:p w14:paraId="06B5B5B2"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4082EC8" w14:textId="34AF1249" w:rsidR="004A12F9" w:rsidRPr="003B75F7" w:rsidRDefault="004A12F9" w:rsidP="004A12F9">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48F75C36" w14:textId="3B5D5D0D"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There are no isolated or connected nodes in S-100. There are no nodes in S-100, only points. This check needs to be reformulated.</w:t>
            </w:r>
          </w:p>
        </w:tc>
        <w:tc>
          <w:tcPr>
            <w:tcW w:w="4174" w:type="dxa"/>
            <w:tcBorders>
              <w:top w:val="single" w:sz="6" w:space="0" w:color="auto"/>
              <w:bottom w:val="single" w:sz="6" w:space="0" w:color="auto"/>
            </w:tcBorders>
          </w:tcPr>
          <w:p w14:paraId="07C79018" w14:textId="77777777" w:rsidR="004A12F9" w:rsidRDefault="004A12F9" w:rsidP="004A12F9">
            <w:pPr>
              <w:pStyle w:val="ISOChange"/>
              <w:spacing w:before="60" w:after="60" w:line="240" w:lineRule="auto"/>
              <w:rPr>
                <w:szCs w:val="18"/>
              </w:rPr>
            </w:pPr>
            <w:r>
              <w:rPr>
                <w:szCs w:val="18"/>
              </w:rPr>
              <w:t>Rewrite as:</w:t>
            </w:r>
          </w:p>
          <w:p w14:paraId="54996E3D" w14:textId="0DEFB06E" w:rsidR="004A12F9" w:rsidRDefault="004A12F9" w:rsidP="004A12F9">
            <w:pPr>
              <w:pStyle w:val="ISOChange"/>
              <w:spacing w:before="60" w:after="60" w:line="240" w:lineRule="auto"/>
              <w:rPr>
                <w:szCs w:val="18"/>
              </w:rPr>
            </w:pPr>
            <w:r w:rsidRPr="00AD40B9">
              <w:rPr>
                <w:szCs w:val="18"/>
              </w:rPr>
              <w:t xml:space="preserve">For each </w:t>
            </w:r>
            <w:r>
              <w:rPr>
                <w:szCs w:val="18"/>
              </w:rPr>
              <w:t xml:space="preserve">point primitive </w:t>
            </w:r>
            <w:r w:rsidRPr="00AD40B9">
              <w:rPr>
                <w:szCs w:val="18"/>
              </w:rPr>
              <w:t>which EQUALS another</w:t>
            </w:r>
            <w:r>
              <w:rPr>
                <w:szCs w:val="18"/>
              </w:rPr>
              <w:t xml:space="preserve"> point primitive.</w:t>
            </w:r>
          </w:p>
        </w:tc>
        <w:tc>
          <w:tcPr>
            <w:tcW w:w="2590" w:type="dxa"/>
            <w:tcBorders>
              <w:top w:val="single" w:sz="6" w:space="0" w:color="auto"/>
              <w:bottom w:val="single" w:sz="6" w:space="0" w:color="auto"/>
            </w:tcBorders>
            <w:shd w:val="clear" w:color="auto" w:fill="D9D9D9" w:themeFill="background1" w:themeFillShade="D9"/>
          </w:tcPr>
          <w:p w14:paraId="1D270636" w14:textId="3F5018EB" w:rsidR="004A12F9" w:rsidRPr="008917EB" w:rsidRDefault="004A12F9" w:rsidP="004A12F9">
            <w:pPr>
              <w:pStyle w:val="ISOSecretObservations"/>
              <w:spacing w:before="60" w:after="60" w:line="240" w:lineRule="auto"/>
              <w:rPr>
                <w:szCs w:val="18"/>
              </w:rPr>
            </w:pPr>
            <w:r>
              <w:rPr>
                <w:szCs w:val="18"/>
              </w:rPr>
              <w:t>Agreed pending S-101 PT concurrence</w:t>
            </w:r>
          </w:p>
        </w:tc>
      </w:tr>
      <w:tr w:rsidR="004A12F9" w:rsidRPr="0036345A" w14:paraId="4281FAC6" w14:textId="77777777" w:rsidTr="006047DB">
        <w:trPr>
          <w:cantSplit/>
          <w:jc w:val="center"/>
        </w:trPr>
        <w:tc>
          <w:tcPr>
            <w:tcW w:w="665" w:type="dxa"/>
            <w:tcBorders>
              <w:top w:val="single" w:sz="6" w:space="0" w:color="auto"/>
              <w:bottom w:val="single" w:sz="6" w:space="0" w:color="auto"/>
            </w:tcBorders>
          </w:tcPr>
          <w:p w14:paraId="0DD4A231" w14:textId="564882B1" w:rsidR="004A12F9" w:rsidRPr="00F05260" w:rsidRDefault="004A12F9" w:rsidP="004A12F9">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315EEE7E" w14:textId="7ED8C89B" w:rsidR="004A12F9" w:rsidRPr="00314445" w:rsidRDefault="004A12F9" w:rsidP="004A12F9">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21F0368F" w14:textId="5D94EF52" w:rsidR="004A12F9" w:rsidRDefault="004A12F9" w:rsidP="004A12F9">
            <w:pPr>
              <w:pStyle w:val="ISOClause"/>
              <w:spacing w:before="60" w:after="60" w:line="240" w:lineRule="auto"/>
              <w:rPr>
                <w:rFonts w:ascii="Calibri" w:hAnsi="Calibri" w:cs="Calibri"/>
                <w:sz w:val="20"/>
              </w:rPr>
            </w:pPr>
            <w:r>
              <w:rPr>
                <w:rFonts w:ascii="Calibri" w:hAnsi="Calibri" w:cs="Calibri"/>
                <w:sz w:val="20"/>
              </w:rPr>
              <w:t>Dev0367</w:t>
            </w:r>
          </w:p>
        </w:tc>
        <w:tc>
          <w:tcPr>
            <w:tcW w:w="1117" w:type="dxa"/>
            <w:tcBorders>
              <w:top w:val="single" w:sz="6" w:space="0" w:color="auto"/>
              <w:bottom w:val="single" w:sz="6" w:space="0" w:color="auto"/>
            </w:tcBorders>
          </w:tcPr>
          <w:p w14:paraId="1769DD2D" w14:textId="77777777" w:rsidR="004A12F9" w:rsidRDefault="004A12F9" w:rsidP="004A12F9">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5356B6ED" w14:textId="35AE174C" w:rsidR="004A12F9" w:rsidRPr="003B75F7" w:rsidRDefault="004A12F9" w:rsidP="004A12F9">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40B4890D" w14:textId="72C097C5" w:rsidR="004A12F9" w:rsidRDefault="004A12F9" w:rsidP="004A12F9">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An ISO 8211 subfield cannot be omitted, however, a subfield of type A() could be empty (a character string with zero characters). This check can be removed, and check S100_Dev0364 covers the intended scenarios intended by this check.</w:t>
            </w:r>
          </w:p>
        </w:tc>
        <w:tc>
          <w:tcPr>
            <w:tcW w:w="4174" w:type="dxa"/>
            <w:tcBorders>
              <w:top w:val="single" w:sz="6" w:space="0" w:color="auto"/>
              <w:bottom w:val="single" w:sz="6" w:space="0" w:color="auto"/>
            </w:tcBorders>
          </w:tcPr>
          <w:p w14:paraId="68FA813A" w14:textId="618B669D" w:rsidR="004A12F9" w:rsidRDefault="004A12F9" w:rsidP="004A12F9">
            <w:pPr>
              <w:pStyle w:val="ISOChange"/>
              <w:spacing w:before="60" w:after="60" w:line="240" w:lineRule="auto"/>
              <w:rPr>
                <w:szCs w:val="18"/>
              </w:rPr>
            </w:pPr>
            <w:r>
              <w:rPr>
                <w:szCs w:val="18"/>
              </w:rPr>
              <w:t>Delete Dev0367.</w:t>
            </w:r>
          </w:p>
        </w:tc>
        <w:tc>
          <w:tcPr>
            <w:tcW w:w="2590" w:type="dxa"/>
            <w:tcBorders>
              <w:top w:val="single" w:sz="6" w:space="0" w:color="auto"/>
              <w:bottom w:val="single" w:sz="6" w:space="0" w:color="auto"/>
            </w:tcBorders>
            <w:shd w:val="clear" w:color="auto" w:fill="D9D9D9" w:themeFill="background1" w:themeFillShade="D9"/>
          </w:tcPr>
          <w:p w14:paraId="6D3C6F2D" w14:textId="2DDE88DC" w:rsidR="004A12F9" w:rsidRPr="008917EB" w:rsidRDefault="008421ED" w:rsidP="004A12F9">
            <w:pPr>
              <w:pStyle w:val="ISOSecretObservations"/>
              <w:spacing w:before="60" w:after="60" w:line="240" w:lineRule="auto"/>
              <w:rPr>
                <w:szCs w:val="18"/>
              </w:rPr>
            </w:pPr>
            <w:r>
              <w:rPr>
                <w:szCs w:val="18"/>
              </w:rPr>
              <w:t>Refer to S-101 PT for input</w:t>
            </w:r>
          </w:p>
        </w:tc>
      </w:tr>
      <w:tr w:rsidR="00546084" w:rsidRPr="0036345A" w14:paraId="4FD8F743" w14:textId="77777777" w:rsidTr="006047DB">
        <w:trPr>
          <w:cantSplit/>
          <w:jc w:val="center"/>
        </w:trPr>
        <w:tc>
          <w:tcPr>
            <w:tcW w:w="665" w:type="dxa"/>
            <w:tcBorders>
              <w:top w:val="single" w:sz="6" w:space="0" w:color="auto"/>
              <w:bottom w:val="single" w:sz="6" w:space="0" w:color="auto"/>
            </w:tcBorders>
          </w:tcPr>
          <w:p w14:paraId="1CAABE35" w14:textId="64D68A9D" w:rsidR="00546084" w:rsidRDefault="00546084" w:rsidP="00546084">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5D4FBE82" w14:textId="0E7404FF"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574C7776" w14:textId="13F05473"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Dev0370</w:t>
            </w:r>
          </w:p>
        </w:tc>
        <w:tc>
          <w:tcPr>
            <w:tcW w:w="1117" w:type="dxa"/>
            <w:tcBorders>
              <w:top w:val="single" w:sz="6" w:space="0" w:color="auto"/>
              <w:bottom w:val="single" w:sz="6" w:space="0" w:color="auto"/>
            </w:tcBorders>
          </w:tcPr>
          <w:p w14:paraId="2B8FDBD6"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48F15EC8" w14:textId="05E480E5"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6ECE07C7" w14:textId="2A317EC0"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is already catered for by check S100_Dev0365. This check can be removed.</w:t>
            </w:r>
          </w:p>
        </w:tc>
        <w:tc>
          <w:tcPr>
            <w:tcW w:w="4174" w:type="dxa"/>
            <w:tcBorders>
              <w:top w:val="single" w:sz="6" w:space="0" w:color="auto"/>
              <w:bottom w:val="single" w:sz="6" w:space="0" w:color="auto"/>
            </w:tcBorders>
          </w:tcPr>
          <w:p w14:paraId="710D576C" w14:textId="47D85002" w:rsidR="00546084" w:rsidRDefault="00546084" w:rsidP="00546084">
            <w:pPr>
              <w:pStyle w:val="ISOChange"/>
              <w:spacing w:before="60" w:after="60" w:line="240" w:lineRule="auto"/>
              <w:rPr>
                <w:szCs w:val="18"/>
              </w:rPr>
            </w:pPr>
            <w:r>
              <w:rPr>
                <w:szCs w:val="18"/>
              </w:rPr>
              <w:t>Delete Dev0370.</w:t>
            </w:r>
          </w:p>
        </w:tc>
        <w:tc>
          <w:tcPr>
            <w:tcW w:w="2590" w:type="dxa"/>
            <w:tcBorders>
              <w:top w:val="single" w:sz="6" w:space="0" w:color="auto"/>
              <w:bottom w:val="single" w:sz="6" w:space="0" w:color="auto"/>
            </w:tcBorders>
            <w:shd w:val="clear" w:color="auto" w:fill="D9D9D9" w:themeFill="background1" w:themeFillShade="D9"/>
          </w:tcPr>
          <w:p w14:paraId="27DFCD70" w14:textId="632B6DE9" w:rsidR="00546084" w:rsidRPr="008917EB" w:rsidRDefault="008421ED" w:rsidP="00546084">
            <w:pPr>
              <w:pStyle w:val="ISOSecretObservations"/>
              <w:spacing w:before="60" w:after="60" w:line="240" w:lineRule="auto"/>
              <w:rPr>
                <w:szCs w:val="18"/>
              </w:rPr>
            </w:pPr>
            <w:r>
              <w:rPr>
                <w:szCs w:val="18"/>
              </w:rPr>
              <w:t>Both are from the S-101 PT list, refer to S-101 PT for input</w:t>
            </w:r>
          </w:p>
        </w:tc>
      </w:tr>
      <w:tr w:rsidR="00546084" w:rsidRPr="0036345A" w14:paraId="4909DE9F" w14:textId="77777777" w:rsidTr="006047DB">
        <w:trPr>
          <w:cantSplit/>
          <w:jc w:val="center"/>
        </w:trPr>
        <w:tc>
          <w:tcPr>
            <w:tcW w:w="665" w:type="dxa"/>
            <w:tcBorders>
              <w:top w:val="single" w:sz="6" w:space="0" w:color="auto"/>
              <w:bottom w:val="single" w:sz="6" w:space="0" w:color="auto"/>
            </w:tcBorders>
          </w:tcPr>
          <w:p w14:paraId="7758D5A7" w14:textId="3EACCBCD" w:rsidR="00546084" w:rsidRDefault="00546084" w:rsidP="00546084">
            <w:pPr>
              <w:pStyle w:val="ISOMB"/>
              <w:spacing w:before="60" w:after="60" w:line="240" w:lineRule="auto"/>
              <w:rPr>
                <w:rFonts w:cs="Arial"/>
                <w:szCs w:val="18"/>
              </w:rPr>
            </w:pPr>
            <w:r>
              <w:rPr>
                <w:rFonts w:cs="Arial"/>
                <w:szCs w:val="18"/>
              </w:rPr>
              <w:lastRenderedPageBreak/>
              <w:t>10a</w:t>
            </w:r>
          </w:p>
        </w:tc>
        <w:tc>
          <w:tcPr>
            <w:tcW w:w="598" w:type="dxa"/>
            <w:tcBorders>
              <w:top w:val="single" w:sz="6" w:space="0" w:color="auto"/>
              <w:bottom w:val="single" w:sz="6" w:space="0" w:color="auto"/>
            </w:tcBorders>
          </w:tcPr>
          <w:p w14:paraId="26096C4B" w14:textId="508248C6"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528C4034" w14:textId="312EAAEC"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Dev0376</w:t>
            </w:r>
          </w:p>
        </w:tc>
        <w:tc>
          <w:tcPr>
            <w:tcW w:w="1117" w:type="dxa"/>
            <w:tcBorders>
              <w:top w:val="single" w:sz="6" w:space="0" w:color="auto"/>
              <w:bottom w:val="single" w:sz="6" w:space="0" w:color="auto"/>
            </w:tcBorders>
          </w:tcPr>
          <w:p w14:paraId="6987E540"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1D72CAB4" w14:textId="665FF527"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57D717EE" w14:textId="0A4CB5B5"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could be removed in favour of check S100_Dev0166.</w:t>
            </w:r>
          </w:p>
        </w:tc>
        <w:tc>
          <w:tcPr>
            <w:tcW w:w="4174" w:type="dxa"/>
            <w:tcBorders>
              <w:top w:val="single" w:sz="6" w:space="0" w:color="auto"/>
              <w:bottom w:val="single" w:sz="6" w:space="0" w:color="auto"/>
            </w:tcBorders>
          </w:tcPr>
          <w:p w14:paraId="71BDFCAB" w14:textId="3BE3A0BE" w:rsidR="00546084" w:rsidRDefault="00546084" w:rsidP="00546084">
            <w:pPr>
              <w:pStyle w:val="ISOChange"/>
              <w:spacing w:before="60" w:after="60" w:line="240" w:lineRule="auto"/>
              <w:rPr>
                <w:szCs w:val="18"/>
              </w:rPr>
            </w:pPr>
            <w:r>
              <w:rPr>
                <w:szCs w:val="18"/>
              </w:rPr>
              <w:t>Delete Dev0376.</w:t>
            </w:r>
          </w:p>
        </w:tc>
        <w:tc>
          <w:tcPr>
            <w:tcW w:w="2590" w:type="dxa"/>
            <w:tcBorders>
              <w:top w:val="single" w:sz="6" w:space="0" w:color="auto"/>
              <w:bottom w:val="single" w:sz="6" w:space="0" w:color="auto"/>
            </w:tcBorders>
            <w:shd w:val="clear" w:color="auto" w:fill="D9D9D9" w:themeFill="background1" w:themeFillShade="D9"/>
          </w:tcPr>
          <w:p w14:paraId="20932BF3" w14:textId="43B3B6DE" w:rsidR="00546084" w:rsidRPr="008917EB" w:rsidRDefault="008421ED" w:rsidP="00546084">
            <w:pPr>
              <w:pStyle w:val="ISOSecretObservations"/>
              <w:spacing w:before="60" w:after="60" w:line="240" w:lineRule="auto"/>
              <w:rPr>
                <w:szCs w:val="18"/>
              </w:rPr>
            </w:pPr>
            <w:r>
              <w:rPr>
                <w:szCs w:val="18"/>
              </w:rPr>
              <w:t>Agree</w:t>
            </w:r>
            <w:r w:rsidR="00BA3736">
              <w:rPr>
                <w:szCs w:val="18"/>
              </w:rPr>
              <w:t>d</w:t>
            </w:r>
            <w:r>
              <w:rPr>
                <w:szCs w:val="18"/>
              </w:rPr>
              <w:t xml:space="preserve"> to delete Dev0376 in favor of Dev0166</w:t>
            </w:r>
            <w:r w:rsidR="00BA3736">
              <w:rPr>
                <w:szCs w:val="18"/>
              </w:rPr>
              <w:t xml:space="preserve"> subject to S-101 PT assent.</w:t>
            </w:r>
          </w:p>
        </w:tc>
      </w:tr>
      <w:tr w:rsidR="00546084" w:rsidRPr="0036345A" w14:paraId="0577CF3D" w14:textId="77777777" w:rsidTr="006047DB">
        <w:trPr>
          <w:cantSplit/>
          <w:jc w:val="center"/>
        </w:trPr>
        <w:tc>
          <w:tcPr>
            <w:tcW w:w="665" w:type="dxa"/>
            <w:tcBorders>
              <w:top w:val="single" w:sz="6" w:space="0" w:color="auto"/>
              <w:bottom w:val="single" w:sz="6" w:space="0" w:color="auto"/>
            </w:tcBorders>
          </w:tcPr>
          <w:p w14:paraId="542A59D3" w14:textId="0B5E7FA7" w:rsidR="00546084" w:rsidRDefault="00546084" w:rsidP="00546084">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77C4C6D2" w14:textId="75167C71"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530C57F4" w14:textId="7AB0ED77"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Dev0386</w:t>
            </w:r>
          </w:p>
        </w:tc>
        <w:tc>
          <w:tcPr>
            <w:tcW w:w="1117" w:type="dxa"/>
            <w:tcBorders>
              <w:top w:val="single" w:sz="6" w:space="0" w:color="auto"/>
              <w:bottom w:val="single" w:sz="6" w:space="0" w:color="auto"/>
            </w:tcBorders>
          </w:tcPr>
          <w:p w14:paraId="1B971A9D"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0EE4ACE4" w14:textId="7092D627"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75C94E9D" w14:textId="4C2E93F9"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could be removed in favour of check S100_Dev0166.</w:t>
            </w:r>
          </w:p>
        </w:tc>
        <w:tc>
          <w:tcPr>
            <w:tcW w:w="4174" w:type="dxa"/>
            <w:tcBorders>
              <w:top w:val="single" w:sz="6" w:space="0" w:color="auto"/>
              <w:bottom w:val="single" w:sz="6" w:space="0" w:color="auto"/>
            </w:tcBorders>
          </w:tcPr>
          <w:p w14:paraId="46D9C82F" w14:textId="31EF9066" w:rsidR="00546084" w:rsidRDefault="00546084" w:rsidP="00546084">
            <w:pPr>
              <w:pStyle w:val="ISOChange"/>
              <w:spacing w:before="60" w:after="60" w:line="240" w:lineRule="auto"/>
              <w:rPr>
                <w:szCs w:val="18"/>
              </w:rPr>
            </w:pPr>
            <w:r>
              <w:rPr>
                <w:szCs w:val="18"/>
              </w:rPr>
              <w:t>Delete Dev0166.</w:t>
            </w:r>
          </w:p>
        </w:tc>
        <w:tc>
          <w:tcPr>
            <w:tcW w:w="2590" w:type="dxa"/>
            <w:tcBorders>
              <w:top w:val="single" w:sz="6" w:space="0" w:color="auto"/>
              <w:bottom w:val="single" w:sz="6" w:space="0" w:color="auto"/>
            </w:tcBorders>
            <w:shd w:val="clear" w:color="auto" w:fill="D9D9D9" w:themeFill="background1" w:themeFillShade="D9"/>
          </w:tcPr>
          <w:p w14:paraId="2BE18353" w14:textId="2B85F8B0" w:rsidR="00546084" w:rsidRPr="008917EB" w:rsidRDefault="00BA3736" w:rsidP="00546084">
            <w:pPr>
              <w:pStyle w:val="ISOSecretObservations"/>
              <w:spacing w:before="60" w:after="60" w:line="240" w:lineRule="auto"/>
              <w:rPr>
                <w:szCs w:val="18"/>
              </w:rPr>
            </w:pPr>
            <w:r>
              <w:rPr>
                <w:szCs w:val="18"/>
              </w:rPr>
              <w:t>Retain Dev0166 instead, which as a Part 5/5a check applies to other data formats too. Refer to S-101 PT for input.</w:t>
            </w:r>
          </w:p>
        </w:tc>
      </w:tr>
      <w:tr w:rsidR="00546084" w:rsidRPr="0036345A" w14:paraId="059EBEB8" w14:textId="77777777" w:rsidTr="006047DB">
        <w:trPr>
          <w:cantSplit/>
          <w:jc w:val="center"/>
        </w:trPr>
        <w:tc>
          <w:tcPr>
            <w:tcW w:w="665" w:type="dxa"/>
            <w:tcBorders>
              <w:top w:val="single" w:sz="6" w:space="0" w:color="auto"/>
              <w:bottom w:val="single" w:sz="6" w:space="0" w:color="auto"/>
            </w:tcBorders>
          </w:tcPr>
          <w:p w14:paraId="09FA5271" w14:textId="7A43E786" w:rsidR="00546084" w:rsidRDefault="00546084" w:rsidP="00546084">
            <w:pPr>
              <w:pStyle w:val="ISOMB"/>
              <w:spacing w:before="60" w:after="60" w:line="240" w:lineRule="auto"/>
              <w:rPr>
                <w:rFonts w:cs="Arial"/>
                <w:szCs w:val="18"/>
              </w:rPr>
            </w:pPr>
            <w:r>
              <w:rPr>
                <w:rFonts w:cs="Arial"/>
                <w:szCs w:val="18"/>
              </w:rPr>
              <w:t>10a</w:t>
            </w:r>
          </w:p>
        </w:tc>
        <w:tc>
          <w:tcPr>
            <w:tcW w:w="598" w:type="dxa"/>
            <w:tcBorders>
              <w:top w:val="single" w:sz="6" w:space="0" w:color="auto"/>
              <w:bottom w:val="single" w:sz="6" w:space="0" w:color="auto"/>
            </w:tcBorders>
          </w:tcPr>
          <w:p w14:paraId="63397511" w14:textId="4E8363D5" w:rsidR="00546084" w:rsidRPr="00964D63" w:rsidRDefault="00546084" w:rsidP="00546084">
            <w:pPr>
              <w:pStyle w:val="ISOMB"/>
              <w:spacing w:before="60" w:after="60" w:line="240" w:lineRule="auto"/>
              <w:rPr>
                <w:szCs w:val="18"/>
              </w:rPr>
            </w:pPr>
            <w:r w:rsidRPr="00964D63">
              <w:rPr>
                <w:szCs w:val="18"/>
              </w:rPr>
              <w:t>FH</w:t>
            </w:r>
          </w:p>
        </w:tc>
        <w:tc>
          <w:tcPr>
            <w:tcW w:w="1313" w:type="dxa"/>
            <w:tcBorders>
              <w:top w:val="single" w:sz="6" w:space="0" w:color="auto"/>
              <w:bottom w:val="single" w:sz="6" w:space="0" w:color="auto"/>
            </w:tcBorders>
            <w:vAlign w:val="center"/>
          </w:tcPr>
          <w:p w14:paraId="2E4CF9F9" w14:textId="2199C6DC" w:rsidR="00546084" w:rsidRDefault="00546084" w:rsidP="00546084">
            <w:pPr>
              <w:pStyle w:val="ISOClause"/>
              <w:spacing w:before="60" w:after="60" w:line="240" w:lineRule="auto"/>
              <w:rPr>
                <w:rFonts w:ascii="Calibri" w:hAnsi="Calibri" w:cs="Calibri"/>
                <w:sz w:val="20"/>
              </w:rPr>
            </w:pPr>
            <w:r>
              <w:rPr>
                <w:rFonts w:ascii="Calibri" w:hAnsi="Calibri" w:cs="Calibri"/>
                <w:sz w:val="20"/>
              </w:rPr>
              <w:t>Dev0461</w:t>
            </w:r>
          </w:p>
        </w:tc>
        <w:tc>
          <w:tcPr>
            <w:tcW w:w="1117" w:type="dxa"/>
            <w:tcBorders>
              <w:top w:val="single" w:sz="6" w:space="0" w:color="auto"/>
              <w:bottom w:val="single" w:sz="6" w:space="0" w:color="auto"/>
            </w:tcBorders>
          </w:tcPr>
          <w:p w14:paraId="5A1E9567" w14:textId="77777777" w:rsidR="00546084" w:rsidRDefault="00546084" w:rsidP="00546084">
            <w:pPr>
              <w:pStyle w:val="ISOParagraph"/>
              <w:spacing w:before="60" w:after="60" w:line="240" w:lineRule="auto"/>
              <w:ind w:right="-100"/>
              <w:rPr>
                <w:rFonts w:ascii="Calibri" w:hAnsi="Calibri" w:cs="Calibri"/>
                <w:sz w:val="20"/>
              </w:rPr>
            </w:pPr>
          </w:p>
        </w:tc>
        <w:tc>
          <w:tcPr>
            <w:tcW w:w="706" w:type="dxa"/>
            <w:tcBorders>
              <w:top w:val="single" w:sz="6" w:space="0" w:color="auto"/>
              <w:bottom w:val="single" w:sz="6" w:space="0" w:color="auto"/>
            </w:tcBorders>
          </w:tcPr>
          <w:p w14:paraId="6256895A" w14:textId="236EAFA7" w:rsidR="00546084" w:rsidRPr="002C70E6" w:rsidRDefault="00546084" w:rsidP="00546084">
            <w:pPr>
              <w:pStyle w:val="ISOCommType"/>
              <w:spacing w:before="60" w:after="60" w:line="240" w:lineRule="auto"/>
              <w:rPr>
                <w:rFonts w:cs="Arial"/>
                <w:szCs w:val="18"/>
              </w:rPr>
            </w:pPr>
            <w:r w:rsidRPr="002C70E6">
              <w:rPr>
                <w:rFonts w:cs="Arial"/>
                <w:szCs w:val="18"/>
              </w:rPr>
              <w:t>te</w:t>
            </w:r>
          </w:p>
        </w:tc>
        <w:tc>
          <w:tcPr>
            <w:tcW w:w="4590" w:type="dxa"/>
            <w:tcBorders>
              <w:top w:val="single" w:sz="6" w:space="0" w:color="auto"/>
              <w:bottom w:val="single" w:sz="6" w:space="0" w:color="auto"/>
            </w:tcBorders>
            <w:vAlign w:val="bottom"/>
          </w:tcPr>
          <w:p w14:paraId="2CE021FB" w14:textId="68556951" w:rsidR="00546084" w:rsidRDefault="00546084" w:rsidP="00546084">
            <w:pPr>
              <w:keepNext/>
              <w:keepLines/>
              <w:tabs>
                <w:tab w:val="left" w:pos="2520"/>
                <w:tab w:val="left" w:pos="3600"/>
                <w:tab w:val="left" w:pos="4680"/>
                <w:tab w:val="left" w:pos="5760"/>
                <w:tab w:val="left" w:pos="6840"/>
              </w:tabs>
              <w:spacing w:before="60" w:after="60"/>
              <w:rPr>
                <w:rFonts w:ascii="Calibri" w:hAnsi="Calibri" w:cs="Calibri"/>
                <w:color w:val="000000"/>
                <w:sz w:val="20"/>
              </w:rPr>
            </w:pPr>
            <w:r>
              <w:rPr>
                <w:rFonts w:ascii="Calibri" w:hAnsi="Calibri" w:cs="Calibri"/>
                <w:color w:val="000000"/>
                <w:sz w:val="20"/>
              </w:rPr>
              <w:t>This check could be removed in favour of check S100_Dev0166.</w:t>
            </w:r>
          </w:p>
        </w:tc>
        <w:tc>
          <w:tcPr>
            <w:tcW w:w="4174" w:type="dxa"/>
            <w:tcBorders>
              <w:top w:val="single" w:sz="6" w:space="0" w:color="auto"/>
              <w:bottom w:val="single" w:sz="6" w:space="0" w:color="auto"/>
            </w:tcBorders>
          </w:tcPr>
          <w:p w14:paraId="2D845D52" w14:textId="2FB6257D" w:rsidR="00546084" w:rsidRDefault="00546084" w:rsidP="00546084">
            <w:pPr>
              <w:pStyle w:val="ISOChange"/>
              <w:spacing w:before="60" w:after="60" w:line="240" w:lineRule="auto"/>
              <w:rPr>
                <w:szCs w:val="18"/>
              </w:rPr>
            </w:pPr>
            <w:r>
              <w:rPr>
                <w:szCs w:val="18"/>
              </w:rPr>
              <w:t>Delete Dev0461.</w:t>
            </w:r>
          </w:p>
        </w:tc>
        <w:tc>
          <w:tcPr>
            <w:tcW w:w="2590" w:type="dxa"/>
            <w:tcBorders>
              <w:top w:val="single" w:sz="6" w:space="0" w:color="auto"/>
              <w:bottom w:val="single" w:sz="6" w:space="0" w:color="auto"/>
            </w:tcBorders>
            <w:shd w:val="clear" w:color="auto" w:fill="D9D9D9" w:themeFill="background1" w:themeFillShade="D9"/>
          </w:tcPr>
          <w:p w14:paraId="49FCE309" w14:textId="4076D26C" w:rsidR="00546084" w:rsidRPr="008917EB" w:rsidRDefault="00BA3736" w:rsidP="00546084">
            <w:pPr>
              <w:pStyle w:val="ISOSecretObservations"/>
              <w:spacing w:before="60" w:after="60" w:line="240" w:lineRule="auto"/>
              <w:rPr>
                <w:szCs w:val="18"/>
              </w:rPr>
            </w:pPr>
            <w:r>
              <w:rPr>
                <w:szCs w:val="18"/>
              </w:rPr>
              <w:t>Agree subject to S-101 PT assent.</w:t>
            </w:r>
          </w:p>
        </w:tc>
      </w:tr>
      <w:tr w:rsidR="001B6271" w:rsidRPr="0036345A" w14:paraId="6299F745" w14:textId="77777777" w:rsidTr="006C61DB">
        <w:trPr>
          <w:cantSplit/>
          <w:jc w:val="center"/>
        </w:trPr>
        <w:tc>
          <w:tcPr>
            <w:tcW w:w="665" w:type="dxa"/>
            <w:tcBorders>
              <w:top w:val="single" w:sz="6" w:space="0" w:color="auto"/>
              <w:bottom w:val="single" w:sz="6" w:space="0" w:color="auto"/>
            </w:tcBorders>
          </w:tcPr>
          <w:p w14:paraId="4C7C6655" w14:textId="75FA5446" w:rsidR="001B6271" w:rsidRPr="001B6271" w:rsidRDefault="00546084" w:rsidP="001B6271">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5B6EABC3" w14:textId="401DA3FC" w:rsidR="001B6271" w:rsidRPr="001B6271" w:rsidRDefault="00266A9B" w:rsidP="001B6271">
            <w:pPr>
              <w:pStyle w:val="ISOMB"/>
              <w:spacing w:before="60" w:after="60" w:line="240" w:lineRule="auto"/>
              <w:rPr>
                <w:szCs w:val="18"/>
              </w:rPr>
            </w:pPr>
            <w:r>
              <w:rPr>
                <w:szCs w:val="18"/>
              </w:rPr>
              <w:t>rmm</w:t>
            </w:r>
          </w:p>
        </w:tc>
        <w:tc>
          <w:tcPr>
            <w:tcW w:w="1313" w:type="dxa"/>
            <w:tcBorders>
              <w:top w:val="single" w:sz="6" w:space="0" w:color="auto"/>
              <w:bottom w:val="single" w:sz="6" w:space="0" w:color="auto"/>
            </w:tcBorders>
          </w:tcPr>
          <w:p w14:paraId="3FC02C5C" w14:textId="447C2735" w:rsidR="001B6271" w:rsidRPr="001B6271" w:rsidRDefault="00266A9B" w:rsidP="001B6271">
            <w:pPr>
              <w:pStyle w:val="ISOClause"/>
              <w:spacing w:before="60" w:after="60" w:line="240" w:lineRule="auto"/>
              <w:rPr>
                <w:szCs w:val="18"/>
              </w:rPr>
            </w:pPr>
            <w:r>
              <w:rPr>
                <w:szCs w:val="18"/>
              </w:rPr>
              <w:t>Dev0465</w:t>
            </w:r>
          </w:p>
        </w:tc>
        <w:tc>
          <w:tcPr>
            <w:tcW w:w="1117" w:type="dxa"/>
            <w:tcBorders>
              <w:top w:val="single" w:sz="6" w:space="0" w:color="auto"/>
              <w:bottom w:val="single" w:sz="6" w:space="0" w:color="auto"/>
            </w:tcBorders>
          </w:tcPr>
          <w:p w14:paraId="4A729B11" w14:textId="345B5FB3" w:rsidR="001B6271" w:rsidRPr="001B6271" w:rsidRDefault="001B6271" w:rsidP="001B6271">
            <w:pPr>
              <w:pStyle w:val="ISOParagraph"/>
              <w:spacing w:before="60" w:after="60" w:line="240" w:lineRule="auto"/>
              <w:ind w:right="-100"/>
              <w:rPr>
                <w:szCs w:val="18"/>
              </w:rPr>
            </w:pPr>
          </w:p>
        </w:tc>
        <w:tc>
          <w:tcPr>
            <w:tcW w:w="706" w:type="dxa"/>
            <w:tcBorders>
              <w:top w:val="single" w:sz="6" w:space="0" w:color="auto"/>
              <w:bottom w:val="single" w:sz="6" w:space="0" w:color="auto"/>
            </w:tcBorders>
          </w:tcPr>
          <w:p w14:paraId="29B3A641" w14:textId="26C580F1" w:rsidR="001B6271" w:rsidRPr="001B6271" w:rsidRDefault="00266A9B" w:rsidP="001B6271">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6BFDE59A" w14:textId="24DA44FE" w:rsidR="001B6271" w:rsidRPr="001B6271" w:rsidRDefault="00266A9B" w:rsidP="001B6271">
            <w:pPr>
              <w:keepNext/>
              <w:keepLines/>
              <w:tabs>
                <w:tab w:val="left" w:pos="2520"/>
                <w:tab w:val="left" w:pos="3600"/>
                <w:tab w:val="left" w:pos="4680"/>
                <w:tab w:val="left" w:pos="5760"/>
                <w:tab w:val="left" w:pos="6840"/>
              </w:tabs>
              <w:spacing w:before="60" w:after="60"/>
              <w:rPr>
                <w:sz w:val="18"/>
                <w:szCs w:val="18"/>
              </w:rPr>
            </w:pPr>
            <w:r>
              <w:rPr>
                <w:sz w:val="18"/>
                <w:szCs w:val="18"/>
              </w:rPr>
              <w:t>Content of “Introduced” is just “10a” instead of “Part 10a” like the other Part 10a checks</w:t>
            </w:r>
          </w:p>
        </w:tc>
        <w:tc>
          <w:tcPr>
            <w:tcW w:w="4174" w:type="dxa"/>
            <w:tcBorders>
              <w:top w:val="single" w:sz="6" w:space="0" w:color="auto"/>
              <w:bottom w:val="single" w:sz="6" w:space="0" w:color="auto"/>
            </w:tcBorders>
          </w:tcPr>
          <w:p w14:paraId="065E248F" w14:textId="58CBED94" w:rsidR="001B6271" w:rsidRPr="001B6271" w:rsidRDefault="00266A9B" w:rsidP="001B6271">
            <w:pPr>
              <w:pStyle w:val="ISOChange"/>
              <w:spacing w:before="60" w:after="60" w:line="240" w:lineRule="auto"/>
              <w:rPr>
                <w:rFonts w:cs="Arial"/>
                <w:szCs w:val="18"/>
              </w:rPr>
            </w:pPr>
            <w:r>
              <w:rPr>
                <w:rFonts w:cs="Arial"/>
                <w:szCs w:val="18"/>
              </w:rPr>
              <w:t>10a -&gt; Part 10a</w:t>
            </w:r>
          </w:p>
        </w:tc>
        <w:tc>
          <w:tcPr>
            <w:tcW w:w="2590" w:type="dxa"/>
            <w:tcBorders>
              <w:top w:val="single" w:sz="6" w:space="0" w:color="auto"/>
              <w:bottom w:val="single" w:sz="6" w:space="0" w:color="auto"/>
            </w:tcBorders>
            <w:shd w:val="clear" w:color="auto" w:fill="D9D9D9" w:themeFill="background1" w:themeFillShade="D9"/>
          </w:tcPr>
          <w:p w14:paraId="64AD2CBB" w14:textId="7F9EB02B" w:rsidR="001B6271" w:rsidRPr="00C07040" w:rsidRDefault="00695FB6" w:rsidP="001B6271">
            <w:pPr>
              <w:pStyle w:val="ISOSecretObservations"/>
              <w:spacing w:before="60" w:after="60" w:line="240" w:lineRule="auto"/>
              <w:rPr>
                <w:color w:val="FF0000"/>
                <w:szCs w:val="18"/>
              </w:rPr>
            </w:pPr>
            <w:ins w:id="602" w:author="Raphael Malyankar" w:date="2025-01-24T15:41:00Z" w16du:dateUtc="2025-01-24T22:41:00Z">
              <w:r>
                <w:rPr>
                  <w:color w:val="FF0000"/>
                  <w:szCs w:val="18"/>
                </w:rPr>
                <w:t>Agreed</w:t>
              </w:r>
            </w:ins>
          </w:p>
        </w:tc>
      </w:tr>
      <w:tr w:rsidR="00695FB6" w:rsidRPr="0036345A" w14:paraId="3E984BFF" w14:textId="77777777" w:rsidTr="006C61DB">
        <w:trPr>
          <w:cantSplit/>
          <w:jc w:val="center"/>
        </w:trPr>
        <w:tc>
          <w:tcPr>
            <w:tcW w:w="665" w:type="dxa"/>
            <w:tcBorders>
              <w:top w:val="single" w:sz="6" w:space="0" w:color="auto"/>
              <w:bottom w:val="single" w:sz="6" w:space="0" w:color="auto"/>
            </w:tcBorders>
          </w:tcPr>
          <w:p w14:paraId="0A0EF9EF" w14:textId="1635D150" w:rsidR="00695FB6" w:rsidRPr="00370A94"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7B96F6E6" w14:textId="66AD1405" w:rsidR="00695FB6" w:rsidRPr="00370A94"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698AD4C8" w14:textId="5FB258A9" w:rsidR="00695FB6" w:rsidRPr="00370A94" w:rsidRDefault="00695FB6" w:rsidP="00695FB6">
            <w:pPr>
              <w:pStyle w:val="ISOClause"/>
              <w:spacing w:before="60" w:after="60" w:line="240" w:lineRule="auto"/>
              <w:rPr>
                <w:szCs w:val="18"/>
              </w:rPr>
            </w:pPr>
            <w:r>
              <w:rPr>
                <w:szCs w:val="18"/>
              </w:rPr>
              <w:t>Dev0345, Dev0346, Dev0475</w:t>
            </w:r>
          </w:p>
        </w:tc>
        <w:tc>
          <w:tcPr>
            <w:tcW w:w="1117" w:type="dxa"/>
            <w:tcBorders>
              <w:top w:val="single" w:sz="6" w:space="0" w:color="auto"/>
              <w:bottom w:val="single" w:sz="6" w:space="0" w:color="auto"/>
            </w:tcBorders>
          </w:tcPr>
          <w:p w14:paraId="0E11E6FC" w14:textId="0C8CAD28" w:rsidR="00695FB6" w:rsidRPr="00370A94" w:rsidRDefault="00695FB6" w:rsidP="00695FB6">
            <w:pPr>
              <w:pStyle w:val="ISOParagraph"/>
              <w:spacing w:before="60" w:after="60" w:line="240" w:lineRule="auto"/>
              <w:ind w:right="-100"/>
              <w:rPr>
                <w:szCs w:val="18"/>
              </w:rPr>
            </w:pPr>
          </w:p>
        </w:tc>
        <w:tc>
          <w:tcPr>
            <w:tcW w:w="706" w:type="dxa"/>
            <w:tcBorders>
              <w:top w:val="single" w:sz="6" w:space="0" w:color="auto"/>
              <w:bottom w:val="single" w:sz="6" w:space="0" w:color="auto"/>
            </w:tcBorders>
          </w:tcPr>
          <w:p w14:paraId="5FD6FB5B" w14:textId="0687C3D7" w:rsidR="00695FB6" w:rsidRPr="00370A94"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5575B989" w14:textId="371B1798" w:rsidR="00695FB6" w:rsidRPr="00370A94" w:rsidRDefault="00695FB6" w:rsidP="00695FB6">
            <w:pPr>
              <w:keepNext/>
              <w:keepLines/>
              <w:tabs>
                <w:tab w:val="left" w:pos="2520"/>
                <w:tab w:val="left" w:pos="3600"/>
                <w:tab w:val="left" w:pos="4680"/>
                <w:tab w:val="left" w:pos="5760"/>
                <w:tab w:val="left" w:pos="6840"/>
              </w:tabs>
              <w:spacing w:before="60" w:after="60"/>
              <w:rPr>
                <w:sz w:val="18"/>
                <w:szCs w:val="18"/>
              </w:rPr>
            </w:pPr>
            <w:r>
              <w:rPr>
                <w:sz w:val="18"/>
                <w:szCs w:val="18"/>
              </w:rPr>
              <w:t>Depend of product-specific information, not on requirements stated in S-100. See the Working Remarks on each for details</w:t>
            </w:r>
          </w:p>
        </w:tc>
        <w:tc>
          <w:tcPr>
            <w:tcW w:w="4174" w:type="dxa"/>
            <w:tcBorders>
              <w:top w:val="single" w:sz="6" w:space="0" w:color="auto"/>
              <w:bottom w:val="single" w:sz="6" w:space="0" w:color="auto"/>
            </w:tcBorders>
          </w:tcPr>
          <w:p w14:paraId="205B90B1" w14:textId="4F384868" w:rsidR="00695FB6" w:rsidRPr="0036345A" w:rsidRDefault="00695FB6" w:rsidP="00695FB6">
            <w:pPr>
              <w:pStyle w:val="ISOChange"/>
              <w:spacing w:before="60" w:after="60" w:line="240" w:lineRule="auto"/>
              <w:rPr>
                <w:szCs w:val="18"/>
              </w:rPr>
            </w:pPr>
            <w:r>
              <w:rPr>
                <w:szCs w:val="18"/>
              </w:rPr>
              <w:t>Remove from S-100 list and refer to the S-101 PT for inclusion in S-158:101 as product-specific checks.</w:t>
            </w:r>
          </w:p>
        </w:tc>
        <w:tc>
          <w:tcPr>
            <w:tcW w:w="2590" w:type="dxa"/>
            <w:tcBorders>
              <w:top w:val="single" w:sz="6" w:space="0" w:color="auto"/>
              <w:bottom w:val="single" w:sz="6" w:space="0" w:color="auto"/>
            </w:tcBorders>
            <w:shd w:val="clear" w:color="auto" w:fill="D9D9D9" w:themeFill="background1" w:themeFillShade="D9"/>
          </w:tcPr>
          <w:p w14:paraId="73CA9A8F" w14:textId="0434BB88" w:rsidR="00695FB6" w:rsidRPr="00C07040" w:rsidRDefault="00695FB6" w:rsidP="00695FB6">
            <w:pPr>
              <w:pStyle w:val="ISOSecretObservations"/>
              <w:spacing w:before="60" w:after="60" w:line="240" w:lineRule="auto"/>
              <w:rPr>
                <w:color w:val="FF0000"/>
                <w:szCs w:val="18"/>
              </w:rPr>
            </w:pPr>
            <w:ins w:id="603" w:author="Raphael Malyankar" w:date="2025-01-24T15:41:00Z" w16du:dateUtc="2025-01-24T22:41:00Z">
              <w:r w:rsidRPr="007B2BC3">
                <w:rPr>
                  <w:color w:val="FF0000"/>
                  <w:szCs w:val="18"/>
                </w:rPr>
                <w:t>Agreed</w:t>
              </w:r>
            </w:ins>
          </w:p>
        </w:tc>
      </w:tr>
      <w:tr w:rsidR="00695FB6" w:rsidRPr="0036345A" w14:paraId="488C85FF" w14:textId="77777777" w:rsidTr="006C61DB">
        <w:trPr>
          <w:cantSplit/>
          <w:jc w:val="center"/>
        </w:trPr>
        <w:tc>
          <w:tcPr>
            <w:tcW w:w="665" w:type="dxa"/>
            <w:tcBorders>
              <w:top w:val="single" w:sz="6" w:space="0" w:color="auto"/>
              <w:bottom w:val="single" w:sz="6" w:space="0" w:color="auto"/>
            </w:tcBorders>
          </w:tcPr>
          <w:p w14:paraId="017CF9BB" w14:textId="6BBC92C4"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32853108" w14:textId="4A1B5229"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3AB6DF4B" w14:textId="3D13F8F9" w:rsidR="00695FB6" w:rsidRPr="0036345A" w:rsidRDefault="00695FB6" w:rsidP="00695FB6">
            <w:pPr>
              <w:pStyle w:val="ISOClause"/>
              <w:spacing w:before="60" w:after="60" w:line="240" w:lineRule="auto"/>
              <w:rPr>
                <w:szCs w:val="18"/>
              </w:rPr>
            </w:pPr>
            <w:r>
              <w:rPr>
                <w:szCs w:val="18"/>
              </w:rPr>
              <w:t>Dev0354</w:t>
            </w:r>
          </w:p>
        </w:tc>
        <w:tc>
          <w:tcPr>
            <w:tcW w:w="1117" w:type="dxa"/>
            <w:tcBorders>
              <w:top w:val="single" w:sz="6" w:space="0" w:color="auto"/>
              <w:bottom w:val="single" w:sz="6" w:space="0" w:color="auto"/>
            </w:tcBorders>
          </w:tcPr>
          <w:p w14:paraId="14A107FE"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00BC5EDD" w14:textId="278D03B7"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6EDFF58" w14:textId="77777777" w:rsidR="00695FB6" w:rsidRDefault="00695FB6" w:rsidP="00695FB6">
            <w:pPr>
              <w:spacing w:before="60" w:after="60"/>
              <w:jc w:val="left"/>
              <w:rPr>
                <w:sz w:val="18"/>
                <w:szCs w:val="18"/>
              </w:rPr>
            </w:pPr>
            <w:r>
              <w:rPr>
                <w:sz w:val="18"/>
                <w:szCs w:val="18"/>
              </w:rPr>
              <w:t xml:space="preserve">As the remark in the spreadsheet says, </w:t>
            </w:r>
            <w:r w:rsidRPr="00157353">
              <w:rPr>
                <w:sz w:val="18"/>
                <w:szCs w:val="18"/>
              </w:rPr>
              <w:t>S-100 10c-7.2.6.2.2 does not include code 3</w:t>
            </w:r>
            <w:r>
              <w:rPr>
                <w:sz w:val="18"/>
                <w:szCs w:val="18"/>
              </w:rPr>
              <w:t>.</w:t>
            </w:r>
          </w:p>
          <w:p w14:paraId="558FF19E" w14:textId="738E40A0" w:rsidR="00695FB6" w:rsidRPr="0036345A" w:rsidRDefault="00695FB6" w:rsidP="00695FB6">
            <w:pPr>
              <w:spacing w:before="60" w:after="60"/>
              <w:jc w:val="left"/>
              <w:rPr>
                <w:sz w:val="18"/>
                <w:szCs w:val="18"/>
              </w:rPr>
            </w:pPr>
            <w:r>
              <w:rPr>
                <w:sz w:val="18"/>
                <w:szCs w:val="18"/>
              </w:rPr>
              <w:t>Also this check is subsumed in Dev0364 (generic check that subfield values conform to S-100 or PS).</w:t>
            </w:r>
          </w:p>
        </w:tc>
        <w:tc>
          <w:tcPr>
            <w:tcW w:w="4174" w:type="dxa"/>
            <w:tcBorders>
              <w:top w:val="single" w:sz="6" w:space="0" w:color="auto"/>
              <w:bottom w:val="single" w:sz="6" w:space="0" w:color="auto"/>
            </w:tcBorders>
          </w:tcPr>
          <w:p w14:paraId="0C56B14E" w14:textId="5FB2BB4E" w:rsidR="00695FB6" w:rsidRDefault="00695FB6" w:rsidP="00695FB6">
            <w:pPr>
              <w:pStyle w:val="ISOChange"/>
              <w:spacing w:before="60" w:after="60" w:line="240" w:lineRule="auto"/>
              <w:rPr>
                <w:szCs w:val="18"/>
              </w:rPr>
            </w:pPr>
            <w:r>
              <w:rPr>
                <w:szCs w:val="18"/>
              </w:rPr>
              <w:t>Consider whether S-100 revision is needed. Does S-101 use code 3?</w:t>
            </w:r>
          </w:p>
          <w:p w14:paraId="0E35101F" w14:textId="739AC568" w:rsidR="00695FB6" w:rsidRPr="0036345A" w:rsidRDefault="00695FB6" w:rsidP="00695FB6">
            <w:pPr>
              <w:pStyle w:val="ISOChange"/>
              <w:spacing w:before="60" w:after="60" w:line="240" w:lineRule="auto"/>
              <w:rPr>
                <w:szCs w:val="18"/>
              </w:rPr>
            </w:pPr>
            <w:r>
              <w:rPr>
                <w:szCs w:val="18"/>
              </w:rPr>
              <w:t>Delete Dev0354 as redundant with Dev0364</w:t>
            </w:r>
          </w:p>
        </w:tc>
        <w:tc>
          <w:tcPr>
            <w:tcW w:w="2590" w:type="dxa"/>
            <w:tcBorders>
              <w:top w:val="single" w:sz="6" w:space="0" w:color="auto"/>
              <w:bottom w:val="single" w:sz="6" w:space="0" w:color="auto"/>
            </w:tcBorders>
            <w:shd w:val="clear" w:color="auto" w:fill="D9D9D9" w:themeFill="background1" w:themeFillShade="D9"/>
          </w:tcPr>
          <w:p w14:paraId="24B82C69" w14:textId="760AFF75" w:rsidR="00695FB6" w:rsidRPr="00C07040" w:rsidRDefault="00695FB6" w:rsidP="00695FB6">
            <w:pPr>
              <w:pStyle w:val="ISOSecretObservations"/>
              <w:spacing w:before="60" w:after="60" w:line="240" w:lineRule="auto"/>
              <w:rPr>
                <w:color w:val="FF0000"/>
                <w:szCs w:val="18"/>
              </w:rPr>
            </w:pPr>
            <w:ins w:id="604" w:author="Raphael Malyankar" w:date="2025-01-24T15:41:00Z" w16du:dateUtc="2025-01-24T22:41:00Z">
              <w:r w:rsidRPr="007B2BC3">
                <w:rPr>
                  <w:color w:val="FF0000"/>
                  <w:szCs w:val="18"/>
                </w:rPr>
                <w:t>Agreed</w:t>
              </w:r>
            </w:ins>
          </w:p>
        </w:tc>
      </w:tr>
      <w:tr w:rsidR="00695FB6" w:rsidRPr="0036345A" w14:paraId="47DF5A86" w14:textId="77777777" w:rsidTr="006C61DB">
        <w:trPr>
          <w:cantSplit/>
          <w:jc w:val="center"/>
        </w:trPr>
        <w:tc>
          <w:tcPr>
            <w:tcW w:w="665" w:type="dxa"/>
            <w:tcBorders>
              <w:top w:val="single" w:sz="6" w:space="0" w:color="auto"/>
              <w:bottom w:val="single" w:sz="6" w:space="0" w:color="auto"/>
            </w:tcBorders>
          </w:tcPr>
          <w:p w14:paraId="1F46C484" w14:textId="7A0A1FB9"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78EDBF9C" w14:textId="152BDC84"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53DCC4B3" w14:textId="63D50601" w:rsidR="00695FB6" w:rsidRPr="0036345A" w:rsidRDefault="00695FB6" w:rsidP="00695FB6">
            <w:pPr>
              <w:pStyle w:val="ISOClause"/>
              <w:spacing w:before="60" w:after="60" w:line="240" w:lineRule="auto"/>
              <w:rPr>
                <w:szCs w:val="18"/>
              </w:rPr>
            </w:pPr>
            <w:r>
              <w:rPr>
                <w:szCs w:val="18"/>
              </w:rPr>
              <w:t>Dev0349, Dev0350, Dev0351, Dev0352</w:t>
            </w:r>
          </w:p>
        </w:tc>
        <w:tc>
          <w:tcPr>
            <w:tcW w:w="1117" w:type="dxa"/>
            <w:tcBorders>
              <w:top w:val="single" w:sz="6" w:space="0" w:color="auto"/>
              <w:bottom w:val="single" w:sz="6" w:space="0" w:color="auto"/>
            </w:tcBorders>
          </w:tcPr>
          <w:p w14:paraId="5772D8C6"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6BF30449" w14:textId="03AA4853" w:rsidR="00695FB6" w:rsidRPr="0036345A" w:rsidRDefault="00695FB6" w:rsidP="00695FB6">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64F854FC" w14:textId="298A7A8E" w:rsidR="00695FB6" w:rsidRPr="0036345A" w:rsidRDefault="00695FB6" w:rsidP="00695FB6">
            <w:pPr>
              <w:spacing w:before="60" w:after="60"/>
              <w:jc w:val="left"/>
              <w:rPr>
                <w:sz w:val="18"/>
                <w:szCs w:val="18"/>
              </w:rPr>
            </w:pPr>
            <w:r>
              <w:rPr>
                <w:sz w:val="18"/>
                <w:szCs w:val="18"/>
              </w:rPr>
              <w:t>See remark in spreadsheet</w:t>
            </w:r>
          </w:p>
        </w:tc>
        <w:tc>
          <w:tcPr>
            <w:tcW w:w="4174" w:type="dxa"/>
            <w:tcBorders>
              <w:top w:val="single" w:sz="6" w:space="0" w:color="auto"/>
              <w:bottom w:val="single" w:sz="6" w:space="0" w:color="auto"/>
            </w:tcBorders>
          </w:tcPr>
          <w:p w14:paraId="25E13A1D" w14:textId="1B02598A" w:rsidR="00695FB6" w:rsidRPr="0036345A" w:rsidRDefault="00695FB6" w:rsidP="00695FB6">
            <w:pPr>
              <w:pStyle w:val="ISOChange"/>
              <w:spacing w:before="60" w:after="60" w:line="240" w:lineRule="auto"/>
              <w:rPr>
                <w:szCs w:val="18"/>
              </w:rPr>
            </w:pPr>
            <w:r w:rsidRPr="00D77D1A">
              <w:rPr>
                <w:szCs w:val="18"/>
              </w:rPr>
              <w:t>Split into individual checks, resolve redundancies, update to use S-100 terminology.</w:t>
            </w:r>
          </w:p>
        </w:tc>
        <w:tc>
          <w:tcPr>
            <w:tcW w:w="2590" w:type="dxa"/>
            <w:tcBorders>
              <w:top w:val="single" w:sz="6" w:space="0" w:color="auto"/>
              <w:bottom w:val="single" w:sz="6" w:space="0" w:color="auto"/>
            </w:tcBorders>
            <w:shd w:val="clear" w:color="auto" w:fill="D9D9D9" w:themeFill="background1" w:themeFillShade="D9"/>
          </w:tcPr>
          <w:p w14:paraId="4C7F39F5" w14:textId="1EF72E68" w:rsidR="00695FB6" w:rsidRPr="00C07040" w:rsidRDefault="00695FB6" w:rsidP="00695FB6">
            <w:pPr>
              <w:pStyle w:val="ISOSecretObservations"/>
              <w:spacing w:before="60" w:after="60" w:line="240" w:lineRule="auto"/>
              <w:rPr>
                <w:color w:val="FF0000"/>
                <w:szCs w:val="18"/>
              </w:rPr>
            </w:pPr>
            <w:ins w:id="605" w:author="Raphael Malyankar" w:date="2025-01-24T15:41:00Z" w16du:dateUtc="2025-01-24T22:41:00Z">
              <w:r w:rsidRPr="007B2BC3">
                <w:rPr>
                  <w:color w:val="FF0000"/>
                  <w:szCs w:val="18"/>
                </w:rPr>
                <w:t>Agreed</w:t>
              </w:r>
            </w:ins>
          </w:p>
        </w:tc>
      </w:tr>
      <w:tr w:rsidR="00695FB6" w:rsidRPr="0036345A" w14:paraId="2EE430A0" w14:textId="77777777" w:rsidTr="006C61DB">
        <w:trPr>
          <w:cantSplit/>
          <w:jc w:val="center"/>
        </w:trPr>
        <w:tc>
          <w:tcPr>
            <w:tcW w:w="665" w:type="dxa"/>
            <w:tcBorders>
              <w:top w:val="single" w:sz="6" w:space="0" w:color="auto"/>
              <w:bottom w:val="single" w:sz="6" w:space="0" w:color="auto"/>
            </w:tcBorders>
          </w:tcPr>
          <w:p w14:paraId="012DB1A1" w14:textId="6BD99001"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510412F4" w14:textId="4EB783D3"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2457ED97" w14:textId="65F3A33F" w:rsidR="00695FB6" w:rsidRPr="0036345A" w:rsidRDefault="00695FB6" w:rsidP="00695FB6">
            <w:pPr>
              <w:pStyle w:val="ISOClause"/>
              <w:spacing w:before="60" w:after="60" w:line="240" w:lineRule="auto"/>
              <w:rPr>
                <w:szCs w:val="18"/>
              </w:rPr>
            </w:pPr>
            <w:r>
              <w:rPr>
                <w:szCs w:val="18"/>
              </w:rPr>
              <w:t>Dev0353</w:t>
            </w:r>
          </w:p>
        </w:tc>
        <w:tc>
          <w:tcPr>
            <w:tcW w:w="1117" w:type="dxa"/>
            <w:tcBorders>
              <w:top w:val="single" w:sz="6" w:space="0" w:color="auto"/>
              <w:bottom w:val="single" w:sz="6" w:space="0" w:color="auto"/>
            </w:tcBorders>
          </w:tcPr>
          <w:p w14:paraId="5C427BB7"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7D910EB7" w14:textId="344C6AE8" w:rsidR="00695FB6" w:rsidRPr="0036345A" w:rsidRDefault="00695FB6" w:rsidP="00695FB6">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40EE909F" w14:textId="3276F5A8" w:rsidR="00695FB6" w:rsidRPr="0036345A" w:rsidRDefault="00695FB6" w:rsidP="00695FB6">
            <w:pPr>
              <w:spacing w:before="60" w:after="60"/>
              <w:jc w:val="left"/>
              <w:rPr>
                <w:sz w:val="18"/>
                <w:szCs w:val="18"/>
              </w:rPr>
            </w:pPr>
            <w:r>
              <w:rPr>
                <w:sz w:val="18"/>
                <w:szCs w:val="18"/>
              </w:rPr>
              <w:t>S-100 equivalent of SG2D is apparently C2IT / C2FT. If this check compares the first and last points of a curve it is inaccurate and should be deleted. If it compares the start or end to an intermediate point it is valid.</w:t>
            </w:r>
          </w:p>
        </w:tc>
        <w:tc>
          <w:tcPr>
            <w:tcW w:w="4174" w:type="dxa"/>
            <w:tcBorders>
              <w:top w:val="single" w:sz="6" w:space="0" w:color="auto"/>
              <w:bottom w:val="single" w:sz="6" w:space="0" w:color="auto"/>
            </w:tcBorders>
          </w:tcPr>
          <w:p w14:paraId="1B2EED45" w14:textId="49AE0C7E" w:rsidR="00695FB6" w:rsidRPr="0036345A" w:rsidRDefault="00695FB6" w:rsidP="00695FB6">
            <w:pPr>
              <w:pStyle w:val="ISOChange"/>
              <w:spacing w:before="60" w:after="60" w:line="240" w:lineRule="auto"/>
              <w:rPr>
                <w:szCs w:val="18"/>
              </w:rPr>
            </w:pPr>
            <w:r>
              <w:rPr>
                <w:szCs w:val="18"/>
              </w:rPr>
              <w:t>Refer to S-101 PT for affirmation or deletion.</w:t>
            </w:r>
          </w:p>
        </w:tc>
        <w:tc>
          <w:tcPr>
            <w:tcW w:w="2590" w:type="dxa"/>
            <w:tcBorders>
              <w:top w:val="single" w:sz="6" w:space="0" w:color="auto"/>
              <w:bottom w:val="single" w:sz="6" w:space="0" w:color="auto"/>
            </w:tcBorders>
            <w:shd w:val="clear" w:color="auto" w:fill="D9D9D9" w:themeFill="background1" w:themeFillShade="D9"/>
          </w:tcPr>
          <w:p w14:paraId="72512ACF" w14:textId="0BBC0BD9" w:rsidR="00695FB6" w:rsidRPr="00C07040" w:rsidRDefault="00695FB6" w:rsidP="00695FB6">
            <w:pPr>
              <w:pStyle w:val="ISOSecretObservations"/>
              <w:spacing w:before="60" w:after="60" w:line="240" w:lineRule="auto"/>
              <w:rPr>
                <w:color w:val="FF0000"/>
                <w:szCs w:val="18"/>
              </w:rPr>
            </w:pPr>
            <w:ins w:id="606" w:author="Raphael Malyankar" w:date="2025-01-24T15:41:00Z" w16du:dateUtc="2025-01-24T22:41:00Z">
              <w:r w:rsidRPr="007B2BC3">
                <w:rPr>
                  <w:color w:val="FF0000"/>
                  <w:szCs w:val="18"/>
                </w:rPr>
                <w:t>Agreed</w:t>
              </w:r>
            </w:ins>
          </w:p>
        </w:tc>
      </w:tr>
      <w:tr w:rsidR="00695FB6" w:rsidRPr="0036345A" w14:paraId="0EFEE62B" w14:textId="77777777" w:rsidTr="006C61DB">
        <w:trPr>
          <w:cantSplit/>
          <w:jc w:val="center"/>
        </w:trPr>
        <w:tc>
          <w:tcPr>
            <w:tcW w:w="665" w:type="dxa"/>
            <w:tcBorders>
              <w:top w:val="single" w:sz="6" w:space="0" w:color="auto"/>
              <w:bottom w:val="single" w:sz="6" w:space="0" w:color="auto"/>
            </w:tcBorders>
          </w:tcPr>
          <w:p w14:paraId="56DE1B90" w14:textId="16748D05" w:rsidR="00695FB6" w:rsidRPr="0036345A" w:rsidRDefault="00695FB6" w:rsidP="00695FB6">
            <w:pPr>
              <w:pStyle w:val="ISOMB"/>
              <w:spacing w:before="60" w:after="60" w:line="240" w:lineRule="auto"/>
              <w:rPr>
                <w:szCs w:val="18"/>
              </w:rPr>
            </w:pPr>
            <w:r>
              <w:rPr>
                <w:szCs w:val="18"/>
              </w:rPr>
              <w:lastRenderedPageBreak/>
              <w:t>10a</w:t>
            </w:r>
          </w:p>
        </w:tc>
        <w:tc>
          <w:tcPr>
            <w:tcW w:w="598" w:type="dxa"/>
            <w:tcBorders>
              <w:top w:val="single" w:sz="6" w:space="0" w:color="auto"/>
              <w:bottom w:val="single" w:sz="6" w:space="0" w:color="auto"/>
            </w:tcBorders>
          </w:tcPr>
          <w:p w14:paraId="21D43895" w14:textId="7149279E"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658B7ABA" w14:textId="5AB56528" w:rsidR="00695FB6" w:rsidRPr="0036345A" w:rsidRDefault="00695FB6" w:rsidP="00695FB6">
            <w:pPr>
              <w:pStyle w:val="ISOClause"/>
              <w:spacing w:before="60" w:after="60" w:line="240" w:lineRule="auto"/>
              <w:rPr>
                <w:szCs w:val="18"/>
              </w:rPr>
            </w:pPr>
            <w:r>
              <w:rPr>
                <w:szCs w:val="18"/>
              </w:rPr>
              <w:t>Dev0356</w:t>
            </w:r>
          </w:p>
        </w:tc>
        <w:tc>
          <w:tcPr>
            <w:tcW w:w="1117" w:type="dxa"/>
            <w:tcBorders>
              <w:top w:val="single" w:sz="6" w:space="0" w:color="auto"/>
              <w:bottom w:val="single" w:sz="6" w:space="0" w:color="auto"/>
            </w:tcBorders>
          </w:tcPr>
          <w:p w14:paraId="32F0202A" w14:textId="17DC806F"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410EC8FE" w14:textId="6F53D7BE"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F419B07" w14:textId="2FA74620" w:rsidR="00695FB6" w:rsidRPr="0036345A" w:rsidRDefault="00695FB6" w:rsidP="00695FB6">
            <w:pPr>
              <w:spacing w:before="60" w:after="60"/>
              <w:jc w:val="left"/>
              <w:rPr>
                <w:sz w:val="18"/>
                <w:szCs w:val="18"/>
              </w:rPr>
            </w:pPr>
            <w:r>
              <w:rPr>
                <w:sz w:val="18"/>
                <w:szCs w:val="18"/>
              </w:rPr>
              <w:t>Requirement applies only to level 2a or higher geometry</w:t>
            </w:r>
          </w:p>
        </w:tc>
        <w:tc>
          <w:tcPr>
            <w:tcW w:w="4174" w:type="dxa"/>
            <w:tcBorders>
              <w:top w:val="single" w:sz="6" w:space="0" w:color="auto"/>
              <w:bottom w:val="single" w:sz="6" w:space="0" w:color="auto"/>
            </w:tcBorders>
          </w:tcPr>
          <w:p w14:paraId="42E544D1" w14:textId="6E9CE955" w:rsidR="00695FB6" w:rsidRPr="0036345A" w:rsidRDefault="00695FB6" w:rsidP="00695FB6">
            <w:pPr>
              <w:pStyle w:val="ISOChange"/>
              <w:spacing w:before="60" w:after="60" w:line="240" w:lineRule="auto"/>
              <w:rPr>
                <w:szCs w:val="18"/>
              </w:rPr>
            </w:pPr>
            <w:r>
              <w:rPr>
                <w:szCs w:val="18"/>
              </w:rPr>
              <w:t>Add condition for level 2a or higher geometry or move to S-158:101</w:t>
            </w:r>
          </w:p>
        </w:tc>
        <w:tc>
          <w:tcPr>
            <w:tcW w:w="2590" w:type="dxa"/>
            <w:tcBorders>
              <w:top w:val="single" w:sz="6" w:space="0" w:color="auto"/>
              <w:bottom w:val="single" w:sz="6" w:space="0" w:color="auto"/>
            </w:tcBorders>
            <w:shd w:val="clear" w:color="auto" w:fill="D9D9D9" w:themeFill="background1" w:themeFillShade="D9"/>
          </w:tcPr>
          <w:p w14:paraId="708DE7B4" w14:textId="481F42EC" w:rsidR="00695FB6" w:rsidRPr="00C07040" w:rsidRDefault="00695FB6" w:rsidP="00695FB6">
            <w:pPr>
              <w:pStyle w:val="ISOSecretObservations"/>
              <w:spacing w:before="60" w:after="60" w:line="240" w:lineRule="auto"/>
              <w:rPr>
                <w:color w:val="FF0000"/>
                <w:szCs w:val="18"/>
              </w:rPr>
            </w:pPr>
            <w:ins w:id="607" w:author="Raphael Malyankar" w:date="2025-01-24T15:41:00Z" w16du:dateUtc="2025-01-24T22:41:00Z">
              <w:r w:rsidRPr="007B2BC3">
                <w:rPr>
                  <w:color w:val="FF0000"/>
                  <w:szCs w:val="18"/>
                </w:rPr>
                <w:t>Agreed</w:t>
              </w:r>
            </w:ins>
          </w:p>
        </w:tc>
      </w:tr>
      <w:tr w:rsidR="00695FB6" w:rsidRPr="0036345A" w14:paraId="7A2DEE67" w14:textId="77777777" w:rsidTr="006C61DB">
        <w:trPr>
          <w:cantSplit/>
          <w:jc w:val="center"/>
        </w:trPr>
        <w:tc>
          <w:tcPr>
            <w:tcW w:w="665" w:type="dxa"/>
            <w:tcBorders>
              <w:top w:val="single" w:sz="6" w:space="0" w:color="auto"/>
              <w:bottom w:val="single" w:sz="6" w:space="0" w:color="auto"/>
            </w:tcBorders>
          </w:tcPr>
          <w:p w14:paraId="13EB023C" w14:textId="1ADC5EED" w:rsidR="00695FB6" w:rsidRDefault="00695FB6" w:rsidP="00695FB6">
            <w:pPr>
              <w:pStyle w:val="ISOMB"/>
              <w:spacing w:before="60" w:after="60" w:line="240" w:lineRule="auto"/>
              <w:rPr>
                <w:sz w:val="16"/>
                <w:szCs w:val="16"/>
              </w:rPr>
            </w:pPr>
            <w:r>
              <w:rPr>
                <w:sz w:val="16"/>
                <w:szCs w:val="16"/>
              </w:rPr>
              <w:t>10a</w:t>
            </w:r>
          </w:p>
        </w:tc>
        <w:tc>
          <w:tcPr>
            <w:tcW w:w="598" w:type="dxa"/>
            <w:tcBorders>
              <w:top w:val="single" w:sz="6" w:space="0" w:color="auto"/>
              <w:bottom w:val="single" w:sz="6" w:space="0" w:color="auto"/>
            </w:tcBorders>
          </w:tcPr>
          <w:p w14:paraId="39C1771D" w14:textId="1E81BCCE" w:rsidR="00695FB6" w:rsidRDefault="00695FB6" w:rsidP="00695FB6">
            <w:pPr>
              <w:pStyle w:val="ISOMB"/>
              <w:spacing w:before="60" w:after="60" w:line="240" w:lineRule="auto"/>
            </w:pPr>
            <w:r w:rsidRPr="003E4741">
              <w:rPr>
                <w:rFonts w:cs="Arial"/>
                <w:szCs w:val="18"/>
              </w:rPr>
              <w:t>rmm</w:t>
            </w:r>
          </w:p>
        </w:tc>
        <w:tc>
          <w:tcPr>
            <w:tcW w:w="1313" w:type="dxa"/>
            <w:tcBorders>
              <w:top w:val="single" w:sz="6" w:space="0" w:color="auto"/>
              <w:bottom w:val="single" w:sz="6" w:space="0" w:color="auto"/>
            </w:tcBorders>
          </w:tcPr>
          <w:p w14:paraId="4E0359AB" w14:textId="2D29A795" w:rsidR="00695FB6" w:rsidRDefault="00695FB6" w:rsidP="00695FB6">
            <w:pPr>
              <w:pStyle w:val="ISOClause"/>
              <w:spacing w:before="60" w:after="60" w:line="240" w:lineRule="auto"/>
            </w:pPr>
            <w:r>
              <w:t>Dev0357</w:t>
            </w:r>
          </w:p>
        </w:tc>
        <w:tc>
          <w:tcPr>
            <w:tcW w:w="1117" w:type="dxa"/>
            <w:tcBorders>
              <w:top w:val="single" w:sz="6" w:space="0" w:color="auto"/>
              <w:bottom w:val="single" w:sz="6" w:space="0" w:color="auto"/>
            </w:tcBorders>
          </w:tcPr>
          <w:p w14:paraId="7193CF8F" w14:textId="1B825DB0" w:rsidR="00695FB6" w:rsidRDefault="00695FB6" w:rsidP="00695FB6">
            <w:pPr>
              <w:pStyle w:val="ISOParagraph"/>
              <w:spacing w:before="60" w:after="60" w:line="240" w:lineRule="auto"/>
            </w:pPr>
          </w:p>
        </w:tc>
        <w:tc>
          <w:tcPr>
            <w:tcW w:w="706" w:type="dxa"/>
            <w:tcBorders>
              <w:top w:val="single" w:sz="6" w:space="0" w:color="auto"/>
              <w:bottom w:val="single" w:sz="6" w:space="0" w:color="auto"/>
            </w:tcBorders>
          </w:tcPr>
          <w:p w14:paraId="4E8E8401" w14:textId="7B08DD68" w:rsidR="00695FB6" w:rsidRDefault="00695FB6" w:rsidP="00695FB6">
            <w:pPr>
              <w:pStyle w:val="ISOCommType"/>
              <w:spacing w:before="60" w:after="60" w:line="240" w:lineRule="auto"/>
            </w:pPr>
            <w:r>
              <w:t>te</w:t>
            </w:r>
          </w:p>
        </w:tc>
        <w:tc>
          <w:tcPr>
            <w:tcW w:w="4590" w:type="dxa"/>
            <w:tcBorders>
              <w:top w:val="single" w:sz="6" w:space="0" w:color="auto"/>
              <w:bottom w:val="single" w:sz="6" w:space="0" w:color="auto"/>
            </w:tcBorders>
          </w:tcPr>
          <w:p w14:paraId="4C6AF94C" w14:textId="464757B9" w:rsidR="00695FB6" w:rsidRPr="00A01EC7" w:rsidRDefault="00695FB6" w:rsidP="00695FB6">
            <w:pPr>
              <w:spacing w:before="60" w:after="60"/>
              <w:jc w:val="left"/>
              <w:rPr>
                <w:sz w:val="18"/>
                <w:szCs w:val="18"/>
              </w:rPr>
            </w:pPr>
            <w:r>
              <w:rPr>
                <w:sz w:val="18"/>
                <w:szCs w:val="18"/>
              </w:rPr>
              <w:t>Sweeping requirement about conformance to ISO 8211. Too high-level for implementation, not clear eactly what should be checked.</w:t>
            </w:r>
          </w:p>
        </w:tc>
        <w:tc>
          <w:tcPr>
            <w:tcW w:w="4174" w:type="dxa"/>
            <w:tcBorders>
              <w:top w:val="single" w:sz="6" w:space="0" w:color="auto"/>
              <w:bottom w:val="single" w:sz="6" w:space="0" w:color="auto"/>
            </w:tcBorders>
          </w:tcPr>
          <w:p w14:paraId="3EEAB7C5" w14:textId="2BC174B5" w:rsidR="00695FB6" w:rsidRDefault="00695FB6" w:rsidP="00695FB6">
            <w:pPr>
              <w:pStyle w:val="ISOChange"/>
              <w:spacing w:before="60" w:after="60" w:line="240" w:lineRule="auto"/>
            </w:pPr>
            <w:r>
              <w:t>Delete Dev0357</w:t>
            </w:r>
          </w:p>
        </w:tc>
        <w:tc>
          <w:tcPr>
            <w:tcW w:w="2590" w:type="dxa"/>
            <w:tcBorders>
              <w:top w:val="single" w:sz="6" w:space="0" w:color="auto"/>
              <w:bottom w:val="single" w:sz="6" w:space="0" w:color="auto"/>
            </w:tcBorders>
            <w:shd w:val="clear" w:color="auto" w:fill="D9D9D9" w:themeFill="background1" w:themeFillShade="D9"/>
          </w:tcPr>
          <w:p w14:paraId="4D98CE44" w14:textId="72572F53" w:rsidR="00695FB6" w:rsidRPr="00C07040" w:rsidRDefault="00695FB6" w:rsidP="00695FB6">
            <w:pPr>
              <w:pStyle w:val="ISOSecretObservations"/>
              <w:spacing w:before="60" w:after="60" w:line="240" w:lineRule="auto"/>
              <w:rPr>
                <w:color w:val="FF0000"/>
                <w:szCs w:val="18"/>
              </w:rPr>
            </w:pPr>
            <w:ins w:id="608" w:author="Raphael Malyankar" w:date="2025-01-24T15:41:00Z" w16du:dateUtc="2025-01-24T22:41:00Z">
              <w:r w:rsidRPr="007B2BC3">
                <w:rPr>
                  <w:color w:val="FF0000"/>
                  <w:szCs w:val="18"/>
                </w:rPr>
                <w:t>Agreed</w:t>
              </w:r>
            </w:ins>
          </w:p>
        </w:tc>
      </w:tr>
      <w:tr w:rsidR="00695FB6" w:rsidRPr="0036345A" w14:paraId="5AAFF82F" w14:textId="77777777" w:rsidTr="006C61DB">
        <w:trPr>
          <w:cantSplit/>
          <w:jc w:val="center"/>
        </w:trPr>
        <w:tc>
          <w:tcPr>
            <w:tcW w:w="665" w:type="dxa"/>
            <w:tcBorders>
              <w:top w:val="single" w:sz="6" w:space="0" w:color="auto"/>
              <w:bottom w:val="single" w:sz="6" w:space="0" w:color="auto"/>
            </w:tcBorders>
          </w:tcPr>
          <w:p w14:paraId="412FB6B7" w14:textId="7D7B840A" w:rsidR="00695FB6" w:rsidRPr="0036345A" w:rsidRDefault="00695FB6" w:rsidP="00695FB6">
            <w:pPr>
              <w:pStyle w:val="ISOMB"/>
              <w:spacing w:before="60" w:after="60" w:line="240" w:lineRule="auto"/>
              <w:rPr>
                <w:szCs w:val="18"/>
              </w:rPr>
            </w:pPr>
            <w:r>
              <w:rPr>
                <w:szCs w:val="18"/>
              </w:rPr>
              <w:t>10a</w:t>
            </w:r>
          </w:p>
        </w:tc>
        <w:tc>
          <w:tcPr>
            <w:tcW w:w="598" w:type="dxa"/>
            <w:tcBorders>
              <w:top w:val="single" w:sz="6" w:space="0" w:color="auto"/>
              <w:bottom w:val="single" w:sz="6" w:space="0" w:color="auto"/>
            </w:tcBorders>
          </w:tcPr>
          <w:p w14:paraId="5E816F2F" w14:textId="7234ED98" w:rsidR="00695FB6" w:rsidRPr="0036345A" w:rsidRDefault="00695FB6" w:rsidP="00695FB6">
            <w:pPr>
              <w:pStyle w:val="ISOMB"/>
              <w:spacing w:before="60" w:after="60" w:line="240" w:lineRule="auto"/>
              <w:rPr>
                <w:szCs w:val="18"/>
              </w:rPr>
            </w:pPr>
            <w:r w:rsidRPr="003E4741">
              <w:rPr>
                <w:rFonts w:cs="Arial"/>
                <w:szCs w:val="18"/>
              </w:rPr>
              <w:t>rmm</w:t>
            </w:r>
          </w:p>
        </w:tc>
        <w:tc>
          <w:tcPr>
            <w:tcW w:w="1313" w:type="dxa"/>
            <w:tcBorders>
              <w:top w:val="single" w:sz="6" w:space="0" w:color="auto"/>
              <w:bottom w:val="single" w:sz="6" w:space="0" w:color="auto"/>
            </w:tcBorders>
          </w:tcPr>
          <w:p w14:paraId="26933CB6" w14:textId="2BA6F995" w:rsidR="00695FB6" w:rsidRPr="0036345A" w:rsidRDefault="00695FB6" w:rsidP="00695FB6">
            <w:pPr>
              <w:pStyle w:val="ISOClause"/>
              <w:spacing w:before="60" w:after="60" w:line="240" w:lineRule="auto"/>
              <w:rPr>
                <w:szCs w:val="18"/>
              </w:rPr>
            </w:pPr>
            <w:r>
              <w:rPr>
                <w:szCs w:val="18"/>
              </w:rPr>
              <w:t>Dev0358</w:t>
            </w:r>
          </w:p>
        </w:tc>
        <w:tc>
          <w:tcPr>
            <w:tcW w:w="1117" w:type="dxa"/>
            <w:tcBorders>
              <w:top w:val="single" w:sz="6" w:space="0" w:color="auto"/>
              <w:bottom w:val="single" w:sz="6" w:space="0" w:color="auto"/>
            </w:tcBorders>
          </w:tcPr>
          <w:p w14:paraId="798CD566" w14:textId="79B0FE42"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2AE3AE9B" w14:textId="024B1922"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7BAE3038" w14:textId="417F550F" w:rsidR="00695FB6" w:rsidRPr="00A01EC7" w:rsidRDefault="00695FB6" w:rsidP="00695FB6">
            <w:pPr>
              <w:spacing w:before="60" w:after="60"/>
              <w:jc w:val="left"/>
              <w:rPr>
                <w:sz w:val="18"/>
                <w:szCs w:val="18"/>
              </w:rPr>
            </w:pPr>
            <w:r>
              <w:rPr>
                <w:sz w:val="18"/>
                <w:szCs w:val="18"/>
              </w:rPr>
              <w:t>High-level requirement, what exactly is supposed to be checked?</w:t>
            </w:r>
          </w:p>
        </w:tc>
        <w:tc>
          <w:tcPr>
            <w:tcW w:w="4174" w:type="dxa"/>
            <w:tcBorders>
              <w:top w:val="single" w:sz="6" w:space="0" w:color="auto"/>
              <w:bottom w:val="single" w:sz="6" w:space="0" w:color="auto"/>
            </w:tcBorders>
          </w:tcPr>
          <w:p w14:paraId="647CD239" w14:textId="7397AA99" w:rsidR="00695FB6" w:rsidRPr="0036345A" w:rsidRDefault="00695FB6" w:rsidP="00695FB6">
            <w:pPr>
              <w:pStyle w:val="ISOChange"/>
              <w:spacing w:before="60" w:after="60" w:line="240" w:lineRule="auto"/>
              <w:rPr>
                <w:szCs w:val="18"/>
              </w:rPr>
            </w:pPr>
            <w:r>
              <w:rPr>
                <w:szCs w:val="18"/>
              </w:rPr>
              <w:t>Delete Dev0358 or re-formulate to add more detail. Refer to S-101 PT for reformulation.</w:t>
            </w:r>
          </w:p>
        </w:tc>
        <w:tc>
          <w:tcPr>
            <w:tcW w:w="2590" w:type="dxa"/>
            <w:tcBorders>
              <w:top w:val="single" w:sz="6" w:space="0" w:color="auto"/>
              <w:bottom w:val="single" w:sz="6" w:space="0" w:color="auto"/>
            </w:tcBorders>
            <w:shd w:val="clear" w:color="auto" w:fill="D9D9D9" w:themeFill="background1" w:themeFillShade="D9"/>
          </w:tcPr>
          <w:p w14:paraId="2399B48B" w14:textId="15BF69F5" w:rsidR="00695FB6" w:rsidRDefault="00695FB6" w:rsidP="00695FB6">
            <w:pPr>
              <w:pStyle w:val="ISOSecretObservations"/>
              <w:spacing w:before="60" w:after="60" w:line="240" w:lineRule="auto"/>
              <w:rPr>
                <w:b/>
                <w:bCs/>
                <w:color w:val="FF0000"/>
                <w:szCs w:val="18"/>
              </w:rPr>
            </w:pPr>
            <w:ins w:id="609" w:author="Raphael Malyankar" w:date="2025-01-24T15:41:00Z" w16du:dateUtc="2025-01-24T22:41:00Z">
              <w:r w:rsidRPr="007B2BC3">
                <w:rPr>
                  <w:color w:val="FF0000"/>
                  <w:szCs w:val="18"/>
                </w:rPr>
                <w:t>Agreed</w:t>
              </w:r>
            </w:ins>
          </w:p>
        </w:tc>
      </w:tr>
      <w:tr w:rsidR="00D37A75" w:rsidRPr="0036345A" w14:paraId="4987AA75" w14:textId="77777777" w:rsidTr="006C61DB">
        <w:trPr>
          <w:cantSplit/>
          <w:jc w:val="center"/>
          <w:ins w:id="610" w:author="Raphael Malyankar" w:date="2025-01-17T01:20:00Z"/>
        </w:trPr>
        <w:tc>
          <w:tcPr>
            <w:tcW w:w="665" w:type="dxa"/>
            <w:tcBorders>
              <w:top w:val="single" w:sz="6" w:space="0" w:color="auto"/>
              <w:bottom w:val="single" w:sz="6" w:space="0" w:color="auto"/>
            </w:tcBorders>
          </w:tcPr>
          <w:p w14:paraId="3ED97E5A" w14:textId="56485547" w:rsidR="00D37A75" w:rsidRPr="009108E9" w:rsidRDefault="00D37A75" w:rsidP="00D37A75">
            <w:pPr>
              <w:pStyle w:val="ISOMB"/>
              <w:spacing w:before="60" w:after="60" w:line="240" w:lineRule="auto"/>
              <w:rPr>
                <w:ins w:id="611" w:author="Raphael Malyankar" w:date="2025-01-17T01:20:00Z" w16du:dateUtc="2025-01-17T08:20:00Z"/>
                <w:szCs w:val="18"/>
              </w:rPr>
            </w:pPr>
            <w:ins w:id="612" w:author="Raphael Malyankar" w:date="2025-01-17T01:20:00Z" w16du:dateUtc="2025-01-17T08:20:00Z">
              <w:r w:rsidRPr="009108E9">
                <w:rPr>
                  <w:szCs w:val="18"/>
                </w:rPr>
                <w:t>10a</w:t>
              </w:r>
            </w:ins>
          </w:p>
        </w:tc>
        <w:tc>
          <w:tcPr>
            <w:tcW w:w="598" w:type="dxa"/>
            <w:tcBorders>
              <w:top w:val="single" w:sz="6" w:space="0" w:color="auto"/>
              <w:bottom w:val="single" w:sz="6" w:space="0" w:color="auto"/>
            </w:tcBorders>
          </w:tcPr>
          <w:p w14:paraId="38D11D96" w14:textId="5A6A3A07" w:rsidR="00D37A75" w:rsidRPr="009108E9" w:rsidRDefault="00D37A75" w:rsidP="00D37A75">
            <w:pPr>
              <w:pStyle w:val="ISOMB"/>
              <w:spacing w:before="60" w:after="60" w:line="240" w:lineRule="auto"/>
              <w:rPr>
                <w:ins w:id="613" w:author="Raphael Malyankar" w:date="2025-01-17T01:20:00Z" w16du:dateUtc="2025-01-17T08:20:00Z"/>
                <w:rFonts w:cs="Arial"/>
                <w:szCs w:val="18"/>
              </w:rPr>
            </w:pPr>
            <w:ins w:id="614" w:author="Raphael Malyankar" w:date="2025-01-17T17:29:00Z" w16du:dateUtc="2025-01-18T00:29:00Z">
              <w:r w:rsidRPr="005E78D4">
                <w:rPr>
                  <w:szCs w:val="18"/>
                </w:rPr>
                <w:t>IC-ENC</w:t>
              </w:r>
            </w:ins>
          </w:p>
        </w:tc>
        <w:tc>
          <w:tcPr>
            <w:tcW w:w="1313" w:type="dxa"/>
            <w:tcBorders>
              <w:top w:val="single" w:sz="6" w:space="0" w:color="auto"/>
              <w:bottom w:val="single" w:sz="6" w:space="0" w:color="auto"/>
            </w:tcBorders>
          </w:tcPr>
          <w:p w14:paraId="4968C3A1" w14:textId="2FFC739D" w:rsidR="00D37A75" w:rsidRPr="009108E9" w:rsidRDefault="00D37A75" w:rsidP="00D37A75">
            <w:pPr>
              <w:pStyle w:val="ISOClause"/>
              <w:spacing w:before="60" w:after="60" w:line="240" w:lineRule="auto"/>
              <w:rPr>
                <w:ins w:id="615" w:author="Raphael Malyankar" w:date="2025-01-17T01:20:00Z" w16du:dateUtc="2025-01-17T08:20:00Z"/>
                <w:szCs w:val="18"/>
              </w:rPr>
            </w:pPr>
            <w:ins w:id="616" w:author="Raphael Malyankar" w:date="2025-01-17T01:20:00Z" w16du:dateUtc="2025-01-17T08:20:00Z">
              <w:r w:rsidRPr="009108E9">
                <w:rPr>
                  <w:szCs w:val="18"/>
                </w:rPr>
                <w:t>Dev0441</w:t>
              </w:r>
            </w:ins>
          </w:p>
        </w:tc>
        <w:tc>
          <w:tcPr>
            <w:tcW w:w="1117" w:type="dxa"/>
            <w:tcBorders>
              <w:top w:val="single" w:sz="6" w:space="0" w:color="auto"/>
              <w:bottom w:val="single" w:sz="6" w:space="0" w:color="auto"/>
            </w:tcBorders>
          </w:tcPr>
          <w:p w14:paraId="5325E3E9" w14:textId="77777777" w:rsidR="00D37A75" w:rsidRPr="009108E9" w:rsidRDefault="00D37A75" w:rsidP="00D37A75">
            <w:pPr>
              <w:pStyle w:val="ISOParagraph"/>
              <w:spacing w:before="60" w:after="60" w:line="240" w:lineRule="auto"/>
              <w:rPr>
                <w:ins w:id="617" w:author="Raphael Malyankar" w:date="2025-01-17T01:20:00Z" w16du:dateUtc="2025-01-17T08:20:00Z"/>
                <w:szCs w:val="18"/>
              </w:rPr>
            </w:pPr>
          </w:p>
        </w:tc>
        <w:tc>
          <w:tcPr>
            <w:tcW w:w="706" w:type="dxa"/>
            <w:tcBorders>
              <w:top w:val="single" w:sz="6" w:space="0" w:color="auto"/>
              <w:bottom w:val="single" w:sz="6" w:space="0" w:color="auto"/>
            </w:tcBorders>
          </w:tcPr>
          <w:p w14:paraId="6FA5351D" w14:textId="02EC1A51" w:rsidR="00D37A75" w:rsidRPr="009108E9" w:rsidRDefault="00D37A75" w:rsidP="00D37A75">
            <w:pPr>
              <w:pStyle w:val="ISOCommType"/>
              <w:spacing w:before="60" w:after="60" w:line="240" w:lineRule="auto"/>
              <w:rPr>
                <w:ins w:id="618" w:author="Raphael Malyankar" w:date="2025-01-17T01:20:00Z" w16du:dateUtc="2025-01-17T08:20:00Z"/>
                <w:szCs w:val="18"/>
              </w:rPr>
            </w:pPr>
            <w:ins w:id="619" w:author="Raphael Malyankar" w:date="2025-01-17T01:20:00Z" w16du:dateUtc="2025-01-17T08:20:00Z">
              <w:r w:rsidRPr="009108E9">
                <w:rPr>
                  <w:szCs w:val="18"/>
                </w:rPr>
                <w:t>ed</w:t>
              </w:r>
            </w:ins>
          </w:p>
        </w:tc>
        <w:tc>
          <w:tcPr>
            <w:tcW w:w="4590" w:type="dxa"/>
            <w:tcBorders>
              <w:top w:val="single" w:sz="6" w:space="0" w:color="auto"/>
              <w:bottom w:val="single" w:sz="6" w:space="0" w:color="auto"/>
            </w:tcBorders>
          </w:tcPr>
          <w:p w14:paraId="2FF380B6" w14:textId="1BC3F74F" w:rsidR="00D37A75" w:rsidRPr="009108E9" w:rsidRDefault="00D37A75" w:rsidP="00D37A75">
            <w:pPr>
              <w:spacing w:before="60" w:after="60"/>
              <w:jc w:val="left"/>
              <w:rPr>
                <w:ins w:id="620" w:author="Raphael Malyankar" w:date="2025-01-17T01:20:00Z" w16du:dateUtc="2025-01-17T08:20:00Z"/>
                <w:sz w:val="18"/>
                <w:szCs w:val="18"/>
              </w:rPr>
            </w:pPr>
            <w:ins w:id="621" w:author="Raphael Malyankar" w:date="2025-01-17T01:20:00Z" w16du:dateUtc="2025-01-17T08:20:00Z">
              <w:r w:rsidRPr="009108E9">
                <w:rPr>
                  <w:sz w:val="18"/>
                  <w:szCs w:val="18"/>
                </w:rPr>
                <w:t xml:space="preserve">Spelling error in Check Description, </w:t>
              </w:r>
            </w:ins>
          </w:p>
        </w:tc>
        <w:tc>
          <w:tcPr>
            <w:tcW w:w="4174" w:type="dxa"/>
            <w:tcBorders>
              <w:top w:val="single" w:sz="6" w:space="0" w:color="auto"/>
              <w:bottom w:val="single" w:sz="6" w:space="0" w:color="auto"/>
            </w:tcBorders>
          </w:tcPr>
          <w:p w14:paraId="2B9DA49A" w14:textId="68B905C2" w:rsidR="00D37A75" w:rsidRPr="009108E9" w:rsidRDefault="00D37A75" w:rsidP="00D37A75">
            <w:pPr>
              <w:pStyle w:val="ISOChange"/>
              <w:spacing w:before="60" w:after="60" w:line="240" w:lineRule="auto"/>
              <w:rPr>
                <w:ins w:id="622" w:author="Raphael Malyankar" w:date="2025-01-17T01:20:00Z" w16du:dateUtc="2025-01-17T08:20:00Z"/>
                <w:szCs w:val="18"/>
              </w:rPr>
            </w:pPr>
            <w:ins w:id="623" w:author="Raphael Malyankar" w:date="2025-01-17T17:22:00Z" w16du:dateUtc="2025-01-18T00:22:00Z">
              <w:r w:rsidRPr="00063B26">
                <w:rPr>
                  <w:szCs w:val="18"/>
                </w:rPr>
                <w:t>should read "Beginning"</w:t>
              </w:r>
            </w:ins>
          </w:p>
        </w:tc>
        <w:tc>
          <w:tcPr>
            <w:tcW w:w="2590" w:type="dxa"/>
            <w:tcBorders>
              <w:top w:val="single" w:sz="6" w:space="0" w:color="auto"/>
              <w:bottom w:val="single" w:sz="6" w:space="0" w:color="auto"/>
            </w:tcBorders>
            <w:shd w:val="clear" w:color="auto" w:fill="D9D9D9" w:themeFill="background1" w:themeFillShade="D9"/>
          </w:tcPr>
          <w:p w14:paraId="59C083A8" w14:textId="77277836" w:rsidR="00D37A75" w:rsidRPr="009108E9" w:rsidRDefault="00D37A75" w:rsidP="00D37A75">
            <w:pPr>
              <w:pStyle w:val="ISOSecretObservations"/>
              <w:spacing w:before="60" w:after="60" w:line="240" w:lineRule="auto"/>
              <w:rPr>
                <w:ins w:id="624" w:author="Raphael Malyankar" w:date="2025-01-17T01:20:00Z" w16du:dateUtc="2025-01-17T08:20:00Z"/>
                <w:b/>
                <w:bCs/>
                <w:color w:val="FF0000"/>
                <w:szCs w:val="18"/>
              </w:rPr>
            </w:pPr>
            <w:ins w:id="625" w:author="Raphael Malyankar" w:date="2025-01-19T23:42:00Z" w16du:dateUtc="2025-01-20T06:42:00Z">
              <w:r w:rsidRPr="009E637E">
                <w:rPr>
                  <w:color w:val="FF0000"/>
                  <w:szCs w:val="18"/>
                </w:rPr>
                <w:t>Agreed</w:t>
              </w:r>
            </w:ins>
          </w:p>
        </w:tc>
      </w:tr>
      <w:tr w:rsidR="00B0494E" w:rsidRPr="0036345A" w14:paraId="25A68155" w14:textId="77777777" w:rsidTr="006C61DB">
        <w:trPr>
          <w:cantSplit/>
          <w:jc w:val="center"/>
          <w:ins w:id="626" w:author="Raphael Malyankar" w:date="2025-01-17T01:18:00Z"/>
        </w:trPr>
        <w:tc>
          <w:tcPr>
            <w:tcW w:w="665" w:type="dxa"/>
            <w:tcBorders>
              <w:top w:val="single" w:sz="6" w:space="0" w:color="auto"/>
              <w:bottom w:val="single" w:sz="6" w:space="0" w:color="auto"/>
            </w:tcBorders>
          </w:tcPr>
          <w:p w14:paraId="5A4AFAD6" w14:textId="01772EF5" w:rsidR="00B0494E" w:rsidRDefault="00B0494E" w:rsidP="00B0494E">
            <w:pPr>
              <w:pStyle w:val="ISOMB"/>
              <w:spacing w:before="60" w:after="60" w:line="240" w:lineRule="auto"/>
              <w:rPr>
                <w:ins w:id="627" w:author="Raphael Malyankar" w:date="2025-01-17T01:18:00Z" w16du:dateUtc="2025-01-17T08:18:00Z"/>
                <w:szCs w:val="18"/>
              </w:rPr>
            </w:pPr>
            <w:ins w:id="628" w:author="Raphael Malyankar" w:date="2025-01-17T01:19:00Z" w16du:dateUtc="2025-01-17T08:19:00Z">
              <w:r>
                <w:rPr>
                  <w:szCs w:val="18"/>
                </w:rPr>
                <w:t>10a</w:t>
              </w:r>
            </w:ins>
          </w:p>
        </w:tc>
        <w:tc>
          <w:tcPr>
            <w:tcW w:w="598" w:type="dxa"/>
            <w:tcBorders>
              <w:top w:val="single" w:sz="6" w:space="0" w:color="auto"/>
              <w:bottom w:val="single" w:sz="6" w:space="0" w:color="auto"/>
            </w:tcBorders>
          </w:tcPr>
          <w:p w14:paraId="0985D82F" w14:textId="3840FAB5" w:rsidR="00B0494E" w:rsidRPr="003E4741" w:rsidRDefault="00B0494E" w:rsidP="00B0494E">
            <w:pPr>
              <w:pStyle w:val="ISOMB"/>
              <w:spacing w:before="60" w:after="60" w:line="240" w:lineRule="auto"/>
              <w:rPr>
                <w:ins w:id="629" w:author="Raphael Malyankar" w:date="2025-01-17T01:18:00Z" w16du:dateUtc="2025-01-17T08:18:00Z"/>
                <w:rFonts w:cs="Arial"/>
                <w:szCs w:val="18"/>
              </w:rPr>
            </w:pPr>
            <w:ins w:id="630" w:author="Raphael Malyankar" w:date="2025-01-17T17:29:00Z" w16du:dateUtc="2025-01-18T00:29:00Z">
              <w:r w:rsidRPr="005E78D4">
                <w:rPr>
                  <w:szCs w:val="18"/>
                </w:rPr>
                <w:t>IC-ENC</w:t>
              </w:r>
            </w:ins>
          </w:p>
        </w:tc>
        <w:tc>
          <w:tcPr>
            <w:tcW w:w="1313" w:type="dxa"/>
            <w:tcBorders>
              <w:top w:val="single" w:sz="6" w:space="0" w:color="auto"/>
              <w:bottom w:val="single" w:sz="6" w:space="0" w:color="auto"/>
            </w:tcBorders>
          </w:tcPr>
          <w:p w14:paraId="6EC340E3" w14:textId="4EEECC3A" w:rsidR="00B0494E" w:rsidRDefault="00B0494E" w:rsidP="00B0494E">
            <w:pPr>
              <w:pStyle w:val="ISOClause"/>
              <w:spacing w:before="60" w:after="60" w:line="240" w:lineRule="auto"/>
              <w:rPr>
                <w:ins w:id="631" w:author="Raphael Malyankar" w:date="2025-01-17T01:18:00Z" w16du:dateUtc="2025-01-17T08:18:00Z"/>
                <w:szCs w:val="18"/>
              </w:rPr>
            </w:pPr>
            <w:ins w:id="632" w:author="Raphael Malyankar" w:date="2025-01-17T01:19:00Z" w16du:dateUtc="2025-01-17T08:19:00Z">
              <w:r>
                <w:rPr>
                  <w:szCs w:val="18"/>
                </w:rPr>
                <w:t>Dev0465</w:t>
              </w:r>
            </w:ins>
          </w:p>
        </w:tc>
        <w:tc>
          <w:tcPr>
            <w:tcW w:w="1117" w:type="dxa"/>
            <w:tcBorders>
              <w:top w:val="single" w:sz="6" w:space="0" w:color="auto"/>
              <w:bottom w:val="single" w:sz="6" w:space="0" w:color="auto"/>
            </w:tcBorders>
          </w:tcPr>
          <w:p w14:paraId="539D3F0C" w14:textId="77777777" w:rsidR="00B0494E" w:rsidRPr="0036345A" w:rsidRDefault="00B0494E" w:rsidP="00B0494E">
            <w:pPr>
              <w:pStyle w:val="ISOParagraph"/>
              <w:spacing w:before="60" w:after="60" w:line="240" w:lineRule="auto"/>
              <w:rPr>
                <w:ins w:id="633" w:author="Raphael Malyankar" w:date="2025-01-17T01:18:00Z" w16du:dateUtc="2025-01-17T08:18:00Z"/>
                <w:szCs w:val="18"/>
              </w:rPr>
            </w:pPr>
          </w:p>
        </w:tc>
        <w:tc>
          <w:tcPr>
            <w:tcW w:w="706" w:type="dxa"/>
            <w:tcBorders>
              <w:top w:val="single" w:sz="6" w:space="0" w:color="auto"/>
              <w:bottom w:val="single" w:sz="6" w:space="0" w:color="auto"/>
            </w:tcBorders>
          </w:tcPr>
          <w:p w14:paraId="52888F7E" w14:textId="2BFE7CAD" w:rsidR="00B0494E" w:rsidRDefault="00B0494E" w:rsidP="00B0494E">
            <w:pPr>
              <w:pStyle w:val="ISOCommType"/>
              <w:spacing w:before="60" w:after="60" w:line="240" w:lineRule="auto"/>
              <w:rPr>
                <w:ins w:id="634" w:author="Raphael Malyankar" w:date="2025-01-17T01:18:00Z" w16du:dateUtc="2025-01-17T08:18:00Z"/>
                <w:szCs w:val="18"/>
              </w:rPr>
            </w:pPr>
            <w:ins w:id="635" w:author="Raphael Malyankar" w:date="2025-01-17T01:19:00Z" w16du:dateUtc="2025-01-17T08:19:00Z">
              <w:r>
                <w:rPr>
                  <w:szCs w:val="18"/>
                </w:rPr>
                <w:t>ed</w:t>
              </w:r>
            </w:ins>
          </w:p>
        </w:tc>
        <w:tc>
          <w:tcPr>
            <w:tcW w:w="4590" w:type="dxa"/>
            <w:tcBorders>
              <w:top w:val="single" w:sz="6" w:space="0" w:color="auto"/>
              <w:bottom w:val="single" w:sz="6" w:space="0" w:color="auto"/>
            </w:tcBorders>
          </w:tcPr>
          <w:p w14:paraId="5BF5B056" w14:textId="78C03D9A" w:rsidR="00B0494E" w:rsidRDefault="00B0494E" w:rsidP="00B0494E">
            <w:pPr>
              <w:spacing w:before="60" w:after="60"/>
              <w:jc w:val="left"/>
              <w:rPr>
                <w:ins w:id="636" w:author="Raphael Malyankar" w:date="2025-01-17T01:18:00Z" w16du:dateUtc="2025-01-17T08:18:00Z"/>
                <w:sz w:val="18"/>
                <w:szCs w:val="18"/>
              </w:rPr>
            </w:pPr>
            <w:ins w:id="637" w:author="Raphael Malyankar" w:date="2025-01-17T01:19:00Z" w16du:dateUtc="2025-01-17T08:19:00Z">
              <w:r w:rsidRPr="009108E9">
                <w:rPr>
                  <w:sz w:val="18"/>
                  <w:szCs w:val="18"/>
                </w:rPr>
                <w:t xml:space="preserve">Duplicate error in Check Message, </w:t>
              </w:r>
            </w:ins>
          </w:p>
        </w:tc>
        <w:tc>
          <w:tcPr>
            <w:tcW w:w="4174" w:type="dxa"/>
            <w:tcBorders>
              <w:top w:val="single" w:sz="6" w:space="0" w:color="auto"/>
              <w:bottom w:val="single" w:sz="6" w:space="0" w:color="auto"/>
            </w:tcBorders>
          </w:tcPr>
          <w:p w14:paraId="7B7AABBB" w14:textId="7C86EF18" w:rsidR="00B0494E" w:rsidRDefault="00B0494E" w:rsidP="00B0494E">
            <w:pPr>
              <w:pStyle w:val="ISOChange"/>
              <w:spacing w:before="60" w:after="60" w:line="240" w:lineRule="auto"/>
              <w:rPr>
                <w:ins w:id="638" w:author="Raphael Malyankar" w:date="2025-01-17T01:18:00Z" w16du:dateUtc="2025-01-17T08:18:00Z"/>
                <w:szCs w:val="18"/>
              </w:rPr>
            </w:pPr>
            <w:ins w:id="639" w:author="Raphael Malyankar" w:date="2025-01-17T17:22:00Z" w16du:dateUtc="2025-01-18T00:22:00Z">
              <w:r w:rsidRPr="00063B26">
                <w:rPr>
                  <w:szCs w:val="18"/>
                </w:rPr>
                <w:t>remove one of the "contains"</w:t>
              </w:r>
            </w:ins>
          </w:p>
        </w:tc>
        <w:tc>
          <w:tcPr>
            <w:tcW w:w="2590" w:type="dxa"/>
            <w:tcBorders>
              <w:top w:val="single" w:sz="6" w:space="0" w:color="auto"/>
              <w:bottom w:val="single" w:sz="6" w:space="0" w:color="auto"/>
            </w:tcBorders>
            <w:shd w:val="clear" w:color="auto" w:fill="D9D9D9" w:themeFill="background1" w:themeFillShade="D9"/>
          </w:tcPr>
          <w:p w14:paraId="2C1B12A1" w14:textId="4FB02963" w:rsidR="00B0494E" w:rsidRDefault="00D37A75" w:rsidP="00B0494E">
            <w:pPr>
              <w:pStyle w:val="ISOSecretObservations"/>
              <w:spacing w:before="60" w:after="60" w:line="240" w:lineRule="auto"/>
              <w:rPr>
                <w:ins w:id="640" w:author="Raphael Malyankar" w:date="2025-01-17T01:18:00Z" w16du:dateUtc="2025-01-17T08:18:00Z"/>
                <w:b/>
                <w:bCs/>
                <w:color w:val="FF0000"/>
                <w:szCs w:val="18"/>
              </w:rPr>
            </w:pPr>
            <w:ins w:id="641" w:author="Raphael Malyankar" w:date="2025-01-19T23:42:00Z" w16du:dateUtc="2025-01-20T06:42:00Z">
              <w:r>
                <w:rPr>
                  <w:color w:val="FF0000"/>
                  <w:szCs w:val="18"/>
                </w:rPr>
                <w:t>Agreed</w:t>
              </w:r>
            </w:ins>
          </w:p>
        </w:tc>
      </w:tr>
      <w:tr w:rsidR="00546084" w:rsidRPr="0036345A" w14:paraId="36436515" w14:textId="77777777" w:rsidTr="006C61DB">
        <w:trPr>
          <w:cantSplit/>
          <w:jc w:val="center"/>
        </w:trPr>
        <w:tc>
          <w:tcPr>
            <w:tcW w:w="665" w:type="dxa"/>
            <w:tcBorders>
              <w:top w:val="single" w:sz="6" w:space="0" w:color="auto"/>
              <w:bottom w:val="single" w:sz="6" w:space="0" w:color="auto"/>
            </w:tcBorders>
          </w:tcPr>
          <w:p w14:paraId="59208E3B" w14:textId="59822BB2" w:rsidR="00546084" w:rsidRPr="0036345A" w:rsidRDefault="00546084" w:rsidP="00546084">
            <w:pPr>
              <w:pStyle w:val="ISOMB"/>
              <w:spacing w:before="60" w:after="60" w:line="240" w:lineRule="auto"/>
              <w:rPr>
                <w:szCs w:val="18"/>
              </w:rPr>
            </w:pPr>
            <w:r>
              <w:rPr>
                <w:rFonts w:cs="Arial"/>
                <w:szCs w:val="18"/>
              </w:rPr>
              <w:t>10b</w:t>
            </w:r>
          </w:p>
        </w:tc>
        <w:tc>
          <w:tcPr>
            <w:tcW w:w="598" w:type="dxa"/>
            <w:tcBorders>
              <w:top w:val="single" w:sz="6" w:space="0" w:color="auto"/>
              <w:bottom w:val="single" w:sz="6" w:space="0" w:color="auto"/>
            </w:tcBorders>
          </w:tcPr>
          <w:p w14:paraId="50FD61A6" w14:textId="71D33071" w:rsidR="00546084" w:rsidRPr="0036345A" w:rsidRDefault="00546084" w:rsidP="00546084">
            <w:pPr>
              <w:pStyle w:val="ISOMB"/>
              <w:spacing w:before="60" w:after="60" w:line="240" w:lineRule="auto"/>
              <w:rPr>
                <w:szCs w:val="18"/>
              </w:rPr>
            </w:pPr>
            <w:r>
              <w:rPr>
                <w:rFonts w:cs="Arial"/>
                <w:szCs w:val="18"/>
              </w:rPr>
              <w:t>rmm</w:t>
            </w:r>
          </w:p>
        </w:tc>
        <w:tc>
          <w:tcPr>
            <w:tcW w:w="1313" w:type="dxa"/>
            <w:tcBorders>
              <w:top w:val="single" w:sz="6" w:space="0" w:color="auto"/>
              <w:bottom w:val="single" w:sz="6" w:space="0" w:color="auto"/>
            </w:tcBorders>
          </w:tcPr>
          <w:p w14:paraId="2397EC95" w14:textId="4DF644A7" w:rsidR="00546084" w:rsidRPr="0036345A" w:rsidRDefault="00546084" w:rsidP="00546084">
            <w:pPr>
              <w:pStyle w:val="ISOClause"/>
              <w:spacing w:before="60" w:after="60" w:line="240" w:lineRule="auto"/>
              <w:rPr>
                <w:szCs w:val="18"/>
              </w:rPr>
            </w:pPr>
            <w:r>
              <w:rPr>
                <w:rFonts w:cs="Arial"/>
                <w:szCs w:val="18"/>
              </w:rPr>
              <w:t>All Part 10b checks</w:t>
            </w:r>
          </w:p>
        </w:tc>
        <w:tc>
          <w:tcPr>
            <w:tcW w:w="1117" w:type="dxa"/>
            <w:tcBorders>
              <w:top w:val="single" w:sz="6" w:space="0" w:color="auto"/>
              <w:bottom w:val="single" w:sz="6" w:space="0" w:color="auto"/>
            </w:tcBorders>
          </w:tcPr>
          <w:p w14:paraId="165BCA5A" w14:textId="0279A7A9" w:rsidR="00546084" w:rsidRPr="0036345A" w:rsidRDefault="00546084" w:rsidP="00546084">
            <w:pPr>
              <w:pStyle w:val="ISOParagraph"/>
              <w:spacing w:before="60" w:after="60" w:line="240" w:lineRule="auto"/>
              <w:rPr>
                <w:szCs w:val="18"/>
              </w:rPr>
            </w:pPr>
          </w:p>
        </w:tc>
        <w:tc>
          <w:tcPr>
            <w:tcW w:w="706" w:type="dxa"/>
            <w:tcBorders>
              <w:top w:val="single" w:sz="6" w:space="0" w:color="auto"/>
              <w:bottom w:val="single" w:sz="6" w:space="0" w:color="auto"/>
            </w:tcBorders>
          </w:tcPr>
          <w:p w14:paraId="5A6E9757" w14:textId="7BB4A031" w:rsidR="00546084" w:rsidRPr="0036345A" w:rsidRDefault="00546084" w:rsidP="00546084">
            <w:pPr>
              <w:pStyle w:val="ISOCommType"/>
              <w:spacing w:before="60" w:after="60" w:line="240" w:lineRule="auto"/>
              <w:rPr>
                <w:szCs w:val="18"/>
              </w:rPr>
            </w:pPr>
            <w:r>
              <w:rPr>
                <w:rFonts w:cs="Arial"/>
                <w:szCs w:val="18"/>
              </w:rPr>
              <w:t>ed</w:t>
            </w:r>
          </w:p>
        </w:tc>
        <w:tc>
          <w:tcPr>
            <w:tcW w:w="4590" w:type="dxa"/>
            <w:tcBorders>
              <w:top w:val="single" w:sz="6" w:space="0" w:color="auto"/>
              <w:bottom w:val="single" w:sz="6" w:space="0" w:color="auto"/>
            </w:tcBorders>
          </w:tcPr>
          <w:p w14:paraId="5FB0CABB" w14:textId="5B727CB9" w:rsidR="00546084" w:rsidRPr="0036345A" w:rsidRDefault="00546084" w:rsidP="00546084">
            <w:pPr>
              <w:spacing w:before="60" w:after="60"/>
              <w:jc w:val="left"/>
              <w:rPr>
                <w:sz w:val="18"/>
                <w:szCs w:val="18"/>
              </w:rPr>
            </w:pPr>
            <w:r>
              <w:rPr>
                <w:rFonts w:cs="Arial"/>
                <w:sz w:val="18"/>
                <w:szCs w:val="18"/>
              </w:rPr>
              <w:t>Introduced column blank for Part 10b checks</w:t>
            </w:r>
          </w:p>
        </w:tc>
        <w:tc>
          <w:tcPr>
            <w:tcW w:w="4174" w:type="dxa"/>
            <w:tcBorders>
              <w:top w:val="single" w:sz="6" w:space="0" w:color="auto"/>
              <w:bottom w:val="single" w:sz="6" w:space="0" w:color="auto"/>
            </w:tcBorders>
          </w:tcPr>
          <w:p w14:paraId="1C5E57E1" w14:textId="5227A809" w:rsidR="00546084" w:rsidRPr="0036345A" w:rsidRDefault="00546084" w:rsidP="00546084">
            <w:pPr>
              <w:pStyle w:val="ISOChange"/>
              <w:spacing w:before="60" w:after="60" w:line="240" w:lineRule="auto"/>
              <w:rPr>
                <w:szCs w:val="18"/>
              </w:rPr>
            </w:pPr>
            <w:r>
              <w:rPr>
                <w:rFonts w:cs="Arial"/>
                <w:szCs w:val="18"/>
              </w:rPr>
              <w:t>Set to 5.2.0 for all Part 10b checks too</w:t>
            </w:r>
          </w:p>
        </w:tc>
        <w:tc>
          <w:tcPr>
            <w:tcW w:w="2590" w:type="dxa"/>
            <w:tcBorders>
              <w:top w:val="single" w:sz="6" w:space="0" w:color="auto"/>
              <w:bottom w:val="single" w:sz="6" w:space="0" w:color="auto"/>
            </w:tcBorders>
            <w:shd w:val="clear" w:color="auto" w:fill="D9D9D9" w:themeFill="background1" w:themeFillShade="D9"/>
          </w:tcPr>
          <w:p w14:paraId="6A5E1473" w14:textId="06A80088" w:rsidR="00546084" w:rsidRPr="00C07040" w:rsidRDefault="00695FB6" w:rsidP="00546084">
            <w:pPr>
              <w:pStyle w:val="ISOSecretObservations"/>
              <w:spacing w:before="60" w:after="60" w:line="240" w:lineRule="auto"/>
              <w:rPr>
                <w:color w:val="FF0000"/>
                <w:szCs w:val="18"/>
              </w:rPr>
            </w:pPr>
            <w:ins w:id="642" w:author="Raphael Malyankar" w:date="2025-01-24T15:44:00Z" w16du:dateUtc="2025-01-24T22:44:00Z">
              <w:r>
                <w:rPr>
                  <w:color w:val="FF0000"/>
                  <w:szCs w:val="18"/>
                </w:rPr>
                <w:t>Agreed</w:t>
              </w:r>
            </w:ins>
          </w:p>
        </w:tc>
      </w:tr>
      <w:tr w:rsidR="00C85F8C" w:rsidRPr="0036345A" w14:paraId="58688A03" w14:textId="77777777" w:rsidTr="006C61DB">
        <w:trPr>
          <w:cantSplit/>
          <w:jc w:val="center"/>
        </w:trPr>
        <w:tc>
          <w:tcPr>
            <w:tcW w:w="665" w:type="dxa"/>
            <w:tcBorders>
              <w:top w:val="single" w:sz="6" w:space="0" w:color="auto"/>
              <w:bottom w:val="single" w:sz="6" w:space="0" w:color="auto"/>
            </w:tcBorders>
          </w:tcPr>
          <w:p w14:paraId="5DAB6C7B" w14:textId="0A50263E" w:rsidR="00C85F8C" w:rsidRPr="0036345A" w:rsidRDefault="00C07040" w:rsidP="00C85F8C">
            <w:pPr>
              <w:pStyle w:val="ISOMB"/>
              <w:spacing w:before="60" w:after="60" w:line="240" w:lineRule="auto"/>
              <w:rPr>
                <w:szCs w:val="18"/>
              </w:rPr>
            </w:pPr>
            <w:ins w:id="643" w:author="Raphael Malyankar" w:date="2025-01-15T19:17:00Z" w16du:dateUtc="2025-01-16T02:17:00Z">
              <w:r>
                <w:rPr>
                  <w:szCs w:val="18"/>
                </w:rPr>
                <w:t>17</w:t>
              </w:r>
            </w:ins>
          </w:p>
        </w:tc>
        <w:tc>
          <w:tcPr>
            <w:tcW w:w="598" w:type="dxa"/>
            <w:tcBorders>
              <w:top w:val="single" w:sz="6" w:space="0" w:color="auto"/>
              <w:bottom w:val="single" w:sz="6" w:space="0" w:color="auto"/>
            </w:tcBorders>
          </w:tcPr>
          <w:p w14:paraId="02EB378F" w14:textId="3811BD40" w:rsidR="00C85F8C" w:rsidRPr="0036345A" w:rsidRDefault="00C85F8C" w:rsidP="00C85F8C">
            <w:pPr>
              <w:pStyle w:val="ISOMB"/>
              <w:spacing w:before="60" w:after="60" w:line="240" w:lineRule="auto"/>
              <w:rPr>
                <w:szCs w:val="18"/>
              </w:rPr>
            </w:pPr>
            <w:ins w:id="644" w:author="Raphael Malyankar" w:date="2025-01-15T19:09:00Z" w16du:dateUtc="2025-01-16T02:09:00Z">
              <w:r>
                <w:rPr>
                  <w:rFonts w:cs="Arial"/>
                  <w:szCs w:val="18"/>
                  <w:lang w:eastAsia="zh-TW"/>
                </w:rPr>
                <w:t>ntou</w:t>
              </w:r>
            </w:ins>
          </w:p>
        </w:tc>
        <w:tc>
          <w:tcPr>
            <w:tcW w:w="1313" w:type="dxa"/>
            <w:tcBorders>
              <w:top w:val="single" w:sz="6" w:space="0" w:color="auto"/>
              <w:bottom w:val="single" w:sz="6" w:space="0" w:color="auto"/>
            </w:tcBorders>
          </w:tcPr>
          <w:p w14:paraId="741D271E" w14:textId="42A66376" w:rsidR="00C85F8C" w:rsidRPr="0036345A" w:rsidRDefault="000C6DCF" w:rsidP="00C85F8C">
            <w:pPr>
              <w:pStyle w:val="ISOClause"/>
              <w:spacing w:before="60" w:after="60" w:line="240" w:lineRule="auto"/>
              <w:rPr>
                <w:szCs w:val="18"/>
              </w:rPr>
            </w:pPr>
            <w:ins w:id="645" w:author="Raphael Malyankar" w:date="2025-01-17T17:02:00Z" w16du:dateUtc="2025-01-18T00:02:00Z">
              <w:r>
                <w:rPr>
                  <w:rFonts w:cs="Arial"/>
                  <w:szCs w:val="18"/>
                  <w:lang w:eastAsia="ja-JP"/>
                </w:rPr>
                <w:t>Dev</w:t>
              </w:r>
            </w:ins>
            <w:ins w:id="646" w:author="Raphael Malyankar" w:date="2025-01-15T19:09:00Z" w16du:dateUtc="2025-01-16T02:09:00Z">
              <w:r w:rsidR="00C85F8C">
                <w:rPr>
                  <w:rFonts w:cs="Arial"/>
                  <w:szCs w:val="18"/>
                  <w:lang w:eastAsia="ja-JP"/>
                </w:rPr>
                <w:t>0556</w:t>
              </w:r>
            </w:ins>
          </w:p>
        </w:tc>
        <w:tc>
          <w:tcPr>
            <w:tcW w:w="1117" w:type="dxa"/>
            <w:tcBorders>
              <w:top w:val="single" w:sz="6" w:space="0" w:color="auto"/>
              <w:bottom w:val="single" w:sz="6" w:space="0" w:color="auto"/>
            </w:tcBorders>
          </w:tcPr>
          <w:p w14:paraId="54895740" w14:textId="68EC7098" w:rsidR="00C85F8C" w:rsidRPr="0036345A" w:rsidRDefault="00C85F8C" w:rsidP="00C85F8C">
            <w:pPr>
              <w:pStyle w:val="ISOParagraph"/>
              <w:spacing w:before="60" w:after="60" w:line="240" w:lineRule="auto"/>
              <w:rPr>
                <w:szCs w:val="18"/>
              </w:rPr>
            </w:pPr>
            <w:ins w:id="647" w:author="Raphael Malyankar" w:date="2025-01-15T19:09:00Z" w16du:dateUtc="2025-01-16T02:09:00Z">
              <w:r>
                <w:rPr>
                  <w:rFonts w:cs="Arial"/>
                  <w:szCs w:val="18"/>
                  <w:lang w:eastAsia="zh-TW"/>
                </w:rPr>
                <w:t>Check description</w:t>
              </w:r>
            </w:ins>
          </w:p>
        </w:tc>
        <w:tc>
          <w:tcPr>
            <w:tcW w:w="706" w:type="dxa"/>
            <w:tcBorders>
              <w:top w:val="single" w:sz="6" w:space="0" w:color="auto"/>
              <w:bottom w:val="single" w:sz="6" w:space="0" w:color="auto"/>
            </w:tcBorders>
          </w:tcPr>
          <w:p w14:paraId="09D20C76" w14:textId="51A86357" w:rsidR="00C85F8C" w:rsidRPr="0036345A" w:rsidRDefault="00C85F8C" w:rsidP="00C85F8C">
            <w:pPr>
              <w:pStyle w:val="ISOCommType"/>
              <w:spacing w:before="60" w:after="60" w:line="240" w:lineRule="auto"/>
              <w:rPr>
                <w:szCs w:val="18"/>
              </w:rPr>
            </w:pPr>
            <w:ins w:id="648" w:author="Raphael Malyankar" w:date="2025-01-15T19:09:00Z" w16du:dateUtc="2025-01-16T02:09:00Z">
              <w:r>
                <w:rPr>
                  <w:rFonts w:cs="Arial"/>
                  <w:szCs w:val="18"/>
                  <w:lang w:eastAsia="zh-TW"/>
                </w:rPr>
                <w:t>te</w:t>
              </w:r>
            </w:ins>
          </w:p>
        </w:tc>
        <w:tc>
          <w:tcPr>
            <w:tcW w:w="4590" w:type="dxa"/>
            <w:tcBorders>
              <w:top w:val="single" w:sz="6" w:space="0" w:color="auto"/>
              <w:bottom w:val="single" w:sz="6" w:space="0" w:color="auto"/>
            </w:tcBorders>
          </w:tcPr>
          <w:p w14:paraId="43F7DE91" w14:textId="77777777" w:rsidR="00C85F8C" w:rsidRDefault="00C85F8C" w:rsidP="00C85F8C">
            <w:pPr>
              <w:keepNext/>
              <w:keepLines/>
              <w:tabs>
                <w:tab w:val="left" w:pos="2520"/>
                <w:tab w:val="left" w:pos="3600"/>
                <w:tab w:val="left" w:pos="4680"/>
                <w:tab w:val="left" w:pos="5760"/>
                <w:tab w:val="left" w:pos="6840"/>
              </w:tabs>
              <w:spacing w:before="60" w:after="60"/>
              <w:rPr>
                <w:ins w:id="649" w:author="Raphael Malyankar" w:date="2025-01-15T19:09:00Z" w16du:dateUtc="2025-01-16T02:09:00Z"/>
                <w:rFonts w:cs="Arial"/>
                <w:sz w:val="18"/>
                <w:szCs w:val="18"/>
                <w:lang w:eastAsia="zh-TW"/>
              </w:rPr>
            </w:pPr>
            <w:ins w:id="650" w:author="Raphael Malyankar" w:date="2025-01-15T19:09:00Z" w16du:dateUtc="2025-01-16T02:09:00Z">
              <w:r>
                <w:rPr>
                  <w:rFonts w:cs="Arial"/>
                  <w:sz w:val="18"/>
                  <w:szCs w:val="18"/>
                  <w:lang w:eastAsia="zh-TW"/>
                </w:rPr>
                <w:t>“must use SRS EPSG:4326” could be confusing, even misleading. (EPSG:4326 is not an URI and using such short form would lead to axis order problem)</w:t>
              </w:r>
            </w:ins>
          </w:p>
          <w:p w14:paraId="172231FA" w14:textId="77777777" w:rsidR="00C85F8C" w:rsidRDefault="00C85F8C" w:rsidP="00C85F8C">
            <w:pPr>
              <w:keepNext/>
              <w:keepLines/>
              <w:tabs>
                <w:tab w:val="left" w:pos="2520"/>
                <w:tab w:val="left" w:pos="3600"/>
                <w:tab w:val="left" w:pos="4680"/>
                <w:tab w:val="left" w:pos="5760"/>
                <w:tab w:val="left" w:pos="6840"/>
              </w:tabs>
              <w:spacing w:before="60" w:after="60"/>
              <w:rPr>
                <w:ins w:id="651" w:author="Raphael Malyankar" w:date="2025-01-15T19:09:00Z" w16du:dateUtc="2025-01-16T02:09:00Z"/>
                <w:rFonts w:cs="Arial"/>
                <w:sz w:val="18"/>
                <w:szCs w:val="18"/>
                <w:lang w:eastAsia="zh-TW"/>
              </w:rPr>
            </w:pPr>
            <w:ins w:id="652" w:author="Raphael Malyankar" w:date="2025-01-15T19:09:00Z" w16du:dateUtc="2025-01-16T02:09:00Z">
              <w:r>
                <w:rPr>
                  <w:rFonts w:cs="Arial"/>
                  <w:sz w:val="18"/>
                  <w:szCs w:val="18"/>
                  <w:lang w:eastAsia="zh-TW"/>
                </w:rPr>
                <w:t xml:space="preserve">It would be better to clearly describe the check, so that it is consistent with S100_Dev0550 for Part10b. </w:t>
              </w:r>
            </w:ins>
          </w:p>
          <w:p w14:paraId="6A05A809" w14:textId="15E3FA5F" w:rsidR="00C85F8C" w:rsidRPr="0036345A" w:rsidRDefault="00C85F8C" w:rsidP="00C85F8C">
            <w:pPr>
              <w:pStyle w:val="ISOComments"/>
              <w:spacing w:before="60" w:after="60" w:line="240" w:lineRule="auto"/>
              <w:rPr>
                <w:szCs w:val="18"/>
              </w:rPr>
            </w:pPr>
            <w:ins w:id="653" w:author="Raphael Malyankar" w:date="2025-01-15T19:09:00Z" w16du:dateUtc="2025-01-16T02:09:00Z">
              <w:r>
                <w:rPr>
                  <w:rFonts w:cs="Arial"/>
                  <w:szCs w:val="18"/>
                  <w:lang w:eastAsia="zh-TW"/>
                </w:rPr>
                <w:t>Ref.: https://epsg.org/ogc_uri.html</w:t>
              </w:r>
            </w:ins>
          </w:p>
        </w:tc>
        <w:tc>
          <w:tcPr>
            <w:tcW w:w="4174" w:type="dxa"/>
            <w:tcBorders>
              <w:top w:val="single" w:sz="6" w:space="0" w:color="auto"/>
              <w:bottom w:val="single" w:sz="6" w:space="0" w:color="auto"/>
            </w:tcBorders>
          </w:tcPr>
          <w:p w14:paraId="6608CAFA" w14:textId="77777777" w:rsidR="00C85F8C" w:rsidRDefault="00C85F8C" w:rsidP="00C85F8C">
            <w:pPr>
              <w:pStyle w:val="ISOChange"/>
              <w:spacing w:before="60" w:after="60" w:line="240" w:lineRule="auto"/>
              <w:rPr>
                <w:ins w:id="654" w:author="Raphael Malyankar" w:date="2025-01-15T19:09:00Z" w16du:dateUtc="2025-01-16T02:09:00Z"/>
                <w:rFonts w:cs="Arial"/>
                <w:szCs w:val="18"/>
                <w:lang w:eastAsia="ja-JP"/>
              </w:rPr>
            </w:pPr>
            <w:ins w:id="655" w:author="Raphael Malyankar" w:date="2025-01-15T19:09:00Z" w16du:dateUtc="2025-01-16T02:09:00Z">
              <w:r>
                <w:rPr>
                  <w:rFonts w:cs="Arial"/>
                  <w:szCs w:val="18"/>
                  <w:lang w:eastAsia="ja-JP"/>
                </w:rPr>
                <w:t xml:space="preserve">Change to </w:t>
              </w:r>
            </w:ins>
          </w:p>
          <w:p w14:paraId="7A5FC90F" w14:textId="77777777" w:rsidR="00C85F8C" w:rsidRDefault="00C85F8C" w:rsidP="00C85F8C">
            <w:pPr>
              <w:pStyle w:val="ISOChange"/>
              <w:spacing w:before="60" w:after="60" w:line="240" w:lineRule="auto"/>
              <w:rPr>
                <w:ins w:id="656" w:author="Raphael Malyankar" w:date="2025-01-15T19:09:00Z" w16du:dateUtc="2025-01-16T02:09:00Z"/>
                <w:rFonts w:cs="Arial"/>
                <w:szCs w:val="18"/>
                <w:lang w:eastAsia="ja-JP"/>
              </w:rPr>
            </w:pPr>
            <w:ins w:id="657" w:author="Raphael Malyankar" w:date="2025-01-15T19:09:00Z" w16du:dateUtc="2025-01-16T02:09:00Z">
              <w:r>
                <w:rPr>
                  <w:rFonts w:cs="Arial"/>
                  <w:szCs w:val="18"/>
                  <w:lang w:eastAsia="ja-JP"/>
                </w:rPr>
                <w:t xml:space="preserve">“Each data coverage polygon in discovery metadata must use EPSG code 4326 for its SRS, which shall be identified using the http URI specified by OGC as follows: </w:t>
              </w:r>
            </w:ins>
          </w:p>
          <w:p w14:paraId="46A01157" w14:textId="47B14866" w:rsidR="00C85F8C" w:rsidRPr="0036345A" w:rsidRDefault="00C85F8C" w:rsidP="00C85F8C">
            <w:pPr>
              <w:pStyle w:val="ISOChange"/>
              <w:spacing w:before="60" w:after="60" w:line="240" w:lineRule="auto"/>
              <w:rPr>
                <w:szCs w:val="18"/>
              </w:rPr>
            </w:pPr>
            <w:ins w:id="658" w:author="Raphael Malyankar" w:date="2025-01-15T19:09:00Z" w16du:dateUtc="2025-01-16T02:09:00Z">
              <w:r>
                <w:rPr>
                  <w:rFonts w:cs="Arial"/>
                  <w:szCs w:val="18"/>
                  <w:lang w:eastAsia="ja-JP"/>
                </w:rPr>
                <w:t>http://www.opengis.net/def/crs/EPSG/0/4326”</w:t>
              </w:r>
            </w:ins>
          </w:p>
        </w:tc>
        <w:tc>
          <w:tcPr>
            <w:tcW w:w="2590" w:type="dxa"/>
            <w:tcBorders>
              <w:top w:val="single" w:sz="6" w:space="0" w:color="auto"/>
              <w:bottom w:val="single" w:sz="6" w:space="0" w:color="auto"/>
            </w:tcBorders>
            <w:shd w:val="clear" w:color="auto" w:fill="D9D9D9" w:themeFill="background1" w:themeFillShade="D9"/>
          </w:tcPr>
          <w:p w14:paraId="5A39BBE3" w14:textId="2E823D9D" w:rsidR="00C85F8C" w:rsidRPr="00C07040" w:rsidRDefault="00C07040" w:rsidP="00C85F8C">
            <w:pPr>
              <w:pStyle w:val="ISOSecretObservations"/>
              <w:spacing w:before="60" w:after="60" w:line="240" w:lineRule="auto"/>
              <w:rPr>
                <w:color w:val="FF0000"/>
                <w:szCs w:val="18"/>
              </w:rPr>
            </w:pPr>
            <w:ins w:id="659" w:author="Raphael Malyankar" w:date="2025-01-15T19:16:00Z" w16du:dateUtc="2025-01-16T02:16:00Z">
              <w:r w:rsidRPr="00C07040">
                <w:rPr>
                  <w:szCs w:val="18"/>
                </w:rPr>
                <w:t>Agreed</w:t>
              </w:r>
            </w:ins>
          </w:p>
        </w:tc>
      </w:tr>
      <w:tr w:rsidR="00C85F8C" w:rsidRPr="0036345A" w14:paraId="337920EC" w14:textId="77777777" w:rsidTr="006C61DB">
        <w:trPr>
          <w:cantSplit/>
          <w:jc w:val="center"/>
          <w:ins w:id="660" w:author="Raphael Malyankar" w:date="2025-01-15T19:08:00Z"/>
        </w:trPr>
        <w:tc>
          <w:tcPr>
            <w:tcW w:w="665" w:type="dxa"/>
            <w:tcBorders>
              <w:top w:val="single" w:sz="6" w:space="0" w:color="auto"/>
              <w:bottom w:val="single" w:sz="6" w:space="0" w:color="auto"/>
            </w:tcBorders>
          </w:tcPr>
          <w:p w14:paraId="57BF14D7" w14:textId="7D8ED71B" w:rsidR="00C85F8C" w:rsidRPr="0036345A" w:rsidRDefault="00C85F8C" w:rsidP="00C85F8C">
            <w:pPr>
              <w:pStyle w:val="ISOMB"/>
              <w:spacing w:before="60" w:after="60" w:line="240" w:lineRule="auto"/>
              <w:rPr>
                <w:ins w:id="661" w:author="Raphael Malyankar" w:date="2025-01-15T19:08:00Z" w16du:dateUtc="2025-01-16T02:08:00Z"/>
                <w:szCs w:val="18"/>
              </w:rPr>
            </w:pPr>
            <w:ins w:id="662" w:author="Raphael Malyankar" w:date="2025-01-15T19:09:00Z" w16du:dateUtc="2025-01-16T02:09:00Z">
              <w:r>
                <w:rPr>
                  <w:szCs w:val="18"/>
                </w:rPr>
                <w:lastRenderedPageBreak/>
                <w:t>10b</w:t>
              </w:r>
            </w:ins>
          </w:p>
        </w:tc>
        <w:tc>
          <w:tcPr>
            <w:tcW w:w="598" w:type="dxa"/>
            <w:tcBorders>
              <w:top w:val="single" w:sz="6" w:space="0" w:color="auto"/>
              <w:bottom w:val="single" w:sz="6" w:space="0" w:color="auto"/>
            </w:tcBorders>
          </w:tcPr>
          <w:p w14:paraId="588F5724" w14:textId="773345F2" w:rsidR="00C85F8C" w:rsidRPr="0036345A" w:rsidRDefault="00C85F8C" w:rsidP="00C85F8C">
            <w:pPr>
              <w:pStyle w:val="ISOMB"/>
              <w:spacing w:before="60" w:after="60" w:line="240" w:lineRule="auto"/>
              <w:rPr>
                <w:ins w:id="663" w:author="Raphael Malyankar" w:date="2025-01-15T19:08:00Z" w16du:dateUtc="2025-01-16T02:08:00Z"/>
                <w:szCs w:val="18"/>
              </w:rPr>
            </w:pPr>
            <w:ins w:id="664" w:author="Raphael Malyankar" w:date="2025-01-15T19:09:00Z" w16du:dateUtc="2025-01-16T02:09:00Z">
              <w:r>
                <w:rPr>
                  <w:szCs w:val="18"/>
                  <w:lang w:eastAsia="zh-TW"/>
                </w:rPr>
                <w:t>ntou</w:t>
              </w:r>
            </w:ins>
          </w:p>
        </w:tc>
        <w:tc>
          <w:tcPr>
            <w:tcW w:w="1313" w:type="dxa"/>
            <w:tcBorders>
              <w:top w:val="single" w:sz="6" w:space="0" w:color="auto"/>
              <w:bottom w:val="single" w:sz="6" w:space="0" w:color="auto"/>
            </w:tcBorders>
          </w:tcPr>
          <w:p w14:paraId="050F4D67" w14:textId="77777777" w:rsidR="00C85F8C" w:rsidRDefault="00C85F8C" w:rsidP="00C85F8C">
            <w:pPr>
              <w:pStyle w:val="ISOClause"/>
              <w:spacing w:before="60" w:after="60" w:line="240" w:lineRule="auto"/>
              <w:rPr>
                <w:ins w:id="665" w:author="Raphael Malyankar" w:date="2025-01-15T19:09:00Z" w16du:dateUtc="2025-01-16T02:09:00Z"/>
                <w:szCs w:val="18"/>
                <w:lang w:eastAsia="zh-TW"/>
              </w:rPr>
            </w:pPr>
            <w:ins w:id="666" w:author="Raphael Malyankar" w:date="2025-01-15T19:09:00Z" w16du:dateUtc="2025-01-16T02:09:00Z">
              <w:r>
                <w:rPr>
                  <w:szCs w:val="18"/>
                  <w:lang w:eastAsia="zh-TW"/>
                </w:rPr>
                <w:t>Related to</w:t>
              </w:r>
            </w:ins>
          </w:p>
          <w:p w14:paraId="0E0EF485" w14:textId="0ACA3ED7" w:rsidR="00C85F8C" w:rsidRPr="0036345A" w:rsidRDefault="000C6DCF" w:rsidP="00C85F8C">
            <w:pPr>
              <w:pStyle w:val="ISOClause"/>
              <w:spacing w:before="60" w:after="60" w:line="240" w:lineRule="auto"/>
              <w:rPr>
                <w:ins w:id="667" w:author="Raphael Malyankar" w:date="2025-01-15T19:08:00Z" w16du:dateUtc="2025-01-16T02:08:00Z"/>
                <w:szCs w:val="18"/>
              </w:rPr>
            </w:pPr>
            <w:ins w:id="668" w:author="Raphael Malyankar" w:date="2025-01-17T17:02:00Z" w16du:dateUtc="2025-01-18T00:02:00Z">
              <w:r>
                <w:rPr>
                  <w:szCs w:val="18"/>
                  <w:lang w:eastAsia="zh-TW"/>
                </w:rPr>
                <w:t>Dev</w:t>
              </w:r>
            </w:ins>
            <w:ins w:id="669" w:author="Raphael Malyankar" w:date="2025-01-15T19:09:00Z" w16du:dateUtc="2025-01-16T02:09:00Z">
              <w:r w:rsidR="00C85F8C">
                <w:rPr>
                  <w:szCs w:val="18"/>
                  <w:lang w:eastAsia="zh-TW"/>
                </w:rPr>
                <w:t>0508</w:t>
              </w:r>
            </w:ins>
          </w:p>
        </w:tc>
        <w:tc>
          <w:tcPr>
            <w:tcW w:w="1117" w:type="dxa"/>
            <w:tcBorders>
              <w:top w:val="single" w:sz="6" w:space="0" w:color="auto"/>
              <w:bottom w:val="single" w:sz="6" w:space="0" w:color="auto"/>
            </w:tcBorders>
          </w:tcPr>
          <w:p w14:paraId="6EC75021" w14:textId="59C2ECB0" w:rsidR="00C85F8C" w:rsidRPr="0036345A" w:rsidRDefault="00C85F8C" w:rsidP="00C85F8C">
            <w:pPr>
              <w:pStyle w:val="ISOParagraph"/>
              <w:spacing w:before="60" w:after="60" w:line="240" w:lineRule="auto"/>
              <w:rPr>
                <w:ins w:id="670" w:author="Raphael Malyankar" w:date="2025-01-15T19:08:00Z" w16du:dateUtc="2025-01-16T02:08:00Z"/>
                <w:szCs w:val="18"/>
              </w:rPr>
            </w:pPr>
            <w:ins w:id="671" w:author="Raphael Malyankar" w:date="2025-01-15T19:09:00Z" w16du:dateUtc="2025-01-16T02:09:00Z">
              <w:r>
                <w:rPr>
                  <w:szCs w:val="18"/>
                  <w:lang w:eastAsia="zh-TW"/>
                </w:rPr>
                <w:t>(New ?)</w:t>
              </w:r>
            </w:ins>
          </w:p>
        </w:tc>
        <w:tc>
          <w:tcPr>
            <w:tcW w:w="706" w:type="dxa"/>
            <w:tcBorders>
              <w:top w:val="single" w:sz="6" w:space="0" w:color="auto"/>
              <w:bottom w:val="single" w:sz="6" w:space="0" w:color="auto"/>
            </w:tcBorders>
          </w:tcPr>
          <w:p w14:paraId="6F59FC92" w14:textId="25FF104E" w:rsidR="00C85F8C" w:rsidRPr="0036345A" w:rsidRDefault="00C85F8C" w:rsidP="00C85F8C">
            <w:pPr>
              <w:pStyle w:val="ISOCommType"/>
              <w:spacing w:before="60" w:after="60" w:line="240" w:lineRule="auto"/>
              <w:rPr>
                <w:ins w:id="672" w:author="Raphael Malyankar" w:date="2025-01-15T19:08:00Z" w16du:dateUtc="2025-01-16T02:08:00Z"/>
                <w:szCs w:val="18"/>
              </w:rPr>
            </w:pPr>
            <w:ins w:id="673" w:author="Raphael Malyankar" w:date="2025-01-15T19:09:00Z" w16du:dateUtc="2025-01-16T02:09:00Z">
              <w:r>
                <w:rPr>
                  <w:szCs w:val="18"/>
                  <w:lang w:eastAsia="zh-TW"/>
                </w:rPr>
                <w:t>te</w:t>
              </w:r>
            </w:ins>
          </w:p>
        </w:tc>
        <w:tc>
          <w:tcPr>
            <w:tcW w:w="4590" w:type="dxa"/>
            <w:tcBorders>
              <w:top w:val="single" w:sz="6" w:space="0" w:color="auto"/>
              <w:bottom w:val="single" w:sz="6" w:space="0" w:color="auto"/>
            </w:tcBorders>
          </w:tcPr>
          <w:p w14:paraId="4521372F" w14:textId="77777777" w:rsidR="00C85F8C" w:rsidRDefault="00C85F8C" w:rsidP="00C85F8C">
            <w:pPr>
              <w:keepNext/>
              <w:keepLines/>
              <w:tabs>
                <w:tab w:val="left" w:pos="2520"/>
                <w:tab w:val="left" w:pos="3600"/>
                <w:tab w:val="left" w:pos="4680"/>
                <w:tab w:val="left" w:pos="5760"/>
                <w:tab w:val="left" w:pos="6840"/>
              </w:tabs>
              <w:spacing w:before="60" w:after="60"/>
              <w:rPr>
                <w:ins w:id="674" w:author="Raphael Malyankar" w:date="2025-01-15T19:09:00Z" w16du:dateUtc="2025-01-16T02:09:00Z"/>
                <w:sz w:val="18"/>
                <w:szCs w:val="18"/>
                <w:lang w:eastAsia="ja-JP"/>
              </w:rPr>
            </w:pPr>
            <w:ins w:id="675" w:author="Raphael Malyankar" w:date="2025-01-15T19:09:00Z" w16du:dateUtc="2025-01-16T02:09:00Z">
              <w:r>
                <w:rPr>
                  <w:sz w:val="18"/>
                  <w:szCs w:val="18"/>
                  <w:lang w:eastAsia="ja-JP"/>
                </w:rPr>
                <w:t>Clause reference 10b-8.4.1</w:t>
              </w:r>
            </w:ins>
          </w:p>
          <w:p w14:paraId="264EDE6B" w14:textId="77777777" w:rsidR="00C85F8C" w:rsidRDefault="00C85F8C" w:rsidP="00C85F8C">
            <w:pPr>
              <w:keepNext/>
              <w:keepLines/>
              <w:tabs>
                <w:tab w:val="left" w:pos="2520"/>
                <w:tab w:val="left" w:pos="3600"/>
                <w:tab w:val="left" w:pos="4680"/>
                <w:tab w:val="left" w:pos="5760"/>
                <w:tab w:val="left" w:pos="6840"/>
              </w:tabs>
              <w:spacing w:before="60" w:after="60"/>
              <w:rPr>
                <w:ins w:id="676" w:author="Raphael Malyankar" w:date="2025-01-15T19:09:00Z" w16du:dateUtc="2025-01-16T02:09:00Z"/>
                <w:sz w:val="18"/>
                <w:szCs w:val="18"/>
                <w:lang w:eastAsia="zh-TW"/>
              </w:rPr>
            </w:pPr>
            <w:ins w:id="677" w:author="Raphael Malyankar" w:date="2025-01-15T19:09:00Z" w16du:dateUtc="2025-01-16T02:09:00Z">
              <w:r>
                <w:rPr>
                  <w:sz w:val="18"/>
                  <w:szCs w:val="18"/>
                  <w:lang w:eastAsia="zh-TW"/>
                </w:rPr>
                <w:t xml:space="preserve">How associations with attributes between FeatureType and InformationType are to be defined in the FC and implemented should be clearly specified and checked. </w:t>
              </w:r>
            </w:ins>
          </w:p>
          <w:p w14:paraId="3AB76844" w14:textId="77777777" w:rsidR="00C85F8C" w:rsidRDefault="00C85F8C" w:rsidP="00C85F8C">
            <w:pPr>
              <w:keepNext/>
              <w:keepLines/>
              <w:tabs>
                <w:tab w:val="left" w:pos="2520"/>
                <w:tab w:val="left" w:pos="3600"/>
                <w:tab w:val="left" w:pos="4680"/>
                <w:tab w:val="left" w:pos="5760"/>
                <w:tab w:val="left" w:pos="6840"/>
              </w:tabs>
              <w:spacing w:before="60" w:after="60"/>
              <w:rPr>
                <w:ins w:id="678" w:author="Raphael Malyankar" w:date="2025-01-15T19:09:00Z" w16du:dateUtc="2025-01-16T02:09:00Z"/>
                <w:sz w:val="18"/>
                <w:szCs w:val="18"/>
                <w:lang w:eastAsia="zh-TW"/>
              </w:rPr>
            </w:pPr>
            <w:ins w:id="679" w:author="Raphael Malyankar" w:date="2025-01-15T19:09:00Z" w16du:dateUtc="2025-01-16T02:09:00Z">
              <w:r>
                <w:rPr>
                  <w:sz w:val="18"/>
                  <w:szCs w:val="18"/>
                  <w:lang w:eastAsia="zh-TW"/>
                </w:rPr>
                <w:t xml:space="preserve">Associations with attributes are realized via intermediate Information Types. Information Type cannot have featureBinding. Therefore, association class for the relationship with a FeatureType must not be included in the InformationType side of the relationship. </w:t>
              </w:r>
            </w:ins>
          </w:p>
          <w:p w14:paraId="6A3B4D2B" w14:textId="2927D7CA" w:rsidR="00C85F8C" w:rsidRPr="0036345A" w:rsidRDefault="00C85F8C" w:rsidP="00C85F8C">
            <w:pPr>
              <w:pStyle w:val="ISOComments"/>
              <w:spacing w:before="60" w:after="60" w:line="240" w:lineRule="auto"/>
              <w:rPr>
                <w:ins w:id="680" w:author="Raphael Malyankar" w:date="2025-01-15T19:08:00Z" w16du:dateUtc="2025-01-16T02:08:00Z"/>
                <w:szCs w:val="18"/>
              </w:rPr>
            </w:pPr>
            <w:ins w:id="681" w:author="Raphael Malyankar" w:date="2025-01-15T19:09:00Z" w16du:dateUtc="2025-01-16T02:09:00Z">
              <w:r>
                <w:rPr>
                  <w:szCs w:val="18"/>
                  <w:lang w:eastAsia="zh-TW"/>
                </w:rPr>
                <w:t xml:space="preserve">Errors have been found in FCs of several Ed. 1 PSs. </w:t>
              </w:r>
            </w:ins>
          </w:p>
        </w:tc>
        <w:tc>
          <w:tcPr>
            <w:tcW w:w="4174" w:type="dxa"/>
            <w:tcBorders>
              <w:top w:val="single" w:sz="6" w:space="0" w:color="auto"/>
              <w:bottom w:val="single" w:sz="6" w:space="0" w:color="auto"/>
            </w:tcBorders>
          </w:tcPr>
          <w:p w14:paraId="788E271D" w14:textId="77777777" w:rsidR="00C85F8C" w:rsidRDefault="00C85F8C" w:rsidP="00C85F8C">
            <w:pPr>
              <w:pStyle w:val="ISOChange"/>
              <w:spacing w:before="60" w:after="60" w:line="240" w:lineRule="auto"/>
              <w:rPr>
                <w:ins w:id="682" w:author="Raphael Malyankar" w:date="2025-01-15T19:09:00Z" w16du:dateUtc="2025-01-16T02:09:00Z"/>
                <w:szCs w:val="18"/>
                <w:lang w:eastAsia="ja-JP"/>
              </w:rPr>
            </w:pPr>
            <w:ins w:id="683" w:author="Raphael Malyankar" w:date="2025-01-15T19:09:00Z" w16du:dateUtc="2025-01-16T02:09:00Z">
              <w:r>
                <w:rPr>
                  <w:szCs w:val="18"/>
                  <w:lang w:eastAsia="ja-JP"/>
                </w:rPr>
                <w:t>Check Description:</w:t>
              </w:r>
            </w:ins>
          </w:p>
          <w:p w14:paraId="000C6CA0" w14:textId="007F6F5C" w:rsidR="00C85F8C" w:rsidRPr="0036345A" w:rsidRDefault="00C85F8C" w:rsidP="00C85F8C">
            <w:pPr>
              <w:pStyle w:val="ISOChange"/>
              <w:spacing w:before="60" w:after="60" w:line="240" w:lineRule="auto"/>
              <w:rPr>
                <w:ins w:id="684" w:author="Raphael Malyankar" w:date="2025-01-15T19:08:00Z" w16du:dateUtc="2025-01-16T02:08:00Z"/>
                <w:szCs w:val="18"/>
              </w:rPr>
            </w:pPr>
            <w:ins w:id="685" w:author="Raphael Malyankar" w:date="2025-01-15T19:09:00Z" w16du:dateUtc="2025-01-16T02:09:00Z">
              <w:r>
                <w:rPr>
                  <w:szCs w:val="18"/>
                  <w:lang w:eastAsia="zh-TW"/>
                </w:rPr>
                <w:t>For associations containing attributes, if the association is between a FeatureType and an InformationType, such association class is defined in the FC as an Information Association and included, as an informationBinding, only in the referencing FeatureType, not in the InformationType.</w:t>
              </w:r>
            </w:ins>
          </w:p>
        </w:tc>
        <w:tc>
          <w:tcPr>
            <w:tcW w:w="2590" w:type="dxa"/>
            <w:tcBorders>
              <w:top w:val="single" w:sz="6" w:space="0" w:color="auto"/>
              <w:bottom w:val="single" w:sz="6" w:space="0" w:color="auto"/>
            </w:tcBorders>
            <w:shd w:val="clear" w:color="auto" w:fill="D9D9D9" w:themeFill="background1" w:themeFillShade="D9"/>
          </w:tcPr>
          <w:p w14:paraId="77AFEF38" w14:textId="0AFB1BF6" w:rsidR="00C85F8C" w:rsidRPr="004673FC" w:rsidRDefault="00856241" w:rsidP="00C85F8C">
            <w:pPr>
              <w:pStyle w:val="ISOSecretObservations"/>
              <w:spacing w:before="60" w:after="60" w:line="240" w:lineRule="auto"/>
              <w:rPr>
                <w:ins w:id="686" w:author="Raphael Malyankar" w:date="2025-01-15T19:08:00Z" w16du:dateUtc="2025-01-16T02:08:00Z"/>
                <w:szCs w:val="18"/>
              </w:rPr>
            </w:pPr>
            <w:ins w:id="687" w:author="Raphael Malyankar" w:date="2025-01-15T19:23:00Z" w16du:dateUtc="2025-01-16T02:23:00Z">
              <w:r>
                <w:rPr>
                  <w:szCs w:val="18"/>
                </w:rPr>
                <w:t xml:space="preserve">Agreed as a </w:t>
              </w:r>
              <w:r w:rsidRPr="004673FC">
                <w:rPr>
                  <w:b/>
                  <w:bCs/>
                  <w:szCs w:val="18"/>
                </w:rPr>
                <w:t>Collection B</w:t>
              </w:r>
              <w:r>
                <w:rPr>
                  <w:szCs w:val="18"/>
                </w:rPr>
                <w:t xml:space="preserve"> check, since it prescribes how the Produc</w:t>
              </w:r>
            </w:ins>
            <w:ins w:id="688" w:author="Raphael Malyankar" w:date="2025-01-15T19:25:00Z" w16du:dateUtc="2025-01-16T02:25:00Z">
              <w:r>
                <w:rPr>
                  <w:szCs w:val="18"/>
                </w:rPr>
                <w:t>t</w:t>
              </w:r>
            </w:ins>
            <w:ins w:id="689" w:author="Raphael Malyankar" w:date="2025-01-15T19:23:00Z" w16du:dateUtc="2025-01-16T02:23:00Z">
              <w:r>
                <w:rPr>
                  <w:szCs w:val="18"/>
                </w:rPr>
                <w:t xml:space="preserve"> Specification </w:t>
              </w:r>
            </w:ins>
            <w:ins w:id="690" w:author="Raphael Malyankar" w:date="2025-01-15T19:25:00Z" w16du:dateUtc="2025-01-16T02:25:00Z">
              <w:r>
                <w:rPr>
                  <w:szCs w:val="18"/>
                </w:rPr>
                <w:t xml:space="preserve">package </w:t>
              </w:r>
            </w:ins>
            <w:ins w:id="691" w:author="Raphael Malyankar" w:date="2025-01-15T19:23:00Z" w16du:dateUtc="2025-01-16T02:23:00Z">
              <w:r>
                <w:rPr>
                  <w:szCs w:val="18"/>
                </w:rPr>
                <w:t xml:space="preserve">must </w:t>
              </w:r>
            </w:ins>
            <w:ins w:id="692" w:author="Raphael Malyankar" w:date="2025-01-15T19:24:00Z" w16du:dateUtc="2025-01-16T02:24:00Z">
              <w:r>
                <w:rPr>
                  <w:szCs w:val="18"/>
                </w:rPr>
                <w:t>structure the GML schema.</w:t>
              </w:r>
            </w:ins>
          </w:p>
        </w:tc>
      </w:tr>
      <w:tr w:rsidR="00C85F8C" w:rsidRPr="0036345A" w14:paraId="4F99905F" w14:textId="77777777" w:rsidTr="006C61DB">
        <w:trPr>
          <w:cantSplit/>
          <w:jc w:val="center"/>
          <w:ins w:id="693" w:author="Raphael Malyankar" w:date="2025-01-15T19:08:00Z"/>
        </w:trPr>
        <w:tc>
          <w:tcPr>
            <w:tcW w:w="665" w:type="dxa"/>
            <w:tcBorders>
              <w:top w:val="single" w:sz="6" w:space="0" w:color="auto"/>
              <w:bottom w:val="single" w:sz="6" w:space="0" w:color="auto"/>
            </w:tcBorders>
          </w:tcPr>
          <w:p w14:paraId="32EFD679" w14:textId="793DDA83" w:rsidR="00C85F8C" w:rsidRPr="0036345A" w:rsidRDefault="00C85F8C" w:rsidP="00C85F8C">
            <w:pPr>
              <w:pStyle w:val="ISOMB"/>
              <w:spacing w:before="60" w:after="60" w:line="240" w:lineRule="auto"/>
              <w:rPr>
                <w:ins w:id="694" w:author="Raphael Malyankar" w:date="2025-01-15T19:08:00Z" w16du:dateUtc="2025-01-16T02:08:00Z"/>
                <w:szCs w:val="18"/>
              </w:rPr>
            </w:pPr>
            <w:ins w:id="695" w:author="Raphael Malyankar" w:date="2025-01-15T19:09:00Z" w16du:dateUtc="2025-01-16T02:09:00Z">
              <w:r>
                <w:rPr>
                  <w:szCs w:val="18"/>
                </w:rPr>
                <w:t>10b</w:t>
              </w:r>
            </w:ins>
          </w:p>
        </w:tc>
        <w:tc>
          <w:tcPr>
            <w:tcW w:w="598" w:type="dxa"/>
            <w:tcBorders>
              <w:top w:val="single" w:sz="6" w:space="0" w:color="auto"/>
              <w:bottom w:val="single" w:sz="6" w:space="0" w:color="auto"/>
            </w:tcBorders>
          </w:tcPr>
          <w:p w14:paraId="3603B899" w14:textId="33DFDE96" w:rsidR="00C85F8C" w:rsidRPr="0036345A" w:rsidRDefault="00C85F8C" w:rsidP="00C85F8C">
            <w:pPr>
              <w:pStyle w:val="ISOMB"/>
              <w:spacing w:before="60" w:after="60" w:line="240" w:lineRule="auto"/>
              <w:rPr>
                <w:ins w:id="696" w:author="Raphael Malyankar" w:date="2025-01-15T19:08:00Z" w16du:dateUtc="2025-01-16T02:08:00Z"/>
                <w:szCs w:val="18"/>
              </w:rPr>
            </w:pPr>
            <w:ins w:id="697" w:author="Raphael Malyankar" w:date="2025-01-15T19:09:00Z" w16du:dateUtc="2025-01-16T02:09:00Z">
              <w:r>
                <w:rPr>
                  <w:szCs w:val="18"/>
                  <w:lang w:eastAsia="zh-TW"/>
                </w:rPr>
                <w:t>ntou</w:t>
              </w:r>
            </w:ins>
          </w:p>
        </w:tc>
        <w:tc>
          <w:tcPr>
            <w:tcW w:w="1313" w:type="dxa"/>
            <w:tcBorders>
              <w:top w:val="single" w:sz="6" w:space="0" w:color="auto"/>
              <w:bottom w:val="single" w:sz="6" w:space="0" w:color="auto"/>
            </w:tcBorders>
          </w:tcPr>
          <w:p w14:paraId="2E6AE2E2" w14:textId="77777777" w:rsidR="00C85F8C" w:rsidRDefault="00C85F8C" w:rsidP="00C85F8C">
            <w:pPr>
              <w:pStyle w:val="ISOClause"/>
              <w:spacing w:before="60" w:after="60" w:line="240" w:lineRule="auto"/>
              <w:rPr>
                <w:ins w:id="698" w:author="Raphael Malyankar" w:date="2025-01-15T19:09:00Z" w16du:dateUtc="2025-01-16T02:09:00Z"/>
                <w:szCs w:val="18"/>
                <w:lang w:eastAsia="zh-TW"/>
              </w:rPr>
            </w:pPr>
            <w:ins w:id="699" w:author="Raphael Malyankar" w:date="2025-01-15T19:09:00Z" w16du:dateUtc="2025-01-16T02:09:00Z">
              <w:r>
                <w:rPr>
                  <w:szCs w:val="18"/>
                  <w:lang w:eastAsia="zh-TW"/>
                </w:rPr>
                <w:t>Related to</w:t>
              </w:r>
            </w:ins>
          </w:p>
          <w:p w14:paraId="47CD9ADA" w14:textId="7A835D51" w:rsidR="00C85F8C" w:rsidRPr="0036345A" w:rsidRDefault="000C6DCF" w:rsidP="00C85F8C">
            <w:pPr>
              <w:pStyle w:val="ISOClause"/>
              <w:spacing w:before="60" w:after="60" w:line="240" w:lineRule="auto"/>
              <w:rPr>
                <w:ins w:id="700" w:author="Raphael Malyankar" w:date="2025-01-15T19:08:00Z" w16du:dateUtc="2025-01-16T02:08:00Z"/>
                <w:szCs w:val="18"/>
              </w:rPr>
            </w:pPr>
            <w:ins w:id="701" w:author="Raphael Malyankar" w:date="2025-01-17T17:02:00Z" w16du:dateUtc="2025-01-18T00:02:00Z">
              <w:r>
                <w:rPr>
                  <w:szCs w:val="18"/>
                  <w:lang w:eastAsia="zh-TW"/>
                </w:rPr>
                <w:t>Dev</w:t>
              </w:r>
            </w:ins>
            <w:ins w:id="702" w:author="Raphael Malyankar" w:date="2025-01-15T19:09:00Z" w16du:dateUtc="2025-01-16T02:09:00Z">
              <w:r w:rsidR="00C85F8C">
                <w:rPr>
                  <w:szCs w:val="18"/>
                  <w:lang w:eastAsia="zh-TW"/>
                </w:rPr>
                <w:t>0548</w:t>
              </w:r>
            </w:ins>
          </w:p>
        </w:tc>
        <w:tc>
          <w:tcPr>
            <w:tcW w:w="1117" w:type="dxa"/>
            <w:tcBorders>
              <w:top w:val="single" w:sz="6" w:space="0" w:color="auto"/>
              <w:bottom w:val="single" w:sz="6" w:space="0" w:color="auto"/>
            </w:tcBorders>
          </w:tcPr>
          <w:p w14:paraId="35BA6BCC" w14:textId="5EB09EFB" w:rsidR="00C85F8C" w:rsidRPr="0036345A" w:rsidRDefault="00C85F8C" w:rsidP="00C85F8C">
            <w:pPr>
              <w:pStyle w:val="ISOParagraph"/>
              <w:spacing w:before="60" w:after="60" w:line="240" w:lineRule="auto"/>
              <w:rPr>
                <w:ins w:id="703" w:author="Raphael Malyankar" w:date="2025-01-15T19:08:00Z" w16du:dateUtc="2025-01-16T02:08:00Z"/>
                <w:szCs w:val="18"/>
              </w:rPr>
            </w:pPr>
            <w:ins w:id="704" w:author="Raphael Malyankar" w:date="2025-01-15T19:09:00Z" w16du:dateUtc="2025-01-16T02:09:00Z">
              <w:r>
                <w:rPr>
                  <w:szCs w:val="18"/>
                  <w:lang w:eastAsia="zh-TW"/>
                </w:rPr>
                <w:t>(New ?)</w:t>
              </w:r>
            </w:ins>
          </w:p>
        </w:tc>
        <w:tc>
          <w:tcPr>
            <w:tcW w:w="706" w:type="dxa"/>
            <w:tcBorders>
              <w:top w:val="single" w:sz="6" w:space="0" w:color="auto"/>
              <w:bottom w:val="single" w:sz="6" w:space="0" w:color="auto"/>
            </w:tcBorders>
          </w:tcPr>
          <w:p w14:paraId="4BC63957" w14:textId="38CFF5F9" w:rsidR="00C85F8C" w:rsidRPr="0036345A" w:rsidRDefault="00C85F8C" w:rsidP="00C85F8C">
            <w:pPr>
              <w:pStyle w:val="ISOCommType"/>
              <w:spacing w:before="60" w:after="60" w:line="240" w:lineRule="auto"/>
              <w:rPr>
                <w:ins w:id="705" w:author="Raphael Malyankar" w:date="2025-01-15T19:08:00Z" w16du:dateUtc="2025-01-16T02:08:00Z"/>
                <w:szCs w:val="18"/>
              </w:rPr>
            </w:pPr>
            <w:ins w:id="706" w:author="Raphael Malyankar" w:date="2025-01-15T19:09:00Z" w16du:dateUtc="2025-01-16T02:09:00Z">
              <w:r>
                <w:rPr>
                  <w:szCs w:val="18"/>
                  <w:lang w:eastAsia="zh-TW"/>
                </w:rPr>
                <w:t>te</w:t>
              </w:r>
            </w:ins>
          </w:p>
        </w:tc>
        <w:tc>
          <w:tcPr>
            <w:tcW w:w="4590" w:type="dxa"/>
            <w:tcBorders>
              <w:top w:val="single" w:sz="6" w:space="0" w:color="auto"/>
              <w:bottom w:val="single" w:sz="6" w:space="0" w:color="auto"/>
            </w:tcBorders>
          </w:tcPr>
          <w:p w14:paraId="1D1C35CA" w14:textId="77777777" w:rsidR="00C85F8C" w:rsidRDefault="00C85F8C" w:rsidP="00C85F8C">
            <w:pPr>
              <w:spacing w:before="60" w:after="60"/>
              <w:jc w:val="left"/>
              <w:rPr>
                <w:ins w:id="707" w:author="Raphael Malyankar" w:date="2025-01-15T19:09:00Z" w16du:dateUtc="2025-01-16T02:09:00Z"/>
                <w:sz w:val="18"/>
                <w:szCs w:val="18"/>
                <w:lang w:eastAsia="ja-JP"/>
              </w:rPr>
            </w:pPr>
            <w:ins w:id="708" w:author="Raphael Malyankar" w:date="2025-01-15T19:09:00Z" w16du:dateUtc="2025-01-16T02:09:00Z">
              <w:r>
                <w:rPr>
                  <w:sz w:val="18"/>
                  <w:szCs w:val="18"/>
                  <w:lang w:eastAsia="ja-JP"/>
                </w:rPr>
                <w:t>Clause reference 10b-11.7</w:t>
              </w:r>
            </w:ins>
          </w:p>
          <w:p w14:paraId="0E929C58" w14:textId="5E48422D" w:rsidR="00C85F8C" w:rsidRPr="0036345A" w:rsidRDefault="00C85F8C" w:rsidP="00C85F8C">
            <w:pPr>
              <w:pStyle w:val="ISOComments"/>
              <w:spacing w:before="60" w:after="60" w:line="240" w:lineRule="auto"/>
              <w:rPr>
                <w:ins w:id="709" w:author="Raphael Malyankar" w:date="2025-01-15T19:08:00Z" w16du:dateUtc="2025-01-16T02:08:00Z"/>
                <w:szCs w:val="18"/>
              </w:rPr>
            </w:pPr>
            <w:ins w:id="710" w:author="Raphael Malyankar" w:date="2025-01-15T19:09:00Z" w16du:dateUtc="2025-01-16T02:09:00Z">
              <w:r>
                <w:rPr>
                  <w:szCs w:val="18"/>
                  <w:lang w:eastAsia="zh-TW"/>
                </w:rPr>
                <w:t xml:space="preserve">To ensure </w:t>
              </w:r>
              <w:r>
                <w:rPr>
                  <w:szCs w:val="18"/>
                  <w:lang w:eastAsia="ja-JP"/>
                </w:rPr>
                <w:t>SRS is specified and the same SRS is uses for all geometries contained in the dataset.</w:t>
              </w:r>
            </w:ins>
          </w:p>
        </w:tc>
        <w:tc>
          <w:tcPr>
            <w:tcW w:w="4174" w:type="dxa"/>
            <w:tcBorders>
              <w:top w:val="single" w:sz="6" w:space="0" w:color="auto"/>
              <w:bottom w:val="single" w:sz="6" w:space="0" w:color="auto"/>
            </w:tcBorders>
          </w:tcPr>
          <w:p w14:paraId="151F903E" w14:textId="77777777" w:rsidR="00C85F8C" w:rsidRDefault="00C85F8C" w:rsidP="00C85F8C">
            <w:pPr>
              <w:pStyle w:val="ISOChange"/>
              <w:spacing w:before="60" w:after="60" w:line="240" w:lineRule="auto"/>
              <w:rPr>
                <w:ins w:id="711" w:author="Raphael Malyankar" w:date="2025-01-15T19:09:00Z" w16du:dateUtc="2025-01-16T02:09:00Z"/>
                <w:szCs w:val="18"/>
                <w:lang w:eastAsia="ja-JP"/>
              </w:rPr>
            </w:pPr>
            <w:ins w:id="712" w:author="Raphael Malyankar" w:date="2025-01-15T19:09:00Z" w16du:dateUtc="2025-01-16T02:09:00Z">
              <w:r>
                <w:rPr>
                  <w:szCs w:val="18"/>
                  <w:lang w:eastAsia="ja-JP"/>
                </w:rPr>
                <w:t>Check Description:</w:t>
              </w:r>
            </w:ins>
          </w:p>
          <w:p w14:paraId="76ED5078" w14:textId="77777777" w:rsidR="00C85F8C" w:rsidRDefault="00C85F8C" w:rsidP="00C85F8C">
            <w:pPr>
              <w:pStyle w:val="ISOChange"/>
              <w:spacing w:before="60" w:after="60" w:line="240" w:lineRule="auto"/>
              <w:rPr>
                <w:ins w:id="713" w:author="Raphael Malyankar" w:date="2025-01-15T19:09:00Z" w16du:dateUtc="2025-01-16T02:09:00Z"/>
                <w:szCs w:val="18"/>
                <w:lang w:eastAsia="ja-JP"/>
              </w:rPr>
            </w:pPr>
            <w:ins w:id="714" w:author="Raphael Malyankar" w:date="2025-01-15T19:09:00Z" w16du:dateUtc="2025-01-16T02:09:00Z">
              <w:r>
                <w:rPr>
                  <w:szCs w:val="18"/>
                  <w:lang w:eastAsia="ja-JP"/>
                </w:rPr>
                <w:t xml:space="preserve">SRS must be specified using the srsName attribute of the gml:Envelope element in the dataset, or the srsName attribute of the first geometry element in the dataset. </w:t>
              </w:r>
            </w:ins>
          </w:p>
          <w:p w14:paraId="2984985D" w14:textId="09350368" w:rsidR="00C85F8C" w:rsidRPr="0036345A" w:rsidRDefault="00C85F8C" w:rsidP="00C85F8C">
            <w:pPr>
              <w:pStyle w:val="ISOChange"/>
              <w:spacing w:before="60" w:after="60" w:line="240" w:lineRule="auto"/>
              <w:rPr>
                <w:ins w:id="715" w:author="Raphael Malyankar" w:date="2025-01-15T19:08:00Z" w16du:dateUtc="2025-01-16T02:08:00Z"/>
                <w:szCs w:val="18"/>
              </w:rPr>
            </w:pPr>
            <w:ins w:id="716" w:author="Raphael Malyankar" w:date="2025-01-15T19:09:00Z" w16du:dateUtc="2025-01-16T02:09:00Z">
              <w:r>
                <w:rPr>
                  <w:szCs w:val="18"/>
                  <w:lang w:eastAsia="ja-JP"/>
                </w:rPr>
                <w:t>SRS specified using srsName attribute in any geometry element or the gml:Envelope element should be the same in the dataset.</w:t>
              </w:r>
            </w:ins>
          </w:p>
        </w:tc>
        <w:tc>
          <w:tcPr>
            <w:tcW w:w="2590" w:type="dxa"/>
            <w:tcBorders>
              <w:top w:val="single" w:sz="6" w:space="0" w:color="auto"/>
              <w:bottom w:val="single" w:sz="6" w:space="0" w:color="auto"/>
            </w:tcBorders>
            <w:shd w:val="clear" w:color="auto" w:fill="D9D9D9" w:themeFill="background1" w:themeFillShade="D9"/>
          </w:tcPr>
          <w:p w14:paraId="1E2D70AA" w14:textId="0633B29A" w:rsidR="00C85F8C" w:rsidRPr="00D9604E" w:rsidRDefault="00856241" w:rsidP="00C85F8C">
            <w:pPr>
              <w:pStyle w:val="ISOSecretObservations"/>
              <w:spacing w:before="60" w:after="60" w:line="240" w:lineRule="auto"/>
              <w:rPr>
                <w:ins w:id="717" w:author="Raphael Malyankar" w:date="2025-01-15T19:34:00Z" w16du:dateUtc="2025-01-16T02:34:00Z"/>
                <w:color w:val="FF0000"/>
                <w:szCs w:val="18"/>
              </w:rPr>
            </w:pPr>
            <w:ins w:id="718" w:author="Raphael Malyankar" w:date="2025-01-15T19:27:00Z" w16du:dateUtc="2025-01-16T02:27:00Z">
              <w:r w:rsidRPr="00D9604E">
                <w:rPr>
                  <w:color w:val="FF0000"/>
                  <w:szCs w:val="18"/>
                </w:rPr>
                <w:t>Contradicts S-100</w:t>
              </w:r>
            </w:ins>
            <w:ins w:id="719" w:author="Raphael Malyankar" w:date="2025-01-15T19:31:00Z" w16du:dateUtc="2025-01-16T02:31:00Z">
              <w:r w:rsidR="005837BF" w:rsidRPr="00D9604E">
                <w:rPr>
                  <w:color w:val="FF0000"/>
                  <w:szCs w:val="18"/>
                </w:rPr>
                <w:t xml:space="preserve"> 5.2.0</w:t>
              </w:r>
            </w:ins>
            <w:ins w:id="720" w:author="Raphael Malyankar" w:date="2025-01-15T19:27:00Z" w16du:dateUtc="2025-01-16T02:27:00Z">
              <w:r w:rsidRPr="00D9604E">
                <w:rPr>
                  <w:color w:val="FF0000"/>
                  <w:szCs w:val="18"/>
                </w:rPr>
                <w:t xml:space="preserve"> 10b-11.7, which says </w:t>
              </w:r>
            </w:ins>
            <w:ins w:id="721" w:author="Raphael Malyankar" w:date="2025-01-15T19:28:00Z" w16du:dateUtc="2025-01-16T02:28:00Z">
              <w:r w:rsidRPr="00D9604E">
                <w:rPr>
                  <w:color w:val="FF0000"/>
                  <w:szCs w:val="18"/>
                </w:rPr>
                <w:t>the SRS can be specified either in the gml:Envelope or u</w:t>
              </w:r>
            </w:ins>
            <w:ins w:id="722" w:author="Raphael Malyankar" w:date="2025-01-15T19:29:00Z" w16du:dateUtc="2025-01-16T02:29:00Z">
              <w:r w:rsidRPr="00D9604E">
                <w:rPr>
                  <w:color w:val="FF0000"/>
                  <w:szCs w:val="18"/>
                </w:rPr>
                <w:t>sing srsName and srsDimension attributes for individual geometry elements</w:t>
              </w:r>
            </w:ins>
            <w:ins w:id="723" w:author="Raphael Malyankar" w:date="2025-01-15T19:34:00Z" w16du:dateUtc="2025-01-16T02:34:00Z">
              <w:r w:rsidR="005837BF" w:rsidRPr="00D9604E">
                <w:rPr>
                  <w:color w:val="FF0000"/>
                  <w:szCs w:val="18"/>
                </w:rPr>
                <w:t>.</w:t>
              </w:r>
            </w:ins>
          </w:p>
          <w:p w14:paraId="7AEFDE1F" w14:textId="2B2B75DD" w:rsidR="005837BF" w:rsidRPr="00D9604E" w:rsidRDefault="00A54409" w:rsidP="004673FC">
            <w:pPr>
              <w:pStyle w:val="ISOSecretObservations"/>
              <w:spacing w:before="60" w:after="60"/>
              <w:rPr>
                <w:ins w:id="724" w:author="Raphael Malyankar" w:date="2025-01-15T19:29:00Z" w16du:dateUtc="2025-01-16T02:29:00Z"/>
                <w:color w:val="FF0000"/>
                <w:szCs w:val="18"/>
              </w:rPr>
            </w:pPr>
            <w:ins w:id="725" w:author="Raphael Malyankar" w:date="2025-01-15T19:38:00Z" w16du:dateUtc="2025-01-16T02:38:00Z">
              <w:r w:rsidRPr="00D9604E">
                <w:rPr>
                  <w:color w:val="FF0000"/>
                  <w:szCs w:val="18"/>
                </w:rPr>
                <w:t>(</w:t>
              </w:r>
            </w:ins>
            <w:ins w:id="726" w:author="Raphael Malyankar" w:date="2025-01-15T19:34:00Z" w16du:dateUtc="2025-01-16T02:34:00Z">
              <w:r w:rsidR="005837BF" w:rsidRPr="00D9604E">
                <w:rPr>
                  <w:color w:val="FF0000"/>
                  <w:szCs w:val="18"/>
                </w:rPr>
                <w:t xml:space="preserve">Note also </w:t>
              </w:r>
            </w:ins>
            <w:ins w:id="727" w:author="Raphael Malyankar" w:date="2025-01-15T19:35:00Z" w16du:dateUtc="2025-01-16T02:35:00Z">
              <w:r w:rsidR="005837BF" w:rsidRPr="00D9604E">
                <w:rPr>
                  <w:color w:val="FF0000"/>
                  <w:szCs w:val="18"/>
                </w:rPr>
                <w:t>th</w:t>
              </w:r>
            </w:ins>
            <w:ins w:id="728" w:author="Raphael Malyankar" w:date="2025-01-15T19:37:00Z" w16du:dateUtc="2025-01-16T02:37:00Z">
              <w:r w:rsidR="005837BF" w:rsidRPr="00D9604E">
                <w:rPr>
                  <w:color w:val="FF0000"/>
                  <w:szCs w:val="18"/>
                </w:rPr>
                <w:t>is</w:t>
              </w:r>
            </w:ins>
            <w:ins w:id="729" w:author="Raphael Malyankar" w:date="2025-01-15T19:35:00Z" w16du:dateUtc="2025-01-16T02:35:00Z">
              <w:r w:rsidR="005837BF" w:rsidRPr="00D9604E">
                <w:rPr>
                  <w:color w:val="FF0000"/>
                  <w:szCs w:val="18"/>
                </w:rPr>
                <w:t xml:space="preserve"> sentence in clause </w:t>
              </w:r>
            </w:ins>
            <w:ins w:id="730" w:author="Raphael Malyankar" w:date="2025-01-15T19:34:00Z" w16du:dateUtc="2025-01-16T02:34:00Z">
              <w:r w:rsidR="005837BF" w:rsidRPr="00D9604E">
                <w:rPr>
                  <w:color w:val="FF0000"/>
                  <w:szCs w:val="18"/>
                </w:rPr>
                <w:t>7-4.1.2.1 “</w:t>
              </w:r>
            </w:ins>
            <w:ins w:id="731" w:author="Raphael Malyankar" w:date="2025-01-15T19:36:00Z" w16du:dateUtc="2025-01-16T02:36:00Z">
              <w:r w:rsidR="005837BF" w:rsidRPr="00D9604E">
                <w:rPr>
                  <w:color w:val="FF0000"/>
                  <w:szCs w:val="18"/>
                </w:rPr>
                <w:t>In this profile, the associated SC_CRS must be linked at the GM_Aggregate level and not directly to a</w:t>
              </w:r>
            </w:ins>
            <w:ins w:id="732" w:author="Raphael Malyankar" w:date="2025-01-15T19:37:00Z" w16du:dateUtc="2025-01-16T02:37:00Z">
              <w:r w:rsidR="005837BF" w:rsidRPr="00D9604E">
                <w:rPr>
                  <w:color w:val="FF0000"/>
                  <w:szCs w:val="18"/>
                </w:rPr>
                <w:t xml:space="preserve"> </w:t>
              </w:r>
            </w:ins>
            <w:ins w:id="733" w:author="Raphael Malyankar" w:date="2025-01-15T19:36:00Z" w16du:dateUtc="2025-01-16T02:36:00Z">
              <w:r w:rsidR="005837BF" w:rsidRPr="00D9604E">
                <w:rPr>
                  <w:color w:val="FF0000"/>
                  <w:szCs w:val="18"/>
                </w:rPr>
                <w:t>DirectPosition</w:t>
              </w:r>
            </w:ins>
            <w:ins w:id="734" w:author="Raphael Malyankar" w:date="2025-01-15T19:48:00Z" w16du:dateUtc="2025-01-16T02:48:00Z">
              <w:r w:rsidR="004673FC" w:rsidRPr="00D9604E">
                <w:rPr>
                  <w:color w:val="FF0000"/>
                  <w:szCs w:val="18"/>
                </w:rPr>
                <w:t>.</w:t>
              </w:r>
            </w:ins>
            <w:ins w:id="735" w:author="Raphael Malyankar" w:date="2025-01-15T19:36:00Z" w16du:dateUtc="2025-01-16T02:36:00Z">
              <w:r w:rsidR="005837BF" w:rsidRPr="00D9604E">
                <w:rPr>
                  <w:color w:val="FF0000"/>
                  <w:szCs w:val="18"/>
                </w:rPr>
                <w:t>”</w:t>
              </w:r>
            </w:ins>
            <w:ins w:id="736" w:author="Raphael Malyankar" w:date="2025-01-15T19:38:00Z" w16du:dateUtc="2025-01-16T02:38:00Z">
              <w:r w:rsidRPr="00D9604E">
                <w:rPr>
                  <w:color w:val="FF0000"/>
                  <w:szCs w:val="18"/>
                </w:rPr>
                <w:t>)</w:t>
              </w:r>
            </w:ins>
          </w:p>
          <w:p w14:paraId="5ED5EAB2" w14:textId="0BD231DB" w:rsidR="00856241" w:rsidRPr="004C6096" w:rsidRDefault="00856241" w:rsidP="00C85F8C">
            <w:pPr>
              <w:pStyle w:val="ISOSecretObservations"/>
              <w:spacing w:before="60" w:after="60" w:line="240" w:lineRule="auto"/>
              <w:rPr>
                <w:ins w:id="737" w:author="Raphael Malyankar" w:date="2025-01-15T19:08:00Z" w16du:dateUtc="2025-01-16T02:08:00Z"/>
                <w:b/>
                <w:bCs/>
                <w:color w:val="FF0000"/>
                <w:szCs w:val="18"/>
              </w:rPr>
            </w:pPr>
            <w:ins w:id="738" w:author="Raphael Malyankar" w:date="2025-01-15T19:29:00Z" w16du:dateUtc="2025-01-16T02:29:00Z">
              <w:r w:rsidRPr="00D9604E">
                <w:rPr>
                  <w:color w:val="FF0000"/>
                  <w:szCs w:val="18"/>
                </w:rPr>
                <w:t>At this point</w:t>
              </w:r>
            </w:ins>
            <w:ins w:id="739" w:author="Raphael Malyankar" w:date="2025-01-15T19:48:00Z" w16du:dateUtc="2025-01-16T02:48:00Z">
              <w:r w:rsidR="004673FC" w:rsidRPr="00D9604E">
                <w:rPr>
                  <w:color w:val="FF0000"/>
                  <w:szCs w:val="18"/>
                </w:rPr>
                <w:t>,</w:t>
              </w:r>
            </w:ins>
            <w:ins w:id="740" w:author="Raphael Malyankar" w:date="2025-01-15T19:29:00Z" w16du:dateUtc="2025-01-16T02:29:00Z">
              <w:r w:rsidRPr="00D9604E">
                <w:rPr>
                  <w:color w:val="FF0000"/>
                  <w:szCs w:val="18"/>
                </w:rPr>
                <w:t xml:space="preserve"> if it is necessary to restrict to only the second method, it will need to be done </w:t>
              </w:r>
            </w:ins>
            <w:ins w:id="741" w:author="Raphael Malyankar" w:date="2025-01-15T19:30:00Z" w16du:dateUtc="2025-01-16T02:30:00Z">
              <w:r w:rsidRPr="00D9604E">
                <w:rPr>
                  <w:color w:val="FF0000"/>
                  <w:szCs w:val="18"/>
                </w:rPr>
                <w:t>by means of product-specific checks in th</w:t>
              </w:r>
              <w:r w:rsidR="005837BF" w:rsidRPr="00D9604E">
                <w:rPr>
                  <w:color w:val="FF0000"/>
                  <w:szCs w:val="18"/>
                </w:rPr>
                <w:t xml:space="preserve">e S-158:1xx </w:t>
              </w:r>
            </w:ins>
            <w:ins w:id="742" w:author="Raphael Malyankar" w:date="2025-01-15T19:31:00Z" w16du:dateUtc="2025-01-16T02:31:00Z">
              <w:r w:rsidR="005837BF" w:rsidRPr="00D9604E">
                <w:rPr>
                  <w:color w:val="FF0000"/>
                  <w:szCs w:val="18"/>
                </w:rPr>
                <w:t>for GML-based Product Specifications.</w:t>
              </w:r>
            </w:ins>
          </w:p>
        </w:tc>
      </w:tr>
      <w:tr w:rsidR="00B0494E" w:rsidRPr="0036345A" w14:paraId="4C5ED558" w14:textId="77777777" w:rsidTr="006C61DB">
        <w:trPr>
          <w:cantSplit/>
          <w:jc w:val="center"/>
          <w:ins w:id="743" w:author="Raphael Malyankar" w:date="2025-01-17T01:21:00Z"/>
        </w:trPr>
        <w:tc>
          <w:tcPr>
            <w:tcW w:w="665" w:type="dxa"/>
            <w:tcBorders>
              <w:top w:val="single" w:sz="6" w:space="0" w:color="auto"/>
              <w:bottom w:val="single" w:sz="6" w:space="0" w:color="auto"/>
            </w:tcBorders>
          </w:tcPr>
          <w:p w14:paraId="237C926C" w14:textId="6920E90E" w:rsidR="00B0494E" w:rsidRDefault="00B0494E" w:rsidP="00B0494E">
            <w:pPr>
              <w:pStyle w:val="ISOMB"/>
              <w:spacing w:before="60" w:after="60" w:line="240" w:lineRule="auto"/>
              <w:rPr>
                <w:ins w:id="744" w:author="Raphael Malyankar" w:date="2025-01-17T01:21:00Z" w16du:dateUtc="2025-01-17T08:21:00Z"/>
                <w:szCs w:val="18"/>
              </w:rPr>
            </w:pPr>
            <w:ins w:id="745" w:author="Raphael Malyankar" w:date="2025-01-17T01:22:00Z" w16du:dateUtc="2025-01-17T08:22:00Z">
              <w:r>
                <w:rPr>
                  <w:szCs w:val="18"/>
                </w:rPr>
                <w:lastRenderedPageBreak/>
                <w:t>10b</w:t>
              </w:r>
            </w:ins>
          </w:p>
        </w:tc>
        <w:tc>
          <w:tcPr>
            <w:tcW w:w="598" w:type="dxa"/>
            <w:tcBorders>
              <w:top w:val="single" w:sz="6" w:space="0" w:color="auto"/>
              <w:bottom w:val="single" w:sz="6" w:space="0" w:color="auto"/>
            </w:tcBorders>
          </w:tcPr>
          <w:p w14:paraId="7D09FD6A" w14:textId="58715B91" w:rsidR="00B0494E" w:rsidRDefault="00B0494E" w:rsidP="00B0494E">
            <w:pPr>
              <w:pStyle w:val="ISOMB"/>
              <w:spacing w:before="60" w:after="60" w:line="240" w:lineRule="auto"/>
              <w:rPr>
                <w:ins w:id="746" w:author="Raphael Malyankar" w:date="2025-01-17T01:21:00Z" w16du:dateUtc="2025-01-17T08:21:00Z"/>
                <w:szCs w:val="18"/>
                <w:lang w:eastAsia="zh-TW"/>
              </w:rPr>
            </w:pPr>
            <w:ins w:id="747"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034BD6F4" w14:textId="62B882C4" w:rsidR="00B0494E" w:rsidRDefault="00B0494E" w:rsidP="00B0494E">
            <w:pPr>
              <w:pStyle w:val="ISOClause"/>
              <w:spacing w:before="60" w:after="60" w:line="240" w:lineRule="auto"/>
              <w:rPr>
                <w:ins w:id="748" w:author="Raphael Malyankar" w:date="2025-01-17T01:21:00Z" w16du:dateUtc="2025-01-17T08:21:00Z"/>
                <w:szCs w:val="18"/>
                <w:lang w:eastAsia="zh-TW"/>
              </w:rPr>
            </w:pPr>
            <w:ins w:id="749" w:author="Raphael Malyankar" w:date="2025-01-17T17:02:00Z" w16du:dateUtc="2025-01-18T00:02:00Z">
              <w:r>
                <w:rPr>
                  <w:szCs w:val="18"/>
                  <w:lang w:eastAsia="zh-TW"/>
                </w:rPr>
                <w:t>Dev</w:t>
              </w:r>
            </w:ins>
            <w:ins w:id="750" w:author="Raphael Malyankar" w:date="2025-01-17T01:21:00Z" w16du:dateUtc="2025-01-17T08:21:00Z">
              <w:r w:rsidRPr="00071F37">
                <w:rPr>
                  <w:szCs w:val="18"/>
                  <w:lang w:eastAsia="zh-TW"/>
                </w:rPr>
                <w:t>0521</w:t>
              </w:r>
            </w:ins>
          </w:p>
        </w:tc>
        <w:tc>
          <w:tcPr>
            <w:tcW w:w="1117" w:type="dxa"/>
            <w:tcBorders>
              <w:top w:val="single" w:sz="6" w:space="0" w:color="auto"/>
              <w:bottom w:val="single" w:sz="6" w:space="0" w:color="auto"/>
            </w:tcBorders>
          </w:tcPr>
          <w:p w14:paraId="0F820378" w14:textId="77777777" w:rsidR="00B0494E" w:rsidRDefault="00B0494E" w:rsidP="00B0494E">
            <w:pPr>
              <w:pStyle w:val="ISOParagraph"/>
              <w:spacing w:before="60" w:after="60" w:line="240" w:lineRule="auto"/>
              <w:rPr>
                <w:ins w:id="751" w:author="Raphael Malyankar" w:date="2025-01-17T01:21:00Z" w16du:dateUtc="2025-01-17T08:21:00Z"/>
                <w:szCs w:val="18"/>
                <w:lang w:eastAsia="zh-TW"/>
              </w:rPr>
            </w:pPr>
          </w:p>
        </w:tc>
        <w:tc>
          <w:tcPr>
            <w:tcW w:w="706" w:type="dxa"/>
            <w:tcBorders>
              <w:top w:val="single" w:sz="6" w:space="0" w:color="auto"/>
              <w:bottom w:val="single" w:sz="6" w:space="0" w:color="auto"/>
            </w:tcBorders>
          </w:tcPr>
          <w:p w14:paraId="09CBC840" w14:textId="513BEACD" w:rsidR="00B0494E" w:rsidRDefault="00D9604E" w:rsidP="00B0494E">
            <w:pPr>
              <w:pStyle w:val="ISOCommType"/>
              <w:spacing w:before="60" w:after="60" w:line="240" w:lineRule="auto"/>
              <w:rPr>
                <w:ins w:id="752" w:author="Raphael Malyankar" w:date="2025-01-17T01:21:00Z" w16du:dateUtc="2025-01-17T08:21:00Z"/>
                <w:szCs w:val="18"/>
                <w:lang w:eastAsia="zh-TW"/>
              </w:rPr>
            </w:pPr>
            <w:ins w:id="753" w:author="Raphael Malyankar" w:date="2025-01-20T01:18:00Z" w16du:dateUtc="2025-01-20T08:18:00Z">
              <w:r>
                <w:rPr>
                  <w:szCs w:val="18"/>
                  <w:lang w:eastAsia="zh-TW"/>
                </w:rPr>
                <w:t>ed</w:t>
              </w:r>
            </w:ins>
          </w:p>
        </w:tc>
        <w:tc>
          <w:tcPr>
            <w:tcW w:w="4590" w:type="dxa"/>
            <w:tcBorders>
              <w:top w:val="single" w:sz="6" w:space="0" w:color="auto"/>
              <w:bottom w:val="single" w:sz="6" w:space="0" w:color="auto"/>
            </w:tcBorders>
          </w:tcPr>
          <w:p w14:paraId="69CDE576" w14:textId="657641E3" w:rsidR="00B0494E" w:rsidRDefault="00B0494E" w:rsidP="00B0494E">
            <w:pPr>
              <w:spacing w:before="60" w:after="60"/>
              <w:jc w:val="left"/>
              <w:rPr>
                <w:ins w:id="754" w:author="Raphael Malyankar" w:date="2025-01-17T01:21:00Z" w16du:dateUtc="2025-01-17T08:21:00Z"/>
                <w:sz w:val="18"/>
                <w:szCs w:val="18"/>
                <w:lang w:eastAsia="ja-JP"/>
              </w:rPr>
            </w:pPr>
            <w:ins w:id="755" w:author="Raphael Malyankar" w:date="2025-01-17T01:22:00Z" w16du:dateUtc="2025-01-17T08:22:00Z">
              <w:r w:rsidRPr="00071F37">
                <w:rPr>
                  <w:sz w:val="18"/>
                  <w:szCs w:val="18"/>
                  <w:lang w:eastAsia="ja-JP"/>
                </w:rPr>
                <w:t xml:space="preserve">Spelling error in Check Message, </w:t>
              </w:r>
            </w:ins>
          </w:p>
        </w:tc>
        <w:tc>
          <w:tcPr>
            <w:tcW w:w="4174" w:type="dxa"/>
            <w:tcBorders>
              <w:top w:val="single" w:sz="6" w:space="0" w:color="auto"/>
              <w:bottom w:val="single" w:sz="6" w:space="0" w:color="auto"/>
            </w:tcBorders>
          </w:tcPr>
          <w:p w14:paraId="1AE8D223" w14:textId="0E6483E7" w:rsidR="00B0494E" w:rsidRDefault="00B0494E" w:rsidP="00B0494E">
            <w:pPr>
              <w:pStyle w:val="ISOChange"/>
              <w:spacing w:before="60" w:after="60" w:line="240" w:lineRule="auto"/>
              <w:rPr>
                <w:ins w:id="756" w:author="Raphael Malyankar" w:date="2025-01-17T01:21:00Z" w16du:dateUtc="2025-01-17T08:21:00Z"/>
                <w:szCs w:val="18"/>
                <w:lang w:eastAsia="ja-JP"/>
              </w:rPr>
            </w:pPr>
            <w:ins w:id="757" w:author="Raphael Malyankar" w:date="2025-01-17T17:22:00Z" w16du:dateUtc="2025-01-18T00:22:00Z">
              <w:r w:rsidRPr="00063B26">
                <w:rPr>
                  <w:szCs w:val="18"/>
                  <w:lang w:eastAsia="ja-JP"/>
                </w:rPr>
                <w:t>should read "Prohibited"</w:t>
              </w:r>
            </w:ins>
          </w:p>
        </w:tc>
        <w:tc>
          <w:tcPr>
            <w:tcW w:w="2590" w:type="dxa"/>
            <w:tcBorders>
              <w:top w:val="single" w:sz="6" w:space="0" w:color="auto"/>
              <w:bottom w:val="single" w:sz="6" w:space="0" w:color="auto"/>
            </w:tcBorders>
            <w:shd w:val="clear" w:color="auto" w:fill="D9D9D9" w:themeFill="background1" w:themeFillShade="D9"/>
          </w:tcPr>
          <w:p w14:paraId="70D23C43" w14:textId="159C4DCF" w:rsidR="00B0494E" w:rsidRPr="004673FC" w:rsidRDefault="00D37A75" w:rsidP="00B0494E">
            <w:pPr>
              <w:pStyle w:val="ISOSecretObservations"/>
              <w:spacing w:before="60" w:after="60" w:line="240" w:lineRule="auto"/>
              <w:rPr>
                <w:ins w:id="758" w:author="Raphael Malyankar" w:date="2025-01-17T01:21:00Z" w16du:dateUtc="2025-01-17T08:21:00Z"/>
                <w:b/>
                <w:bCs/>
                <w:color w:val="FF0000"/>
                <w:szCs w:val="18"/>
              </w:rPr>
            </w:pPr>
            <w:ins w:id="759" w:author="Raphael Malyankar" w:date="2025-01-19T23:42:00Z" w16du:dateUtc="2025-01-20T06:42:00Z">
              <w:r>
                <w:rPr>
                  <w:color w:val="FF0000"/>
                  <w:szCs w:val="18"/>
                </w:rPr>
                <w:t>Agreed</w:t>
              </w:r>
            </w:ins>
          </w:p>
        </w:tc>
      </w:tr>
      <w:tr w:rsidR="00B0494E" w:rsidRPr="0036345A" w14:paraId="621F41AB" w14:textId="77777777" w:rsidTr="006C61DB">
        <w:trPr>
          <w:cantSplit/>
          <w:jc w:val="center"/>
          <w:ins w:id="760" w:author="Raphael Malyankar" w:date="2025-01-17T01:22:00Z"/>
        </w:trPr>
        <w:tc>
          <w:tcPr>
            <w:tcW w:w="665" w:type="dxa"/>
            <w:tcBorders>
              <w:top w:val="single" w:sz="6" w:space="0" w:color="auto"/>
              <w:bottom w:val="single" w:sz="6" w:space="0" w:color="auto"/>
            </w:tcBorders>
          </w:tcPr>
          <w:p w14:paraId="6D50973F" w14:textId="56FABEBF" w:rsidR="00B0494E" w:rsidRDefault="00B0494E" w:rsidP="00B0494E">
            <w:pPr>
              <w:pStyle w:val="ISOMB"/>
              <w:spacing w:before="60" w:after="60" w:line="240" w:lineRule="auto"/>
              <w:rPr>
                <w:ins w:id="761" w:author="Raphael Malyankar" w:date="2025-01-17T01:22:00Z" w16du:dateUtc="2025-01-17T08:22:00Z"/>
                <w:szCs w:val="18"/>
              </w:rPr>
            </w:pPr>
            <w:ins w:id="762" w:author="Raphael Malyankar" w:date="2025-01-17T01:22:00Z" w16du:dateUtc="2025-01-17T08:22:00Z">
              <w:r>
                <w:rPr>
                  <w:szCs w:val="18"/>
                </w:rPr>
                <w:t>10b</w:t>
              </w:r>
            </w:ins>
          </w:p>
        </w:tc>
        <w:tc>
          <w:tcPr>
            <w:tcW w:w="598" w:type="dxa"/>
            <w:tcBorders>
              <w:top w:val="single" w:sz="6" w:space="0" w:color="auto"/>
              <w:bottom w:val="single" w:sz="6" w:space="0" w:color="auto"/>
            </w:tcBorders>
          </w:tcPr>
          <w:p w14:paraId="47C73490" w14:textId="0FD2AEFB" w:rsidR="00B0494E" w:rsidRDefault="00B0494E" w:rsidP="00B0494E">
            <w:pPr>
              <w:pStyle w:val="ISOMB"/>
              <w:spacing w:before="60" w:after="60" w:line="240" w:lineRule="auto"/>
              <w:rPr>
                <w:ins w:id="763" w:author="Raphael Malyankar" w:date="2025-01-17T01:22:00Z" w16du:dateUtc="2025-01-17T08:22:00Z"/>
                <w:szCs w:val="18"/>
                <w:lang w:eastAsia="zh-TW"/>
              </w:rPr>
            </w:pPr>
            <w:ins w:id="764"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403848B6" w14:textId="0F8B7468" w:rsidR="00B0494E" w:rsidRPr="00071F37" w:rsidRDefault="00B0494E" w:rsidP="00B0494E">
            <w:pPr>
              <w:pStyle w:val="ISOClause"/>
              <w:spacing w:before="60" w:after="60" w:line="240" w:lineRule="auto"/>
              <w:rPr>
                <w:ins w:id="765" w:author="Raphael Malyankar" w:date="2025-01-17T01:22:00Z" w16du:dateUtc="2025-01-17T08:22:00Z"/>
                <w:szCs w:val="18"/>
                <w:lang w:eastAsia="zh-TW"/>
              </w:rPr>
            </w:pPr>
            <w:ins w:id="766" w:author="Raphael Malyankar" w:date="2025-01-17T17:02:00Z" w16du:dateUtc="2025-01-18T00:02:00Z">
              <w:r>
                <w:rPr>
                  <w:szCs w:val="18"/>
                  <w:lang w:eastAsia="zh-TW"/>
                </w:rPr>
                <w:t>Dev</w:t>
              </w:r>
            </w:ins>
            <w:ins w:id="767" w:author="Raphael Malyankar" w:date="2025-01-17T01:22:00Z" w16du:dateUtc="2025-01-17T08:22:00Z">
              <w:r w:rsidRPr="00AF3624">
                <w:rPr>
                  <w:szCs w:val="18"/>
                  <w:lang w:eastAsia="zh-TW"/>
                </w:rPr>
                <w:t>0525</w:t>
              </w:r>
            </w:ins>
          </w:p>
        </w:tc>
        <w:tc>
          <w:tcPr>
            <w:tcW w:w="1117" w:type="dxa"/>
            <w:tcBorders>
              <w:top w:val="single" w:sz="6" w:space="0" w:color="auto"/>
              <w:bottom w:val="single" w:sz="6" w:space="0" w:color="auto"/>
            </w:tcBorders>
          </w:tcPr>
          <w:p w14:paraId="4A4A4422" w14:textId="77777777" w:rsidR="00B0494E" w:rsidRDefault="00B0494E" w:rsidP="00B0494E">
            <w:pPr>
              <w:pStyle w:val="ISOParagraph"/>
              <w:spacing w:before="60" w:after="60" w:line="240" w:lineRule="auto"/>
              <w:rPr>
                <w:ins w:id="768" w:author="Raphael Malyankar" w:date="2025-01-17T01:22:00Z" w16du:dateUtc="2025-01-17T08:22:00Z"/>
                <w:szCs w:val="18"/>
                <w:lang w:eastAsia="zh-TW"/>
              </w:rPr>
            </w:pPr>
          </w:p>
        </w:tc>
        <w:tc>
          <w:tcPr>
            <w:tcW w:w="706" w:type="dxa"/>
            <w:tcBorders>
              <w:top w:val="single" w:sz="6" w:space="0" w:color="auto"/>
              <w:bottom w:val="single" w:sz="6" w:space="0" w:color="auto"/>
            </w:tcBorders>
          </w:tcPr>
          <w:p w14:paraId="1E24BA46" w14:textId="650CA43A" w:rsidR="00B0494E" w:rsidRDefault="00D9604E" w:rsidP="00B0494E">
            <w:pPr>
              <w:pStyle w:val="ISOCommType"/>
              <w:spacing w:before="60" w:after="60" w:line="240" w:lineRule="auto"/>
              <w:rPr>
                <w:ins w:id="769" w:author="Raphael Malyankar" w:date="2025-01-17T01:22:00Z" w16du:dateUtc="2025-01-17T08:22:00Z"/>
                <w:szCs w:val="18"/>
                <w:lang w:eastAsia="zh-TW"/>
              </w:rPr>
            </w:pPr>
            <w:ins w:id="770" w:author="Raphael Malyankar" w:date="2025-01-20T01:18:00Z" w16du:dateUtc="2025-01-20T08:18:00Z">
              <w:r>
                <w:rPr>
                  <w:szCs w:val="18"/>
                  <w:lang w:eastAsia="zh-TW"/>
                </w:rPr>
                <w:t>ed</w:t>
              </w:r>
            </w:ins>
          </w:p>
        </w:tc>
        <w:tc>
          <w:tcPr>
            <w:tcW w:w="4590" w:type="dxa"/>
            <w:tcBorders>
              <w:top w:val="single" w:sz="6" w:space="0" w:color="auto"/>
              <w:bottom w:val="single" w:sz="6" w:space="0" w:color="auto"/>
            </w:tcBorders>
          </w:tcPr>
          <w:p w14:paraId="020AD4D1" w14:textId="65784DA6" w:rsidR="00B0494E" w:rsidRPr="00071F37" w:rsidRDefault="00B0494E" w:rsidP="00B0494E">
            <w:pPr>
              <w:spacing w:before="60" w:after="60"/>
              <w:jc w:val="left"/>
              <w:rPr>
                <w:ins w:id="771" w:author="Raphael Malyankar" w:date="2025-01-17T01:22:00Z" w16du:dateUtc="2025-01-17T08:22:00Z"/>
                <w:sz w:val="18"/>
                <w:szCs w:val="18"/>
                <w:lang w:eastAsia="ja-JP"/>
              </w:rPr>
            </w:pPr>
            <w:ins w:id="772" w:author="Raphael Malyankar" w:date="2025-01-17T01:22:00Z" w16du:dateUtc="2025-01-17T08:22:00Z">
              <w:r w:rsidRPr="00AF3624">
                <w:rPr>
                  <w:sz w:val="18"/>
                  <w:szCs w:val="18"/>
                  <w:lang w:eastAsia="ja-JP"/>
                </w:rPr>
                <w:t>Note: use of both Center and centre in S-100</w:t>
              </w:r>
            </w:ins>
          </w:p>
        </w:tc>
        <w:tc>
          <w:tcPr>
            <w:tcW w:w="4174" w:type="dxa"/>
            <w:tcBorders>
              <w:top w:val="single" w:sz="6" w:space="0" w:color="auto"/>
              <w:bottom w:val="single" w:sz="6" w:space="0" w:color="auto"/>
            </w:tcBorders>
          </w:tcPr>
          <w:p w14:paraId="7493110B" w14:textId="77777777" w:rsidR="00B0494E" w:rsidRDefault="00B0494E" w:rsidP="00B0494E">
            <w:pPr>
              <w:pStyle w:val="ISOChange"/>
              <w:spacing w:before="60" w:after="60" w:line="240" w:lineRule="auto"/>
              <w:rPr>
                <w:ins w:id="773" w:author="Raphael Malyankar" w:date="2025-01-17T01:22:00Z" w16du:dateUtc="2025-01-17T08:22:00Z"/>
                <w:szCs w:val="18"/>
                <w:lang w:eastAsia="ja-JP"/>
              </w:rPr>
            </w:pPr>
          </w:p>
        </w:tc>
        <w:tc>
          <w:tcPr>
            <w:tcW w:w="2590" w:type="dxa"/>
            <w:tcBorders>
              <w:top w:val="single" w:sz="6" w:space="0" w:color="auto"/>
              <w:bottom w:val="single" w:sz="6" w:space="0" w:color="auto"/>
            </w:tcBorders>
            <w:shd w:val="clear" w:color="auto" w:fill="D9D9D9" w:themeFill="background1" w:themeFillShade="D9"/>
          </w:tcPr>
          <w:p w14:paraId="4901B8E7" w14:textId="14731180" w:rsidR="00B0494E" w:rsidRPr="00D9604E" w:rsidRDefault="008E4521" w:rsidP="00B0494E">
            <w:pPr>
              <w:pStyle w:val="ISOSecretObservations"/>
              <w:spacing w:before="60" w:after="60" w:line="240" w:lineRule="auto"/>
              <w:rPr>
                <w:ins w:id="774" w:author="Raphael Malyankar" w:date="2025-01-17T01:22:00Z" w16du:dateUtc="2025-01-17T08:22:00Z"/>
                <w:color w:val="FF0000"/>
                <w:szCs w:val="18"/>
              </w:rPr>
            </w:pPr>
            <w:ins w:id="775" w:author="Raphael Malyankar" w:date="2025-01-18T22:39:00Z" w16du:dateUtc="2025-01-19T05:39:00Z">
              <w:r w:rsidRPr="00D9604E">
                <w:rPr>
                  <w:color w:val="FF0000"/>
                  <w:szCs w:val="18"/>
                </w:rPr>
                <w:t>S-100 issue</w:t>
              </w:r>
            </w:ins>
            <w:ins w:id="776" w:author="Raphael Malyankar" w:date="2025-01-18T22:40:00Z" w16du:dateUtc="2025-01-19T05:40:00Z">
              <w:r w:rsidR="007320B1" w:rsidRPr="00D9604E">
                <w:rPr>
                  <w:color w:val="FF0000"/>
                  <w:szCs w:val="18"/>
                </w:rPr>
                <w:t xml:space="preserve">; note that </w:t>
              </w:r>
            </w:ins>
            <w:ins w:id="777" w:author="Raphael Malyankar" w:date="2025-01-18T22:42:00Z" w16du:dateUtc="2025-01-19T05:42:00Z">
              <w:r w:rsidR="007320B1" w:rsidRPr="00D9604E">
                <w:rPr>
                  <w:color w:val="FF0000"/>
                  <w:szCs w:val="18"/>
                </w:rPr>
                <w:t xml:space="preserve">names of </w:t>
              </w:r>
            </w:ins>
            <w:ins w:id="778" w:author="Raphael Malyankar" w:date="2025-01-18T22:41:00Z" w16du:dateUtc="2025-01-19T05:41:00Z">
              <w:r w:rsidR="007320B1" w:rsidRPr="00D9604E">
                <w:rPr>
                  <w:color w:val="FF0000"/>
                  <w:szCs w:val="18"/>
                </w:rPr>
                <w:t>class</w:t>
              </w:r>
            </w:ins>
            <w:ins w:id="779" w:author="Raphael Malyankar" w:date="2025-01-18T22:42:00Z" w16du:dateUtc="2025-01-19T05:42:00Z">
              <w:r w:rsidR="007320B1" w:rsidRPr="00D9604E">
                <w:rPr>
                  <w:color w:val="FF0000"/>
                  <w:szCs w:val="18"/>
                </w:rPr>
                <w:t>es,</w:t>
              </w:r>
            </w:ins>
            <w:ins w:id="780" w:author="Raphael Malyankar" w:date="2025-01-18T22:41:00Z" w16du:dateUtc="2025-01-19T05:41:00Z">
              <w:r w:rsidR="007320B1" w:rsidRPr="00D9604E">
                <w:rPr>
                  <w:color w:val="FF0000"/>
                  <w:szCs w:val="18"/>
                </w:rPr>
                <w:t xml:space="preserve"> etc., from external standards must use original spellings.</w:t>
              </w:r>
            </w:ins>
          </w:p>
        </w:tc>
      </w:tr>
      <w:tr w:rsidR="00D37A75" w:rsidRPr="0036345A" w14:paraId="31022034" w14:textId="77777777" w:rsidTr="006C61DB">
        <w:trPr>
          <w:cantSplit/>
          <w:jc w:val="center"/>
          <w:ins w:id="781" w:author="Raphael Malyankar" w:date="2025-01-17T01:22:00Z"/>
        </w:trPr>
        <w:tc>
          <w:tcPr>
            <w:tcW w:w="665" w:type="dxa"/>
            <w:tcBorders>
              <w:top w:val="single" w:sz="6" w:space="0" w:color="auto"/>
              <w:bottom w:val="single" w:sz="6" w:space="0" w:color="auto"/>
            </w:tcBorders>
          </w:tcPr>
          <w:p w14:paraId="7B6292D2" w14:textId="0F23D765" w:rsidR="00D37A75" w:rsidRDefault="00D37A75" w:rsidP="00D37A75">
            <w:pPr>
              <w:pStyle w:val="ISOMB"/>
              <w:spacing w:before="60" w:after="60" w:line="240" w:lineRule="auto"/>
              <w:rPr>
                <w:ins w:id="782" w:author="Raphael Malyankar" w:date="2025-01-17T01:22:00Z" w16du:dateUtc="2025-01-17T08:22:00Z"/>
                <w:szCs w:val="18"/>
              </w:rPr>
            </w:pPr>
            <w:ins w:id="783" w:author="Raphael Malyankar" w:date="2025-01-18T22:43:00Z" w16du:dateUtc="2025-01-19T05:43:00Z">
              <w:r>
                <w:rPr>
                  <w:szCs w:val="18"/>
                </w:rPr>
                <w:t>10b</w:t>
              </w:r>
            </w:ins>
          </w:p>
        </w:tc>
        <w:tc>
          <w:tcPr>
            <w:tcW w:w="598" w:type="dxa"/>
            <w:tcBorders>
              <w:top w:val="single" w:sz="6" w:space="0" w:color="auto"/>
              <w:bottom w:val="single" w:sz="6" w:space="0" w:color="auto"/>
            </w:tcBorders>
          </w:tcPr>
          <w:p w14:paraId="0FA77C5A" w14:textId="208F9CD7" w:rsidR="00D37A75" w:rsidRDefault="00D37A75" w:rsidP="00D37A75">
            <w:pPr>
              <w:pStyle w:val="ISOMB"/>
              <w:spacing w:before="60" w:after="60" w:line="240" w:lineRule="auto"/>
              <w:rPr>
                <w:ins w:id="784" w:author="Raphael Malyankar" w:date="2025-01-17T01:22:00Z" w16du:dateUtc="2025-01-17T08:22:00Z"/>
                <w:szCs w:val="18"/>
                <w:lang w:eastAsia="zh-TW"/>
              </w:rPr>
            </w:pPr>
            <w:ins w:id="785"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275A3820" w14:textId="265E88EF" w:rsidR="00D37A75" w:rsidRPr="00AF3624" w:rsidRDefault="00D37A75" w:rsidP="00D37A75">
            <w:pPr>
              <w:pStyle w:val="ISOClause"/>
              <w:spacing w:before="60" w:after="60" w:line="240" w:lineRule="auto"/>
              <w:rPr>
                <w:ins w:id="786" w:author="Raphael Malyankar" w:date="2025-01-17T01:22:00Z" w16du:dateUtc="2025-01-17T08:22:00Z"/>
                <w:szCs w:val="18"/>
                <w:lang w:eastAsia="zh-TW"/>
              </w:rPr>
            </w:pPr>
            <w:ins w:id="787" w:author="Raphael Malyankar" w:date="2025-01-17T17:02:00Z" w16du:dateUtc="2025-01-18T00:02:00Z">
              <w:r>
                <w:rPr>
                  <w:szCs w:val="18"/>
                  <w:lang w:eastAsia="zh-TW"/>
                </w:rPr>
                <w:t>Dev</w:t>
              </w:r>
            </w:ins>
            <w:ins w:id="788" w:author="Raphael Malyankar" w:date="2025-01-17T01:23:00Z" w16du:dateUtc="2025-01-17T08:23:00Z">
              <w:r w:rsidRPr="00AF3624">
                <w:rPr>
                  <w:szCs w:val="18"/>
                  <w:lang w:eastAsia="zh-TW"/>
                </w:rPr>
                <w:t>0544</w:t>
              </w:r>
            </w:ins>
          </w:p>
        </w:tc>
        <w:tc>
          <w:tcPr>
            <w:tcW w:w="1117" w:type="dxa"/>
            <w:tcBorders>
              <w:top w:val="single" w:sz="6" w:space="0" w:color="auto"/>
              <w:bottom w:val="single" w:sz="6" w:space="0" w:color="auto"/>
            </w:tcBorders>
          </w:tcPr>
          <w:p w14:paraId="4B27FCA4" w14:textId="77777777" w:rsidR="00D37A75" w:rsidRDefault="00D37A75" w:rsidP="00D37A75">
            <w:pPr>
              <w:pStyle w:val="ISOParagraph"/>
              <w:spacing w:before="60" w:after="60" w:line="240" w:lineRule="auto"/>
              <w:rPr>
                <w:ins w:id="789" w:author="Raphael Malyankar" w:date="2025-01-17T01:22:00Z" w16du:dateUtc="2025-01-17T08:22:00Z"/>
                <w:szCs w:val="18"/>
                <w:lang w:eastAsia="zh-TW"/>
              </w:rPr>
            </w:pPr>
          </w:p>
        </w:tc>
        <w:tc>
          <w:tcPr>
            <w:tcW w:w="706" w:type="dxa"/>
            <w:tcBorders>
              <w:top w:val="single" w:sz="6" w:space="0" w:color="auto"/>
              <w:bottom w:val="single" w:sz="6" w:space="0" w:color="auto"/>
            </w:tcBorders>
          </w:tcPr>
          <w:p w14:paraId="5813F153" w14:textId="66D6784A" w:rsidR="00D37A75" w:rsidRDefault="00D9604E" w:rsidP="00D37A75">
            <w:pPr>
              <w:pStyle w:val="ISOCommType"/>
              <w:spacing w:before="60" w:after="60" w:line="240" w:lineRule="auto"/>
              <w:rPr>
                <w:ins w:id="790" w:author="Raphael Malyankar" w:date="2025-01-17T01:22:00Z" w16du:dateUtc="2025-01-17T08:22:00Z"/>
                <w:szCs w:val="18"/>
                <w:lang w:eastAsia="zh-TW"/>
              </w:rPr>
            </w:pPr>
            <w:ins w:id="791" w:author="Raphael Malyankar" w:date="2025-01-20T01:18:00Z" w16du:dateUtc="2025-01-20T08:18:00Z">
              <w:r>
                <w:rPr>
                  <w:szCs w:val="18"/>
                  <w:lang w:eastAsia="zh-TW"/>
                </w:rPr>
                <w:t>ed</w:t>
              </w:r>
            </w:ins>
          </w:p>
        </w:tc>
        <w:tc>
          <w:tcPr>
            <w:tcW w:w="4590" w:type="dxa"/>
            <w:tcBorders>
              <w:top w:val="single" w:sz="6" w:space="0" w:color="auto"/>
              <w:bottom w:val="single" w:sz="6" w:space="0" w:color="auto"/>
            </w:tcBorders>
          </w:tcPr>
          <w:p w14:paraId="101DDD83" w14:textId="53444BA7" w:rsidR="00D37A75" w:rsidRPr="00AF3624" w:rsidRDefault="00D37A75" w:rsidP="00D37A75">
            <w:pPr>
              <w:spacing w:before="60" w:after="60"/>
              <w:jc w:val="left"/>
              <w:rPr>
                <w:ins w:id="792" w:author="Raphael Malyankar" w:date="2025-01-17T01:22:00Z" w16du:dateUtc="2025-01-17T08:22:00Z"/>
                <w:sz w:val="18"/>
                <w:szCs w:val="18"/>
                <w:lang w:eastAsia="ja-JP"/>
              </w:rPr>
            </w:pPr>
            <w:ins w:id="793" w:author="Raphael Malyankar" w:date="2025-01-17T01:23:00Z" w16du:dateUtc="2025-01-17T08:23:00Z">
              <w:r w:rsidRPr="00AF3624">
                <w:rPr>
                  <w:sz w:val="18"/>
                  <w:szCs w:val="18"/>
                  <w:lang w:eastAsia="ja-JP"/>
                </w:rPr>
                <w:t xml:space="preserve">Spelling error in Check Description, </w:t>
              </w:r>
            </w:ins>
          </w:p>
        </w:tc>
        <w:tc>
          <w:tcPr>
            <w:tcW w:w="4174" w:type="dxa"/>
            <w:tcBorders>
              <w:top w:val="single" w:sz="6" w:space="0" w:color="auto"/>
              <w:bottom w:val="single" w:sz="6" w:space="0" w:color="auto"/>
            </w:tcBorders>
          </w:tcPr>
          <w:p w14:paraId="64C7B4B1" w14:textId="4B36E028" w:rsidR="00D37A75" w:rsidRDefault="00D37A75" w:rsidP="00D37A75">
            <w:pPr>
              <w:pStyle w:val="ISOChange"/>
              <w:spacing w:before="60" w:after="60" w:line="240" w:lineRule="auto"/>
              <w:rPr>
                <w:ins w:id="794" w:author="Raphael Malyankar" w:date="2025-01-17T01:22:00Z" w16du:dateUtc="2025-01-17T08:22:00Z"/>
                <w:szCs w:val="18"/>
                <w:lang w:eastAsia="ja-JP"/>
              </w:rPr>
            </w:pPr>
            <w:ins w:id="795" w:author="Raphael Malyankar" w:date="2025-01-17T17:22:00Z" w16du:dateUtc="2025-01-18T00:22:00Z">
              <w:r w:rsidRPr="00063B26">
                <w:rPr>
                  <w:szCs w:val="18"/>
                  <w:lang w:eastAsia="ja-JP"/>
                </w:rPr>
                <w:t>should read "attributes"</w:t>
              </w:r>
            </w:ins>
          </w:p>
        </w:tc>
        <w:tc>
          <w:tcPr>
            <w:tcW w:w="2590" w:type="dxa"/>
            <w:tcBorders>
              <w:top w:val="single" w:sz="6" w:space="0" w:color="auto"/>
              <w:bottom w:val="single" w:sz="6" w:space="0" w:color="auto"/>
            </w:tcBorders>
            <w:shd w:val="clear" w:color="auto" w:fill="D9D9D9" w:themeFill="background1" w:themeFillShade="D9"/>
          </w:tcPr>
          <w:p w14:paraId="5C6BDCCA" w14:textId="06E9E58C" w:rsidR="00D37A75" w:rsidRPr="004673FC" w:rsidRDefault="00D37A75" w:rsidP="00D37A75">
            <w:pPr>
              <w:pStyle w:val="ISOSecretObservations"/>
              <w:spacing w:before="60" w:after="60" w:line="240" w:lineRule="auto"/>
              <w:rPr>
                <w:ins w:id="796" w:author="Raphael Malyankar" w:date="2025-01-17T01:22:00Z" w16du:dateUtc="2025-01-17T08:22:00Z"/>
                <w:b/>
                <w:bCs/>
                <w:color w:val="FF0000"/>
                <w:szCs w:val="18"/>
              </w:rPr>
            </w:pPr>
            <w:ins w:id="797" w:author="Raphael Malyankar" w:date="2025-01-19T23:42:00Z" w16du:dateUtc="2025-01-20T06:42:00Z">
              <w:r w:rsidRPr="008A3820">
                <w:rPr>
                  <w:color w:val="FF0000"/>
                  <w:szCs w:val="18"/>
                </w:rPr>
                <w:t>Agreed</w:t>
              </w:r>
            </w:ins>
          </w:p>
        </w:tc>
      </w:tr>
      <w:tr w:rsidR="00D9604E" w:rsidRPr="0036345A" w14:paraId="3AB03D37" w14:textId="77777777" w:rsidTr="006C61DB">
        <w:trPr>
          <w:cantSplit/>
          <w:jc w:val="center"/>
          <w:ins w:id="798" w:author="Raphael Malyankar" w:date="2025-01-17T01:23:00Z"/>
        </w:trPr>
        <w:tc>
          <w:tcPr>
            <w:tcW w:w="665" w:type="dxa"/>
            <w:tcBorders>
              <w:top w:val="single" w:sz="6" w:space="0" w:color="auto"/>
              <w:bottom w:val="single" w:sz="6" w:space="0" w:color="auto"/>
            </w:tcBorders>
          </w:tcPr>
          <w:p w14:paraId="736B4AB8" w14:textId="5C5852FA" w:rsidR="00D9604E" w:rsidRDefault="00D9604E" w:rsidP="00D9604E">
            <w:pPr>
              <w:pStyle w:val="ISOMB"/>
              <w:spacing w:before="60" w:after="60" w:line="240" w:lineRule="auto"/>
              <w:rPr>
                <w:ins w:id="799" w:author="Raphael Malyankar" w:date="2025-01-17T01:23:00Z" w16du:dateUtc="2025-01-17T08:23:00Z"/>
                <w:szCs w:val="18"/>
              </w:rPr>
            </w:pPr>
            <w:ins w:id="800" w:author="Raphael Malyankar" w:date="2025-01-17T01:23:00Z" w16du:dateUtc="2025-01-17T08:23:00Z">
              <w:r>
                <w:rPr>
                  <w:szCs w:val="18"/>
                </w:rPr>
                <w:t>10c</w:t>
              </w:r>
            </w:ins>
          </w:p>
        </w:tc>
        <w:tc>
          <w:tcPr>
            <w:tcW w:w="598" w:type="dxa"/>
            <w:tcBorders>
              <w:top w:val="single" w:sz="6" w:space="0" w:color="auto"/>
              <w:bottom w:val="single" w:sz="6" w:space="0" w:color="auto"/>
            </w:tcBorders>
          </w:tcPr>
          <w:p w14:paraId="761E64B5" w14:textId="4080ACC9" w:rsidR="00D9604E" w:rsidRDefault="00D9604E" w:rsidP="00D9604E">
            <w:pPr>
              <w:pStyle w:val="ISOMB"/>
              <w:spacing w:before="60" w:after="60" w:line="240" w:lineRule="auto"/>
              <w:rPr>
                <w:ins w:id="801" w:author="Raphael Malyankar" w:date="2025-01-17T01:23:00Z" w16du:dateUtc="2025-01-17T08:23:00Z"/>
                <w:szCs w:val="18"/>
                <w:lang w:eastAsia="zh-TW"/>
              </w:rPr>
            </w:pPr>
            <w:ins w:id="802"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070A7B4E" w14:textId="0D26C6CB" w:rsidR="00D9604E" w:rsidRPr="00AF3624" w:rsidRDefault="00D9604E" w:rsidP="00D9604E">
            <w:pPr>
              <w:pStyle w:val="ISOClause"/>
              <w:spacing w:before="60" w:after="60" w:line="240" w:lineRule="auto"/>
              <w:rPr>
                <w:ins w:id="803" w:author="Raphael Malyankar" w:date="2025-01-17T01:23:00Z" w16du:dateUtc="2025-01-17T08:23:00Z"/>
                <w:szCs w:val="18"/>
                <w:lang w:eastAsia="zh-TW"/>
              </w:rPr>
            </w:pPr>
            <w:ins w:id="804" w:author="Raphael Malyankar" w:date="2025-01-17T17:02:00Z" w16du:dateUtc="2025-01-18T00:02:00Z">
              <w:r>
                <w:rPr>
                  <w:szCs w:val="18"/>
                  <w:lang w:eastAsia="zh-TW"/>
                </w:rPr>
                <w:t>Dev</w:t>
              </w:r>
            </w:ins>
            <w:ins w:id="805" w:author="Raphael Malyankar" w:date="2025-01-17T01:24:00Z" w16du:dateUtc="2025-01-17T08:24:00Z">
              <w:r w:rsidRPr="00AF3624">
                <w:rPr>
                  <w:szCs w:val="18"/>
                  <w:lang w:eastAsia="zh-TW"/>
                </w:rPr>
                <w:t>0282</w:t>
              </w:r>
            </w:ins>
          </w:p>
        </w:tc>
        <w:tc>
          <w:tcPr>
            <w:tcW w:w="1117" w:type="dxa"/>
            <w:tcBorders>
              <w:top w:val="single" w:sz="6" w:space="0" w:color="auto"/>
              <w:bottom w:val="single" w:sz="6" w:space="0" w:color="auto"/>
            </w:tcBorders>
          </w:tcPr>
          <w:p w14:paraId="38290314" w14:textId="77777777" w:rsidR="00D9604E" w:rsidRDefault="00D9604E" w:rsidP="00D9604E">
            <w:pPr>
              <w:pStyle w:val="ISOParagraph"/>
              <w:spacing w:before="60" w:after="60" w:line="240" w:lineRule="auto"/>
              <w:rPr>
                <w:ins w:id="806" w:author="Raphael Malyankar" w:date="2025-01-17T01:23:00Z" w16du:dateUtc="2025-01-17T08:23:00Z"/>
                <w:szCs w:val="18"/>
                <w:lang w:eastAsia="zh-TW"/>
              </w:rPr>
            </w:pPr>
          </w:p>
        </w:tc>
        <w:tc>
          <w:tcPr>
            <w:tcW w:w="706" w:type="dxa"/>
            <w:tcBorders>
              <w:top w:val="single" w:sz="6" w:space="0" w:color="auto"/>
              <w:bottom w:val="single" w:sz="6" w:space="0" w:color="auto"/>
            </w:tcBorders>
          </w:tcPr>
          <w:p w14:paraId="1867E265" w14:textId="69ECDDF3" w:rsidR="00D9604E" w:rsidRDefault="00D9604E" w:rsidP="00D9604E">
            <w:pPr>
              <w:pStyle w:val="ISOCommType"/>
              <w:spacing w:before="60" w:after="60" w:line="240" w:lineRule="auto"/>
              <w:rPr>
                <w:ins w:id="807" w:author="Raphael Malyankar" w:date="2025-01-17T01:23:00Z" w16du:dateUtc="2025-01-17T08:23:00Z"/>
                <w:szCs w:val="18"/>
                <w:lang w:eastAsia="zh-TW"/>
              </w:rPr>
            </w:pPr>
            <w:ins w:id="808" w:author="Raphael Malyankar" w:date="2025-01-20T01:18:00Z" w16du:dateUtc="2025-01-20T08:18:00Z">
              <w:r w:rsidRPr="00CC7A9A">
                <w:rPr>
                  <w:szCs w:val="18"/>
                  <w:lang w:eastAsia="zh-TW"/>
                </w:rPr>
                <w:t>ed</w:t>
              </w:r>
            </w:ins>
          </w:p>
        </w:tc>
        <w:tc>
          <w:tcPr>
            <w:tcW w:w="4590" w:type="dxa"/>
            <w:tcBorders>
              <w:top w:val="single" w:sz="6" w:space="0" w:color="auto"/>
              <w:bottom w:val="single" w:sz="6" w:space="0" w:color="auto"/>
            </w:tcBorders>
          </w:tcPr>
          <w:p w14:paraId="64650525" w14:textId="36068C13" w:rsidR="00D9604E" w:rsidRPr="00AF3624" w:rsidRDefault="00D9604E" w:rsidP="00D9604E">
            <w:pPr>
              <w:spacing w:before="60" w:after="60"/>
              <w:jc w:val="left"/>
              <w:rPr>
                <w:ins w:id="809" w:author="Raphael Malyankar" w:date="2025-01-17T01:23:00Z" w16du:dateUtc="2025-01-17T08:23:00Z"/>
                <w:sz w:val="18"/>
                <w:szCs w:val="18"/>
                <w:lang w:eastAsia="ja-JP"/>
              </w:rPr>
            </w:pPr>
            <w:ins w:id="810" w:author="Raphael Malyankar" w:date="2025-01-17T01:24:00Z" w16du:dateUtc="2025-01-17T08:24:00Z">
              <w:r w:rsidRPr="00AF3624">
                <w:rPr>
                  <w:sz w:val="18"/>
                  <w:szCs w:val="18"/>
                  <w:lang w:eastAsia="ja-JP"/>
                </w:rPr>
                <w:t xml:space="preserve">Duplicate error in Check Description, </w:t>
              </w:r>
            </w:ins>
          </w:p>
        </w:tc>
        <w:tc>
          <w:tcPr>
            <w:tcW w:w="4174" w:type="dxa"/>
            <w:tcBorders>
              <w:top w:val="single" w:sz="6" w:space="0" w:color="auto"/>
              <w:bottom w:val="single" w:sz="6" w:space="0" w:color="auto"/>
            </w:tcBorders>
          </w:tcPr>
          <w:p w14:paraId="12834F16" w14:textId="4F079312" w:rsidR="00D9604E" w:rsidRDefault="00D9604E" w:rsidP="00D9604E">
            <w:pPr>
              <w:pStyle w:val="ISOChange"/>
              <w:spacing w:before="60" w:after="60" w:line="240" w:lineRule="auto"/>
              <w:rPr>
                <w:ins w:id="811" w:author="Raphael Malyankar" w:date="2025-01-17T01:23:00Z" w16du:dateUtc="2025-01-17T08:23:00Z"/>
                <w:szCs w:val="18"/>
                <w:lang w:eastAsia="ja-JP"/>
              </w:rPr>
            </w:pPr>
            <w:ins w:id="812" w:author="Raphael Malyankar" w:date="2025-01-17T17:21:00Z" w16du:dateUtc="2025-01-18T00:21:00Z">
              <w:r w:rsidRPr="00063B26">
                <w:rPr>
                  <w:szCs w:val="18"/>
                  <w:lang w:eastAsia="ja-JP"/>
                </w:rPr>
                <w:t>remove one of the "the"</w:t>
              </w:r>
            </w:ins>
          </w:p>
        </w:tc>
        <w:tc>
          <w:tcPr>
            <w:tcW w:w="2590" w:type="dxa"/>
            <w:tcBorders>
              <w:top w:val="single" w:sz="6" w:space="0" w:color="auto"/>
              <w:bottom w:val="single" w:sz="6" w:space="0" w:color="auto"/>
            </w:tcBorders>
            <w:shd w:val="clear" w:color="auto" w:fill="D9D9D9" w:themeFill="background1" w:themeFillShade="D9"/>
          </w:tcPr>
          <w:p w14:paraId="527DAF05" w14:textId="5617E6FA" w:rsidR="00D9604E" w:rsidRPr="004673FC" w:rsidRDefault="00D9604E" w:rsidP="00D9604E">
            <w:pPr>
              <w:pStyle w:val="ISOSecretObservations"/>
              <w:spacing w:before="60" w:after="60" w:line="240" w:lineRule="auto"/>
              <w:rPr>
                <w:ins w:id="813" w:author="Raphael Malyankar" w:date="2025-01-17T01:23:00Z" w16du:dateUtc="2025-01-17T08:23:00Z"/>
                <w:b/>
                <w:bCs/>
                <w:color w:val="FF0000"/>
                <w:szCs w:val="18"/>
              </w:rPr>
            </w:pPr>
            <w:ins w:id="814" w:author="Raphael Malyankar" w:date="2025-01-19T23:42:00Z" w16du:dateUtc="2025-01-20T06:42:00Z">
              <w:r w:rsidRPr="008A3820">
                <w:rPr>
                  <w:color w:val="FF0000"/>
                  <w:szCs w:val="18"/>
                </w:rPr>
                <w:t>Agreed</w:t>
              </w:r>
            </w:ins>
          </w:p>
        </w:tc>
      </w:tr>
      <w:tr w:rsidR="00D9604E" w:rsidRPr="0036345A" w14:paraId="2976BA2F" w14:textId="77777777" w:rsidTr="006C61DB">
        <w:trPr>
          <w:cantSplit/>
          <w:jc w:val="center"/>
          <w:ins w:id="815" w:author="Raphael Malyankar" w:date="2025-01-17T01:24:00Z"/>
        </w:trPr>
        <w:tc>
          <w:tcPr>
            <w:tcW w:w="665" w:type="dxa"/>
            <w:tcBorders>
              <w:top w:val="single" w:sz="6" w:space="0" w:color="auto"/>
              <w:bottom w:val="single" w:sz="6" w:space="0" w:color="auto"/>
            </w:tcBorders>
          </w:tcPr>
          <w:p w14:paraId="60528476" w14:textId="3C2E2F12" w:rsidR="00D9604E" w:rsidRDefault="00D9604E" w:rsidP="00D9604E">
            <w:pPr>
              <w:pStyle w:val="ISOMB"/>
              <w:spacing w:before="60" w:after="60" w:line="240" w:lineRule="auto"/>
              <w:rPr>
                <w:ins w:id="816" w:author="Raphael Malyankar" w:date="2025-01-17T01:24:00Z" w16du:dateUtc="2025-01-17T08:24:00Z"/>
                <w:szCs w:val="18"/>
              </w:rPr>
            </w:pPr>
            <w:ins w:id="817" w:author="Raphael Malyankar" w:date="2025-01-17T01:25:00Z" w16du:dateUtc="2025-01-17T08:25:00Z">
              <w:r>
                <w:rPr>
                  <w:szCs w:val="18"/>
                </w:rPr>
                <w:t>10c</w:t>
              </w:r>
            </w:ins>
          </w:p>
        </w:tc>
        <w:tc>
          <w:tcPr>
            <w:tcW w:w="598" w:type="dxa"/>
            <w:tcBorders>
              <w:top w:val="single" w:sz="6" w:space="0" w:color="auto"/>
              <w:bottom w:val="single" w:sz="6" w:space="0" w:color="auto"/>
            </w:tcBorders>
          </w:tcPr>
          <w:p w14:paraId="58B09A27" w14:textId="23717C34" w:rsidR="00D9604E" w:rsidRDefault="00D9604E" w:rsidP="00D9604E">
            <w:pPr>
              <w:pStyle w:val="ISOMB"/>
              <w:spacing w:before="60" w:after="60" w:line="240" w:lineRule="auto"/>
              <w:rPr>
                <w:ins w:id="818" w:author="Raphael Malyankar" w:date="2025-01-17T01:24:00Z" w16du:dateUtc="2025-01-17T08:24:00Z"/>
                <w:szCs w:val="18"/>
                <w:lang w:eastAsia="zh-TW"/>
              </w:rPr>
            </w:pPr>
            <w:ins w:id="819"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0A16AA9B" w14:textId="35E9133E" w:rsidR="00D9604E" w:rsidRPr="00AF3624" w:rsidRDefault="00D9604E" w:rsidP="00D9604E">
            <w:pPr>
              <w:pStyle w:val="ISOClause"/>
              <w:spacing w:before="60" w:after="60" w:line="240" w:lineRule="auto"/>
              <w:rPr>
                <w:ins w:id="820" w:author="Raphael Malyankar" w:date="2025-01-17T01:24:00Z" w16du:dateUtc="2025-01-17T08:24:00Z"/>
                <w:szCs w:val="18"/>
                <w:lang w:eastAsia="zh-TW"/>
              </w:rPr>
            </w:pPr>
            <w:ins w:id="821" w:author="Raphael Malyankar" w:date="2025-01-17T17:02:00Z" w16du:dateUtc="2025-01-18T00:02:00Z">
              <w:r>
                <w:rPr>
                  <w:szCs w:val="18"/>
                  <w:lang w:eastAsia="zh-TW"/>
                </w:rPr>
                <w:t>Dev</w:t>
              </w:r>
            </w:ins>
            <w:ins w:id="822" w:author="Raphael Malyankar" w:date="2025-01-17T01:25:00Z" w16du:dateUtc="2025-01-17T08:25:00Z">
              <w:r w:rsidRPr="00AF3624">
                <w:rPr>
                  <w:szCs w:val="18"/>
                  <w:lang w:eastAsia="zh-TW"/>
                </w:rPr>
                <w:t>0288</w:t>
              </w:r>
            </w:ins>
          </w:p>
        </w:tc>
        <w:tc>
          <w:tcPr>
            <w:tcW w:w="1117" w:type="dxa"/>
            <w:tcBorders>
              <w:top w:val="single" w:sz="6" w:space="0" w:color="auto"/>
              <w:bottom w:val="single" w:sz="6" w:space="0" w:color="auto"/>
            </w:tcBorders>
          </w:tcPr>
          <w:p w14:paraId="229BA705" w14:textId="77777777" w:rsidR="00D9604E" w:rsidRDefault="00D9604E" w:rsidP="00D9604E">
            <w:pPr>
              <w:pStyle w:val="ISOParagraph"/>
              <w:spacing w:before="60" w:after="60" w:line="240" w:lineRule="auto"/>
              <w:rPr>
                <w:ins w:id="823" w:author="Raphael Malyankar" w:date="2025-01-17T01:24:00Z" w16du:dateUtc="2025-01-17T08:24:00Z"/>
                <w:szCs w:val="18"/>
                <w:lang w:eastAsia="zh-TW"/>
              </w:rPr>
            </w:pPr>
          </w:p>
        </w:tc>
        <w:tc>
          <w:tcPr>
            <w:tcW w:w="706" w:type="dxa"/>
            <w:tcBorders>
              <w:top w:val="single" w:sz="6" w:space="0" w:color="auto"/>
              <w:bottom w:val="single" w:sz="6" w:space="0" w:color="auto"/>
            </w:tcBorders>
          </w:tcPr>
          <w:p w14:paraId="486332D3" w14:textId="3F0B92A9" w:rsidR="00D9604E" w:rsidRDefault="00D9604E" w:rsidP="00D9604E">
            <w:pPr>
              <w:pStyle w:val="ISOCommType"/>
              <w:spacing w:before="60" w:after="60" w:line="240" w:lineRule="auto"/>
              <w:rPr>
                <w:ins w:id="824" w:author="Raphael Malyankar" w:date="2025-01-17T01:24:00Z" w16du:dateUtc="2025-01-17T08:24:00Z"/>
                <w:szCs w:val="18"/>
                <w:lang w:eastAsia="zh-TW"/>
              </w:rPr>
            </w:pPr>
            <w:ins w:id="825" w:author="Raphael Malyankar" w:date="2025-01-20T01:18:00Z" w16du:dateUtc="2025-01-20T08:18:00Z">
              <w:r w:rsidRPr="00CC7A9A">
                <w:rPr>
                  <w:szCs w:val="18"/>
                  <w:lang w:eastAsia="zh-TW"/>
                </w:rPr>
                <w:t>ed</w:t>
              </w:r>
            </w:ins>
          </w:p>
        </w:tc>
        <w:tc>
          <w:tcPr>
            <w:tcW w:w="4590" w:type="dxa"/>
            <w:tcBorders>
              <w:top w:val="single" w:sz="6" w:space="0" w:color="auto"/>
              <w:bottom w:val="single" w:sz="6" w:space="0" w:color="auto"/>
            </w:tcBorders>
          </w:tcPr>
          <w:p w14:paraId="20A1917C" w14:textId="352A64DD" w:rsidR="00D9604E" w:rsidRPr="00AF3624" w:rsidRDefault="00D9604E" w:rsidP="00D9604E">
            <w:pPr>
              <w:spacing w:before="60" w:after="60"/>
              <w:jc w:val="left"/>
              <w:rPr>
                <w:ins w:id="826" w:author="Raphael Malyankar" w:date="2025-01-17T01:24:00Z" w16du:dateUtc="2025-01-17T08:24:00Z"/>
                <w:sz w:val="18"/>
                <w:szCs w:val="18"/>
                <w:lang w:eastAsia="ja-JP"/>
              </w:rPr>
            </w:pPr>
            <w:ins w:id="827" w:author="Raphael Malyankar" w:date="2025-01-17T01:25:00Z" w16du:dateUtc="2025-01-17T08:25:00Z">
              <w:r w:rsidRPr="00AF3624">
                <w:rPr>
                  <w:sz w:val="18"/>
                  <w:szCs w:val="18"/>
                  <w:lang w:eastAsia="ja-JP"/>
                </w:rPr>
                <w:t xml:space="preserve">Spelling error in Check Message, </w:t>
              </w:r>
            </w:ins>
          </w:p>
        </w:tc>
        <w:tc>
          <w:tcPr>
            <w:tcW w:w="4174" w:type="dxa"/>
            <w:tcBorders>
              <w:top w:val="single" w:sz="6" w:space="0" w:color="auto"/>
              <w:bottom w:val="single" w:sz="6" w:space="0" w:color="auto"/>
            </w:tcBorders>
          </w:tcPr>
          <w:p w14:paraId="71570ACD" w14:textId="389EC663" w:rsidR="00D9604E" w:rsidRDefault="00D9604E" w:rsidP="00D9604E">
            <w:pPr>
              <w:pStyle w:val="ISOChange"/>
              <w:spacing w:before="60" w:after="60" w:line="240" w:lineRule="auto"/>
              <w:rPr>
                <w:ins w:id="828" w:author="Raphael Malyankar" w:date="2025-01-17T01:24:00Z" w16du:dateUtc="2025-01-17T08:24:00Z"/>
                <w:szCs w:val="18"/>
                <w:lang w:eastAsia="ja-JP"/>
              </w:rPr>
            </w:pPr>
            <w:ins w:id="829" w:author="Raphael Malyankar" w:date="2025-01-17T17:21:00Z" w16du:dateUtc="2025-01-18T00:21:00Z">
              <w:r w:rsidRPr="00063B26">
                <w:rPr>
                  <w:szCs w:val="18"/>
                  <w:lang w:eastAsia="ja-JP"/>
                </w:rPr>
                <w:t>should read "Positioning"</w:t>
              </w:r>
            </w:ins>
          </w:p>
        </w:tc>
        <w:tc>
          <w:tcPr>
            <w:tcW w:w="2590" w:type="dxa"/>
            <w:tcBorders>
              <w:top w:val="single" w:sz="6" w:space="0" w:color="auto"/>
              <w:bottom w:val="single" w:sz="6" w:space="0" w:color="auto"/>
            </w:tcBorders>
            <w:shd w:val="clear" w:color="auto" w:fill="D9D9D9" w:themeFill="background1" w:themeFillShade="D9"/>
          </w:tcPr>
          <w:p w14:paraId="334642A0" w14:textId="6E04EAB8" w:rsidR="00D9604E" w:rsidRPr="004673FC" w:rsidRDefault="00D9604E" w:rsidP="00D9604E">
            <w:pPr>
              <w:pStyle w:val="ISOSecretObservations"/>
              <w:spacing w:before="60" w:after="60" w:line="240" w:lineRule="auto"/>
              <w:rPr>
                <w:ins w:id="830" w:author="Raphael Malyankar" w:date="2025-01-17T01:24:00Z" w16du:dateUtc="2025-01-17T08:24:00Z"/>
                <w:b/>
                <w:bCs/>
                <w:color w:val="FF0000"/>
                <w:szCs w:val="18"/>
              </w:rPr>
            </w:pPr>
            <w:ins w:id="831" w:author="Raphael Malyankar" w:date="2025-01-19T23:42:00Z" w16du:dateUtc="2025-01-20T06:42:00Z">
              <w:r w:rsidRPr="008A3820">
                <w:rPr>
                  <w:color w:val="FF0000"/>
                  <w:szCs w:val="18"/>
                </w:rPr>
                <w:t>Agreed</w:t>
              </w:r>
            </w:ins>
          </w:p>
        </w:tc>
      </w:tr>
      <w:tr w:rsidR="00D9604E" w:rsidRPr="0036345A" w14:paraId="127B50A4" w14:textId="77777777" w:rsidTr="006C61DB">
        <w:trPr>
          <w:cantSplit/>
          <w:jc w:val="center"/>
          <w:ins w:id="832" w:author="Raphael Malyankar" w:date="2025-01-17T01:25:00Z"/>
        </w:trPr>
        <w:tc>
          <w:tcPr>
            <w:tcW w:w="665" w:type="dxa"/>
            <w:tcBorders>
              <w:top w:val="single" w:sz="6" w:space="0" w:color="auto"/>
              <w:bottom w:val="single" w:sz="6" w:space="0" w:color="auto"/>
            </w:tcBorders>
          </w:tcPr>
          <w:p w14:paraId="29462CC6" w14:textId="1B33E2CB" w:rsidR="00D9604E" w:rsidRDefault="00D9604E" w:rsidP="00D9604E">
            <w:pPr>
              <w:pStyle w:val="ISOMB"/>
              <w:spacing w:before="60" w:after="60" w:line="240" w:lineRule="auto"/>
              <w:rPr>
                <w:ins w:id="833" w:author="Raphael Malyankar" w:date="2025-01-17T01:25:00Z" w16du:dateUtc="2025-01-17T08:25:00Z"/>
                <w:szCs w:val="18"/>
              </w:rPr>
            </w:pPr>
            <w:ins w:id="834" w:author="Raphael Malyankar" w:date="2025-01-17T01:28:00Z" w16du:dateUtc="2025-01-17T08:28:00Z">
              <w:r>
                <w:rPr>
                  <w:szCs w:val="18"/>
                </w:rPr>
                <w:t>10c</w:t>
              </w:r>
            </w:ins>
          </w:p>
        </w:tc>
        <w:tc>
          <w:tcPr>
            <w:tcW w:w="598" w:type="dxa"/>
            <w:tcBorders>
              <w:top w:val="single" w:sz="6" w:space="0" w:color="auto"/>
              <w:bottom w:val="single" w:sz="6" w:space="0" w:color="auto"/>
            </w:tcBorders>
          </w:tcPr>
          <w:p w14:paraId="04306E37" w14:textId="53B6A0EB" w:rsidR="00D9604E" w:rsidRDefault="00D9604E" w:rsidP="00D9604E">
            <w:pPr>
              <w:pStyle w:val="ISOMB"/>
              <w:spacing w:before="60" w:after="60" w:line="240" w:lineRule="auto"/>
              <w:rPr>
                <w:ins w:id="835" w:author="Raphael Malyankar" w:date="2025-01-17T01:25:00Z" w16du:dateUtc="2025-01-17T08:25:00Z"/>
                <w:szCs w:val="18"/>
                <w:lang w:eastAsia="zh-TW"/>
              </w:rPr>
            </w:pPr>
            <w:ins w:id="836"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5100F5FE" w14:textId="0BAB86B2" w:rsidR="00D9604E" w:rsidRPr="00AF3624" w:rsidRDefault="00D9604E" w:rsidP="00D9604E">
            <w:pPr>
              <w:pStyle w:val="ISOClause"/>
              <w:spacing w:before="60" w:after="60" w:line="240" w:lineRule="auto"/>
              <w:rPr>
                <w:ins w:id="837" w:author="Raphael Malyankar" w:date="2025-01-17T01:25:00Z" w16du:dateUtc="2025-01-17T08:25:00Z"/>
                <w:szCs w:val="18"/>
                <w:lang w:eastAsia="zh-TW"/>
              </w:rPr>
            </w:pPr>
            <w:ins w:id="838" w:author="Raphael Malyankar" w:date="2025-01-17T17:02:00Z" w16du:dateUtc="2025-01-18T00:02:00Z">
              <w:r>
                <w:rPr>
                  <w:szCs w:val="18"/>
                  <w:lang w:eastAsia="zh-TW"/>
                </w:rPr>
                <w:t>Dev</w:t>
              </w:r>
            </w:ins>
            <w:ins w:id="839" w:author="Raphael Malyankar" w:date="2025-01-17T01:25:00Z" w16du:dateUtc="2025-01-17T08:25:00Z">
              <w:r w:rsidRPr="00AF3624">
                <w:rPr>
                  <w:szCs w:val="18"/>
                  <w:lang w:eastAsia="zh-TW"/>
                </w:rPr>
                <w:t>0294</w:t>
              </w:r>
            </w:ins>
          </w:p>
        </w:tc>
        <w:tc>
          <w:tcPr>
            <w:tcW w:w="1117" w:type="dxa"/>
            <w:tcBorders>
              <w:top w:val="single" w:sz="6" w:space="0" w:color="auto"/>
              <w:bottom w:val="single" w:sz="6" w:space="0" w:color="auto"/>
            </w:tcBorders>
          </w:tcPr>
          <w:p w14:paraId="2CE9EC17" w14:textId="77777777" w:rsidR="00D9604E" w:rsidRDefault="00D9604E" w:rsidP="00D9604E">
            <w:pPr>
              <w:pStyle w:val="ISOParagraph"/>
              <w:spacing w:before="60" w:after="60" w:line="240" w:lineRule="auto"/>
              <w:rPr>
                <w:ins w:id="840" w:author="Raphael Malyankar" w:date="2025-01-17T01:25:00Z" w16du:dateUtc="2025-01-17T08:25:00Z"/>
                <w:szCs w:val="18"/>
                <w:lang w:eastAsia="zh-TW"/>
              </w:rPr>
            </w:pPr>
          </w:p>
        </w:tc>
        <w:tc>
          <w:tcPr>
            <w:tcW w:w="706" w:type="dxa"/>
            <w:tcBorders>
              <w:top w:val="single" w:sz="6" w:space="0" w:color="auto"/>
              <w:bottom w:val="single" w:sz="6" w:space="0" w:color="auto"/>
            </w:tcBorders>
          </w:tcPr>
          <w:p w14:paraId="2512E787" w14:textId="3A064000" w:rsidR="00D9604E" w:rsidRDefault="00D9604E" w:rsidP="00D9604E">
            <w:pPr>
              <w:pStyle w:val="ISOCommType"/>
              <w:spacing w:before="60" w:after="60" w:line="240" w:lineRule="auto"/>
              <w:rPr>
                <w:ins w:id="841" w:author="Raphael Malyankar" w:date="2025-01-17T01:25:00Z" w16du:dateUtc="2025-01-17T08:25:00Z"/>
                <w:szCs w:val="18"/>
                <w:lang w:eastAsia="zh-TW"/>
              </w:rPr>
            </w:pPr>
            <w:ins w:id="842" w:author="Raphael Malyankar" w:date="2025-01-20T01:18:00Z" w16du:dateUtc="2025-01-20T08:18:00Z">
              <w:r w:rsidRPr="00CC7A9A">
                <w:rPr>
                  <w:szCs w:val="18"/>
                  <w:lang w:eastAsia="zh-TW"/>
                </w:rPr>
                <w:t>ed</w:t>
              </w:r>
            </w:ins>
          </w:p>
        </w:tc>
        <w:tc>
          <w:tcPr>
            <w:tcW w:w="4590" w:type="dxa"/>
            <w:tcBorders>
              <w:top w:val="single" w:sz="6" w:space="0" w:color="auto"/>
              <w:bottom w:val="single" w:sz="6" w:space="0" w:color="auto"/>
            </w:tcBorders>
          </w:tcPr>
          <w:p w14:paraId="6148F038" w14:textId="6E227E73" w:rsidR="00D9604E" w:rsidRPr="00AF3624" w:rsidRDefault="00D9604E" w:rsidP="00D9604E">
            <w:pPr>
              <w:spacing w:before="60" w:after="60"/>
              <w:jc w:val="left"/>
              <w:rPr>
                <w:ins w:id="843" w:author="Raphael Malyankar" w:date="2025-01-17T01:25:00Z" w16du:dateUtc="2025-01-17T08:25:00Z"/>
                <w:sz w:val="18"/>
                <w:szCs w:val="18"/>
                <w:lang w:eastAsia="ja-JP"/>
              </w:rPr>
            </w:pPr>
            <w:ins w:id="844" w:author="Raphael Malyankar" w:date="2025-01-17T01:25:00Z" w16du:dateUtc="2025-01-17T08:25:00Z">
              <w:r w:rsidRPr="00AF3624">
                <w:rPr>
                  <w:sz w:val="18"/>
                  <w:szCs w:val="18"/>
                  <w:lang w:eastAsia="ja-JP"/>
                </w:rPr>
                <w:t>Check Description: add "." after etc</w:t>
              </w:r>
            </w:ins>
          </w:p>
        </w:tc>
        <w:tc>
          <w:tcPr>
            <w:tcW w:w="4174" w:type="dxa"/>
            <w:tcBorders>
              <w:top w:val="single" w:sz="6" w:space="0" w:color="auto"/>
              <w:bottom w:val="single" w:sz="6" w:space="0" w:color="auto"/>
            </w:tcBorders>
          </w:tcPr>
          <w:p w14:paraId="46348DCD" w14:textId="146B9242" w:rsidR="00D9604E" w:rsidRDefault="00D9604E" w:rsidP="00D9604E">
            <w:pPr>
              <w:pStyle w:val="ISOChange"/>
              <w:spacing w:before="60" w:after="60" w:line="240" w:lineRule="auto"/>
              <w:rPr>
                <w:ins w:id="845" w:author="Raphael Malyankar" w:date="2025-01-17T01:25:00Z" w16du:dateUtc="2025-01-17T08:25:00Z"/>
                <w:szCs w:val="18"/>
                <w:lang w:eastAsia="ja-JP"/>
              </w:rPr>
            </w:pPr>
            <w:ins w:id="846" w:author="Raphael Malyankar" w:date="2025-01-17T17:21:00Z" w16du:dateUtc="2025-01-18T00:21:00Z">
              <w:r w:rsidRPr="00063B26">
                <w:rPr>
                  <w:szCs w:val="18"/>
                  <w:lang w:eastAsia="ja-JP"/>
                </w:rPr>
                <w:t>add "." after etc</w:t>
              </w:r>
            </w:ins>
          </w:p>
        </w:tc>
        <w:tc>
          <w:tcPr>
            <w:tcW w:w="2590" w:type="dxa"/>
            <w:tcBorders>
              <w:top w:val="single" w:sz="6" w:space="0" w:color="auto"/>
              <w:bottom w:val="single" w:sz="6" w:space="0" w:color="auto"/>
            </w:tcBorders>
            <w:shd w:val="clear" w:color="auto" w:fill="D9D9D9" w:themeFill="background1" w:themeFillShade="D9"/>
          </w:tcPr>
          <w:p w14:paraId="6930DC2B" w14:textId="4DAD963F" w:rsidR="00D9604E" w:rsidRPr="004673FC" w:rsidRDefault="00D9604E" w:rsidP="00D9604E">
            <w:pPr>
              <w:pStyle w:val="ISOSecretObservations"/>
              <w:spacing w:before="60" w:after="60" w:line="240" w:lineRule="auto"/>
              <w:rPr>
                <w:ins w:id="847" w:author="Raphael Malyankar" w:date="2025-01-17T01:25:00Z" w16du:dateUtc="2025-01-17T08:25:00Z"/>
                <w:b/>
                <w:bCs/>
                <w:color w:val="FF0000"/>
                <w:szCs w:val="18"/>
              </w:rPr>
            </w:pPr>
            <w:ins w:id="848" w:author="Raphael Malyankar" w:date="2025-01-19T23:42:00Z" w16du:dateUtc="2025-01-20T06:42:00Z">
              <w:r w:rsidRPr="008A3820">
                <w:rPr>
                  <w:color w:val="FF0000"/>
                  <w:szCs w:val="18"/>
                </w:rPr>
                <w:t>Agreed</w:t>
              </w:r>
            </w:ins>
          </w:p>
        </w:tc>
      </w:tr>
      <w:tr w:rsidR="00D9604E" w:rsidRPr="0036345A" w14:paraId="683CD358" w14:textId="77777777" w:rsidTr="006C61DB">
        <w:trPr>
          <w:cantSplit/>
          <w:jc w:val="center"/>
          <w:ins w:id="849" w:author="Raphael Malyankar" w:date="2025-01-17T01:25:00Z"/>
        </w:trPr>
        <w:tc>
          <w:tcPr>
            <w:tcW w:w="665" w:type="dxa"/>
            <w:tcBorders>
              <w:top w:val="single" w:sz="6" w:space="0" w:color="auto"/>
              <w:bottom w:val="single" w:sz="6" w:space="0" w:color="auto"/>
            </w:tcBorders>
          </w:tcPr>
          <w:p w14:paraId="4B5AED05" w14:textId="4FDA9920" w:rsidR="00D9604E" w:rsidRDefault="00D9604E" w:rsidP="00D9604E">
            <w:pPr>
              <w:pStyle w:val="ISOMB"/>
              <w:spacing w:before="60" w:after="60" w:line="240" w:lineRule="auto"/>
              <w:rPr>
                <w:ins w:id="850" w:author="Raphael Malyankar" w:date="2025-01-17T01:25:00Z" w16du:dateUtc="2025-01-17T08:25:00Z"/>
                <w:szCs w:val="18"/>
              </w:rPr>
            </w:pPr>
            <w:ins w:id="851" w:author="Raphael Malyankar" w:date="2025-01-17T01:28:00Z" w16du:dateUtc="2025-01-17T08:28:00Z">
              <w:r>
                <w:rPr>
                  <w:szCs w:val="18"/>
                </w:rPr>
                <w:t>10c</w:t>
              </w:r>
            </w:ins>
          </w:p>
        </w:tc>
        <w:tc>
          <w:tcPr>
            <w:tcW w:w="598" w:type="dxa"/>
            <w:tcBorders>
              <w:top w:val="single" w:sz="6" w:space="0" w:color="auto"/>
              <w:bottom w:val="single" w:sz="6" w:space="0" w:color="auto"/>
            </w:tcBorders>
          </w:tcPr>
          <w:p w14:paraId="7A43C216" w14:textId="204842E5" w:rsidR="00D9604E" w:rsidRDefault="00D9604E" w:rsidP="00D9604E">
            <w:pPr>
              <w:pStyle w:val="ISOMB"/>
              <w:spacing w:before="60" w:after="60" w:line="240" w:lineRule="auto"/>
              <w:rPr>
                <w:ins w:id="852" w:author="Raphael Malyankar" w:date="2025-01-17T01:25:00Z" w16du:dateUtc="2025-01-17T08:25:00Z"/>
                <w:szCs w:val="18"/>
                <w:lang w:eastAsia="zh-TW"/>
              </w:rPr>
            </w:pPr>
            <w:ins w:id="853"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1479CE11" w14:textId="7502E1E8" w:rsidR="00D9604E" w:rsidRPr="00AF3624" w:rsidRDefault="00D9604E" w:rsidP="00D9604E">
            <w:pPr>
              <w:pStyle w:val="ISOClause"/>
              <w:spacing w:before="60" w:after="60" w:line="240" w:lineRule="auto"/>
              <w:rPr>
                <w:ins w:id="854" w:author="Raphael Malyankar" w:date="2025-01-17T01:25:00Z" w16du:dateUtc="2025-01-17T08:25:00Z"/>
                <w:szCs w:val="18"/>
                <w:lang w:eastAsia="zh-TW"/>
              </w:rPr>
            </w:pPr>
            <w:ins w:id="855" w:author="Raphael Malyankar" w:date="2025-01-17T17:02:00Z" w16du:dateUtc="2025-01-18T00:02:00Z">
              <w:r>
                <w:rPr>
                  <w:szCs w:val="18"/>
                  <w:lang w:eastAsia="zh-TW"/>
                </w:rPr>
                <w:t>Dev</w:t>
              </w:r>
            </w:ins>
            <w:ins w:id="856" w:author="Raphael Malyankar" w:date="2025-01-17T01:26:00Z" w16du:dateUtc="2025-01-17T08:26:00Z">
              <w:r w:rsidRPr="00AF3624">
                <w:rPr>
                  <w:szCs w:val="18"/>
                  <w:lang w:eastAsia="zh-TW"/>
                </w:rPr>
                <w:t>0297</w:t>
              </w:r>
            </w:ins>
          </w:p>
        </w:tc>
        <w:tc>
          <w:tcPr>
            <w:tcW w:w="1117" w:type="dxa"/>
            <w:tcBorders>
              <w:top w:val="single" w:sz="6" w:space="0" w:color="auto"/>
              <w:bottom w:val="single" w:sz="6" w:space="0" w:color="auto"/>
            </w:tcBorders>
          </w:tcPr>
          <w:p w14:paraId="1FE31042" w14:textId="77777777" w:rsidR="00D9604E" w:rsidRDefault="00D9604E" w:rsidP="00D9604E">
            <w:pPr>
              <w:pStyle w:val="ISOParagraph"/>
              <w:spacing w:before="60" w:after="60" w:line="240" w:lineRule="auto"/>
              <w:rPr>
                <w:ins w:id="857" w:author="Raphael Malyankar" w:date="2025-01-17T01:25:00Z" w16du:dateUtc="2025-01-17T08:25:00Z"/>
                <w:szCs w:val="18"/>
                <w:lang w:eastAsia="zh-TW"/>
              </w:rPr>
            </w:pPr>
          </w:p>
        </w:tc>
        <w:tc>
          <w:tcPr>
            <w:tcW w:w="706" w:type="dxa"/>
            <w:tcBorders>
              <w:top w:val="single" w:sz="6" w:space="0" w:color="auto"/>
              <w:bottom w:val="single" w:sz="6" w:space="0" w:color="auto"/>
            </w:tcBorders>
          </w:tcPr>
          <w:p w14:paraId="64F382A6" w14:textId="1CD21B57" w:rsidR="00D9604E" w:rsidRDefault="00D9604E" w:rsidP="00D9604E">
            <w:pPr>
              <w:pStyle w:val="ISOCommType"/>
              <w:spacing w:before="60" w:after="60" w:line="240" w:lineRule="auto"/>
              <w:rPr>
                <w:ins w:id="858" w:author="Raphael Malyankar" w:date="2025-01-17T01:25:00Z" w16du:dateUtc="2025-01-17T08:25:00Z"/>
                <w:szCs w:val="18"/>
                <w:lang w:eastAsia="zh-TW"/>
              </w:rPr>
            </w:pPr>
            <w:ins w:id="859" w:author="Raphael Malyankar" w:date="2025-01-20T01:18:00Z" w16du:dateUtc="2025-01-20T08:18:00Z">
              <w:r w:rsidRPr="00CC7A9A">
                <w:rPr>
                  <w:szCs w:val="18"/>
                  <w:lang w:eastAsia="zh-TW"/>
                </w:rPr>
                <w:t>ed</w:t>
              </w:r>
            </w:ins>
          </w:p>
        </w:tc>
        <w:tc>
          <w:tcPr>
            <w:tcW w:w="4590" w:type="dxa"/>
            <w:tcBorders>
              <w:top w:val="single" w:sz="6" w:space="0" w:color="auto"/>
              <w:bottom w:val="single" w:sz="6" w:space="0" w:color="auto"/>
            </w:tcBorders>
          </w:tcPr>
          <w:p w14:paraId="6CE80FDD" w14:textId="6C760AAC" w:rsidR="00D9604E" w:rsidRPr="00AF3624" w:rsidRDefault="00D9604E" w:rsidP="00D9604E">
            <w:pPr>
              <w:spacing w:before="60" w:after="60"/>
              <w:jc w:val="left"/>
              <w:rPr>
                <w:ins w:id="860" w:author="Raphael Malyankar" w:date="2025-01-17T01:25:00Z" w16du:dateUtc="2025-01-17T08:25:00Z"/>
                <w:sz w:val="18"/>
                <w:szCs w:val="18"/>
                <w:lang w:eastAsia="ja-JP"/>
              </w:rPr>
            </w:pPr>
            <w:ins w:id="861" w:author="Raphael Malyankar" w:date="2025-01-17T01:26:00Z" w16du:dateUtc="2025-01-17T08:26:00Z">
              <w:r w:rsidRPr="00AF3624">
                <w:rPr>
                  <w:sz w:val="18"/>
                  <w:szCs w:val="18"/>
                  <w:lang w:eastAsia="ja-JP"/>
                </w:rPr>
                <w:t xml:space="preserve">Spelling error in Check Description, </w:t>
              </w:r>
            </w:ins>
          </w:p>
        </w:tc>
        <w:tc>
          <w:tcPr>
            <w:tcW w:w="4174" w:type="dxa"/>
            <w:tcBorders>
              <w:top w:val="single" w:sz="6" w:space="0" w:color="auto"/>
              <w:bottom w:val="single" w:sz="6" w:space="0" w:color="auto"/>
            </w:tcBorders>
          </w:tcPr>
          <w:p w14:paraId="1DB59144" w14:textId="7589CE4F" w:rsidR="00D9604E" w:rsidRDefault="00D9604E" w:rsidP="00D9604E">
            <w:pPr>
              <w:pStyle w:val="ISOChange"/>
              <w:spacing w:before="60" w:after="60" w:line="240" w:lineRule="auto"/>
              <w:rPr>
                <w:ins w:id="862" w:author="Raphael Malyankar" w:date="2025-01-17T01:25:00Z" w16du:dateUtc="2025-01-17T08:25:00Z"/>
                <w:szCs w:val="18"/>
                <w:lang w:eastAsia="ja-JP"/>
              </w:rPr>
            </w:pPr>
            <w:ins w:id="863" w:author="Raphael Malyankar" w:date="2025-01-17T17:21:00Z" w16du:dateUtc="2025-01-18T00:21:00Z">
              <w:r w:rsidRPr="00063B26">
                <w:rPr>
                  <w:szCs w:val="18"/>
                  <w:lang w:eastAsia="ja-JP"/>
                </w:rPr>
                <w:t>should read "identification"</w:t>
              </w:r>
            </w:ins>
          </w:p>
        </w:tc>
        <w:tc>
          <w:tcPr>
            <w:tcW w:w="2590" w:type="dxa"/>
            <w:tcBorders>
              <w:top w:val="single" w:sz="6" w:space="0" w:color="auto"/>
              <w:bottom w:val="single" w:sz="6" w:space="0" w:color="auto"/>
            </w:tcBorders>
            <w:shd w:val="clear" w:color="auto" w:fill="D9D9D9" w:themeFill="background1" w:themeFillShade="D9"/>
          </w:tcPr>
          <w:p w14:paraId="59929A78" w14:textId="1769BD0A" w:rsidR="00D9604E" w:rsidRPr="004673FC" w:rsidRDefault="00D9604E" w:rsidP="00D9604E">
            <w:pPr>
              <w:pStyle w:val="ISOSecretObservations"/>
              <w:spacing w:before="60" w:after="60" w:line="240" w:lineRule="auto"/>
              <w:rPr>
                <w:ins w:id="864" w:author="Raphael Malyankar" w:date="2025-01-17T01:25:00Z" w16du:dateUtc="2025-01-17T08:25:00Z"/>
                <w:b/>
                <w:bCs/>
                <w:color w:val="FF0000"/>
                <w:szCs w:val="18"/>
              </w:rPr>
            </w:pPr>
            <w:ins w:id="865" w:author="Raphael Malyankar" w:date="2025-01-19T23:42:00Z" w16du:dateUtc="2025-01-20T06:42:00Z">
              <w:r w:rsidRPr="008A3820">
                <w:rPr>
                  <w:color w:val="FF0000"/>
                  <w:szCs w:val="18"/>
                </w:rPr>
                <w:t>Agreed</w:t>
              </w:r>
            </w:ins>
          </w:p>
        </w:tc>
      </w:tr>
      <w:tr w:rsidR="00D9604E" w:rsidRPr="0036345A" w14:paraId="0181E683" w14:textId="77777777" w:rsidTr="006C61DB">
        <w:trPr>
          <w:cantSplit/>
          <w:jc w:val="center"/>
          <w:ins w:id="866" w:author="Raphael Malyankar" w:date="2025-01-17T01:26:00Z"/>
        </w:trPr>
        <w:tc>
          <w:tcPr>
            <w:tcW w:w="665" w:type="dxa"/>
            <w:tcBorders>
              <w:top w:val="single" w:sz="6" w:space="0" w:color="auto"/>
              <w:bottom w:val="single" w:sz="6" w:space="0" w:color="auto"/>
            </w:tcBorders>
          </w:tcPr>
          <w:p w14:paraId="687B3233" w14:textId="62B4BC09" w:rsidR="00D9604E" w:rsidRDefault="00D9604E" w:rsidP="00D9604E">
            <w:pPr>
              <w:pStyle w:val="ISOMB"/>
              <w:spacing w:before="60" w:after="60" w:line="240" w:lineRule="auto"/>
              <w:rPr>
                <w:ins w:id="867" w:author="Raphael Malyankar" w:date="2025-01-17T01:26:00Z" w16du:dateUtc="2025-01-17T08:26:00Z"/>
                <w:szCs w:val="18"/>
              </w:rPr>
            </w:pPr>
            <w:ins w:id="868" w:author="Raphael Malyankar" w:date="2025-01-17T01:27:00Z" w16du:dateUtc="2025-01-17T08:27:00Z">
              <w:r>
                <w:rPr>
                  <w:szCs w:val="18"/>
                </w:rPr>
                <w:t>15</w:t>
              </w:r>
            </w:ins>
          </w:p>
        </w:tc>
        <w:tc>
          <w:tcPr>
            <w:tcW w:w="598" w:type="dxa"/>
            <w:tcBorders>
              <w:top w:val="single" w:sz="6" w:space="0" w:color="auto"/>
              <w:bottom w:val="single" w:sz="6" w:space="0" w:color="auto"/>
            </w:tcBorders>
          </w:tcPr>
          <w:p w14:paraId="5941B88D" w14:textId="0F3B17C5" w:rsidR="00D9604E" w:rsidRDefault="00D9604E" w:rsidP="00D9604E">
            <w:pPr>
              <w:pStyle w:val="ISOMB"/>
              <w:spacing w:before="60" w:after="60" w:line="240" w:lineRule="auto"/>
              <w:rPr>
                <w:ins w:id="869" w:author="Raphael Malyankar" w:date="2025-01-17T01:26:00Z" w16du:dateUtc="2025-01-17T08:26:00Z"/>
                <w:szCs w:val="18"/>
                <w:lang w:eastAsia="zh-TW"/>
              </w:rPr>
            </w:pPr>
            <w:ins w:id="870" w:author="Raphael Malyankar" w:date="2025-01-17T17:29:00Z" w16du:dateUtc="2025-01-18T00:29:00Z">
              <w:r w:rsidRPr="00B81658">
                <w:rPr>
                  <w:szCs w:val="18"/>
                </w:rPr>
                <w:t>IC-ENC</w:t>
              </w:r>
            </w:ins>
          </w:p>
        </w:tc>
        <w:tc>
          <w:tcPr>
            <w:tcW w:w="1313" w:type="dxa"/>
            <w:tcBorders>
              <w:top w:val="single" w:sz="6" w:space="0" w:color="auto"/>
              <w:bottom w:val="single" w:sz="6" w:space="0" w:color="auto"/>
            </w:tcBorders>
          </w:tcPr>
          <w:p w14:paraId="4951D3E3" w14:textId="6871F146" w:rsidR="00D9604E" w:rsidRPr="00AF3624" w:rsidRDefault="00D9604E" w:rsidP="00D9604E">
            <w:pPr>
              <w:pStyle w:val="ISOClause"/>
              <w:spacing w:before="60" w:after="60" w:line="240" w:lineRule="auto"/>
              <w:rPr>
                <w:ins w:id="871" w:author="Raphael Malyankar" w:date="2025-01-17T01:26:00Z" w16du:dateUtc="2025-01-17T08:26:00Z"/>
                <w:szCs w:val="18"/>
                <w:lang w:eastAsia="zh-TW"/>
              </w:rPr>
            </w:pPr>
            <w:ins w:id="872" w:author="Raphael Malyankar" w:date="2025-01-17T17:02:00Z" w16du:dateUtc="2025-01-18T00:02:00Z">
              <w:r>
                <w:rPr>
                  <w:szCs w:val="18"/>
                  <w:lang w:eastAsia="zh-TW"/>
                </w:rPr>
                <w:t>Dev</w:t>
              </w:r>
            </w:ins>
            <w:ins w:id="873" w:author="Raphael Malyankar" w:date="2025-01-17T01:26:00Z" w16du:dateUtc="2025-01-17T08:26:00Z">
              <w:r w:rsidRPr="00AF3624">
                <w:rPr>
                  <w:szCs w:val="18"/>
                  <w:lang w:eastAsia="zh-TW"/>
                </w:rPr>
                <w:t>0479</w:t>
              </w:r>
            </w:ins>
          </w:p>
        </w:tc>
        <w:tc>
          <w:tcPr>
            <w:tcW w:w="1117" w:type="dxa"/>
            <w:tcBorders>
              <w:top w:val="single" w:sz="6" w:space="0" w:color="auto"/>
              <w:bottom w:val="single" w:sz="6" w:space="0" w:color="auto"/>
            </w:tcBorders>
          </w:tcPr>
          <w:p w14:paraId="633A7D0F" w14:textId="77777777" w:rsidR="00D9604E" w:rsidRDefault="00D9604E" w:rsidP="00D9604E">
            <w:pPr>
              <w:pStyle w:val="ISOParagraph"/>
              <w:spacing w:before="60" w:after="60" w:line="240" w:lineRule="auto"/>
              <w:rPr>
                <w:ins w:id="874" w:author="Raphael Malyankar" w:date="2025-01-17T01:26:00Z" w16du:dateUtc="2025-01-17T08:26:00Z"/>
                <w:szCs w:val="18"/>
                <w:lang w:eastAsia="zh-TW"/>
              </w:rPr>
            </w:pPr>
          </w:p>
        </w:tc>
        <w:tc>
          <w:tcPr>
            <w:tcW w:w="706" w:type="dxa"/>
            <w:tcBorders>
              <w:top w:val="single" w:sz="6" w:space="0" w:color="auto"/>
              <w:bottom w:val="single" w:sz="6" w:space="0" w:color="auto"/>
            </w:tcBorders>
          </w:tcPr>
          <w:p w14:paraId="55DCA13C" w14:textId="436F9C31" w:rsidR="00D9604E" w:rsidRDefault="00D9604E" w:rsidP="00D9604E">
            <w:pPr>
              <w:pStyle w:val="ISOCommType"/>
              <w:spacing w:before="60" w:after="60" w:line="240" w:lineRule="auto"/>
              <w:rPr>
                <w:ins w:id="875" w:author="Raphael Malyankar" w:date="2025-01-17T01:26:00Z" w16du:dateUtc="2025-01-17T08:26:00Z"/>
                <w:szCs w:val="18"/>
                <w:lang w:eastAsia="zh-TW"/>
              </w:rPr>
            </w:pPr>
            <w:ins w:id="876" w:author="Raphael Malyankar" w:date="2025-01-20T01:18:00Z" w16du:dateUtc="2025-01-20T08:18:00Z">
              <w:r w:rsidRPr="00CC7A9A">
                <w:rPr>
                  <w:szCs w:val="18"/>
                  <w:lang w:eastAsia="zh-TW"/>
                </w:rPr>
                <w:t>ed</w:t>
              </w:r>
            </w:ins>
          </w:p>
        </w:tc>
        <w:tc>
          <w:tcPr>
            <w:tcW w:w="4590" w:type="dxa"/>
            <w:tcBorders>
              <w:top w:val="single" w:sz="6" w:space="0" w:color="auto"/>
              <w:bottom w:val="single" w:sz="6" w:space="0" w:color="auto"/>
            </w:tcBorders>
          </w:tcPr>
          <w:p w14:paraId="0C224D26" w14:textId="288D778F" w:rsidR="00D9604E" w:rsidRPr="00AF3624" w:rsidRDefault="00D9604E" w:rsidP="00D9604E">
            <w:pPr>
              <w:spacing w:before="60" w:after="60"/>
              <w:jc w:val="left"/>
              <w:rPr>
                <w:ins w:id="877" w:author="Raphael Malyankar" w:date="2025-01-17T01:26:00Z" w16du:dateUtc="2025-01-17T08:26:00Z"/>
                <w:sz w:val="18"/>
                <w:szCs w:val="18"/>
                <w:lang w:eastAsia="ja-JP"/>
              </w:rPr>
            </w:pPr>
            <w:ins w:id="878" w:author="Raphael Malyankar" w:date="2025-01-17T01:27:00Z" w16du:dateUtc="2025-01-17T08:27:00Z">
              <w:r w:rsidRPr="00AF3624">
                <w:rPr>
                  <w:sz w:val="18"/>
                  <w:szCs w:val="18"/>
                  <w:lang w:eastAsia="ja-JP"/>
                </w:rPr>
                <w:t xml:space="preserve">Spelling error in Check Description, </w:t>
              </w:r>
            </w:ins>
          </w:p>
        </w:tc>
        <w:tc>
          <w:tcPr>
            <w:tcW w:w="4174" w:type="dxa"/>
            <w:tcBorders>
              <w:top w:val="single" w:sz="6" w:space="0" w:color="auto"/>
              <w:bottom w:val="single" w:sz="6" w:space="0" w:color="auto"/>
            </w:tcBorders>
          </w:tcPr>
          <w:p w14:paraId="1AF64FD2" w14:textId="3709F4D1" w:rsidR="00D9604E" w:rsidRDefault="00D9604E" w:rsidP="00D9604E">
            <w:pPr>
              <w:pStyle w:val="ISOChange"/>
              <w:spacing w:before="60" w:after="60" w:line="240" w:lineRule="auto"/>
              <w:rPr>
                <w:ins w:id="879" w:author="Raphael Malyankar" w:date="2025-01-17T01:26:00Z" w16du:dateUtc="2025-01-17T08:26:00Z"/>
                <w:szCs w:val="18"/>
                <w:lang w:eastAsia="ja-JP"/>
              </w:rPr>
            </w:pPr>
            <w:ins w:id="880" w:author="Raphael Malyankar" w:date="2025-01-17T17:21:00Z" w16du:dateUtc="2025-01-18T00:21:00Z">
              <w:r w:rsidRPr="00063B26">
                <w:rPr>
                  <w:szCs w:val="18"/>
                  <w:lang w:eastAsia="ja-JP"/>
                </w:rPr>
                <w:t>should read "certificate"</w:t>
              </w:r>
            </w:ins>
          </w:p>
        </w:tc>
        <w:tc>
          <w:tcPr>
            <w:tcW w:w="2590" w:type="dxa"/>
            <w:tcBorders>
              <w:top w:val="single" w:sz="6" w:space="0" w:color="auto"/>
              <w:bottom w:val="single" w:sz="6" w:space="0" w:color="auto"/>
            </w:tcBorders>
            <w:shd w:val="clear" w:color="auto" w:fill="D9D9D9" w:themeFill="background1" w:themeFillShade="D9"/>
          </w:tcPr>
          <w:p w14:paraId="7660FAC9" w14:textId="4E85ED6B" w:rsidR="00D9604E" w:rsidRPr="004673FC" w:rsidRDefault="00D9604E" w:rsidP="00D9604E">
            <w:pPr>
              <w:pStyle w:val="ISOSecretObservations"/>
              <w:spacing w:before="60" w:after="60" w:line="240" w:lineRule="auto"/>
              <w:rPr>
                <w:ins w:id="881" w:author="Raphael Malyankar" w:date="2025-01-17T01:26:00Z" w16du:dateUtc="2025-01-17T08:26:00Z"/>
                <w:b/>
                <w:bCs/>
                <w:color w:val="FF0000"/>
                <w:szCs w:val="18"/>
              </w:rPr>
            </w:pPr>
            <w:ins w:id="882" w:author="Raphael Malyankar" w:date="2025-01-19T23:42:00Z" w16du:dateUtc="2025-01-20T06:42:00Z">
              <w:r w:rsidRPr="008A3820">
                <w:rPr>
                  <w:color w:val="FF0000"/>
                  <w:szCs w:val="18"/>
                </w:rPr>
                <w:t>Agreed</w:t>
              </w:r>
            </w:ins>
          </w:p>
        </w:tc>
      </w:tr>
      <w:tr w:rsidR="00546084" w:rsidRPr="0036345A" w14:paraId="34FA9BFF" w14:textId="77777777" w:rsidTr="006C61DB">
        <w:trPr>
          <w:cantSplit/>
          <w:jc w:val="center"/>
        </w:trPr>
        <w:tc>
          <w:tcPr>
            <w:tcW w:w="665" w:type="dxa"/>
            <w:tcBorders>
              <w:top w:val="single" w:sz="6" w:space="0" w:color="auto"/>
              <w:bottom w:val="single" w:sz="6" w:space="0" w:color="auto"/>
            </w:tcBorders>
          </w:tcPr>
          <w:p w14:paraId="4D1C71EC" w14:textId="0E10835F" w:rsidR="00546084" w:rsidRPr="0036345A" w:rsidRDefault="00546084" w:rsidP="00546084">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574B5A87" w14:textId="47872373" w:rsidR="00546084" w:rsidRPr="0036345A" w:rsidRDefault="00546084" w:rsidP="00546084">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00DCC730" w14:textId="5E4C49F0" w:rsidR="00546084" w:rsidRDefault="00546084" w:rsidP="00546084">
            <w:pPr>
              <w:pStyle w:val="ISOClause"/>
              <w:spacing w:before="60" w:after="60" w:line="240" w:lineRule="auto"/>
              <w:rPr>
                <w:szCs w:val="18"/>
              </w:rPr>
            </w:pPr>
            <w:r>
              <w:rPr>
                <w:szCs w:val="18"/>
              </w:rPr>
              <w:t>Dev0480</w:t>
            </w:r>
          </w:p>
        </w:tc>
        <w:tc>
          <w:tcPr>
            <w:tcW w:w="1117" w:type="dxa"/>
            <w:tcBorders>
              <w:top w:val="single" w:sz="6" w:space="0" w:color="auto"/>
              <w:bottom w:val="single" w:sz="6" w:space="0" w:color="auto"/>
            </w:tcBorders>
          </w:tcPr>
          <w:p w14:paraId="30D21D42" w14:textId="77777777" w:rsidR="00546084" w:rsidRPr="0036345A" w:rsidRDefault="00546084" w:rsidP="00546084">
            <w:pPr>
              <w:pStyle w:val="ISOParagraph"/>
              <w:spacing w:before="60" w:after="60" w:line="240" w:lineRule="auto"/>
              <w:rPr>
                <w:szCs w:val="18"/>
              </w:rPr>
            </w:pPr>
          </w:p>
        </w:tc>
        <w:tc>
          <w:tcPr>
            <w:tcW w:w="706" w:type="dxa"/>
            <w:tcBorders>
              <w:top w:val="single" w:sz="6" w:space="0" w:color="auto"/>
              <w:bottom w:val="single" w:sz="6" w:space="0" w:color="auto"/>
            </w:tcBorders>
          </w:tcPr>
          <w:p w14:paraId="07B935E3" w14:textId="0E6ED2A6" w:rsidR="00546084" w:rsidRDefault="00546084" w:rsidP="00546084">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6754FA53" w14:textId="595BA269" w:rsidR="00546084" w:rsidRDefault="00546084" w:rsidP="00546084">
            <w:pPr>
              <w:pStyle w:val="ISOComments"/>
              <w:spacing w:before="60" w:after="60" w:line="240" w:lineRule="auto"/>
              <w:rPr>
                <w:szCs w:val="18"/>
              </w:rPr>
            </w:pPr>
            <w:r>
              <w:rPr>
                <w:szCs w:val="18"/>
              </w:rPr>
              <w:t>Redundant with Dev0310 “</w:t>
            </w:r>
            <w:r w:rsidRPr="00AE127A">
              <w:rPr>
                <w:szCs w:val="18"/>
              </w:rPr>
              <w:t>The Exchange Set Catalogue XML (CATALOG.XML) must be located in the S100_ROOT folder with its digital signature (CATALOG.SIGN) file</w:t>
            </w:r>
            <w:r>
              <w:rPr>
                <w:szCs w:val="18"/>
              </w:rPr>
              <w:t>”</w:t>
            </w:r>
          </w:p>
        </w:tc>
        <w:tc>
          <w:tcPr>
            <w:tcW w:w="4174" w:type="dxa"/>
            <w:tcBorders>
              <w:top w:val="single" w:sz="6" w:space="0" w:color="auto"/>
              <w:bottom w:val="single" w:sz="6" w:space="0" w:color="auto"/>
            </w:tcBorders>
          </w:tcPr>
          <w:p w14:paraId="421434D5" w14:textId="5626A267" w:rsidR="00546084" w:rsidRDefault="00546084" w:rsidP="00546084">
            <w:pPr>
              <w:pStyle w:val="ISOChange"/>
              <w:spacing w:before="60" w:after="60" w:line="240" w:lineRule="auto"/>
              <w:rPr>
                <w:szCs w:val="18"/>
              </w:rPr>
            </w:pPr>
            <w:r>
              <w:rPr>
                <w:szCs w:val="18"/>
              </w:rPr>
              <w:t>Delete Dev0480</w:t>
            </w:r>
          </w:p>
        </w:tc>
        <w:tc>
          <w:tcPr>
            <w:tcW w:w="2590" w:type="dxa"/>
            <w:tcBorders>
              <w:top w:val="single" w:sz="6" w:space="0" w:color="auto"/>
              <w:bottom w:val="single" w:sz="6" w:space="0" w:color="auto"/>
            </w:tcBorders>
            <w:shd w:val="clear" w:color="auto" w:fill="D9D9D9" w:themeFill="background1" w:themeFillShade="D9"/>
          </w:tcPr>
          <w:p w14:paraId="1C3B961D" w14:textId="42E2334A" w:rsidR="00546084" w:rsidRPr="004C6096" w:rsidRDefault="00695FB6" w:rsidP="00546084">
            <w:pPr>
              <w:pStyle w:val="ISOSecretObservations"/>
              <w:spacing w:before="60" w:after="60" w:line="240" w:lineRule="auto"/>
              <w:rPr>
                <w:b/>
                <w:bCs/>
                <w:color w:val="FF0000"/>
                <w:szCs w:val="18"/>
              </w:rPr>
            </w:pPr>
            <w:ins w:id="883" w:author="Raphael Malyankar" w:date="2025-01-24T15:42:00Z" w16du:dateUtc="2025-01-24T22:42:00Z">
              <w:r>
                <w:rPr>
                  <w:color w:val="FF0000"/>
                  <w:szCs w:val="18"/>
                </w:rPr>
                <w:t>Agreed</w:t>
              </w:r>
            </w:ins>
          </w:p>
        </w:tc>
      </w:tr>
      <w:tr w:rsidR="00AF3624" w:rsidRPr="0036345A" w14:paraId="19AC3DF1" w14:textId="77777777" w:rsidTr="006C61DB">
        <w:trPr>
          <w:cantSplit/>
          <w:jc w:val="center"/>
          <w:ins w:id="884" w:author="Raphael Malyankar" w:date="2025-01-17T01:26:00Z"/>
        </w:trPr>
        <w:tc>
          <w:tcPr>
            <w:tcW w:w="665" w:type="dxa"/>
            <w:tcBorders>
              <w:top w:val="single" w:sz="6" w:space="0" w:color="auto"/>
              <w:bottom w:val="single" w:sz="6" w:space="0" w:color="auto"/>
            </w:tcBorders>
          </w:tcPr>
          <w:p w14:paraId="1891E9DD" w14:textId="16976AC5" w:rsidR="00AF3624" w:rsidRDefault="00AF3624" w:rsidP="00546084">
            <w:pPr>
              <w:pStyle w:val="ISOMB"/>
              <w:spacing w:before="60" w:after="60" w:line="240" w:lineRule="auto"/>
              <w:rPr>
                <w:ins w:id="885" w:author="Raphael Malyankar" w:date="2025-01-17T01:26:00Z" w16du:dateUtc="2025-01-17T08:26:00Z"/>
                <w:szCs w:val="18"/>
              </w:rPr>
            </w:pPr>
            <w:ins w:id="886" w:author="Raphael Malyankar" w:date="2025-01-17T01:27:00Z" w16du:dateUtc="2025-01-17T08:27:00Z">
              <w:r>
                <w:rPr>
                  <w:szCs w:val="18"/>
                </w:rPr>
                <w:t>15</w:t>
              </w:r>
            </w:ins>
          </w:p>
        </w:tc>
        <w:tc>
          <w:tcPr>
            <w:tcW w:w="598" w:type="dxa"/>
            <w:tcBorders>
              <w:top w:val="single" w:sz="6" w:space="0" w:color="auto"/>
              <w:bottom w:val="single" w:sz="6" w:space="0" w:color="auto"/>
            </w:tcBorders>
          </w:tcPr>
          <w:p w14:paraId="30C57257" w14:textId="4A9E8641" w:rsidR="00AF3624" w:rsidRPr="00AA7C4B" w:rsidRDefault="007D586A" w:rsidP="00546084">
            <w:pPr>
              <w:pStyle w:val="ISOMB"/>
              <w:spacing w:before="60" w:after="60" w:line="240" w:lineRule="auto"/>
              <w:rPr>
                <w:ins w:id="887" w:author="Raphael Malyankar" w:date="2025-01-17T01:26:00Z" w16du:dateUtc="2025-01-17T08:26:00Z"/>
                <w:rFonts w:cs="Arial"/>
                <w:szCs w:val="18"/>
              </w:rPr>
            </w:pPr>
            <w:ins w:id="888" w:author="Raphael Malyankar" w:date="2025-01-18T22:47:00Z" w16du:dateUtc="2025-01-19T05:47:00Z">
              <w:r>
                <w:rPr>
                  <w:rFonts w:cs="Arial"/>
                  <w:szCs w:val="18"/>
                </w:rPr>
                <w:t>IC-ENC</w:t>
              </w:r>
            </w:ins>
          </w:p>
        </w:tc>
        <w:tc>
          <w:tcPr>
            <w:tcW w:w="1313" w:type="dxa"/>
            <w:tcBorders>
              <w:top w:val="single" w:sz="6" w:space="0" w:color="auto"/>
              <w:bottom w:val="single" w:sz="6" w:space="0" w:color="auto"/>
            </w:tcBorders>
          </w:tcPr>
          <w:p w14:paraId="21C05025" w14:textId="1ACE001C" w:rsidR="00AF3624" w:rsidRDefault="000C6DCF" w:rsidP="00546084">
            <w:pPr>
              <w:pStyle w:val="ISOClause"/>
              <w:spacing w:before="60" w:after="60" w:line="240" w:lineRule="auto"/>
              <w:rPr>
                <w:ins w:id="889" w:author="Raphael Malyankar" w:date="2025-01-17T01:26:00Z" w16du:dateUtc="2025-01-17T08:26:00Z"/>
                <w:szCs w:val="18"/>
              </w:rPr>
            </w:pPr>
            <w:ins w:id="890" w:author="Raphael Malyankar" w:date="2025-01-17T17:02:00Z" w16du:dateUtc="2025-01-18T00:02:00Z">
              <w:r>
                <w:rPr>
                  <w:szCs w:val="18"/>
                </w:rPr>
                <w:t>Dev</w:t>
              </w:r>
            </w:ins>
            <w:ins w:id="891" w:author="Raphael Malyankar" w:date="2025-01-17T01:27:00Z" w16du:dateUtc="2025-01-17T08:27:00Z">
              <w:r w:rsidR="00AF3624" w:rsidRPr="00AF3624">
                <w:rPr>
                  <w:szCs w:val="18"/>
                </w:rPr>
                <w:t>0480</w:t>
              </w:r>
            </w:ins>
          </w:p>
        </w:tc>
        <w:tc>
          <w:tcPr>
            <w:tcW w:w="1117" w:type="dxa"/>
            <w:tcBorders>
              <w:top w:val="single" w:sz="6" w:space="0" w:color="auto"/>
              <w:bottom w:val="single" w:sz="6" w:space="0" w:color="auto"/>
            </w:tcBorders>
          </w:tcPr>
          <w:p w14:paraId="69CF5B6E" w14:textId="77777777" w:rsidR="00AF3624" w:rsidRPr="0036345A" w:rsidRDefault="00AF3624" w:rsidP="00546084">
            <w:pPr>
              <w:pStyle w:val="ISOParagraph"/>
              <w:spacing w:before="60" w:after="60" w:line="240" w:lineRule="auto"/>
              <w:rPr>
                <w:ins w:id="892" w:author="Raphael Malyankar" w:date="2025-01-17T01:26:00Z" w16du:dateUtc="2025-01-17T08:26:00Z"/>
                <w:szCs w:val="18"/>
              </w:rPr>
            </w:pPr>
          </w:p>
        </w:tc>
        <w:tc>
          <w:tcPr>
            <w:tcW w:w="706" w:type="dxa"/>
            <w:tcBorders>
              <w:top w:val="single" w:sz="6" w:space="0" w:color="auto"/>
              <w:bottom w:val="single" w:sz="6" w:space="0" w:color="auto"/>
            </w:tcBorders>
          </w:tcPr>
          <w:p w14:paraId="52F36972" w14:textId="0E1BDE72" w:rsidR="00AF3624" w:rsidRDefault="00AF3624" w:rsidP="00546084">
            <w:pPr>
              <w:pStyle w:val="ISOCommType"/>
              <w:spacing w:before="60" w:after="60" w:line="240" w:lineRule="auto"/>
              <w:rPr>
                <w:ins w:id="893" w:author="Raphael Malyankar" w:date="2025-01-17T01:26:00Z" w16du:dateUtc="2025-01-17T08:26:00Z"/>
                <w:szCs w:val="18"/>
              </w:rPr>
            </w:pPr>
            <w:ins w:id="894" w:author="Raphael Malyankar" w:date="2025-01-17T01:27:00Z" w16du:dateUtc="2025-01-17T08:27:00Z">
              <w:r>
                <w:rPr>
                  <w:szCs w:val="18"/>
                </w:rPr>
                <w:t>ed</w:t>
              </w:r>
            </w:ins>
          </w:p>
        </w:tc>
        <w:tc>
          <w:tcPr>
            <w:tcW w:w="4590" w:type="dxa"/>
            <w:tcBorders>
              <w:top w:val="single" w:sz="6" w:space="0" w:color="auto"/>
              <w:bottom w:val="single" w:sz="6" w:space="0" w:color="auto"/>
            </w:tcBorders>
          </w:tcPr>
          <w:p w14:paraId="5F211620" w14:textId="519BAA34" w:rsidR="00AF3624" w:rsidRDefault="00AF3624" w:rsidP="00546084">
            <w:pPr>
              <w:pStyle w:val="ISOComments"/>
              <w:spacing w:before="60" w:after="60" w:line="240" w:lineRule="auto"/>
              <w:rPr>
                <w:ins w:id="895" w:author="Raphael Malyankar" w:date="2025-01-17T01:26:00Z" w16du:dateUtc="2025-01-17T08:26:00Z"/>
                <w:szCs w:val="18"/>
              </w:rPr>
            </w:pPr>
            <w:ins w:id="896" w:author="Raphael Malyankar" w:date="2025-01-17T01:27:00Z" w16du:dateUtc="2025-01-17T08:27:00Z">
              <w:r w:rsidRPr="00AF3624">
                <w:rPr>
                  <w:szCs w:val="18"/>
                </w:rPr>
                <w:t xml:space="preserve">Spelling error in Check Description, </w:t>
              </w:r>
            </w:ins>
          </w:p>
        </w:tc>
        <w:tc>
          <w:tcPr>
            <w:tcW w:w="4174" w:type="dxa"/>
            <w:tcBorders>
              <w:top w:val="single" w:sz="6" w:space="0" w:color="auto"/>
              <w:bottom w:val="single" w:sz="6" w:space="0" w:color="auto"/>
            </w:tcBorders>
          </w:tcPr>
          <w:p w14:paraId="135AB00E" w14:textId="071AC2AE" w:rsidR="00AF3624" w:rsidRDefault="00063B26" w:rsidP="00546084">
            <w:pPr>
              <w:pStyle w:val="ISOChange"/>
              <w:spacing w:before="60" w:after="60" w:line="240" w:lineRule="auto"/>
              <w:rPr>
                <w:ins w:id="897" w:author="Raphael Malyankar" w:date="2025-01-17T01:26:00Z" w16du:dateUtc="2025-01-17T08:26:00Z"/>
                <w:szCs w:val="18"/>
              </w:rPr>
            </w:pPr>
            <w:ins w:id="898" w:author="Raphael Malyankar" w:date="2025-01-17T17:20:00Z" w16du:dateUtc="2025-01-18T00:20:00Z">
              <w:r w:rsidRPr="00063B26">
                <w:rPr>
                  <w:szCs w:val="18"/>
                </w:rPr>
                <w:t>should read "separate"</w:t>
              </w:r>
            </w:ins>
          </w:p>
        </w:tc>
        <w:tc>
          <w:tcPr>
            <w:tcW w:w="2590" w:type="dxa"/>
            <w:tcBorders>
              <w:top w:val="single" w:sz="6" w:space="0" w:color="auto"/>
              <w:bottom w:val="single" w:sz="6" w:space="0" w:color="auto"/>
            </w:tcBorders>
            <w:shd w:val="clear" w:color="auto" w:fill="D9D9D9" w:themeFill="background1" w:themeFillShade="D9"/>
          </w:tcPr>
          <w:p w14:paraId="1920C82E" w14:textId="1AAABE6B" w:rsidR="00AF3624" w:rsidRPr="004C6096" w:rsidRDefault="00D37A75" w:rsidP="00546084">
            <w:pPr>
              <w:pStyle w:val="ISOSecretObservations"/>
              <w:spacing w:before="60" w:after="60" w:line="240" w:lineRule="auto"/>
              <w:rPr>
                <w:ins w:id="899" w:author="Raphael Malyankar" w:date="2025-01-17T01:26:00Z" w16du:dateUtc="2025-01-17T08:26:00Z"/>
                <w:b/>
                <w:bCs/>
                <w:color w:val="FF0000"/>
                <w:szCs w:val="18"/>
              </w:rPr>
            </w:pPr>
            <w:ins w:id="900" w:author="Raphael Malyankar" w:date="2025-01-19T23:43:00Z" w16du:dateUtc="2025-01-20T06:43:00Z">
              <w:r>
                <w:rPr>
                  <w:color w:val="FF0000"/>
                  <w:szCs w:val="18"/>
                </w:rPr>
                <w:t>Agreed</w:t>
              </w:r>
            </w:ins>
          </w:p>
        </w:tc>
      </w:tr>
      <w:tr w:rsidR="00695FB6" w:rsidRPr="0036345A" w14:paraId="13226D8C" w14:textId="77777777" w:rsidTr="006C61DB">
        <w:trPr>
          <w:cantSplit/>
          <w:jc w:val="center"/>
        </w:trPr>
        <w:tc>
          <w:tcPr>
            <w:tcW w:w="665" w:type="dxa"/>
            <w:tcBorders>
              <w:top w:val="single" w:sz="6" w:space="0" w:color="auto"/>
              <w:bottom w:val="single" w:sz="6" w:space="0" w:color="auto"/>
            </w:tcBorders>
          </w:tcPr>
          <w:p w14:paraId="41C8F396" w14:textId="6A857C34" w:rsidR="00695FB6" w:rsidRPr="0036345A" w:rsidRDefault="00695FB6" w:rsidP="00695FB6">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72A3D3EC" w14:textId="2667D28A" w:rsidR="00695FB6" w:rsidRPr="0036345A" w:rsidRDefault="00695FB6" w:rsidP="00695FB6">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144836B9" w14:textId="71D83B43" w:rsidR="00695FB6" w:rsidRPr="0036345A" w:rsidRDefault="00695FB6" w:rsidP="00695FB6">
            <w:pPr>
              <w:pStyle w:val="ISOClause"/>
              <w:spacing w:before="60" w:after="60" w:line="240" w:lineRule="auto"/>
              <w:rPr>
                <w:szCs w:val="18"/>
              </w:rPr>
            </w:pPr>
            <w:r>
              <w:rPr>
                <w:szCs w:val="18"/>
              </w:rPr>
              <w:t>Dev0487</w:t>
            </w:r>
          </w:p>
        </w:tc>
        <w:tc>
          <w:tcPr>
            <w:tcW w:w="1117" w:type="dxa"/>
            <w:tcBorders>
              <w:top w:val="single" w:sz="6" w:space="0" w:color="auto"/>
              <w:bottom w:val="single" w:sz="6" w:space="0" w:color="auto"/>
            </w:tcBorders>
          </w:tcPr>
          <w:p w14:paraId="49428BC6" w14:textId="1E30A0D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127C279C" w14:textId="2DF037DE" w:rsidR="00695FB6" w:rsidRPr="0036345A" w:rsidRDefault="00695FB6" w:rsidP="00695FB6">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0E27B00A" w14:textId="0F666F35" w:rsidR="00695FB6" w:rsidRPr="0036345A" w:rsidRDefault="00695FB6" w:rsidP="00695FB6">
            <w:pPr>
              <w:pStyle w:val="ISOComments"/>
              <w:spacing w:before="60" w:after="60" w:line="240" w:lineRule="auto"/>
              <w:rPr>
                <w:szCs w:val="18"/>
              </w:rPr>
            </w:pPr>
            <w:r>
              <w:rPr>
                <w:szCs w:val="18"/>
              </w:rPr>
              <w:t>Retain as validation check</w:t>
            </w:r>
          </w:p>
        </w:tc>
        <w:tc>
          <w:tcPr>
            <w:tcW w:w="4174" w:type="dxa"/>
            <w:tcBorders>
              <w:top w:val="single" w:sz="6" w:space="0" w:color="auto"/>
              <w:bottom w:val="single" w:sz="6" w:space="0" w:color="auto"/>
            </w:tcBorders>
          </w:tcPr>
          <w:p w14:paraId="16EA6BCD" w14:textId="67C4ED16" w:rsidR="00695FB6" w:rsidRPr="0036345A" w:rsidRDefault="00695FB6" w:rsidP="00695FB6">
            <w:pPr>
              <w:pStyle w:val="ISOChange"/>
              <w:spacing w:before="60" w:after="60" w:line="240" w:lineRule="auto"/>
              <w:rPr>
                <w:szCs w:val="18"/>
              </w:rPr>
            </w:pPr>
            <w:r>
              <w:rPr>
                <w:szCs w:val="18"/>
              </w:rPr>
              <w:t>retain as validation check</w:t>
            </w:r>
          </w:p>
        </w:tc>
        <w:tc>
          <w:tcPr>
            <w:tcW w:w="2590" w:type="dxa"/>
            <w:tcBorders>
              <w:top w:val="single" w:sz="6" w:space="0" w:color="auto"/>
              <w:bottom w:val="single" w:sz="6" w:space="0" w:color="auto"/>
            </w:tcBorders>
            <w:shd w:val="clear" w:color="auto" w:fill="D9D9D9" w:themeFill="background1" w:themeFillShade="D9"/>
          </w:tcPr>
          <w:p w14:paraId="60061E4C" w14:textId="6F3D301E" w:rsidR="00695FB6" w:rsidRPr="0036345A" w:rsidRDefault="00695FB6" w:rsidP="00695FB6">
            <w:pPr>
              <w:pStyle w:val="ISOSecretObservations"/>
              <w:spacing w:before="60" w:after="60" w:line="240" w:lineRule="auto"/>
              <w:rPr>
                <w:szCs w:val="18"/>
              </w:rPr>
            </w:pPr>
            <w:ins w:id="901" w:author="Raphael Malyankar" w:date="2025-01-24T15:42:00Z" w16du:dateUtc="2025-01-24T22:42:00Z">
              <w:r w:rsidRPr="00AE1559">
                <w:rPr>
                  <w:color w:val="FF0000"/>
                  <w:szCs w:val="18"/>
                </w:rPr>
                <w:t>Agreed</w:t>
              </w:r>
            </w:ins>
          </w:p>
        </w:tc>
      </w:tr>
      <w:tr w:rsidR="00695FB6" w:rsidRPr="0036345A" w14:paraId="142F276D" w14:textId="77777777" w:rsidTr="006C61DB">
        <w:trPr>
          <w:cantSplit/>
          <w:jc w:val="center"/>
        </w:trPr>
        <w:tc>
          <w:tcPr>
            <w:tcW w:w="665" w:type="dxa"/>
            <w:tcBorders>
              <w:top w:val="single" w:sz="6" w:space="0" w:color="auto"/>
              <w:bottom w:val="single" w:sz="6" w:space="0" w:color="auto"/>
            </w:tcBorders>
          </w:tcPr>
          <w:p w14:paraId="2109F9EF" w14:textId="1A1102D7" w:rsidR="00695FB6" w:rsidRDefault="00695FB6" w:rsidP="00695FB6">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16C60B23" w14:textId="19A6B5C5" w:rsidR="00695FB6" w:rsidRPr="00AA7C4B" w:rsidRDefault="00695FB6" w:rsidP="00695FB6">
            <w:pPr>
              <w:pStyle w:val="ISOMB"/>
              <w:spacing w:before="60" w:after="60" w:line="240" w:lineRule="auto"/>
              <w:rPr>
                <w:rFonts w:cs="Arial"/>
                <w:szCs w:val="18"/>
              </w:rPr>
            </w:pPr>
            <w:r w:rsidRPr="00AA7C4B">
              <w:rPr>
                <w:rFonts w:cs="Arial"/>
                <w:szCs w:val="18"/>
              </w:rPr>
              <w:t>rmm</w:t>
            </w:r>
          </w:p>
        </w:tc>
        <w:tc>
          <w:tcPr>
            <w:tcW w:w="1313" w:type="dxa"/>
            <w:tcBorders>
              <w:top w:val="single" w:sz="6" w:space="0" w:color="auto"/>
              <w:bottom w:val="single" w:sz="6" w:space="0" w:color="auto"/>
            </w:tcBorders>
          </w:tcPr>
          <w:p w14:paraId="46A5F1DD" w14:textId="2B97FADE" w:rsidR="00695FB6" w:rsidRDefault="00695FB6" w:rsidP="00695FB6">
            <w:pPr>
              <w:pStyle w:val="ISOClause"/>
              <w:spacing w:before="60" w:after="60" w:line="240" w:lineRule="auto"/>
              <w:rPr>
                <w:szCs w:val="18"/>
              </w:rPr>
            </w:pPr>
            <w:r>
              <w:rPr>
                <w:szCs w:val="18"/>
              </w:rPr>
              <w:t>Dev0481</w:t>
            </w:r>
          </w:p>
        </w:tc>
        <w:tc>
          <w:tcPr>
            <w:tcW w:w="1117" w:type="dxa"/>
            <w:tcBorders>
              <w:top w:val="single" w:sz="6" w:space="0" w:color="auto"/>
              <w:bottom w:val="single" w:sz="6" w:space="0" w:color="auto"/>
            </w:tcBorders>
          </w:tcPr>
          <w:p w14:paraId="673C954E" w14:textId="77777777" w:rsidR="00695FB6" w:rsidRPr="0036345A" w:rsidRDefault="00695FB6" w:rsidP="00695FB6">
            <w:pPr>
              <w:pStyle w:val="ISOParagraph"/>
              <w:spacing w:before="60" w:after="60" w:line="240" w:lineRule="auto"/>
              <w:rPr>
                <w:szCs w:val="18"/>
              </w:rPr>
            </w:pPr>
          </w:p>
        </w:tc>
        <w:tc>
          <w:tcPr>
            <w:tcW w:w="706" w:type="dxa"/>
            <w:tcBorders>
              <w:top w:val="single" w:sz="6" w:space="0" w:color="auto"/>
              <w:bottom w:val="single" w:sz="6" w:space="0" w:color="auto"/>
            </w:tcBorders>
          </w:tcPr>
          <w:p w14:paraId="1A38D25D" w14:textId="007FE840" w:rsidR="00695FB6" w:rsidRDefault="00695FB6" w:rsidP="00695FB6">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10EB0B63" w14:textId="45FD8B4F" w:rsidR="00695FB6" w:rsidRDefault="00695FB6" w:rsidP="00695FB6">
            <w:pPr>
              <w:pStyle w:val="ISOComments"/>
              <w:spacing w:before="60" w:after="60" w:line="240" w:lineRule="auto"/>
              <w:rPr>
                <w:szCs w:val="18"/>
              </w:rPr>
            </w:pPr>
            <w:r>
              <w:rPr>
                <w:szCs w:val="18"/>
              </w:rPr>
              <w:t>The requirement is in clause 17-4.2 (p. 7)</w:t>
            </w:r>
          </w:p>
        </w:tc>
        <w:tc>
          <w:tcPr>
            <w:tcW w:w="4174" w:type="dxa"/>
            <w:tcBorders>
              <w:top w:val="single" w:sz="6" w:space="0" w:color="auto"/>
              <w:bottom w:val="single" w:sz="6" w:space="0" w:color="auto"/>
            </w:tcBorders>
          </w:tcPr>
          <w:p w14:paraId="24208106" w14:textId="2AD6280C" w:rsidR="00695FB6" w:rsidRDefault="00695FB6" w:rsidP="00695FB6">
            <w:pPr>
              <w:pStyle w:val="ISOChange"/>
              <w:spacing w:before="60" w:after="60" w:line="240" w:lineRule="auto"/>
              <w:rPr>
                <w:szCs w:val="18"/>
              </w:rPr>
            </w:pPr>
            <w:r>
              <w:rPr>
                <w:szCs w:val="18"/>
              </w:rPr>
              <w:t>Move check to Part 17 section of list</w:t>
            </w:r>
          </w:p>
        </w:tc>
        <w:tc>
          <w:tcPr>
            <w:tcW w:w="2590" w:type="dxa"/>
            <w:tcBorders>
              <w:top w:val="single" w:sz="6" w:space="0" w:color="auto"/>
              <w:bottom w:val="single" w:sz="6" w:space="0" w:color="auto"/>
            </w:tcBorders>
            <w:shd w:val="clear" w:color="auto" w:fill="D9D9D9" w:themeFill="background1" w:themeFillShade="D9"/>
          </w:tcPr>
          <w:p w14:paraId="0E029587" w14:textId="196BE523" w:rsidR="00695FB6" w:rsidRPr="0036345A" w:rsidRDefault="00695FB6" w:rsidP="00695FB6">
            <w:pPr>
              <w:pStyle w:val="ISOSecretObservations"/>
              <w:spacing w:before="60" w:after="60" w:line="240" w:lineRule="auto"/>
              <w:rPr>
                <w:szCs w:val="18"/>
              </w:rPr>
            </w:pPr>
            <w:ins w:id="902" w:author="Raphael Malyankar" w:date="2025-01-24T15:42:00Z" w16du:dateUtc="2025-01-24T22:42:00Z">
              <w:r w:rsidRPr="00AE1559">
                <w:rPr>
                  <w:color w:val="FF0000"/>
                  <w:szCs w:val="18"/>
                </w:rPr>
                <w:t>Agreed</w:t>
              </w:r>
            </w:ins>
          </w:p>
        </w:tc>
      </w:tr>
      <w:tr w:rsidR="00B0494E" w:rsidRPr="0036345A" w14:paraId="66CB2C91" w14:textId="77777777" w:rsidTr="006C61DB">
        <w:trPr>
          <w:cantSplit/>
          <w:jc w:val="center"/>
          <w:ins w:id="903" w:author="Raphael Malyankar" w:date="2025-01-17T01:29:00Z"/>
        </w:trPr>
        <w:tc>
          <w:tcPr>
            <w:tcW w:w="665" w:type="dxa"/>
            <w:tcBorders>
              <w:top w:val="single" w:sz="6" w:space="0" w:color="auto"/>
              <w:bottom w:val="single" w:sz="6" w:space="0" w:color="auto"/>
            </w:tcBorders>
          </w:tcPr>
          <w:p w14:paraId="49367865" w14:textId="6387E2B1" w:rsidR="00B0494E" w:rsidRDefault="00B0494E" w:rsidP="00B0494E">
            <w:pPr>
              <w:pStyle w:val="ISOMB"/>
              <w:spacing w:before="60" w:after="60" w:line="240" w:lineRule="auto"/>
              <w:rPr>
                <w:ins w:id="904" w:author="Raphael Malyankar" w:date="2025-01-17T01:29:00Z" w16du:dateUtc="2025-01-17T08:29:00Z"/>
                <w:szCs w:val="18"/>
              </w:rPr>
            </w:pPr>
            <w:ins w:id="905" w:author="Raphael Malyankar" w:date="2025-01-17T01:29:00Z" w16du:dateUtc="2025-01-17T08:29:00Z">
              <w:r>
                <w:rPr>
                  <w:szCs w:val="18"/>
                </w:rPr>
                <w:lastRenderedPageBreak/>
                <w:t>17</w:t>
              </w:r>
            </w:ins>
          </w:p>
        </w:tc>
        <w:tc>
          <w:tcPr>
            <w:tcW w:w="598" w:type="dxa"/>
            <w:tcBorders>
              <w:top w:val="single" w:sz="6" w:space="0" w:color="auto"/>
              <w:bottom w:val="single" w:sz="6" w:space="0" w:color="auto"/>
            </w:tcBorders>
          </w:tcPr>
          <w:p w14:paraId="49B5A70A" w14:textId="241F6CD0" w:rsidR="00B0494E" w:rsidRPr="00AA7C4B" w:rsidRDefault="00B0494E" w:rsidP="00B0494E">
            <w:pPr>
              <w:pStyle w:val="ISOMB"/>
              <w:spacing w:before="60" w:after="60" w:line="240" w:lineRule="auto"/>
              <w:rPr>
                <w:ins w:id="906" w:author="Raphael Malyankar" w:date="2025-01-17T01:29:00Z" w16du:dateUtc="2025-01-17T08:29:00Z"/>
                <w:rFonts w:cs="Arial"/>
                <w:szCs w:val="18"/>
              </w:rPr>
            </w:pPr>
            <w:ins w:id="907" w:author="Raphael Malyankar" w:date="2025-01-17T17:29:00Z" w16du:dateUtc="2025-01-18T00:29:00Z">
              <w:r w:rsidRPr="00505E40">
                <w:rPr>
                  <w:szCs w:val="18"/>
                </w:rPr>
                <w:t>IC-ENC</w:t>
              </w:r>
            </w:ins>
          </w:p>
        </w:tc>
        <w:tc>
          <w:tcPr>
            <w:tcW w:w="1313" w:type="dxa"/>
            <w:tcBorders>
              <w:top w:val="single" w:sz="6" w:space="0" w:color="auto"/>
              <w:bottom w:val="single" w:sz="6" w:space="0" w:color="auto"/>
            </w:tcBorders>
          </w:tcPr>
          <w:p w14:paraId="58D5F722" w14:textId="433AE1E0" w:rsidR="00B0494E" w:rsidRDefault="00B0494E" w:rsidP="00B0494E">
            <w:pPr>
              <w:pStyle w:val="ISOClause"/>
              <w:spacing w:before="60" w:after="60" w:line="240" w:lineRule="auto"/>
              <w:rPr>
                <w:ins w:id="908" w:author="Raphael Malyankar" w:date="2025-01-17T01:29:00Z" w16du:dateUtc="2025-01-17T08:29:00Z"/>
                <w:szCs w:val="18"/>
              </w:rPr>
            </w:pPr>
            <w:ins w:id="909" w:author="Raphael Malyankar" w:date="2025-01-17T17:02:00Z" w16du:dateUtc="2025-01-18T00:02:00Z">
              <w:r>
                <w:t>Dev</w:t>
              </w:r>
            </w:ins>
            <w:ins w:id="910" w:author="Raphael Malyankar" w:date="2025-01-17T01:30:00Z" w16du:dateUtc="2025-01-17T08:30:00Z">
              <w:r w:rsidRPr="004213B6">
                <w:t>0299</w:t>
              </w:r>
            </w:ins>
          </w:p>
        </w:tc>
        <w:tc>
          <w:tcPr>
            <w:tcW w:w="1117" w:type="dxa"/>
            <w:tcBorders>
              <w:top w:val="single" w:sz="6" w:space="0" w:color="auto"/>
              <w:bottom w:val="single" w:sz="6" w:space="0" w:color="auto"/>
            </w:tcBorders>
          </w:tcPr>
          <w:p w14:paraId="2376BEA7" w14:textId="77777777" w:rsidR="00B0494E" w:rsidRPr="0036345A" w:rsidRDefault="00B0494E" w:rsidP="00B0494E">
            <w:pPr>
              <w:pStyle w:val="ISOParagraph"/>
              <w:spacing w:before="60" w:after="60" w:line="240" w:lineRule="auto"/>
              <w:rPr>
                <w:ins w:id="911" w:author="Raphael Malyankar" w:date="2025-01-17T01:29:00Z" w16du:dateUtc="2025-01-17T08:29:00Z"/>
                <w:szCs w:val="18"/>
              </w:rPr>
            </w:pPr>
          </w:p>
        </w:tc>
        <w:tc>
          <w:tcPr>
            <w:tcW w:w="706" w:type="dxa"/>
            <w:tcBorders>
              <w:top w:val="single" w:sz="6" w:space="0" w:color="auto"/>
              <w:bottom w:val="single" w:sz="6" w:space="0" w:color="auto"/>
            </w:tcBorders>
          </w:tcPr>
          <w:p w14:paraId="1D7CC458" w14:textId="3EFF4468" w:rsidR="00B0494E" w:rsidRDefault="00D9604E" w:rsidP="00B0494E">
            <w:pPr>
              <w:pStyle w:val="ISOCommType"/>
              <w:spacing w:before="60" w:after="60" w:line="240" w:lineRule="auto"/>
              <w:rPr>
                <w:ins w:id="912" w:author="Raphael Malyankar" w:date="2025-01-17T01:29:00Z" w16du:dateUtc="2025-01-17T08:29:00Z"/>
                <w:szCs w:val="18"/>
              </w:rPr>
            </w:pPr>
            <w:ins w:id="913" w:author="Raphael Malyankar" w:date="2025-01-20T01:19:00Z" w16du:dateUtc="2025-01-20T08:19:00Z">
              <w:r>
                <w:rPr>
                  <w:szCs w:val="18"/>
                </w:rPr>
                <w:t>te</w:t>
              </w:r>
            </w:ins>
          </w:p>
        </w:tc>
        <w:tc>
          <w:tcPr>
            <w:tcW w:w="4590" w:type="dxa"/>
            <w:tcBorders>
              <w:top w:val="single" w:sz="6" w:space="0" w:color="auto"/>
              <w:bottom w:val="single" w:sz="6" w:space="0" w:color="auto"/>
            </w:tcBorders>
          </w:tcPr>
          <w:p w14:paraId="568515DF" w14:textId="348F2DD5" w:rsidR="00B0494E" w:rsidRDefault="00B0494E" w:rsidP="00B0494E">
            <w:pPr>
              <w:pStyle w:val="ISOComments"/>
              <w:spacing w:before="60" w:after="60" w:line="240" w:lineRule="auto"/>
              <w:rPr>
                <w:ins w:id="914" w:author="Raphael Malyankar" w:date="2025-01-17T01:29:00Z" w16du:dateUtc="2025-01-17T08:29:00Z"/>
                <w:szCs w:val="18"/>
              </w:rPr>
            </w:pPr>
            <w:ins w:id="915" w:author="Raphael Malyankar" w:date="2025-01-17T01:30:00Z" w16du:dateUtc="2025-01-17T08:30:00Z">
              <w:r w:rsidRPr="00452DAC">
                <w:t>Suggest that this check is not redundant to 301 as this overs missing CATALOG.XML. However it is redundant to 154  which is checking the validity against the S-100 Metadata Profile Schemas.</w:t>
              </w:r>
            </w:ins>
          </w:p>
        </w:tc>
        <w:tc>
          <w:tcPr>
            <w:tcW w:w="4174" w:type="dxa"/>
            <w:tcBorders>
              <w:top w:val="single" w:sz="6" w:space="0" w:color="auto"/>
              <w:bottom w:val="single" w:sz="6" w:space="0" w:color="auto"/>
            </w:tcBorders>
          </w:tcPr>
          <w:p w14:paraId="4AA4E4CD" w14:textId="3AFADAD5" w:rsidR="00B0494E" w:rsidRDefault="00B0494E" w:rsidP="00B0494E">
            <w:pPr>
              <w:pStyle w:val="ISOChange"/>
              <w:spacing w:before="60" w:after="60" w:line="240" w:lineRule="auto"/>
              <w:rPr>
                <w:ins w:id="916" w:author="Raphael Malyankar" w:date="2025-01-17T01:29:00Z" w16du:dateUtc="2025-01-17T08:29:00Z"/>
                <w:szCs w:val="18"/>
              </w:rPr>
            </w:pPr>
          </w:p>
        </w:tc>
        <w:tc>
          <w:tcPr>
            <w:tcW w:w="2590" w:type="dxa"/>
            <w:tcBorders>
              <w:top w:val="single" w:sz="6" w:space="0" w:color="auto"/>
              <w:bottom w:val="single" w:sz="6" w:space="0" w:color="auto"/>
            </w:tcBorders>
            <w:shd w:val="clear" w:color="auto" w:fill="D9D9D9" w:themeFill="background1" w:themeFillShade="D9"/>
          </w:tcPr>
          <w:p w14:paraId="32EA6FAE" w14:textId="7D416725" w:rsidR="00B0494E" w:rsidRPr="0036345A" w:rsidRDefault="00D37A75" w:rsidP="00B0494E">
            <w:pPr>
              <w:pStyle w:val="ISOSecretObservations"/>
              <w:spacing w:before="60" w:after="60" w:line="240" w:lineRule="auto"/>
              <w:rPr>
                <w:ins w:id="917" w:author="Raphael Malyankar" w:date="2025-01-17T01:29:00Z" w16du:dateUtc="2025-01-17T08:29:00Z"/>
                <w:szCs w:val="18"/>
              </w:rPr>
            </w:pPr>
            <w:ins w:id="918" w:author="Raphael Malyankar" w:date="2025-01-19T23:44:00Z" w16du:dateUtc="2025-01-20T06:44:00Z">
              <w:r>
                <w:rPr>
                  <w:szCs w:val="18"/>
                </w:rPr>
                <w:t>Agreed, redundant with Dev0154</w:t>
              </w:r>
            </w:ins>
          </w:p>
        </w:tc>
      </w:tr>
      <w:tr w:rsidR="00B0494E" w:rsidRPr="0036345A" w14:paraId="12C40B64" w14:textId="77777777" w:rsidTr="006C61DB">
        <w:trPr>
          <w:cantSplit/>
          <w:jc w:val="center"/>
          <w:ins w:id="919" w:author="Raphael Malyankar" w:date="2025-01-17T01:29:00Z"/>
        </w:trPr>
        <w:tc>
          <w:tcPr>
            <w:tcW w:w="665" w:type="dxa"/>
            <w:tcBorders>
              <w:top w:val="single" w:sz="6" w:space="0" w:color="auto"/>
              <w:bottom w:val="single" w:sz="6" w:space="0" w:color="auto"/>
            </w:tcBorders>
          </w:tcPr>
          <w:p w14:paraId="27382BF8" w14:textId="01833AAB" w:rsidR="00B0494E" w:rsidRDefault="00B0494E" w:rsidP="00B0494E">
            <w:pPr>
              <w:pStyle w:val="ISOMB"/>
              <w:spacing w:before="60" w:after="60" w:line="240" w:lineRule="auto"/>
              <w:rPr>
                <w:ins w:id="920" w:author="Raphael Malyankar" w:date="2025-01-17T01:29:00Z" w16du:dateUtc="2025-01-17T08:29:00Z"/>
                <w:szCs w:val="18"/>
              </w:rPr>
            </w:pPr>
            <w:ins w:id="921" w:author="Raphael Malyankar" w:date="2025-01-17T01:30:00Z" w16du:dateUtc="2025-01-17T08:30:00Z">
              <w:r>
                <w:rPr>
                  <w:szCs w:val="18"/>
                </w:rPr>
                <w:t>1</w:t>
              </w:r>
            </w:ins>
            <w:ins w:id="922" w:author="Raphael Malyankar" w:date="2025-01-17T01:31:00Z" w16du:dateUtc="2025-01-17T08:31:00Z">
              <w:r>
                <w:rPr>
                  <w:szCs w:val="18"/>
                </w:rPr>
                <w:t>7</w:t>
              </w:r>
            </w:ins>
          </w:p>
        </w:tc>
        <w:tc>
          <w:tcPr>
            <w:tcW w:w="598" w:type="dxa"/>
            <w:tcBorders>
              <w:top w:val="single" w:sz="6" w:space="0" w:color="auto"/>
              <w:bottom w:val="single" w:sz="6" w:space="0" w:color="auto"/>
            </w:tcBorders>
          </w:tcPr>
          <w:p w14:paraId="30FB8749" w14:textId="649E3988" w:rsidR="00B0494E" w:rsidRPr="00AA7C4B" w:rsidRDefault="00B0494E" w:rsidP="00B0494E">
            <w:pPr>
              <w:pStyle w:val="ISOMB"/>
              <w:spacing w:before="60" w:after="60" w:line="240" w:lineRule="auto"/>
              <w:rPr>
                <w:ins w:id="923" w:author="Raphael Malyankar" w:date="2025-01-17T01:29:00Z" w16du:dateUtc="2025-01-17T08:29:00Z"/>
                <w:rFonts w:cs="Arial"/>
                <w:szCs w:val="18"/>
              </w:rPr>
            </w:pPr>
            <w:ins w:id="924" w:author="Raphael Malyankar" w:date="2025-01-17T17:29:00Z" w16du:dateUtc="2025-01-18T00:29:00Z">
              <w:r w:rsidRPr="00505E40">
                <w:rPr>
                  <w:szCs w:val="18"/>
                </w:rPr>
                <w:t>IC-ENC</w:t>
              </w:r>
            </w:ins>
          </w:p>
        </w:tc>
        <w:tc>
          <w:tcPr>
            <w:tcW w:w="1313" w:type="dxa"/>
            <w:tcBorders>
              <w:top w:val="single" w:sz="6" w:space="0" w:color="auto"/>
              <w:bottom w:val="single" w:sz="6" w:space="0" w:color="auto"/>
            </w:tcBorders>
          </w:tcPr>
          <w:p w14:paraId="3C81CC38" w14:textId="0AEC706C" w:rsidR="00B0494E" w:rsidRDefault="00B0494E" w:rsidP="00B0494E">
            <w:pPr>
              <w:pStyle w:val="ISOClause"/>
              <w:spacing w:before="60" w:after="60" w:line="240" w:lineRule="auto"/>
              <w:rPr>
                <w:ins w:id="925" w:author="Raphael Malyankar" w:date="2025-01-17T01:29:00Z" w16du:dateUtc="2025-01-17T08:29:00Z"/>
                <w:szCs w:val="18"/>
              </w:rPr>
            </w:pPr>
            <w:ins w:id="926" w:author="Raphael Malyankar" w:date="2025-01-17T17:02:00Z" w16du:dateUtc="2025-01-18T00:02:00Z">
              <w:r>
                <w:t>Dev</w:t>
              </w:r>
            </w:ins>
            <w:ins w:id="927" w:author="Raphael Malyankar" w:date="2025-01-17T01:30:00Z" w16du:dateUtc="2025-01-17T08:30:00Z">
              <w:r w:rsidRPr="004213B6">
                <w:t>0300</w:t>
              </w:r>
            </w:ins>
          </w:p>
        </w:tc>
        <w:tc>
          <w:tcPr>
            <w:tcW w:w="1117" w:type="dxa"/>
            <w:tcBorders>
              <w:top w:val="single" w:sz="6" w:space="0" w:color="auto"/>
              <w:bottom w:val="single" w:sz="6" w:space="0" w:color="auto"/>
            </w:tcBorders>
          </w:tcPr>
          <w:p w14:paraId="5A844BDF" w14:textId="77777777" w:rsidR="00B0494E" w:rsidRPr="0036345A" w:rsidRDefault="00B0494E" w:rsidP="00B0494E">
            <w:pPr>
              <w:pStyle w:val="ISOParagraph"/>
              <w:spacing w:before="60" w:after="60" w:line="240" w:lineRule="auto"/>
              <w:rPr>
                <w:ins w:id="928" w:author="Raphael Malyankar" w:date="2025-01-17T01:29:00Z" w16du:dateUtc="2025-01-17T08:29:00Z"/>
                <w:szCs w:val="18"/>
              </w:rPr>
            </w:pPr>
          </w:p>
        </w:tc>
        <w:tc>
          <w:tcPr>
            <w:tcW w:w="706" w:type="dxa"/>
            <w:tcBorders>
              <w:top w:val="single" w:sz="6" w:space="0" w:color="auto"/>
              <w:bottom w:val="single" w:sz="6" w:space="0" w:color="auto"/>
            </w:tcBorders>
          </w:tcPr>
          <w:p w14:paraId="205F8773" w14:textId="49039F8E" w:rsidR="00B0494E" w:rsidRDefault="00D9604E" w:rsidP="00B0494E">
            <w:pPr>
              <w:pStyle w:val="ISOCommType"/>
              <w:spacing w:before="60" w:after="60" w:line="240" w:lineRule="auto"/>
              <w:rPr>
                <w:ins w:id="929" w:author="Raphael Malyankar" w:date="2025-01-17T01:29:00Z" w16du:dateUtc="2025-01-17T08:29:00Z"/>
                <w:szCs w:val="18"/>
              </w:rPr>
            </w:pPr>
            <w:ins w:id="930" w:author="Raphael Malyankar" w:date="2025-01-20T01:19:00Z" w16du:dateUtc="2025-01-20T08:19:00Z">
              <w:r>
                <w:rPr>
                  <w:szCs w:val="18"/>
                </w:rPr>
                <w:t>te</w:t>
              </w:r>
            </w:ins>
          </w:p>
        </w:tc>
        <w:tc>
          <w:tcPr>
            <w:tcW w:w="4590" w:type="dxa"/>
            <w:tcBorders>
              <w:top w:val="single" w:sz="6" w:space="0" w:color="auto"/>
              <w:bottom w:val="single" w:sz="6" w:space="0" w:color="auto"/>
            </w:tcBorders>
          </w:tcPr>
          <w:p w14:paraId="0BDC0DAA" w14:textId="73DE04AA" w:rsidR="00B0494E" w:rsidRDefault="00B0494E" w:rsidP="00B0494E">
            <w:pPr>
              <w:pStyle w:val="ISOComments"/>
              <w:spacing w:before="60" w:after="60" w:line="240" w:lineRule="auto"/>
              <w:rPr>
                <w:ins w:id="931" w:author="Raphael Malyankar" w:date="2025-01-17T01:29:00Z" w16du:dateUtc="2025-01-17T08:29:00Z"/>
                <w:szCs w:val="18"/>
              </w:rPr>
            </w:pPr>
            <w:ins w:id="932" w:author="Raphael Malyankar" w:date="2025-01-17T01:30:00Z" w16du:dateUtc="2025-01-17T08:30:00Z">
              <w:r w:rsidRPr="00452DAC">
                <w:t>Redundant with Dev0301, suggest remove check</w:t>
              </w:r>
            </w:ins>
          </w:p>
        </w:tc>
        <w:tc>
          <w:tcPr>
            <w:tcW w:w="4174" w:type="dxa"/>
            <w:tcBorders>
              <w:top w:val="single" w:sz="6" w:space="0" w:color="auto"/>
              <w:bottom w:val="single" w:sz="6" w:space="0" w:color="auto"/>
            </w:tcBorders>
          </w:tcPr>
          <w:p w14:paraId="1404DFCB" w14:textId="73428B22" w:rsidR="00B0494E" w:rsidRDefault="00B0494E" w:rsidP="00B0494E">
            <w:pPr>
              <w:pStyle w:val="ISOChange"/>
              <w:spacing w:before="60" w:after="60" w:line="240" w:lineRule="auto"/>
              <w:rPr>
                <w:ins w:id="933" w:author="Raphael Malyankar" w:date="2025-01-17T01:29:00Z" w16du:dateUtc="2025-01-17T08:29:00Z"/>
                <w:szCs w:val="18"/>
              </w:rPr>
            </w:pPr>
            <w:ins w:id="934" w:author="Raphael Malyankar" w:date="2025-01-17T17:20:00Z" w16du:dateUtc="2025-01-18T00:20:00Z">
              <w:r w:rsidRPr="00063B26">
                <w:rPr>
                  <w:szCs w:val="18"/>
                </w:rPr>
                <w:t>remove check</w:t>
              </w:r>
            </w:ins>
          </w:p>
        </w:tc>
        <w:tc>
          <w:tcPr>
            <w:tcW w:w="2590" w:type="dxa"/>
            <w:tcBorders>
              <w:top w:val="single" w:sz="6" w:space="0" w:color="auto"/>
              <w:bottom w:val="single" w:sz="6" w:space="0" w:color="auto"/>
            </w:tcBorders>
            <w:shd w:val="clear" w:color="auto" w:fill="D9D9D9" w:themeFill="background1" w:themeFillShade="D9"/>
          </w:tcPr>
          <w:p w14:paraId="1A0A2898" w14:textId="26888A10" w:rsidR="00B0494E" w:rsidRPr="0036345A" w:rsidRDefault="00D37A75" w:rsidP="00B0494E">
            <w:pPr>
              <w:pStyle w:val="ISOSecretObservations"/>
              <w:spacing w:before="60" w:after="60" w:line="240" w:lineRule="auto"/>
              <w:rPr>
                <w:ins w:id="935" w:author="Raphael Malyankar" w:date="2025-01-17T01:29:00Z" w16du:dateUtc="2025-01-17T08:29:00Z"/>
                <w:szCs w:val="18"/>
              </w:rPr>
            </w:pPr>
            <w:ins w:id="936" w:author="Raphael Malyankar" w:date="2025-01-19T23:44:00Z" w16du:dateUtc="2025-01-20T06:44:00Z">
              <w:r>
                <w:rPr>
                  <w:szCs w:val="18"/>
                </w:rPr>
                <w:t>Agreed</w:t>
              </w:r>
            </w:ins>
          </w:p>
        </w:tc>
      </w:tr>
      <w:tr w:rsidR="00B0494E" w:rsidRPr="0036345A" w14:paraId="42DE337E" w14:textId="77777777" w:rsidTr="006C61DB">
        <w:trPr>
          <w:cantSplit/>
          <w:jc w:val="center"/>
          <w:ins w:id="937" w:author="Raphael Malyankar" w:date="2025-01-17T01:29:00Z"/>
        </w:trPr>
        <w:tc>
          <w:tcPr>
            <w:tcW w:w="665" w:type="dxa"/>
            <w:tcBorders>
              <w:top w:val="single" w:sz="6" w:space="0" w:color="auto"/>
              <w:bottom w:val="single" w:sz="6" w:space="0" w:color="auto"/>
            </w:tcBorders>
          </w:tcPr>
          <w:p w14:paraId="589FD321" w14:textId="1F2EF16B" w:rsidR="00B0494E" w:rsidRDefault="00B0494E" w:rsidP="00B0494E">
            <w:pPr>
              <w:pStyle w:val="ISOMB"/>
              <w:spacing w:before="60" w:after="60" w:line="240" w:lineRule="auto"/>
              <w:rPr>
                <w:ins w:id="938" w:author="Raphael Malyankar" w:date="2025-01-17T01:29:00Z" w16du:dateUtc="2025-01-17T08:29:00Z"/>
                <w:szCs w:val="18"/>
              </w:rPr>
            </w:pPr>
            <w:ins w:id="939" w:author="Raphael Malyankar" w:date="2025-01-17T01:31:00Z" w16du:dateUtc="2025-01-17T08:31:00Z">
              <w:r>
                <w:rPr>
                  <w:szCs w:val="18"/>
                </w:rPr>
                <w:t>17</w:t>
              </w:r>
            </w:ins>
          </w:p>
        </w:tc>
        <w:tc>
          <w:tcPr>
            <w:tcW w:w="598" w:type="dxa"/>
            <w:tcBorders>
              <w:top w:val="single" w:sz="6" w:space="0" w:color="auto"/>
              <w:bottom w:val="single" w:sz="6" w:space="0" w:color="auto"/>
            </w:tcBorders>
          </w:tcPr>
          <w:p w14:paraId="0673911A" w14:textId="25120BAC" w:rsidR="00B0494E" w:rsidRPr="00AA7C4B" w:rsidRDefault="00B0494E" w:rsidP="00B0494E">
            <w:pPr>
              <w:pStyle w:val="ISOMB"/>
              <w:spacing w:before="60" w:after="60" w:line="240" w:lineRule="auto"/>
              <w:rPr>
                <w:ins w:id="940" w:author="Raphael Malyankar" w:date="2025-01-17T01:29:00Z" w16du:dateUtc="2025-01-17T08:29:00Z"/>
                <w:rFonts w:cs="Arial"/>
                <w:szCs w:val="18"/>
              </w:rPr>
            </w:pPr>
            <w:ins w:id="941" w:author="Raphael Malyankar" w:date="2025-01-17T17:29:00Z" w16du:dateUtc="2025-01-18T00:29:00Z">
              <w:r w:rsidRPr="00505E40">
                <w:rPr>
                  <w:szCs w:val="18"/>
                </w:rPr>
                <w:t>IC-ENC</w:t>
              </w:r>
            </w:ins>
          </w:p>
        </w:tc>
        <w:tc>
          <w:tcPr>
            <w:tcW w:w="1313" w:type="dxa"/>
            <w:tcBorders>
              <w:top w:val="single" w:sz="6" w:space="0" w:color="auto"/>
              <w:bottom w:val="single" w:sz="6" w:space="0" w:color="auto"/>
            </w:tcBorders>
          </w:tcPr>
          <w:p w14:paraId="1A924C71" w14:textId="7E78F7A4" w:rsidR="00B0494E" w:rsidRDefault="00B0494E" w:rsidP="00B0494E">
            <w:pPr>
              <w:pStyle w:val="ISOClause"/>
              <w:spacing w:before="60" w:after="60" w:line="240" w:lineRule="auto"/>
              <w:rPr>
                <w:ins w:id="942" w:author="Raphael Malyankar" w:date="2025-01-17T01:29:00Z" w16du:dateUtc="2025-01-17T08:29:00Z"/>
                <w:szCs w:val="18"/>
              </w:rPr>
            </w:pPr>
            <w:ins w:id="943" w:author="Raphael Malyankar" w:date="2025-01-17T17:02:00Z" w16du:dateUtc="2025-01-18T00:02:00Z">
              <w:r>
                <w:t>Dev</w:t>
              </w:r>
            </w:ins>
            <w:ins w:id="944" w:author="Raphael Malyankar" w:date="2025-01-17T01:30:00Z" w16du:dateUtc="2025-01-17T08:30:00Z">
              <w:r w:rsidRPr="004213B6">
                <w:t>0159</w:t>
              </w:r>
            </w:ins>
          </w:p>
        </w:tc>
        <w:tc>
          <w:tcPr>
            <w:tcW w:w="1117" w:type="dxa"/>
            <w:tcBorders>
              <w:top w:val="single" w:sz="6" w:space="0" w:color="auto"/>
              <w:bottom w:val="single" w:sz="6" w:space="0" w:color="auto"/>
            </w:tcBorders>
          </w:tcPr>
          <w:p w14:paraId="798B5527" w14:textId="77777777" w:rsidR="00B0494E" w:rsidRPr="0036345A" w:rsidRDefault="00B0494E" w:rsidP="00B0494E">
            <w:pPr>
              <w:pStyle w:val="ISOParagraph"/>
              <w:spacing w:before="60" w:after="60" w:line="240" w:lineRule="auto"/>
              <w:rPr>
                <w:ins w:id="945" w:author="Raphael Malyankar" w:date="2025-01-17T01:29:00Z" w16du:dateUtc="2025-01-17T08:29:00Z"/>
                <w:szCs w:val="18"/>
              </w:rPr>
            </w:pPr>
          </w:p>
        </w:tc>
        <w:tc>
          <w:tcPr>
            <w:tcW w:w="706" w:type="dxa"/>
            <w:tcBorders>
              <w:top w:val="single" w:sz="6" w:space="0" w:color="auto"/>
              <w:bottom w:val="single" w:sz="6" w:space="0" w:color="auto"/>
            </w:tcBorders>
          </w:tcPr>
          <w:p w14:paraId="714EABA8" w14:textId="28C9B103" w:rsidR="00B0494E" w:rsidRDefault="00D9604E" w:rsidP="00B0494E">
            <w:pPr>
              <w:pStyle w:val="ISOCommType"/>
              <w:spacing w:before="60" w:after="60" w:line="240" w:lineRule="auto"/>
              <w:rPr>
                <w:ins w:id="946" w:author="Raphael Malyankar" w:date="2025-01-17T01:29:00Z" w16du:dateUtc="2025-01-17T08:29:00Z"/>
                <w:szCs w:val="18"/>
              </w:rPr>
            </w:pPr>
            <w:ins w:id="947" w:author="Raphael Malyankar" w:date="2025-01-20T01:19:00Z" w16du:dateUtc="2025-01-20T08:19:00Z">
              <w:r>
                <w:rPr>
                  <w:szCs w:val="18"/>
                </w:rPr>
                <w:t>te</w:t>
              </w:r>
            </w:ins>
          </w:p>
        </w:tc>
        <w:tc>
          <w:tcPr>
            <w:tcW w:w="4590" w:type="dxa"/>
            <w:tcBorders>
              <w:top w:val="single" w:sz="6" w:space="0" w:color="auto"/>
              <w:bottom w:val="single" w:sz="6" w:space="0" w:color="auto"/>
            </w:tcBorders>
          </w:tcPr>
          <w:p w14:paraId="721C3AD9" w14:textId="2765E81E" w:rsidR="00B0494E" w:rsidRDefault="00B0494E" w:rsidP="00B0494E">
            <w:pPr>
              <w:pStyle w:val="ISOComments"/>
              <w:spacing w:before="60" w:after="60" w:line="240" w:lineRule="auto"/>
              <w:rPr>
                <w:ins w:id="948" w:author="Raphael Malyankar" w:date="2025-01-17T01:29:00Z" w16du:dateUtc="2025-01-17T08:29:00Z"/>
                <w:szCs w:val="18"/>
              </w:rPr>
            </w:pPr>
            <w:ins w:id="949" w:author="Raphael Malyankar" w:date="2025-01-17T01:30:00Z" w16du:dateUtc="2025-01-17T08:30:00Z">
              <w:r w:rsidRPr="00452DAC">
                <w:t>Redundant with Dev0301, suggest remove check</w:t>
              </w:r>
            </w:ins>
          </w:p>
        </w:tc>
        <w:tc>
          <w:tcPr>
            <w:tcW w:w="4174" w:type="dxa"/>
            <w:tcBorders>
              <w:top w:val="single" w:sz="6" w:space="0" w:color="auto"/>
              <w:bottom w:val="single" w:sz="6" w:space="0" w:color="auto"/>
            </w:tcBorders>
          </w:tcPr>
          <w:p w14:paraId="400A898C" w14:textId="023A0525" w:rsidR="00B0494E" w:rsidRDefault="00B0494E" w:rsidP="00B0494E">
            <w:pPr>
              <w:pStyle w:val="ISOChange"/>
              <w:spacing w:before="60" w:after="60" w:line="240" w:lineRule="auto"/>
              <w:rPr>
                <w:ins w:id="950" w:author="Raphael Malyankar" w:date="2025-01-17T01:29:00Z" w16du:dateUtc="2025-01-17T08:29:00Z"/>
                <w:szCs w:val="18"/>
              </w:rPr>
            </w:pPr>
            <w:ins w:id="951" w:author="Raphael Malyankar" w:date="2025-01-17T17:20:00Z" w16du:dateUtc="2025-01-18T00:20:00Z">
              <w:r w:rsidRPr="00063B26">
                <w:rPr>
                  <w:szCs w:val="18"/>
                </w:rPr>
                <w:t>remove check</w:t>
              </w:r>
            </w:ins>
          </w:p>
        </w:tc>
        <w:tc>
          <w:tcPr>
            <w:tcW w:w="2590" w:type="dxa"/>
            <w:tcBorders>
              <w:top w:val="single" w:sz="6" w:space="0" w:color="auto"/>
              <w:bottom w:val="single" w:sz="6" w:space="0" w:color="auto"/>
            </w:tcBorders>
            <w:shd w:val="clear" w:color="auto" w:fill="D9D9D9" w:themeFill="background1" w:themeFillShade="D9"/>
          </w:tcPr>
          <w:p w14:paraId="6F4B9D4B" w14:textId="7F4386C2" w:rsidR="00B0494E" w:rsidRPr="0036345A" w:rsidRDefault="00A25D2D" w:rsidP="00B0494E">
            <w:pPr>
              <w:pStyle w:val="ISOSecretObservations"/>
              <w:spacing w:before="60" w:after="60" w:line="240" w:lineRule="auto"/>
              <w:rPr>
                <w:ins w:id="952" w:author="Raphael Malyankar" w:date="2025-01-17T01:29:00Z" w16du:dateUtc="2025-01-17T08:29:00Z"/>
                <w:szCs w:val="18"/>
              </w:rPr>
            </w:pPr>
            <w:ins w:id="953" w:author="Raphael Malyankar" w:date="2025-01-19T23:46:00Z" w16du:dateUtc="2025-01-20T06:46:00Z">
              <w:r>
                <w:rPr>
                  <w:szCs w:val="18"/>
                </w:rPr>
                <w:t>Agreed</w:t>
              </w:r>
            </w:ins>
          </w:p>
        </w:tc>
      </w:tr>
      <w:tr w:rsidR="00B0494E" w:rsidRPr="0036345A" w14:paraId="481B9524" w14:textId="77777777" w:rsidTr="006C61DB">
        <w:trPr>
          <w:cantSplit/>
          <w:jc w:val="center"/>
          <w:ins w:id="954" w:author="Raphael Malyankar" w:date="2025-01-17T17:16:00Z"/>
        </w:trPr>
        <w:tc>
          <w:tcPr>
            <w:tcW w:w="665" w:type="dxa"/>
            <w:tcBorders>
              <w:top w:val="single" w:sz="6" w:space="0" w:color="auto"/>
              <w:bottom w:val="single" w:sz="6" w:space="0" w:color="auto"/>
            </w:tcBorders>
          </w:tcPr>
          <w:p w14:paraId="3BA314AE" w14:textId="6C64E5FA" w:rsidR="00B0494E" w:rsidRDefault="00B0494E" w:rsidP="00B0494E">
            <w:pPr>
              <w:pStyle w:val="ISOMB"/>
              <w:spacing w:before="60" w:after="60" w:line="240" w:lineRule="auto"/>
              <w:rPr>
                <w:ins w:id="955" w:author="Raphael Malyankar" w:date="2025-01-17T17:16:00Z" w16du:dateUtc="2025-01-18T00:16:00Z"/>
                <w:szCs w:val="18"/>
              </w:rPr>
            </w:pPr>
            <w:ins w:id="956" w:author="Raphael Malyankar" w:date="2025-01-17T17:16:00Z" w16du:dateUtc="2025-01-18T00:16:00Z">
              <w:r w:rsidRPr="00EB785D">
                <w:rPr>
                  <w:rFonts w:cs="Arial"/>
                  <w:szCs w:val="18"/>
                </w:rPr>
                <w:t>17</w:t>
              </w:r>
            </w:ins>
          </w:p>
        </w:tc>
        <w:tc>
          <w:tcPr>
            <w:tcW w:w="598" w:type="dxa"/>
            <w:tcBorders>
              <w:top w:val="single" w:sz="6" w:space="0" w:color="auto"/>
              <w:bottom w:val="single" w:sz="6" w:space="0" w:color="auto"/>
            </w:tcBorders>
          </w:tcPr>
          <w:p w14:paraId="7A5D26A2" w14:textId="4056833A" w:rsidR="00B0494E" w:rsidRPr="00AA7C4B" w:rsidRDefault="00B0494E" w:rsidP="00B0494E">
            <w:pPr>
              <w:pStyle w:val="ISOMB"/>
              <w:spacing w:before="60" w:after="60" w:line="240" w:lineRule="auto"/>
              <w:rPr>
                <w:ins w:id="957" w:author="Raphael Malyankar" w:date="2025-01-17T17:16:00Z" w16du:dateUtc="2025-01-18T00:16:00Z"/>
                <w:rFonts w:cs="Arial"/>
                <w:szCs w:val="18"/>
              </w:rPr>
            </w:pPr>
            <w:ins w:id="958" w:author="Raphael Malyankar" w:date="2025-01-17T17:29:00Z" w16du:dateUtc="2025-01-18T00:29:00Z">
              <w:r w:rsidRPr="00505E40">
                <w:rPr>
                  <w:szCs w:val="18"/>
                </w:rPr>
                <w:t>IC-ENC</w:t>
              </w:r>
            </w:ins>
          </w:p>
        </w:tc>
        <w:tc>
          <w:tcPr>
            <w:tcW w:w="1313" w:type="dxa"/>
            <w:tcBorders>
              <w:top w:val="single" w:sz="6" w:space="0" w:color="auto"/>
              <w:bottom w:val="single" w:sz="6" w:space="0" w:color="auto"/>
            </w:tcBorders>
          </w:tcPr>
          <w:p w14:paraId="62A0035E" w14:textId="75D79CC8" w:rsidR="00B0494E" w:rsidRDefault="00B0494E" w:rsidP="00B0494E">
            <w:pPr>
              <w:pStyle w:val="ISOClause"/>
              <w:spacing w:before="60" w:after="60" w:line="240" w:lineRule="auto"/>
              <w:rPr>
                <w:ins w:id="959" w:author="Raphael Malyankar" w:date="2025-01-17T17:16:00Z" w16du:dateUtc="2025-01-18T00:16:00Z"/>
              </w:rPr>
            </w:pPr>
            <w:ins w:id="960" w:author="Raphael Malyankar" w:date="2025-01-17T17:16:00Z" w16du:dateUtc="2025-01-18T00:16:00Z">
              <w:r>
                <w:rPr>
                  <w:rFonts w:cs="Arial"/>
                  <w:szCs w:val="18"/>
                </w:rPr>
                <w:t>Dev0302</w:t>
              </w:r>
            </w:ins>
          </w:p>
        </w:tc>
        <w:tc>
          <w:tcPr>
            <w:tcW w:w="1117" w:type="dxa"/>
            <w:tcBorders>
              <w:top w:val="single" w:sz="6" w:space="0" w:color="auto"/>
              <w:bottom w:val="single" w:sz="6" w:space="0" w:color="auto"/>
            </w:tcBorders>
          </w:tcPr>
          <w:p w14:paraId="2FAE2A5B" w14:textId="77777777" w:rsidR="00B0494E" w:rsidRPr="0036345A" w:rsidRDefault="00B0494E" w:rsidP="00B0494E">
            <w:pPr>
              <w:pStyle w:val="ISOParagraph"/>
              <w:spacing w:before="60" w:after="60" w:line="240" w:lineRule="auto"/>
              <w:rPr>
                <w:ins w:id="961" w:author="Raphael Malyankar" w:date="2025-01-17T17:16:00Z" w16du:dateUtc="2025-01-18T00:16:00Z"/>
                <w:szCs w:val="18"/>
              </w:rPr>
            </w:pPr>
          </w:p>
        </w:tc>
        <w:tc>
          <w:tcPr>
            <w:tcW w:w="706" w:type="dxa"/>
            <w:tcBorders>
              <w:top w:val="single" w:sz="6" w:space="0" w:color="auto"/>
              <w:bottom w:val="single" w:sz="6" w:space="0" w:color="auto"/>
            </w:tcBorders>
          </w:tcPr>
          <w:p w14:paraId="479BAC8A" w14:textId="72DD0836" w:rsidR="00B0494E" w:rsidRDefault="00D9604E" w:rsidP="00B0494E">
            <w:pPr>
              <w:pStyle w:val="ISOCommType"/>
              <w:spacing w:before="60" w:after="60" w:line="240" w:lineRule="auto"/>
              <w:rPr>
                <w:ins w:id="962" w:author="Raphael Malyankar" w:date="2025-01-17T17:16:00Z" w16du:dateUtc="2025-01-18T00:16:00Z"/>
                <w:szCs w:val="18"/>
              </w:rPr>
            </w:pPr>
            <w:ins w:id="963" w:author="Raphael Malyankar" w:date="2025-01-20T01:19:00Z" w16du:dateUtc="2025-01-20T08:19:00Z">
              <w:r>
                <w:rPr>
                  <w:szCs w:val="18"/>
                </w:rPr>
                <w:t>ed</w:t>
              </w:r>
            </w:ins>
          </w:p>
        </w:tc>
        <w:tc>
          <w:tcPr>
            <w:tcW w:w="4590" w:type="dxa"/>
            <w:tcBorders>
              <w:top w:val="single" w:sz="6" w:space="0" w:color="auto"/>
              <w:bottom w:val="single" w:sz="6" w:space="0" w:color="auto"/>
            </w:tcBorders>
          </w:tcPr>
          <w:p w14:paraId="3A370EE9" w14:textId="45E0D5C5" w:rsidR="00B0494E" w:rsidRDefault="007D586A" w:rsidP="00B0494E">
            <w:pPr>
              <w:pStyle w:val="ISOComments"/>
              <w:spacing w:before="60" w:after="60"/>
              <w:rPr>
                <w:ins w:id="964" w:author="Raphael Malyankar" w:date="2025-01-17T17:16:00Z" w16du:dateUtc="2025-01-18T00:16:00Z"/>
              </w:rPr>
            </w:pPr>
            <w:ins w:id="965" w:author="Raphael Malyankar" w:date="2025-01-18T22:50:00Z" w16du:dateUtc="2025-01-19T05:50:00Z">
              <w:r>
                <w:rPr>
                  <w:rFonts w:cs="Arial"/>
                  <w:szCs w:val="18"/>
                </w:rPr>
                <w:t xml:space="preserve">SM: </w:t>
              </w:r>
            </w:ins>
            <w:ins w:id="966" w:author="Raphael Malyankar" w:date="2025-01-17T17:16:00Z" w16du:dateUtc="2025-01-18T00:16:00Z">
              <w:r w:rsidR="00B0494E" w:rsidRPr="00F41B51">
                <w:rPr>
                  <w:rFonts w:cs="Arial"/>
                  <w:szCs w:val="18"/>
                </w:rPr>
                <w:t>Suggest reword Check Description</w:t>
              </w:r>
            </w:ins>
          </w:p>
        </w:tc>
        <w:tc>
          <w:tcPr>
            <w:tcW w:w="4174" w:type="dxa"/>
            <w:tcBorders>
              <w:top w:val="single" w:sz="6" w:space="0" w:color="auto"/>
              <w:bottom w:val="single" w:sz="6" w:space="0" w:color="auto"/>
            </w:tcBorders>
          </w:tcPr>
          <w:p w14:paraId="6D43E63F" w14:textId="47CF9518" w:rsidR="00B0494E" w:rsidRDefault="00B0494E" w:rsidP="00B0494E">
            <w:pPr>
              <w:pStyle w:val="ISOChange"/>
              <w:spacing w:before="60" w:after="60" w:line="240" w:lineRule="auto"/>
              <w:rPr>
                <w:ins w:id="967" w:author="Raphael Malyankar" w:date="2025-01-17T17:16:00Z" w16du:dateUtc="2025-01-18T00:16:00Z"/>
                <w:szCs w:val="18"/>
              </w:rPr>
            </w:pPr>
            <w:ins w:id="968" w:author="Raphael Malyankar" w:date="2025-01-17T17:16:00Z" w16du:dateUtc="2025-01-18T00:16:00Z">
              <w:r w:rsidRPr="00EB785D">
                <w:rPr>
                  <w:rFonts w:cs="Arial"/>
                  <w:szCs w:val="18"/>
                </w:rPr>
                <w:t>S-100 Exchange set (CATALOG.XML and CATALOG.SIGN) must be placed in the S100_ROOT folder</w:t>
              </w:r>
            </w:ins>
          </w:p>
        </w:tc>
        <w:tc>
          <w:tcPr>
            <w:tcW w:w="2590" w:type="dxa"/>
            <w:tcBorders>
              <w:top w:val="single" w:sz="6" w:space="0" w:color="auto"/>
              <w:bottom w:val="single" w:sz="6" w:space="0" w:color="auto"/>
            </w:tcBorders>
            <w:shd w:val="clear" w:color="auto" w:fill="D9D9D9" w:themeFill="background1" w:themeFillShade="D9"/>
          </w:tcPr>
          <w:p w14:paraId="5CECA863" w14:textId="77777777" w:rsidR="00B0494E" w:rsidRDefault="00A25D2D" w:rsidP="00B0494E">
            <w:pPr>
              <w:pStyle w:val="ISOSecretObservations"/>
              <w:spacing w:before="60" w:after="60" w:line="240" w:lineRule="auto"/>
              <w:rPr>
                <w:ins w:id="969" w:author="Raphael Malyankar" w:date="2025-01-19T23:46:00Z" w16du:dateUtc="2025-01-20T06:46:00Z"/>
                <w:szCs w:val="18"/>
              </w:rPr>
            </w:pPr>
            <w:ins w:id="970" w:author="Raphael Malyankar" w:date="2025-01-19T23:46:00Z" w16du:dateUtc="2025-01-20T06:46:00Z">
              <w:r>
                <w:rPr>
                  <w:szCs w:val="18"/>
                </w:rPr>
                <w:t>Agreed with modification:</w:t>
              </w:r>
            </w:ins>
          </w:p>
          <w:p w14:paraId="60E4E46A" w14:textId="79BDB451" w:rsidR="00A25D2D" w:rsidRPr="0036345A" w:rsidRDefault="00A25D2D" w:rsidP="00B0494E">
            <w:pPr>
              <w:pStyle w:val="ISOSecretObservations"/>
              <w:spacing w:before="60" w:after="60" w:line="240" w:lineRule="auto"/>
              <w:rPr>
                <w:ins w:id="971" w:author="Raphael Malyankar" w:date="2025-01-17T17:16:00Z" w16du:dateUtc="2025-01-18T00:16:00Z"/>
                <w:szCs w:val="18"/>
              </w:rPr>
            </w:pPr>
            <w:ins w:id="972" w:author="Raphael Malyankar" w:date="2025-01-19T23:46:00Z" w16du:dateUtc="2025-01-20T06:46:00Z">
              <w:r>
                <w:rPr>
                  <w:szCs w:val="18"/>
                </w:rPr>
                <w:t xml:space="preserve">CATALOG.XML or CATALOG.SIGN is not </w:t>
              </w:r>
            </w:ins>
            <w:ins w:id="973" w:author="Raphael Malyankar" w:date="2025-01-19T23:47:00Z" w16du:dateUtc="2025-01-20T06:47:00Z">
              <w:r>
                <w:rPr>
                  <w:szCs w:val="18"/>
                </w:rPr>
                <w:t>present in the S100_ROOT folder</w:t>
              </w:r>
            </w:ins>
          </w:p>
        </w:tc>
      </w:tr>
      <w:tr w:rsidR="00B0494E" w:rsidRPr="0036345A" w14:paraId="1ADC4B2C" w14:textId="77777777" w:rsidTr="006C61DB">
        <w:trPr>
          <w:cantSplit/>
          <w:jc w:val="center"/>
          <w:ins w:id="974" w:author="Raphael Malyankar" w:date="2025-01-17T17:16:00Z"/>
        </w:trPr>
        <w:tc>
          <w:tcPr>
            <w:tcW w:w="665" w:type="dxa"/>
            <w:tcBorders>
              <w:top w:val="single" w:sz="6" w:space="0" w:color="auto"/>
              <w:bottom w:val="single" w:sz="6" w:space="0" w:color="auto"/>
            </w:tcBorders>
          </w:tcPr>
          <w:p w14:paraId="09841471" w14:textId="632C7F23" w:rsidR="00B0494E" w:rsidRDefault="00B0494E" w:rsidP="00B0494E">
            <w:pPr>
              <w:pStyle w:val="ISOMB"/>
              <w:spacing w:before="60" w:after="60" w:line="240" w:lineRule="auto"/>
              <w:rPr>
                <w:ins w:id="975" w:author="Raphael Malyankar" w:date="2025-01-17T17:16:00Z" w16du:dateUtc="2025-01-18T00:16:00Z"/>
                <w:szCs w:val="18"/>
              </w:rPr>
            </w:pPr>
            <w:ins w:id="976" w:author="Raphael Malyankar" w:date="2025-01-17T17:16:00Z" w16du:dateUtc="2025-01-18T00:16:00Z">
              <w:r w:rsidRPr="00EB785D">
                <w:rPr>
                  <w:rFonts w:cs="Arial"/>
                  <w:szCs w:val="18"/>
                </w:rPr>
                <w:t>17</w:t>
              </w:r>
            </w:ins>
          </w:p>
        </w:tc>
        <w:tc>
          <w:tcPr>
            <w:tcW w:w="598" w:type="dxa"/>
            <w:tcBorders>
              <w:top w:val="single" w:sz="6" w:space="0" w:color="auto"/>
              <w:bottom w:val="single" w:sz="6" w:space="0" w:color="auto"/>
            </w:tcBorders>
          </w:tcPr>
          <w:p w14:paraId="2B10DA2A" w14:textId="51F51552" w:rsidR="00B0494E" w:rsidRPr="00AA7C4B" w:rsidRDefault="00B0494E" w:rsidP="00B0494E">
            <w:pPr>
              <w:pStyle w:val="ISOMB"/>
              <w:spacing w:before="60" w:after="60" w:line="240" w:lineRule="auto"/>
              <w:rPr>
                <w:ins w:id="977" w:author="Raphael Malyankar" w:date="2025-01-17T17:16:00Z" w16du:dateUtc="2025-01-18T00:16:00Z"/>
                <w:rFonts w:cs="Arial"/>
                <w:szCs w:val="18"/>
              </w:rPr>
            </w:pPr>
            <w:ins w:id="978" w:author="Raphael Malyankar" w:date="2025-01-17T17:29:00Z" w16du:dateUtc="2025-01-18T00:29:00Z">
              <w:r w:rsidRPr="00505E40">
                <w:rPr>
                  <w:szCs w:val="18"/>
                </w:rPr>
                <w:t>IC-ENC</w:t>
              </w:r>
            </w:ins>
          </w:p>
        </w:tc>
        <w:tc>
          <w:tcPr>
            <w:tcW w:w="1313" w:type="dxa"/>
            <w:tcBorders>
              <w:top w:val="single" w:sz="6" w:space="0" w:color="auto"/>
              <w:bottom w:val="single" w:sz="6" w:space="0" w:color="auto"/>
            </w:tcBorders>
          </w:tcPr>
          <w:p w14:paraId="408E500E" w14:textId="3D164E49" w:rsidR="00B0494E" w:rsidRDefault="00B0494E" w:rsidP="00B0494E">
            <w:pPr>
              <w:pStyle w:val="ISOClause"/>
              <w:spacing w:before="60" w:after="60" w:line="240" w:lineRule="auto"/>
              <w:rPr>
                <w:ins w:id="979" w:author="Raphael Malyankar" w:date="2025-01-17T17:16:00Z" w16du:dateUtc="2025-01-18T00:16:00Z"/>
              </w:rPr>
            </w:pPr>
            <w:ins w:id="980" w:author="Raphael Malyankar" w:date="2025-01-17T17:16:00Z" w16du:dateUtc="2025-01-18T00:16:00Z">
              <w:r w:rsidRPr="00EB785D">
                <w:rPr>
                  <w:rFonts w:cs="Arial"/>
                  <w:szCs w:val="18"/>
                </w:rPr>
                <w:t>Dev0302</w:t>
              </w:r>
            </w:ins>
          </w:p>
        </w:tc>
        <w:tc>
          <w:tcPr>
            <w:tcW w:w="1117" w:type="dxa"/>
            <w:tcBorders>
              <w:top w:val="single" w:sz="6" w:space="0" w:color="auto"/>
              <w:bottom w:val="single" w:sz="6" w:space="0" w:color="auto"/>
            </w:tcBorders>
          </w:tcPr>
          <w:p w14:paraId="2EA1F7E9" w14:textId="77777777" w:rsidR="00B0494E" w:rsidRPr="0036345A" w:rsidRDefault="00B0494E" w:rsidP="00B0494E">
            <w:pPr>
              <w:pStyle w:val="ISOParagraph"/>
              <w:spacing w:before="60" w:after="60" w:line="240" w:lineRule="auto"/>
              <w:rPr>
                <w:ins w:id="981" w:author="Raphael Malyankar" w:date="2025-01-17T17:16:00Z" w16du:dateUtc="2025-01-18T00:16:00Z"/>
                <w:szCs w:val="18"/>
              </w:rPr>
            </w:pPr>
          </w:p>
        </w:tc>
        <w:tc>
          <w:tcPr>
            <w:tcW w:w="706" w:type="dxa"/>
            <w:tcBorders>
              <w:top w:val="single" w:sz="6" w:space="0" w:color="auto"/>
              <w:bottom w:val="single" w:sz="6" w:space="0" w:color="auto"/>
            </w:tcBorders>
          </w:tcPr>
          <w:p w14:paraId="16B082C9" w14:textId="076090B3" w:rsidR="00B0494E" w:rsidRDefault="00F514B6" w:rsidP="00B0494E">
            <w:pPr>
              <w:pStyle w:val="ISOCommType"/>
              <w:spacing w:before="60" w:after="60" w:line="240" w:lineRule="auto"/>
              <w:rPr>
                <w:ins w:id="982" w:author="Raphael Malyankar" w:date="2025-01-17T17:16:00Z" w16du:dateUtc="2025-01-18T00:16:00Z"/>
                <w:szCs w:val="18"/>
              </w:rPr>
            </w:pPr>
            <w:ins w:id="983" w:author="Raphael Malyankar" w:date="2025-01-20T01:19:00Z" w16du:dateUtc="2025-01-20T08:19:00Z">
              <w:r>
                <w:rPr>
                  <w:szCs w:val="18"/>
                </w:rPr>
                <w:t>ge</w:t>
              </w:r>
            </w:ins>
          </w:p>
        </w:tc>
        <w:tc>
          <w:tcPr>
            <w:tcW w:w="4590" w:type="dxa"/>
            <w:tcBorders>
              <w:top w:val="single" w:sz="6" w:space="0" w:color="auto"/>
              <w:bottom w:val="single" w:sz="6" w:space="0" w:color="auto"/>
            </w:tcBorders>
          </w:tcPr>
          <w:p w14:paraId="0C960408" w14:textId="1BC627EE" w:rsidR="00B0494E" w:rsidRDefault="00B0494E" w:rsidP="00B0494E">
            <w:pPr>
              <w:pStyle w:val="ISOComments"/>
              <w:spacing w:before="60" w:after="60"/>
              <w:rPr>
                <w:ins w:id="984" w:author="Raphael Malyankar" w:date="2025-01-17T17:16:00Z" w16du:dateUtc="2025-01-18T00:16:00Z"/>
              </w:rPr>
            </w:pPr>
            <w:ins w:id="985" w:author="Raphael Malyankar" w:date="2025-01-17T17:16:00Z" w16du:dateUtc="2025-01-18T00:16:00Z">
              <w:r w:rsidRPr="00EB785D">
                <w:rPr>
                  <w:rFonts w:cs="Arial"/>
                  <w:szCs w:val="18"/>
                </w:rPr>
                <w:t>LT: Will be covered when DevOpsID 707 is actioned (reg check to validate S-1XX exchange set structure)</w:t>
              </w:r>
            </w:ins>
          </w:p>
        </w:tc>
        <w:tc>
          <w:tcPr>
            <w:tcW w:w="4174" w:type="dxa"/>
            <w:tcBorders>
              <w:top w:val="single" w:sz="6" w:space="0" w:color="auto"/>
              <w:bottom w:val="single" w:sz="6" w:space="0" w:color="auto"/>
            </w:tcBorders>
          </w:tcPr>
          <w:p w14:paraId="7225646B" w14:textId="1BF68E09" w:rsidR="00B0494E" w:rsidRDefault="00B0494E" w:rsidP="00B0494E">
            <w:pPr>
              <w:pStyle w:val="ISOChange"/>
              <w:spacing w:before="60" w:after="60" w:line="240" w:lineRule="auto"/>
              <w:rPr>
                <w:ins w:id="986" w:author="Raphael Malyankar" w:date="2025-01-17T17:16:00Z" w16du:dateUtc="2025-01-18T00:16:00Z"/>
                <w:szCs w:val="18"/>
              </w:rPr>
            </w:pPr>
            <w:ins w:id="987" w:author="Raphael Malyankar" w:date="2025-01-17T17:16:00Z" w16du:dateUtc="2025-01-18T00:16:00Z">
              <w:r>
                <w:rPr>
                  <w:rFonts w:cs="Arial"/>
                  <w:szCs w:val="18"/>
                </w:rPr>
                <w:t>?</w:t>
              </w:r>
            </w:ins>
          </w:p>
        </w:tc>
        <w:tc>
          <w:tcPr>
            <w:tcW w:w="2590" w:type="dxa"/>
            <w:tcBorders>
              <w:top w:val="single" w:sz="6" w:space="0" w:color="auto"/>
              <w:bottom w:val="single" w:sz="6" w:space="0" w:color="auto"/>
            </w:tcBorders>
            <w:shd w:val="clear" w:color="auto" w:fill="D9D9D9" w:themeFill="background1" w:themeFillShade="D9"/>
          </w:tcPr>
          <w:p w14:paraId="1F8A61F2" w14:textId="5BC7A533" w:rsidR="00B0494E" w:rsidRPr="0036345A" w:rsidRDefault="00A25D2D" w:rsidP="00B0494E">
            <w:pPr>
              <w:pStyle w:val="ISOSecretObservations"/>
              <w:spacing w:before="60" w:after="60" w:line="240" w:lineRule="auto"/>
              <w:rPr>
                <w:ins w:id="988" w:author="Raphael Malyankar" w:date="2025-01-17T17:16:00Z" w16du:dateUtc="2025-01-18T00:16:00Z"/>
                <w:szCs w:val="18"/>
              </w:rPr>
            </w:pPr>
            <w:ins w:id="989" w:author="Raphael Malyankar" w:date="2025-01-19T23:48:00Z" w16du:dateUtc="2025-01-20T06:48:00Z">
              <w:r>
                <w:rPr>
                  <w:szCs w:val="18"/>
                </w:rPr>
                <w:t xml:space="preserve">Side comment? </w:t>
              </w:r>
            </w:ins>
            <w:ins w:id="990" w:author="Raphael Malyankar" w:date="2025-01-19T23:47:00Z" w16du:dateUtc="2025-01-20T06:47:00Z">
              <w:r>
                <w:rPr>
                  <w:szCs w:val="18"/>
                </w:rPr>
                <w:t xml:space="preserve">No actionable proposal, </w:t>
              </w:r>
            </w:ins>
            <w:ins w:id="991" w:author="Raphael Malyankar" w:date="2025-01-19T23:48:00Z" w16du:dateUtc="2025-01-20T06:48:00Z">
              <w:r>
                <w:rPr>
                  <w:szCs w:val="18"/>
                </w:rPr>
                <w:t xml:space="preserve">so </w:t>
              </w:r>
            </w:ins>
            <w:ins w:id="992" w:author="Raphael Malyankar" w:date="2025-01-19T23:47:00Z" w16du:dateUtc="2025-01-20T06:47:00Z">
              <w:r>
                <w:rPr>
                  <w:szCs w:val="18"/>
                </w:rPr>
                <w:t>no act</w:t>
              </w:r>
            </w:ins>
            <w:ins w:id="993" w:author="Raphael Malyankar" w:date="2025-01-19T23:48:00Z" w16du:dateUtc="2025-01-20T06:48:00Z">
              <w:r>
                <w:rPr>
                  <w:szCs w:val="18"/>
                </w:rPr>
                <w:t>ion.</w:t>
              </w:r>
            </w:ins>
          </w:p>
        </w:tc>
      </w:tr>
      <w:tr w:rsidR="00063B26" w:rsidRPr="0036345A" w14:paraId="1C7F604B" w14:textId="77777777" w:rsidTr="006C61DB">
        <w:trPr>
          <w:cantSplit/>
          <w:jc w:val="center"/>
          <w:ins w:id="994" w:author="Raphael Malyankar" w:date="2025-01-17T17:17:00Z"/>
        </w:trPr>
        <w:tc>
          <w:tcPr>
            <w:tcW w:w="665" w:type="dxa"/>
            <w:tcBorders>
              <w:top w:val="single" w:sz="6" w:space="0" w:color="auto"/>
              <w:bottom w:val="single" w:sz="6" w:space="0" w:color="auto"/>
            </w:tcBorders>
          </w:tcPr>
          <w:p w14:paraId="2139295F" w14:textId="74F551F5" w:rsidR="00063B26" w:rsidRPr="00EB785D" w:rsidRDefault="00063B26" w:rsidP="00063B26">
            <w:pPr>
              <w:pStyle w:val="ISOMB"/>
              <w:spacing w:before="60" w:after="60" w:line="240" w:lineRule="auto"/>
              <w:rPr>
                <w:ins w:id="995" w:author="Raphael Malyankar" w:date="2025-01-17T17:17:00Z" w16du:dateUtc="2025-01-18T00:17:00Z"/>
                <w:rFonts w:cs="Arial"/>
                <w:szCs w:val="18"/>
              </w:rPr>
            </w:pPr>
            <w:ins w:id="996" w:author="Raphael Malyankar" w:date="2025-01-17T17:18:00Z" w16du:dateUtc="2025-01-18T00:18:00Z">
              <w:r>
                <w:rPr>
                  <w:rFonts w:cs="Arial"/>
                  <w:szCs w:val="18"/>
                </w:rPr>
                <w:t>17</w:t>
              </w:r>
            </w:ins>
          </w:p>
        </w:tc>
        <w:tc>
          <w:tcPr>
            <w:tcW w:w="598" w:type="dxa"/>
            <w:tcBorders>
              <w:top w:val="single" w:sz="6" w:space="0" w:color="auto"/>
              <w:bottom w:val="single" w:sz="6" w:space="0" w:color="auto"/>
            </w:tcBorders>
          </w:tcPr>
          <w:p w14:paraId="28F4E52C" w14:textId="02561B12" w:rsidR="00063B26" w:rsidRPr="00AA7C4B" w:rsidRDefault="00063B26" w:rsidP="00063B26">
            <w:pPr>
              <w:pStyle w:val="ISOMB"/>
              <w:spacing w:before="60" w:after="60" w:line="240" w:lineRule="auto"/>
              <w:rPr>
                <w:ins w:id="997" w:author="Raphael Malyankar" w:date="2025-01-17T17:17:00Z" w16du:dateUtc="2025-01-18T00:17:00Z"/>
                <w:rFonts w:cs="Arial"/>
                <w:szCs w:val="18"/>
              </w:rPr>
            </w:pPr>
            <w:ins w:id="998" w:author="Raphael Malyankar" w:date="2025-01-17T17:18:00Z" w16du:dateUtc="2025-01-18T00:18:00Z">
              <w:r>
                <w:rPr>
                  <w:rFonts w:cs="Arial"/>
                  <w:szCs w:val="18"/>
                </w:rPr>
                <w:t>rmm</w:t>
              </w:r>
            </w:ins>
          </w:p>
        </w:tc>
        <w:tc>
          <w:tcPr>
            <w:tcW w:w="1313" w:type="dxa"/>
            <w:tcBorders>
              <w:top w:val="single" w:sz="6" w:space="0" w:color="auto"/>
              <w:bottom w:val="single" w:sz="6" w:space="0" w:color="auto"/>
            </w:tcBorders>
          </w:tcPr>
          <w:p w14:paraId="5608A3A6" w14:textId="3C5926C7" w:rsidR="00063B26" w:rsidRPr="00EB785D" w:rsidRDefault="00063B26" w:rsidP="00063B26">
            <w:pPr>
              <w:pStyle w:val="ISOClause"/>
              <w:spacing w:before="60" w:after="60" w:line="240" w:lineRule="auto"/>
              <w:rPr>
                <w:ins w:id="999" w:author="Raphael Malyankar" w:date="2025-01-17T17:17:00Z" w16du:dateUtc="2025-01-18T00:17:00Z"/>
                <w:rFonts w:cs="Arial"/>
                <w:szCs w:val="18"/>
              </w:rPr>
            </w:pPr>
            <w:ins w:id="1000" w:author="Raphael Malyankar" w:date="2025-01-17T17:18:00Z" w16du:dateUtc="2025-01-18T00:18:00Z">
              <w:r>
                <w:rPr>
                  <w:rFonts w:cs="Arial"/>
                  <w:szCs w:val="18"/>
                </w:rPr>
                <w:t>Dev0306</w:t>
              </w:r>
            </w:ins>
          </w:p>
        </w:tc>
        <w:tc>
          <w:tcPr>
            <w:tcW w:w="1117" w:type="dxa"/>
            <w:tcBorders>
              <w:top w:val="single" w:sz="6" w:space="0" w:color="auto"/>
              <w:bottom w:val="single" w:sz="6" w:space="0" w:color="auto"/>
            </w:tcBorders>
          </w:tcPr>
          <w:p w14:paraId="247AE8E7" w14:textId="77777777" w:rsidR="00063B26" w:rsidRPr="0036345A" w:rsidRDefault="00063B26" w:rsidP="00063B26">
            <w:pPr>
              <w:pStyle w:val="ISOParagraph"/>
              <w:spacing w:before="60" w:after="60" w:line="240" w:lineRule="auto"/>
              <w:rPr>
                <w:ins w:id="1001" w:author="Raphael Malyankar" w:date="2025-01-17T17:17:00Z" w16du:dateUtc="2025-01-18T00:17:00Z"/>
                <w:szCs w:val="18"/>
              </w:rPr>
            </w:pPr>
          </w:p>
        </w:tc>
        <w:tc>
          <w:tcPr>
            <w:tcW w:w="706" w:type="dxa"/>
            <w:tcBorders>
              <w:top w:val="single" w:sz="6" w:space="0" w:color="auto"/>
              <w:bottom w:val="single" w:sz="6" w:space="0" w:color="auto"/>
            </w:tcBorders>
          </w:tcPr>
          <w:p w14:paraId="1A45B857" w14:textId="433184B3" w:rsidR="00063B26" w:rsidRDefault="00063B26" w:rsidP="00063B26">
            <w:pPr>
              <w:pStyle w:val="ISOCommType"/>
              <w:spacing w:before="60" w:after="60" w:line="240" w:lineRule="auto"/>
              <w:rPr>
                <w:ins w:id="1002" w:author="Raphael Malyankar" w:date="2025-01-17T17:17:00Z" w16du:dateUtc="2025-01-18T00:17:00Z"/>
                <w:szCs w:val="18"/>
              </w:rPr>
            </w:pPr>
            <w:ins w:id="1003" w:author="Raphael Malyankar" w:date="2025-01-17T17:18:00Z" w16du:dateUtc="2025-01-18T00:18:00Z">
              <w:r>
                <w:rPr>
                  <w:rFonts w:cs="Arial"/>
                  <w:szCs w:val="18"/>
                </w:rPr>
                <w:t>te</w:t>
              </w:r>
            </w:ins>
          </w:p>
        </w:tc>
        <w:tc>
          <w:tcPr>
            <w:tcW w:w="4590" w:type="dxa"/>
            <w:tcBorders>
              <w:top w:val="single" w:sz="6" w:space="0" w:color="auto"/>
              <w:bottom w:val="single" w:sz="6" w:space="0" w:color="auto"/>
            </w:tcBorders>
          </w:tcPr>
          <w:p w14:paraId="7FBDB3F3" w14:textId="5DBCA0CA" w:rsidR="00063B26" w:rsidRPr="00EB785D" w:rsidRDefault="00063B26" w:rsidP="00063B26">
            <w:pPr>
              <w:pStyle w:val="ISOComments"/>
              <w:spacing w:before="60" w:after="60"/>
              <w:rPr>
                <w:ins w:id="1004" w:author="Raphael Malyankar" w:date="2025-01-17T17:17:00Z" w16du:dateUtc="2025-01-18T00:17:00Z"/>
                <w:rFonts w:cs="Arial"/>
                <w:szCs w:val="18"/>
              </w:rPr>
            </w:pPr>
            <w:ins w:id="1005" w:author="Raphael Malyankar" w:date="2025-01-17T17:18:00Z" w16du:dateUtc="2025-01-18T00:18:00Z">
              <w:r>
                <w:rPr>
                  <w:rFonts w:cs="Arial"/>
                  <w:szCs w:val="18"/>
                </w:rPr>
                <w:t>Where does 17-4.2 requires a unique name for ISO metadata files. Is this about distinguishing names for metadat files for base and update datasets, which might have the same base name in certain product specifications (when the extension is used to indicate update files)?</w:t>
              </w:r>
            </w:ins>
          </w:p>
        </w:tc>
        <w:tc>
          <w:tcPr>
            <w:tcW w:w="4174" w:type="dxa"/>
            <w:tcBorders>
              <w:top w:val="single" w:sz="6" w:space="0" w:color="auto"/>
              <w:bottom w:val="single" w:sz="6" w:space="0" w:color="auto"/>
            </w:tcBorders>
          </w:tcPr>
          <w:p w14:paraId="2BAD6305" w14:textId="28715674" w:rsidR="00063B26" w:rsidRDefault="00063B26" w:rsidP="00063B26">
            <w:pPr>
              <w:pStyle w:val="ISOChange"/>
              <w:spacing w:before="60" w:after="60" w:line="240" w:lineRule="auto"/>
              <w:rPr>
                <w:ins w:id="1006" w:author="Raphael Malyankar" w:date="2025-01-17T17:17:00Z" w16du:dateUtc="2025-01-18T00:17:00Z"/>
                <w:rFonts w:cs="Arial"/>
                <w:szCs w:val="18"/>
              </w:rPr>
            </w:pPr>
            <w:ins w:id="1007" w:author="Raphael Malyankar" w:date="2025-01-17T17:18:00Z" w16du:dateUtc="2025-01-18T00:18:00Z">
              <w:r>
                <w:rPr>
                  <w:rFonts w:cs="Arial"/>
                  <w:szCs w:val="18"/>
                </w:rPr>
                <w:t>Apparent gap in S-100, S-100 clarification needed. Fortunately the Phase 1 specifications for ECDIS are not using ISO metadata files, so this could wait for Edition 6.</w:t>
              </w:r>
            </w:ins>
          </w:p>
        </w:tc>
        <w:tc>
          <w:tcPr>
            <w:tcW w:w="2590" w:type="dxa"/>
            <w:tcBorders>
              <w:top w:val="single" w:sz="6" w:space="0" w:color="auto"/>
              <w:bottom w:val="single" w:sz="6" w:space="0" w:color="auto"/>
            </w:tcBorders>
            <w:shd w:val="clear" w:color="auto" w:fill="D9D9D9" w:themeFill="background1" w:themeFillShade="D9"/>
          </w:tcPr>
          <w:p w14:paraId="35BC8677" w14:textId="42A853DF" w:rsidR="00063B26" w:rsidRPr="0036345A" w:rsidRDefault="00A25D2D" w:rsidP="00063B26">
            <w:pPr>
              <w:pStyle w:val="ISOSecretObservations"/>
              <w:spacing w:before="60" w:after="60" w:line="240" w:lineRule="auto"/>
              <w:rPr>
                <w:ins w:id="1008" w:author="Raphael Malyankar" w:date="2025-01-17T17:17:00Z" w16du:dateUtc="2025-01-18T00:17:00Z"/>
                <w:szCs w:val="18"/>
              </w:rPr>
            </w:pPr>
            <w:ins w:id="1009" w:author="Raphael Malyankar" w:date="2025-01-19T23:49:00Z" w16du:dateUtc="2025-01-20T06:49:00Z">
              <w:r>
                <w:rPr>
                  <w:szCs w:val="18"/>
                </w:rPr>
                <w:t>Delete Dev0306, see ICENC comment</w:t>
              </w:r>
            </w:ins>
          </w:p>
        </w:tc>
      </w:tr>
      <w:tr w:rsidR="00063B26" w:rsidRPr="0036345A" w14:paraId="0944B260" w14:textId="77777777" w:rsidTr="006C61DB">
        <w:trPr>
          <w:cantSplit/>
          <w:jc w:val="center"/>
          <w:ins w:id="1010" w:author="Raphael Malyankar" w:date="2025-01-17T17:17:00Z"/>
        </w:trPr>
        <w:tc>
          <w:tcPr>
            <w:tcW w:w="665" w:type="dxa"/>
            <w:tcBorders>
              <w:top w:val="single" w:sz="6" w:space="0" w:color="auto"/>
              <w:bottom w:val="single" w:sz="6" w:space="0" w:color="auto"/>
            </w:tcBorders>
          </w:tcPr>
          <w:p w14:paraId="22BD892A" w14:textId="3999846C" w:rsidR="00063B26" w:rsidRPr="00EB785D" w:rsidRDefault="00B0494E" w:rsidP="00063B26">
            <w:pPr>
              <w:pStyle w:val="ISOMB"/>
              <w:spacing w:before="60" w:after="60" w:line="240" w:lineRule="auto"/>
              <w:rPr>
                <w:ins w:id="1011" w:author="Raphael Malyankar" w:date="2025-01-17T17:17:00Z" w16du:dateUtc="2025-01-18T00:17:00Z"/>
                <w:rFonts w:cs="Arial"/>
                <w:szCs w:val="18"/>
              </w:rPr>
            </w:pPr>
            <w:ins w:id="1012" w:author="Raphael Malyankar" w:date="2025-01-17T17:31:00Z" w16du:dateUtc="2025-01-18T00:31:00Z">
              <w:r w:rsidRPr="000858D7">
                <w:rPr>
                  <w:rFonts w:cs="Arial"/>
                  <w:szCs w:val="18"/>
                </w:rPr>
                <w:t>17</w:t>
              </w:r>
            </w:ins>
          </w:p>
        </w:tc>
        <w:tc>
          <w:tcPr>
            <w:tcW w:w="598" w:type="dxa"/>
            <w:tcBorders>
              <w:top w:val="single" w:sz="6" w:space="0" w:color="auto"/>
              <w:bottom w:val="single" w:sz="6" w:space="0" w:color="auto"/>
            </w:tcBorders>
          </w:tcPr>
          <w:p w14:paraId="5C43D2DE" w14:textId="3E69F494" w:rsidR="00063B26" w:rsidRPr="00AA7C4B" w:rsidRDefault="00B0494E" w:rsidP="00063B26">
            <w:pPr>
              <w:pStyle w:val="ISOMB"/>
              <w:spacing w:before="60" w:after="60" w:line="240" w:lineRule="auto"/>
              <w:rPr>
                <w:ins w:id="1013" w:author="Raphael Malyankar" w:date="2025-01-17T17:17:00Z" w16du:dateUtc="2025-01-18T00:17:00Z"/>
                <w:rFonts w:cs="Arial"/>
                <w:szCs w:val="18"/>
              </w:rPr>
            </w:pPr>
            <w:ins w:id="1014" w:author="Raphael Malyankar" w:date="2025-01-17T17:29:00Z" w16du:dateUtc="2025-01-18T00:29:00Z">
              <w:r w:rsidRPr="00755766">
                <w:rPr>
                  <w:szCs w:val="18"/>
                </w:rPr>
                <w:t>IC-ENC</w:t>
              </w:r>
            </w:ins>
          </w:p>
        </w:tc>
        <w:tc>
          <w:tcPr>
            <w:tcW w:w="1313" w:type="dxa"/>
            <w:tcBorders>
              <w:top w:val="single" w:sz="6" w:space="0" w:color="auto"/>
              <w:bottom w:val="single" w:sz="6" w:space="0" w:color="auto"/>
            </w:tcBorders>
          </w:tcPr>
          <w:p w14:paraId="30FD7AD9" w14:textId="1F0E574A" w:rsidR="00063B26" w:rsidRPr="00EB785D" w:rsidRDefault="00063B26" w:rsidP="00063B26">
            <w:pPr>
              <w:pStyle w:val="ISOClause"/>
              <w:spacing w:before="60" w:after="60" w:line="240" w:lineRule="auto"/>
              <w:rPr>
                <w:ins w:id="1015" w:author="Raphael Malyankar" w:date="2025-01-17T17:17:00Z" w16du:dateUtc="2025-01-18T00:17:00Z"/>
                <w:rFonts w:cs="Arial"/>
                <w:szCs w:val="18"/>
              </w:rPr>
            </w:pPr>
            <w:ins w:id="1016" w:author="Raphael Malyankar" w:date="2025-01-17T17:18:00Z" w16du:dateUtc="2025-01-18T00:18:00Z">
              <w:r>
                <w:rPr>
                  <w:rFonts w:cs="Arial"/>
                  <w:szCs w:val="18"/>
                </w:rPr>
                <w:t>Dev0306</w:t>
              </w:r>
            </w:ins>
          </w:p>
        </w:tc>
        <w:tc>
          <w:tcPr>
            <w:tcW w:w="1117" w:type="dxa"/>
            <w:tcBorders>
              <w:top w:val="single" w:sz="6" w:space="0" w:color="auto"/>
              <w:bottom w:val="single" w:sz="6" w:space="0" w:color="auto"/>
            </w:tcBorders>
          </w:tcPr>
          <w:p w14:paraId="075E9567" w14:textId="77777777" w:rsidR="00063B26" w:rsidRPr="0036345A" w:rsidRDefault="00063B26" w:rsidP="00063B26">
            <w:pPr>
              <w:pStyle w:val="ISOParagraph"/>
              <w:spacing w:before="60" w:after="60" w:line="240" w:lineRule="auto"/>
              <w:rPr>
                <w:ins w:id="1017" w:author="Raphael Malyankar" w:date="2025-01-17T17:17:00Z" w16du:dateUtc="2025-01-18T00:17:00Z"/>
                <w:szCs w:val="18"/>
              </w:rPr>
            </w:pPr>
          </w:p>
        </w:tc>
        <w:tc>
          <w:tcPr>
            <w:tcW w:w="706" w:type="dxa"/>
            <w:tcBorders>
              <w:top w:val="single" w:sz="6" w:space="0" w:color="auto"/>
              <w:bottom w:val="single" w:sz="6" w:space="0" w:color="auto"/>
            </w:tcBorders>
          </w:tcPr>
          <w:p w14:paraId="5296373B" w14:textId="1B6D1CDE" w:rsidR="00063B26" w:rsidRDefault="00F514B6" w:rsidP="00063B26">
            <w:pPr>
              <w:pStyle w:val="ISOCommType"/>
              <w:spacing w:before="60" w:after="60" w:line="240" w:lineRule="auto"/>
              <w:rPr>
                <w:ins w:id="1018" w:author="Raphael Malyankar" w:date="2025-01-17T17:17:00Z" w16du:dateUtc="2025-01-18T00:17:00Z"/>
                <w:szCs w:val="18"/>
              </w:rPr>
            </w:pPr>
            <w:ins w:id="1019" w:author="Raphael Malyankar" w:date="2025-01-20T01:19:00Z" w16du:dateUtc="2025-01-20T08:19:00Z">
              <w:r>
                <w:rPr>
                  <w:szCs w:val="18"/>
                </w:rPr>
                <w:t>te</w:t>
              </w:r>
            </w:ins>
          </w:p>
        </w:tc>
        <w:tc>
          <w:tcPr>
            <w:tcW w:w="4590" w:type="dxa"/>
            <w:tcBorders>
              <w:top w:val="single" w:sz="6" w:space="0" w:color="auto"/>
              <w:bottom w:val="single" w:sz="6" w:space="0" w:color="auto"/>
            </w:tcBorders>
          </w:tcPr>
          <w:p w14:paraId="67D1AFB8" w14:textId="04377FBD" w:rsidR="00063B26" w:rsidRPr="00EB785D" w:rsidRDefault="00063B26" w:rsidP="00063B26">
            <w:pPr>
              <w:pStyle w:val="ISOComments"/>
              <w:spacing w:before="60" w:after="60"/>
              <w:rPr>
                <w:ins w:id="1020" w:author="Raphael Malyankar" w:date="2025-01-17T17:17:00Z" w16du:dateUtc="2025-01-18T00:17:00Z"/>
                <w:rFonts w:cs="Arial"/>
                <w:szCs w:val="18"/>
              </w:rPr>
            </w:pPr>
            <w:ins w:id="1021" w:author="Raphael Malyankar" w:date="2025-01-17T17:18:00Z" w16du:dateUtc="2025-01-18T00:18:00Z">
              <w:r w:rsidRPr="00EB785D">
                <w:rPr>
                  <w:rFonts w:cs="Arial"/>
                  <w:szCs w:val="18"/>
                </w:rPr>
                <w:t>Suggest this check is redundant with 308</w:t>
              </w:r>
            </w:ins>
          </w:p>
        </w:tc>
        <w:tc>
          <w:tcPr>
            <w:tcW w:w="4174" w:type="dxa"/>
            <w:tcBorders>
              <w:top w:val="single" w:sz="6" w:space="0" w:color="auto"/>
              <w:bottom w:val="single" w:sz="6" w:space="0" w:color="auto"/>
            </w:tcBorders>
          </w:tcPr>
          <w:p w14:paraId="724F0526" w14:textId="602C1E92" w:rsidR="00063B26" w:rsidRDefault="00063B26" w:rsidP="00063B26">
            <w:pPr>
              <w:pStyle w:val="ISOChange"/>
              <w:spacing w:before="60" w:after="60" w:line="240" w:lineRule="auto"/>
              <w:rPr>
                <w:ins w:id="1022" w:author="Raphael Malyankar" w:date="2025-01-17T17:17:00Z" w16du:dateUtc="2025-01-18T00:17:00Z"/>
                <w:rFonts w:cs="Arial"/>
                <w:szCs w:val="18"/>
              </w:rPr>
            </w:pPr>
            <w:ins w:id="1023" w:author="Raphael Malyankar" w:date="2025-01-17T17:18:00Z" w16du:dateUtc="2025-01-18T00:18:00Z">
              <w:r w:rsidRPr="00F41B51">
                <w:rPr>
                  <w:rFonts w:cs="Arial"/>
                  <w:szCs w:val="18"/>
                </w:rPr>
                <w:t>remove check</w:t>
              </w:r>
            </w:ins>
          </w:p>
        </w:tc>
        <w:tc>
          <w:tcPr>
            <w:tcW w:w="2590" w:type="dxa"/>
            <w:tcBorders>
              <w:top w:val="single" w:sz="6" w:space="0" w:color="auto"/>
              <w:bottom w:val="single" w:sz="6" w:space="0" w:color="auto"/>
            </w:tcBorders>
            <w:shd w:val="clear" w:color="auto" w:fill="D9D9D9" w:themeFill="background1" w:themeFillShade="D9"/>
          </w:tcPr>
          <w:p w14:paraId="5C8584CE" w14:textId="542AE421" w:rsidR="00063B26" w:rsidRPr="0036345A" w:rsidRDefault="00A25D2D" w:rsidP="00063B26">
            <w:pPr>
              <w:pStyle w:val="ISOSecretObservations"/>
              <w:spacing w:before="60" w:after="60" w:line="240" w:lineRule="auto"/>
              <w:rPr>
                <w:ins w:id="1024" w:author="Raphael Malyankar" w:date="2025-01-17T17:17:00Z" w16du:dateUtc="2025-01-18T00:17:00Z"/>
                <w:szCs w:val="18"/>
              </w:rPr>
            </w:pPr>
            <w:ins w:id="1025" w:author="Raphael Malyankar" w:date="2025-01-19T23:49:00Z" w16du:dateUtc="2025-01-20T06:49:00Z">
              <w:r>
                <w:rPr>
                  <w:szCs w:val="18"/>
                </w:rPr>
                <w:t>Delete Dev0306</w:t>
              </w:r>
            </w:ins>
          </w:p>
        </w:tc>
      </w:tr>
      <w:tr w:rsidR="00063B26" w:rsidRPr="0036345A" w14:paraId="13B6D80A" w14:textId="77777777" w:rsidTr="006C61DB">
        <w:trPr>
          <w:cantSplit/>
          <w:jc w:val="center"/>
          <w:ins w:id="1026" w:author="Raphael Malyankar" w:date="2025-01-17T17:17:00Z"/>
        </w:trPr>
        <w:tc>
          <w:tcPr>
            <w:tcW w:w="665" w:type="dxa"/>
            <w:tcBorders>
              <w:top w:val="single" w:sz="6" w:space="0" w:color="auto"/>
              <w:bottom w:val="single" w:sz="6" w:space="0" w:color="auto"/>
            </w:tcBorders>
          </w:tcPr>
          <w:p w14:paraId="7680834E" w14:textId="179DA7A0" w:rsidR="00063B26" w:rsidRPr="00EB785D" w:rsidRDefault="00063B26" w:rsidP="00063B26">
            <w:pPr>
              <w:pStyle w:val="ISOMB"/>
              <w:spacing w:before="60" w:after="60" w:line="240" w:lineRule="auto"/>
              <w:rPr>
                <w:ins w:id="1027" w:author="Raphael Malyankar" w:date="2025-01-17T17:17:00Z" w16du:dateUtc="2025-01-18T00:17:00Z"/>
                <w:rFonts w:cs="Arial"/>
                <w:szCs w:val="18"/>
              </w:rPr>
            </w:pPr>
            <w:ins w:id="1028" w:author="Raphael Malyankar" w:date="2025-01-17T17:18:00Z" w16du:dateUtc="2025-01-18T00:18:00Z">
              <w:r w:rsidRPr="00554ECA">
                <w:rPr>
                  <w:rFonts w:cs="Arial"/>
                  <w:szCs w:val="18"/>
                </w:rPr>
                <w:t>17</w:t>
              </w:r>
            </w:ins>
          </w:p>
        </w:tc>
        <w:tc>
          <w:tcPr>
            <w:tcW w:w="598" w:type="dxa"/>
            <w:tcBorders>
              <w:top w:val="single" w:sz="6" w:space="0" w:color="auto"/>
              <w:bottom w:val="single" w:sz="6" w:space="0" w:color="auto"/>
            </w:tcBorders>
          </w:tcPr>
          <w:p w14:paraId="3B3A5121" w14:textId="16345DC6" w:rsidR="00063B26" w:rsidRPr="00AA7C4B" w:rsidRDefault="00063B26" w:rsidP="00063B26">
            <w:pPr>
              <w:pStyle w:val="ISOMB"/>
              <w:spacing w:before="60" w:after="60" w:line="240" w:lineRule="auto"/>
              <w:rPr>
                <w:ins w:id="1029" w:author="Raphael Malyankar" w:date="2025-01-17T17:17:00Z" w16du:dateUtc="2025-01-18T00:17:00Z"/>
                <w:rFonts w:cs="Arial"/>
                <w:szCs w:val="18"/>
              </w:rPr>
            </w:pPr>
            <w:ins w:id="1030" w:author="Raphael Malyankar" w:date="2025-01-17T17:18:00Z" w16du:dateUtc="2025-01-18T00:18:00Z">
              <w:r w:rsidRPr="0016302B">
                <w:rPr>
                  <w:rFonts w:cs="Arial"/>
                  <w:szCs w:val="18"/>
                </w:rPr>
                <w:t>rmm</w:t>
              </w:r>
            </w:ins>
          </w:p>
        </w:tc>
        <w:tc>
          <w:tcPr>
            <w:tcW w:w="1313" w:type="dxa"/>
            <w:tcBorders>
              <w:top w:val="single" w:sz="6" w:space="0" w:color="auto"/>
              <w:bottom w:val="single" w:sz="6" w:space="0" w:color="auto"/>
            </w:tcBorders>
          </w:tcPr>
          <w:p w14:paraId="47473A53" w14:textId="71FE34B1" w:rsidR="00063B26" w:rsidRPr="00EB785D" w:rsidRDefault="00063B26" w:rsidP="00063B26">
            <w:pPr>
              <w:pStyle w:val="ISOClause"/>
              <w:spacing w:before="60" w:after="60" w:line="240" w:lineRule="auto"/>
              <w:rPr>
                <w:ins w:id="1031" w:author="Raphael Malyankar" w:date="2025-01-17T17:17:00Z" w16du:dateUtc="2025-01-18T00:17:00Z"/>
                <w:rFonts w:cs="Arial"/>
                <w:szCs w:val="18"/>
              </w:rPr>
            </w:pPr>
            <w:ins w:id="1032" w:author="Raphael Malyankar" w:date="2025-01-17T17:18:00Z" w16du:dateUtc="2025-01-18T00:18:00Z">
              <w:r>
                <w:rPr>
                  <w:szCs w:val="18"/>
                </w:rPr>
                <w:t>Dev0307</w:t>
              </w:r>
            </w:ins>
          </w:p>
        </w:tc>
        <w:tc>
          <w:tcPr>
            <w:tcW w:w="1117" w:type="dxa"/>
            <w:tcBorders>
              <w:top w:val="single" w:sz="6" w:space="0" w:color="auto"/>
              <w:bottom w:val="single" w:sz="6" w:space="0" w:color="auto"/>
            </w:tcBorders>
          </w:tcPr>
          <w:p w14:paraId="12956C1B" w14:textId="77777777" w:rsidR="00063B26" w:rsidRPr="0036345A" w:rsidRDefault="00063B26" w:rsidP="00063B26">
            <w:pPr>
              <w:pStyle w:val="ISOParagraph"/>
              <w:spacing w:before="60" w:after="60" w:line="240" w:lineRule="auto"/>
              <w:rPr>
                <w:ins w:id="1033" w:author="Raphael Malyankar" w:date="2025-01-17T17:17:00Z" w16du:dateUtc="2025-01-18T00:17:00Z"/>
                <w:szCs w:val="18"/>
              </w:rPr>
            </w:pPr>
          </w:p>
        </w:tc>
        <w:tc>
          <w:tcPr>
            <w:tcW w:w="706" w:type="dxa"/>
            <w:tcBorders>
              <w:top w:val="single" w:sz="6" w:space="0" w:color="auto"/>
              <w:bottom w:val="single" w:sz="6" w:space="0" w:color="auto"/>
            </w:tcBorders>
          </w:tcPr>
          <w:p w14:paraId="0960F525" w14:textId="40385A3E" w:rsidR="00063B26" w:rsidRDefault="00063B26" w:rsidP="00063B26">
            <w:pPr>
              <w:pStyle w:val="ISOCommType"/>
              <w:spacing w:before="60" w:after="60" w:line="240" w:lineRule="auto"/>
              <w:rPr>
                <w:ins w:id="1034" w:author="Raphael Malyankar" w:date="2025-01-17T17:17:00Z" w16du:dateUtc="2025-01-18T00:17:00Z"/>
                <w:szCs w:val="18"/>
              </w:rPr>
            </w:pPr>
            <w:ins w:id="1035" w:author="Raphael Malyankar" w:date="2025-01-17T17:18:00Z" w16du:dateUtc="2025-01-18T00:18:00Z">
              <w:r>
                <w:rPr>
                  <w:szCs w:val="18"/>
                </w:rPr>
                <w:t>te</w:t>
              </w:r>
            </w:ins>
          </w:p>
        </w:tc>
        <w:tc>
          <w:tcPr>
            <w:tcW w:w="4590" w:type="dxa"/>
            <w:tcBorders>
              <w:top w:val="single" w:sz="6" w:space="0" w:color="auto"/>
              <w:bottom w:val="single" w:sz="6" w:space="0" w:color="auto"/>
            </w:tcBorders>
          </w:tcPr>
          <w:p w14:paraId="67A93BCB" w14:textId="4CEAE4C0" w:rsidR="00063B26" w:rsidRPr="00EB785D" w:rsidRDefault="00063B26" w:rsidP="00063B26">
            <w:pPr>
              <w:pStyle w:val="ISOComments"/>
              <w:spacing w:before="60" w:after="60"/>
              <w:rPr>
                <w:ins w:id="1036" w:author="Raphael Malyankar" w:date="2025-01-17T17:17:00Z" w16du:dateUtc="2025-01-18T00:17:00Z"/>
                <w:rFonts w:cs="Arial"/>
                <w:szCs w:val="18"/>
              </w:rPr>
            </w:pPr>
            <w:ins w:id="1037" w:author="Raphael Malyankar" w:date="2025-01-17T17:18:00Z" w16du:dateUtc="2025-01-18T00:18:00Z">
              <w:r>
                <w:rPr>
                  <w:szCs w:val="18"/>
                </w:rPr>
                <w:t>Redundant since Dev0308 specifies the name of the ISO metadata file.</w:t>
              </w:r>
            </w:ins>
          </w:p>
        </w:tc>
        <w:tc>
          <w:tcPr>
            <w:tcW w:w="4174" w:type="dxa"/>
            <w:tcBorders>
              <w:top w:val="single" w:sz="6" w:space="0" w:color="auto"/>
              <w:bottom w:val="single" w:sz="6" w:space="0" w:color="auto"/>
            </w:tcBorders>
          </w:tcPr>
          <w:p w14:paraId="6267D327" w14:textId="6A5666A0" w:rsidR="00063B26" w:rsidRDefault="00063B26" w:rsidP="00063B26">
            <w:pPr>
              <w:pStyle w:val="ISOChange"/>
              <w:spacing w:before="60" w:after="60" w:line="240" w:lineRule="auto"/>
              <w:rPr>
                <w:ins w:id="1038" w:author="Raphael Malyankar" w:date="2025-01-17T17:17:00Z" w16du:dateUtc="2025-01-18T00:17:00Z"/>
                <w:rFonts w:cs="Arial"/>
                <w:szCs w:val="18"/>
              </w:rPr>
            </w:pPr>
            <w:ins w:id="1039" w:author="Raphael Malyankar" w:date="2025-01-17T17:18:00Z" w16du:dateUtc="2025-01-18T00:18:00Z">
              <w:r>
                <w:rPr>
                  <w:rFonts w:cs="Arial"/>
                  <w:szCs w:val="18"/>
                </w:rPr>
                <w:t>Delete</w:t>
              </w:r>
            </w:ins>
          </w:p>
        </w:tc>
        <w:tc>
          <w:tcPr>
            <w:tcW w:w="2590" w:type="dxa"/>
            <w:tcBorders>
              <w:top w:val="single" w:sz="6" w:space="0" w:color="auto"/>
              <w:bottom w:val="single" w:sz="6" w:space="0" w:color="auto"/>
            </w:tcBorders>
            <w:shd w:val="clear" w:color="auto" w:fill="D9D9D9" w:themeFill="background1" w:themeFillShade="D9"/>
          </w:tcPr>
          <w:p w14:paraId="441C7B66" w14:textId="3E2392C8" w:rsidR="00063B26" w:rsidRPr="0036345A" w:rsidRDefault="00A25D2D" w:rsidP="00063B26">
            <w:pPr>
              <w:pStyle w:val="ISOSecretObservations"/>
              <w:spacing w:before="60" w:after="60" w:line="240" w:lineRule="auto"/>
              <w:rPr>
                <w:ins w:id="1040" w:author="Raphael Malyankar" w:date="2025-01-17T17:17:00Z" w16du:dateUtc="2025-01-18T00:17:00Z"/>
                <w:szCs w:val="18"/>
              </w:rPr>
            </w:pPr>
            <w:ins w:id="1041" w:author="Raphael Malyankar" w:date="2025-01-19T23:49:00Z" w16du:dateUtc="2025-01-20T06:49:00Z">
              <w:r>
                <w:rPr>
                  <w:szCs w:val="18"/>
                </w:rPr>
                <w:t>Delete Dev0307</w:t>
              </w:r>
            </w:ins>
            <w:ins w:id="1042" w:author="Raphael Malyankar" w:date="2025-01-21T00:37:00Z" w16du:dateUtc="2025-01-21T07:37:00Z">
              <w:r w:rsidR="006B05EE">
                <w:rPr>
                  <w:szCs w:val="18"/>
                </w:rPr>
                <w:t>, se IC-ENC comment</w:t>
              </w:r>
            </w:ins>
          </w:p>
        </w:tc>
      </w:tr>
      <w:tr w:rsidR="00B0494E" w:rsidRPr="0036345A" w14:paraId="4C92F118" w14:textId="77777777" w:rsidTr="006C61DB">
        <w:trPr>
          <w:cantSplit/>
          <w:jc w:val="center"/>
          <w:ins w:id="1043" w:author="Raphael Malyankar" w:date="2025-01-17T17:17:00Z"/>
        </w:trPr>
        <w:tc>
          <w:tcPr>
            <w:tcW w:w="665" w:type="dxa"/>
            <w:tcBorders>
              <w:top w:val="single" w:sz="6" w:space="0" w:color="auto"/>
              <w:bottom w:val="single" w:sz="6" w:space="0" w:color="auto"/>
            </w:tcBorders>
          </w:tcPr>
          <w:p w14:paraId="7653CC23" w14:textId="5DEC64A9" w:rsidR="00B0494E" w:rsidRPr="00EB785D" w:rsidRDefault="00B0494E" w:rsidP="00B0494E">
            <w:pPr>
              <w:pStyle w:val="ISOMB"/>
              <w:spacing w:before="60" w:after="60" w:line="240" w:lineRule="auto"/>
              <w:rPr>
                <w:ins w:id="1044" w:author="Raphael Malyankar" w:date="2025-01-17T17:17:00Z" w16du:dateUtc="2025-01-18T00:17:00Z"/>
                <w:rFonts w:cs="Arial"/>
                <w:szCs w:val="18"/>
              </w:rPr>
            </w:pPr>
            <w:ins w:id="1045" w:author="Raphael Malyankar" w:date="2025-01-17T17:31:00Z" w16du:dateUtc="2025-01-18T00:31:00Z">
              <w:r w:rsidRPr="00DD0FE9">
                <w:rPr>
                  <w:rFonts w:cs="Arial"/>
                  <w:szCs w:val="18"/>
                </w:rPr>
                <w:t>17</w:t>
              </w:r>
            </w:ins>
          </w:p>
        </w:tc>
        <w:tc>
          <w:tcPr>
            <w:tcW w:w="598" w:type="dxa"/>
            <w:tcBorders>
              <w:top w:val="single" w:sz="6" w:space="0" w:color="auto"/>
              <w:bottom w:val="single" w:sz="6" w:space="0" w:color="auto"/>
            </w:tcBorders>
          </w:tcPr>
          <w:p w14:paraId="07CB58BF" w14:textId="6E7F84EB" w:rsidR="00B0494E" w:rsidRPr="00AA7C4B" w:rsidRDefault="00B0494E" w:rsidP="00B0494E">
            <w:pPr>
              <w:pStyle w:val="ISOMB"/>
              <w:spacing w:before="60" w:after="60" w:line="240" w:lineRule="auto"/>
              <w:rPr>
                <w:ins w:id="1046" w:author="Raphael Malyankar" w:date="2025-01-17T17:17:00Z" w16du:dateUtc="2025-01-18T00:17:00Z"/>
                <w:rFonts w:cs="Arial"/>
                <w:szCs w:val="18"/>
              </w:rPr>
            </w:pPr>
            <w:ins w:id="1047" w:author="Raphael Malyankar" w:date="2025-01-17T17:30:00Z" w16du:dateUtc="2025-01-18T00:30:00Z">
              <w:r w:rsidRPr="00E46A83">
                <w:rPr>
                  <w:szCs w:val="18"/>
                </w:rPr>
                <w:t>IC-ENC</w:t>
              </w:r>
            </w:ins>
          </w:p>
        </w:tc>
        <w:tc>
          <w:tcPr>
            <w:tcW w:w="1313" w:type="dxa"/>
            <w:tcBorders>
              <w:top w:val="single" w:sz="6" w:space="0" w:color="auto"/>
              <w:bottom w:val="single" w:sz="6" w:space="0" w:color="auto"/>
            </w:tcBorders>
          </w:tcPr>
          <w:p w14:paraId="1F185EF2" w14:textId="0FABEFE7" w:rsidR="00B0494E" w:rsidRPr="00EB785D" w:rsidRDefault="00B0494E" w:rsidP="00B0494E">
            <w:pPr>
              <w:pStyle w:val="ISOClause"/>
              <w:spacing w:before="60" w:after="60" w:line="240" w:lineRule="auto"/>
              <w:rPr>
                <w:ins w:id="1048" w:author="Raphael Malyankar" w:date="2025-01-17T17:17:00Z" w16du:dateUtc="2025-01-18T00:17:00Z"/>
                <w:rFonts w:cs="Arial"/>
                <w:szCs w:val="18"/>
              </w:rPr>
            </w:pPr>
            <w:ins w:id="1049" w:author="Raphael Malyankar" w:date="2025-01-17T17:18:00Z" w16du:dateUtc="2025-01-18T00:18:00Z">
              <w:r>
                <w:rPr>
                  <w:szCs w:val="18"/>
                </w:rPr>
                <w:t>Dev0307</w:t>
              </w:r>
            </w:ins>
          </w:p>
        </w:tc>
        <w:tc>
          <w:tcPr>
            <w:tcW w:w="1117" w:type="dxa"/>
            <w:tcBorders>
              <w:top w:val="single" w:sz="6" w:space="0" w:color="auto"/>
              <w:bottom w:val="single" w:sz="6" w:space="0" w:color="auto"/>
            </w:tcBorders>
          </w:tcPr>
          <w:p w14:paraId="04FF2F4D" w14:textId="77777777" w:rsidR="00B0494E" w:rsidRPr="0036345A" w:rsidRDefault="00B0494E" w:rsidP="00B0494E">
            <w:pPr>
              <w:pStyle w:val="ISOParagraph"/>
              <w:spacing w:before="60" w:after="60" w:line="240" w:lineRule="auto"/>
              <w:rPr>
                <w:ins w:id="1050" w:author="Raphael Malyankar" w:date="2025-01-17T17:17:00Z" w16du:dateUtc="2025-01-18T00:17:00Z"/>
                <w:szCs w:val="18"/>
              </w:rPr>
            </w:pPr>
          </w:p>
        </w:tc>
        <w:tc>
          <w:tcPr>
            <w:tcW w:w="706" w:type="dxa"/>
            <w:tcBorders>
              <w:top w:val="single" w:sz="6" w:space="0" w:color="auto"/>
              <w:bottom w:val="single" w:sz="6" w:space="0" w:color="auto"/>
            </w:tcBorders>
          </w:tcPr>
          <w:p w14:paraId="4CC65817" w14:textId="48E77B1A" w:rsidR="00B0494E" w:rsidRDefault="007D586A" w:rsidP="00B0494E">
            <w:pPr>
              <w:pStyle w:val="ISOCommType"/>
              <w:spacing w:before="60" w:after="60" w:line="240" w:lineRule="auto"/>
              <w:rPr>
                <w:ins w:id="1051" w:author="Raphael Malyankar" w:date="2025-01-17T17:17:00Z" w16du:dateUtc="2025-01-18T00:17:00Z"/>
                <w:szCs w:val="18"/>
              </w:rPr>
            </w:pPr>
            <w:ins w:id="1052" w:author="Raphael Malyankar" w:date="2025-01-18T22:52:00Z" w16du:dateUtc="2025-01-19T05:52:00Z">
              <w:r>
                <w:rPr>
                  <w:szCs w:val="18"/>
                </w:rPr>
                <w:t>te</w:t>
              </w:r>
            </w:ins>
          </w:p>
        </w:tc>
        <w:tc>
          <w:tcPr>
            <w:tcW w:w="4590" w:type="dxa"/>
            <w:tcBorders>
              <w:top w:val="single" w:sz="6" w:space="0" w:color="auto"/>
              <w:bottom w:val="single" w:sz="6" w:space="0" w:color="auto"/>
            </w:tcBorders>
          </w:tcPr>
          <w:p w14:paraId="702E5041" w14:textId="521F3A59" w:rsidR="00B0494E" w:rsidRPr="00EB785D" w:rsidRDefault="00B0494E" w:rsidP="00B0494E">
            <w:pPr>
              <w:pStyle w:val="ISOComments"/>
              <w:spacing w:before="60" w:after="60"/>
              <w:rPr>
                <w:ins w:id="1053" w:author="Raphael Malyankar" w:date="2025-01-17T17:17:00Z" w16du:dateUtc="2025-01-18T00:17:00Z"/>
                <w:rFonts w:cs="Arial"/>
                <w:szCs w:val="18"/>
              </w:rPr>
            </w:pPr>
            <w:ins w:id="1054" w:author="Raphael Malyankar" w:date="2025-01-17T17:18:00Z" w16du:dateUtc="2025-01-18T00:18:00Z">
              <w:r w:rsidRPr="00EB785D">
                <w:rPr>
                  <w:szCs w:val="18"/>
                </w:rPr>
                <w:t>Suggest this check is redundant with 308</w:t>
              </w:r>
            </w:ins>
          </w:p>
        </w:tc>
        <w:tc>
          <w:tcPr>
            <w:tcW w:w="4174" w:type="dxa"/>
            <w:tcBorders>
              <w:top w:val="single" w:sz="6" w:space="0" w:color="auto"/>
              <w:bottom w:val="single" w:sz="6" w:space="0" w:color="auto"/>
            </w:tcBorders>
          </w:tcPr>
          <w:p w14:paraId="3BC9CF04" w14:textId="130E4279" w:rsidR="00B0494E" w:rsidRDefault="00B0494E" w:rsidP="00B0494E">
            <w:pPr>
              <w:pStyle w:val="ISOChange"/>
              <w:spacing w:before="60" w:after="60" w:line="240" w:lineRule="auto"/>
              <w:rPr>
                <w:ins w:id="1055" w:author="Raphael Malyankar" w:date="2025-01-17T17:17:00Z" w16du:dateUtc="2025-01-18T00:17:00Z"/>
                <w:rFonts w:cs="Arial"/>
                <w:szCs w:val="18"/>
              </w:rPr>
            </w:pPr>
            <w:ins w:id="1056" w:author="Raphael Malyankar" w:date="2025-01-17T17:18:00Z" w16du:dateUtc="2025-01-18T00:18:00Z">
              <w:r w:rsidRPr="00FE1475">
                <w:rPr>
                  <w:rFonts w:cs="Arial"/>
                  <w:szCs w:val="18"/>
                </w:rPr>
                <w:t>remove check</w:t>
              </w:r>
            </w:ins>
          </w:p>
        </w:tc>
        <w:tc>
          <w:tcPr>
            <w:tcW w:w="2590" w:type="dxa"/>
            <w:tcBorders>
              <w:top w:val="single" w:sz="6" w:space="0" w:color="auto"/>
              <w:bottom w:val="single" w:sz="6" w:space="0" w:color="auto"/>
            </w:tcBorders>
            <w:shd w:val="clear" w:color="auto" w:fill="D9D9D9" w:themeFill="background1" w:themeFillShade="D9"/>
          </w:tcPr>
          <w:p w14:paraId="48179A9A" w14:textId="6C2400F3" w:rsidR="00B0494E" w:rsidRPr="0036345A" w:rsidRDefault="00A25D2D" w:rsidP="00B0494E">
            <w:pPr>
              <w:pStyle w:val="ISOSecretObservations"/>
              <w:spacing w:before="60" w:after="60" w:line="240" w:lineRule="auto"/>
              <w:rPr>
                <w:ins w:id="1057" w:author="Raphael Malyankar" w:date="2025-01-17T17:17:00Z" w16du:dateUtc="2025-01-18T00:17:00Z"/>
                <w:szCs w:val="18"/>
              </w:rPr>
            </w:pPr>
            <w:ins w:id="1058" w:author="Raphael Malyankar" w:date="2025-01-19T23:49:00Z" w16du:dateUtc="2025-01-20T06:49:00Z">
              <w:r w:rsidRPr="00A25D2D">
                <w:rPr>
                  <w:szCs w:val="18"/>
                </w:rPr>
                <w:t>Delete Dev0307</w:t>
              </w:r>
            </w:ins>
          </w:p>
        </w:tc>
      </w:tr>
      <w:tr w:rsidR="00B0494E" w:rsidRPr="0036345A" w14:paraId="105D32DF" w14:textId="77777777" w:rsidTr="006C61DB">
        <w:trPr>
          <w:cantSplit/>
          <w:jc w:val="center"/>
          <w:ins w:id="1059" w:author="Raphael Malyankar" w:date="2025-01-17T17:17:00Z"/>
        </w:trPr>
        <w:tc>
          <w:tcPr>
            <w:tcW w:w="665" w:type="dxa"/>
            <w:tcBorders>
              <w:top w:val="single" w:sz="6" w:space="0" w:color="auto"/>
              <w:bottom w:val="single" w:sz="6" w:space="0" w:color="auto"/>
            </w:tcBorders>
          </w:tcPr>
          <w:p w14:paraId="3D079C87" w14:textId="50DE83B5" w:rsidR="00B0494E" w:rsidRPr="00EB785D" w:rsidRDefault="00B0494E" w:rsidP="00B0494E">
            <w:pPr>
              <w:pStyle w:val="ISOMB"/>
              <w:spacing w:before="60" w:after="60" w:line="240" w:lineRule="auto"/>
              <w:rPr>
                <w:ins w:id="1060" w:author="Raphael Malyankar" w:date="2025-01-17T17:17:00Z" w16du:dateUtc="2025-01-18T00:17:00Z"/>
                <w:rFonts w:cs="Arial"/>
                <w:szCs w:val="18"/>
              </w:rPr>
            </w:pPr>
            <w:ins w:id="1061" w:author="Raphael Malyankar" w:date="2025-01-17T17:31:00Z" w16du:dateUtc="2025-01-18T00:31:00Z">
              <w:r w:rsidRPr="00DD0FE9">
                <w:rPr>
                  <w:rFonts w:cs="Arial"/>
                  <w:szCs w:val="18"/>
                </w:rPr>
                <w:lastRenderedPageBreak/>
                <w:t>17</w:t>
              </w:r>
            </w:ins>
          </w:p>
        </w:tc>
        <w:tc>
          <w:tcPr>
            <w:tcW w:w="598" w:type="dxa"/>
            <w:tcBorders>
              <w:top w:val="single" w:sz="6" w:space="0" w:color="auto"/>
              <w:bottom w:val="single" w:sz="6" w:space="0" w:color="auto"/>
            </w:tcBorders>
          </w:tcPr>
          <w:p w14:paraId="680CC1EE" w14:textId="2D1B131C" w:rsidR="00B0494E" w:rsidRPr="00AA7C4B" w:rsidRDefault="00B0494E" w:rsidP="00B0494E">
            <w:pPr>
              <w:pStyle w:val="ISOMB"/>
              <w:spacing w:before="60" w:after="60" w:line="240" w:lineRule="auto"/>
              <w:rPr>
                <w:ins w:id="1062" w:author="Raphael Malyankar" w:date="2025-01-17T17:17:00Z" w16du:dateUtc="2025-01-18T00:17:00Z"/>
                <w:rFonts w:cs="Arial"/>
                <w:szCs w:val="18"/>
              </w:rPr>
            </w:pPr>
            <w:ins w:id="1063" w:author="Raphael Malyankar" w:date="2025-01-17T17:30:00Z" w16du:dateUtc="2025-01-18T00:30:00Z">
              <w:r w:rsidRPr="00E46A83">
                <w:rPr>
                  <w:szCs w:val="18"/>
                </w:rPr>
                <w:t>IC-ENC</w:t>
              </w:r>
            </w:ins>
          </w:p>
        </w:tc>
        <w:tc>
          <w:tcPr>
            <w:tcW w:w="1313" w:type="dxa"/>
            <w:tcBorders>
              <w:top w:val="single" w:sz="6" w:space="0" w:color="auto"/>
              <w:bottom w:val="single" w:sz="6" w:space="0" w:color="auto"/>
            </w:tcBorders>
          </w:tcPr>
          <w:p w14:paraId="4C78ADF6" w14:textId="2518E324" w:rsidR="00B0494E" w:rsidRPr="00EB785D" w:rsidRDefault="00B0494E" w:rsidP="00B0494E">
            <w:pPr>
              <w:pStyle w:val="ISOClause"/>
              <w:spacing w:before="60" w:after="60" w:line="240" w:lineRule="auto"/>
              <w:rPr>
                <w:ins w:id="1064" w:author="Raphael Malyankar" w:date="2025-01-17T17:17:00Z" w16du:dateUtc="2025-01-18T00:17:00Z"/>
                <w:rFonts w:cs="Arial"/>
                <w:szCs w:val="18"/>
              </w:rPr>
            </w:pPr>
            <w:ins w:id="1065" w:author="Raphael Malyankar" w:date="2025-01-17T17:18:00Z" w16du:dateUtc="2025-01-18T00:18:00Z">
              <w:r>
                <w:t>Dev</w:t>
              </w:r>
              <w:r w:rsidRPr="00C569D2">
                <w:t>0309</w:t>
              </w:r>
            </w:ins>
          </w:p>
        </w:tc>
        <w:tc>
          <w:tcPr>
            <w:tcW w:w="1117" w:type="dxa"/>
            <w:tcBorders>
              <w:top w:val="single" w:sz="6" w:space="0" w:color="auto"/>
              <w:bottom w:val="single" w:sz="6" w:space="0" w:color="auto"/>
            </w:tcBorders>
          </w:tcPr>
          <w:p w14:paraId="4CB6A2CA" w14:textId="77777777" w:rsidR="00B0494E" w:rsidRPr="0036345A" w:rsidRDefault="00B0494E" w:rsidP="00B0494E">
            <w:pPr>
              <w:pStyle w:val="ISOParagraph"/>
              <w:spacing w:before="60" w:after="60" w:line="240" w:lineRule="auto"/>
              <w:rPr>
                <w:ins w:id="1066" w:author="Raphael Malyankar" w:date="2025-01-17T17:17:00Z" w16du:dateUtc="2025-01-18T00:17:00Z"/>
                <w:szCs w:val="18"/>
              </w:rPr>
            </w:pPr>
          </w:p>
        </w:tc>
        <w:tc>
          <w:tcPr>
            <w:tcW w:w="706" w:type="dxa"/>
            <w:tcBorders>
              <w:top w:val="single" w:sz="6" w:space="0" w:color="auto"/>
              <w:bottom w:val="single" w:sz="6" w:space="0" w:color="auto"/>
            </w:tcBorders>
          </w:tcPr>
          <w:p w14:paraId="158FF2DB" w14:textId="71AC55CA" w:rsidR="00B0494E" w:rsidRDefault="007D586A" w:rsidP="00B0494E">
            <w:pPr>
              <w:pStyle w:val="ISOCommType"/>
              <w:spacing w:before="60" w:after="60" w:line="240" w:lineRule="auto"/>
              <w:rPr>
                <w:ins w:id="1067" w:author="Raphael Malyankar" w:date="2025-01-17T17:17:00Z" w16du:dateUtc="2025-01-18T00:17:00Z"/>
                <w:szCs w:val="18"/>
              </w:rPr>
            </w:pPr>
            <w:ins w:id="1068" w:author="Raphael Malyankar" w:date="2025-01-18T22:52:00Z" w16du:dateUtc="2025-01-19T05:52:00Z">
              <w:r>
                <w:rPr>
                  <w:szCs w:val="18"/>
                </w:rPr>
                <w:t>ed</w:t>
              </w:r>
            </w:ins>
          </w:p>
        </w:tc>
        <w:tc>
          <w:tcPr>
            <w:tcW w:w="4590" w:type="dxa"/>
            <w:tcBorders>
              <w:top w:val="single" w:sz="6" w:space="0" w:color="auto"/>
              <w:bottom w:val="single" w:sz="6" w:space="0" w:color="auto"/>
            </w:tcBorders>
          </w:tcPr>
          <w:p w14:paraId="4E647C5F" w14:textId="65665480" w:rsidR="00B0494E" w:rsidRPr="00EB785D" w:rsidRDefault="00C946E3" w:rsidP="00B0494E">
            <w:pPr>
              <w:pStyle w:val="ISOComments"/>
              <w:spacing w:before="60" w:after="60"/>
              <w:rPr>
                <w:ins w:id="1069" w:author="Raphael Malyankar" w:date="2025-01-17T17:17:00Z" w16du:dateUtc="2025-01-18T00:17:00Z"/>
                <w:rFonts w:cs="Arial"/>
                <w:szCs w:val="18"/>
              </w:rPr>
            </w:pPr>
            <w:ins w:id="1070" w:author="Raphael Malyankar" w:date="2025-01-18T22:55:00Z" w16du:dateUtc="2025-01-19T05:55:00Z">
              <w:r>
                <w:rPr>
                  <w:szCs w:val="18"/>
                </w:rPr>
                <w:t>Suggest r</w:t>
              </w:r>
            </w:ins>
            <w:ins w:id="1071" w:author="Raphael Malyankar" w:date="2025-01-17T17:18:00Z" w16du:dateUtc="2025-01-18T00:18:00Z">
              <w:r w:rsidR="00B0494E">
                <w:rPr>
                  <w:szCs w:val="18"/>
                </w:rPr>
                <w:t>eword Check Solution</w:t>
              </w:r>
            </w:ins>
          </w:p>
        </w:tc>
        <w:tc>
          <w:tcPr>
            <w:tcW w:w="4174" w:type="dxa"/>
            <w:tcBorders>
              <w:top w:val="single" w:sz="6" w:space="0" w:color="auto"/>
              <w:bottom w:val="single" w:sz="6" w:space="0" w:color="auto"/>
            </w:tcBorders>
          </w:tcPr>
          <w:p w14:paraId="000426ED" w14:textId="509CF459" w:rsidR="00B0494E" w:rsidRDefault="00B0494E" w:rsidP="00B0494E">
            <w:pPr>
              <w:pStyle w:val="ISOChange"/>
              <w:spacing w:before="60" w:after="60" w:line="240" w:lineRule="auto"/>
              <w:rPr>
                <w:ins w:id="1072" w:author="Raphael Malyankar" w:date="2025-01-17T17:17:00Z" w16du:dateUtc="2025-01-18T00:17:00Z"/>
                <w:rFonts w:cs="Arial"/>
                <w:szCs w:val="18"/>
              </w:rPr>
            </w:pPr>
            <w:ins w:id="1073" w:author="Raphael Malyankar" w:date="2025-01-17T17:18:00Z" w16du:dateUtc="2025-01-18T00:18:00Z">
              <w:r w:rsidRPr="00654A71">
                <w:t>Amend name of exchange set catalogue file to CATALOG.XML</w:t>
              </w:r>
            </w:ins>
          </w:p>
        </w:tc>
        <w:tc>
          <w:tcPr>
            <w:tcW w:w="2590" w:type="dxa"/>
            <w:tcBorders>
              <w:top w:val="single" w:sz="6" w:space="0" w:color="auto"/>
              <w:bottom w:val="single" w:sz="6" w:space="0" w:color="auto"/>
            </w:tcBorders>
            <w:shd w:val="clear" w:color="auto" w:fill="D9D9D9" w:themeFill="background1" w:themeFillShade="D9"/>
          </w:tcPr>
          <w:p w14:paraId="3A56007B" w14:textId="69BCE92E" w:rsidR="00B0494E" w:rsidRPr="0036345A" w:rsidRDefault="00A25D2D" w:rsidP="00B0494E">
            <w:pPr>
              <w:pStyle w:val="ISOSecretObservations"/>
              <w:spacing w:before="60" w:after="60" w:line="240" w:lineRule="auto"/>
              <w:rPr>
                <w:ins w:id="1074" w:author="Raphael Malyankar" w:date="2025-01-17T17:17:00Z" w16du:dateUtc="2025-01-18T00:17:00Z"/>
                <w:szCs w:val="18"/>
              </w:rPr>
            </w:pPr>
            <w:ins w:id="1075" w:author="Raphael Malyankar" w:date="2025-01-19T23:50:00Z" w16du:dateUtc="2025-01-20T06:50:00Z">
              <w:r>
                <w:rPr>
                  <w:szCs w:val="18"/>
                </w:rPr>
                <w:t>Agreed</w:t>
              </w:r>
            </w:ins>
          </w:p>
        </w:tc>
      </w:tr>
      <w:tr w:rsidR="00B0494E" w:rsidRPr="0036345A" w14:paraId="7501F2E3" w14:textId="77777777" w:rsidTr="006C61DB">
        <w:trPr>
          <w:cantSplit/>
          <w:jc w:val="center"/>
          <w:ins w:id="1076" w:author="Raphael Malyankar" w:date="2025-01-17T17:17:00Z"/>
        </w:trPr>
        <w:tc>
          <w:tcPr>
            <w:tcW w:w="665" w:type="dxa"/>
            <w:tcBorders>
              <w:top w:val="single" w:sz="6" w:space="0" w:color="auto"/>
              <w:bottom w:val="single" w:sz="6" w:space="0" w:color="auto"/>
            </w:tcBorders>
          </w:tcPr>
          <w:p w14:paraId="71AD34E3" w14:textId="036F8834" w:rsidR="00B0494E" w:rsidRPr="00EB785D" w:rsidRDefault="00B0494E" w:rsidP="00B0494E">
            <w:pPr>
              <w:pStyle w:val="ISOMB"/>
              <w:spacing w:before="60" w:after="60" w:line="240" w:lineRule="auto"/>
              <w:rPr>
                <w:ins w:id="1077" w:author="Raphael Malyankar" w:date="2025-01-17T17:17:00Z" w16du:dateUtc="2025-01-18T00:17:00Z"/>
                <w:rFonts w:cs="Arial"/>
                <w:szCs w:val="18"/>
              </w:rPr>
            </w:pPr>
            <w:ins w:id="1078" w:author="Raphael Malyankar" w:date="2025-01-17T17:31:00Z" w16du:dateUtc="2025-01-18T00:31:00Z">
              <w:r w:rsidRPr="00DD0FE9">
                <w:rPr>
                  <w:rFonts w:cs="Arial"/>
                  <w:szCs w:val="18"/>
                </w:rPr>
                <w:t>17</w:t>
              </w:r>
            </w:ins>
          </w:p>
        </w:tc>
        <w:tc>
          <w:tcPr>
            <w:tcW w:w="598" w:type="dxa"/>
            <w:tcBorders>
              <w:top w:val="single" w:sz="6" w:space="0" w:color="auto"/>
              <w:bottom w:val="single" w:sz="6" w:space="0" w:color="auto"/>
            </w:tcBorders>
          </w:tcPr>
          <w:p w14:paraId="1CD2DF74" w14:textId="02B8F26A" w:rsidR="00B0494E" w:rsidRPr="00AA7C4B" w:rsidRDefault="00B0494E" w:rsidP="00B0494E">
            <w:pPr>
              <w:pStyle w:val="ISOMB"/>
              <w:spacing w:before="60" w:after="60" w:line="240" w:lineRule="auto"/>
              <w:rPr>
                <w:ins w:id="1079" w:author="Raphael Malyankar" w:date="2025-01-17T17:17:00Z" w16du:dateUtc="2025-01-18T00:17:00Z"/>
                <w:rFonts w:cs="Arial"/>
                <w:szCs w:val="18"/>
              </w:rPr>
            </w:pPr>
            <w:ins w:id="1080" w:author="Raphael Malyankar" w:date="2025-01-17T17:30:00Z" w16du:dateUtc="2025-01-18T00:30:00Z">
              <w:r w:rsidRPr="00E46A83">
                <w:rPr>
                  <w:szCs w:val="18"/>
                </w:rPr>
                <w:t>IC-ENC</w:t>
              </w:r>
            </w:ins>
          </w:p>
        </w:tc>
        <w:tc>
          <w:tcPr>
            <w:tcW w:w="1313" w:type="dxa"/>
            <w:tcBorders>
              <w:top w:val="single" w:sz="6" w:space="0" w:color="auto"/>
              <w:bottom w:val="single" w:sz="6" w:space="0" w:color="auto"/>
            </w:tcBorders>
          </w:tcPr>
          <w:p w14:paraId="60D329B3" w14:textId="019B661A" w:rsidR="00B0494E" w:rsidRPr="00EB785D" w:rsidRDefault="00B0494E" w:rsidP="00B0494E">
            <w:pPr>
              <w:pStyle w:val="ISOClause"/>
              <w:spacing w:before="60" w:after="60" w:line="240" w:lineRule="auto"/>
              <w:rPr>
                <w:ins w:id="1081" w:author="Raphael Malyankar" w:date="2025-01-17T17:17:00Z" w16du:dateUtc="2025-01-18T00:17:00Z"/>
                <w:rFonts w:cs="Arial"/>
                <w:szCs w:val="18"/>
              </w:rPr>
            </w:pPr>
            <w:ins w:id="1082" w:author="Raphael Malyankar" w:date="2025-01-17T17:18:00Z" w16du:dateUtc="2025-01-18T00:18:00Z">
              <w:r>
                <w:t>Dev</w:t>
              </w:r>
              <w:r w:rsidRPr="00C569D2">
                <w:t>0310</w:t>
              </w:r>
            </w:ins>
          </w:p>
        </w:tc>
        <w:tc>
          <w:tcPr>
            <w:tcW w:w="1117" w:type="dxa"/>
            <w:tcBorders>
              <w:top w:val="single" w:sz="6" w:space="0" w:color="auto"/>
              <w:bottom w:val="single" w:sz="6" w:space="0" w:color="auto"/>
            </w:tcBorders>
          </w:tcPr>
          <w:p w14:paraId="1FF39996" w14:textId="77777777" w:rsidR="00B0494E" w:rsidRPr="0036345A" w:rsidRDefault="00B0494E" w:rsidP="00B0494E">
            <w:pPr>
              <w:pStyle w:val="ISOParagraph"/>
              <w:spacing w:before="60" w:after="60" w:line="240" w:lineRule="auto"/>
              <w:rPr>
                <w:ins w:id="1083" w:author="Raphael Malyankar" w:date="2025-01-17T17:17:00Z" w16du:dateUtc="2025-01-18T00:17:00Z"/>
                <w:szCs w:val="18"/>
              </w:rPr>
            </w:pPr>
          </w:p>
        </w:tc>
        <w:tc>
          <w:tcPr>
            <w:tcW w:w="706" w:type="dxa"/>
            <w:tcBorders>
              <w:top w:val="single" w:sz="6" w:space="0" w:color="auto"/>
              <w:bottom w:val="single" w:sz="6" w:space="0" w:color="auto"/>
            </w:tcBorders>
          </w:tcPr>
          <w:p w14:paraId="5F57D600" w14:textId="24E2B588" w:rsidR="00B0494E" w:rsidRDefault="007D586A" w:rsidP="00B0494E">
            <w:pPr>
              <w:pStyle w:val="ISOCommType"/>
              <w:spacing w:before="60" w:after="60" w:line="240" w:lineRule="auto"/>
              <w:rPr>
                <w:ins w:id="1084" w:author="Raphael Malyankar" w:date="2025-01-17T17:17:00Z" w16du:dateUtc="2025-01-18T00:17:00Z"/>
                <w:szCs w:val="18"/>
              </w:rPr>
            </w:pPr>
            <w:ins w:id="1085" w:author="Raphael Malyankar" w:date="2025-01-18T22:52:00Z" w16du:dateUtc="2025-01-19T05:52:00Z">
              <w:r>
                <w:rPr>
                  <w:szCs w:val="18"/>
                </w:rPr>
                <w:t>te</w:t>
              </w:r>
            </w:ins>
          </w:p>
        </w:tc>
        <w:tc>
          <w:tcPr>
            <w:tcW w:w="4590" w:type="dxa"/>
            <w:tcBorders>
              <w:top w:val="single" w:sz="6" w:space="0" w:color="auto"/>
              <w:bottom w:val="single" w:sz="6" w:space="0" w:color="auto"/>
            </w:tcBorders>
          </w:tcPr>
          <w:p w14:paraId="47B994EB" w14:textId="6972220C" w:rsidR="00B0494E" w:rsidRPr="00EB785D" w:rsidRDefault="00B0494E" w:rsidP="00B0494E">
            <w:pPr>
              <w:pStyle w:val="ISOComments"/>
              <w:spacing w:before="60" w:after="60"/>
              <w:rPr>
                <w:ins w:id="1086" w:author="Raphael Malyankar" w:date="2025-01-17T17:17:00Z" w16du:dateUtc="2025-01-18T00:17:00Z"/>
                <w:rFonts w:cs="Arial"/>
                <w:szCs w:val="18"/>
              </w:rPr>
            </w:pPr>
            <w:ins w:id="1087" w:author="Raphael Malyankar" w:date="2025-01-17T17:18:00Z" w16du:dateUtc="2025-01-18T00:18:00Z">
              <w:r w:rsidRPr="00F41B51">
                <w:rPr>
                  <w:szCs w:val="18"/>
                </w:rPr>
                <w:t>Suggest this check is redundant with 302 (reword),</w:t>
              </w:r>
            </w:ins>
          </w:p>
        </w:tc>
        <w:tc>
          <w:tcPr>
            <w:tcW w:w="4174" w:type="dxa"/>
            <w:tcBorders>
              <w:top w:val="single" w:sz="6" w:space="0" w:color="auto"/>
              <w:bottom w:val="single" w:sz="6" w:space="0" w:color="auto"/>
            </w:tcBorders>
          </w:tcPr>
          <w:p w14:paraId="3592C9D2" w14:textId="7B2A4AA8" w:rsidR="00B0494E" w:rsidRDefault="00B0494E" w:rsidP="00B0494E">
            <w:pPr>
              <w:pStyle w:val="ISOChange"/>
              <w:spacing w:before="60" w:after="60" w:line="240" w:lineRule="auto"/>
              <w:rPr>
                <w:ins w:id="1088" w:author="Raphael Malyankar" w:date="2025-01-17T17:17:00Z" w16du:dateUtc="2025-01-18T00:17:00Z"/>
                <w:rFonts w:cs="Arial"/>
                <w:szCs w:val="18"/>
              </w:rPr>
            </w:pPr>
            <w:ins w:id="1089" w:author="Raphael Malyankar" w:date="2025-01-17T17:18:00Z" w16du:dateUtc="2025-01-18T00:18:00Z">
              <w:r w:rsidRPr="00654A71">
                <w:t>remove check</w:t>
              </w:r>
            </w:ins>
          </w:p>
        </w:tc>
        <w:tc>
          <w:tcPr>
            <w:tcW w:w="2590" w:type="dxa"/>
            <w:tcBorders>
              <w:top w:val="single" w:sz="6" w:space="0" w:color="auto"/>
              <w:bottom w:val="single" w:sz="6" w:space="0" w:color="auto"/>
            </w:tcBorders>
            <w:shd w:val="clear" w:color="auto" w:fill="D9D9D9" w:themeFill="background1" w:themeFillShade="D9"/>
          </w:tcPr>
          <w:p w14:paraId="5B555DF2" w14:textId="5F5C8837" w:rsidR="00B0494E" w:rsidRPr="0036345A" w:rsidRDefault="00A25D2D" w:rsidP="00B0494E">
            <w:pPr>
              <w:pStyle w:val="ISOSecretObservations"/>
              <w:spacing w:before="60" w:after="60" w:line="240" w:lineRule="auto"/>
              <w:rPr>
                <w:ins w:id="1090" w:author="Raphael Malyankar" w:date="2025-01-17T17:17:00Z" w16du:dateUtc="2025-01-18T00:17:00Z"/>
                <w:szCs w:val="18"/>
              </w:rPr>
            </w:pPr>
            <w:ins w:id="1091" w:author="Raphael Malyankar" w:date="2025-01-19T23:50:00Z" w16du:dateUtc="2025-01-20T06:50:00Z">
              <w:r>
                <w:rPr>
                  <w:szCs w:val="18"/>
                </w:rPr>
                <w:t>Agreed, pending agreement on Dev0302 rewording</w:t>
              </w:r>
            </w:ins>
          </w:p>
        </w:tc>
      </w:tr>
      <w:tr w:rsidR="00B0494E" w:rsidRPr="0036345A" w14:paraId="0F244EDF" w14:textId="77777777" w:rsidTr="006C61DB">
        <w:trPr>
          <w:cantSplit/>
          <w:jc w:val="center"/>
          <w:ins w:id="1092" w:author="Raphael Malyankar" w:date="2025-01-17T17:17:00Z"/>
        </w:trPr>
        <w:tc>
          <w:tcPr>
            <w:tcW w:w="665" w:type="dxa"/>
            <w:tcBorders>
              <w:top w:val="single" w:sz="6" w:space="0" w:color="auto"/>
              <w:bottom w:val="single" w:sz="6" w:space="0" w:color="auto"/>
            </w:tcBorders>
          </w:tcPr>
          <w:p w14:paraId="2DC554F9" w14:textId="68C8F75F" w:rsidR="00B0494E" w:rsidRPr="00EB785D" w:rsidRDefault="00B0494E" w:rsidP="00B0494E">
            <w:pPr>
              <w:pStyle w:val="ISOMB"/>
              <w:spacing w:before="60" w:after="60" w:line="240" w:lineRule="auto"/>
              <w:rPr>
                <w:ins w:id="1093" w:author="Raphael Malyankar" w:date="2025-01-17T17:17:00Z" w16du:dateUtc="2025-01-18T00:17:00Z"/>
                <w:rFonts w:cs="Arial"/>
                <w:szCs w:val="18"/>
              </w:rPr>
            </w:pPr>
            <w:ins w:id="1094" w:author="Raphael Malyankar" w:date="2025-01-17T17:31:00Z" w16du:dateUtc="2025-01-18T00:31:00Z">
              <w:r w:rsidRPr="00DD0FE9">
                <w:rPr>
                  <w:rFonts w:cs="Arial"/>
                  <w:szCs w:val="18"/>
                </w:rPr>
                <w:t>17</w:t>
              </w:r>
            </w:ins>
          </w:p>
        </w:tc>
        <w:tc>
          <w:tcPr>
            <w:tcW w:w="598" w:type="dxa"/>
            <w:tcBorders>
              <w:top w:val="single" w:sz="6" w:space="0" w:color="auto"/>
              <w:bottom w:val="single" w:sz="6" w:space="0" w:color="auto"/>
            </w:tcBorders>
          </w:tcPr>
          <w:p w14:paraId="0659A35C" w14:textId="0C388CCD" w:rsidR="00B0494E" w:rsidRPr="00AA7C4B" w:rsidRDefault="00B0494E" w:rsidP="00B0494E">
            <w:pPr>
              <w:pStyle w:val="ISOMB"/>
              <w:spacing w:before="60" w:after="60" w:line="240" w:lineRule="auto"/>
              <w:rPr>
                <w:ins w:id="1095" w:author="Raphael Malyankar" w:date="2025-01-17T17:17:00Z" w16du:dateUtc="2025-01-18T00:17:00Z"/>
                <w:rFonts w:cs="Arial"/>
                <w:szCs w:val="18"/>
              </w:rPr>
            </w:pPr>
            <w:ins w:id="1096" w:author="Raphael Malyankar" w:date="2025-01-17T17:30:00Z" w16du:dateUtc="2025-01-18T00:30:00Z">
              <w:r w:rsidRPr="00E46A83">
                <w:rPr>
                  <w:szCs w:val="18"/>
                </w:rPr>
                <w:t>IC-ENC</w:t>
              </w:r>
            </w:ins>
          </w:p>
        </w:tc>
        <w:tc>
          <w:tcPr>
            <w:tcW w:w="1313" w:type="dxa"/>
            <w:tcBorders>
              <w:top w:val="single" w:sz="6" w:space="0" w:color="auto"/>
              <w:bottom w:val="single" w:sz="6" w:space="0" w:color="auto"/>
            </w:tcBorders>
          </w:tcPr>
          <w:p w14:paraId="37DCBE2A" w14:textId="207F07E5" w:rsidR="00B0494E" w:rsidRPr="00EB785D" w:rsidRDefault="00B0494E" w:rsidP="00B0494E">
            <w:pPr>
              <w:pStyle w:val="ISOClause"/>
              <w:spacing w:before="60" w:after="60" w:line="240" w:lineRule="auto"/>
              <w:rPr>
                <w:ins w:id="1097" w:author="Raphael Malyankar" w:date="2025-01-17T17:17:00Z" w16du:dateUtc="2025-01-18T00:17:00Z"/>
                <w:rFonts w:cs="Arial"/>
                <w:szCs w:val="18"/>
              </w:rPr>
            </w:pPr>
            <w:ins w:id="1098" w:author="Raphael Malyankar" w:date="2025-01-17T17:18:00Z" w16du:dateUtc="2025-01-18T00:18:00Z">
              <w:r>
                <w:t>Dev</w:t>
              </w:r>
              <w:r w:rsidRPr="00C569D2">
                <w:t>0311</w:t>
              </w:r>
            </w:ins>
          </w:p>
        </w:tc>
        <w:tc>
          <w:tcPr>
            <w:tcW w:w="1117" w:type="dxa"/>
            <w:tcBorders>
              <w:top w:val="single" w:sz="6" w:space="0" w:color="auto"/>
              <w:bottom w:val="single" w:sz="6" w:space="0" w:color="auto"/>
            </w:tcBorders>
          </w:tcPr>
          <w:p w14:paraId="2A781E83" w14:textId="77777777" w:rsidR="00B0494E" w:rsidRPr="0036345A" w:rsidRDefault="00B0494E" w:rsidP="00B0494E">
            <w:pPr>
              <w:pStyle w:val="ISOParagraph"/>
              <w:spacing w:before="60" w:after="60" w:line="240" w:lineRule="auto"/>
              <w:rPr>
                <w:ins w:id="1099" w:author="Raphael Malyankar" w:date="2025-01-17T17:17:00Z" w16du:dateUtc="2025-01-18T00:17:00Z"/>
                <w:szCs w:val="18"/>
              </w:rPr>
            </w:pPr>
          </w:p>
        </w:tc>
        <w:tc>
          <w:tcPr>
            <w:tcW w:w="706" w:type="dxa"/>
            <w:tcBorders>
              <w:top w:val="single" w:sz="6" w:space="0" w:color="auto"/>
              <w:bottom w:val="single" w:sz="6" w:space="0" w:color="auto"/>
            </w:tcBorders>
          </w:tcPr>
          <w:p w14:paraId="5D37457B" w14:textId="554F0683" w:rsidR="00B0494E" w:rsidRDefault="00F514B6" w:rsidP="00B0494E">
            <w:pPr>
              <w:pStyle w:val="ISOCommType"/>
              <w:spacing w:before="60" w:after="60" w:line="240" w:lineRule="auto"/>
              <w:rPr>
                <w:ins w:id="1100" w:author="Raphael Malyankar" w:date="2025-01-17T17:17:00Z" w16du:dateUtc="2025-01-18T00:17:00Z"/>
                <w:szCs w:val="18"/>
              </w:rPr>
            </w:pPr>
            <w:ins w:id="1101" w:author="Raphael Malyankar" w:date="2025-01-20T01:19:00Z" w16du:dateUtc="2025-01-20T08:19:00Z">
              <w:r>
                <w:rPr>
                  <w:szCs w:val="18"/>
                </w:rPr>
                <w:t>ed</w:t>
              </w:r>
            </w:ins>
          </w:p>
        </w:tc>
        <w:tc>
          <w:tcPr>
            <w:tcW w:w="4590" w:type="dxa"/>
            <w:tcBorders>
              <w:top w:val="single" w:sz="6" w:space="0" w:color="auto"/>
              <w:bottom w:val="single" w:sz="6" w:space="0" w:color="auto"/>
            </w:tcBorders>
          </w:tcPr>
          <w:p w14:paraId="2C715ADF" w14:textId="57573760" w:rsidR="00B0494E" w:rsidRPr="00EB785D" w:rsidRDefault="00C946E3" w:rsidP="00B0494E">
            <w:pPr>
              <w:pStyle w:val="ISOComments"/>
              <w:spacing w:before="60" w:after="60"/>
              <w:rPr>
                <w:ins w:id="1102" w:author="Raphael Malyankar" w:date="2025-01-17T17:17:00Z" w16du:dateUtc="2025-01-18T00:17:00Z"/>
                <w:rFonts w:cs="Arial"/>
                <w:szCs w:val="18"/>
              </w:rPr>
            </w:pPr>
            <w:ins w:id="1103" w:author="Raphael Malyankar" w:date="2025-01-18T22:55:00Z" w16du:dateUtc="2025-01-19T05:55:00Z">
              <w:r>
                <w:rPr>
                  <w:szCs w:val="18"/>
                </w:rPr>
                <w:t xml:space="preserve">Suggest </w:t>
              </w:r>
            </w:ins>
            <w:ins w:id="1104" w:author="Raphael Malyankar" w:date="2025-01-17T17:18:00Z" w16du:dateUtc="2025-01-18T00:18:00Z">
              <w:r w:rsidR="00B0494E" w:rsidRPr="00F41B51">
                <w:rPr>
                  <w:szCs w:val="18"/>
                </w:rPr>
                <w:t>reword Check Description</w:t>
              </w:r>
            </w:ins>
          </w:p>
        </w:tc>
        <w:tc>
          <w:tcPr>
            <w:tcW w:w="4174" w:type="dxa"/>
            <w:tcBorders>
              <w:top w:val="single" w:sz="6" w:space="0" w:color="auto"/>
              <w:bottom w:val="single" w:sz="6" w:space="0" w:color="auto"/>
            </w:tcBorders>
          </w:tcPr>
          <w:p w14:paraId="13B7F907" w14:textId="7D150DC5" w:rsidR="00B0494E" w:rsidRDefault="00B0494E" w:rsidP="00B0494E">
            <w:pPr>
              <w:pStyle w:val="ISOChange"/>
              <w:spacing w:before="60" w:after="60" w:line="240" w:lineRule="auto"/>
              <w:rPr>
                <w:ins w:id="1105" w:author="Raphael Malyankar" w:date="2025-01-17T17:17:00Z" w16du:dateUtc="2025-01-18T00:17:00Z"/>
                <w:rFonts w:cs="Arial"/>
                <w:szCs w:val="18"/>
              </w:rPr>
            </w:pPr>
            <w:ins w:id="1106" w:author="Raphael Malyankar" w:date="2025-01-17T17:18:00Z" w16du:dateUtc="2025-01-18T00:18:00Z">
              <w:r w:rsidRPr="00654A71">
                <w:t>All digital signatures (except CATALOG.SIGN) must be included within their corresponding resource metadata records in the CATALOG.XML</w:t>
              </w:r>
            </w:ins>
          </w:p>
        </w:tc>
        <w:tc>
          <w:tcPr>
            <w:tcW w:w="2590" w:type="dxa"/>
            <w:tcBorders>
              <w:top w:val="single" w:sz="6" w:space="0" w:color="auto"/>
              <w:bottom w:val="single" w:sz="6" w:space="0" w:color="auto"/>
            </w:tcBorders>
            <w:shd w:val="clear" w:color="auto" w:fill="D9D9D9" w:themeFill="background1" w:themeFillShade="D9"/>
          </w:tcPr>
          <w:p w14:paraId="6461D371" w14:textId="0EC35518" w:rsidR="00B0494E" w:rsidRDefault="00A25D2D" w:rsidP="00B0494E">
            <w:pPr>
              <w:pStyle w:val="ISOSecretObservations"/>
              <w:spacing w:before="60" w:after="60" w:line="240" w:lineRule="auto"/>
              <w:rPr>
                <w:ins w:id="1107" w:author="Raphael Malyankar" w:date="2025-01-19T23:51:00Z" w16du:dateUtc="2025-01-20T06:51:00Z"/>
                <w:szCs w:val="18"/>
              </w:rPr>
            </w:pPr>
            <w:ins w:id="1108" w:author="Raphael Malyankar" w:date="2025-01-19T23:50:00Z" w16du:dateUtc="2025-01-20T06:50:00Z">
              <w:r>
                <w:rPr>
                  <w:szCs w:val="18"/>
                </w:rPr>
                <w:t>Agreed</w:t>
              </w:r>
            </w:ins>
            <w:ins w:id="1109" w:author="Raphael Malyankar" w:date="2025-01-19T23:51:00Z" w16du:dateUtc="2025-01-20T06:51:00Z">
              <w:r>
                <w:rPr>
                  <w:szCs w:val="18"/>
                </w:rPr>
                <w:t>, but re</w:t>
              </w:r>
            </w:ins>
            <w:ins w:id="1110" w:author="Raphael Malyankar" w:date="2025-01-19T23:52:00Z" w16du:dateUtc="2025-01-20T06:52:00Z">
              <w:r>
                <w:rPr>
                  <w:szCs w:val="18"/>
                </w:rPr>
                <w:t>w</w:t>
              </w:r>
            </w:ins>
            <w:ins w:id="1111" w:author="Raphael Malyankar" w:date="2025-01-19T23:51:00Z" w16du:dateUtc="2025-01-20T06:51:00Z">
              <w:r>
                <w:rPr>
                  <w:szCs w:val="18"/>
                </w:rPr>
                <w:t>ord for consistency with other re</w:t>
              </w:r>
            </w:ins>
            <w:ins w:id="1112" w:author="Raphael Malyankar" w:date="2025-01-19T23:52:00Z" w16du:dateUtc="2025-01-20T06:52:00Z">
              <w:r>
                <w:rPr>
                  <w:szCs w:val="18"/>
                </w:rPr>
                <w:t>wording</w:t>
              </w:r>
            </w:ins>
            <w:ins w:id="1113" w:author="Raphael Malyankar" w:date="2025-01-19T23:51:00Z" w16du:dateUtc="2025-01-20T06:51:00Z">
              <w:r>
                <w:rPr>
                  <w:szCs w:val="18"/>
                </w:rPr>
                <w:t>:</w:t>
              </w:r>
            </w:ins>
          </w:p>
          <w:p w14:paraId="13D9371F" w14:textId="43525B32" w:rsidR="00A25D2D" w:rsidRPr="0036345A" w:rsidRDefault="00A25D2D" w:rsidP="00B0494E">
            <w:pPr>
              <w:pStyle w:val="ISOSecretObservations"/>
              <w:spacing w:before="60" w:after="60" w:line="240" w:lineRule="auto"/>
              <w:rPr>
                <w:ins w:id="1114" w:author="Raphael Malyankar" w:date="2025-01-17T17:17:00Z" w16du:dateUtc="2025-01-18T00:17:00Z"/>
                <w:szCs w:val="18"/>
              </w:rPr>
            </w:pPr>
            <w:ins w:id="1115" w:author="Raphael Malyankar" w:date="2025-01-19T23:51:00Z" w16du:dateUtc="2025-01-20T06:51:00Z">
              <w:r>
                <w:rPr>
                  <w:szCs w:val="18"/>
                </w:rPr>
                <w:t>Resource metadata block in CATALOG.XML does not contain a digital signature</w:t>
              </w:r>
            </w:ins>
          </w:p>
        </w:tc>
      </w:tr>
      <w:tr w:rsidR="00B0494E" w:rsidRPr="0036345A" w14:paraId="42827EE5" w14:textId="77777777" w:rsidTr="006C61DB">
        <w:trPr>
          <w:cantSplit/>
          <w:jc w:val="center"/>
          <w:ins w:id="1116" w:author="Raphael Malyankar" w:date="2025-01-17T17:17:00Z"/>
        </w:trPr>
        <w:tc>
          <w:tcPr>
            <w:tcW w:w="665" w:type="dxa"/>
            <w:tcBorders>
              <w:top w:val="single" w:sz="6" w:space="0" w:color="auto"/>
              <w:bottom w:val="single" w:sz="6" w:space="0" w:color="auto"/>
            </w:tcBorders>
          </w:tcPr>
          <w:p w14:paraId="33692B34" w14:textId="00C6F878" w:rsidR="00B0494E" w:rsidRPr="00EB785D" w:rsidRDefault="00B0494E" w:rsidP="00B0494E">
            <w:pPr>
              <w:pStyle w:val="ISOMB"/>
              <w:spacing w:before="60" w:after="60" w:line="240" w:lineRule="auto"/>
              <w:rPr>
                <w:ins w:id="1117" w:author="Raphael Malyankar" w:date="2025-01-17T17:17:00Z" w16du:dateUtc="2025-01-18T00:17:00Z"/>
                <w:rFonts w:cs="Arial"/>
                <w:szCs w:val="18"/>
              </w:rPr>
            </w:pPr>
            <w:ins w:id="1118" w:author="Raphael Malyankar" w:date="2025-01-17T17:31:00Z" w16du:dateUtc="2025-01-18T00:31:00Z">
              <w:r w:rsidRPr="00DD0FE9">
                <w:rPr>
                  <w:rFonts w:cs="Arial"/>
                  <w:szCs w:val="18"/>
                </w:rPr>
                <w:t>17</w:t>
              </w:r>
            </w:ins>
          </w:p>
        </w:tc>
        <w:tc>
          <w:tcPr>
            <w:tcW w:w="598" w:type="dxa"/>
            <w:tcBorders>
              <w:top w:val="single" w:sz="6" w:space="0" w:color="auto"/>
              <w:bottom w:val="single" w:sz="6" w:space="0" w:color="auto"/>
            </w:tcBorders>
          </w:tcPr>
          <w:p w14:paraId="64AB38DD" w14:textId="707E421B" w:rsidR="00B0494E" w:rsidRPr="00AA7C4B" w:rsidRDefault="00B0494E" w:rsidP="00B0494E">
            <w:pPr>
              <w:pStyle w:val="ISOMB"/>
              <w:spacing w:before="60" w:after="60" w:line="240" w:lineRule="auto"/>
              <w:rPr>
                <w:ins w:id="1119" w:author="Raphael Malyankar" w:date="2025-01-17T17:17:00Z" w16du:dateUtc="2025-01-18T00:17:00Z"/>
                <w:rFonts w:cs="Arial"/>
                <w:szCs w:val="18"/>
              </w:rPr>
            </w:pPr>
            <w:ins w:id="1120" w:author="Raphael Malyankar" w:date="2025-01-17T17:30:00Z" w16du:dateUtc="2025-01-18T00:30:00Z">
              <w:r w:rsidRPr="00E46A83">
                <w:rPr>
                  <w:szCs w:val="18"/>
                </w:rPr>
                <w:t>IC-ENC</w:t>
              </w:r>
            </w:ins>
          </w:p>
        </w:tc>
        <w:tc>
          <w:tcPr>
            <w:tcW w:w="1313" w:type="dxa"/>
            <w:tcBorders>
              <w:top w:val="single" w:sz="6" w:space="0" w:color="auto"/>
              <w:bottom w:val="single" w:sz="6" w:space="0" w:color="auto"/>
            </w:tcBorders>
          </w:tcPr>
          <w:p w14:paraId="17B1615C" w14:textId="46131DCB" w:rsidR="00B0494E" w:rsidRPr="00EB785D" w:rsidRDefault="00B0494E" w:rsidP="00B0494E">
            <w:pPr>
              <w:pStyle w:val="ISOClause"/>
              <w:spacing w:before="60" w:after="60" w:line="240" w:lineRule="auto"/>
              <w:rPr>
                <w:ins w:id="1121" w:author="Raphael Malyankar" w:date="2025-01-17T17:17:00Z" w16du:dateUtc="2025-01-18T00:17:00Z"/>
                <w:rFonts w:cs="Arial"/>
                <w:szCs w:val="18"/>
              </w:rPr>
            </w:pPr>
            <w:ins w:id="1122" w:author="Raphael Malyankar" w:date="2025-01-17T17:18:00Z" w16du:dateUtc="2025-01-18T00:18:00Z">
              <w:r>
                <w:t>Dev</w:t>
              </w:r>
              <w:r w:rsidRPr="00C569D2">
                <w:t>0312</w:t>
              </w:r>
            </w:ins>
          </w:p>
        </w:tc>
        <w:tc>
          <w:tcPr>
            <w:tcW w:w="1117" w:type="dxa"/>
            <w:tcBorders>
              <w:top w:val="single" w:sz="6" w:space="0" w:color="auto"/>
              <w:bottom w:val="single" w:sz="6" w:space="0" w:color="auto"/>
            </w:tcBorders>
          </w:tcPr>
          <w:p w14:paraId="0AF0CF8E" w14:textId="77777777" w:rsidR="00B0494E" w:rsidRPr="0036345A" w:rsidRDefault="00B0494E" w:rsidP="00B0494E">
            <w:pPr>
              <w:pStyle w:val="ISOParagraph"/>
              <w:spacing w:before="60" w:after="60" w:line="240" w:lineRule="auto"/>
              <w:rPr>
                <w:ins w:id="1123" w:author="Raphael Malyankar" w:date="2025-01-17T17:17:00Z" w16du:dateUtc="2025-01-18T00:17:00Z"/>
                <w:szCs w:val="18"/>
              </w:rPr>
            </w:pPr>
          </w:p>
        </w:tc>
        <w:tc>
          <w:tcPr>
            <w:tcW w:w="706" w:type="dxa"/>
            <w:tcBorders>
              <w:top w:val="single" w:sz="6" w:space="0" w:color="auto"/>
              <w:bottom w:val="single" w:sz="6" w:space="0" w:color="auto"/>
            </w:tcBorders>
          </w:tcPr>
          <w:p w14:paraId="535738DA" w14:textId="139B6BE6" w:rsidR="00B0494E" w:rsidRDefault="00F514B6" w:rsidP="00B0494E">
            <w:pPr>
              <w:pStyle w:val="ISOCommType"/>
              <w:spacing w:before="60" w:after="60" w:line="240" w:lineRule="auto"/>
              <w:rPr>
                <w:ins w:id="1124" w:author="Raphael Malyankar" w:date="2025-01-17T17:17:00Z" w16du:dateUtc="2025-01-18T00:17:00Z"/>
                <w:szCs w:val="18"/>
              </w:rPr>
            </w:pPr>
            <w:ins w:id="1125" w:author="Raphael Malyankar" w:date="2025-01-20T01:19:00Z" w16du:dateUtc="2025-01-20T08:19:00Z">
              <w:r>
                <w:rPr>
                  <w:szCs w:val="18"/>
                </w:rPr>
                <w:t>te</w:t>
              </w:r>
            </w:ins>
          </w:p>
        </w:tc>
        <w:tc>
          <w:tcPr>
            <w:tcW w:w="4590" w:type="dxa"/>
            <w:tcBorders>
              <w:top w:val="single" w:sz="6" w:space="0" w:color="auto"/>
              <w:bottom w:val="single" w:sz="6" w:space="0" w:color="auto"/>
            </w:tcBorders>
          </w:tcPr>
          <w:p w14:paraId="542CDADC" w14:textId="62E68BC6" w:rsidR="00B0494E" w:rsidRPr="00EB785D" w:rsidRDefault="00B0494E" w:rsidP="00B0494E">
            <w:pPr>
              <w:pStyle w:val="ISOComments"/>
              <w:spacing w:before="60" w:after="60"/>
              <w:rPr>
                <w:ins w:id="1126" w:author="Raphael Malyankar" w:date="2025-01-17T17:17:00Z" w16du:dateUtc="2025-01-18T00:17:00Z"/>
                <w:rFonts w:cs="Arial"/>
                <w:szCs w:val="18"/>
              </w:rPr>
            </w:pPr>
            <w:ins w:id="1127" w:author="Raphael Malyankar" w:date="2025-01-17T17:18:00Z" w16du:dateUtc="2025-01-18T00:18:00Z">
              <w:r w:rsidRPr="00FE1475">
                <w:rPr>
                  <w:szCs w:val="18"/>
                </w:rPr>
                <w:t>unsure as to the logic for this check be good to understand how the digital signature is validated, as the Check Description could be clearer, e.g. "The digital signature is valid as defined by S-100 Part 15"</w:t>
              </w:r>
            </w:ins>
          </w:p>
        </w:tc>
        <w:tc>
          <w:tcPr>
            <w:tcW w:w="4174" w:type="dxa"/>
            <w:tcBorders>
              <w:top w:val="single" w:sz="6" w:space="0" w:color="auto"/>
              <w:bottom w:val="single" w:sz="6" w:space="0" w:color="auto"/>
            </w:tcBorders>
          </w:tcPr>
          <w:p w14:paraId="57D517B1" w14:textId="1960E787" w:rsidR="00B0494E" w:rsidRDefault="00B0494E" w:rsidP="00B0494E">
            <w:pPr>
              <w:pStyle w:val="ISOChange"/>
              <w:spacing w:before="60" w:after="60" w:line="240" w:lineRule="auto"/>
              <w:rPr>
                <w:ins w:id="1128" w:author="Raphael Malyankar" w:date="2025-01-17T17:17:00Z" w16du:dateUtc="2025-01-18T00:17:00Z"/>
                <w:rFonts w:cs="Arial"/>
                <w:szCs w:val="18"/>
              </w:rPr>
            </w:pPr>
          </w:p>
        </w:tc>
        <w:tc>
          <w:tcPr>
            <w:tcW w:w="2590" w:type="dxa"/>
            <w:tcBorders>
              <w:top w:val="single" w:sz="6" w:space="0" w:color="auto"/>
              <w:bottom w:val="single" w:sz="6" w:space="0" w:color="auto"/>
            </w:tcBorders>
            <w:shd w:val="clear" w:color="auto" w:fill="D9D9D9" w:themeFill="background1" w:themeFillShade="D9"/>
          </w:tcPr>
          <w:p w14:paraId="24FABF1D" w14:textId="0842440C" w:rsidR="00B0494E" w:rsidRPr="0036345A" w:rsidRDefault="009F04E1" w:rsidP="00B0494E">
            <w:pPr>
              <w:pStyle w:val="ISOSecretObservations"/>
              <w:spacing w:before="60" w:after="60" w:line="240" w:lineRule="auto"/>
              <w:rPr>
                <w:ins w:id="1129" w:author="Raphael Malyankar" w:date="2025-01-17T17:17:00Z" w16du:dateUtc="2025-01-18T00:17:00Z"/>
                <w:szCs w:val="18"/>
              </w:rPr>
            </w:pPr>
            <w:ins w:id="1130" w:author="Raphael Malyankar" w:date="2025-01-19T23:52:00Z" w16du:dateUtc="2025-01-20T06:52:00Z">
              <w:r>
                <w:rPr>
                  <w:szCs w:val="18"/>
                </w:rPr>
                <w:t>TBD, not an S-158:100 issue per se</w:t>
              </w:r>
            </w:ins>
            <w:ins w:id="1131" w:author="Raphael Malyankar" w:date="2025-01-19T23:53:00Z" w16du:dateUtc="2025-01-20T06:53:00Z">
              <w:r>
                <w:rPr>
                  <w:szCs w:val="18"/>
                </w:rPr>
                <w:t>?</w:t>
              </w:r>
            </w:ins>
          </w:p>
        </w:tc>
      </w:tr>
      <w:tr w:rsidR="00B0494E" w:rsidRPr="0036345A" w14:paraId="1E56C22A" w14:textId="77777777" w:rsidTr="006C61DB">
        <w:trPr>
          <w:cantSplit/>
          <w:jc w:val="center"/>
          <w:ins w:id="1132" w:author="Raphael Malyankar" w:date="2025-01-17T17:17:00Z"/>
        </w:trPr>
        <w:tc>
          <w:tcPr>
            <w:tcW w:w="665" w:type="dxa"/>
            <w:tcBorders>
              <w:top w:val="single" w:sz="6" w:space="0" w:color="auto"/>
              <w:bottom w:val="single" w:sz="6" w:space="0" w:color="auto"/>
            </w:tcBorders>
          </w:tcPr>
          <w:p w14:paraId="02D96FE4" w14:textId="6C36B7DB" w:rsidR="00B0494E" w:rsidRPr="00EB785D" w:rsidRDefault="00B0494E" w:rsidP="00B0494E">
            <w:pPr>
              <w:pStyle w:val="ISOMB"/>
              <w:spacing w:before="60" w:after="60" w:line="240" w:lineRule="auto"/>
              <w:rPr>
                <w:ins w:id="1133" w:author="Raphael Malyankar" w:date="2025-01-17T17:17:00Z" w16du:dateUtc="2025-01-18T00:17:00Z"/>
                <w:rFonts w:cs="Arial"/>
                <w:szCs w:val="18"/>
              </w:rPr>
            </w:pPr>
            <w:ins w:id="1134" w:author="Raphael Malyankar" w:date="2025-01-17T17:31:00Z" w16du:dateUtc="2025-01-18T00:31:00Z">
              <w:r w:rsidRPr="00DD0FE9">
                <w:rPr>
                  <w:rFonts w:cs="Arial"/>
                  <w:szCs w:val="18"/>
                </w:rPr>
                <w:t>17</w:t>
              </w:r>
            </w:ins>
          </w:p>
        </w:tc>
        <w:tc>
          <w:tcPr>
            <w:tcW w:w="598" w:type="dxa"/>
            <w:tcBorders>
              <w:top w:val="single" w:sz="6" w:space="0" w:color="auto"/>
              <w:bottom w:val="single" w:sz="6" w:space="0" w:color="auto"/>
            </w:tcBorders>
          </w:tcPr>
          <w:p w14:paraId="6AA63619" w14:textId="36BAE808" w:rsidR="00B0494E" w:rsidRPr="00AA7C4B" w:rsidRDefault="00B0494E" w:rsidP="00B0494E">
            <w:pPr>
              <w:pStyle w:val="ISOMB"/>
              <w:spacing w:before="60" w:after="60" w:line="240" w:lineRule="auto"/>
              <w:rPr>
                <w:ins w:id="1135" w:author="Raphael Malyankar" w:date="2025-01-17T17:17:00Z" w16du:dateUtc="2025-01-18T00:17:00Z"/>
                <w:rFonts w:cs="Arial"/>
                <w:szCs w:val="18"/>
              </w:rPr>
            </w:pPr>
            <w:ins w:id="1136" w:author="Raphael Malyankar" w:date="2025-01-17T17:30:00Z" w16du:dateUtc="2025-01-18T00:30:00Z">
              <w:r w:rsidRPr="00E46A83">
                <w:rPr>
                  <w:szCs w:val="18"/>
                </w:rPr>
                <w:t>IC-ENC</w:t>
              </w:r>
            </w:ins>
          </w:p>
        </w:tc>
        <w:tc>
          <w:tcPr>
            <w:tcW w:w="1313" w:type="dxa"/>
            <w:tcBorders>
              <w:top w:val="single" w:sz="6" w:space="0" w:color="auto"/>
              <w:bottom w:val="single" w:sz="6" w:space="0" w:color="auto"/>
            </w:tcBorders>
          </w:tcPr>
          <w:p w14:paraId="057646BD" w14:textId="678362C3" w:rsidR="00B0494E" w:rsidRPr="00EB785D" w:rsidRDefault="00B0494E" w:rsidP="00B0494E">
            <w:pPr>
              <w:pStyle w:val="ISOClause"/>
              <w:spacing w:before="60" w:after="60" w:line="240" w:lineRule="auto"/>
              <w:rPr>
                <w:ins w:id="1137" w:author="Raphael Malyankar" w:date="2025-01-17T17:17:00Z" w16du:dateUtc="2025-01-18T00:17:00Z"/>
                <w:rFonts w:cs="Arial"/>
                <w:szCs w:val="18"/>
              </w:rPr>
            </w:pPr>
            <w:ins w:id="1138" w:author="Raphael Malyankar" w:date="2025-01-17T17:18:00Z" w16du:dateUtc="2025-01-18T00:18:00Z">
              <w:r>
                <w:t>Dev</w:t>
              </w:r>
              <w:r w:rsidRPr="001E30FE">
                <w:t>0314</w:t>
              </w:r>
            </w:ins>
          </w:p>
        </w:tc>
        <w:tc>
          <w:tcPr>
            <w:tcW w:w="1117" w:type="dxa"/>
            <w:tcBorders>
              <w:top w:val="single" w:sz="6" w:space="0" w:color="auto"/>
              <w:bottom w:val="single" w:sz="6" w:space="0" w:color="auto"/>
            </w:tcBorders>
          </w:tcPr>
          <w:p w14:paraId="25846920" w14:textId="77777777" w:rsidR="00B0494E" w:rsidRPr="0036345A" w:rsidRDefault="00B0494E" w:rsidP="00B0494E">
            <w:pPr>
              <w:pStyle w:val="ISOParagraph"/>
              <w:spacing w:before="60" w:after="60" w:line="240" w:lineRule="auto"/>
              <w:rPr>
                <w:ins w:id="1139" w:author="Raphael Malyankar" w:date="2025-01-17T17:17:00Z" w16du:dateUtc="2025-01-18T00:17:00Z"/>
                <w:szCs w:val="18"/>
              </w:rPr>
            </w:pPr>
          </w:p>
        </w:tc>
        <w:tc>
          <w:tcPr>
            <w:tcW w:w="706" w:type="dxa"/>
            <w:tcBorders>
              <w:top w:val="single" w:sz="6" w:space="0" w:color="auto"/>
              <w:bottom w:val="single" w:sz="6" w:space="0" w:color="auto"/>
            </w:tcBorders>
          </w:tcPr>
          <w:p w14:paraId="63C1A765" w14:textId="60F00448" w:rsidR="00B0494E" w:rsidRDefault="00F514B6" w:rsidP="00B0494E">
            <w:pPr>
              <w:pStyle w:val="ISOCommType"/>
              <w:spacing w:before="60" w:after="60" w:line="240" w:lineRule="auto"/>
              <w:rPr>
                <w:ins w:id="1140" w:author="Raphael Malyankar" w:date="2025-01-17T17:17:00Z" w16du:dateUtc="2025-01-18T00:17:00Z"/>
                <w:szCs w:val="18"/>
              </w:rPr>
            </w:pPr>
            <w:ins w:id="1141" w:author="Raphael Malyankar" w:date="2025-01-20T01:19:00Z" w16du:dateUtc="2025-01-20T08:19:00Z">
              <w:r>
                <w:rPr>
                  <w:szCs w:val="18"/>
                </w:rPr>
                <w:t>te</w:t>
              </w:r>
            </w:ins>
          </w:p>
        </w:tc>
        <w:tc>
          <w:tcPr>
            <w:tcW w:w="4590" w:type="dxa"/>
            <w:tcBorders>
              <w:top w:val="single" w:sz="6" w:space="0" w:color="auto"/>
              <w:bottom w:val="single" w:sz="6" w:space="0" w:color="auto"/>
            </w:tcBorders>
          </w:tcPr>
          <w:p w14:paraId="173FC56E" w14:textId="3670CF39" w:rsidR="00B0494E" w:rsidRPr="00EB785D" w:rsidRDefault="00B0494E" w:rsidP="00B0494E">
            <w:pPr>
              <w:pStyle w:val="ISOComments"/>
              <w:spacing w:before="60" w:after="60"/>
              <w:rPr>
                <w:ins w:id="1142" w:author="Raphael Malyankar" w:date="2025-01-17T17:17:00Z" w16du:dateUtc="2025-01-18T00:17:00Z"/>
                <w:rFonts w:cs="Arial"/>
                <w:szCs w:val="18"/>
              </w:rPr>
            </w:pPr>
            <w:ins w:id="1143" w:author="Raphael Malyankar" w:date="2025-01-17T17:18:00Z" w16du:dateUtc="2025-01-18T00:18:00Z">
              <w:r w:rsidRPr="00B45B9E">
                <w:t>Further discussion required - how will standalone entities be validated?</w:t>
              </w:r>
            </w:ins>
          </w:p>
        </w:tc>
        <w:tc>
          <w:tcPr>
            <w:tcW w:w="4174" w:type="dxa"/>
            <w:tcBorders>
              <w:top w:val="single" w:sz="6" w:space="0" w:color="auto"/>
              <w:bottom w:val="single" w:sz="6" w:space="0" w:color="auto"/>
            </w:tcBorders>
          </w:tcPr>
          <w:p w14:paraId="0485CA7B" w14:textId="20CA8544" w:rsidR="00B0494E" w:rsidRDefault="00B0494E" w:rsidP="00B0494E">
            <w:pPr>
              <w:pStyle w:val="ISOChange"/>
              <w:spacing w:before="60" w:after="60" w:line="240" w:lineRule="auto"/>
              <w:rPr>
                <w:ins w:id="1144" w:author="Raphael Malyankar" w:date="2025-01-17T17:17:00Z" w16du:dateUtc="2025-01-18T00:17:00Z"/>
                <w:rFonts w:cs="Arial"/>
                <w:szCs w:val="18"/>
              </w:rPr>
            </w:pPr>
            <w:ins w:id="1145" w:author="Raphael Malyankar" w:date="2025-01-17T17:18:00Z" w16du:dateUtc="2025-01-18T00:18:00Z">
              <w:r w:rsidRPr="00F41B51">
                <w:rPr>
                  <w:rFonts w:cs="Arial"/>
                  <w:szCs w:val="18"/>
                </w:rPr>
                <w:t>Further discussion required</w:t>
              </w:r>
            </w:ins>
          </w:p>
        </w:tc>
        <w:tc>
          <w:tcPr>
            <w:tcW w:w="2590" w:type="dxa"/>
            <w:tcBorders>
              <w:top w:val="single" w:sz="6" w:space="0" w:color="auto"/>
              <w:bottom w:val="single" w:sz="6" w:space="0" w:color="auto"/>
            </w:tcBorders>
            <w:shd w:val="clear" w:color="auto" w:fill="D9D9D9" w:themeFill="background1" w:themeFillShade="D9"/>
          </w:tcPr>
          <w:p w14:paraId="7A1E462F" w14:textId="159A76D9" w:rsidR="00626422" w:rsidRDefault="00626422" w:rsidP="00B0494E">
            <w:pPr>
              <w:pStyle w:val="ISOSecretObservations"/>
              <w:spacing w:before="60" w:after="60" w:line="240" w:lineRule="auto"/>
              <w:rPr>
                <w:ins w:id="1146" w:author="Raphael Malyankar" w:date="2025-01-19T23:59:00Z" w16du:dateUtc="2025-01-20T06:59:00Z"/>
                <w:szCs w:val="18"/>
              </w:rPr>
            </w:pPr>
            <w:ins w:id="1147" w:author="Raphael Malyankar" w:date="2025-01-19T23:57:00Z" w16du:dateUtc="2025-01-20T06:57:00Z">
              <w:r>
                <w:rPr>
                  <w:szCs w:val="18"/>
                </w:rPr>
                <w:t>TBD</w:t>
              </w:r>
            </w:ins>
            <w:ins w:id="1148" w:author="Raphael Malyankar" w:date="2025-01-19T23:59:00Z" w16du:dateUtc="2025-01-20T06:59:00Z">
              <w:r>
                <w:rPr>
                  <w:szCs w:val="18"/>
                </w:rPr>
                <w:t xml:space="preserve">. Support file management in S-100 is unsatisfactory, in my opinion. For now, reword </w:t>
              </w:r>
            </w:ins>
            <w:ins w:id="1149" w:author="Raphael Malyankar" w:date="2025-01-20T00:00:00Z" w16du:dateUtc="2025-01-20T07:00:00Z">
              <w:r>
                <w:rPr>
                  <w:szCs w:val="18"/>
                </w:rPr>
                <w:t>description</w:t>
              </w:r>
            </w:ins>
            <w:ins w:id="1150" w:author="Raphael Malyankar" w:date="2025-01-19T23:59:00Z" w16du:dateUtc="2025-01-20T06:59:00Z">
              <w:r>
                <w:rPr>
                  <w:szCs w:val="18"/>
                </w:rPr>
                <w:t xml:space="preserve"> and reduce severity level to </w:t>
              </w:r>
            </w:ins>
            <w:ins w:id="1151" w:author="Raphael Malyankar" w:date="2025-01-20T00:00:00Z" w16du:dateUtc="2025-01-20T07:00:00Z">
              <w:r>
                <w:rPr>
                  <w:szCs w:val="18"/>
                </w:rPr>
                <w:t>W</w:t>
              </w:r>
              <w:r w:rsidR="00471EE8">
                <w:rPr>
                  <w:szCs w:val="18"/>
                </w:rPr>
                <w:t>?</w:t>
              </w:r>
            </w:ins>
          </w:p>
          <w:p w14:paraId="123E1231" w14:textId="77777777" w:rsidR="00626422" w:rsidRDefault="00471EE8" w:rsidP="00B0494E">
            <w:pPr>
              <w:pStyle w:val="ISOSecretObservations"/>
              <w:spacing w:before="60" w:after="60" w:line="240" w:lineRule="auto"/>
              <w:rPr>
                <w:ins w:id="1152" w:author="Raphael Malyankar" w:date="2025-01-20T00:02:00Z" w16du:dateUtc="2025-01-20T07:02:00Z"/>
                <w:szCs w:val="18"/>
              </w:rPr>
            </w:pPr>
            <w:ins w:id="1153" w:author="Raphael Malyankar" w:date="2025-01-20T00:01:00Z" w16du:dateUtc="2025-01-20T07:01:00Z">
              <w:r>
                <w:rPr>
                  <w:szCs w:val="18"/>
                </w:rPr>
                <w:t>If a</w:t>
              </w:r>
            </w:ins>
            <w:ins w:id="1154" w:author="Raphael Malyankar" w:date="2025-01-20T00:00:00Z" w16du:dateUtc="2025-01-20T07:00:00Z">
              <w:r w:rsidR="00626422">
                <w:rPr>
                  <w:szCs w:val="18"/>
                </w:rPr>
                <w:t xml:space="preserve"> resource </w:t>
              </w:r>
            </w:ins>
            <w:ins w:id="1155" w:author="Raphael Malyankar" w:date="2025-01-20T00:02:00Z" w16du:dateUtc="2025-01-20T07:02:00Z">
              <w:r>
                <w:rPr>
                  <w:szCs w:val="18"/>
                </w:rPr>
                <w:t xml:space="preserve">named by S100_SupportFileDiscoveryMetadata </w:t>
              </w:r>
            </w:ins>
            <w:ins w:id="1156" w:author="Raphael Malyankar" w:date="2025-01-20T00:01:00Z" w16du:dateUtc="2025-01-20T07:01:00Z">
              <w:r>
                <w:rPr>
                  <w:szCs w:val="18"/>
                </w:rPr>
                <w:t xml:space="preserve">with resourcePurpose=supportFile </w:t>
              </w:r>
            </w:ins>
            <w:ins w:id="1157" w:author="Raphael Malyankar" w:date="2025-01-20T00:02:00Z" w16du:dateUtc="2025-01-20T07:02:00Z">
              <w:r>
                <w:rPr>
                  <w:szCs w:val="18"/>
                </w:rPr>
                <w:t>is not referenced in a dataset</w:t>
              </w:r>
            </w:ins>
          </w:p>
          <w:p w14:paraId="1BB58908" w14:textId="2667CE7A" w:rsidR="00471EE8" w:rsidRPr="0036345A" w:rsidRDefault="00471EE8" w:rsidP="00B0494E">
            <w:pPr>
              <w:pStyle w:val="ISOSecretObservations"/>
              <w:spacing w:before="60" w:after="60" w:line="240" w:lineRule="auto"/>
              <w:rPr>
                <w:ins w:id="1158" w:author="Raphael Malyankar" w:date="2025-01-17T17:17:00Z" w16du:dateUtc="2025-01-18T00:17:00Z"/>
                <w:szCs w:val="18"/>
              </w:rPr>
            </w:pPr>
            <w:ins w:id="1159" w:author="Raphael Malyankar" w:date="2025-01-20T00:02:00Z" w16du:dateUtc="2025-01-20T07:02:00Z">
              <w:r>
                <w:rPr>
                  <w:szCs w:val="18"/>
                </w:rPr>
                <w:t xml:space="preserve">This will still cause </w:t>
              </w:r>
            </w:ins>
            <w:ins w:id="1160" w:author="Raphael Malyankar" w:date="2025-01-20T00:03:00Z" w16du:dateUtc="2025-01-20T07:03:00Z">
              <w:r>
                <w:rPr>
                  <w:szCs w:val="18"/>
                </w:rPr>
                <w:t>spurious warnings for standalone replacements of</w:t>
              </w:r>
            </w:ins>
            <w:ins w:id="1161" w:author="Raphael Malyankar" w:date="2025-01-20T00:04:00Z" w16du:dateUtc="2025-01-20T07:04:00Z">
              <w:r>
                <w:rPr>
                  <w:szCs w:val="18"/>
                </w:rPr>
                <w:t xml:space="preserve"> text </w:t>
              </w:r>
            </w:ins>
            <w:ins w:id="1162" w:author="Raphael Malyankar" w:date="2025-01-20T00:05:00Z" w16du:dateUtc="2025-01-20T07:05:00Z">
              <w:r>
                <w:rPr>
                  <w:szCs w:val="18"/>
                </w:rPr>
                <w:t>files but may be the best compromise p</w:t>
              </w:r>
            </w:ins>
            <w:ins w:id="1163" w:author="Raphael Malyankar" w:date="2025-01-20T00:06:00Z" w16du:dateUtc="2025-01-20T07:06:00Z">
              <w:r>
                <w:rPr>
                  <w:szCs w:val="18"/>
                </w:rPr>
                <w:t>ossible at this time</w:t>
              </w:r>
            </w:ins>
          </w:p>
        </w:tc>
      </w:tr>
      <w:tr w:rsidR="00546084" w:rsidRPr="0036345A" w14:paraId="236A55FF" w14:textId="77777777" w:rsidTr="006C61DB">
        <w:trPr>
          <w:cantSplit/>
          <w:jc w:val="center"/>
        </w:trPr>
        <w:tc>
          <w:tcPr>
            <w:tcW w:w="665" w:type="dxa"/>
            <w:tcBorders>
              <w:top w:val="single" w:sz="6" w:space="0" w:color="auto"/>
              <w:bottom w:val="single" w:sz="6" w:space="0" w:color="auto"/>
            </w:tcBorders>
          </w:tcPr>
          <w:p w14:paraId="1FC01A7B" w14:textId="77777777" w:rsidR="00546084" w:rsidRDefault="00546084" w:rsidP="00546084">
            <w:pPr>
              <w:pStyle w:val="ISOMB"/>
              <w:spacing w:before="60" w:after="60" w:line="240" w:lineRule="auto"/>
              <w:rPr>
                <w:szCs w:val="18"/>
              </w:rPr>
            </w:pPr>
            <w:r>
              <w:rPr>
                <w:szCs w:val="18"/>
              </w:rPr>
              <w:lastRenderedPageBreak/>
              <w:t>17</w:t>
            </w:r>
          </w:p>
          <w:p w14:paraId="5BD41102" w14:textId="77777777" w:rsidR="00C430B1" w:rsidRDefault="00C430B1" w:rsidP="00546084">
            <w:pPr>
              <w:pStyle w:val="ISOMB"/>
              <w:spacing w:before="60" w:after="60" w:line="240" w:lineRule="auto"/>
              <w:rPr>
                <w:szCs w:val="18"/>
              </w:rPr>
            </w:pPr>
            <w:r>
              <w:rPr>
                <w:szCs w:val="18"/>
              </w:rPr>
              <w:t>17</w:t>
            </w:r>
          </w:p>
          <w:p w14:paraId="44EAFD9C" w14:textId="3E957114" w:rsidR="00C430B1" w:rsidRPr="0036345A" w:rsidRDefault="00C430B1" w:rsidP="00546084">
            <w:pPr>
              <w:pStyle w:val="ISOMB"/>
              <w:spacing w:before="60" w:after="60" w:line="240" w:lineRule="auto"/>
              <w:rPr>
                <w:szCs w:val="18"/>
              </w:rPr>
            </w:pPr>
            <w:r>
              <w:rPr>
                <w:szCs w:val="18"/>
              </w:rPr>
              <w:t>15</w:t>
            </w:r>
          </w:p>
        </w:tc>
        <w:tc>
          <w:tcPr>
            <w:tcW w:w="598" w:type="dxa"/>
            <w:tcBorders>
              <w:top w:val="single" w:sz="6" w:space="0" w:color="auto"/>
              <w:bottom w:val="single" w:sz="6" w:space="0" w:color="auto"/>
            </w:tcBorders>
          </w:tcPr>
          <w:p w14:paraId="4B94D5A5" w14:textId="7804B0DA" w:rsidR="00546084" w:rsidRPr="0036345A" w:rsidRDefault="00546084" w:rsidP="00546084">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02F9FAB8" w14:textId="71911646" w:rsidR="00546084" w:rsidRPr="0036345A" w:rsidRDefault="00546084" w:rsidP="00546084">
            <w:pPr>
              <w:pStyle w:val="ISOClause"/>
              <w:spacing w:before="60" w:after="60" w:line="240" w:lineRule="auto"/>
              <w:rPr>
                <w:szCs w:val="18"/>
              </w:rPr>
            </w:pPr>
            <w:r>
              <w:rPr>
                <w:szCs w:val="18"/>
              </w:rPr>
              <w:t>Dev0315, Dev0317, Dev0490</w:t>
            </w:r>
          </w:p>
        </w:tc>
        <w:tc>
          <w:tcPr>
            <w:tcW w:w="1117" w:type="dxa"/>
            <w:tcBorders>
              <w:top w:val="single" w:sz="6" w:space="0" w:color="auto"/>
              <w:bottom w:val="single" w:sz="6" w:space="0" w:color="auto"/>
            </w:tcBorders>
          </w:tcPr>
          <w:p w14:paraId="3DF234BC" w14:textId="72481D4C" w:rsidR="00546084" w:rsidRPr="0036345A" w:rsidRDefault="00546084" w:rsidP="00546084">
            <w:pPr>
              <w:pStyle w:val="ISOParagraph"/>
              <w:spacing w:before="60" w:after="60" w:line="240" w:lineRule="auto"/>
              <w:rPr>
                <w:szCs w:val="18"/>
              </w:rPr>
            </w:pPr>
          </w:p>
        </w:tc>
        <w:tc>
          <w:tcPr>
            <w:tcW w:w="706" w:type="dxa"/>
            <w:tcBorders>
              <w:top w:val="single" w:sz="6" w:space="0" w:color="auto"/>
              <w:bottom w:val="single" w:sz="6" w:space="0" w:color="auto"/>
            </w:tcBorders>
          </w:tcPr>
          <w:p w14:paraId="1681E38C" w14:textId="0C7363D4" w:rsidR="00546084" w:rsidRPr="0036345A" w:rsidRDefault="00546084" w:rsidP="00546084">
            <w:pPr>
              <w:pStyle w:val="ISOCommType"/>
              <w:spacing w:before="60" w:after="60" w:line="240" w:lineRule="auto"/>
              <w:rPr>
                <w:szCs w:val="18"/>
              </w:rPr>
            </w:pPr>
            <w:r>
              <w:rPr>
                <w:szCs w:val="18"/>
              </w:rPr>
              <w:t>te</w:t>
            </w:r>
          </w:p>
        </w:tc>
        <w:tc>
          <w:tcPr>
            <w:tcW w:w="4590" w:type="dxa"/>
            <w:tcBorders>
              <w:top w:val="single" w:sz="6" w:space="0" w:color="auto"/>
              <w:bottom w:val="single" w:sz="6" w:space="0" w:color="auto"/>
            </w:tcBorders>
          </w:tcPr>
          <w:p w14:paraId="179EE91B" w14:textId="77777777" w:rsidR="00546084" w:rsidRDefault="00546084" w:rsidP="00546084">
            <w:pPr>
              <w:pStyle w:val="ISOComments"/>
              <w:spacing w:before="60" w:after="60" w:line="240" w:lineRule="auto"/>
              <w:rPr>
                <w:szCs w:val="18"/>
              </w:rPr>
            </w:pPr>
            <w:r>
              <w:rPr>
                <w:szCs w:val="18"/>
              </w:rPr>
              <w:t>Rewrite description of Dev0317 in terms of</w:t>
            </w:r>
          </w:p>
          <w:p w14:paraId="37704817" w14:textId="4A814ACD" w:rsidR="00546084" w:rsidRDefault="00546084" w:rsidP="00546084">
            <w:pPr>
              <w:pStyle w:val="ISOComments"/>
              <w:numPr>
                <w:ilvl w:val="0"/>
                <w:numId w:val="1"/>
              </w:numPr>
              <w:spacing w:before="60" w:after="60" w:line="240" w:lineRule="auto"/>
              <w:rPr>
                <w:szCs w:val="18"/>
              </w:rPr>
            </w:pPr>
            <w:r>
              <w:rPr>
                <w:szCs w:val="18"/>
              </w:rPr>
              <w:t>all support files referenced by a dataset must be present in the exchange set;</w:t>
            </w:r>
          </w:p>
          <w:p w14:paraId="713CBE45" w14:textId="77777777" w:rsidR="00546084" w:rsidRDefault="00546084" w:rsidP="00546084">
            <w:pPr>
              <w:pStyle w:val="ISOComments"/>
              <w:numPr>
                <w:ilvl w:val="0"/>
                <w:numId w:val="1"/>
              </w:numPr>
              <w:spacing w:before="60" w:after="60" w:line="240" w:lineRule="auto"/>
              <w:rPr>
                <w:szCs w:val="18"/>
              </w:rPr>
            </w:pPr>
            <w:r>
              <w:rPr>
                <w:szCs w:val="18"/>
              </w:rPr>
              <w:t>all support files referenced by a support file metadata block in CATALOG.XML must be present in the exchange set.</w:t>
            </w:r>
          </w:p>
          <w:p w14:paraId="3656B9AB" w14:textId="4C83B22C" w:rsidR="00546084" w:rsidRPr="00934C81" w:rsidRDefault="00546084" w:rsidP="00546084">
            <w:pPr>
              <w:pStyle w:val="ISOComments"/>
              <w:spacing w:before="60" w:after="60" w:line="240" w:lineRule="auto"/>
              <w:rPr>
                <w:szCs w:val="18"/>
              </w:rPr>
            </w:pPr>
            <w:r>
              <w:rPr>
                <w:szCs w:val="18"/>
              </w:rPr>
              <w:t>Nate for both: The file reference may be a digital signature MRN (Table 15-11) or cryptographic hash MRN (Table 15-12).</w:t>
            </w:r>
          </w:p>
        </w:tc>
        <w:tc>
          <w:tcPr>
            <w:tcW w:w="4174" w:type="dxa"/>
            <w:tcBorders>
              <w:top w:val="single" w:sz="6" w:space="0" w:color="auto"/>
              <w:bottom w:val="single" w:sz="6" w:space="0" w:color="auto"/>
            </w:tcBorders>
          </w:tcPr>
          <w:p w14:paraId="0ECC3B98" w14:textId="61016A2C" w:rsidR="00546084" w:rsidRDefault="00546084" w:rsidP="00546084">
            <w:pPr>
              <w:pStyle w:val="ISOChange"/>
              <w:spacing w:before="60" w:after="60" w:line="240" w:lineRule="auto"/>
              <w:rPr>
                <w:szCs w:val="18"/>
              </w:rPr>
            </w:pPr>
            <w:r>
              <w:rPr>
                <w:szCs w:val="18"/>
              </w:rPr>
              <w:t>Rewrite Dev0315 and Dev0317 as the two checks described in Col. 6;</w:t>
            </w:r>
          </w:p>
          <w:p w14:paraId="01BB4D2E" w14:textId="7739B36E" w:rsidR="00546084" w:rsidRPr="0036345A" w:rsidRDefault="00546084" w:rsidP="00546084">
            <w:pPr>
              <w:pStyle w:val="ISOChange"/>
              <w:spacing w:before="60" w:after="60" w:line="240" w:lineRule="auto"/>
              <w:rPr>
                <w:szCs w:val="18"/>
              </w:rPr>
            </w:pPr>
            <w:r>
              <w:rPr>
                <w:szCs w:val="18"/>
              </w:rPr>
              <w:t>Delete Dev0490 as being redundant with the rewritten checks and the Note.</w:t>
            </w:r>
          </w:p>
        </w:tc>
        <w:tc>
          <w:tcPr>
            <w:tcW w:w="2590" w:type="dxa"/>
            <w:tcBorders>
              <w:top w:val="single" w:sz="6" w:space="0" w:color="auto"/>
              <w:bottom w:val="single" w:sz="6" w:space="0" w:color="auto"/>
            </w:tcBorders>
            <w:shd w:val="clear" w:color="auto" w:fill="D9D9D9" w:themeFill="background1" w:themeFillShade="D9"/>
          </w:tcPr>
          <w:p w14:paraId="67CF8471" w14:textId="2AD59F79" w:rsidR="00546084" w:rsidRDefault="005E5325" w:rsidP="00546084">
            <w:pPr>
              <w:pStyle w:val="ISOSecretObservations"/>
              <w:spacing w:before="60" w:after="60" w:line="240" w:lineRule="auto"/>
              <w:rPr>
                <w:ins w:id="1164" w:author="Raphael Malyankar" w:date="2025-01-20T00:10:00Z" w16du:dateUtc="2025-01-20T07:10:00Z"/>
                <w:szCs w:val="18"/>
              </w:rPr>
            </w:pPr>
            <w:ins w:id="1165" w:author="Raphael Malyankar" w:date="2025-01-20T00:10:00Z" w16du:dateUtc="2025-01-20T07:10:00Z">
              <w:r>
                <w:rPr>
                  <w:szCs w:val="18"/>
                </w:rPr>
                <w:t xml:space="preserve">(a) </w:t>
              </w:r>
            </w:ins>
            <w:ins w:id="1166" w:author="Raphael Malyankar" w:date="2025-01-20T00:08:00Z" w16du:dateUtc="2025-01-20T07:08:00Z">
              <w:r>
                <w:rPr>
                  <w:szCs w:val="18"/>
                </w:rPr>
                <w:t>“dataset” should be base dataset</w:t>
              </w:r>
            </w:ins>
            <w:ins w:id="1167" w:author="Raphael Malyankar" w:date="2025-01-20T00:09:00Z" w16du:dateUtc="2025-01-20T07:09:00Z">
              <w:r>
                <w:rPr>
                  <w:szCs w:val="18"/>
                </w:rPr>
                <w:t>.</w:t>
              </w:r>
            </w:ins>
          </w:p>
          <w:p w14:paraId="45FB0818" w14:textId="66440E4A" w:rsidR="005E5325" w:rsidRPr="0036345A" w:rsidRDefault="005E5325" w:rsidP="00546084">
            <w:pPr>
              <w:pStyle w:val="ISOSecretObservations"/>
              <w:spacing w:before="60" w:after="60" w:line="240" w:lineRule="auto"/>
              <w:rPr>
                <w:szCs w:val="18"/>
              </w:rPr>
            </w:pPr>
            <w:ins w:id="1168" w:author="Raphael Malyankar" w:date="2025-01-20T00:10:00Z" w16du:dateUtc="2025-01-20T07:10:00Z">
              <w:r>
                <w:rPr>
                  <w:szCs w:val="18"/>
                </w:rPr>
                <w:t>(b) add that they m</w:t>
              </w:r>
            </w:ins>
            <w:ins w:id="1169" w:author="Raphael Malyankar" w:date="2025-01-20T00:11:00Z" w16du:dateUtc="2025-01-20T07:11:00Z">
              <w:r>
                <w:rPr>
                  <w:szCs w:val="18"/>
                </w:rPr>
                <w:t>ust be in the SUPPORT_FILES/ hieratchy in the exchange set</w:t>
              </w:r>
            </w:ins>
          </w:p>
        </w:tc>
      </w:tr>
      <w:tr w:rsidR="00C946E3" w:rsidRPr="0036345A" w14:paraId="0D57BA4A" w14:textId="77777777" w:rsidTr="006C61DB">
        <w:trPr>
          <w:cantSplit/>
          <w:jc w:val="center"/>
          <w:ins w:id="1170" w:author="Raphael Malyankar" w:date="2025-01-18T22:58:00Z"/>
        </w:trPr>
        <w:tc>
          <w:tcPr>
            <w:tcW w:w="665" w:type="dxa"/>
            <w:tcBorders>
              <w:top w:val="single" w:sz="6" w:space="0" w:color="auto"/>
              <w:bottom w:val="single" w:sz="6" w:space="0" w:color="auto"/>
            </w:tcBorders>
          </w:tcPr>
          <w:p w14:paraId="3F735F3E" w14:textId="792A9F30" w:rsidR="00C946E3" w:rsidRDefault="00C946E3" w:rsidP="00546084">
            <w:pPr>
              <w:pStyle w:val="ISOMB"/>
              <w:spacing w:before="60" w:after="60" w:line="240" w:lineRule="auto"/>
              <w:rPr>
                <w:ins w:id="1171" w:author="Raphael Malyankar" w:date="2025-01-18T22:58:00Z" w16du:dateUtc="2025-01-19T05:58:00Z"/>
                <w:szCs w:val="18"/>
              </w:rPr>
            </w:pPr>
            <w:ins w:id="1172" w:author="Raphael Malyankar" w:date="2025-01-18T22:58:00Z" w16du:dateUtc="2025-01-19T05:58:00Z">
              <w:r>
                <w:rPr>
                  <w:szCs w:val="18"/>
                </w:rPr>
                <w:t>17</w:t>
              </w:r>
            </w:ins>
          </w:p>
        </w:tc>
        <w:tc>
          <w:tcPr>
            <w:tcW w:w="598" w:type="dxa"/>
            <w:tcBorders>
              <w:top w:val="single" w:sz="6" w:space="0" w:color="auto"/>
              <w:bottom w:val="single" w:sz="6" w:space="0" w:color="auto"/>
            </w:tcBorders>
          </w:tcPr>
          <w:p w14:paraId="48199B4D" w14:textId="3BE3915C" w:rsidR="00C946E3" w:rsidRPr="00AA7C4B" w:rsidRDefault="00C946E3" w:rsidP="00546084">
            <w:pPr>
              <w:pStyle w:val="ISOMB"/>
              <w:spacing w:before="60" w:after="60" w:line="240" w:lineRule="auto"/>
              <w:rPr>
                <w:ins w:id="1173" w:author="Raphael Malyankar" w:date="2025-01-18T22:58:00Z" w16du:dateUtc="2025-01-19T05:58:00Z"/>
                <w:rFonts w:cs="Arial"/>
                <w:szCs w:val="18"/>
              </w:rPr>
            </w:pPr>
            <w:ins w:id="1174" w:author="Raphael Malyankar" w:date="2025-01-18T22:58:00Z" w16du:dateUtc="2025-01-19T05:58:00Z">
              <w:r>
                <w:rPr>
                  <w:rFonts w:cs="Arial"/>
                  <w:szCs w:val="18"/>
                </w:rPr>
                <w:t>IC-ENC</w:t>
              </w:r>
            </w:ins>
          </w:p>
        </w:tc>
        <w:tc>
          <w:tcPr>
            <w:tcW w:w="1313" w:type="dxa"/>
            <w:tcBorders>
              <w:top w:val="single" w:sz="6" w:space="0" w:color="auto"/>
              <w:bottom w:val="single" w:sz="6" w:space="0" w:color="auto"/>
            </w:tcBorders>
          </w:tcPr>
          <w:p w14:paraId="1967A148" w14:textId="72BDDD4C" w:rsidR="00C946E3" w:rsidRDefault="00C946E3" w:rsidP="00546084">
            <w:pPr>
              <w:pStyle w:val="ISOClause"/>
              <w:spacing w:before="60" w:after="60" w:line="240" w:lineRule="auto"/>
              <w:rPr>
                <w:ins w:id="1175" w:author="Raphael Malyankar" w:date="2025-01-18T22:58:00Z" w16du:dateUtc="2025-01-19T05:58:00Z"/>
                <w:szCs w:val="18"/>
              </w:rPr>
            </w:pPr>
            <w:ins w:id="1176" w:author="Raphael Malyankar" w:date="2025-01-18T22:58:00Z" w16du:dateUtc="2025-01-19T05:58:00Z">
              <w:r>
                <w:rPr>
                  <w:szCs w:val="18"/>
                </w:rPr>
                <w:t>Dev0315</w:t>
              </w:r>
            </w:ins>
          </w:p>
        </w:tc>
        <w:tc>
          <w:tcPr>
            <w:tcW w:w="1117" w:type="dxa"/>
            <w:tcBorders>
              <w:top w:val="single" w:sz="6" w:space="0" w:color="auto"/>
              <w:bottom w:val="single" w:sz="6" w:space="0" w:color="auto"/>
            </w:tcBorders>
          </w:tcPr>
          <w:p w14:paraId="37A3057F" w14:textId="77777777" w:rsidR="00C946E3" w:rsidRPr="0036345A" w:rsidRDefault="00C946E3" w:rsidP="00546084">
            <w:pPr>
              <w:pStyle w:val="ISOParagraph"/>
              <w:spacing w:before="60" w:after="60" w:line="240" w:lineRule="auto"/>
              <w:rPr>
                <w:ins w:id="1177" w:author="Raphael Malyankar" w:date="2025-01-18T22:58:00Z" w16du:dateUtc="2025-01-19T05:58:00Z"/>
                <w:szCs w:val="18"/>
              </w:rPr>
            </w:pPr>
          </w:p>
        </w:tc>
        <w:tc>
          <w:tcPr>
            <w:tcW w:w="706" w:type="dxa"/>
            <w:tcBorders>
              <w:top w:val="single" w:sz="6" w:space="0" w:color="auto"/>
              <w:bottom w:val="single" w:sz="6" w:space="0" w:color="auto"/>
            </w:tcBorders>
          </w:tcPr>
          <w:p w14:paraId="0416B7C6" w14:textId="22BA2A45" w:rsidR="00C946E3" w:rsidRDefault="00F514B6" w:rsidP="00546084">
            <w:pPr>
              <w:pStyle w:val="ISOCommType"/>
              <w:spacing w:before="60" w:after="60" w:line="240" w:lineRule="auto"/>
              <w:rPr>
                <w:ins w:id="1178" w:author="Raphael Malyankar" w:date="2025-01-18T22:58:00Z" w16du:dateUtc="2025-01-19T05:58:00Z"/>
                <w:szCs w:val="18"/>
              </w:rPr>
            </w:pPr>
            <w:ins w:id="1179" w:author="Raphael Malyankar" w:date="2025-01-20T01:19:00Z" w16du:dateUtc="2025-01-20T08:19:00Z">
              <w:r>
                <w:rPr>
                  <w:szCs w:val="18"/>
                </w:rPr>
                <w:t>te</w:t>
              </w:r>
            </w:ins>
          </w:p>
        </w:tc>
        <w:tc>
          <w:tcPr>
            <w:tcW w:w="4590" w:type="dxa"/>
            <w:tcBorders>
              <w:top w:val="single" w:sz="6" w:space="0" w:color="auto"/>
              <w:bottom w:val="single" w:sz="6" w:space="0" w:color="auto"/>
            </w:tcBorders>
          </w:tcPr>
          <w:p w14:paraId="7694EA36" w14:textId="217785C7" w:rsidR="00C946E3" w:rsidRDefault="00C946E3" w:rsidP="00546084">
            <w:pPr>
              <w:pStyle w:val="ISOComments"/>
              <w:spacing w:before="60" w:after="60" w:line="240" w:lineRule="auto"/>
              <w:rPr>
                <w:ins w:id="1180" w:author="Raphael Malyankar" w:date="2025-01-18T22:58:00Z" w16du:dateUtc="2025-01-19T05:58:00Z"/>
                <w:szCs w:val="18"/>
              </w:rPr>
            </w:pPr>
            <w:ins w:id="1181" w:author="Raphael Malyankar" w:date="2025-01-18T22:58:00Z" w16du:dateUtc="2025-01-19T05:58:00Z">
              <w:r w:rsidRPr="00C946E3">
                <w:rPr>
                  <w:szCs w:val="18"/>
                </w:rPr>
                <w:t>Support but be good to understand the logic for this check, e.g checking references in datasets</w:t>
              </w:r>
            </w:ins>
          </w:p>
        </w:tc>
        <w:tc>
          <w:tcPr>
            <w:tcW w:w="4174" w:type="dxa"/>
            <w:tcBorders>
              <w:top w:val="single" w:sz="6" w:space="0" w:color="auto"/>
              <w:bottom w:val="single" w:sz="6" w:space="0" w:color="auto"/>
            </w:tcBorders>
          </w:tcPr>
          <w:p w14:paraId="49EA1E2A" w14:textId="77777777" w:rsidR="00C946E3" w:rsidRDefault="00C946E3" w:rsidP="00546084">
            <w:pPr>
              <w:pStyle w:val="ISOChange"/>
              <w:spacing w:before="60" w:after="60" w:line="240" w:lineRule="auto"/>
              <w:rPr>
                <w:ins w:id="1182" w:author="Raphael Malyankar" w:date="2025-01-18T22:58:00Z" w16du:dateUtc="2025-01-19T05:58:00Z"/>
                <w:szCs w:val="18"/>
              </w:rPr>
            </w:pPr>
          </w:p>
        </w:tc>
        <w:tc>
          <w:tcPr>
            <w:tcW w:w="2590" w:type="dxa"/>
            <w:tcBorders>
              <w:top w:val="single" w:sz="6" w:space="0" w:color="auto"/>
              <w:bottom w:val="single" w:sz="6" w:space="0" w:color="auto"/>
            </w:tcBorders>
            <w:shd w:val="clear" w:color="auto" w:fill="D9D9D9" w:themeFill="background1" w:themeFillShade="D9"/>
          </w:tcPr>
          <w:p w14:paraId="35941789" w14:textId="71A464EE" w:rsidR="00C946E3" w:rsidRPr="0036345A" w:rsidRDefault="005E5325" w:rsidP="00546084">
            <w:pPr>
              <w:pStyle w:val="ISOSecretObservations"/>
              <w:spacing w:before="60" w:after="60" w:line="240" w:lineRule="auto"/>
              <w:rPr>
                <w:ins w:id="1183" w:author="Raphael Malyankar" w:date="2025-01-18T22:58:00Z" w16du:dateUtc="2025-01-19T05:58:00Z"/>
                <w:szCs w:val="18"/>
              </w:rPr>
            </w:pPr>
            <w:ins w:id="1184" w:author="Raphael Malyankar" w:date="2025-01-20T00:14:00Z" w16du:dateUtc="2025-01-20T07:14:00Z">
              <w:r>
                <w:rPr>
                  <w:szCs w:val="18"/>
                </w:rPr>
                <w:t>Request clarification</w:t>
              </w:r>
            </w:ins>
          </w:p>
        </w:tc>
      </w:tr>
      <w:tr w:rsidR="00C85F8C" w:rsidRPr="0036345A" w14:paraId="52C1CDD4" w14:textId="77777777" w:rsidTr="006C61DB">
        <w:trPr>
          <w:cantSplit/>
          <w:jc w:val="center"/>
          <w:ins w:id="1185" w:author="Raphael Malyankar" w:date="2025-01-15T19:12:00Z"/>
        </w:trPr>
        <w:tc>
          <w:tcPr>
            <w:tcW w:w="665" w:type="dxa"/>
            <w:tcBorders>
              <w:top w:val="single" w:sz="6" w:space="0" w:color="auto"/>
              <w:bottom w:val="single" w:sz="6" w:space="0" w:color="auto"/>
            </w:tcBorders>
          </w:tcPr>
          <w:p w14:paraId="72B104A0" w14:textId="7D263187" w:rsidR="00C85F8C" w:rsidRDefault="00C85F8C" w:rsidP="00C85F8C">
            <w:pPr>
              <w:pStyle w:val="ISOMB"/>
              <w:spacing w:before="60" w:after="60" w:line="240" w:lineRule="auto"/>
              <w:rPr>
                <w:ins w:id="1186" w:author="Raphael Malyankar" w:date="2025-01-15T19:12:00Z" w16du:dateUtc="2025-01-16T02:12:00Z"/>
                <w:szCs w:val="18"/>
              </w:rPr>
            </w:pPr>
            <w:ins w:id="1187" w:author="Raphael Malyankar" w:date="2025-01-15T19:12:00Z" w16du:dateUtc="2025-01-16T02:12:00Z">
              <w:r w:rsidRPr="00554ECA">
                <w:rPr>
                  <w:rFonts w:cs="Arial"/>
                  <w:szCs w:val="18"/>
                </w:rPr>
                <w:t>17</w:t>
              </w:r>
            </w:ins>
          </w:p>
        </w:tc>
        <w:tc>
          <w:tcPr>
            <w:tcW w:w="598" w:type="dxa"/>
            <w:tcBorders>
              <w:top w:val="single" w:sz="6" w:space="0" w:color="auto"/>
              <w:bottom w:val="single" w:sz="6" w:space="0" w:color="auto"/>
            </w:tcBorders>
          </w:tcPr>
          <w:p w14:paraId="0C0B5F58" w14:textId="6246707C" w:rsidR="00C85F8C" w:rsidRPr="00AA7C4B" w:rsidRDefault="00C85F8C" w:rsidP="00C85F8C">
            <w:pPr>
              <w:pStyle w:val="ISOMB"/>
              <w:spacing w:before="60" w:after="60" w:line="240" w:lineRule="auto"/>
              <w:rPr>
                <w:ins w:id="1188" w:author="Raphael Malyankar" w:date="2025-01-15T19:12:00Z" w16du:dateUtc="2025-01-16T02:12:00Z"/>
                <w:rFonts w:cs="Arial"/>
                <w:szCs w:val="18"/>
              </w:rPr>
            </w:pPr>
            <w:ins w:id="1189" w:author="Raphael Malyankar" w:date="2025-01-15T19:12:00Z" w16du:dateUtc="2025-01-16T02:12:00Z">
              <w:r w:rsidRPr="0016302B">
                <w:rPr>
                  <w:rFonts w:cs="Arial"/>
                  <w:szCs w:val="18"/>
                </w:rPr>
                <w:t>rmm</w:t>
              </w:r>
            </w:ins>
          </w:p>
        </w:tc>
        <w:tc>
          <w:tcPr>
            <w:tcW w:w="1313" w:type="dxa"/>
            <w:tcBorders>
              <w:top w:val="single" w:sz="6" w:space="0" w:color="auto"/>
              <w:bottom w:val="single" w:sz="6" w:space="0" w:color="auto"/>
            </w:tcBorders>
          </w:tcPr>
          <w:p w14:paraId="2B557821" w14:textId="43563690" w:rsidR="00C85F8C" w:rsidRDefault="00C85F8C" w:rsidP="00C85F8C">
            <w:pPr>
              <w:pStyle w:val="ISOClause"/>
              <w:spacing w:before="60" w:after="60" w:line="240" w:lineRule="auto"/>
              <w:rPr>
                <w:ins w:id="1190" w:author="Raphael Malyankar" w:date="2025-01-15T19:12:00Z" w16du:dateUtc="2025-01-16T02:12:00Z"/>
                <w:szCs w:val="18"/>
              </w:rPr>
            </w:pPr>
            <w:ins w:id="1191" w:author="Raphael Malyankar" w:date="2025-01-15T19:12:00Z" w16du:dateUtc="2025-01-16T02:12:00Z">
              <w:r>
                <w:rPr>
                  <w:szCs w:val="18"/>
                </w:rPr>
                <w:t>Dev0316</w:t>
              </w:r>
            </w:ins>
          </w:p>
        </w:tc>
        <w:tc>
          <w:tcPr>
            <w:tcW w:w="1117" w:type="dxa"/>
            <w:tcBorders>
              <w:top w:val="single" w:sz="6" w:space="0" w:color="auto"/>
              <w:bottom w:val="single" w:sz="6" w:space="0" w:color="auto"/>
            </w:tcBorders>
          </w:tcPr>
          <w:p w14:paraId="08EE5692" w14:textId="77777777" w:rsidR="00C85F8C" w:rsidRPr="0036345A" w:rsidRDefault="00C85F8C" w:rsidP="00C85F8C">
            <w:pPr>
              <w:pStyle w:val="ISOParagraph"/>
              <w:spacing w:before="60" w:after="60" w:line="240" w:lineRule="auto"/>
              <w:rPr>
                <w:ins w:id="1192" w:author="Raphael Malyankar" w:date="2025-01-15T19:12:00Z" w16du:dateUtc="2025-01-16T02:12:00Z"/>
                <w:szCs w:val="18"/>
              </w:rPr>
            </w:pPr>
          </w:p>
        </w:tc>
        <w:tc>
          <w:tcPr>
            <w:tcW w:w="706" w:type="dxa"/>
            <w:tcBorders>
              <w:top w:val="single" w:sz="6" w:space="0" w:color="auto"/>
              <w:bottom w:val="single" w:sz="6" w:space="0" w:color="auto"/>
            </w:tcBorders>
          </w:tcPr>
          <w:p w14:paraId="3A7BC494" w14:textId="5D781345" w:rsidR="00C85F8C" w:rsidRDefault="00C85F8C" w:rsidP="00C85F8C">
            <w:pPr>
              <w:pStyle w:val="ISOCommType"/>
              <w:spacing w:before="60" w:after="60" w:line="240" w:lineRule="auto"/>
              <w:rPr>
                <w:ins w:id="1193" w:author="Raphael Malyankar" w:date="2025-01-15T19:12:00Z" w16du:dateUtc="2025-01-16T02:12:00Z"/>
                <w:szCs w:val="18"/>
              </w:rPr>
            </w:pPr>
            <w:ins w:id="1194" w:author="Raphael Malyankar" w:date="2025-01-15T19:12:00Z" w16du:dateUtc="2025-01-16T02:12:00Z">
              <w:r>
                <w:rPr>
                  <w:szCs w:val="18"/>
                </w:rPr>
                <w:t>te</w:t>
              </w:r>
            </w:ins>
          </w:p>
        </w:tc>
        <w:tc>
          <w:tcPr>
            <w:tcW w:w="4590" w:type="dxa"/>
            <w:tcBorders>
              <w:top w:val="single" w:sz="6" w:space="0" w:color="auto"/>
              <w:bottom w:val="single" w:sz="6" w:space="0" w:color="auto"/>
            </w:tcBorders>
          </w:tcPr>
          <w:p w14:paraId="6288198D" w14:textId="77777777" w:rsidR="00C85F8C" w:rsidRDefault="00C85F8C" w:rsidP="00C85F8C">
            <w:pPr>
              <w:keepNext/>
              <w:keepLines/>
              <w:tabs>
                <w:tab w:val="left" w:pos="2520"/>
                <w:tab w:val="left" w:pos="3600"/>
                <w:tab w:val="left" w:pos="4680"/>
                <w:tab w:val="left" w:pos="5760"/>
                <w:tab w:val="left" w:pos="6840"/>
              </w:tabs>
              <w:spacing w:before="60" w:after="60"/>
              <w:rPr>
                <w:ins w:id="1195" w:author="Raphael Malyankar" w:date="2025-01-15T19:12:00Z" w16du:dateUtc="2025-01-16T02:12:00Z"/>
                <w:sz w:val="18"/>
                <w:szCs w:val="18"/>
              </w:rPr>
            </w:pPr>
            <w:ins w:id="1196" w:author="Raphael Malyankar" w:date="2025-01-15T19:12:00Z" w16du:dateUtc="2025-01-16T02:12:00Z">
              <w:r>
                <w:rPr>
                  <w:sz w:val="18"/>
                  <w:szCs w:val="18"/>
                </w:rPr>
                <w:t>There is a statement in S-100 17-4.3</w:t>
              </w:r>
            </w:ins>
          </w:p>
          <w:p w14:paraId="1A492E1C" w14:textId="77777777" w:rsidR="00C85F8C" w:rsidRDefault="00C85F8C" w:rsidP="00C85F8C">
            <w:pPr>
              <w:keepNext/>
              <w:keepLines/>
              <w:tabs>
                <w:tab w:val="left" w:pos="2520"/>
                <w:tab w:val="left" w:pos="3600"/>
                <w:tab w:val="left" w:pos="4680"/>
                <w:tab w:val="left" w:pos="5760"/>
                <w:tab w:val="left" w:pos="6840"/>
              </w:tabs>
              <w:spacing w:before="60" w:after="60"/>
              <w:rPr>
                <w:ins w:id="1197" w:author="Raphael Malyankar" w:date="2025-01-15T19:12:00Z" w16du:dateUtc="2025-01-16T02:12:00Z"/>
                <w:sz w:val="18"/>
                <w:szCs w:val="18"/>
              </w:rPr>
            </w:pPr>
            <w:ins w:id="1198" w:author="Raphael Malyankar" w:date="2025-01-15T19:12:00Z" w16du:dateUtc="2025-01-16T02:12:00Z">
              <w:r>
                <w:rPr>
                  <w:sz w:val="18"/>
                  <w:szCs w:val="18"/>
                </w:rPr>
                <w:t>“</w:t>
              </w:r>
              <w:r w:rsidRPr="002E19A5">
                <w:rPr>
                  <w:sz w:val="18"/>
                  <w:szCs w:val="18"/>
                </w:rPr>
                <w:t>All content relating to such external resources should be validated and must be consistent with the dataset content to form a valid S-100 Exchange Set.</w:t>
              </w:r>
              <w:r>
                <w:rPr>
                  <w:sz w:val="18"/>
                  <w:szCs w:val="18"/>
                </w:rPr>
                <w:t>”</w:t>
              </w:r>
            </w:ins>
          </w:p>
          <w:p w14:paraId="39313BAE" w14:textId="047AB3A1" w:rsidR="00C85F8C" w:rsidRDefault="00C85F8C" w:rsidP="00C85F8C">
            <w:pPr>
              <w:pStyle w:val="ISOComments"/>
              <w:spacing w:before="60" w:after="60" w:line="240" w:lineRule="auto"/>
              <w:rPr>
                <w:ins w:id="1199" w:author="Raphael Malyankar" w:date="2025-01-15T19:12:00Z" w16du:dateUtc="2025-01-16T02:12:00Z"/>
                <w:szCs w:val="18"/>
              </w:rPr>
            </w:pPr>
            <w:ins w:id="1200" w:author="Raphael Malyankar" w:date="2025-01-15T19:12:00Z" w16du:dateUtc="2025-01-16T02:12:00Z">
              <w:r>
                <w:rPr>
                  <w:szCs w:val="18"/>
                </w:rPr>
                <w:t>It is not clear what validation software should should do to implement this check.</w:t>
              </w:r>
            </w:ins>
          </w:p>
        </w:tc>
        <w:tc>
          <w:tcPr>
            <w:tcW w:w="4174" w:type="dxa"/>
            <w:tcBorders>
              <w:top w:val="single" w:sz="6" w:space="0" w:color="auto"/>
              <w:bottom w:val="single" w:sz="6" w:space="0" w:color="auto"/>
            </w:tcBorders>
          </w:tcPr>
          <w:p w14:paraId="30CB5ADA" w14:textId="7249D797" w:rsidR="00C85F8C" w:rsidRDefault="00C85F8C" w:rsidP="00C85F8C">
            <w:pPr>
              <w:pStyle w:val="ISOChange"/>
              <w:spacing w:before="60" w:after="60" w:line="240" w:lineRule="auto"/>
              <w:rPr>
                <w:ins w:id="1201" w:author="Raphael Malyankar" w:date="2025-01-15T19:12:00Z" w16du:dateUtc="2025-01-16T02:12:00Z"/>
                <w:szCs w:val="18"/>
              </w:rPr>
            </w:pPr>
            <w:ins w:id="1202" w:author="Raphael Malyankar" w:date="2025-01-15T19:12:00Z" w16du:dateUtc="2025-01-16T02:12:00Z">
              <w:r>
                <w:rPr>
                  <w:szCs w:val="18"/>
                </w:rPr>
                <w:t>Clarify the intent of this requirement in S-100 and update check description, and verify that is checking requirements not covered by other checks.</w:t>
              </w:r>
            </w:ins>
          </w:p>
        </w:tc>
        <w:tc>
          <w:tcPr>
            <w:tcW w:w="2590" w:type="dxa"/>
            <w:tcBorders>
              <w:top w:val="single" w:sz="6" w:space="0" w:color="auto"/>
              <w:bottom w:val="single" w:sz="6" w:space="0" w:color="auto"/>
            </w:tcBorders>
            <w:shd w:val="clear" w:color="auto" w:fill="D9D9D9" w:themeFill="background1" w:themeFillShade="D9"/>
          </w:tcPr>
          <w:p w14:paraId="04693278" w14:textId="124FDB28" w:rsidR="00C85F8C" w:rsidRPr="0036345A" w:rsidRDefault="00695FB6" w:rsidP="00C85F8C">
            <w:pPr>
              <w:pStyle w:val="ISOSecretObservations"/>
              <w:spacing w:before="60" w:after="60" w:line="240" w:lineRule="auto"/>
              <w:rPr>
                <w:ins w:id="1203" w:author="Raphael Malyankar" w:date="2025-01-15T19:12:00Z" w16du:dateUtc="2025-01-16T02:12:00Z"/>
                <w:szCs w:val="18"/>
              </w:rPr>
            </w:pPr>
            <w:ins w:id="1204" w:author="Raphael Malyankar" w:date="2025-01-24T15:42:00Z" w16du:dateUtc="2025-01-24T22:42:00Z">
              <w:r>
                <w:rPr>
                  <w:color w:val="FF0000"/>
                  <w:szCs w:val="18"/>
                </w:rPr>
                <w:t>Agreed</w:t>
              </w:r>
            </w:ins>
          </w:p>
        </w:tc>
      </w:tr>
      <w:tr w:rsidR="00B0494E" w:rsidRPr="0036345A" w14:paraId="67436244" w14:textId="77777777" w:rsidTr="006C61DB">
        <w:trPr>
          <w:cantSplit/>
          <w:jc w:val="center"/>
          <w:ins w:id="1205" w:author="Raphael Malyankar" w:date="2025-01-17T16:36:00Z"/>
        </w:trPr>
        <w:tc>
          <w:tcPr>
            <w:tcW w:w="665" w:type="dxa"/>
            <w:tcBorders>
              <w:top w:val="single" w:sz="6" w:space="0" w:color="auto"/>
              <w:bottom w:val="single" w:sz="6" w:space="0" w:color="auto"/>
            </w:tcBorders>
          </w:tcPr>
          <w:p w14:paraId="44C0089F" w14:textId="27AC0166" w:rsidR="00B0494E" w:rsidRPr="00554ECA" w:rsidRDefault="00B0494E" w:rsidP="00B0494E">
            <w:pPr>
              <w:pStyle w:val="ISOMB"/>
              <w:spacing w:before="60" w:after="60" w:line="240" w:lineRule="auto"/>
              <w:rPr>
                <w:ins w:id="1206" w:author="Raphael Malyankar" w:date="2025-01-17T16:36:00Z" w16du:dateUtc="2025-01-17T23:36:00Z"/>
                <w:rFonts w:cs="Arial"/>
                <w:szCs w:val="18"/>
              </w:rPr>
            </w:pPr>
            <w:ins w:id="1207" w:author="Raphael Malyankar" w:date="2025-01-17T17:31:00Z" w16du:dateUtc="2025-01-18T00:31:00Z">
              <w:r w:rsidRPr="008620AC">
                <w:rPr>
                  <w:rFonts w:cs="Arial"/>
                  <w:szCs w:val="18"/>
                </w:rPr>
                <w:t>17</w:t>
              </w:r>
            </w:ins>
          </w:p>
        </w:tc>
        <w:tc>
          <w:tcPr>
            <w:tcW w:w="598" w:type="dxa"/>
            <w:tcBorders>
              <w:top w:val="single" w:sz="6" w:space="0" w:color="auto"/>
              <w:bottom w:val="single" w:sz="6" w:space="0" w:color="auto"/>
            </w:tcBorders>
          </w:tcPr>
          <w:p w14:paraId="1617936E" w14:textId="489E0824" w:rsidR="00B0494E" w:rsidRPr="0016302B" w:rsidRDefault="00B0494E" w:rsidP="00B0494E">
            <w:pPr>
              <w:pStyle w:val="ISOMB"/>
              <w:spacing w:before="60" w:after="60" w:line="240" w:lineRule="auto"/>
              <w:rPr>
                <w:ins w:id="1208" w:author="Raphael Malyankar" w:date="2025-01-17T16:36:00Z" w16du:dateUtc="2025-01-17T23:36:00Z"/>
                <w:rFonts w:cs="Arial"/>
                <w:szCs w:val="18"/>
              </w:rPr>
            </w:pPr>
            <w:ins w:id="1209" w:author="Raphael Malyankar" w:date="2025-01-17T17:30:00Z" w16du:dateUtc="2025-01-18T00:30:00Z">
              <w:r w:rsidRPr="00090B15">
                <w:rPr>
                  <w:szCs w:val="18"/>
                </w:rPr>
                <w:t>IC-ENC</w:t>
              </w:r>
            </w:ins>
          </w:p>
        </w:tc>
        <w:tc>
          <w:tcPr>
            <w:tcW w:w="1313" w:type="dxa"/>
            <w:tcBorders>
              <w:top w:val="single" w:sz="6" w:space="0" w:color="auto"/>
              <w:bottom w:val="single" w:sz="6" w:space="0" w:color="auto"/>
            </w:tcBorders>
          </w:tcPr>
          <w:p w14:paraId="217FAA5F" w14:textId="64A6483A" w:rsidR="00B0494E" w:rsidRPr="00FE1475" w:rsidRDefault="00B0494E" w:rsidP="00B0494E">
            <w:pPr>
              <w:pStyle w:val="ISOClause"/>
              <w:spacing w:before="60" w:after="60" w:line="240" w:lineRule="auto"/>
              <w:rPr>
                <w:ins w:id="1210" w:author="Raphael Malyankar" w:date="2025-01-17T16:36:00Z" w16du:dateUtc="2025-01-17T23:36:00Z"/>
                <w:rFonts w:cs="Arial"/>
                <w:szCs w:val="18"/>
              </w:rPr>
            </w:pPr>
            <w:ins w:id="1211" w:author="Raphael Malyankar" w:date="2025-01-17T17:02:00Z" w16du:dateUtc="2025-01-18T00:02:00Z">
              <w:r>
                <w:rPr>
                  <w:rFonts w:cs="Arial"/>
                  <w:color w:val="9C6500"/>
                  <w:szCs w:val="18"/>
                </w:rPr>
                <w:t>Dev</w:t>
              </w:r>
            </w:ins>
            <w:ins w:id="1212" w:author="Raphael Malyankar" w:date="2025-01-17T16:36:00Z" w16du:dateUtc="2025-01-17T23:36:00Z">
              <w:r w:rsidRPr="00FE1475">
                <w:rPr>
                  <w:rFonts w:cs="Arial"/>
                  <w:color w:val="9C6500"/>
                  <w:szCs w:val="18"/>
                </w:rPr>
                <w:t>0316</w:t>
              </w:r>
            </w:ins>
          </w:p>
        </w:tc>
        <w:tc>
          <w:tcPr>
            <w:tcW w:w="1117" w:type="dxa"/>
            <w:tcBorders>
              <w:top w:val="single" w:sz="6" w:space="0" w:color="auto"/>
              <w:bottom w:val="single" w:sz="6" w:space="0" w:color="auto"/>
            </w:tcBorders>
          </w:tcPr>
          <w:p w14:paraId="39B7B5F6" w14:textId="77777777" w:rsidR="00B0494E" w:rsidRPr="0036345A" w:rsidRDefault="00B0494E" w:rsidP="00B0494E">
            <w:pPr>
              <w:pStyle w:val="ISOParagraph"/>
              <w:spacing w:before="60" w:after="60" w:line="240" w:lineRule="auto"/>
              <w:rPr>
                <w:ins w:id="1213" w:author="Raphael Malyankar" w:date="2025-01-17T16:36:00Z" w16du:dateUtc="2025-01-17T23:36:00Z"/>
                <w:szCs w:val="18"/>
              </w:rPr>
            </w:pPr>
          </w:p>
        </w:tc>
        <w:tc>
          <w:tcPr>
            <w:tcW w:w="706" w:type="dxa"/>
            <w:tcBorders>
              <w:top w:val="single" w:sz="6" w:space="0" w:color="auto"/>
              <w:bottom w:val="single" w:sz="6" w:space="0" w:color="auto"/>
            </w:tcBorders>
          </w:tcPr>
          <w:p w14:paraId="57CC61BA" w14:textId="4444F785" w:rsidR="00B0494E" w:rsidRDefault="00F514B6" w:rsidP="00B0494E">
            <w:pPr>
              <w:pStyle w:val="ISOCommType"/>
              <w:spacing w:before="60" w:after="60" w:line="240" w:lineRule="auto"/>
              <w:rPr>
                <w:ins w:id="1214" w:author="Raphael Malyankar" w:date="2025-01-17T16:36:00Z" w16du:dateUtc="2025-01-17T23:36:00Z"/>
                <w:szCs w:val="18"/>
              </w:rPr>
            </w:pPr>
            <w:ins w:id="1215" w:author="Raphael Malyankar" w:date="2025-01-20T01:19:00Z" w16du:dateUtc="2025-01-20T08:19:00Z">
              <w:r>
                <w:rPr>
                  <w:szCs w:val="18"/>
                </w:rPr>
                <w:t>te</w:t>
              </w:r>
            </w:ins>
          </w:p>
        </w:tc>
        <w:tc>
          <w:tcPr>
            <w:tcW w:w="4590" w:type="dxa"/>
            <w:tcBorders>
              <w:top w:val="single" w:sz="6" w:space="0" w:color="auto"/>
              <w:bottom w:val="single" w:sz="6" w:space="0" w:color="auto"/>
            </w:tcBorders>
          </w:tcPr>
          <w:p w14:paraId="56CE01B9" w14:textId="68D0E5D8" w:rsidR="00B0494E" w:rsidRPr="00FE1475" w:rsidRDefault="00B0494E" w:rsidP="00B0494E">
            <w:pPr>
              <w:keepNext/>
              <w:keepLines/>
              <w:tabs>
                <w:tab w:val="left" w:pos="2520"/>
                <w:tab w:val="left" w:pos="3600"/>
                <w:tab w:val="left" w:pos="4680"/>
                <w:tab w:val="left" w:pos="5760"/>
                <w:tab w:val="left" w:pos="6840"/>
              </w:tabs>
              <w:spacing w:before="60" w:after="60"/>
              <w:rPr>
                <w:ins w:id="1216" w:author="Raphael Malyankar" w:date="2025-01-17T16:36:00Z" w16du:dateUtc="2025-01-17T23:36:00Z"/>
                <w:sz w:val="18"/>
                <w:szCs w:val="18"/>
              </w:rPr>
            </w:pPr>
            <w:ins w:id="1217" w:author="Raphael Malyankar" w:date="2025-01-17T16:37:00Z" w16du:dateUtc="2025-01-17T23:37:00Z">
              <w:r w:rsidRPr="00FE1475">
                <w:rPr>
                  <w:sz w:val="18"/>
                  <w:szCs w:val="18"/>
                </w:rPr>
                <w:t>Support but be good to understand the logic for this check</w:t>
              </w:r>
            </w:ins>
          </w:p>
        </w:tc>
        <w:tc>
          <w:tcPr>
            <w:tcW w:w="4174" w:type="dxa"/>
            <w:tcBorders>
              <w:top w:val="single" w:sz="6" w:space="0" w:color="auto"/>
              <w:bottom w:val="single" w:sz="6" w:space="0" w:color="auto"/>
            </w:tcBorders>
          </w:tcPr>
          <w:p w14:paraId="3824F84A" w14:textId="77777777" w:rsidR="00B0494E" w:rsidRDefault="00B0494E" w:rsidP="00B0494E">
            <w:pPr>
              <w:pStyle w:val="ISOChange"/>
              <w:spacing w:before="60" w:after="60" w:line="240" w:lineRule="auto"/>
              <w:rPr>
                <w:ins w:id="1218" w:author="Raphael Malyankar" w:date="2025-01-17T16:36:00Z" w16du:dateUtc="2025-01-17T23:36:00Z"/>
                <w:szCs w:val="18"/>
              </w:rPr>
            </w:pPr>
          </w:p>
        </w:tc>
        <w:tc>
          <w:tcPr>
            <w:tcW w:w="2590" w:type="dxa"/>
            <w:tcBorders>
              <w:top w:val="single" w:sz="6" w:space="0" w:color="auto"/>
              <w:bottom w:val="single" w:sz="6" w:space="0" w:color="auto"/>
            </w:tcBorders>
            <w:shd w:val="clear" w:color="auto" w:fill="D9D9D9" w:themeFill="background1" w:themeFillShade="D9"/>
          </w:tcPr>
          <w:p w14:paraId="2C481E29" w14:textId="77777777" w:rsidR="00B0494E" w:rsidRDefault="00D176F8" w:rsidP="00D176F8">
            <w:pPr>
              <w:pStyle w:val="ISOSecretObservations"/>
              <w:spacing w:before="60" w:after="60"/>
              <w:rPr>
                <w:ins w:id="1219" w:author="Raphael Malyankar" w:date="2025-01-20T00:16:00Z" w16du:dateUtc="2025-01-20T07:16:00Z"/>
                <w:szCs w:val="18"/>
              </w:rPr>
            </w:pPr>
            <w:ins w:id="1220" w:author="Raphael Malyankar" w:date="2025-01-20T00:16:00Z" w16du:dateUtc="2025-01-20T07:16:00Z">
              <w:r>
                <w:rPr>
                  <w:szCs w:val="18"/>
                </w:rPr>
                <w:t>S-100: “</w:t>
              </w:r>
              <w:r w:rsidRPr="00D176F8">
                <w:rPr>
                  <w:szCs w:val="18"/>
                </w:rPr>
                <w:t>All content relating to such external resources should be validated and must be consistent with the dataset content to form a valid S-100 Exchange Set.</w:t>
              </w:r>
              <w:r>
                <w:rPr>
                  <w:szCs w:val="18"/>
                </w:rPr>
                <w:t>”</w:t>
              </w:r>
            </w:ins>
          </w:p>
          <w:p w14:paraId="05D78187" w14:textId="77777777" w:rsidR="00D176F8" w:rsidRDefault="00D176F8" w:rsidP="00D176F8">
            <w:pPr>
              <w:pStyle w:val="ISOSecretObservations"/>
              <w:spacing w:before="60" w:after="60"/>
              <w:rPr>
                <w:ins w:id="1221" w:author="Raphael Malyankar" w:date="2025-01-20T00:17:00Z" w16du:dateUtc="2025-01-20T07:17:00Z"/>
                <w:szCs w:val="18"/>
              </w:rPr>
            </w:pPr>
            <w:ins w:id="1222" w:author="Raphael Malyankar" w:date="2025-01-20T00:16:00Z" w16du:dateUtc="2025-01-20T07:16:00Z">
              <w:r>
                <w:rPr>
                  <w:szCs w:val="18"/>
                </w:rPr>
                <w:t>Not clear what the</w:t>
              </w:r>
            </w:ins>
            <w:ins w:id="1223" w:author="Raphael Malyankar" w:date="2025-01-20T00:17:00Z" w16du:dateUtc="2025-01-20T07:17:00Z">
              <w:r>
                <w:rPr>
                  <w:szCs w:val="18"/>
                </w:rPr>
                <w:t xml:space="preserve"> S-100 requirement actually is. Refer to S-100 WG for clarification or deletion from S-100.</w:t>
              </w:r>
            </w:ins>
          </w:p>
          <w:p w14:paraId="7D55FFCD" w14:textId="39184ABC" w:rsidR="00D176F8" w:rsidRPr="0036345A" w:rsidRDefault="00D176F8">
            <w:pPr>
              <w:pStyle w:val="ISOSecretObservations"/>
              <w:spacing w:before="60" w:after="60"/>
              <w:rPr>
                <w:ins w:id="1224" w:author="Raphael Malyankar" w:date="2025-01-17T16:36:00Z" w16du:dateUtc="2025-01-17T23:36:00Z"/>
                <w:szCs w:val="18"/>
              </w:rPr>
              <w:pPrChange w:id="1225" w:author="Raphael Malyankar" w:date="2025-01-20T00:16:00Z" w16du:dateUtc="2025-01-20T07:16:00Z">
                <w:pPr>
                  <w:pStyle w:val="ISOSecretObservations"/>
                  <w:spacing w:before="60" w:after="60" w:line="240" w:lineRule="auto"/>
                </w:pPr>
              </w:pPrChange>
            </w:pPr>
            <w:ins w:id="1226" w:author="Raphael Malyankar" w:date="2025-01-20T00:17:00Z" w16du:dateUtc="2025-01-20T07:17:00Z">
              <w:r>
                <w:rPr>
                  <w:szCs w:val="18"/>
                </w:rPr>
                <w:t>Meanwhile, delete Dev0316</w:t>
              </w:r>
            </w:ins>
          </w:p>
        </w:tc>
      </w:tr>
      <w:tr w:rsidR="00B0494E" w:rsidRPr="0036345A" w14:paraId="2BAAF6B6" w14:textId="77777777" w:rsidTr="006C61DB">
        <w:trPr>
          <w:cantSplit/>
          <w:jc w:val="center"/>
          <w:ins w:id="1227" w:author="Raphael Malyankar" w:date="2025-01-17T16:36:00Z"/>
        </w:trPr>
        <w:tc>
          <w:tcPr>
            <w:tcW w:w="665" w:type="dxa"/>
            <w:tcBorders>
              <w:top w:val="single" w:sz="6" w:space="0" w:color="auto"/>
              <w:bottom w:val="single" w:sz="6" w:space="0" w:color="auto"/>
            </w:tcBorders>
          </w:tcPr>
          <w:p w14:paraId="021819FE" w14:textId="0CBE79FA" w:rsidR="00B0494E" w:rsidRPr="00554ECA" w:rsidRDefault="00B0494E" w:rsidP="00B0494E">
            <w:pPr>
              <w:pStyle w:val="ISOMB"/>
              <w:spacing w:before="60" w:after="60" w:line="240" w:lineRule="auto"/>
              <w:rPr>
                <w:ins w:id="1228" w:author="Raphael Malyankar" w:date="2025-01-17T16:36:00Z" w16du:dateUtc="2025-01-17T23:36:00Z"/>
                <w:rFonts w:cs="Arial"/>
                <w:szCs w:val="18"/>
              </w:rPr>
            </w:pPr>
            <w:ins w:id="1229" w:author="Raphael Malyankar" w:date="2025-01-17T17:31:00Z" w16du:dateUtc="2025-01-18T00:31:00Z">
              <w:r w:rsidRPr="008620AC">
                <w:rPr>
                  <w:rFonts w:cs="Arial"/>
                  <w:szCs w:val="18"/>
                </w:rPr>
                <w:lastRenderedPageBreak/>
                <w:t>17</w:t>
              </w:r>
            </w:ins>
          </w:p>
        </w:tc>
        <w:tc>
          <w:tcPr>
            <w:tcW w:w="598" w:type="dxa"/>
            <w:tcBorders>
              <w:top w:val="single" w:sz="6" w:space="0" w:color="auto"/>
              <w:bottom w:val="single" w:sz="6" w:space="0" w:color="auto"/>
            </w:tcBorders>
          </w:tcPr>
          <w:p w14:paraId="71A9C4AA" w14:textId="71AB251E" w:rsidR="00B0494E" w:rsidRPr="0016302B" w:rsidRDefault="00B0494E" w:rsidP="00B0494E">
            <w:pPr>
              <w:pStyle w:val="ISOMB"/>
              <w:spacing w:before="60" w:after="60" w:line="240" w:lineRule="auto"/>
              <w:rPr>
                <w:ins w:id="1230" w:author="Raphael Malyankar" w:date="2025-01-17T16:36:00Z" w16du:dateUtc="2025-01-17T23:36:00Z"/>
                <w:rFonts w:cs="Arial"/>
                <w:szCs w:val="18"/>
              </w:rPr>
            </w:pPr>
            <w:ins w:id="1231" w:author="Raphael Malyankar" w:date="2025-01-17T17:30:00Z" w16du:dateUtc="2025-01-18T00:30:00Z">
              <w:r w:rsidRPr="00090B15">
                <w:rPr>
                  <w:szCs w:val="18"/>
                </w:rPr>
                <w:t>IC-ENC</w:t>
              </w:r>
            </w:ins>
          </w:p>
        </w:tc>
        <w:tc>
          <w:tcPr>
            <w:tcW w:w="1313" w:type="dxa"/>
            <w:tcBorders>
              <w:top w:val="single" w:sz="6" w:space="0" w:color="auto"/>
              <w:bottom w:val="single" w:sz="6" w:space="0" w:color="auto"/>
            </w:tcBorders>
          </w:tcPr>
          <w:p w14:paraId="18EAB216" w14:textId="47E921F4" w:rsidR="00B0494E" w:rsidRPr="00FE1475" w:rsidRDefault="00B0494E" w:rsidP="00B0494E">
            <w:pPr>
              <w:pStyle w:val="ISOClause"/>
              <w:spacing w:before="60" w:after="60" w:line="240" w:lineRule="auto"/>
              <w:rPr>
                <w:ins w:id="1232" w:author="Raphael Malyankar" w:date="2025-01-17T16:36:00Z" w16du:dateUtc="2025-01-17T23:36:00Z"/>
                <w:rFonts w:cs="Arial"/>
                <w:szCs w:val="18"/>
              </w:rPr>
            </w:pPr>
            <w:ins w:id="1233" w:author="Raphael Malyankar" w:date="2025-01-17T17:02:00Z" w16du:dateUtc="2025-01-18T00:02:00Z">
              <w:r>
                <w:rPr>
                  <w:rFonts w:cs="Arial"/>
                  <w:color w:val="9C0006"/>
                  <w:szCs w:val="18"/>
                </w:rPr>
                <w:t>Dev</w:t>
              </w:r>
            </w:ins>
            <w:ins w:id="1234" w:author="Raphael Malyankar" w:date="2025-01-17T16:36:00Z" w16du:dateUtc="2025-01-17T23:36:00Z">
              <w:r w:rsidRPr="00FE1475">
                <w:rPr>
                  <w:rFonts w:cs="Arial"/>
                  <w:color w:val="9C0006"/>
                  <w:szCs w:val="18"/>
                </w:rPr>
                <w:t>0317</w:t>
              </w:r>
            </w:ins>
          </w:p>
        </w:tc>
        <w:tc>
          <w:tcPr>
            <w:tcW w:w="1117" w:type="dxa"/>
            <w:tcBorders>
              <w:top w:val="single" w:sz="6" w:space="0" w:color="auto"/>
              <w:bottom w:val="single" w:sz="6" w:space="0" w:color="auto"/>
            </w:tcBorders>
          </w:tcPr>
          <w:p w14:paraId="7EBEB800" w14:textId="77777777" w:rsidR="00B0494E" w:rsidRPr="0036345A" w:rsidRDefault="00B0494E" w:rsidP="00B0494E">
            <w:pPr>
              <w:pStyle w:val="ISOParagraph"/>
              <w:spacing w:before="60" w:after="60" w:line="240" w:lineRule="auto"/>
              <w:rPr>
                <w:ins w:id="1235" w:author="Raphael Malyankar" w:date="2025-01-17T16:36:00Z" w16du:dateUtc="2025-01-17T23:36:00Z"/>
                <w:szCs w:val="18"/>
              </w:rPr>
            </w:pPr>
          </w:p>
        </w:tc>
        <w:tc>
          <w:tcPr>
            <w:tcW w:w="706" w:type="dxa"/>
            <w:tcBorders>
              <w:top w:val="single" w:sz="6" w:space="0" w:color="auto"/>
              <w:bottom w:val="single" w:sz="6" w:space="0" w:color="auto"/>
            </w:tcBorders>
          </w:tcPr>
          <w:p w14:paraId="75A5D92C" w14:textId="27893AF0" w:rsidR="00B0494E" w:rsidRDefault="00F514B6" w:rsidP="00B0494E">
            <w:pPr>
              <w:pStyle w:val="ISOCommType"/>
              <w:spacing w:before="60" w:after="60" w:line="240" w:lineRule="auto"/>
              <w:rPr>
                <w:ins w:id="1236" w:author="Raphael Malyankar" w:date="2025-01-17T16:36:00Z" w16du:dateUtc="2025-01-17T23:36:00Z"/>
                <w:szCs w:val="18"/>
              </w:rPr>
            </w:pPr>
            <w:ins w:id="1237" w:author="Raphael Malyankar" w:date="2025-01-20T01:20:00Z" w16du:dateUtc="2025-01-20T08:20:00Z">
              <w:r>
                <w:rPr>
                  <w:szCs w:val="18"/>
                </w:rPr>
                <w:t>te</w:t>
              </w:r>
            </w:ins>
          </w:p>
        </w:tc>
        <w:tc>
          <w:tcPr>
            <w:tcW w:w="4590" w:type="dxa"/>
            <w:tcBorders>
              <w:top w:val="single" w:sz="6" w:space="0" w:color="auto"/>
              <w:bottom w:val="single" w:sz="6" w:space="0" w:color="auto"/>
            </w:tcBorders>
          </w:tcPr>
          <w:p w14:paraId="768972E1" w14:textId="4BE619C7" w:rsidR="00B0494E" w:rsidRPr="00FE1475" w:rsidRDefault="00B0494E" w:rsidP="00B0494E">
            <w:pPr>
              <w:keepNext/>
              <w:keepLines/>
              <w:tabs>
                <w:tab w:val="left" w:pos="2520"/>
                <w:tab w:val="left" w:pos="3600"/>
                <w:tab w:val="left" w:pos="4680"/>
                <w:tab w:val="left" w:pos="5760"/>
                <w:tab w:val="left" w:pos="6840"/>
              </w:tabs>
              <w:spacing w:before="60" w:after="60"/>
              <w:rPr>
                <w:ins w:id="1238" w:author="Raphael Malyankar" w:date="2025-01-17T16:36:00Z" w16du:dateUtc="2025-01-17T23:36:00Z"/>
                <w:sz w:val="18"/>
                <w:szCs w:val="18"/>
              </w:rPr>
            </w:pPr>
            <w:ins w:id="1239" w:author="Raphael Malyankar" w:date="2025-01-17T16:37:00Z" w16du:dateUtc="2025-01-17T23:37:00Z">
              <w:r w:rsidRPr="00FE1475">
                <w:rPr>
                  <w:sz w:val="18"/>
                  <w:szCs w:val="18"/>
                </w:rPr>
                <w:t>"Suggest this check is redundant with 315</w:t>
              </w:r>
            </w:ins>
          </w:p>
        </w:tc>
        <w:tc>
          <w:tcPr>
            <w:tcW w:w="4174" w:type="dxa"/>
            <w:tcBorders>
              <w:top w:val="single" w:sz="6" w:space="0" w:color="auto"/>
              <w:bottom w:val="single" w:sz="6" w:space="0" w:color="auto"/>
            </w:tcBorders>
          </w:tcPr>
          <w:p w14:paraId="1209125C" w14:textId="7DF5B8E3" w:rsidR="00B0494E" w:rsidRDefault="00B0494E" w:rsidP="00B0494E">
            <w:pPr>
              <w:pStyle w:val="ISOChange"/>
              <w:spacing w:before="60" w:after="60" w:line="240" w:lineRule="auto"/>
              <w:rPr>
                <w:ins w:id="1240" w:author="Raphael Malyankar" w:date="2025-01-17T16:36:00Z" w16du:dateUtc="2025-01-17T23:36:00Z"/>
                <w:szCs w:val="18"/>
              </w:rPr>
            </w:pPr>
            <w:ins w:id="1241" w:author="Raphael Malyankar" w:date="2025-01-17T17:12:00Z" w16du:dateUtc="2025-01-18T00:12:00Z">
              <w:r w:rsidRPr="00F41B51">
                <w:rPr>
                  <w:szCs w:val="18"/>
                </w:rPr>
                <w:t>remove check</w:t>
              </w:r>
            </w:ins>
          </w:p>
        </w:tc>
        <w:tc>
          <w:tcPr>
            <w:tcW w:w="2590" w:type="dxa"/>
            <w:tcBorders>
              <w:top w:val="single" w:sz="6" w:space="0" w:color="auto"/>
              <w:bottom w:val="single" w:sz="6" w:space="0" w:color="auto"/>
            </w:tcBorders>
            <w:shd w:val="clear" w:color="auto" w:fill="D9D9D9" w:themeFill="background1" w:themeFillShade="D9"/>
          </w:tcPr>
          <w:p w14:paraId="01120734" w14:textId="22D68C6D" w:rsidR="00B0494E" w:rsidRPr="0036345A" w:rsidRDefault="00D176F8" w:rsidP="00B0494E">
            <w:pPr>
              <w:pStyle w:val="ISOSecretObservations"/>
              <w:spacing w:before="60" w:after="60" w:line="240" w:lineRule="auto"/>
              <w:rPr>
                <w:ins w:id="1242" w:author="Raphael Malyankar" w:date="2025-01-17T16:36:00Z" w16du:dateUtc="2025-01-17T23:36:00Z"/>
                <w:szCs w:val="18"/>
              </w:rPr>
            </w:pPr>
            <w:ins w:id="1243" w:author="Raphael Malyankar" w:date="2025-01-20T00:15:00Z" w16du:dateUtc="2025-01-20T07:15:00Z">
              <w:r>
                <w:rPr>
                  <w:szCs w:val="18"/>
                </w:rPr>
                <w:t>Agreed, see actions above</w:t>
              </w:r>
            </w:ins>
          </w:p>
        </w:tc>
      </w:tr>
      <w:tr w:rsidR="00B0494E" w:rsidRPr="0036345A" w14:paraId="592FE121" w14:textId="77777777" w:rsidTr="006C61DB">
        <w:trPr>
          <w:cantSplit/>
          <w:jc w:val="center"/>
          <w:ins w:id="1244" w:author="Raphael Malyankar" w:date="2025-01-17T16:36:00Z"/>
        </w:trPr>
        <w:tc>
          <w:tcPr>
            <w:tcW w:w="665" w:type="dxa"/>
            <w:tcBorders>
              <w:top w:val="single" w:sz="6" w:space="0" w:color="auto"/>
              <w:bottom w:val="single" w:sz="6" w:space="0" w:color="auto"/>
            </w:tcBorders>
          </w:tcPr>
          <w:p w14:paraId="469F947E" w14:textId="025A3016" w:rsidR="00B0494E" w:rsidRPr="00554ECA" w:rsidRDefault="00B0494E" w:rsidP="00B0494E">
            <w:pPr>
              <w:pStyle w:val="ISOMB"/>
              <w:spacing w:before="60" w:after="60" w:line="240" w:lineRule="auto"/>
              <w:rPr>
                <w:ins w:id="1245" w:author="Raphael Malyankar" w:date="2025-01-17T16:36:00Z" w16du:dateUtc="2025-01-17T23:36:00Z"/>
                <w:rFonts w:cs="Arial"/>
                <w:szCs w:val="18"/>
              </w:rPr>
            </w:pPr>
            <w:ins w:id="1246" w:author="Raphael Malyankar" w:date="2025-01-17T17:31:00Z" w16du:dateUtc="2025-01-18T00:31:00Z">
              <w:r w:rsidRPr="008620AC">
                <w:rPr>
                  <w:rFonts w:cs="Arial"/>
                  <w:szCs w:val="18"/>
                </w:rPr>
                <w:t>17</w:t>
              </w:r>
            </w:ins>
          </w:p>
        </w:tc>
        <w:tc>
          <w:tcPr>
            <w:tcW w:w="598" w:type="dxa"/>
            <w:tcBorders>
              <w:top w:val="single" w:sz="6" w:space="0" w:color="auto"/>
              <w:bottom w:val="single" w:sz="6" w:space="0" w:color="auto"/>
            </w:tcBorders>
          </w:tcPr>
          <w:p w14:paraId="73107365" w14:textId="4DBBDA25" w:rsidR="00B0494E" w:rsidRPr="0016302B" w:rsidRDefault="00B0494E" w:rsidP="00B0494E">
            <w:pPr>
              <w:pStyle w:val="ISOMB"/>
              <w:spacing w:before="60" w:after="60" w:line="240" w:lineRule="auto"/>
              <w:rPr>
                <w:ins w:id="1247" w:author="Raphael Malyankar" w:date="2025-01-17T16:36:00Z" w16du:dateUtc="2025-01-17T23:36:00Z"/>
                <w:rFonts w:cs="Arial"/>
                <w:szCs w:val="18"/>
              </w:rPr>
            </w:pPr>
            <w:ins w:id="1248" w:author="Raphael Malyankar" w:date="2025-01-17T17:30:00Z" w16du:dateUtc="2025-01-18T00:30:00Z">
              <w:r w:rsidRPr="00090B15">
                <w:rPr>
                  <w:szCs w:val="18"/>
                </w:rPr>
                <w:t>IC-ENC</w:t>
              </w:r>
            </w:ins>
          </w:p>
        </w:tc>
        <w:tc>
          <w:tcPr>
            <w:tcW w:w="1313" w:type="dxa"/>
            <w:tcBorders>
              <w:top w:val="single" w:sz="6" w:space="0" w:color="auto"/>
              <w:bottom w:val="single" w:sz="6" w:space="0" w:color="auto"/>
            </w:tcBorders>
          </w:tcPr>
          <w:p w14:paraId="5927F0C9" w14:textId="58065B48" w:rsidR="00B0494E" w:rsidRPr="00FE1475" w:rsidRDefault="00B0494E" w:rsidP="00B0494E">
            <w:pPr>
              <w:pStyle w:val="ISOClause"/>
              <w:spacing w:before="60" w:after="60" w:line="240" w:lineRule="auto"/>
              <w:rPr>
                <w:ins w:id="1249" w:author="Raphael Malyankar" w:date="2025-01-17T16:36:00Z" w16du:dateUtc="2025-01-17T23:36:00Z"/>
                <w:rFonts w:cs="Arial"/>
                <w:szCs w:val="18"/>
              </w:rPr>
            </w:pPr>
            <w:ins w:id="1250" w:author="Raphael Malyankar" w:date="2025-01-17T17:02:00Z" w16du:dateUtc="2025-01-18T00:02:00Z">
              <w:r>
                <w:rPr>
                  <w:rFonts w:cs="Arial"/>
                  <w:color w:val="9C6500"/>
                  <w:szCs w:val="18"/>
                </w:rPr>
                <w:t>Dev</w:t>
              </w:r>
            </w:ins>
            <w:ins w:id="1251" w:author="Raphael Malyankar" w:date="2025-01-17T16:36:00Z" w16du:dateUtc="2025-01-17T23:36:00Z">
              <w:r w:rsidRPr="00FE1475">
                <w:rPr>
                  <w:rFonts w:cs="Arial"/>
                  <w:color w:val="9C6500"/>
                  <w:szCs w:val="18"/>
                </w:rPr>
                <w:t>031</w:t>
              </w:r>
            </w:ins>
            <w:ins w:id="1252" w:author="Raphael Malyankar" w:date="2025-01-18T22:59:00Z" w16du:dateUtc="2025-01-19T05:59:00Z">
              <w:r w:rsidR="00C946E3">
                <w:rPr>
                  <w:rFonts w:cs="Arial"/>
                  <w:color w:val="9C6500"/>
                  <w:szCs w:val="18"/>
                </w:rPr>
                <w:t>7</w:t>
              </w:r>
            </w:ins>
          </w:p>
        </w:tc>
        <w:tc>
          <w:tcPr>
            <w:tcW w:w="1117" w:type="dxa"/>
            <w:tcBorders>
              <w:top w:val="single" w:sz="6" w:space="0" w:color="auto"/>
              <w:bottom w:val="single" w:sz="6" w:space="0" w:color="auto"/>
            </w:tcBorders>
          </w:tcPr>
          <w:p w14:paraId="6C4D3C0A" w14:textId="77777777" w:rsidR="00B0494E" w:rsidRPr="0036345A" w:rsidRDefault="00B0494E" w:rsidP="00B0494E">
            <w:pPr>
              <w:pStyle w:val="ISOParagraph"/>
              <w:spacing w:before="60" w:after="60" w:line="240" w:lineRule="auto"/>
              <w:rPr>
                <w:ins w:id="1253" w:author="Raphael Malyankar" w:date="2025-01-17T16:36:00Z" w16du:dateUtc="2025-01-17T23:36:00Z"/>
                <w:szCs w:val="18"/>
              </w:rPr>
            </w:pPr>
          </w:p>
        </w:tc>
        <w:tc>
          <w:tcPr>
            <w:tcW w:w="706" w:type="dxa"/>
            <w:tcBorders>
              <w:top w:val="single" w:sz="6" w:space="0" w:color="auto"/>
              <w:bottom w:val="single" w:sz="6" w:space="0" w:color="auto"/>
            </w:tcBorders>
          </w:tcPr>
          <w:p w14:paraId="6A05307C" w14:textId="24421DE4" w:rsidR="00B0494E" w:rsidRDefault="00F514B6" w:rsidP="00B0494E">
            <w:pPr>
              <w:pStyle w:val="ISOCommType"/>
              <w:spacing w:before="60" w:after="60" w:line="240" w:lineRule="auto"/>
              <w:rPr>
                <w:ins w:id="1254" w:author="Raphael Malyankar" w:date="2025-01-17T16:36:00Z" w16du:dateUtc="2025-01-17T23:36:00Z"/>
                <w:szCs w:val="18"/>
              </w:rPr>
            </w:pPr>
            <w:ins w:id="1255" w:author="Raphael Malyankar" w:date="2025-01-20T01:20:00Z" w16du:dateUtc="2025-01-20T08:20:00Z">
              <w:r>
                <w:rPr>
                  <w:szCs w:val="18"/>
                </w:rPr>
                <w:t>ed</w:t>
              </w:r>
            </w:ins>
          </w:p>
        </w:tc>
        <w:tc>
          <w:tcPr>
            <w:tcW w:w="4590" w:type="dxa"/>
            <w:tcBorders>
              <w:top w:val="single" w:sz="6" w:space="0" w:color="auto"/>
              <w:bottom w:val="single" w:sz="6" w:space="0" w:color="auto"/>
            </w:tcBorders>
          </w:tcPr>
          <w:p w14:paraId="6421F1C4" w14:textId="13EA4AD8" w:rsidR="00B0494E" w:rsidRPr="00FE1475" w:rsidRDefault="00B0494E" w:rsidP="00B0494E">
            <w:pPr>
              <w:keepNext/>
              <w:keepLines/>
              <w:tabs>
                <w:tab w:val="left" w:pos="2520"/>
                <w:tab w:val="left" w:pos="3600"/>
                <w:tab w:val="left" w:pos="4680"/>
                <w:tab w:val="left" w:pos="5760"/>
                <w:tab w:val="left" w:pos="6840"/>
              </w:tabs>
              <w:spacing w:before="60" w:after="60"/>
              <w:rPr>
                <w:ins w:id="1256" w:author="Raphael Malyankar" w:date="2025-01-17T16:36:00Z" w16du:dateUtc="2025-01-17T23:36:00Z"/>
                <w:sz w:val="18"/>
                <w:szCs w:val="18"/>
              </w:rPr>
            </w:pPr>
            <w:ins w:id="1257" w:author="Raphael Malyankar" w:date="2025-01-17T16:37:00Z" w16du:dateUtc="2025-01-17T23:37:00Z">
              <w:r w:rsidRPr="00FE1475">
                <w:rPr>
                  <w:sz w:val="18"/>
                  <w:szCs w:val="18"/>
                </w:rPr>
                <w:t>(""."" missing after e.g)"</w:t>
              </w:r>
            </w:ins>
          </w:p>
        </w:tc>
        <w:tc>
          <w:tcPr>
            <w:tcW w:w="4174" w:type="dxa"/>
            <w:tcBorders>
              <w:top w:val="single" w:sz="6" w:space="0" w:color="auto"/>
              <w:bottom w:val="single" w:sz="6" w:space="0" w:color="auto"/>
            </w:tcBorders>
          </w:tcPr>
          <w:p w14:paraId="0544DB8D" w14:textId="77777777" w:rsidR="00B0494E" w:rsidRDefault="00B0494E" w:rsidP="00B0494E">
            <w:pPr>
              <w:pStyle w:val="ISOChange"/>
              <w:spacing w:before="60" w:after="60" w:line="240" w:lineRule="auto"/>
              <w:rPr>
                <w:ins w:id="1258" w:author="Raphael Malyankar" w:date="2025-01-17T16:36:00Z" w16du:dateUtc="2025-01-17T23:36:00Z"/>
                <w:szCs w:val="18"/>
              </w:rPr>
            </w:pPr>
          </w:p>
        </w:tc>
        <w:tc>
          <w:tcPr>
            <w:tcW w:w="2590" w:type="dxa"/>
            <w:tcBorders>
              <w:top w:val="single" w:sz="6" w:space="0" w:color="auto"/>
              <w:bottom w:val="single" w:sz="6" w:space="0" w:color="auto"/>
            </w:tcBorders>
            <w:shd w:val="clear" w:color="auto" w:fill="D9D9D9" w:themeFill="background1" w:themeFillShade="D9"/>
          </w:tcPr>
          <w:p w14:paraId="3DA7608D" w14:textId="148779E6" w:rsidR="00B0494E" w:rsidRPr="0036345A" w:rsidRDefault="00A75A38" w:rsidP="00B0494E">
            <w:pPr>
              <w:pStyle w:val="ISOSecretObservations"/>
              <w:spacing w:before="60" w:after="60" w:line="240" w:lineRule="auto"/>
              <w:rPr>
                <w:ins w:id="1259" w:author="Raphael Malyankar" w:date="2025-01-17T16:36:00Z" w16du:dateUtc="2025-01-17T23:36:00Z"/>
                <w:szCs w:val="18"/>
              </w:rPr>
            </w:pPr>
            <w:ins w:id="1260" w:author="Raphael Malyankar" w:date="2025-01-20T00:18:00Z" w16du:dateUtc="2025-01-20T07:18:00Z">
              <w:r>
                <w:rPr>
                  <w:szCs w:val="18"/>
                </w:rPr>
                <w:t>Agreed</w:t>
              </w:r>
            </w:ins>
          </w:p>
        </w:tc>
      </w:tr>
      <w:tr w:rsidR="00C946E3" w:rsidRPr="0036345A" w14:paraId="2EA22BE1" w14:textId="77777777" w:rsidTr="006C61DB">
        <w:trPr>
          <w:cantSplit/>
          <w:jc w:val="center"/>
          <w:ins w:id="1261" w:author="Raphael Malyankar" w:date="2025-01-18T22:59:00Z"/>
        </w:trPr>
        <w:tc>
          <w:tcPr>
            <w:tcW w:w="665" w:type="dxa"/>
            <w:tcBorders>
              <w:top w:val="single" w:sz="6" w:space="0" w:color="auto"/>
              <w:bottom w:val="single" w:sz="6" w:space="0" w:color="auto"/>
            </w:tcBorders>
          </w:tcPr>
          <w:p w14:paraId="51C9388D" w14:textId="67BC1ECE" w:rsidR="00C946E3" w:rsidRPr="008620AC" w:rsidRDefault="00C946E3" w:rsidP="00B0494E">
            <w:pPr>
              <w:pStyle w:val="ISOMB"/>
              <w:spacing w:before="60" w:after="60" w:line="240" w:lineRule="auto"/>
              <w:rPr>
                <w:ins w:id="1262" w:author="Raphael Malyankar" w:date="2025-01-18T22:59:00Z" w16du:dateUtc="2025-01-19T05:59:00Z"/>
                <w:rFonts w:cs="Arial"/>
                <w:szCs w:val="18"/>
              </w:rPr>
            </w:pPr>
            <w:ins w:id="1263" w:author="Raphael Malyankar" w:date="2025-01-18T22:59:00Z" w16du:dateUtc="2025-01-19T05:59:00Z">
              <w:r>
                <w:rPr>
                  <w:rFonts w:cs="Arial"/>
                  <w:szCs w:val="18"/>
                </w:rPr>
                <w:t>17</w:t>
              </w:r>
            </w:ins>
          </w:p>
        </w:tc>
        <w:tc>
          <w:tcPr>
            <w:tcW w:w="598" w:type="dxa"/>
            <w:tcBorders>
              <w:top w:val="single" w:sz="6" w:space="0" w:color="auto"/>
              <w:bottom w:val="single" w:sz="6" w:space="0" w:color="auto"/>
            </w:tcBorders>
          </w:tcPr>
          <w:p w14:paraId="2F8B5DA1" w14:textId="592AB511" w:rsidR="00C946E3" w:rsidRPr="00090B15" w:rsidRDefault="00C946E3" w:rsidP="00B0494E">
            <w:pPr>
              <w:pStyle w:val="ISOMB"/>
              <w:spacing w:before="60" w:after="60" w:line="240" w:lineRule="auto"/>
              <w:rPr>
                <w:ins w:id="1264" w:author="Raphael Malyankar" w:date="2025-01-18T22:59:00Z" w16du:dateUtc="2025-01-19T05:59:00Z"/>
                <w:szCs w:val="18"/>
              </w:rPr>
            </w:pPr>
            <w:ins w:id="1265" w:author="Raphael Malyankar" w:date="2025-01-18T22:59:00Z" w16du:dateUtc="2025-01-19T05:59:00Z">
              <w:r>
                <w:rPr>
                  <w:szCs w:val="18"/>
                </w:rPr>
                <w:t>IC-ENC</w:t>
              </w:r>
            </w:ins>
          </w:p>
        </w:tc>
        <w:tc>
          <w:tcPr>
            <w:tcW w:w="1313" w:type="dxa"/>
            <w:tcBorders>
              <w:top w:val="single" w:sz="6" w:space="0" w:color="auto"/>
              <w:bottom w:val="single" w:sz="6" w:space="0" w:color="auto"/>
            </w:tcBorders>
          </w:tcPr>
          <w:p w14:paraId="1093AC41" w14:textId="7E7DDC2F" w:rsidR="00C946E3" w:rsidRDefault="00C946E3" w:rsidP="00B0494E">
            <w:pPr>
              <w:pStyle w:val="ISOClause"/>
              <w:spacing w:before="60" w:after="60" w:line="240" w:lineRule="auto"/>
              <w:rPr>
                <w:ins w:id="1266" w:author="Raphael Malyankar" w:date="2025-01-18T22:59:00Z" w16du:dateUtc="2025-01-19T05:59:00Z"/>
                <w:rFonts w:cs="Arial"/>
                <w:color w:val="9C6500"/>
                <w:szCs w:val="18"/>
              </w:rPr>
            </w:pPr>
            <w:ins w:id="1267" w:author="Raphael Malyankar" w:date="2025-01-18T22:59:00Z" w16du:dateUtc="2025-01-19T05:59:00Z">
              <w:r>
                <w:rPr>
                  <w:rFonts w:cs="Arial"/>
                  <w:color w:val="9C6500"/>
                  <w:szCs w:val="18"/>
                </w:rPr>
                <w:t>Dev0318</w:t>
              </w:r>
            </w:ins>
          </w:p>
        </w:tc>
        <w:tc>
          <w:tcPr>
            <w:tcW w:w="1117" w:type="dxa"/>
            <w:tcBorders>
              <w:top w:val="single" w:sz="6" w:space="0" w:color="auto"/>
              <w:bottom w:val="single" w:sz="6" w:space="0" w:color="auto"/>
            </w:tcBorders>
          </w:tcPr>
          <w:p w14:paraId="0C43E706" w14:textId="77777777" w:rsidR="00C946E3" w:rsidRPr="0036345A" w:rsidRDefault="00C946E3" w:rsidP="00B0494E">
            <w:pPr>
              <w:pStyle w:val="ISOParagraph"/>
              <w:spacing w:before="60" w:after="60" w:line="240" w:lineRule="auto"/>
              <w:rPr>
                <w:ins w:id="1268" w:author="Raphael Malyankar" w:date="2025-01-18T22:59:00Z" w16du:dateUtc="2025-01-19T05:59:00Z"/>
                <w:szCs w:val="18"/>
              </w:rPr>
            </w:pPr>
          </w:p>
        </w:tc>
        <w:tc>
          <w:tcPr>
            <w:tcW w:w="706" w:type="dxa"/>
            <w:tcBorders>
              <w:top w:val="single" w:sz="6" w:space="0" w:color="auto"/>
              <w:bottom w:val="single" w:sz="6" w:space="0" w:color="auto"/>
            </w:tcBorders>
          </w:tcPr>
          <w:p w14:paraId="24028781" w14:textId="61BA3158" w:rsidR="00C946E3" w:rsidRDefault="00F514B6" w:rsidP="00B0494E">
            <w:pPr>
              <w:pStyle w:val="ISOCommType"/>
              <w:spacing w:before="60" w:after="60" w:line="240" w:lineRule="auto"/>
              <w:rPr>
                <w:ins w:id="1269" w:author="Raphael Malyankar" w:date="2025-01-18T22:59:00Z" w16du:dateUtc="2025-01-19T05:59:00Z"/>
                <w:szCs w:val="18"/>
              </w:rPr>
            </w:pPr>
            <w:ins w:id="1270" w:author="Raphael Malyankar" w:date="2025-01-20T01:20:00Z" w16du:dateUtc="2025-01-20T08:20:00Z">
              <w:r>
                <w:rPr>
                  <w:szCs w:val="18"/>
                </w:rPr>
                <w:t>te</w:t>
              </w:r>
            </w:ins>
          </w:p>
        </w:tc>
        <w:tc>
          <w:tcPr>
            <w:tcW w:w="4590" w:type="dxa"/>
            <w:tcBorders>
              <w:top w:val="single" w:sz="6" w:space="0" w:color="auto"/>
              <w:bottom w:val="single" w:sz="6" w:space="0" w:color="auto"/>
            </w:tcBorders>
          </w:tcPr>
          <w:p w14:paraId="10152DCB" w14:textId="1B56F994" w:rsidR="00C946E3" w:rsidRPr="00FE1475" w:rsidRDefault="00C946E3" w:rsidP="00B0494E">
            <w:pPr>
              <w:keepNext/>
              <w:keepLines/>
              <w:tabs>
                <w:tab w:val="left" w:pos="2520"/>
                <w:tab w:val="left" w:pos="3600"/>
                <w:tab w:val="left" w:pos="4680"/>
                <w:tab w:val="left" w:pos="5760"/>
                <w:tab w:val="left" w:pos="6840"/>
              </w:tabs>
              <w:spacing w:before="60" w:after="60"/>
              <w:rPr>
                <w:ins w:id="1271" w:author="Raphael Malyankar" w:date="2025-01-18T22:59:00Z" w16du:dateUtc="2025-01-19T05:59:00Z"/>
                <w:sz w:val="18"/>
                <w:szCs w:val="18"/>
              </w:rPr>
            </w:pPr>
            <w:ins w:id="1272" w:author="Raphael Malyankar" w:date="2025-01-18T23:00:00Z" w16du:dateUtc="2025-01-19T06:00:00Z">
              <w:r w:rsidRPr="00C946E3">
                <w:rPr>
                  <w:sz w:val="18"/>
                  <w:szCs w:val="18"/>
                </w:rPr>
                <w:t>Support but only checking S-100 URI form not that it is uniquely resolvable by the implementing system</w:t>
              </w:r>
            </w:ins>
          </w:p>
        </w:tc>
        <w:tc>
          <w:tcPr>
            <w:tcW w:w="4174" w:type="dxa"/>
            <w:tcBorders>
              <w:top w:val="single" w:sz="6" w:space="0" w:color="auto"/>
              <w:bottom w:val="single" w:sz="6" w:space="0" w:color="auto"/>
            </w:tcBorders>
          </w:tcPr>
          <w:p w14:paraId="178A74A1" w14:textId="77777777" w:rsidR="00C946E3" w:rsidRDefault="00C946E3" w:rsidP="00B0494E">
            <w:pPr>
              <w:pStyle w:val="ISOChange"/>
              <w:spacing w:before="60" w:after="60" w:line="240" w:lineRule="auto"/>
              <w:rPr>
                <w:ins w:id="1273" w:author="Raphael Malyankar" w:date="2025-01-18T22:59:00Z" w16du:dateUtc="2025-01-19T05:59:00Z"/>
                <w:szCs w:val="18"/>
              </w:rPr>
            </w:pPr>
          </w:p>
        </w:tc>
        <w:tc>
          <w:tcPr>
            <w:tcW w:w="2590" w:type="dxa"/>
            <w:tcBorders>
              <w:top w:val="single" w:sz="6" w:space="0" w:color="auto"/>
              <w:bottom w:val="single" w:sz="6" w:space="0" w:color="auto"/>
            </w:tcBorders>
            <w:shd w:val="clear" w:color="auto" w:fill="D9D9D9" w:themeFill="background1" w:themeFillShade="D9"/>
          </w:tcPr>
          <w:p w14:paraId="35A8FA96" w14:textId="651526E3" w:rsidR="00C946E3" w:rsidRPr="0036345A" w:rsidRDefault="00A75A38" w:rsidP="00B0494E">
            <w:pPr>
              <w:pStyle w:val="ISOSecretObservations"/>
              <w:spacing w:before="60" w:after="60" w:line="240" w:lineRule="auto"/>
              <w:rPr>
                <w:ins w:id="1274" w:author="Raphael Malyankar" w:date="2025-01-18T22:59:00Z" w16du:dateUtc="2025-01-19T05:59:00Z"/>
                <w:szCs w:val="18"/>
              </w:rPr>
            </w:pPr>
            <w:ins w:id="1275" w:author="Raphael Malyankar" w:date="2025-01-20T00:18:00Z" w16du:dateUtc="2025-01-20T07:18:00Z">
              <w:r>
                <w:rPr>
                  <w:szCs w:val="18"/>
                </w:rPr>
                <w:t>Agreed</w:t>
              </w:r>
            </w:ins>
          </w:p>
        </w:tc>
      </w:tr>
      <w:tr w:rsidR="00C85F8C" w:rsidRPr="0036345A" w14:paraId="34B091C3" w14:textId="77777777" w:rsidTr="006C61DB">
        <w:trPr>
          <w:cantSplit/>
          <w:jc w:val="center"/>
          <w:ins w:id="1276" w:author="Raphael Malyankar" w:date="2025-01-15T19:12:00Z"/>
        </w:trPr>
        <w:tc>
          <w:tcPr>
            <w:tcW w:w="665" w:type="dxa"/>
            <w:tcBorders>
              <w:top w:val="single" w:sz="6" w:space="0" w:color="auto"/>
              <w:bottom w:val="single" w:sz="6" w:space="0" w:color="auto"/>
            </w:tcBorders>
          </w:tcPr>
          <w:p w14:paraId="7668B6AE" w14:textId="15E0AD3A" w:rsidR="00C85F8C" w:rsidRDefault="00C85F8C" w:rsidP="00C85F8C">
            <w:pPr>
              <w:pStyle w:val="ISOMB"/>
              <w:spacing w:before="60" w:after="60" w:line="240" w:lineRule="auto"/>
              <w:rPr>
                <w:ins w:id="1277" w:author="Raphael Malyankar" w:date="2025-01-15T19:12:00Z" w16du:dateUtc="2025-01-16T02:12:00Z"/>
                <w:szCs w:val="18"/>
              </w:rPr>
            </w:pPr>
            <w:ins w:id="1278" w:author="Raphael Malyankar" w:date="2025-01-15T19:12:00Z" w16du:dateUtc="2025-01-16T02:12:00Z">
              <w:r w:rsidRPr="00554ECA">
                <w:rPr>
                  <w:rFonts w:cs="Arial"/>
                  <w:szCs w:val="18"/>
                </w:rPr>
                <w:t>17</w:t>
              </w:r>
            </w:ins>
          </w:p>
        </w:tc>
        <w:tc>
          <w:tcPr>
            <w:tcW w:w="598" w:type="dxa"/>
            <w:tcBorders>
              <w:top w:val="single" w:sz="6" w:space="0" w:color="auto"/>
              <w:bottom w:val="single" w:sz="6" w:space="0" w:color="auto"/>
            </w:tcBorders>
          </w:tcPr>
          <w:p w14:paraId="2A351AC9" w14:textId="676236CD" w:rsidR="00C85F8C" w:rsidRPr="00AA7C4B" w:rsidRDefault="00C85F8C" w:rsidP="00C85F8C">
            <w:pPr>
              <w:pStyle w:val="ISOMB"/>
              <w:spacing w:before="60" w:after="60" w:line="240" w:lineRule="auto"/>
              <w:rPr>
                <w:ins w:id="1279" w:author="Raphael Malyankar" w:date="2025-01-15T19:12:00Z" w16du:dateUtc="2025-01-16T02:12:00Z"/>
                <w:rFonts w:cs="Arial"/>
                <w:szCs w:val="18"/>
              </w:rPr>
            </w:pPr>
            <w:ins w:id="1280" w:author="Raphael Malyankar" w:date="2025-01-15T19:12:00Z" w16du:dateUtc="2025-01-16T02:12:00Z">
              <w:r w:rsidRPr="0016302B">
                <w:rPr>
                  <w:rFonts w:cs="Arial"/>
                  <w:szCs w:val="18"/>
                </w:rPr>
                <w:t>rmm</w:t>
              </w:r>
            </w:ins>
          </w:p>
        </w:tc>
        <w:tc>
          <w:tcPr>
            <w:tcW w:w="1313" w:type="dxa"/>
            <w:tcBorders>
              <w:top w:val="single" w:sz="6" w:space="0" w:color="auto"/>
              <w:bottom w:val="single" w:sz="6" w:space="0" w:color="auto"/>
            </w:tcBorders>
          </w:tcPr>
          <w:p w14:paraId="5251684F" w14:textId="3DDD412C" w:rsidR="00C85F8C" w:rsidRDefault="00C85F8C" w:rsidP="00C85F8C">
            <w:pPr>
              <w:pStyle w:val="ISOClause"/>
              <w:spacing w:before="60" w:after="60" w:line="240" w:lineRule="auto"/>
              <w:rPr>
                <w:ins w:id="1281" w:author="Raphael Malyankar" w:date="2025-01-15T19:12:00Z" w16du:dateUtc="2025-01-16T02:12:00Z"/>
                <w:szCs w:val="18"/>
              </w:rPr>
            </w:pPr>
            <w:ins w:id="1282" w:author="Raphael Malyankar" w:date="2025-01-15T19:12:00Z" w16du:dateUtc="2025-01-16T02:12:00Z">
              <w:r>
                <w:rPr>
                  <w:szCs w:val="18"/>
                </w:rPr>
                <w:t>Dev0320, Dev0158, Dev0159</w:t>
              </w:r>
            </w:ins>
          </w:p>
        </w:tc>
        <w:tc>
          <w:tcPr>
            <w:tcW w:w="1117" w:type="dxa"/>
            <w:tcBorders>
              <w:top w:val="single" w:sz="6" w:space="0" w:color="auto"/>
              <w:bottom w:val="single" w:sz="6" w:space="0" w:color="auto"/>
            </w:tcBorders>
          </w:tcPr>
          <w:p w14:paraId="181B8FFE" w14:textId="77777777" w:rsidR="00C85F8C" w:rsidRPr="0036345A" w:rsidRDefault="00C85F8C" w:rsidP="00C85F8C">
            <w:pPr>
              <w:pStyle w:val="ISOParagraph"/>
              <w:spacing w:before="60" w:after="60" w:line="240" w:lineRule="auto"/>
              <w:rPr>
                <w:ins w:id="1283" w:author="Raphael Malyankar" w:date="2025-01-15T19:12:00Z" w16du:dateUtc="2025-01-16T02:12:00Z"/>
                <w:szCs w:val="18"/>
              </w:rPr>
            </w:pPr>
          </w:p>
        </w:tc>
        <w:tc>
          <w:tcPr>
            <w:tcW w:w="706" w:type="dxa"/>
            <w:tcBorders>
              <w:top w:val="single" w:sz="6" w:space="0" w:color="auto"/>
              <w:bottom w:val="single" w:sz="6" w:space="0" w:color="auto"/>
            </w:tcBorders>
          </w:tcPr>
          <w:p w14:paraId="746FCF53" w14:textId="6C1A01A2" w:rsidR="00C85F8C" w:rsidRDefault="00C85F8C" w:rsidP="00C85F8C">
            <w:pPr>
              <w:pStyle w:val="ISOCommType"/>
              <w:spacing w:before="60" w:after="60" w:line="240" w:lineRule="auto"/>
              <w:rPr>
                <w:ins w:id="1284" w:author="Raphael Malyankar" w:date="2025-01-15T19:12:00Z" w16du:dateUtc="2025-01-16T02:12:00Z"/>
                <w:szCs w:val="18"/>
              </w:rPr>
            </w:pPr>
            <w:ins w:id="1285" w:author="Raphael Malyankar" w:date="2025-01-15T19:12:00Z" w16du:dateUtc="2025-01-16T02:12:00Z">
              <w:r>
                <w:rPr>
                  <w:szCs w:val="18"/>
                </w:rPr>
                <w:t>te</w:t>
              </w:r>
            </w:ins>
          </w:p>
        </w:tc>
        <w:tc>
          <w:tcPr>
            <w:tcW w:w="4590" w:type="dxa"/>
            <w:tcBorders>
              <w:top w:val="single" w:sz="6" w:space="0" w:color="auto"/>
              <w:bottom w:val="single" w:sz="6" w:space="0" w:color="auto"/>
            </w:tcBorders>
          </w:tcPr>
          <w:p w14:paraId="00718B02" w14:textId="3CBD9D16" w:rsidR="00C85F8C" w:rsidRDefault="00C85F8C" w:rsidP="00C85F8C">
            <w:pPr>
              <w:pStyle w:val="ISOComments"/>
              <w:spacing w:before="60" w:after="60" w:line="240" w:lineRule="auto"/>
              <w:rPr>
                <w:ins w:id="1286" w:author="Raphael Malyankar" w:date="2025-01-15T19:12:00Z" w16du:dateUtc="2025-01-16T02:12:00Z"/>
                <w:szCs w:val="18"/>
              </w:rPr>
            </w:pPr>
            <w:ins w:id="1287" w:author="Raphael Malyankar" w:date="2025-01-15T19:12:00Z" w16du:dateUtc="2025-01-16T02:12:00Z">
              <w:r>
                <w:rPr>
                  <w:szCs w:val="18"/>
                </w:rPr>
                <w:t>File naming conventions are defined in S-100 Part 17 and elaborated in individual Product Specifications.</w:t>
              </w:r>
            </w:ins>
          </w:p>
        </w:tc>
        <w:tc>
          <w:tcPr>
            <w:tcW w:w="4174" w:type="dxa"/>
            <w:tcBorders>
              <w:top w:val="single" w:sz="6" w:space="0" w:color="auto"/>
              <w:bottom w:val="single" w:sz="6" w:space="0" w:color="auto"/>
            </w:tcBorders>
          </w:tcPr>
          <w:p w14:paraId="1EEE75EA" w14:textId="51402AEF" w:rsidR="00C85F8C" w:rsidRDefault="00C85F8C" w:rsidP="00C85F8C">
            <w:pPr>
              <w:pStyle w:val="ISOChange"/>
              <w:spacing w:before="60" w:after="60" w:line="240" w:lineRule="auto"/>
              <w:rPr>
                <w:ins w:id="1288" w:author="Raphael Malyankar" w:date="2025-01-15T19:12:00Z" w16du:dateUtc="2025-01-16T02:12:00Z"/>
                <w:szCs w:val="18"/>
              </w:rPr>
            </w:pPr>
            <w:ins w:id="1289" w:author="Raphael Malyankar" w:date="2025-01-15T19:12:00Z" w16du:dateUtc="2025-01-16T02:12:00Z">
              <w:r>
                <w:rPr>
                  <w:szCs w:val="18"/>
                </w:rPr>
                <w:t>Merge Dev320 and Dev0158</w:t>
              </w:r>
            </w:ins>
          </w:p>
        </w:tc>
        <w:tc>
          <w:tcPr>
            <w:tcW w:w="2590" w:type="dxa"/>
            <w:tcBorders>
              <w:top w:val="single" w:sz="6" w:space="0" w:color="auto"/>
              <w:bottom w:val="single" w:sz="6" w:space="0" w:color="auto"/>
            </w:tcBorders>
            <w:shd w:val="clear" w:color="auto" w:fill="D9D9D9" w:themeFill="background1" w:themeFillShade="D9"/>
          </w:tcPr>
          <w:p w14:paraId="3D2E4F9A" w14:textId="6D0917B7" w:rsidR="00C85F8C" w:rsidRPr="0036345A" w:rsidRDefault="00695FB6" w:rsidP="00C85F8C">
            <w:pPr>
              <w:pStyle w:val="ISOSecretObservations"/>
              <w:spacing w:before="60" w:after="60" w:line="240" w:lineRule="auto"/>
              <w:rPr>
                <w:ins w:id="1290" w:author="Raphael Malyankar" w:date="2025-01-15T19:12:00Z" w16du:dateUtc="2025-01-16T02:12:00Z"/>
                <w:szCs w:val="18"/>
              </w:rPr>
            </w:pPr>
            <w:ins w:id="1291" w:author="Raphael Malyankar" w:date="2025-01-24T15:42:00Z" w16du:dateUtc="2025-01-24T22:42:00Z">
              <w:r>
                <w:rPr>
                  <w:color w:val="FF0000"/>
                  <w:szCs w:val="18"/>
                </w:rPr>
                <w:t>Agreed</w:t>
              </w:r>
            </w:ins>
          </w:p>
        </w:tc>
      </w:tr>
      <w:tr w:rsidR="00B0494E" w:rsidRPr="0036345A" w14:paraId="79FAD292" w14:textId="77777777" w:rsidTr="006C61DB">
        <w:trPr>
          <w:cantSplit/>
          <w:jc w:val="center"/>
          <w:ins w:id="1292" w:author="Raphael Malyankar" w:date="2025-01-17T16:37:00Z"/>
        </w:trPr>
        <w:tc>
          <w:tcPr>
            <w:tcW w:w="665" w:type="dxa"/>
            <w:tcBorders>
              <w:top w:val="single" w:sz="6" w:space="0" w:color="auto"/>
              <w:bottom w:val="single" w:sz="6" w:space="0" w:color="auto"/>
            </w:tcBorders>
          </w:tcPr>
          <w:p w14:paraId="0925A2D9" w14:textId="48EEAFEA" w:rsidR="00B0494E" w:rsidRPr="00554ECA" w:rsidRDefault="00B0494E" w:rsidP="00B0494E">
            <w:pPr>
              <w:pStyle w:val="ISOMB"/>
              <w:spacing w:before="60" w:after="60" w:line="240" w:lineRule="auto"/>
              <w:rPr>
                <w:ins w:id="1293" w:author="Raphael Malyankar" w:date="2025-01-17T16:37:00Z" w16du:dateUtc="2025-01-17T23:37:00Z"/>
                <w:rFonts w:cs="Arial"/>
                <w:szCs w:val="18"/>
              </w:rPr>
            </w:pPr>
            <w:ins w:id="1294" w:author="Raphael Malyankar" w:date="2025-01-17T17:31:00Z" w16du:dateUtc="2025-01-18T00:31:00Z">
              <w:r w:rsidRPr="007965FF">
                <w:rPr>
                  <w:rFonts w:cs="Arial"/>
                  <w:szCs w:val="18"/>
                </w:rPr>
                <w:t>17</w:t>
              </w:r>
            </w:ins>
          </w:p>
        </w:tc>
        <w:tc>
          <w:tcPr>
            <w:tcW w:w="598" w:type="dxa"/>
            <w:tcBorders>
              <w:top w:val="single" w:sz="6" w:space="0" w:color="auto"/>
              <w:bottom w:val="single" w:sz="6" w:space="0" w:color="auto"/>
            </w:tcBorders>
          </w:tcPr>
          <w:p w14:paraId="03E504F9" w14:textId="6E48EC14" w:rsidR="00B0494E" w:rsidRPr="0016302B" w:rsidRDefault="00B0494E" w:rsidP="00B0494E">
            <w:pPr>
              <w:pStyle w:val="ISOMB"/>
              <w:spacing w:before="60" w:after="60" w:line="240" w:lineRule="auto"/>
              <w:rPr>
                <w:ins w:id="1295" w:author="Raphael Malyankar" w:date="2025-01-17T16:37:00Z" w16du:dateUtc="2025-01-17T23:37:00Z"/>
                <w:rFonts w:cs="Arial"/>
                <w:szCs w:val="18"/>
              </w:rPr>
            </w:pPr>
            <w:ins w:id="1296" w:author="Raphael Malyankar" w:date="2025-01-17T17:30:00Z" w16du:dateUtc="2025-01-18T00:30:00Z">
              <w:r w:rsidRPr="0011398D">
                <w:rPr>
                  <w:szCs w:val="18"/>
                </w:rPr>
                <w:t>IC-ENC</w:t>
              </w:r>
            </w:ins>
          </w:p>
        </w:tc>
        <w:tc>
          <w:tcPr>
            <w:tcW w:w="1313" w:type="dxa"/>
            <w:tcBorders>
              <w:top w:val="single" w:sz="6" w:space="0" w:color="auto"/>
              <w:bottom w:val="single" w:sz="6" w:space="0" w:color="auto"/>
            </w:tcBorders>
          </w:tcPr>
          <w:p w14:paraId="03FC8965" w14:textId="24BC037C" w:rsidR="00B0494E" w:rsidRDefault="00B0494E" w:rsidP="00B0494E">
            <w:pPr>
              <w:pStyle w:val="ISOClause"/>
              <w:spacing w:before="60" w:after="60" w:line="240" w:lineRule="auto"/>
              <w:rPr>
                <w:ins w:id="1297" w:author="Raphael Malyankar" w:date="2025-01-17T16:37:00Z" w16du:dateUtc="2025-01-17T23:37:00Z"/>
                <w:szCs w:val="18"/>
              </w:rPr>
            </w:pPr>
            <w:ins w:id="1298" w:author="Raphael Malyankar" w:date="2025-01-17T17:02:00Z" w16du:dateUtc="2025-01-18T00:02:00Z">
              <w:r>
                <w:rPr>
                  <w:szCs w:val="18"/>
                </w:rPr>
                <w:t>Dev</w:t>
              </w:r>
            </w:ins>
            <w:ins w:id="1299" w:author="Raphael Malyankar" w:date="2025-01-17T16:37:00Z" w16du:dateUtc="2025-01-17T23:37:00Z">
              <w:r w:rsidRPr="00FE1475">
                <w:rPr>
                  <w:szCs w:val="18"/>
                </w:rPr>
                <w:t>0320</w:t>
              </w:r>
            </w:ins>
          </w:p>
        </w:tc>
        <w:tc>
          <w:tcPr>
            <w:tcW w:w="1117" w:type="dxa"/>
            <w:tcBorders>
              <w:top w:val="single" w:sz="6" w:space="0" w:color="auto"/>
              <w:bottom w:val="single" w:sz="6" w:space="0" w:color="auto"/>
            </w:tcBorders>
          </w:tcPr>
          <w:p w14:paraId="0A2F9F5E" w14:textId="77777777" w:rsidR="00B0494E" w:rsidRPr="0036345A" w:rsidRDefault="00B0494E" w:rsidP="00B0494E">
            <w:pPr>
              <w:pStyle w:val="ISOParagraph"/>
              <w:spacing w:before="60" w:after="60" w:line="240" w:lineRule="auto"/>
              <w:rPr>
                <w:ins w:id="1300" w:author="Raphael Malyankar" w:date="2025-01-17T16:37:00Z" w16du:dateUtc="2025-01-17T23:37:00Z"/>
                <w:szCs w:val="18"/>
              </w:rPr>
            </w:pPr>
          </w:p>
        </w:tc>
        <w:tc>
          <w:tcPr>
            <w:tcW w:w="706" w:type="dxa"/>
            <w:tcBorders>
              <w:top w:val="single" w:sz="6" w:space="0" w:color="auto"/>
              <w:bottom w:val="single" w:sz="6" w:space="0" w:color="auto"/>
            </w:tcBorders>
          </w:tcPr>
          <w:p w14:paraId="60018B0D" w14:textId="041E0DAA" w:rsidR="00B0494E" w:rsidRDefault="00F514B6" w:rsidP="00B0494E">
            <w:pPr>
              <w:pStyle w:val="ISOCommType"/>
              <w:spacing w:before="60" w:after="60" w:line="240" w:lineRule="auto"/>
              <w:rPr>
                <w:ins w:id="1301" w:author="Raphael Malyankar" w:date="2025-01-17T16:37:00Z" w16du:dateUtc="2025-01-17T23:37:00Z"/>
                <w:szCs w:val="18"/>
              </w:rPr>
            </w:pPr>
            <w:ins w:id="1302" w:author="Raphael Malyankar" w:date="2025-01-20T01:20:00Z" w16du:dateUtc="2025-01-20T08:20:00Z">
              <w:r>
                <w:rPr>
                  <w:szCs w:val="18"/>
                </w:rPr>
                <w:t>te</w:t>
              </w:r>
            </w:ins>
          </w:p>
        </w:tc>
        <w:tc>
          <w:tcPr>
            <w:tcW w:w="4590" w:type="dxa"/>
            <w:tcBorders>
              <w:top w:val="single" w:sz="6" w:space="0" w:color="auto"/>
              <w:bottom w:val="single" w:sz="6" w:space="0" w:color="auto"/>
            </w:tcBorders>
          </w:tcPr>
          <w:p w14:paraId="5745527B" w14:textId="77777777" w:rsidR="00B0494E" w:rsidRPr="00FE1475" w:rsidRDefault="00B0494E" w:rsidP="00B0494E">
            <w:pPr>
              <w:pStyle w:val="ISOComments"/>
              <w:spacing w:before="60" w:after="60"/>
              <w:rPr>
                <w:ins w:id="1303" w:author="Raphael Malyankar" w:date="2025-01-17T16:38:00Z" w16du:dateUtc="2025-01-17T23:38:00Z"/>
                <w:szCs w:val="18"/>
              </w:rPr>
            </w:pPr>
            <w:ins w:id="1304" w:author="Raphael Malyankar" w:date="2025-01-17T16:38:00Z" w16du:dateUtc="2025-01-17T23:38:00Z">
              <w:r w:rsidRPr="00FE1475">
                <w:rPr>
                  <w:szCs w:val="18"/>
                </w:rPr>
                <w:t>"Support check - no changes required</w:t>
              </w:r>
            </w:ins>
          </w:p>
          <w:p w14:paraId="36404A83" w14:textId="197A19A5" w:rsidR="00B0494E" w:rsidRDefault="00B0494E" w:rsidP="00B0494E">
            <w:pPr>
              <w:pStyle w:val="ISOComments"/>
              <w:spacing w:before="60" w:after="60" w:line="240" w:lineRule="auto"/>
              <w:rPr>
                <w:ins w:id="1305" w:author="Raphael Malyankar" w:date="2025-01-17T16:37:00Z" w16du:dateUtc="2025-01-17T23:37:00Z"/>
                <w:szCs w:val="18"/>
              </w:rPr>
            </w:pPr>
            <w:ins w:id="1306" w:author="Raphael Malyankar" w:date="2025-01-17T16:38:00Z" w16du:dateUtc="2025-01-17T23:38:00Z">
              <w:r w:rsidRPr="00FE1475">
                <w:rPr>
                  <w:szCs w:val="18"/>
                </w:rPr>
                <w:t>New check suggested: Supporting resource name does not conform to naming convention."</w:t>
              </w:r>
            </w:ins>
          </w:p>
        </w:tc>
        <w:tc>
          <w:tcPr>
            <w:tcW w:w="4174" w:type="dxa"/>
            <w:tcBorders>
              <w:top w:val="single" w:sz="6" w:space="0" w:color="auto"/>
              <w:bottom w:val="single" w:sz="6" w:space="0" w:color="auto"/>
            </w:tcBorders>
          </w:tcPr>
          <w:p w14:paraId="5B7766CB" w14:textId="7C9046B9" w:rsidR="00B0494E" w:rsidRDefault="00C946E3" w:rsidP="00B0494E">
            <w:pPr>
              <w:pStyle w:val="ISOChange"/>
              <w:spacing w:before="60" w:after="60" w:line="240" w:lineRule="auto"/>
              <w:rPr>
                <w:ins w:id="1307" w:author="Raphael Malyankar" w:date="2025-01-17T16:37:00Z" w16du:dateUtc="2025-01-17T23:37:00Z"/>
                <w:szCs w:val="18"/>
              </w:rPr>
            </w:pPr>
            <w:ins w:id="1308" w:author="Raphael Malyankar" w:date="2025-01-18T23:01:00Z" w16du:dateUtc="2025-01-19T06:01:00Z">
              <w:r w:rsidRPr="00C946E3">
                <w:rPr>
                  <w:szCs w:val="18"/>
                </w:rPr>
                <w:t>New check suggested: Supporting resource name does not conform to naming convention."</w:t>
              </w:r>
            </w:ins>
          </w:p>
        </w:tc>
        <w:tc>
          <w:tcPr>
            <w:tcW w:w="2590" w:type="dxa"/>
            <w:tcBorders>
              <w:top w:val="single" w:sz="6" w:space="0" w:color="auto"/>
              <w:bottom w:val="single" w:sz="6" w:space="0" w:color="auto"/>
            </w:tcBorders>
            <w:shd w:val="clear" w:color="auto" w:fill="D9D9D9" w:themeFill="background1" w:themeFillShade="D9"/>
          </w:tcPr>
          <w:p w14:paraId="0EAF6678" w14:textId="0EBE6B1E" w:rsidR="00B0494E" w:rsidRPr="0036345A" w:rsidRDefault="00371495" w:rsidP="00B0494E">
            <w:pPr>
              <w:pStyle w:val="ISOSecretObservations"/>
              <w:spacing w:before="60" w:after="60" w:line="240" w:lineRule="auto"/>
              <w:rPr>
                <w:ins w:id="1309" w:author="Raphael Malyankar" w:date="2025-01-17T16:37:00Z" w16du:dateUtc="2025-01-17T23:37:00Z"/>
                <w:szCs w:val="18"/>
              </w:rPr>
            </w:pPr>
            <w:ins w:id="1310" w:author="Raphael Malyankar" w:date="2025-01-20T00:22:00Z" w16du:dateUtc="2025-01-20T07:22:00Z">
              <w:r>
                <w:rPr>
                  <w:szCs w:val="18"/>
                </w:rPr>
                <w:t>Agreed</w:t>
              </w:r>
            </w:ins>
          </w:p>
        </w:tc>
      </w:tr>
      <w:tr w:rsidR="00B0494E" w:rsidRPr="0036345A" w14:paraId="5AA47416" w14:textId="77777777" w:rsidTr="006C61DB">
        <w:trPr>
          <w:cantSplit/>
          <w:jc w:val="center"/>
          <w:ins w:id="1311" w:author="Raphael Malyankar" w:date="2025-01-17T16:38:00Z"/>
        </w:trPr>
        <w:tc>
          <w:tcPr>
            <w:tcW w:w="665" w:type="dxa"/>
            <w:tcBorders>
              <w:top w:val="single" w:sz="6" w:space="0" w:color="auto"/>
              <w:bottom w:val="single" w:sz="6" w:space="0" w:color="auto"/>
            </w:tcBorders>
          </w:tcPr>
          <w:p w14:paraId="4F301999" w14:textId="07DF912F" w:rsidR="00B0494E" w:rsidRPr="00554ECA" w:rsidRDefault="00B0494E" w:rsidP="00B0494E">
            <w:pPr>
              <w:pStyle w:val="ISOMB"/>
              <w:spacing w:before="60" w:after="60" w:line="240" w:lineRule="auto"/>
              <w:rPr>
                <w:ins w:id="1312" w:author="Raphael Malyankar" w:date="2025-01-17T16:38:00Z" w16du:dateUtc="2025-01-17T23:38:00Z"/>
                <w:rFonts w:cs="Arial"/>
                <w:szCs w:val="18"/>
              </w:rPr>
            </w:pPr>
            <w:ins w:id="1313" w:author="Raphael Malyankar" w:date="2025-01-17T17:31:00Z" w16du:dateUtc="2025-01-18T00:31:00Z">
              <w:r w:rsidRPr="007965FF">
                <w:rPr>
                  <w:rFonts w:cs="Arial"/>
                  <w:szCs w:val="18"/>
                </w:rPr>
                <w:t>17</w:t>
              </w:r>
            </w:ins>
          </w:p>
        </w:tc>
        <w:tc>
          <w:tcPr>
            <w:tcW w:w="598" w:type="dxa"/>
            <w:tcBorders>
              <w:top w:val="single" w:sz="6" w:space="0" w:color="auto"/>
              <w:bottom w:val="single" w:sz="6" w:space="0" w:color="auto"/>
            </w:tcBorders>
          </w:tcPr>
          <w:p w14:paraId="0352F274" w14:textId="7E959E51" w:rsidR="00B0494E" w:rsidRPr="0016302B" w:rsidRDefault="00B0494E" w:rsidP="00B0494E">
            <w:pPr>
              <w:pStyle w:val="ISOMB"/>
              <w:spacing w:before="60" w:after="60" w:line="240" w:lineRule="auto"/>
              <w:rPr>
                <w:ins w:id="1314" w:author="Raphael Malyankar" w:date="2025-01-17T16:38:00Z" w16du:dateUtc="2025-01-17T23:38:00Z"/>
                <w:rFonts w:cs="Arial"/>
                <w:szCs w:val="18"/>
              </w:rPr>
            </w:pPr>
            <w:ins w:id="1315" w:author="Raphael Malyankar" w:date="2025-01-17T17:30:00Z" w16du:dateUtc="2025-01-18T00:30:00Z">
              <w:r w:rsidRPr="0011398D">
                <w:rPr>
                  <w:szCs w:val="18"/>
                </w:rPr>
                <w:t>IC-ENC</w:t>
              </w:r>
            </w:ins>
          </w:p>
        </w:tc>
        <w:tc>
          <w:tcPr>
            <w:tcW w:w="1313" w:type="dxa"/>
            <w:tcBorders>
              <w:top w:val="single" w:sz="6" w:space="0" w:color="auto"/>
              <w:bottom w:val="single" w:sz="6" w:space="0" w:color="auto"/>
            </w:tcBorders>
          </w:tcPr>
          <w:p w14:paraId="202C06E3" w14:textId="0F03EC89" w:rsidR="00B0494E" w:rsidRPr="00FE1475" w:rsidRDefault="00B0494E" w:rsidP="00B0494E">
            <w:pPr>
              <w:pStyle w:val="ISOClause"/>
              <w:spacing w:before="60" w:after="60" w:line="240" w:lineRule="auto"/>
              <w:rPr>
                <w:ins w:id="1316" w:author="Raphael Malyankar" w:date="2025-01-17T16:38:00Z" w16du:dateUtc="2025-01-17T23:38:00Z"/>
                <w:szCs w:val="18"/>
              </w:rPr>
            </w:pPr>
            <w:ins w:id="1317" w:author="Raphael Malyankar" w:date="2025-01-17T17:02:00Z" w16du:dateUtc="2025-01-18T00:02:00Z">
              <w:r>
                <w:t>Dev</w:t>
              </w:r>
            </w:ins>
            <w:ins w:id="1318" w:author="Raphael Malyankar" w:date="2025-01-17T16:39:00Z" w16du:dateUtc="2025-01-17T23:39:00Z">
              <w:r w:rsidRPr="00DE5EB6">
                <w:t>0321</w:t>
              </w:r>
            </w:ins>
          </w:p>
        </w:tc>
        <w:tc>
          <w:tcPr>
            <w:tcW w:w="1117" w:type="dxa"/>
            <w:tcBorders>
              <w:top w:val="single" w:sz="6" w:space="0" w:color="auto"/>
              <w:bottom w:val="single" w:sz="6" w:space="0" w:color="auto"/>
            </w:tcBorders>
          </w:tcPr>
          <w:p w14:paraId="5410F587" w14:textId="77777777" w:rsidR="00B0494E" w:rsidRPr="0036345A" w:rsidRDefault="00B0494E" w:rsidP="00B0494E">
            <w:pPr>
              <w:pStyle w:val="ISOParagraph"/>
              <w:spacing w:before="60" w:after="60" w:line="240" w:lineRule="auto"/>
              <w:rPr>
                <w:ins w:id="1319" w:author="Raphael Malyankar" w:date="2025-01-17T16:38:00Z" w16du:dateUtc="2025-01-17T23:38:00Z"/>
                <w:szCs w:val="18"/>
              </w:rPr>
            </w:pPr>
          </w:p>
        </w:tc>
        <w:tc>
          <w:tcPr>
            <w:tcW w:w="706" w:type="dxa"/>
            <w:tcBorders>
              <w:top w:val="single" w:sz="6" w:space="0" w:color="auto"/>
              <w:bottom w:val="single" w:sz="6" w:space="0" w:color="auto"/>
            </w:tcBorders>
          </w:tcPr>
          <w:p w14:paraId="29A81C54" w14:textId="0BD259A0" w:rsidR="00B0494E" w:rsidRDefault="00F514B6" w:rsidP="00B0494E">
            <w:pPr>
              <w:pStyle w:val="ISOCommType"/>
              <w:spacing w:before="60" w:after="60" w:line="240" w:lineRule="auto"/>
              <w:rPr>
                <w:ins w:id="1320" w:author="Raphael Malyankar" w:date="2025-01-17T16:38:00Z" w16du:dateUtc="2025-01-17T23:38:00Z"/>
                <w:szCs w:val="18"/>
              </w:rPr>
            </w:pPr>
            <w:ins w:id="1321" w:author="Raphael Malyankar" w:date="2025-01-20T01:20:00Z" w16du:dateUtc="2025-01-20T08:20:00Z">
              <w:r>
                <w:rPr>
                  <w:szCs w:val="18"/>
                </w:rPr>
                <w:t>ed</w:t>
              </w:r>
            </w:ins>
          </w:p>
        </w:tc>
        <w:tc>
          <w:tcPr>
            <w:tcW w:w="4590" w:type="dxa"/>
            <w:tcBorders>
              <w:top w:val="single" w:sz="6" w:space="0" w:color="auto"/>
              <w:bottom w:val="single" w:sz="6" w:space="0" w:color="auto"/>
            </w:tcBorders>
          </w:tcPr>
          <w:p w14:paraId="315385A7" w14:textId="2AA87C64" w:rsidR="00B0494E" w:rsidRPr="00FE1475" w:rsidRDefault="00B0494E" w:rsidP="00B0494E">
            <w:pPr>
              <w:pStyle w:val="ISOComments"/>
              <w:spacing w:before="60" w:after="60"/>
              <w:rPr>
                <w:ins w:id="1322" w:author="Raphael Malyankar" w:date="2025-01-17T16:38:00Z" w16du:dateUtc="2025-01-17T23:38:00Z"/>
                <w:szCs w:val="18"/>
              </w:rPr>
            </w:pPr>
            <w:ins w:id="1323" w:author="Raphael Malyankar" w:date="2025-01-17T16:39:00Z" w16du:dateUtc="2025-01-17T23:39:00Z">
              <w:r w:rsidRPr="0087239C">
                <w:t>Suggest reword Check Description</w:t>
              </w:r>
            </w:ins>
          </w:p>
        </w:tc>
        <w:tc>
          <w:tcPr>
            <w:tcW w:w="4174" w:type="dxa"/>
            <w:tcBorders>
              <w:top w:val="single" w:sz="6" w:space="0" w:color="auto"/>
              <w:bottom w:val="single" w:sz="6" w:space="0" w:color="auto"/>
            </w:tcBorders>
          </w:tcPr>
          <w:p w14:paraId="6C3B27EA" w14:textId="2D75D94C" w:rsidR="00B0494E" w:rsidRDefault="00B0494E" w:rsidP="00B0494E">
            <w:pPr>
              <w:pStyle w:val="ISOChange"/>
              <w:spacing w:before="60" w:after="60" w:line="240" w:lineRule="auto"/>
              <w:rPr>
                <w:ins w:id="1324" w:author="Raphael Malyankar" w:date="2025-01-17T16:38:00Z" w16du:dateUtc="2025-01-17T23:38:00Z"/>
                <w:szCs w:val="18"/>
              </w:rPr>
            </w:pPr>
            <w:ins w:id="1325" w:author="Raphael Malyankar" w:date="2025-01-17T17:12:00Z" w16du:dateUtc="2025-01-18T00:12:00Z">
              <w:r w:rsidRPr="00F41B51">
                <w:rPr>
                  <w:szCs w:val="18"/>
                </w:rPr>
                <w:t>The variable component of the dataset name shall be unique for the data producer and not be reused</w:t>
              </w:r>
            </w:ins>
          </w:p>
        </w:tc>
        <w:tc>
          <w:tcPr>
            <w:tcW w:w="2590" w:type="dxa"/>
            <w:tcBorders>
              <w:top w:val="single" w:sz="6" w:space="0" w:color="auto"/>
              <w:bottom w:val="single" w:sz="6" w:space="0" w:color="auto"/>
            </w:tcBorders>
            <w:shd w:val="clear" w:color="auto" w:fill="D9D9D9" w:themeFill="background1" w:themeFillShade="D9"/>
          </w:tcPr>
          <w:p w14:paraId="34772A74" w14:textId="4D5CA4DE" w:rsidR="00B0494E" w:rsidRPr="0036345A" w:rsidRDefault="00371495" w:rsidP="00B0494E">
            <w:pPr>
              <w:pStyle w:val="ISOSecretObservations"/>
              <w:spacing w:before="60" w:after="60" w:line="240" w:lineRule="auto"/>
              <w:rPr>
                <w:ins w:id="1326" w:author="Raphael Malyankar" w:date="2025-01-17T16:38:00Z" w16du:dateUtc="2025-01-17T23:38:00Z"/>
                <w:szCs w:val="18"/>
              </w:rPr>
            </w:pPr>
            <w:ins w:id="1327" w:author="Raphael Malyankar" w:date="2025-01-20T00:23:00Z" w16du:dateUtc="2025-01-20T07:23:00Z">
              <w:r>
                <w:rPr>
                  <w:szCs w:val="18"/>
                </w:rPr>
                <w:t>Agreed</w:t>
              </w:r>
            </w:ins>
          </w:p>
        </w:tc>
      </w:tr>
      <w:tr w:rsidR="00B0494E" w:rsidRPr="0036345A" w14:paraId="3A9ED519" w14:textId="77777777" w:rsidTr="006C61DB">
        <w:trPr>
          <w:cantSplit/>
          <w:jc w:val="center"/>
          <w:ins w:id="1328" w:author="Raphael Malyankar" w:date="2025-01-17T16:38:00Z"/>
        </w:trPr>
        <w:tc>
          <w:tcPr>
            <w:tcW w:w="665" w:type="dxa"/>
            <w:tcBorders>
              <w:top w:val="single" w:sz="6" w:space="0" w:color="auto"/>
              <w:bottom w:val="single" w:sz="6" w:space="0" w:color="auto"/>
            </w:tcBorders>
          </w:tcPr>
          <w:p w14:paraId="0DC124CF" w14:textId="26D15E24" w:rsidR="00B0494E" w:rsidRPr="00554ECA" w:rsidRDefault="00B0494E" w:rsidP="00B0494E">
            <w:pPr>
              <w:pStyle w:val="ISOMB"/>
              <w:spacing w:before="60" w:after="60" w:line="240" w:lineRule="auto"/>
              <w:rPr>
                <w:ins w:id="1329" w:author="Raphael Malyankar" w:date="2025-01-17T16:38:00Z" w16du:dateUtc="2025-01-17T23:38:00Z"/>
                <w:rFonts w:cs="Arial"/>
                <w:szCs w:val="18"/>
              </w:rPr>
            </w:pPr>
            <w:ins w:id="1330" w:author="Raphael Malyankar" w:date="2025-01-17T17:31:00Z" w16du:dateUtc="2025-01-18T00:31:00Z">
              <w:r w:rsidRPr="007965FF">
                <w:rPr>
                  <w:rFonts w:cs="Arial"/>
                  <w:szCs w:val="18"/>
                </w:rPr>
                <w:t>17</w:t>
              </w:r>
            </w:ins>
          </w:p>
        </w:tc>
        <w:tc>
          <w:tcPr>
            <w:tcW w:w="598" w:type="dxa"/>
            <w:tcBorders>
              <w:top w:val="single" w:sz="6" w:space="0" w:color="auto"/>
              <w:bottom w:val="single" w:sz="6" w:space="0" w:color="auto"/>
            </w:tcBorders>
          </w:tcPr>
          <w:p w14:paraId="45ADDB37" w14:textId="4CE78EB9" w:rsidR="00B0494E" w:rsidRPr="0016302B" w:rsidRDefault="00B0494E" w:rsidP="00B0494E">
            <w:pPr>
              <w:pStyle w:val="ISOMB"/>
              <w:spacing w:before="60" w:after="60" w:line="240" w:lineRule="auto"/>
              <w:rPr>
                <w:ins w:id="1331" w:author="Raphael Malyankar" w:date="2025-01-17T16:38:00Z" w16du:dateUtc="2025-01-17T23:38:00Z"/>
                <w:rFonts w:cs="Arial"/>
                <w:szCs w:val="18"/>
              </w:rPr>
            </w:pPr>
            <w:ins w:id="1332" w:author="Raphael Malyankar" w:date="2025-01-17T17:30:00Z" w16du:dateUtc="2025-01-18T00:30:00Z">
              <w:r w:rsidRPr="0011398D">
                <w:rPr>
                  <w:szCs w:val="18"/>
                </w:rPr>
                <w:t>IC-ENC</w:t>
              </w:r>
            </w:ins>
          </w:p>
        </w:tc>
        <w:tc>
          <w:tcPr>
            <w:tcW w:w="1313" w:type="dxa"/>
            <w:tcBorders>
              <w:top w:val="single" w:sz="6" w:space="0" w:color="auto"/>
              <w:bottom w:val="single" w:sz="6" w:space="0" w:color="auto"/>
            </w:tcBorders>
          </w:tcPr>
          <w:p w14:paraId="39BF986F" w14:textId="510A4316" w:rsidR="00B0494E" w:rsidRPr="00FE1475" w:rsidRDefault="00B0494E" w:rsidP="00B0494E">
            <w:pPr>
              <w:pStyle w:val="ISOClause"/>
              <w:spacing w:before="60" w:after="60" w:line="240" w:lineRule="auto"/>
              <w:rPr>
                <w:ins w:id="1333" w:author="Raphael Malyankar" w:date="2025-01-17T16:38:00Z" w16du:dateUtc="2025-01-17T23:38:00Z"/>
                <w:szCs w:val="18"/>
              </w:rPr>
            </w:pPr>
            <w:ins w:id="1334" w:author="Raphael Malyankar" w:date="2025-01-17T17:02:00Z" w16du:dateUtc="2025-01-18T00:02:00Z">
              <w:r>
                <w:t>Dev</w:t>
              </w:r>
            </w:ins>
            <w:ins w:id="1335" w:author="Raphael Malyankar" w:date="2025-01-17T16:39:00Z" w16du:dateUtc="2025-01-17T23:39:00Z">
              <w:r w:rsidRPr="00DE5EB6">
                <w:t>0322</w:t>
              </w:r>
            </w:ins>
          </w:p>
        </w:tc>
        <w:tc>
          <w:tcPr>
            <w:tcW w:w="1117" w:type="dxa"/>
            <w:tcBorders>
              <w:top w:val="single" w:sz="6" w:space="0" w:color="auto"/>
              <w:bottom w:val="single" w:sz="6" w:space="0" w:color="auto"/>
            </w:tcBorders>
          </w:tcPr>
          <w:p w14:paraId="0647B0CC" w14:textId="77777777" w:rsidR="00B0494E" w:rsidRPr="0036345A" w:rsidRDefault="00B0494E" w:rsidP="00B0494E">
            <w:pPr>
              <w:pStyle w:val="ISOParagraph"/>
              <w:spacing w:before="60" w:after="60" w:line="240" w:lineRule="auto"/>
              <w:rPr>
                <w:ins w:id="1336" w:author="Raphael Malyankar" w:date="2025-01-17T16:38:00Z" w16du:dateUtc="2025-01-17T23:38:00Z"/>
                <w:szCs w:val="18"/>
              </w:rPr>
            </w:pPr>
          </w:p>
        </w:tc>
        <w:tc>
          <w:tcPr>
            <w:tcW w:w="706" w:type="dxa"/>
            <w:tcBorders>
              <w:top w:val="single" w:sz="6" w:space="0" w:color="auto"/>
              <w:bottom w:val="single" w:sz="6" w:space="0" w:color="auto"/>
            </w:tcBorders>
          </w:tcPr>
          <w:p w14:paraId="075626C1" w14:textId="455EA863" w:rsidR="00B0494E" w:rsidRDefault="00F514B6" w:rsidP="00B0494E">
            <w:pPr>
              <w:pStyle w:val="ISOCommType"/>
              <w:spacing w:before="60" w:after="60" w:line="240" w:lineRule="auto"/>
              <w:rPr>
                <w:ins w:id="1337" w:author="Raphael Malyankar" w:date="2025-01-17T16:38:00Z" w16du:dateUtc="2025-01-17T23:38:00Z"/>
                <w:szCs w:val="18"/>
              </w:rPr>
            </w:pPr>
            <w:ins w:id="1338" w:author="Raphael Malyankar" w:date="2025-01-20T01:20:00Z" w16du:dateUtc="2025-01-20T08:20:00Z">
              <w:r>
                <w:rPr>
                  <w:szCs w:val="18"/>
                </w:rPr>
                <w:t>te</w:t>
              </w:r>
            </w:ins>
          </w:p>
        </w:tc>
        <w:tc>
          <w:tcPr>
            <w:tcW w:w="4590" w:type="dxa"/>
            <w:tcBorders>
              <w:top w:val="single" w:sz="6" w:space="0" w:color="auto"/>
              <w:bottom w:val="single" w:sz="6" w:space="0" w:color="auto"/>
            </w:tcBorders>
          </w:tcPr>
          <w:p w14:paraId="0F1966C6" w14:textId="5951A25C" w:rsidR="00B0494E" w:rsidRPr="00FE1475" w:rsidRDefault="00B0494E" w:rsidP="00B0494E">
            <w:pPr>
              <w:pStyle w:val="ISOComments"/>
              <w:spacing w:before="60" w:after="60"/>
              <w:rPr>
                <w:ins w:id="1339" w:author="Raphael Malyankar" w:date="2025-01-17T16:38:00Z" w16du:dateUtc="2025-01-17T23:38:00Z"/>
                <w:szCs w:val="18"/>
              </w:rPr>
            </w:pPr>
            <w:ins w:id="1340" w:author="Raphael Malyankar" w:date="2025-01-17T16:39:00Z" w16du:dateUtc="2025-01-17T23:39:00Z">
              <w:r w:rsidRPr="0087239C">
                <w:t>Is this not a Data Producer Check as this is looking at the content of the supporting resource?</w:t>
              </w:r>
            </w:ins>
          </w:p>
        </w:tc>
        <w:tc>
          <w:tcPr>
            <w:tcW w:w="4174" w:type="dxa"/>
            <w:tcBorders>
              <w:top w:val="single" w:sz="6" w:space="0" w:color="auto"/>
              <w:bottom w:val="single" w:sz="6" w:space="0" w:color="auto"/>
            </w:tcBorders>
          </w:tcPr>
          <w:p w14:paraId="5C88774B" w14:textId="77777777" w:rsidR="00B0494E" w:rsidRDefault="00B0494E" w:rsidP="00B0494E">
            <w:pPr>
              <w:pStyle w:val="ISOChange"/>
              <w:spacing w:before="60" w:after="60" w:line="240" w:lineRule="auto"/>
              <w:rPr>
                <w:ins w:id="1341" w:author="Raphael Malyankar" w:date="2025-01-17T16:38:00Z" w16du:dateUtc="2025-01-17T23:38:00Z"/>
                <w:szCs w:val="18"/>
              </w:rPr>
            </w:pPr>
          </w:p>
        </w:tc>
        <w:tc>
          <w:tcPr>
            <w:tcW w:w="2590" w:type="dxa"/>
            <w:tcBorders>
              <w:top w:val="single" w:sz="6" w:space="0" w:color="auto"/>
              <w:bottom w:val="single" w:sz="6" w:space="0" w:color="auto"/>
            </w:tcBorders>
            <w:shd w:val="clear" w:color="auto" w:fill="D9D9D9" w:themeFill="background1" w:themeFillShade="D9"/>
          </w:tcPr>
          <w:p w14:paraId="7A556F61" w14:textId="30DC0D09" w:rsidR="00B0494E" w:rsidRPr="0036345A" w:rsidRDefault="00371495" w:rsidP="00B0494E">
            <w:pPr>
              <w:pStyle w:val="ISOSecretObservations"/>
              <w:spacing w:before="60" w:after="60" w:line="240" w:lineRule="auto"/>
              <w:rPr>
                <w:ins w:id="1342" w:author="Raphael Malyankar" w:date="2025-01-17T16:38:00Z" w16du:dateUtc="2025-01-17T23:38:00Z"/>
                <w:szCs w:val="18"/>
              </w:rPr>
            </w:pPr>
            <w:ins w:id="1343" w:author="Raphael Malyankar" w:date="2025-01-20T00:23:00Z" w16du:dateUtc="2025-01-20T07:23:00Z">
              <w:r>
                <w:rPr>
                  <w:szCs w:val="18"/>
                </w:rPr>
                <w:t>Delete Dev0322</w:t>
              </w:r>
            </w:ins>
          </w:p>
        </w:tc>
      </w:tr>
      <w:tr w:rsidR="00C85F8C" w:rsidRPr="0036345A" w14:paraId="401C4D1B" w14:textId="77777777" w:rsidTr="006C61DB">
        <w:trPr>
          <w:cantSplit/>
          <w:jc w:val="center"/>
          <w:ins w:id="1344" w:author="Raphael Malyankar" w:date="2025-01-15T19:12:00Z"/>
        </w:trPr>
        <w:tc>
          <w:tcPr>
            <w:tcW w:w="665" w:type="dxa"/>
            <w:tcBorders>
              <w:top w:val="single" w:sz="6" w:space="0" w:color="auto"/>
              <w:bottom w:val="single" w:sz="6" w:space="0" w:color="auto"/>
            </w:tcBorders>
          </w:tcPr>
          <w:p w14:paraId="430819CC" w14:textId="25BBF9C7" w:rsidR="00C85F8C" w:rsidRDefault="00C85F8C" w:rsidP="00C85F8C">
            <w:pPr>
              <w:pStyle w:val="ISOMB"/>
              <w:spacing w:before="60" w:after="60" w:line="240" w:lineRule="auto"/>
              <w:rPr>
                <w:ins w:id="1345" w:author="Raphael Malyankar" w:date="2025-01-15T19:12:00Z" w16du:dateUtc="2025-01-16T02:12:00Z"/>
                <w:szCs w:val="18"/>
              </w:rPr>
            </w:pPr>
            <w:ins w:id="1346" w:author="Raphael Malyankar" w:date="2025-01-15T19:12:00Z" w16du:dateUtc="2025-01-16T02:12:00Z">
              <w:r w:rsidRPr="00554ECA">
                <w:rPr>
                  <w:rFonts w:cs="Arial"/>
                  <w:szCs w:val="18"/>
                </w:rPr>
                <w:t>17</w:t>
              </w:r>
            </w:ins>
          </w:p>
        </w:tc>
        <w:tc>
          <w:tcPr>
            <w:tcW w:w="598" w:type="dxa"/>
            <w:tcBorders>
              <w:top w:val="single" w:sz="6" w:space="0" w:color="auto"/>
              <w:bottom w:val="single" w:sz="6" w:space="0" w:color="auto"/>
            </w:tcBorders>
          </w:tcPr>
          <w:p w14:paraId="28D27A5B" w14:textId="376A10CC" w:rsidR="00C85F8C" w:rsidRPr="00AA7C4B" w:rsidRDefault="00C85F8C" w:rsidP="00C85F8C">
            <w:pPr>
              <w:pStyle w:val="ISOMB"/>
              <w:spacing w:before="60" w:after="60" w:line="240" w:lineRule="auto"/>
              <w:rPr>
                <w:ins w:id="1347" w:author="Raphael Malyankar" w:date="2025-01-15T19:12:00Z" w16du:dateUtc="2025-01-16T02:12:00Z"/>
                <w:rFonts w:cs="Arial"/>
                <w:szCs w:val="18"/>
              </w:rPr>
            </w:pPr>
            <w:ins w:id="1348" w:author="Raphael Malyankar" w:date="2025-01-15T19:12:00Z" w16du:dateUtc="2025-01-16T02:12:00Z">
              <w:r w:rsidRPr="0016302B">
                <w:rPr>
                  <w:rFonts w:cs="Arial"/>
                  <w:szCs w:val="18"/>
                </w:rPr>
                <w:t>rmm</w:t>
              </w:r>
            </w:ins>
          </w:p>
        </w:tc>
        <w:tc>
          <w:tcPr>
            <w:tcW w:w="1313" w:type="dxa"/>
            <w:tcBorders>
              <w:top w:val="single" w:sz="6" w:space="0" w:color="auto"/>
              <w:bottom w:val="single" w:sz="6" w:space="0" w:color="auto"/>
            </w:tcBorders>
          </w:tcPr>
          <w:p w14:paraId="2DACC755" w14:textId="7B134337" w:rsidR="00C85F8C" w:rsidRDefault="00C85F8C" w:rsidP="00C85F8C">
            <w:pPr>
              <w:pStyle w:val="ISOClause"/>
              <w:spacing w:before="60" w:after="60" w:line="240" w:lineRule="auto"/>
              <w:rPr>
                <w:ins w:id="1349" w:author="Raphael Malyankar" w:date="2025-01-15T19:12:00Z" w16du:dateUtc="2025-01-16T02:12:00Z"/>
                <w:szCs w:val="18"/>
              </w:rPr>
            </w:pPr>
            <w:ins w:id="1350" w:author="Raphael Malyankar" w:date="2025-01-15T19:12:00Z" w16du:dateUtc="2025-01-16T02:12:00Z">
              <w:r>
                <w:rPr>
                  <w:szCs w:val="18"/>
                </w:rPr>
                <w:t>Dev0323</w:t>
              </w:r>
            </w:ins>
          </w:p>
        </w:tc>
        <w:tc>
          <w:tcPr>
            <w:tcW w:w="1117" w:type="dxa"/>
            <w:tcBorders>
              <w:top w:val="single" w:sz="6" w:space="0" w:color="auto"/>
              <w:bottom w:val="single" w:sz="6" w:space="0" w:color="auto"/>
            </w:tcBorders>
          </w:tcPr>
          <w:p w14:paraId="5867CC4A" w14:textId="77777777" w:rsidR="00C85F8C" w:rsidRPr="0036345A" w:rsidRDefault="00C85F8C" w:rsidP="00C85F8C">
            <w:pPr>
              <w:pStyle w:val="ISOParagraph"/>
              <w:spacing w:before="60" w:after="60" w:line="240" w:lineRule="auto"/>
              <w:rPr>
                <w:ins w:id="1351" w:author="Raphael Malyankar" w:date="2025-01-15T19:12:00Z" w16du:dateUtc="2025-01-16T02:12:00Z"/>
                <w:szCs w:val="18"/>
              </w:rPr>
            </w:pPr>
          </w:p>
        </w:tc>
        <w:tc>
          <w:tcPr>
            <w:tcW w:w="706" w:type="dxa"/>
            <w:tcBorders>
              <w:top w:val="single" w:sz="6" w:space="0" w:color="auto"/>
              <w:bottom w:val="single" w:sz="6" w:space="0" w:color="auto"/>
            </w:tcBorders>
          </w:tcPr>
          <w:p w14:paraId="21150681" w14:textId="2D067E68" w:rsidR="00C85F8C" w:rsidRDefault="00C85F8C" w:rsidP="00C85F8C">
            <w:pPr>
              <w:pStyle w:val="ISOCommType"/>
              <w:spacing w:before="60" w:after="60" w:line="240" w:lineRule="auto"/>
              <w:rPr>
                <w:ins w:id="1352" w:author="Raphael Malyankar" w:date="2025-01-15T19:12:00Z" w16du:dateUtc="2025-01-16T02:12:00Z"/>
                <w:szCs w:val="18"/>
              </w:rPr>
            </w:pPr>
            <w:ins w:id="1353" w:author="Raphael Malyankar" w:date="2025-01-15T19:12:00Z" w16du:dateUtc="2025-01-16T02:12:00Z">
              <w:r>
                <w:rPr>
                  <w:szCs w:val="18"/>
                </w:rPr>
                <w:t>te</w:t>
              </w:r>
            </w:ins>
          </w:p>
        </w:tc>
        <w:tc>
          <w:tcPr>
            <w:tcW w:w="4590" w:type="dxa"/>
            <w:tcBorders>
              <w:top w:val="single" w:sz="6" w:space="0" w:color="auto"/>
              <w:bottom w:val="single" w:sz="6" w:space="0" w:color="auto"/>
            </w:tcBorders>
          </w:tcPr>
          <w:p w14:paraId="3EA7519D" w14:textId="6D2C2522" w:rsidR="00C85F8C" w:rsidRDefault="00C85F8C" w:rsidP="00C85F8C">
            <w:pPr>
              <w:pStyle w:val="ISOComments"/>
              <w:spacing w:before="60" w:after="60" w:line="240" w:lineRule="auto"/>
              <w:rPr>
                <w:ins w:id="1354" w:author="Raphael Malyankar" w:date="2025-01-15T19:12:00Z" w16du:dateUtc="2025-01-16T02:12:00Z"/>
                <w:szCs w:val="18"/>
              </w:rPr>
            </w:pPr>
            <w:ins w:id="1355" w:author="Raphael Malyankar" w:date="2025-01-15T19:12:00Z" w16du:dateUtc="2025-01-16T02:12:00Z">
              <w:r>
                <w:rPr>
                  <w:szCs w:val="18"/>
                </w:rPr>
                <w:t>(See remark in worksheet)</w:t>
              </w:r>
            </w:ins>
          </w:p>
        </w:tc>
        <w:tc>
          <w:tcPr>
            <w:tcW w:w="4174" w:type="dxa"/>
            <w:tcBorders>
              <w:top w:val="single" w:sz="6" w:space="0" w:color="auto"/>
              <w:bottom w:val="single" w:sz="6" w:space="0" w:color="auto"/>
            </w:tcBorders>
          </w:tcPr>
          <w:p w14:paraId="33F2CA34" w14:textId="519982E2" w:rsidR="00C85F8C" w:rsidRDefault="00C85F8C" w:rsidP="00C85F8C">
            <w:pPr>
              <w:pStyle w:val="ISOChange"/>
              <w:spacing w:before="60" w:after="60" w:line="240" w:lineRule="auto"/>
              <w:rPr>
                <w:ins w:id="1356" w:author="Raphael Malyankar" w:date="2025-01-15T19:12:00Z" w16du:dateUtc="2025-01-16T02:12:00Z"/>
                <w:szCs w:val="18"/>
              </w:rPr>
            </w:pPr>
            <w:ins w:id="1357" w:author="Raphael Malyankar" w:date="2025-01-15T19:12:00Z" w16du:dateUtc="2025-01-16T02:12:00Z">
              <w:r>
                <w:rPr>
                  <w:szCs w:val="18"/>
                </w:rPr>
                <w:t>Move to S-98 list.</w:t>
              </w:r>
            </w:ins>
          </w:p>
        </w:tc>
        <w:tc>
          <w:tcPr>
            <w:tcW w:w="2590" w:type="dxa"/>
            <w:tcBorders>
              <w:top w:val="single" w:sz="6" w:space="0" w:color="auto"/>
              <w:bottom w:val="single" w:sz="6" w:space="0" w:color="auto"/>
            </w:tcBorders>
            <w:shd w:val="clear" w:color="auto" w:fill="D9D9D9" w:themeFill="background1" w:themeFillShade="D9"/>
          </w:tcPr>
          <w:p w14:paraId="04440263" w14:textId="37A30568" w:rsidR="00C85F8C" w:rsidRPr="0036345A" w:rsidRDefault="00695FB6" w:rsidP="00C85F8C">
            <w:pPr>
              <w:pStyle w:val="ISOSecretObservations"/>
              <w:spacing w:before="60" w:after="60" w:line="240" w:lineRule="auto"/>
              <w:rPr>
                <w:ins w:id="1358" w:author="Raphael Malyankar" w:date="2025-01-15T19:12:00Z" w16du:dateUtc="2025-01-16T02:12:00Z"/>
                <w:szCs w:val="18"/>
              </w:rPr>
            </w:pPr>
            <w:ins w:id="1359" w:author="Raphael Malyankar" w:date="2025-01-24T15:44:00Z" w16du:dateUtc="2025-01-24T22:44:00Z">
              <w:r>
                <w:rPr>
                  <w:szCs w:val="18"/>
                </w:rPr>
                <w:t>Agreed</w:t>
              </w:r>
            </w:ins>
          </w:p>
        </w:tc>
      </w:tr>
      <w:tr w:rsidR="00FE1475" w:rsidRPr="0036345A" w14:paraId="7CF89828" w14:textId="77777777" w:rsidTr="006C61DB">
        <w:trPr>
          <w:cantSplit/>
          <w:jc w:val="center"/>
          <w:ins w:id="1360" w:author="Raphael Malyankar" w:date="2025-01-17T16:39:00Z"/>
        </w:trPr>
        <w:tc>
          <w:tcPr>
            <w:tcW w:w="665" w:type="dxa"/>
            <w:tcBorders>
              <w:top w:val="single" w:sz="6" w:space="0" w:color="auto"/>
              <w:bottom w:val="single" w:sz="6" w:space="0" w:color="auto"/>
            </w:tcBorders>
          </w:tcPr>
          <w:p w14:paraId="7FE74B4C" w14:textId="582FF9A7" w:rsidR="00FE1475" w:rsidRPr="00554ECA" w:rsidRDefault="00541224" w:rsidP="00C85F8C">
            <w:pPr>
              <w:pStyle w:val="ISOMB"/>
              <w:spacing w:before="60" w:after="60" w:line="240" w:lineRule="auto"/>
              <w:rPr>
                <w:ins w:id="1361" w:author="Raphael Malyankar" w:date="2025-01-17T16:39:00Z" w16du:dateUtc="2025-01-17T23:39:00Z"/>
                <w:rFonts w:cs="Arial"/>
                <w:szCs w:val="18"/>
              </w:rPr>
            </w:pPr>
            <w:ins w:id="1362" w:author="Raphael Malyankar" w:date="2025-01-18T23:02:00Z" w16du:dateUtc="2025-01-19T06:02:00Z">
              <w:r>
                <w:rPr>
                  <w:rFonts w:cs="Arial"/>
                  <w:szCs w:val="18"/>
                </w:rPr>
                <w:t>17</w:t>
              </w:r>
            </w:ins>
          </w:p>
        </w:tc>
        <w:tc>
          <w:tcPr>
            <w:tcW w:w="598" w:type="dxa"/>
            <w:tcBorders>
              <w:top w:val="single" w:sz="6" w:space="0" w:color="auto"/>
              <w:bottom w:val="single" w:sz="6" w:space="0" w:color="auto"/>
            </w:tcBorders>
          </w:tcPr>
          <w:p w14:paraId="67409AA4" w14:textId="03D9EB16" w:rsidR="00FE1475" w:rsidRPr="0016302B" w:rsidRDefault="00541224" w:rsidP="00C85F8C">
            <w:pPr>
              <w:pStyle w:val="ISOMB"/>
              <w:spacing w:before="60" w:after="60" w:line="240" w:lineRule="auto"/>
              <w:rPr>
                <w:ins w:id="1363" w:author="Raphael Malyankar" w:date="2025-01-17T16:39:00Z" w16du:dateUtc="2025-01-17T23:39:00Z"/>
                <w:rFonts w:cs="Arial"/>
                <w:szCs w:val="18"/>
              </w:rPr>
            </w:pPr>
            <w:ins w:id="1364" w:author="Raphael Malyankar" w:date="2025-01-18T23:02:00Z" w16du:dateUtc="2025-01-19T06:02:00Z">
              <w:r>
                <w:rPr>
                  <w:rFonts w:cs="Arial"/>
                  <w:szCs w:val="18"/>
                </w:rPr>
                <w:t>IC-ENC</w:t>
              </w:r>
            </w:ins>
          </w:p>
        </w:tc>
        <w:tc>
          <w:tcPr>
            <w:tcW w:w="1313" w:type="dxa"/>
            <w:tcBorders>
              <w:top w:val="single" w:sz="6" w:space="0" w:color="auto"/>
              <w:bottom w:val="single" w:sz="6" w:space="0" w:color="auto"/>
            </w:tcBorders>
          </w:tcPr>
          <w:p w14:paraId="3479857B" w14:textId="302E622C" w:rsidR="00FE1475" w:rsidRDefault="000C6DCF" w:rsidP="00C85F8C">
            <w:pPr>
              <w:pStyle w:val="ISOClause"/>
              <w:spacing w:before="60" w:after="60" w:line="240" w:lineRule="auto"/>
              <w:rPr>
                <w:ins w:id="1365" w:author="Raphael Malyankar" w:date="2025-01-17T16:39:00Z" w16du:dateUtc="2025-01-17T23:39:00Z"/>
                <w:szCs w:val="18"/>
              </w:rPr>
            </w:pPr>
            <w:ins w:id="1366" w:author="Raphael Malyankar" w:date="2025-01-17T17:02:00Z" w16du:dateUtc="2025-01-18T00:02:00Z">
              <w:r>
                <w:rPr>
                  <w:szCs w:val="18"/>
                </w:rPr>
                <w:t>Dev</w:t>
              </w:r>
            </w:ins>
            <w:ins w:id="1367" w:author="Raphael Malyankar" w:date="2025-01-17T16:39:00Z" w16du:dateUtc="2025-01-17T23:39:00Z">
              <w:r w:rsidR="00FE1475" w:rsidRPr="00FE1475">
                <w:rPr>
                  <w:szCs w:val="18"/>
                </w:rPr>
                <w:t>0323</w:t>
              </w:r>
            </w:ins>
          </w:p>
        </w:tc>
        <w:tc>
          <w:tcPr>
            <w:tcW w:w="1117" w:type="dxa"/>
            <w:tcBorders>
              <w:top w:val="single" w:sz="6" w:space="0" w:color="auto"/>
              <w:bottom w:val="single" w:sz="6" w:space="0" w:color="auto"/>
            </w:tcBorders>
          </w:tcPr>
          <w:p w14:paraId="35029BD9" w14:textId="77777777" w:rsidR="00FE1475" w:rsidRPr="0036345A" w:rsidRDefault="00FE1475" w:rsidP="00C85F8C">
            <w:pPr>
              <w:pStyle w:val="ISOParagraph"/>
              <w:spacing w:before="60" w:after="60" w:line="240" w:lineRule="auto"/>
              <w:rPr>
                <w:ins w:id="1368" w:author="Raphael Malyankar" w:date="2025-01-17T16:39:00Z" w16du:dateUtc="2025-01-17T23:39:00Z"/>
                <w:szCs w:val="18"/>
              </w:rPr>
            </w:pPr>
          </w:p>
        </w:tc>
        <w:tc>
          <w:tcPr>
            <w:tcW w:w="706" w:type="dxa"/>
            <w:tcBorders>
              <w:top w:val="single" w:sz="6" w:space="0" w:color="auto"/>
              <w:bottom w:val="single" w:sz="6" w:space="0" w:color="auto"/>
            </w:tcBorders>
          </w:tcPr>
          <w:p w14:paraId="40219758" w14:textId="1092B59B" w:rsidR="00FE1475" w:rsidRDefault="00F514B6" w:rsidP="00C85F8C">
            <w:pPr>
              <w:pStyle w:val="ISOCommType"/>
              <w:spacing w:before="60" w:after="60" w:line="240" w:lineRule="auto"/>
              <w:rPr>
                <w:ins w:id="1369" w:author="Raphael Malyankar" w:date="2025-01-17T16:39:00Z" w16du:dateUtc="2025-01-17T23:39:00Z"/>
                <w:szCs w:val="18"/>
              </w:rPr>
            </w:pPr>
            <w:ins w:id="1370" w:author="Raphael Malyankar" w:date="2025-01-20T01:20:00Z" w16du:dateUtc="2025-01-20T08:20:00Z">
              <w:r>
                <w:rPr>
                  <w:szCs w:val="18"/>
                </w:rPr>
                <w:t>te</w:t>
              </w:r>
            </w:ins>
          </w:p>
        </w:tc>
        <w:tc>
          <w:tcPr>
            <w:tcW w:w="4590" w:type="dxa"/>
            <w:tcBorders>
              <w:top w:val="single" w:sz="6" w:space="0" w:color="auto"/>
              <w:bottom w:val="single" w:sz="6" w:space="0" w:color="auto"/>
            </w:tcBorders>
          </w:tcPr>
          <w:p w14:paraId="63B7D7B2" w14:textId="672CE1EE" w:rsidR="00FE1475" w:rsidRDefault="00FE1475" w:rsidP="00C85F8C">
            <w:pPr>
              <w:pStyle w:val="ISOComments"/>
              <w:spacing w:before="60" w:after="60" w:line="240" w:lineRule="auto"/>
              <w:rPr>
                <w:ins w:id="1371" w:author="Raphael Malyankar" w:date="2025-01-17T16:39:00Z" w16du:dateUtc="2025-01-17T23:39:00Z"/>
                <w:szCs w:val="18"/>
              </w:rPr>
            </w:pPr>
            <w:ins w:id="1372" w:author="Raphael Malyankar" w:date="2025-01-17T16:39:00Z" w16du:dateUtc="2025-01-17T23:39:00Z">
              <w:r w:rsidRPr="00FE1475">
                <w:rPr>
                  <w:szCs w:val="18"/>
                </w:rPr>
                <w:t>Agree suggest this is moved to S-158:98; discussion required on how to implement this.</w:t>
              </w:r>
            </w:ins>
          </w:p>
        </w:tc>
        <w:tc>
          <w:tcPr>
            <w:tcW w:w="4174" w:type="dxa"/>
            <w:tcBorders>
              <w:top w:val="single" w:sz="6" w:space="0" w:color="auto"/>
              <w:bottom w:val="single" w:sz="6" w:space="0" w:color="auto"/>
            </w:tcBorders>
          </w:tcPr>
          <w:p w14:paraId="04841673" w14:textId="77777777" w:rsidR="00FE1475" w:rsidRDefault="00F41B51" w:rsidP="00C85F8C">
            <w:pPr>
              <w:pStyle w:val="ISOChange"/>
              <w:spacing w:before="60" w:after="60" w:line="240" w:lineRule="auto"/>
              <w:rPr>
                <w:ins w:id="1373" w:author="Raphael Malyankar" w:date="2025-01-17T17:11:00Z" w16du:dateUtc="2025-01-18T00:11:00Z"/>
                <w:szCs w:val="18"/>
              </w:rPr>
            </w:pPr>
            <w:ins w:id="1374" w:author="Raphael Malyankar" w:date="2025-01-17T17:11:00Z" w16du:dateUtc="2025-01-18T00:11:00Z">
              <w:r>
                <w:rPr>
                  <w:szCs w:val="18"/>
                </w:rPr>
                <w:t>Move to S-158:98</w:t>
              </w:r>
            </w:ins>
          </w:p>
          <w:p w14:paraId="1EDAA181" w14:textId="66ECD2FA" w:rsidR="00F41B51" w:rsidRDefault="00F41B51" w:rsidP="00C85F8C">
            <w:pPr>
              <w:pStyle w:val="ISOChange"/>
              <w:spacing w:before="60" w:after="60" w:line="240" w:lineRule="auto"/>
              <w:rPr>
                <w:ins w:id="1375" w:author="Raphael Malyankar" w:date="2025-01-17T16:39:00Z" w16du:dateUtc="2025-01-17T23:39:00Z"/>
                <w:szCs w:val="18"/>
              </w:rPr>
            </w:pPr>
            <w:ins w:id="1376" w:author="Raphael Malyankar" w:date="2025-01-17T17:12:00Z" w16du:dateUtc="2025-01-18T00:12:00Z">
              <w:r w:rsidRPr="00F41B51">
                <w:rPr>
                  <w:szCs w:val="18"/>
                </w:rPr>
                <w:t>discussion required on how to implement this.</w:t>
              </w:r>
            </w:ins>
          </w:p>
        </w:tc>
        <w:tc>
          <w:tcPr>
            <w:tcW w:w="2590" w:type="dxa"/>
            <w:tcBorders>
              <w:top w:val="single" w:sz="6" w:space="0" w:color="auto"/>
              <w:bottom w:val="single" w:sz="6" w:space="0" w:color="auto"/>
            </w:tcBorders>
            <w:shd w:val="clear" w:color="auto" w:fill="D9D9D9" w:themeFill="background1" w:themeFillShade="D9"/>
          </w:tcPr>
          <w:p w14:paraId="4472A389" w14:textId="34BDBEC2" w:rsidR="00FE1475" w:rsidRPr="0036345A" w:rsidRDefault="00371495" w:rsidP="00C85F8C">
            <w:pPr>
              <w:pStyle w:val="ISOSecretObservations"/>
              <w:spacing w:before="60" w:after="60" w:line="240" w:lineRule="auto"/>
              <w:rPr>
                <w:ins w:id="1377" w:author="Raphael Malyankar" w:date="2025-01-17T16:39:00Z" w16du:dateUtc="2025-01-17T23:39:00Z"/>
                <w:szCs w:val="18"/>
              </w:rPr>
            </w:pPr>
            <w:ins w:id="1378" w:author="Raphael Malyankar" w:date="2025-01-20T00:24:00Z" w16du:dateUtc="2025-01-20T07:24:00Z">
              <w:r>
                <w:rPr>
                  <w:szCs w:val="18"/>
                </w:rPr>
                <w:t>Agreed</w:t>
              </w:r>
            </w:ins>
          </w:p>
        </w:tc>
      </w:tr>
      <w:tr w:rsidR="00C85F8C" w:rsidRPr="0036345A" w14:paraId="093AE867" w14:textId="77777777" w:rsidTr="006C61DB">
        <w:trPr>
          <w:cantSplit/>
          <w:jc w:val="center"/>
          <w:ins w:id="1379" w:author="Raphael Malyankar" w:date="2025-01-15T19:12:00Z"/>
        </w:trPr>
        <w:tc>
          <w:tcPr>
            <w:tcW w:w="665" w:type="dxa"/>
            <w:tcBorders>
              <w:top w:val="single" w:sz="6" w:space="0" w:color="auto"/>
              <w:bottom w:val="single" w:sz="6" w:space="0" w:color="auto"/>
            </w:tcBorders>
          </w:tcPr>
          <w:p w14:paraId="2E349DC5" w14:textId="093F09EC" w:rsidR="00C85F8C" w:rsidRDefault="00C85F8C" w:rsidP="00C85F8C">
            <w:pPr>
              <w:pStyle w:val="ISOMB"/>
              <w:spacing w:before="60" w:after="60" w:line="240" w:lineRule="auto"/>
              <w:rPr>
                <w:ins w:id="1380" w:author="Raphael Malyankar" w:date="2025-01-15T19:12:00Z" w16du:dateUtc="2025-01-16T02:12:00Z"/>
                <w:szCs w:val="18"/>
              </w:rPr>
            </w:pPr>
            <w:ins w:id="1381" w:author="Raphael Malyankar" w:date="2025-01-15T19:12:00Z" w16du:dateUtc="2025-01-16T02:12:00Z">
              <w:r w:rsidRPr="00554ECA">
                <w:rPr>
                  <w:rFonts w:cs="Arial"/>
                  <w:szCs w:val="18"/>
                </w:rPr>
                <w:t>17</w:t>
              </w:r>
            </w:ins>
          </w:p>
        </w:tc>
        <w:tc>
          <w:tcPr>
            <w:tcW w:w="598" w:type="dxa"/>
            <w:tcBorders>
              <w:top w:val="single" w:sz="6" w:space="0" w:color="auto"/>
              <w:bottom w:val="single" w:sz="6" w:space="0" w:color="auto"/>
            </w:tcBorders>
          </w:tcPr>
          <w:p w14:paraId="33956BDA" w14:textId="526C52D6" w:rsidR="00C85F8C" w:rsidRPr="00AA7C4B" w:rsidRDefault="00C85F8C" w:rsidP="00C85F8C">
            <w:pPr>
              <w:pStyle w:val="ISOMB"/>
              <w:spacing w:before="60" w:after="60" w:line="240" w:lineRule="auto"/>
              <w:rPr>
                <w:ins w:id="1382" w:author="Raphael Malyankar" w:date="2025-01-15T19:12:00Z" w16du:dateUtc="2025-01-16T02:12:00Z"/>
                <w:rFonts w:cs="Arial"/>
                <w:szCs w:val="18"/>
              </w:rPr>
            </w:pPr>
            <w:ins w:id="1383" w:author="Raphael Malyankar" w:date="2025-01-15T19:12:00Z" w16du:dateUtc="2025-01-16T02:12:00Z">
              <w:r w:rsidRPr="0016302B">
                <w:rPr>
                  <w:rFonts w:cs="Arial"/>
                  <w:szCs w:val="18"/>
                </w:rPr>
                <w:t>rmm</w:t>
              </w:r>
            </w:ins>
          </w:p>
        </w:tc>
        <w:tc>
          <w:tcPr>
            <w:tcW w:w="1313" w:type="dxa"/>
            <w:tcBorders>
              <w:top w:val="single" w:sz="6" w:space="0" w:color="auto"/>
              <w:bottom w:val="single" w:sz="6" w:space="0" w:color="auto"/>
            </w:tcBorders>
          </w:tcPr>
          <w:p w14:paraId="06576982" w14:textId="20B2CD1C" w:rsidR="00C85F8C" w:rsidRDefault="00C85F8C" w:rsidP="00C85F8C">
            <w:pPr>
              <w:pStyle w:val="ISOClause"/>
              <w:spacing w:before="60" w:after="60" w:line="240" w:lineRule="auto"/>
              <w:rPr>
                <w:ins w:id="1384" w:author="Raphael Malyankar" w:date="2025-01-15T19:12:00Z" w16du:dateUtc="2025-01-16T02:12:00Z"/>
                <w:szCs w:val="18"/>
              </w:rPr>
            </w:pPr>
            <w:ins w:id="1385" w:author="Raphael Malyankar" w:date="2025-01-15T19:12:00Z" w16du:dateUtc="2025-01-16T02:12:00Z">
              <w:r>
                <w:rPr>
                  <w:szCs w:val="18"/>
                </w:rPr>
                <w:t>Dev0324, Dev0325, Dev0326, Dev0328, Dev0330</w:t>
              </w:r>
            </w:ins>
          </w:p>
        </w:tc>
        <w:tc>
          <w:tcPr>
            <w:tcW w:w="1117" w:type="dxa"/>
            <w:tcBorders>
              <w:top w:val="single" w:sz="6" w:space="0" w:color="auto"/>
              <w:bottom w:val="single" w:sz="6" w:space="0" w:color="auto"/>
            </w:tcBorders>
          </w:tcPr>
          <w:p w14:paraId="62775580" w14:textId="77777777" w:rsidR="00C85F8C" w:rsidRPr="0036345A" w:rsidRDefault="00C85F8C" w:rsidP="00C85F8C">
            <w:pPr>
              <w:pStyle w:val="ISOParagraph"/>
              <w:spacing w:before="60" w:after="60" w:line="240" w:lineRule="auto"/>
              <w:rPr>
                <w:ins w:id="1386" w:author="Raphael Malyankar" w:date="2025-01-15T19:12:00Z" w16du:dateUtc="2025-01-16T02:12:00Z"/>
                <w:szCs w:val="18"/>
              </w:rPr>
            </w:pPr>
          </w:p>
        </w:tc>
        <w:tc>
          <w:tcPr>
            <w:tcW w:w="706" w:type="dxa"/>
            <w:tcBorders>
              <w:top w:val="single" w:sz="6" w:space="0" w:color="auto"/>
              <w:bottom w:val="single" w:sz="6" w:space="0" w:color="auto"/>
            </w:tcBorders>
          </w:tcPr>
          <w:p w14:paraId="1717EEF6" w14:textId="06737E32" w:rsidR="00C85F8C" w:rsidRDefault="00C85F8C" w:rsidP="00C85F8C">
            <w:pPr>
              <w:pStyle w:val="ISOCommType"/>
              <w:spacing w:before="60" w:after="60" w:line="240" w:lineRule="auto"/>
              <w:rPr>
                <w:ins w:id="1387" w:author="Raphael Malyankar" w:date="2025-01-15T19:12:00Z" w16du:dateUtc="2025-01-16T02:12:00Z"/>
                <w:szCs w:val="18"/>
              </w:rPr>
            </w:pPr>
            <w:ins w:id="1388" w:author="Raphael Malyankar" w:date="2025-01-15T19:12:00Z" w16du:dateUtc="2025-01-16T02:12:00Z">
              <w:r>
                <w:rPr>
                  <w:szCs w:val="18"/>
                </w:rPr>
                <w:t>te</w:t>
              </w:r>
            </w:ins>
          </w:p>
        </w:tc>
        <w:tc>
          <w:tcPr>
            <w:tcW w:w="4590" w:type="dxa"/>
            <w:tcBorders>
              <w:top w:val="single" w:sz="6" w:space="0" w:color="auto"/>
              <w:bottom w:val="single" w:sz="6" w:space="0" w:color="auto"/>
            </w:tcBorders>
          </w:tcPr>
          <w:p w14:paraId="0C371695" w14:textId="17BD0188" w:rsidR="00C85F8C" w:rsidRDefault="00C85F8C" w:rsidP="00C85F8C">
            <w:pPr>
              <w:pStyle w:val="ISOComments"/>
              <w:spacing w:before="60" w:after="60" w:line="240" w:lineRule="auto"/>
              <w:rPr>
                <w:ins w:id="1389" w:author="Raphael Malyankar" w:date="2025-01-15T19:12:00Z" w16du:dateUtc="2025-01-16T02:12:00Z"/>
                <w:szCs w:val="18"/>
              </w:rPr>
            </w:pPr>
            <w:ins w:id="1390" w:author="Raphael Malyankar" w:date="2025-01-15T19:12:00Z" w16du:dateUtc="2025-01-16T02:12:00Z">
              <w:r>
                <w:rPr>
                  <w:szCs w:val="18"/>
                </w:rPr>
                <w:t>Implementing these checks requires access to other datasets, exchange sets, or exchange catalogues (previous updates, previous exchange catalogue, etc.)</w:t>
              </w:r>
            </w:ins>
          </w:p>
        </w:tc>
        <w:tc>
          <w:tcPr>
            <w:tcW w:w="4174" w:type="dxa"/>
            <w:tcBorders>
              <w:top w:val="single" w:sz="6" w:space="0" w:color="auto"/>
              <w:bottom w:val="single" w:sz="6" w:space="0" w:color="auto"/>
            </w:tcBorders>
          </w:tcPr>
          <w:p w14:paraId="386A02FC" w14:textId="48F08F2E" w:rsidR="00C85F8C" w:rsidRDefault="00C85F8C" w:rsidP="00C85F8C">
            <w:pPr>
              <w:pStyle w:val="ISOChange"/>
              <w:spacing w:before="60" w:after="60" w:line="240" w:lineRule="auto"/>
              <w:rPr>
                <w:ins w:id="1391" w:author="Raphael Malyankar" w:date="2025-01-15T19:12:00Z" w16du:dateUtc="2025-01-16T02:12:00Z"/>
                <w:szCs w:val="18"/>
              </w:rPr>
            </w:pPr>
            <w:ins w:id="1392" w:author="Raphael Malyankar" w:date="2025-01-15T19:12:00Z" w16du:dateUtc="2025-01-16T02:12:00Z">
              <w:r>
                <w:rPr>
                  <w:szCs w:val="18"/>
                </w:rPr>
                <w:t>No action unless this is a problem for implementers of validation software</w:t>
              </w:r>
            </w:ins>
          </w:p>
        </w:tc>
        <w:tc>
          <w:tcPr>
            <w:tcW w:w="2590" w:type="dxa"/>
            <w:tcBorders>
              <w:top w:val="single" w:sz="6" w:space="0" w:color="auto"/>
              <w:bottom w:val="single" w:sz="6" w:space="0" w:color="auto"/>
            </w:tcBorders>
            <w:shd w:val="clear" w:color="auto" w:fill="D9D9D9" w:themeFill="background1" w:themeFillShade="D9"/>
          </w:tcPr>
          <w:p w14:paraId="56014181" w14:textId="397CC059" w:rsidR="00C85F8C" w:rsidRPr="0036345A" w:rsidRDefault="00695FB6" w:rsidP="00C85F8C">
            <w:pPr>
              <w:pStyle w:val="ISOSecretObservations"/>
              <w:spacing w:before="60" w:after="60" w:line="240" w:lineRule="auto"/>
              <w:rPr>
                <w:ins w:id="1393" w:author="Raphael Malyankar" w:date="2025-01-15T19:12:00Z" w16du:dateUtc="2025-01-16T02:12:00Z"/>
                <w:szCs w:val="18"/>
              </w:rPr>
            </w:pPr>
            <w:ins w:id="1394" w:author="Raphael Malyankar" w:date="2025-01-24T15:42:00Z" w16du:dateUtc="2025-01-24T22:42:00Z">
              <w:r>
                <w:rPr>
                  <w:color w:val="FF0000"/>
                  <w:szCs w:val="18"/>
                </w:rPr>
                <w:t>Agreed</w:t>
              </w:r>
            </w:ins>
          </w:p>
        </w:tc>
      </w:tr>
      <w:tr w:rsidR="00B0494E" w:rsidRPr="0036345A" w14:paraId="1D0A9DC9" w14:textId="77777777" w:rsidTr="006C61DB">
        <w:trPr>
          <w:cantSplit/>
          <w:jc w:val="center"/>
          <w:ins w:id="1395" w:author="Raphael Malyankar" w:date="2025-01-17T16:40:00Z"/>
        </w:trPr>
        <w:tc>
          <w:tcPr>
            <w:tcW w:w="665" w:type="dxa"/>
            <w:tcBorders>
              <w:top w:val="single" w:sz="6" w:space="0" w:color="auto"/>
              <w:bottom w:val="single" w:sz="6" w:space="0" w:color="auto"/>
            </w:tcBorders>
          </w:tcPr>
          <w:p w14:paraId="75F0D179" w14:textId="65479937" w:rsidR="00B0494E" w:rsidRPr="00554ECA" w:rsidRDefault="00B0494E" w:rsidP="00B0494E">
            <w:pPr>
              <w:pStyle w:val="ISOMB"/>
              <w:spacing w:before="60" w:after="60" w:line="240" w:lineRule="auto"/>
              <w:rPr>
                <w:ins w:id="1396" w:author="Raphael Malyankar" w:date="2025-01-17T16:40:00Z" w16du:dateUtc="2025-01-17T23:40:00Z"/>
                <w:rFonts w:cs="Arial"/>
                <w:szCs w:val="18"/>
              </w:rPr>
            </w:pPr>
            <w:ins w:id="1397" w:author="Raphael Malyankar" w:date="2025-01-17T17:31:00Z" w16du:dateUtc="2025-01-18T00:31:00Z">
              <w:r w:rsidRPr="00AF25DE">
                <w:rPr>
                  <w:rFonts w:cs="Arial"/>
                  <w:szCs w:val="18"/>
                </w:rPr>
                <w:t>17</w:t>
              </w:r>
            </w:ins>
          </w:p>
        </w:tc>
        <w:tc>
          <w:tcPr>
            <w:tcW w:w="598" w:type="dxa"/>
            <w:tcBorders>
              <w:top w:val="single" w:sz="6" w:space="0" w:color="auto"/>
              <w:bottom w:val="single" w:sz="6" w:space="0" w:color="auto"/>
            </w:tcBorders>
          </w:tcPr>
          <w:p w14:paraId="32A0FE00" w14:textId="5E8960FD" w:rsidR="00B0494E" w:rsidRPr="0016302B" w:rsidRDefault="00B0494E" w:rsidP="00B0494E">
            <w:pPr>
              <w:pStyle w:val="ISOMB"/>
              <w:spacing w:before="60" w:after="60" w:line="240" w:lineRule="auto"/>
              <w:rPr>
                <w:ins w:id="1398" w:author="Raphael Malyankar" w:date="2025-01-17T16:40:00Z" w16du:dateUtc="2025-01-17T23:40:00Z"/>
                <w:rFonts w:cs="Arial"/>
                <w:szCs w:val="18"/>
              </w:rPr>
            </w:pPr>
            <w:ins w:id="1399" w:author="Raphael Malyankar" w:date="2025-01-17T17:30:00Z" w16du:dateUtc="2025-01-18T00:30:00Z">
              <w:r w:rsidRPr="00105BDC">
                <w:rPr>
                  <w:szCs w:val="18"/>
                </w:rPr>
                <w:t>IC-ENC</w:t>
              </w:r>
            </w:ins>
          </w:p>
        </w:tc>
        <w:tc>
          <w:tcPr>
            <w:tcW w:w="1313" w:type="dxa"/>
            <w:tcBorders>
              <w:top w:val="single" w:sz="6" w:space="0" w:color="auto"/>
              <w:bottom w:val="single" w:sz="6" w:space="0" w:color="auto"/>
            </w:tcBorders>
          </w:tcPr>
          <w:p w14:paraId="653D2754" w14:textId="12D1AD56" w:rsidR="00B0494E" w:rsidRDefault="00B0494E" w:rsidP="00B0494E">
            <w:pPr>
              <w:pStyle w:val="ISOClause"/>
              <w:spacing w:before="60" w:after="60" w:line="240" w:lineRule="auto"/>
              <w:rPr>
                <w:ins w:id="1400" w:author="Raphael Malyankar" w:date="2025-01-17T16:40:00Z" w16du:dateUtc="2025-01-17T23:40:00Z"/>
                <w:szCs w:val="18"/>
              </w:rPr>
            </w:pPr>
            <w:ins w:id="1401" w:author="Raphael Malyankar" w:date="2025-01-17T17:02:00Z" w16du:dateUtc="2025-01-18T00:02:00Z">
              <w:r>
                <w:rPr>
                  <w:szCs w:val="18"/>
                </w:rPr>
                <w:t>Dev</w:t>
              </w:r>
            </w:ins>
            <w:ins w:id="1402" w:author="Raphael Malyankar" w:date="2025-01-17T16:40:00Z" w16du:dateUtc="2025-01-17T23:40:00Z">
              <w:r w:rsidRPr="00FE1475">
                <w:rPr>
                  <w:szCs w:val="18"/>
                </w:rPr>
                <w:t>0324</w:t>
              </w:r>
            </w:ins>
          </w:p>
        </w:tc>
        <w:tc>
          <w:tcPr>
            <w:tcW w:w="1117" w:type="dxa"/>
            <w:tcBorders>
              <w:top w:val="single" w:sz="6" w:space="0" w:color="auto"/>
              <w:bottom w:val="single" w:sz="6" w:space="0" w:color="auto"/>
            </w:tcBorders>
          </w:tcPr>
          <w:p w14:paraId="761ABFD7" w14:textId="77777777" w:rsidR="00B0494E" w:rsidRPr="0036345A" w:rsidRDefault="00B0494E" w:rsidP="00B0494E">
            <w:pPr>
              <w:pStyle w:val="ISOParagraph"/>
              <w:spacing w:before="60" w:after="60" w:line="240" w:lineRule="auto"/>
              <w:rPr>
                <w:ins w:id="1403" w:author="Raphael Malyankar" w:date="2025-01-17T16:40:00Z" w16du:dateUtc="2025-01-17T23:40:00Z"/>
                <w:szCs w:val="18"/>
              </w:rPr>
            </w:pPr>
          </w:p>
        </w:tc>
        <w:tc>
          <w:tcPr>
            <w:tcW w:w="706" w:type="dxa"/>
            <w:tcBorders>
              <w:top w:val="single" w:sz="6" w:space="0" w:color="auto"/>
              <w:bottom w:val="single" w:sz="6" w:space="0" w:color="auto"/>
            </w:tcBorders>
          </w:tcPr>
          <w:p w14:paraId="7B3EA4BF" w14:textId="6AAAB1C3" w:rsidR="00B0494E" w:rsidRDefault="00F514B6" w:rsidP="00B0494E">
            <w:pPr>
              <w:pStyle w:val="ISOCommType"/>
              <w:spacing w:before="60" w:after="60" w:line="240" w:lineRule="auto"/>
              <w:rPr>
                <w:ins w:id="1404" w:author="Raphael Malyankar" w:date="2025-01-17T16:40:00Z" w16du:dateUtc="2025-01-17T23:40:00Z"/>
                <w:szCs w:val="18"/>
              </w:rPr>
            </w:pPr>
            <w:ins w:id="1405" w:author="Raphael Malyankar" w:date="2025-01-20T01:20:00Z" w16du:dateUtc="2025-01-20T08:20:00Z">
              <w:r>
                <w:rPr>
                  <w:szCs w:val="18"/>
                </w:rPr>
                <w:t>ed</w:t>
              </w:r>
            </w:ins>
          </w:p>
        </w:tc>
        <w:tc>
          <w:tcPr>
            <w:tcW w:w="4590" w:type="dxa"/>
            <w:tcBorders>
              <w:top w:val="single" w:sz="6" w:space="0" w:color="auto"/>
              <w:bottom w:val="single" w:sz="6" w:space="0" w:color="auto"/>
            </w:tcBorders>
          </w:tcPr>
          <w:p w14:paraId="2D432727" w14:textId="210E8E9C" w:rsidR="00B0494E" w:rsidRDefault="00B0494E" w:rsidP="00B0494E">
            <w:pPr>
              <w:pStyle w:val="ISOComments"/>
              <w:spacing w:before="60" w:after="60" w:line="240" w:lineRule="auto"/>
              <w:rPr>
                <w:ins w:id="1406" w:author="Raphael Malyankar" w:date="2025-01-17T16:40:00Z" w16du:dateUtc="2025-01-17T23:40:00Z"/>
                <w:szCs w:val="18"/>
              </w:rPr>
            </w:pPr>
            <w:ins w:id="1407" w:author="Raphael Malyankar" w:date="2025-01-17T16:40:00Z" w16du:dateUtc="2025-01-17T23:40:00Z">
              <w:r w:rsidRPr="00FE1475">
                <w:rPr>
                  <w:szCs w:val="18"/>
                </w:rPr>
                <w:t>Support check with minor reword to check Description to include "each"</w:t>
              </w:r>
            </w:ins>
          </w:p>
        </w:tc>
        <w:tc>
          <w:tcPr>
            <w:tcW w:w="4174" w:type="dxa"/>
            <w:tcBorders>
              <w:top w:val="single" w:sz="6" w:space="0" w:color="auto"/>
              <w:bottom w:val="single" w:sz="6" w:space="0" w:color="auto"/>
            </w:tcBorders>
          </w:tcPr>
          <w:p w14:paraId="0441CF13" w14:textId="1953F40C" w:rsidR="00B0494E" w:rsidRDefault="00B0494E" w:rsidP="00B0494E">
            <w:pPr>
              <w:pStyle w:val="ISOChange"/>
              <w:spacing w:before="60" w:after="60" w:line="240" w:lineRule="auto"/>
              <w:rPr>
                <w:ins w:id="1408" w:author="Raphael Malyankar" w:date="2025-01-17T16:40:00Z" w16du:dateUtc="2025-01-17T23:40:00Z"/>
                <w:szCs w:val="18"/>
              </w:rPr>
            </w:pPr>
            <w:ins w:id="1409" w:author="Raphael Malyankar" w:date="2025-01-17T17:11:00Z" w16du:dateUtc="2025-01-18T00:11:00Z">
              <w:r w:rsidRPr="00F41B51">
                <w:rPr>
                  <w:szCs w:val="18"/>
                </w:rPr>
                <w:t>reword check Description to include "each"</w:t>
              </w:r>
            </w:ins>
          </w:p>
        </w:tc>
        <w:tc>
          <w:tcPr>
            <w:tcW w:w="2590" w:type="dxa"/>
            <w:tcBorders>
              <w:top w:val="single" w:sz="6" w:space="0" w:color="auto"/>
              <w:bottom w:val="single" w:sz="6" w:space="0" w:color="auto"/>
            </w:tcBorders>
            <w:shd w:val="clear" w:color="auto" w:fill="D9D9D9" w:themeFill="background1" w:themeFillShade="D9"/>
          </w:tcPr>
          <w:p w14:paraId="6BB1BF73" w14:textId="41E0F363" w:rsidR="00B0494E" w:rsidRPr="0036345A" w:rsidRDefault="00371495" w:rsidP="00B0494E">
            <w:pPr>
              <w:pStyle w:val="ISOSecretObservations"/>
              <w:spacing w:before="60" w:after="60" w:line="240" w:lineRule="auto"/>
              <w:rPr>
                <w:ins w:id="1410" w:author="Raphael Malyankar" w:date="2025-01-17T16:40:00Z" w16du:dateUtc="2025-01-17T23:40:00Z"/>
                <w:szCs w:val="18"/>
              </w:rPr>
            </w:pPr>
            <w:ins w:id="1411" w:author="Raphael Malyankar" w:date="2025-01-20T00:24:00Z" w16du:dateUtc="2025-01-20T07:24:00Z">
              <w:r>
                <w:rPr>
                  <w:szCs w:val="18"/>
                </w:rPr>
                <w:t>Agreed</w:t>
              </w:r>
            </w:ins>
          </w:p>
        </w:tc>
      </w:tr>
      <w:tr w:rsidR="00B0494E" w:rsidRPr="0036345A" w14:paraId="660DC300" w14:textId="77777777" w:rsidTr="006C61DB">
        <w:trPr>
          <w:cantSplit/>
          <w:jc w:val="center"/>
          <w:ins w:id="1412" w:author="Raphael Malyankar" w:date="2025-01-17T16:41:00Z"/>
        </w:trPr>
        <w:tc>
          <w:tcPr>
            <w:tcW w:w="665" w:type="dxa"/>
            <w:tcBorders>
              <w:top w:val="single" w:sz="6" w:space="0" w:color="auto"/>
              <w:bottom w:val="single" w:sz="6" w:space="0" w:color="auto"/>
            </w:tcBorders>
          </w:tcPr>
          <w:p w14:paraId="4D3C0A14" w14:textId="06CDCE04" w:rsidR="00B0494E" w:rsidRPr="00554ECA" w:rsidRDefault="00B0494E" w:rsidP="00B0494E">
            <w:pPr>
              <w:pStyle w:val="ISOMB"/>
              <w:spacing w:before="60" w:after="60" w:line="240" w:lineRule="auto"/>
              <w:rPr>
                <w:ins w:id="1413" w:author="Raphael Malyankar" w:date="2025-01-17T16:41:00Z" w16du:dateUtc="2025-01-17T23:41:00Z"/>
                <w:rFonts w:cs="Arial"/>
                <w:szCs w:val="18"/>
              </w:rPr>
            </w:pPr>
            <w:ins w:id="1414" w:author="Raphael Malyankar" w:date="2025-01-17T17:31:00Z" w16du:dateUtc="2025-01-18T00:31:00Z">
              <w:r w:rsidRPr="00AF25DE">
                <w:rPr>
                  <w:rFonts w:cs="Arial"/>
                  <w:szCs w:val="18"/>
                </w:rPr>
                <w:lastRenderedPageBreak/>
                <w:t>17</w:t>
              </w:r>
            </w:ins>
          </w:p>
        </w:tc>
        <w:tc>
          <w:tcPr>
            <w:tcW w:w="598" w:type="dxa"/>
            <w:tcBorders>
              <w:top w:val="single" w:sz="6" w:space="0" w:color="auto"/>
              <w:bottom w:val="single" w:sz="6" w:space="0" w:color="auto"/>
            </w:tcBorders>
          </w:tcPr>
          <w:p w14:paraId="135B73EA" w14:textId="575AB56E" w:rsidR="00B0494E" w:rsidRPr="0016302B" w:rsidRDefault="00B0494E" w:rsidP="00B0494E">
            <w:pPr>
              <w:pStyle w:val="ISOMB"/>
              <w:spacing w:before="60" w:after="60" w:line="240" w:lineRule="auto"/>
              <w:rPr>
                <w:ins w:id="1415" w:author="Raphael Malyankar" w:date="2025-01-17T16:41:00Z" w16du:dateUtc="2025-01-17T23:41:00Z"/>
                <w:rFonts w:cs="Arial"/>
                <w:szCs w:val="18"/>
              </w:rPr>
            </w:pPr>
            <w:ins w:id="1416" w:author="Raphael Malyankar" w:date="2025-01-17T17:30:00Z" w16du:dateUtc="2025-01-18T00:30:00Z">
              <w:r w:rsidRPr="00105BDC">
                <w:rPr>
                  <w:szCs w:val="18"/>
                </w:rPr>
                <w:t>IC-ENC</w:t>
              </w:r>
            </w:ins>
          </w:p>
        </w:tc>
        <w:tc>
          <w:tcPr>
            <w:tcW w:w="1313" w:type="dxa"/>
            <w:tcBorders>
              <w:top w:val="single" w:sz="6" w:space="0" w:color="auto"/>
              <w:bottom w:val="single" w:sz="6" w:space="0" w:color="auto"/>
            </w:tcBorders>
          </w:tcPr>
          <w:p w14:paraId="367A98E6" w14:textId="1A8F44AC" w:rsidR="00B0494E" w:rsidRPr="00FE1475" w:rsidRDefault="00B0494E" w:rsidP="00B0494E">
            <w:pPr>
              <w:pStyle w:val="ISOClause"/>
              <w:spacing w:before="60" w:after="60" w:line="240" w:lineRule="auto"/>
              <w:rPr>
                <w:ins w:id="1417" w:author="Raphael Malyankar" w:date="2025-01-17T16:41:00Z" w16du:dateUtc="2025-01-17T23:41:00Z"/>
                <w:szCs w:val="18"/>
              </w:rPr>
            </w:pPr>
            <w:ins w:id="1418" w:author="Raphael Malyankar" w:date="2025-01-17T17:02:00Z" w16du:dateUtc="2025-01-18T00:02:00Z">
              <w:r>
                <w:rPr>
                  <w:szCs w:val="18"/>
                </w:rPr>
                <w:t>Dev</w:t>
              </w:r>
            </w:ins>
            <w:ins w:id="1419" w:author="Raphael Malyankar" w:date="2025-01-17T16:41:00Z" w16du:dateUtc="2025-01-17T23:41:00Z">
              <w:r w:rsidRPr="00632FAF">
                <w:rPr>
                  <w:szCs w:val="18"/>
                </w:rPr>
                <w:t>0326</w:t>
              </w:r>
            </w:ins>
          </w:p>
        </w:tc>
        <w:tc>
          <w:tcPr>
            <w:tcW w:w="1117" w:type="dxa"/>
            <w:tcBorders>
              <w:top w:val="single" w:sz="6" w:space="0" w:color="auto"/>
              <w:bottom w:val="single" w:sz="6" w:space="0" w:color="auto"/>
            </w:tcBorders>
          </w:tcPr>
          <w:p w14:paraId="18486E92" w14:textId="77777777" w:rsidR="00B0494E" w:rsidRPr="0036345A" w:rsidRDefault="00B0494E" w:rsidP="00B0494E">
            <w:pPr>
              <w:pStyle w:val="ISOParagraph"/>
              <w:spacing w:before="60" w:after="60" w:line="240" w:lineRule="auto"/>
              <w:rPr>
                <w:ins w:id="1420" w:author="Raphael Malyankar" w:date="2025-01-17T16:41:00Z" w16du:dateUtc="2025-01-17T23:41:00Z"/>
                <w:szCs w:val="18"/>
              </w:rPr>
            </w:pPr>
          </w:p>
        </w:tc>
        <w:tc>
          <w:tcPr>
            <w:tcW w:w="706" w:type="dxa"/>
            <w:tcBorders>
              <w:top w:val="single" w:sz="6" w:space="0" w:color="auto"/>
              <w:bottom w:val="single" w:sz="6" w:space="0" w:color="auto"/>
            </w:tcBorders>
          </w:tcPr>
          <w:p w14:paraId="2DC6A7AA" w14:textId="34D70BBB" w:rsidR="00B0494E" w:rsidRDefault="00F514B6" w:rsidP="00B0494E">
            <w:pPr>
              <w:pStyle w:val="ISOCommType"/>
              <w:spacing w:before="60" w:after="60" w:line="240" w:lineRule="auto"/>
              <w:rPr>
                <w:ins w:id="1421" w:author="Raphael Malyankar" w:date="2025-01-17T16:41:00Z" w16du:dateUtc="2025-01-17T23:41:00Z"/>
                <w:szCs w:val="18"/>
              </w:rPr>
            </w:pPr>
            <w:ins w:id="1422" w:author="Raphael Malyankar" w:date="2025-01-20T01:20:00Z" w16du:dateUtc="2025-01-20T08:20:00Z">
              <w:r>
                <w:rPr>
                  <w:szCs w:val="18"/>
                </w:rPr>
                <w:t>ed</w:t>
              </w:r>
            </w:ins>
          </w:p>
        </w:tc>
        <w:tc>
          <w:tcPr>
            <w:tcW w:w="4590" w:type="dxa"/>
            <w:tcBorders>
              <w:top w:val="single" w:sz="6" w:space="0" w:color="auto"/>
              <w:bottom w:val="single" w:sz="6" w:space="0" w:color="auto"/>
            </w:tcBorders>
          </w:tcPr>
          <w:p w14:paraId="391AE951" w14:textId="35462251" w:rsidR="00B0494E" w:rsidRPr="00FE1475" w:rsidRDefault="00B0494E" w:rsidP="00B0494E">
            <w:pPr>
              <w:pStyle w:val="ISOComments"/>
              <w:spacing w:before="60" w:after="60" w:line="240" w:lineRule="auto"/>
              <w:rPr>
                <w:ins w:id="1423" w:author="Raphael Malyankar" w:date="2025-01-17T16:41:00Z" w16du:dateUtc="2025-01-17T23:41:00Z"/>
                <w:szCs w:val="18"/>
              </w:rPr>
            </w:pPr>
            <w:ins w:id="1424" w:author="Raphael Malyankar" w:date="2025-01-17T16:41:00Z" w16du:dateUtc="2025-01-17T23:41:00Z">
              <w:r w:rsidRPr="00632FAF">
                <w:rPr>
                  <w:szCs w:val="18"/>
                </w:rPr>
                <w:t>Suggest reword Check Message</w:t>
              </w:r>
            </w:ins>
          </w:p>
        </w:tc>
        <w:tc>
          <w:tcPr>
            <w:tcW w:w="4174" w:type="dxa"/>
            <w:tcBorders>
              <w:top w:val="single" w:sz="6" w:space="0" w:color="auto"/>
              <w:bottom w:val="single" w:sz="6" w:space="0" w:color="auto"/>
            </w:tcBorders>
          </w:tcPr>
          <w:p w14:paraId="5875A9FB" w14:textId="4D7A9564" w:rsidR="00B0494E" w:rsidRDefault="00B0494E" w:rsidP="00B0494E">
            <w:pPr>
              <w:pStyle w:val="ISOChange"/>
              <w:spacing w:before="60" w:after="60" w:line="240" w:lineRule="auto"/>
              <w:rPr>
                <w:ins w:id="1425" w:author="Raphael Malyankar" w:date="2025-01-17T16:41:00Z" w16du:dateUtc="2025-01-17T23:41:00Z"/>
                <w:szCs w:val="18"/>
              </w:rPr>
            </w:pPr>
            <w:ins w:id="1426" w:author="Raphael Malyankar" w:date="2025-01-17T17:11:00Z" w16du:dateUtc="2025-01-18T00:11:00Z">
              <w:r w:rsidRPr="00F41B51">
                <w:rPr>
                  <w:szCs w:val="18"/>
                </w:rPr>
                <w:t>Dataset issue date precedes previous issue date of the dataset</w:t>
              </w:r>
            </w:ins>
          </w:p>
        </w:tc>
        <w:tc>
          <w:tcPr>
            <w:tcW w:w="2590" w:type="dxa"/>
            <w:tcBorders>
              <w:top w:val="single" w:sz="6" w:space="0" w:color="auto"/>
              <w:bottom w:val="single" w:sz="6" w:space="0" w:color="auto"/>
            </w:tcBorders>
            <w:shd w:val="clear" w:color="auto" w:fill="D9D9D9" w:themeFill="background1" w:themeFillShade="D9"/>
          </w:tcPr>
          <w:p w14:paraId="3506EF0E" w14:textId="6E37A13A" w:rsidR="00B0494E" w:rsidRPr="0036345A" w:rsidRDefault="00371495" w:rsidP="00B0494E">
            <w:pPr>
              <w:pStyle w:val="ISOSecretObservations"/>
              <w:spacing w:before="60" w:after="60" w:line="240" w:lineRule="auto"/>
              <w:rPr>
                <w:ins w:id="1427" w:author="Raphael Malyankar" w:date="2025-01-17T16:41:00Z" w16du:dateUtc="2025-01-17T23:41:00Z"/>
                <w:szCs w:val="18"/>
              </w:rPr>
            </w:pPr>
            <w:ins w:id="1428" w:author="Raphael Malyankar" w:date="2025-01-20T00:24:00Z" w16du:dateUtc="2025-01-20T07:24:00Z">
              <w:r w:rsidRPr="00371495">
                <w:rPr>
                  <w:szCs w:val="18"/>
                </w:rPr>
                <w:t>Agreed</w:t>
              </w:r>
            </w:ins>
          </w:p>
        </w:tc>
      </w:tr>
      <w:tr w:rsidR="00695FB6" w:rsidRPr="0036345A" w14:paraId="23C5028D" w14:textId="77777777" w:rsidTr="006C61DB">
        <w:trPr>
          <w:cantSplit/>
          <w:jc w:val="center"/>
          <w:ins w:id="1429" w:author="Raphael Malyankar" w:date="2025-01-15T19:12:00Z"/>
        </w:trPr>
        <w:tc>
          <w:tcPr>
            <w:tcW w:w="665" w:type="dxa"/>
            <w:tcBorders>
              <w:top w:val="single" w:sz="6" w:space="0" w:color="auto"/>
              <w:bottom w:val="single" w:sz="6" w:space="0" w:color="auto"/>
            </w:tcBorders>
          </w:tcPr>
          <w:p w14:paraId="5F21C5DB" w14:textId="4FB1AA35" w:rsidR="00695FB6" w:rsidRDefault="00695FB6" w:rsidP="00695FB6">
            <w:pPr>
              <w:pStyle w:val="ISOMB"/>
              <w:spacing w:before="60" w:after="60" w:line="240" w:lineRule="auto"/>
              <w:rPr>
                <w:ins w:id="1430" w:author="Raphael Malyankar" w:date="2025-01-15T19:12:00Z" w16du:dateUtc="2025-01-16T02:12:00Z"/>
                <w:szCs w:val="18"/>
              </w:rPr>
            </w:pPr>
            <w:ins w:id="1431" w:author="Raphael Malyankar" w:date="2025-01-15T19:12:00Z" w16du:dateUtc="2025-01-16T02:12:00Z">
              <w:r w:rsidRPr="00554ECA">
                <w:rPr>
                  <w:rFonts w:cs="Arial"/>
                  <w:szCs w:val="18"/>
                </w:rPr>
                <w:t>17</w:t>
              </w:r>
            </w:ins>
          </w:p>
        </w:tc>
        <w:tc>
          <w:tcPr>
            <w:tcW w:w="598" w:type="dxa"/>
            <w:tcBorders>
              <w:top w:val="single" w:sz="6" w:space="0" w:color="auto"/>
              <w:bottom w:val="single" w:sz="6" w:space="0" w:color="auto"/>
            </w:tcBorders>
          </w:tcPr>
          <w:p w14:paraId="2DB04850" w14:textId="6DDB8C91" w:rsidR="00695FB6" w:rsidRPr="00AA7C4B" w:rsidRDefault="00695FB6" w:rsidP="00695FB6">
            <w:pPr>
              <w:pStyle w:val="ISOMB"/>
              <w:spacing w:before="60" w:after="60" w:line="240" w:lineRule="auto"/>
              <w:rPr>
                <w:ins w:id="1432" w:author="Raphael Malyankar" w:date="2025-01-15T19:12:00Z" w16du:dateUtc="2025-01-16T02:12:00Z"/>
                <w:rFonts w:cs="Arial"/>
                <w:szCs w:val="18"/>
              </w:rPr>
            </w:pPr>
            <w:ins w:id="1433" w:author="Raphael Malyankar" w:date="2025-01-15T19:12:00Z" w16du:dateUtc="2025-01-16T02:12:00Z">
              <w:r w:rsidRPr="0016302B">
                <w:rPr>
                  <w:rFonts w:cs="Arial"/>
                  <w:szCs w:val="18"/>
                </w:rPr>
                <w:t>rmm</w:t>
              </w:r>
            </w:ins>
          </w:p>
        </w:tc>
        <w:tc>
          <w:tcPr>
            <w:tcW w:w="1313" w:type="dxa"/>
            <w:tcBorders>
              <w:top w:val="single" w:sz="6" w:space="0" w:color="auto"/>
              <w:bottom w:val="single" w:sz="6" w:space="0" w:color="auto"/>
            </w:tcBorders>
          </w:tcPr>
          <w:p w14:paraId="5ED2F22A" w14:textId="1AAC844C" w:rsidR="00695FB6" w:rsidRDefault="00695FB6" w:rsidP="00695FB6">
            <w:pPr>
              <w:pStyle w:val="ISOClause"/>
              <w:spacing w:before="60" w:after="60" w:line="240" w:lineRule="auto"/>
              <w:rPr>
                <w:ins w:id="1434" w:author="Raphael Malyankar" w:date="2025-01-15T19:12:00Z" w16du:dateUtc="2025-01-16T02:12:00Z"/>
                <w:szCs w:val="18"/>
              </w:rPr>
            </w:pPr>
            <w:ins w:id="1435" w:author="Raphael Malyankar" w:date="2025-01-15T19:12:00Z" w16du:dateUtc="2025-01-16T02:12:00Z">
              <w:r>
                <w:rPr>
                  <w:szCs w:val="18"/>
                </w:rPr>
                <w:t>Dev0327</w:t>
              </w:r>
            </w:ins>
          </w:p>
        </w:tc>
        <w:tc>
          <w:tcPr>
            <w:tcW w:w="1117" w:type="dxa"/>
            <w:tcBorders>
              <w:top w:val="single" w:sz="6" w:space="0" w:color="auto"/>
              <w:bottom w:val="single" w:sz="6" w:space="0" w:color="auto"/>
            </w:tcBorders>
          </w:tcPr>
          <w:p w14:paraId="5DA10B93" w14:textId="77777777" w:rsidR="00695FB6" w:rsidRPr="0036345A" w:rsidRDefault="00695FB6" w:rsidP="00695FB6">
            <w:pPr>
              <w:pStyle w:val="ISOParagraph"/>
              <w:spacing w:before="60" w:after="60" w:line="240" w:lineRule="auto"/>
              <w:rPr>
                <w:ins w:id="1436" w:author="Raphael Malyankar" w:date="2025-01-15T19:12:00Z" w16du:dateUtc="2025-01-16T02:12:00Z"/>
                <w:szCs w:val="18"/>
              </w:rPr>
            </w:pPr>
          </w:p>
        </w:tc>
        <w:tc>
          <w:tcPr>
            <w:tcW w:w="706" w:type="dxa"/>
            <w:tcBorders>
              <w:top w:val="single" w:sz="6" w:space="0" w:color="auto"/>
              <w:bottom w:val="single" w:sz="6" w:space="0" w:color="auto"/>
            </w:tcBorders>
          </w:tcPr>
          <w:p w14:paraId="0645E9D6" w14:textId="675C278E" w:rsidR="00695FB6" w:rsidRDefault="00695FB6" w:rsidP="00695FB6">
            <w:pPr>
              <w:pStyle w:val="ISOCommType"/>
              <w:spacing w:before="60" w:after="60" w:line="240" w:lineRule="auto"/>
              <w:rPr>
                <w:ins w:id="1437" w:author="Raphael Malyankar" w:date="2025-01-15T19:12:00Z" w16du:dateUtc="2025-01-16T02:12:00Z"/>
                <w:szCs w:val="18"/>
              </w:rPr>
            </w:pPr>
            <w:ins w:id="1438" w:author="Raphael Malyankar" w:date="2025-01-15T19:12:00Z" w16du:dateUtc="2025-01-16T02:12:00Z">
              <w:r>
                <w:rPr>
                  <w:szCs w:val="18"/>
                </w:rPr>
                <w:t>te</w:t>
              </w:r>
            </w:ins>
          </w:p>
        </w:tc>
        <w:tc>
          <w:tcPr>
            <w:tcW w:w="4590" w:type="dxa"/>
            <w:tcBorders>
              <w:top w:val="single" w:sz="6" w:space="0" w:color="auto"/>
              <w:bottom w:val="single" w:sz="6" w:space="0" w:color="auto"/>
            </w:tcBorders>
          </w:tcPr>
          <w:p w14:paraId="43286BA4" w14:textId="55666B85" w:rsidR="00695FB6" w:rsidRDefault="00695FB6" w:rsidP="00695FB6">
            <w:pPr>
              <w:pStyle w:val="ISOComments"/>
              <w:spacing w:before="60" w:after="60" w:line="240" w:lineRule="auto"/>
              <w:rPr>
                <w:ins w:id="1439" w:author="Raphael Malyankar" w:date="2025-01-15T19:12:00Z" w16du:dateUtc="2025-01-16T02:12:00Z"/>
                <w:szCs w:val="18"/>
              </w:rPr>
            </w:pPr>
            <w:ins w:id="1440" w:author="Raphael Malyankar" w:date="2025-01-15T19:12:00Z" w16du:dateUtc="2025-01-16T02:12:00Z">
              <w:r>
                <w:rPr>
                  <w:szCs w:val="18"/>
                </w:rPr>
                <w:t>The method of cancellation is defined in each Product Specification.</w:t>
              </w:r>
            </w:ins>
          </w:p>
        </w:tc>
        <w:tc>
          <w:tcPr>
            <w:tcW w:w="4174" w:type="dxa"/>
            <w:tcBorders>
              <w:top w:val="single" w:sz="6" w:space="0" w:color="auto"/>
              <w:bottom w:val="single" w:sz="6" w:space="0" w:color="auto"/>
            </w:tcBorders>
          </w:tcPr>
          <w:p w14:paraId="00B65590" w14:textId="5537AD99" w:rsidR="00695FB6" w:rsidRDefault="00695FB6" w:rsidP="00695FB6">
            <w:pPr>
              <w:pStyle w:val="ISOChange"/>
              <w:spacing w:before="60" w:after="60" w:line="240" w:lineRule="auto"/>
              <w:rPr>
                <w:ins w:id="1441" w:author="Raphael Malyankar" w:date="2025-01-15T19:12:00Z" w16du:dateUtc="2025-01-16T02:12:00Z"/>
                <w:szCs w:val="18"/>
              </w:rPr>
            </w:pPr>
            <w:ins w:id="1442" w:author="Raphael Malyankar" w:date="2025-01-15T19:12:00Z" w16du:dateUtc="2025-01-16T02:12:00Z">
              <w:r>
                <w:rPr>
                  <w:szCs w:val="18"/>
                </w:rPr>
                <w:t>Rewrite as separate checks for file-based and fileless cancellation (see new checks below)</w:t>
              </w:r>
            </w:ins>
          </w:p>
        </w:tc>
        <w:tc>
          <w:tcPr>
            <w:tcW w:w="2590" w:type="dxa"/>
            <w:tcBorders>
              <w:top w:val="single" w:sz="6" w:space="0" w:color="auto"/>
              <w:bottom w:val="single" w:sz="6" w:space="0" w:color="auto"/>
            </w:tcBorders>
            <w:shd w:val="clear" w:color="auto" w:fill="D9D9D9" w:themeFill="background1" w:themeFillShade="D9"/>
          </w:tcPr>
          <w:p w14:paraId="6DFD26C3" w14:textId="4423CF93" w:rsidR="00695FB6" w:rsidRPr="0036345A" w:rsidRDefault="00695FB6" w:rsidP="00695FB6">
            <w:pPr>
              <w:pStyle w:val="ISOSecretObservations"/>
              <w:spacing w:before="60" w:after="60" w:line="240" w:lineRule="auto"/>
              <w:rPr>
                <w:ins w:id="1443" w:author="Raphael Malyankar" w:date="2025-01-15T19:12:00Z" w16du:dateUtc="2025-01-16T02:12:00Z"/>
                <w:szCs w:val="18"/>
              </w:rPr>
            </w:pPr>
            <w:ins w:id="1444" w:author="Raphael Malyankar" w:date="2025-01-24T15:42:00Z" w16du:dateUtc="2025-01-24T22:42:00Z">
              <w:r w:rsidRPr="00DA4463">
                <w:rPr>
                  <w:color w:val="FF0000"/>
                  <w:szCs w:val="18"/>
                </w:rPr>
                <w:t>Agreed</w:t>
              </w:r>
            </w:ins>
          </w:p>
        </w:tc>
      </w:tr>
      <w:tr w:rsidR="00695FB6" w:rsidRPr="0036345A" w14:paraId="664426BC" w14:textId="77777777" w:rsidTr="006C61DB">
        <w:trPr>
          <w:cantSplit/>
          <w:jc w:val="center"/>
          <w:ins w:id="1445" w:author="Raphael Malyankar" w:date="2025-01-15T19:12:00Z"/>
        </w:trPr>
        <w:tc>
          <w:tcPr>
            <w:tcW w:w="665" w:type="dxa"/>
            <w:tcBorders>
              <w:top w:val="single" w:sz="6" w:space="0" w:color="auto"/>
              <w:bottom w:val="single" w:sz="6" w:space="0" w:color="auto"/>
            </w:tcBorders>
          </w:tcPr>
          <w:p w14:paraId="75970510" w14:textId="540BB015" w:rsidR="00695FB6" w:rsidRDefault="00695FB6" w:rsidP="00695FB6">
            <w:pPr>
              <w:pStyle w:val="ISOMB"/>
              <w:spacing w:before="60" w:after="60" w:line="240" w:lineRule="auto"/>
              <w:rPr>
                <w:ins w:id="1446" w:author="Raphael Malyankar" w:date="2025-01-15T19:12:00Z" w16du:dateUtc="2025-01-16T02:12:00Z"/>
                <w:szCs w:val="18"/>
              </w:rPr>
            </w:pPr>
            <w:ins w:id="1447" w:author="Raphael Malyankar" w:date="2025-01-15T19:12:00Z" w16du:dateUtc="2025-01-16T02:12:00Z">
              <w:r w:rsidRPr="00554ECA">
                <w:rPr>
                  <w:rFonts w:cs="Arial"/>
                  <w:szCs w:val="18"/>
                </w:rPr>
                <w:t>17</w:t>
              </w:r>
            </w:ins>
          </w:p>
        </w:tc>
        <w:tc>
          <w:tcPr>
            <w:tcW w:w="598" w:type="dxa"/>
            <w:tcBorders>
              <w:top w:val="single" w:sz="6" w:space="0" w:color="auto"/>
              <w:bottom w:val="single" w:sz="6" w:space="0" w:color="auto"/>
            </w:tcBorders>
          </w:tcPr>
          <w:p w14:paraId="3DAA3B10" w14:textId="5F6EE5E0" w:rsidR="00695FB6" w:rsidRPr="00AA7C4B" w:rsidRDefault="00695FB6" w:rsidP="00695FB6">
            <w:pPr>
              <w:pStyle w:val="ISOMB"/>
              <w:spacing w:before="60" w:after="60" w:line="240" w:lineRule="auto"/>
              <w:rPr>
                <w:ins w:id="1448" w:author="Raphael Malyankar" w:date="2025-01-15T19:12:00Z" w16du:dateUtc="2025-01-16T02:12:00Z"/>
                <w:rFonts w:cs="Arial"/>
                <w:szCs w:val="18"/>
              </w:rPr>
            </w:pPr>
            <w:ins w:id="1449" w:author="Raphael Malyankar" w:date="2025-01-15T19:12:00Z" w16du:dateUtc="2025-01-16T02:12:00Z">
              <w:r w:rsidRPr="0016302B">
                <w:rPr>
                  <w:rFonts w:cs="Arial"/>
                  <w:szCs w:val="18"/>
                </w:rPr>
                <w:t>rmm</w:t>
              </w:r>
            </w:ins>
          </w:p>
        </w:tc>
        <w:tc>
          <w:tcPr>
            <w:tcW w:w="1313" w:type="dxa"/>
            <w:tcBorders>
              <w:top w:val="single" w:sz="6" w:space="0" w:color="auto"/>
              <w:bottom w:val="single" w:sz="6" w:space="0" w:color="auto"/>
            </w:tcBorders>
          </w:tcPr>
          <w:p w14:paraId="46A89F37" w14:textId="3C75B0D2" w:rsidR="00695FB6" w:rsidRDefault="00695FB6" w:rsidP="00695FB6">
            <w:pPr>
              <w:pStyle w:val="ISOClause"/>
              <w:spacing w:before="60" w:after="60" w:line="240" w:lineRule="auto"/>
              <w:rPr>
                <w:ins w:id="1450" w:author="Raphael Malyankar" w:date="2025-01-15T19:12:00Z" w16du:dateUtc="2025-01-16T02:12:00Z"/>
                <w:szCs w:val="18"/>
              </w:rPr>
            </w:pPr>
            <w:ins w:id="1451" w:author="Raphael Malyankar" w:date="2025-01-15T19:12:00Z" w16du:dateUtc="2025-01-16T02:12:00Z">
              <w:r>
                <w:rPr>
                  <w:szCs w:val="18"/>
                </w:rPr>
                <w:t>Dev0327a (new)</w:t>
              </w:r>
            </w:ins>
          </w:p>
        </w:tc>
        <w:tc>
          <w:tcPr>
            <w:tcW w:w="1117" w:type="dxa"/>
            <w:tcBorders>
              <w:top w:val="single" w:sz="6" w:space="0" w:color="auto"/>
              <w:bottom w:val="single" w:sz="6" w:space="0" w:color="auto"/>
            </w:tcBorders>
          </w:tcPr>
          <w:p w14:paraId="4DF0E8FB" w14:textId="77777777" w:rsidR="00695FB6" w:rsidRPr="0036345A" w:rsidRDefault="00695FB6" w:rsidP="00695FB6">
            <w:pPr>
              <w:pStyle w:val="ISOParagraph"/>
              <w:spacing w:before="60" w:after="60" w:line="240" w:lineRule="auto"/>
              <w:rPr>
                <w:ins w:id="1452" w:author="Raphael Malyankar" w:date="2025-01-15T19:12:00Z" w16du:dateUtc="2025-01-16T02:12:00Z"/>
                <w:szCs w:val="18"/>
              </w:rPr>
            </w:pPr>
          </w:p>
        </w:tc>
        <w:tc>
          <w:tcPr>
            <w:tcW w:w="706" w:type="dxa"/>
            <w:tcBorders>
              <w:top w:val="single" w:sz="6" w:space="0" w:color="auto"/>
              <w:bottom w:val="single" w:sz="6" w:space="0" w:color="auto"/>
            </w:tcBorders>
          </w:tcPr>
          <w:p w14:paraId="2E26C385" w14:textId="0A0D3817" w:rsidR="00695FB6" w:rsidRDefault="00695FB6" w:rsidP="00695FB6">
            <w:pPr>
              <w:pStyle w:val="ISOCommType"/>
              <w:spacing w:before="60" w:after="60" w:line="240" w:lineRule="auto"/>
              <w:rPr>
                <w:ins w:id="1453" w:author="Raphael Malyankar" w:date="2025-01-15T19:12:00Z" w16du:dateUtc="2025-01-16T02:12:00Z"/>
                <w:szCs w:val="18"/>
              </w:rPr>
            </w:pPr>
            <w:ins w:id="1454" w:author="Raphael Malyankar" w:date="2025-01-15T19:12:00Z" w16du:dateUtc="2025-01-16T02:12:00Z">
              <w:r>
                <w:rPr>
                  <w:szCs w:val="18"/>
                </w:rPr>
                <w:t>te</w:t>
              </w:r>
            </w:ins>
          </w:p>
        </w:tc>
        <w:tc>
          <w:tcPr>
            <w:tcW w:w="4590" w:type="dxa"/>
            <w:tcBorders>
              <w:top w:val="single" w:sz="6" w:space="0" w:color="auto"/>
              <w:bottom w:val="single" w:sz="6" w:space="0" w:color="auto"/>
            </w:tcBorders>
          </w:tcPr>
          <w:p w14:paraId="20279318" w14:textId="382D8EFE" w:rsidR="00695FB6" w:rsidRDefault="00695FB6" w:rsidP="00695FB6">
            <w:pPr>
              <w:pStyle w:val="ISOComments"/>
              <w:spacing w:before="60" w:after="60" w:line="240" w:lineRule="auto"/>
              <w:rPr>
                <w:ins w:id="1455" w:author="Raphael Malyankar" w:date="2025-01-15T19:12:00Z" w16du:dateUtc="2025-01-16T02:12:00Z"/>
                <w:szCs w:val="18"/>
              </w:rPr>
            </w:pPr>
            <w:ins w:id="1456" w:author="Raphael Malyankar" w:date="2025-01-15T19:12:00Z" w16du:dateUtc="2025-01-16T02:12:00Z">
              <w:r>
                <w:rPr>
                  <w:szCs w:val="18"/>
                </w:rPr>
                <w:t>New check for file-based cancellation (see Dev0327 comment).</w:t>
              </w:r>
            </w:ins>
          </w:p>
        </w:tc>
        <w:tc>
          <w:tcPr>
            <w:tcW w:w="4174" w:type="dxa"/>
            <w:tcBorders>
              <w:top w:val="single" w:sz="6" w:space="0" w:color="auto"/>
              <w:bottom w:val="single" w:sz="6" w:space="0" w:color="auto"/>
            </w:tcBorders>
          </w:tcPr>
          <w:p w14:paraId="2942C807" w14:textId="46D3686F" w:rsidR="00695FB6" w:rsidRDefault="00695FB6" w:rsidP="00695FB6">
            <w:pPr>
              <w:pStyle w:val="ISOChange"/>
              <w:spacing w:before="60" w:after="60" w:line="240" w:lineRule="auto"/>
              <w:rPr>
                <w:ins w:id="1457" w:author="Raphael Malyankar" w:date="2025-01-15T19:12:00Z" w16du:dateUtc="2025-01-16T02:12:00Z"/>
                <w:szCs w:val="18"/>
              </w:rPr>
            </w:pPr>
            <w:ins w:id="1458" w:author="Raphael Malyankar" w:date="2025-01-15T19:12:00Z" w16du:dateUtc="2025-01-16T02:12:00Z">
              <w:r w:rsidRPr="00A26FA5">
                <w:rPr>
                  <w:szCs w:val="18"/>
                </w:rPr>
                <w:t xml:space="preserve">IF the exchange catalogue cancels a dataset using the file-based method, </w:t>
              </w:r>
              <w:r>
                <w:rPr>
                  <w:szCs w:val="18"/>
                </w:rPr>
                <w:t xml:space="preserve">its </w:t>
              </w:r>
              <w:r w:rsidRPr="00A26FA5">
                <w:rPr>
                  <w:szCs w:val="18"/>
                </w:rPr>
                <w:t>exchange set must contain an update dataset file for which the Edition number must be set to 0 in its discovery metadata block in the exchange catalogue.</w:t>
              </w:r>
            </w:ins>
          </w:p>
        </w:tc>
        <w:tc>
          <w:tcPr>
            <w:tcW w:w="2590" w:type="dxa"/>
            <w:tcBorders>
              <w:top w:val="single" w:sz="6" w:space="0" w:color="auto"/>
              <w:bottom w:val="single" w:sz="6" w:space="0" w:color="auto"/>
            </w:tcBorders>
            <w:shd w:val="clear" w:color="auto" w:fill="D9D9D9" w:themeFill="background1" w:themeFillShade="D9"/>
          </w:tcPr>
          <w:p w14:paraId="020072E3" w14:textId="2CDF1A3D" w:rsidR="00695FB6" w:rsidRPr="0036345A" w:rsidRDefault="00695FB6" w:rsidP="00695FB6">
            <w:pPr>
              <w:pStyle w:val="ISOSecretObservations"/>
              <w:spacing w:before="60" w:after="60" w:line="240" w:lineRule="auto"/>
              <w:rPr>
                <w:ins w:id="1459" w:author="Raphael Malyankar" w:date="2025-01-15T19:12:00Z" w16du:dateUtc="2025-01-16T02:12:00Z"/>
                <w:szCs w:val="18"/>
              </w:rPr>
            </w:pPr>
            <w:ins w:id="1460" w:author="Raphael Malyankar" w:date="2025-01-24T15:42:00Z" w16du:dateUtc="2025-01-24T22:42:00Z">
              <w:r w:rsidRPr="00DA4463">
                <w:rPr>
                  <w:color w:val="FF0000"/>
                  <w:szCs w:val="18"/>
                </w:rPr>
                <w:t>Agreed</w:t>
              </w:r>
            </w:ins>
          </w:p>
        </w:tc>
      </w:tr>
      <w:tr w:rsidR="00695FB6" w:rsidRPr="0036345A" w14:paraId="47FC18F6" w14:textId="77777777" w:rsidTr="006C61DB">
        <w:trPr>
          <w:cantSplit/>
          <w:jc w:val="center"/>
          <w:ins w:id="1461" w:author="Raphael Malyankar" w:date="2025-01-15T19:12:00Z"/>
        </w:trPr>
        <w:tc>
          <w:tcPr>
            <w:tcW w:w="665" w:type="dxa"/>
            <w:tcBorders>
              <w:top w:val="single" w:sz="6" w:space="0" w:color="auto"/>
              <w:bottom w:val="single" w:sz="6" w:space="0" w:color="auto"/>
            </w:tcBorders>
          </w:tcPr>
          <w:p w14:paraId="567F11AA" w14:textId="375A5313" w:rsidR="00695FB6" w:rsidRDefault="00695FB6" w:rsidP="00695FB6">
            <w:pPr>
              <w:pStyle w:val="ISOMB"/>
              <w:spacing w:before="60" w:after="60" w:line="240" w:lineRule="auto"/>
              <w:rPr>
                <w:ins w:id="1462" w:author="Raphael Malyankar" w:date="2025-01-15T19:12:00Z" w16du:dateUtc="2025-01-16T02:12:00Z"/>
                <w:szCs w:val="18"/>
              </w:rPr>
            </w:pPr>
            <w:ins w:id="1463" w:author="Raphael Malyankar" w:date="2025-01-15T19:12:00Z" w16du:dateUtc="2025-01-16T02:12:00Z">
              <w:r w:rsidRPr="000858D7">
                <w:rPr>
                  <w:rFonts w:cs="Arial"/>
                  <w:szCs w:val="18"/>
                </w:rPr>
                <w:t>17</w:t>
              </w:r>
            </w:ins>
          </w:p>
        </w:tc>
        <w:tc>
          <w:tcPr>
            <w:tcW w:w="598" w:type="dxa"/>
            <w:tcBorders>
              <w:top w:val="single" w:sz="6" w:space="0" w:color="auto"/>
              <w:bottom w:val="single" w:sz="6" w:space="0" w:color="auto"/>
            </w:tcBorders>
          </w:tcPr>
          <w:p w14:paraId="63D58D42" w14:textId="1F31D732" w:rsidR="00695FB6" w:rsidRPr="00AA7C4B" w:rsidRDefault="00695FB6" w:rsidP="00695FB6">
            <w:pPr>
              <w:pStyle w:val="ISOMB"/>
              <w:spacing w:before="60" w:after="60" w:line="240" w:lineRule="auto"/>
              <w:rPr>
                <w:ins w:id="1464" w:author="Raphael Malyankar" w:date="2025-01-15T19:12:00Z" w16du:dateUtc="2025-01-16T02:12:00Z"/>
                <w:rFonts w:cs="Arial"/>
                <w:szCs w:val="18"/>
              </w:rPr>
            </w:pPr>
            <w:ins w:id="1465" w:author="Raphael Malyankar" w:date="2025-01-15T19:12:00Z" w16du:dateUtc="2025-01-16T02:12:00Z">
              <w:r w:rsidRPr="005B44D2">
                <w:rPr>
                  <w:rFonts w:cs="Arial"/>
                  <w:szCs w:val="18"/>
                </w:rPr>
                <w:t>rmm</w:t>
              </w:r>
            </w:ins>
          </w:p>
        </w:tc>
        <w:tc>
          <w:tcPr>
            <w:tcW w:w="1313" w:type="dxa"/>
            <w:tcBorders>
              <w:top w:val="single" w:sz="6" w:space="0" w:color="auto"/>
              <w:bottom w:val="single" w:sz="6" w:space="0" w:color="auto"/>
            </w:tcBorders>
          </w:tcPr>
          <w:p w14:paraId="12990967" w14:textId="56196417" w:rsidR="00695FB6" w:rsidRDefault="00695FB6" w:rsidP="00695FB6">
            <w:pPr>
              <w:pStyle w:val="ISOClause"/>
              <w:spacing w:before="60" w:after="60" w:line="240" w:lineRule="auto"/>
              <w:rPr>
                <w:ins w:id="1466" w:author="Raphael Malyankar" w:date="2025-01-15T19:12:00Z" w16du:dateUtc="2025-01-16T02:12:00Z"/>
                <w:szCs w:val="18"/>
              </w:rPr>
            </w:pPr>
            <w:ins w:id="1467" w:author="Raphael Malyankar" w:date="2025-01-15T19:12:00Z" w16du:dateUtc="2025-01-16T02:12:00Z">
              <w:r w:rsidRPr="00A26FA5">
                <w:t>Dev0327</w:t>
              </w:r>
              <w:r>
                <w:t xml:space="preserve">b </w:t>
              </w:r>
              <w:r w:rsidRPr="00A26FA5">
                <w:t>(new)</w:t>
              </w:r>
            </w:ins>
          </w:p>
        </w:tc>
        <w:tc>
          <w:tcPr>
            <w:tcW w:w="1117" w:type="dxa"/>
            <w:tcBorders>
              <w:top w:val="single" w:sz="6" w:space="0" w:color="auto"/>
              <w:bottom w:val="single" w:sz="6" w:space="0" w:color="auto"/>
            </w:tcBorders>
          </w:tcPr>
          <w:p w14:paraId="140A6187" w14:textId="77777777" w:rsidR="00695FB6" w:rsidRPr="0036345A" w:rsidRDefault="00695FB6" w:rsidP="00695FB6">
            <w:pPr>
              <w:pStyle w:val="ISOParagraph"/>
              <w:spacing w:before="60" w:after="60" w:line="240" w:lineRule="auto"/>
              <w:rPr>
                <w:ins w:id="1468" w:author="Raphael Malyankar" w:date="2025-01-15T19:12:00Z" w16du:dateUtc="2025-01-16T02:12:00Z"/>
                <w:szCs w:val="18"/>
              </w:rPr>
            </w:pPr>
          </w:p>
        </w:tc>
        <w:tc>
          <w:tcPr>
            <w:tcW w:w="706" w:type="dxa"/>
            <w:tcBorders>
              <w:top w:val="single" w:sz="6" w:space="0" w:color="auto"/>
              <w:bottom w:val="single" w:sz="6" w:space="0" w:color="auto"/>
            </w:tcBorders>
          </w:tcPr>
          <w:p w14:paraId="6D4C38DA" w14:textId="22D8F843" w:rsidR="00695FB6" w:rsidRDefault="00695FB6" w:rsidP="00695FB6">
            <w:pPr>
              <w:pStyle w:val="ISOCommType"/>
              <w:spacing w:before="60" w:after="60" w:line="240" w:lineRule="auto"/>
              <w:rPr>
                <w:ins w:id="1469" w:author="Raphael Malyankar" w:date="2025-01-15T19:12:00Z" w16du:dateUtc="2025-01-16T02:12:00Z"/>
                <w:szCs w:val="18"/>
              </w:rPr>
            </w:pPr>
            <w:ins w:id="1470" w:author="Raphael Malyankar" w:date="2025-01-20T01:20:00Z" w16du:dateUtc="2025-01-20T08:20:00Z">
              <w:r>
                <w:rPr>
                  <w:szCs w:val="18"/>
                </w:rPr>
                <w:t>te</w:t>
              </w:r>
            </w:ins>
          </w:p>
        </w:tc>
        <w:tc>
          <w:tcPr>
            <w:tcW w:w="4590" w:type="dxa"/>
            <w:tcBorders>
              <w:top w:val="single" w:sz="6" w:space="0" w:color="auto"/>
              <w:bottom w:val="single" w:sz="6" w:space="0" w:color="auto"/>
            </w:tcBorders>
          </w:tcPr>
          <w:p w14:paraId="202E07F8" w14:textId="2721B8C6" w:rsidR="00695FB6" w:rsidRDefault="00695FB6" w:rsidP="00695FB6">
            <w:pPr>
              <w:pStyle w:val="ISOComments"/>
              <w:spacing w:before="60" w:after="60" w:line="240" w:lineRule="auto"/>
              <w:rPr>
                <w:ins w:id="1471" w:author="Raphael Malyankar" w:date="2025-01-15T19:12:00Z" w16du:dateUtc="2025-01-16T02:12:00Z"/>
                <w:szCs w:val="18"/>
              </w:rPr>
            </w:pPr>
            <w:ins w:id="1472" w:author="Raphael Malyankar" w:date="2025-01-15T19:12:00Z" w16du:dateUtc="2025-01-16T02:12:00Z">
              <w:r>
                <w:rPr>
                  <w:szCs w:val="18"/>
                </w:rPr>
                <w:t>New check for file-less cancellation (see Dev0327 comment).</w:t>
              </w:r>
            </w:ins>
          </w:p>
        </w:tc>
        <w:tc>
          <w:tcPr>
            <w:tcW w:w="4174" w:type="dxa"/>
            <w:tcBorders>
              <w:top w:val="single" w:sz="6" w:space="0" w:color="auto"/>
              <w:bottom w:val="single" w:sz="6" w:space="0" w:color="auto"/>
            </w:tcBorders>
          </w:tcPr>
          <w:p w14:paraId="20F489D7" w14:textId="53BA456B" w:rsidR="00695FB6" w:rsidRDefault="00695FB6" w:rsidP="00695FB6">
            <w:pPr>
              <w:pStyle w:val="ISOChange"/>
              <w:spacing w:before="60" w:after="60" w:line="240" w:lineRule="auto"/>
              <w:rPr>
                <w:ins w:id="1473" w:author="Raphael Malyankar" w:date="2025-01-15T19:12:00Z" w16du:dateUtc="2025-01-16T02:12:00Z"/>
                <w:szCs w:val="18"/>
              </w:rPr>
            </w:pPr>
            <w:ins w:id="1474" w:author="Raphael Malyankar" w:date="2025-01-15T19:12:00Z" w16du:dateUtc="2025-01-16T02:12:00Z">
              <w:r w:rsidRPr="00A26FA5">
                <w:t xml:space="preserve">IF the exchange catalogue cancels a resource using the file-less method, </w:t>
              </w:r>
              <w:r>
                <w:t>its</w:t>
              </w:r>
              <w:r w:rsidRPr="00A26FA5">
                <w:t xml:space="preserve"> exchange catalogue must use a dataset metadata entry with the filename and original digital signature specifying the resource to be cancelled, and with all other mandatory metadata fields also set to the same values as the original, with the exception of the issueDate, which must be set to the issue date of the fileless cancellation itself.</w:t>
              </w:r>
            </w:ins>
          </w:p>
        </w:tc>
        <w:tc>
          <w:tcPr>
            <w:tcW w:w="2590" w:type="dxa"/>
            <w:tcBorders>
              <w:top w:val="single" w:sz="6" w:space="0" w:color="auto"/>
              <w:bottom w:val="single" w:sz="6" w:space="0" w:color="auto"/>
            </w:tcBorders>
            <w:shd w:val="clear" w:color="auto" w:fill="D9D9D9" w:themeFill="background1" w:themeFillShade="D9"/>
          </w:tcPr>
          <w:p w14:paraId="6058C14A" w14:textId="05FE55DA" w:rsidR="00695FB6" w:rsidRPr="0036345A" w:rsidRDefault="00695FB6" w:rsidP="00695FB6">
            <w:pPr>
              <w:pStyle w:val="ISOSecretObservations"/>
              <w:spacing w:before="60" w:after="60" w:line="240" w:lineRule="auto"/>
              <w:rPr>
                <w:ins w:id="1475" w:author="Raphael Malyankar" w:date="2025-01-15T19:12:00Z" w16du:dateUtc="2025-01-16T02:12:00Z"/>
                <w:szCs w:val="18"/>
              </w:rPr>
            </w:pPr>
            <w:ins w:id="1476" w:author="Raphael Malyankar" w:date="2025-01-24T15:42:00Z" w16du:dateUtc="2025-01-24T22:42:00Z">
              <w:r w:rsidRPr="00DA4463">
                <w:rPr>
                  <w:color w:val="FF0000"/>
                  <w:szCs w:val="18"/>
                </w:rPr>
                <w:t>Agreed</w:t>
              </w:r>
            </w:ins>
          </w:p>
        </w:tc>
      </w:tr>
      <w:tr w:rsidR="00B0494E" w:rsidRPr="0036345A" w14:paraId="37DE1142" w14:textId="77777777" w:rsidTr="006C61DB">
        <w:trPr>
          <w:cantSplit/>
          <w:jc w:val="center"/>
          <w:ins w:id="1477" w:author="Raphael Malyankar" w:date="2025-01-17T16:41:00Z"/>
        </w:trPr>
        <w:tc>
          <w:tcPr>
            <w:tcW w:w="665" w:type="dxa"/>
            <w:tcBorders>
              <w:top w:val="single" w:sz="6" w:space="0" w:color="auto"/>
              <w:bottom w:val="single" w:sz="6" w:space="0" w:color="auto"/>
            </w:tcBorders>
          </w:tcPr>
          <w:p w14:paraId="06A457FC" w14:textId="569C595D" w:rsidR="00B0494E" w:rsidRPr="000858D7" w:rsidRDefault="00B0494E" w:rsidP="00B0494E">
            <w:pPr>
              <w:pStyle w:val="ISOMB"/>
              <w:spacing w:before="60" w:after="60" w:line="240" w:lineRule="auto"/>
              <w:rPr>
                <w:ins w:id="1478" w:author="Raphael Malyankar" w:date="2025-01-17T16:41:00Z" w16du:dateUtc="2025-01-17T23:41:00Z"/>
                <w:rFonts w:cs="Arial"/>
                <w:szCs w:val="18"/>
              </w:rPr>
            </w:pPr>
            <w:ins w:id="1479" w:author="Raphael Malyankar" w:date="2025-01-17T17:31:00Z" w16du:dateUtc="2025-01-18T00:31:00Z">
              <w:r w:rsidRPr="009C66A4">
                <w:rPr>
                  <w:rFonts w:cs="Arial"/>
                  <w:szCs w:val="18"/>
                </w:rPr>
                <w:t>17</w:t>
              </w:r>
            </w:ins>
          </w:p>
        </w:tc>
        <w:tc>
          <w:tcPr>
            <w:tcW w:w="598" w:type="dxa"/>
            <w:tcBorders>
              <w:top w:val="single" w:sz="6" w:space="0" w:color="auto"/>
              <w:bottom w:val="single" w:sz="6" w:space="0" w:color="auto"/>
            </w:tcBorders>
          </w:tcPr>
          <w:p w14:paraId="69D021FB" w14:textId="4C093F02" w:rsidR="00B0494E" w:rsidRPr="005B44D2" w:rsidRDefault="00B0494E" w:rsidP="00B0494E">
            <w:pPr>
              <w:pStyle w:val="ISOMB"/>
              <w:spacing w:before="60" w:after="60" w:line="240" w:lineRule="auto"/>
              <w:rPr>
                <w:ins w:id="1480" w:author="Raphael Malyankar" w:date="2025-01-17T16:41:00Z" w16du:dateUtc="2025-01-17T23:41:00Z"/>
                <w:rFonts w:cs="Arial"/>
                <w:szCs w:val="18"/>
              </w:rPr>
            </w:pPr>
            <w:ins w:id="1481" w:author="Raphael Malyankar" w:date="2025-01-17T17:30:00Z" w16du:dateUtc="2025-01-18T00:30:00Z">
              <w:r w:rsidRPr="00EA1BA1">
                <w:rPr>
                  <w:szCs w:val="18"/>
                </w:rPr>
                <w:t>IC-ENC</w:t>
              </w:r>
            </w:ins>
          </w:p>
        </w:tc>
        <w:tc>
          <w:tcPr>
            <w:tcW w:w="1313" w:type="dxa"/>
            <w:tcBorders>
              <w:top w:val="single" w:sz="6" w:space="0" w:color="auto"/>
              <w:bottom w:val="single" w:sz="6" w:space="0" w:color="auto"/>
            </w:tcBorders>
          </w:tcPr>
          <w:p w14:paraId="70B4864D" w14:textId="0CADCFD0" w:rsidR="00B0494E" w:rsidRPr="00A26FA5" w:rsidRDefault="00B0494E" w:rsidP="00B0494E">
            <w:pPr>
              <w:pStyle w:val="ISOClause"/>
              <w:spacing w:before="60" w:after="60" w:line="240" w:lineRule="auto"/>
              <w:rPr>
                <w:ins w:id="1482" w:author="Raphael Malyankar" w:date="2025-01-17T16:41:00Z" w16du:dateUtc="2025-01-17T23:41:00Z"/>
              </w:rPr>
            </w:pPr>
            <w:ins w:id="1483" w:author="Raphael Malyankar" w:date="2025-01-17T16:41:00Z" w16du:dateUtc="2025-01-17T23:41:00Z">
              <w:r w:rsidRPr="00632FAF">
                <w:t>Dev0327</w:t>
              </w:r>
            </w:ins>
          </w:p>
        </w:tc>
        <w:tc>
          <w:tcPr>
            <w:tcW w:w="1117" w:type="dxa"/>
            <w:tcBorders>
              <w:top w:val="single" w:sz="6" w:space="0" w:color="auto"/>
              <w:bottom w:val="single" w:sz="6" w:space="0" w:color="auto"/>
            </w:tcBorders>
          </w:tcPr>
          <w:p w14:paraId="58913C4B" w14:textId="77777777" w:rsidR="00B0494E" w:rsidRPr="0036345A" w:rsidRDefault="00B0494E" w:rsidP="00B0494E">
            <w:pPr>
              <w:pStyle w:val="ISOParagraph"/>
              <w:spacing w:before="60" w:after="60" w:line="240" w:lineRule="auto"/>
              <w:rPr>
                <w:ins w:id="1484" w:author="Raphael Malyankar" w:date="2025-01-17T16:41:00Z" w16du:dateUtc="2025-01-17T23:41:00Z"/>
                <w:szCs w:val="18"/>
              </w:rPr>
            </w:pPr>
          </w:p>
        </w:tc>
        <w:tc>
          <w:tcPr>
            <w:tcW w:w="706" w:type="dxa"/>
            <w:tcBorders>
              <w:top w:val="single" w:sz="6" w:space="0" w:color="auto"/>
              <w:bottom w:val="single" w:sz="6" w:space="0" w:color="auto"/>
            </w:tcBorders>
          </w:tcPr>
          <w:p w14:paraId="56C3010E" w14:textId="21C2A7C8" w:rsidR="00B0494E" w:rsidRDefault="00F514B6" w:rsidP="00B0494E">
            <w:pPr>
              <w:pStyle w:val="ISOCommType"/>
              <w:spacing w:before="60" w:after="60" w:line="240" w:lineRule="auto"/>
              <w:rPr>
                <w:ins w:id="1485" w:author="Raphael Malyankar" w:date="2025-01-17T16:41:00Z" w16du:dateUtc="2025-01-17T23:41:00Z"/>
                <w:szCs w:val="18"/>
              </w:rPr>
            </w:pPr>
            <w:ins w:id="1486" w:author="Raphael Malyankar" w:date="2025-01-20T01:20:00Z" w16du:dateUtc="2025-01-20T08:20:00Z">
              <w:r>
                <w:rPr>
                  <w:szCs w:val="18"/>
                </w:rPr>
                <w:t>ye</w:t>
              </w:r>
            </w:ins>
          </w:p>
        </w:tc>
        <w:tc>
          <w:tcPr>
            <w:tcW w:w="4590" w:type="dxa"/>
            <w:tcBorders>
              <w:top w:val="single" w:sz="6" w:space="0" w:color="auto"/>
              <w:bottom w:val="single" w:sz="6" w:space="0" w:color="auto"/>
            </w:tcBorders>
          </w:tcPr>
          <w:p w14:paraId="2B45ACD5" w14:textId="5ADE41A2" w:rsidR="00541224" w:rsidRDefault="00B0494E" w:rsidP="00B0494E">
            <w:pPr>
              <w:pStyle w:val="ISOComments"/>
              <w:spacing w:before="60" w:after="60" w:line="240" w:lineRule="auto"/>
              <w:rPr>
                <w:ins w:id="1487" w:author="Raphael Malyankar" w:date="2025-01-18T23:05:00Z" w16du:dateUtc="2025-01-19T06:05:00Z"/>
              </w:rPr>
            </w:pPr>
            <w:ins w:id="1488" w:author="Raphael Malyankar" w:date="2025-01-17T16:41:00Z" w16du:dateUtc="2025-01-17T23:41:00Z">
              <w:r w:rsidRPr="00632FAF">
                <w:rPr>
                  <w:szCs w:val="18"/>
                </w:rPr>
                <w:t>Support check for file based cancellation</w:t>
              </w:r>
            </w:ins>
            <w:ins w:id="1489" w:author="Raphael Malyankar" w:date="2025-01-17T16:42:00Z" w16du:dateUtc="2025-01-17T23:42:00Z">
              <w:r>
                <w:rPr>
                  <w:szCs w:val="18"/>
                </w:rPr>
                <w:t>, reword</w:t>
              </w:r>
            </w:ins>
            <w:ins w:id="1490" w:author="Raphael Malyankar" w:date="2025-01-18T23:06:00Z" w16du:dateUtc="2025-01-19T06:06:00Z">
              <w:r w:rsidR="00E3537D">
                <w:rPr>
                  <w:szCs w:val="18"/>
                </w:rPr>
                <w:t>.</w:t>
              </w:r>
            </w:ins>
          </w:p>
          <w:p w14:paraId="120C60F0" w14:textId="5E52D86D" w:rsidR="00B0494E" w:rsidRDefault="00541224" w:rsidP="00B0494E">
            <w:pPr>
              <w:pStyle w:val="ISOComments"/>
              <w:spacing w:before="60" w:after="60" w:line="240" w:lineRule="auto"/>
              <w:rPr>
                <w:ins w:id="1491" w:author="Raphael Malyankar" w:date="2025-01-17T16:41:00Z" w16du:dateUtc="2025-01-17T23:41:00Z"/>
                <w:szCs w:val="18"/>
              </w:rPr>
            </w:pPr>
            <w:ins w:id="1492" w:author="Raphael Malyankar" w:date="2025-01-18T23:05:00Z" w16du:dateUtc="2025-01-19T06:05:00Z">
              <w:r w:rsidRPr="00632FAF">
                <w:t>Agree new check required for fileless cancellation.</w:t>
              </w:r>
            </w:ins>
          </w:p>
        </w:tc>
        <w:tc>
          <w:tcPr>
            <w:tcW w:w="4174" w:type="dxa"/>
            <w:tcBorders>
              <w:top w:val="single" w:sz="6" w:space="0" w:color="auto"/>
              <w:bottom w:val="single" w:sz="6" w:space="0" w:color="auto"/>
            </w:tcBorders>
          </w:tcPr>
          <w:p w14:paraId="20E92D51" w14:textId="77777777" w:rsidR="00E3537D" w:rsidRDefault="00B0494E" w:rsidP="00B0494E">
            <w:pPr>
              <w:pStyle w:val="ISOChange"/>
              <w:spacing w:before="60" w:after="60" w:line="240" w:lineRule="auto"/>
              <w:rPr>
                <w:ins w:id="1493" w:author="Raphael Malyankar" w:date="2025-01-18T23:06:00Z" w16du:dateUtc="2025-01-19T06:06:00Z"/>
              </w:rPr>
            </w:pPr>
            <w:ins w:id="1494" w:author="Raphael Malyankar" w:date="2025-01-17T16:42:00Z" w16du:dateUtc="2025-01-17T23:42:00Z">
              <w:r w:rsidRPr="00632FAF">
                <w:t>suggest reword Check Description to: "To cancel a Base dataset file the Edition number of the cancellation update must be set to 0".</w:t>
              </w:r>
            </w:ins>
          </w:p>
          <w:p w14:paraId="7FEF8B69" w14:textId="3F0AEB14" w:rsidR="00E3537D" w:rsidRPr="00A26FA5" w:rsidRDefault="00E3537D" w:rsidP="00B0494E">
            <w:pPr>
              <w:pStyle w:val="ISOChange"/>
              <w:spacing w:before="60" w:after="60" w:line="240" w:lineRule="auto"/>
              <w:rPr>
                <w:ins w:id="1495" w:author="Raphael Malyankar" w:date="2025-01-17T16:41:00Z" w16du:dateUtc="2025-01-17T23:41:00Z"/>
              </w:rPr>
            </w:pPr>
            <w:ins w:id="1496" w:author="Raphael Malyankar" w:date="2025-01-18T23:05:00Z" w16du:dateUtc="2025-01-19T06:05:00Z">
              <w:r>
                <w:t xml:space="preserve">new check </w:t>
              </w:r>
            </w:ins>
            <w:ins w:id="1497" w:author="Raphael Malyankar" w:date="2025-01-18T23:06:00Z" w16du:dateUtc="2025-01-19T06:06:00Z">
              <w:r>
                <w:t xml:space="preserve">needed </w:t>
              </w:r>
            </w:ins>
            <w:ins w:id="1498" w:author="Raphael Malyankar" w:date="2025-01-18T23:05:00Z" w16du:dateUtc="2025-01-19T06:05:00Z">
              <w:r>
                <w:t>for fileless cancellation</w:t>
              </w:r>
            </w:ins>
          </w:p>
        </w:tc>
        <w:tc>
          <w:tcPr>
            <w:tcW w:w="2590" w:type="dxa"/>
            <w:tcBorders>
              <w:top w:val="single" w:sz="6" w:space="0" w:color="auto"/>
              <w:bottom w:val="single" w:sz="6" w:space="0" w:color="auto"/>
            </w:tcBorders>
            <w:shd w:val="clear" w:color="auto" w:fill="D9D9D9" w:themeFill="background1" w:themeFillShade="D9"/>
          </w:tcPr>
          <w:p w14:paraId="23C42C23" w14:textId="1C552C48" w:rsidR="00B0494E" w:rsidRPr="0036345A" w:rsidRDefault="00371495" w:rsidP="00B0494E">
            <w:pPr>
              <w:pStyle w:val="ISOSecretObservations"/>
              <w:spacing w:before="60" w:after="60" w:line="240" w:lineRule="auto"/>
              <w:rPr>
                <w:ins w:id="1499" w:author="Raphael Malyankar" w:date="2025-01-17T16:41:00Z" w16du:dateUtc="2025-01-17T23:41:00Z"/>
                <w:szCs w:val="18"/>
              </w:rPr>
            </w:pPr>
            <w:ins w:id="1500" w:author="Raphael Malyankar" w:date="2025-01-20T00:26:00Z" w16du:dateUtc="2025-01-20T07:26:00Z">
              <w:r>
                <w:rPr>
                  <w:szCs w:val="18"/>
                </w:rPr>
                <w:t>Compare to proposed Dev0327a and Dev0327b above</w:t>
              </w:r>
            </w:ins>
          </w:p>
        </w:tc>
      </w:tr>
      <w:tr w:rsidR="00B0494E" w:rsidRPr="0036345A" w14:paraId="0A708231" w14:textId="77777777" w:rsidTr="006C61DB">
        <w:trPr>
          <w:cantSplit/>
          <w:jc w:val="center"/>
          <w:ins w:id="1501" w:author="Raphael Malyankar" w:date="2025-01-17T16:42:00Z"/>
        </w:trPr>
        <w:tc>
          <w:tcPr>
            <w:tcW w:w="665" w:type="dxa"/>
            <w:tcBorders>
              <w:top w:val="single" w:sz="6" w:space="0" w:color="auto"/>
              <w:bottom w:val="single" w:sz="6" w:space="0" w:color="auto"/>
            </w:tcBorders>
          </w:tcPr>
          <w:p w14:paraId="57D7232C" w14:textId="471D2E22" w:rsidR="00B0494E" w:rsidRPr="000858D7" w:rsidRDefault="00B0494E" w:rsidP="00B0494E">
            <w:pPr>
              <w:pStyle w:val="ISOMB"/>
              <w:spacing w:before="60" w:after="60" w:line="240" w:lineRule="auto"/>
              <w:rPr>
                <w:ins w:id="1502" w:author="Raphael Malyankar" w:date="2025-01-17T16:42:00Z" w16du:dateUtc="2025-01-17T23:42:00Z"/>
                <w:rFonts w:cs="Arial"/>
                <w:szCs w:val="18"/>
              </w:rPr>
            </w:pPr>
            <w:ins w:id="1503" w:author="Raphael Malyankar" w:date="2025-01-17T17:31:00Z" w16du:dateUtc="2025-01-18T00:31:00Z">
              <w:r w:rsidRPr="009C66A4">
                <w:rPr>
                  <w:rFonts w:cs="Arial"/>
                  <w:szCs w:val="18"/>
                </w:rPr>
                <w:t>17</w:t>
              </w:r>
            </w:ins>
          </w:p>
        </w:tc>
        <w:tc>
          <w:tcPr>
            <w:tcW w:w="598" w:type="dxa"/>
            <w:tcBorders>
              <w:top w:val="single" w:sz="6" w:space="0" w:color="auto"/>
              <w:bottom w:val="single" w:sz="6" w:space="0" w:color="auto"/>
            </w:tcBorders>
          </w:tcPr>
          <w:p w14:paraId="736D20A7" w14:textId="19C312DC" w:rsidR="00B0494E" w:rsidRPr="005B44D2" w:rsidRDefault="00B0494E" w:rsidP="00B0494E">
            <w:pPr>
              <w:pStyle w:val="ISOMB"/>
              <w:spacing w:before="60" w:after="60" w:line="240" w:lineRule="auto"/>
              <w:rPr>
                <w:ins w:id="1504" w:author="Raphael Malyankar" w:date="2025-01-17T16:42:00Z" w16du:dateUtc="2025-01-17T23:42:00Z"/>
                <w:rFonts w:cs="Arial"/>
                <w:szCs w:val="18"/>
              </w:rPr>
            </w:pPr>
            <w:ins w:id="1505" w:author="Raphael Malyankar" w:date="2025-01-17T17:30:00Z" w16du:dateUtc="2025-01-18T00:30:00Z">
              <w:r w:rsidRPr="00EA1BA1">
                <w:rPr>
                  <w:szCs w:val="18"/>
                </w:rPr>
                <w:t>IC-ENC</w:t>
              </w:r>
            </w:ins>
          </w:p>
        </w:tc>
        <w:tc>
          <w:tcPr>
            <w:tcW w:w="1313" w:type="dxa"/>
            <w:tcBorders>
              <w:top w:val="single" w:sz="6" w:space="0" w:color="auto"/>
              <w:bottom w:val="single" w:sz="6" w:space="0" w:color="auto"/>
            </w:tcBorders>
          </w:tcPr>
          <w:p w14:paraId="3C8AA66C" w14:textId="77DCA653" w:rsidR="00B0494E" w:rsidRPr="00632FAF" w:rsidRDefault="00B0494E" w:rsidP="00B0494E">
            <w:pPr>
              <w:pStyle w:val="ISOClause"/>
              <w:spacing w:before="60" w:after="60" w:line="240" w:lineRule="auto"/>
              <w:rPr>
                <w:ins w:id="1506" w:author="Raphael Malyankar" w:date="2025-01-17T16:42:00Z" w16du:dateUtc="2025-01-17T23:42:00Z"/>
              </w:rPr>
            </w:pPr>
            <w:ins w:id="1507" w:author="Raphael Malyankar" w:date="2025-01-17T16:42:00Z" w16du:dateUtc="2025-01-17T23:42:00Z">
              <w:r w:rsidRPr="00632FAF">
                <w:t>Dev0328</w:t>
              </w:r>
            </w:ins>
          </w:p>
        </w:tc>
        <w:tc>
          <w:tcPr>
            <w:tcW w:w="1117" w:type="dxa"/>
            <w:tcBorders>
              <w:top w:val="single" w:sz="6" w:space="0" w:color="auto"/>
              <w:bottom w:val="single" w:sz="6" w:space="0" w:color="auto"/>
            </w:tcBorders>
          </w:tcPr>
          <w:p w14:paraId="2E1F4B89" w14:textId="77777777" w:rsidR="00B0494E" w:rsidRPr="0036345A" w:rsidRDefault="00B0494E" w:rsidP="00B0494E">
            <w:pPr>
              <w:pStyle w:val="ISOParagraph"/>
              <w:spacing w:before="60" w:after="60" w:line="240" w:lineRule="auto"/>
              <w:rPr>
                <w:ins w:id="1508" w:author="Raphael Malyankar" w:date="2025-01-17T16:42:00Z" w16du:dateUtc="2025-01-17T23:42:00Z"/>
                <w:szCs w:val="18"/>
              </w:rPr>
            </w:pPr>
          </w:p>
        </w:tc>
        <w:tc>
          <w:tcPr>
            <w:tcW w:w="706" w:type="dxa"/>
            <w:tcBorders>
              <w:top w:val="single" w:sz="6" w:space="0" w:color="auto"/>
              <w:bottom w:val="single" w:sz="6" w:space="0" w:color="auto"/>
            </w:tcBorders>
          </w:tcPr>
          <w:p w14:paraId="01A1997F" w14:textId="20850225" w:rsidR="00B0494E" w:rsidRDefault="00F514B6" w:rsidP="00B0494E">
            <w:pPr>
              <w:pStyle w:val="ISOCommType"/>
              <w:spacing w:before="60" w:after="60" w:line="240" w:lineRule="auto"/>
              <w:rPr>
                <w:ins w:id="1509" w:author="Raphael Malyankar" w:date="2025-01-17T16:42:00Z" w16du:dateUtc="2025-01-17T23:42:00Z"/>
                <w:szCs w:val="18"/>
              </w:rPr>
            </w:pPr>
            <w:ins w:id="1510" w:author="Raphael Malyankar" w:date="2025-01-20T01:20:00Z" w16du:dateUtc="2025-01-20T08:20:00Z">
              <w:r>
                <w:rPr>
                  <w:szCs w:val="18"/>
                </w:rPr>
                <w:t>ed</w:t>
              </w:r>
            </w:ins>
          </w:p>
        </w:tc>
        <w:tc>
          <w:tcPr>
            <w:tcW w:w="4590" w:type="dxa"/>
            <w:tcBorders>
              <w:top w:val="single" w:sz="6" w:space="0" w:color="auto"/>
              <w:bottom w:val="single" w:sz="6" w:space="0" w:color="auto"/>
            </w:tcBorders>
          </w:tcPr>
          <w:p w14:paraId="2F8A3EA2" w14:textId="03064A3D" w:rsidR="00B0494E" w:rsidRPr="00632FAF" w:rsidRDefault="00B0494E" w:rsidP="00B0494E">
            <w:pPr>
              <w:pStyle w:val="ISOComments"/>
              <w:spacing w:before="60" w:after="60" w:line="240" w:lineRule="auto"/>
              <w:rPr>
                <w:ins w:id="1511" w:author="Raphael Malyankar" w:date="2025-01-17T16:42:00Z" w16du:dateUtc="2025-01-17T23:42:00Z"/>
                <w:szCs w:val="18"/>
              </w:rPr>
            </w:pPr>
            <w:ins w:id="1512" w:author="Raphael Malyankar" w:date="2025-01-17T16:43:00Z" w16du:dateUtc="2025-01-17T23:43:00Z">
              <w:r w:rsidRPr="00632FAF">
                <w:rPr>
                  <w:szCs w:val="18"/>
                </w:rPr>
                <w:t>Suggest reword Check Message</w:t>
              </w:r>
            </w:ins>
          </w:p>
        </w:tc>
        <w:tc>
          <w:tcPr>
            <w:tcW w:w="4174" w:type="dxa"/>
            <w:tcBorders>
              <w:top w:val="single" w:sz="6" w:space="0" w:color="auto"/>
              <w:bottom w:val="single" w:sz="6" w:space="0" w:color="auto"/>
            </w:tcBorders>
          </w:tcPr>
          <w:p w14:paraId="659187BF" w14:textId="3926B0F5" w:rsidR="00B0494E" w:rsidRPr="00632FAF" w:rsidRDefault="00B0494E" w:rsidP="00B0494E">
            <w:pPr>
              <w:pStyle w:val="ISOChange"/>
              <w:spacing w:before="60" w:after="60" w:line="240" w:lineRule="auto"/>
              <w:rPr>
                <w:ins w:id="1513" w:author="Raphael Malyankar" w:date="2025-01-17T16:42:00Z" w16du:dateUtc="2025-01-17T23:42:00Z"/>
              </w:rPr>
            </w:pPr>
            <w:ins w:id="1514" w:author="Raphael Malyankar" w:date="2025-01-17T16:42:00Z" w16du:dateUtc="2025-01-17T23:42:00Z">
              <w:r w:rsidRPr="00632FAF">
                <w:t>Dataset issue date precedes previous issue date of the cancelled dataset</w:t>
              </w:r>
            </w:ins>
          </w:p>
        </w:tc>
        <w:tc>
          <w:tcPr>
            <w:tcW w:w="2590" w:type="dxa"/>
            <w:tcBorders>
              <w:top w:val="single" w:sz="6" w:space="0" w:color="auto"/>
              <w:bottom w:val="single" w:sz="6" w:space="0" w:color="auto"/>
            </w:tcBorders>
            <w:shd w:val="clear" w:color="auto" w:fill="D9D9D9" w:themeFill="background1" w:themeFillShade="D9"/>
          </w:tcPr>
          <w:p w14:paraId="1B1186E3" w14:textId="228A3ECA" w:rsidR="00B0494E" w:rsidRPr="0036345A" w:rsidRDefault="00371495" w:rsidP="00B0494E">
            <w:pPr>
              <w:pStyle w:val="ISOSecretObservations"/>
              <w:spacing w:before="60" w:after="60" w:line="240" w:lineRule="auto"/>
              <w:rPr>
                <w:ins w:id="1515" w:author="Raphael Malyankar" w:date="2025-01-17T16:42:00Z" w16du:dateUtc="2025-01-17T23:42:00Z"/>
                <w:szCs w:val="18"/>
              </w:rPr>
            </w:pPr>
            <w:ins w:id="1516" w:author="Raphael Malyankar" w:date="2025-01-20T00:26:00Z" w16du:dateUtc="2025-01-20T07:26:00Z">
              <w:r>
                <w:rPr>
                  <w:szCs w:val="18"/>
                </w:rPr>
                <w:t>Agreed</w:t>
              </w:r>
            </w:ins>
          </w:p>
        </w:tc>
      </w:tr>
      <w:tr w:rsidR="00B0494E" w:rsidRPr="0036345A" w14:paraId="6C542360" w14:textId="77777777" w:rsidTr="006C61DB">
        <w:trPr>
          <w:cantSplit/>
          <w:jc w:val="center"/>
          <w:ins w:id="1517" w:author="Raphael Malyankar" w:date="2025-01-17T16:43:00Z"/>
        </w:trPr>
        <w:tc>
          <w:tcPr>
            <w:tcW w:w="665" w:type="dxa"/>
            <w:tcBorders>
              <w:top w:val="single" w:sz="6" w:space="0" w:color="auto"/>
              <w:bottom w:val="single" w:sz="6" w:space="0" w:color="auto"/>
            </w:tcBorders>
          </w:tcPr>
          <w:p w14:paraId="7A10759B" w14:textId="457FB707" w:rsidR="00B0494E" w:rsidRPr="000858D7" w:rsidRDefault="00B0494E" w:rsidP="00B0494E">
            <w:pPr>
              <w:pStyle w:val="ISOMB"/>
              <w:spacing w:before="60" w:after="60" w:line="240" w:lineRule="auto"/>
              <w:rPr>
                <w:ins w:id="1518" w:author="Raphael Malyankar" w:date="2025-01-17T16:43:00Z" w16du:dateUtc="2025-01-17T23:43:00Z"/>
                <w:rFonts w:cs="Arial"/>
                <w:szCs w:val="18"/>
              </w:rPr>
            </w:pPr>
            <w:ins w:id="1519" w:author="Raphael Malyankar" w:date="2025-01-17T17:31:00Z" w16du:dateUtc="2025-01-18T00:31:00Z">
              <w:r w:rsidRPr="009C66A4">
                <w:rPr>
                  <w:rFonts w:cs="Arial"/>
                  <w:szCs w:val="18"/>
                </w:rPr>
                <w:t>17</w:t>
              </w:r>
            </w:ins>
          </w:p>
        </w:tc>
        <w:tc>
          <w:tcPr>
            <w:tcW w:w="598" w:type="dxa"/>
            <w:tcBorders>
              <w:top w:val="single" w:sz="6" w:space="0" w:color="auto"/>
              <w:bottom w:val="single" w:sz="6" w:space="0" w:color="auto"/>
            </w:tcBorders>
          </w:tcPr>
          <w:p w14:paraId="647CB00C" w14:textId="6BB7414F" w:rsidR="00B0494E" w:rsidRPr="005B44D2" w:rsidRDefault="00B0494E" w:rsidP="00B0494E">
            <w:pPr>
              <w:pStyle w:val="ISOMB"/>
              <w:spacing w:before="60" w:after="60" w:line="240" w:lineRule="auto"/>
              <w:rPr>
                <w:ins w:id="1520" w:author="Raphael Malyankar" w:date="2025-01-17T16:43:00Z" w16du:dateUtc="2025-01-17T23:43:00Z"/>
                <w:rFonts w:cs="Arial"/>
                <w:szCs w:val="18"/>
              </w:rPr>
            </w:pPr>
            <w:ins w:id="1521" w:author="Raphael Malyankar" w:date="2025-01-17T17:30:00Z" w16du:dateUtc="2025-01-18T00:30:00Z">
              <w:r w:rsidRPr="00EA1BA1">
                <w:rPr>
                  <w:szCs w:val="18"/>
                </w:rPr>
                <w:t>IC-ENC</w:t>
              </w:r>
            </w:ins>
          </w:p>
        </w:tc>
        <w:tc>
          <w:tcPr>
            <w:tcW w:w="1313" w:type="dxa"/>
            <w:tcBorders>
              <w:top w:val="single" w:sz="6" w:space="0" w:color="auto"/>
              <w:bottom w:val="single" w:sz="6" w:space="0" w:color="auto"/>
            </w:tcBorders>
          </w:tcPr>
          <w:p w14:paraId="1E7A9633" w14:textId="1AC9838E" w:rsidR="00B0494E" w:rsidRPr="00632FAF" w:rsidRDefault="00B0494E" w:rsidP="00B0494E">
            <w:pPr>
              <w:pStyle w:val="ISOClause"/>
              <w:spacing w:before="60" w:after="60" w:line="240" w:lineRule="auto"/>
              <w:rPr>
                <w:ins w:id="1522" w:author="Raphael Malyankar" w:date="2025-01-17T16:43:00Z" w16du:dateUtc="2025-01-17T23:43:00Z"/>
              </w:rPr>
            </w:pPr>
            <w:ins w:id="1523" w:author="Raphael Malyankar" w:date="2025-01-17T16:43:00Z" w16du:dateUtc="2025-01-17T23:43:00Z">
              <w:r w:rsidRPr="00632FAF">
                <w:t>Dev0330</w:t>
              </w:r>
            </w:ins>
          </w:p>
        </w:tc>
        <w:tc>
          <w:tcPr>
            <w:tcW w:w="1117" w:type="dxa"/>
            <w:tcBorders>
              <w:top w:val="single" w:sz="6" w:space="0" w:color="auto"/>
              <w:bottom w:val="single" w:sz="6" w:space="0" w:color="auto"/>
            </w:tcBorders>
          </w:tcPr>
          <w:p w14:paraId="5FE0F433" w14:textId="77777777" w:rsidR="00B0494E" w:rsidRPr="0036345A" w:rsidRDefault="00B0494E" w:rsidP="00B0494E">
            <w:pPr>
              <w:pStyle w:val="ISOParagraph"/>
              <w:spacing w:before="60" w:after="60" w:line="240" w:lineRule="auto"/>
              <w:rPr>
                <w:ins w:id="1524" w:author="Raphael Malyankar" w:date="2025-01-17T16:43:00Z" w16du:dateUtc="2025-01-17T23:43:00Z"/>
                <w:szCs w:val="18"/>
              </w:rPr>
            </w:pPr>
          </w:p>
        </w:tc>
        <w:tc>
          <w:tcPr>
            <w:tcW w:w="706" w:type="dxa"/>
            <w:tcBorders>
              <w:top w:val="single" w:sz="6" w:space="0" w:color="auto"/>
              <w:bottom w:val="single" w:sz="6" w:space="0" w:color="auto"/>
            </w:tcBorders>
          </w:tcPr>
          <w:p w14:paraId="540521EA" w14:textId="2467591F" w:rsidR="00B0494E" w:rsidRDefault="00F514B6" w:rsidP="00B0494E">
            <w:pPr>
              <w:pStyle w:val="ISOCommType"/>
              <w:spacing w:before="60" w:after="60" w:line="240" w:lineRule="auto"/>
              <w:rPr>
                <w:ins w:id="1525" w:author="Raphael Malyankar" w:date="2025-01-17T16:43:00Z" w16du:dateUtc="2025-01-17T23:43:00Z"/>
                <w:szCs w:val="18"/>
              </w:rPr>
            </w:pPr>
            <w:ins w:id="1526" w:author="Raphael Malyankar" w:date="2025-01-20T01:20:00Z" w16du:dateUtc="2025-01-20T08:20:00Z">
              <w:r>
                <w:rPr>
                  <w:szCs w:val="18"/>
                </w:rPr>
                <w:t>te</w:t>
              </w:r>
            </w:ins>
          </w:p>
        </w:tc>
        <w:tc>
          <w:tcPr>
            <w:tcW w:w="4590" w:type="dxa"/>
            <w:tcBorders>
              <w:top w:val="single" w:sz="6" w:space="0" w:color="auto"/>
              <w:bottom w:val="single" w:sz="6" w:space="0" w:color="auto"/>
            </w:tcBorders>
          </w:tcPr>
          <w:p w14:paraId="63F30298" w14:textId="253D9E20" w:rsidR="00B0494E" w:rsidRPr="00632FAF" w:rsidRDefault="00B0494E" w:rsidP="00B0494E">
            <w:pPr>
              <w:pStyle w:val="ISOComments"/>
              <w:spacing w:before="60" w:after="60" w:line="240" w:lineRule="auto"/>
              <w:rPr>
                <w:ins w:id="1527" w:author="Raphael Malyankar" w:date="2025-01-17T16:43:00Z" w16du:dateUtc="2025-01-17T23:43:00Z"/>
                <w:szCs w:val="18"/>
              </w:rPr>
            </w:pPr>
            <w:ins w:id="1528" w:author="Raphael Malyankar" w:date="2025-01-17T16:43:00Z" w16du:dateUtc="2025-01-17T23:43:00Z">
              <w:r w:rsidRPr="00632FAF">
                <w:rPr>
                  <w:szCs w:val="18"/>
                </w:rPr>
                <w:t>Suggest this check is redundant with Critical check 324</w:t>
              </w:r>
            </w:ins>
          </w:p>
        </w:tc>
        <w:tc>
          <w:tcPr>
            <w:tcW w:w="4174" w:type="dxa"/>
            <w:tcBorders>
              <w:top w:val="single" w:sz="6" w:space="0" w:color="auto"/>
              <w:bottom w:val="single" w:sz="6" w:space="0" w:color="auto"/>
            </w:tcBorders>
          </w:tcPr>
          <w:p w14:paraId="7CB77355" w14:textId="275B21BE" w:rsidR="00B0494E" w:rsidRPr="00632FAF" w:rsidRDefault="00B0494E" w:rsidP="00B0494E">
            <w:pPr>
              <w:pStyle w:val="ISOChange"/>
              <w:spacing w:before="60" w:after="60" w:line="240" w:lineRule="auto"/>
              <w:rPr>
                <w:ins w:id="1529" w:author="Raphael Malyankar" w:date="2025-01-17T16:43:00Z" w16du:dateUtc="2025-01-17T23:43:00Z"/>
              </w:rPr>
            </w:pPr>
            <w:ins w:id="1530" w:author="Raphael Malyankar" w:date="2025-01-17T16:43:00Z" w16du:dateUtc="2025-01-17T23:43:00Z">
              <w:r w:rsidRPr="00632FAF">
                <w:t>remove check</w:t>
              </w:r>
            </w:ins>
          </w:p>
        </w:tc>
        <w:tc>
          <w:tcPr>
            <w:tcW w:w="2590" w:type="dxa"/>
            <w:tcBorders>
              <w:top w:val="single" w:sz="6" w:space="0" w:color="auto"/>
              <w:bottom w:val="single" w:sz="6" w:space="0" w:color="auto"/>
            </w:tcBorders>
            <w:shd w:val="clear" w:color="auto" w:fill="D9D9D9" w:themeFill="background1" w:themeFillShade="D9"/>
          </w:tcPr>
          <w:p w14:paraId="24D07639" w14:textId="1DC9780F" w:rsidR="00B0494E" w:rsidRPr="0036345A" w:rsidRDefault="00371495" w:rsidP="00B0494E">
            <w:pPr>
              <w:pStyle w:val="ISOSecretObservations"/>
              <w:spacing w:before="60" w:after="60" w:line="240" w:lineRule="auto"/>
              <w:rPr>
                <w:ins w:id="1531" w:author="Raphael Malyankar" w:date="2025-01-17T16:43:00Z" w16du:dateUtc="2025-01-17T23:43:00Z"/>
                <w:szCs w:val="18"/>
              </w:rPr>
            </w:pPr>
            <w:ins w:id="1532" w:author="Raphael Malyankar" w:date="2025-01-20T00:27:00Z" w16du:dateUtc="2025-01-20T07:27:00Z">
              <w:r>
                <w:rPr>
                  <w:szCs w:val="18"/>
                </w:rPr>
                <w:t>TBD, wording is different, Dev</w:t>
              </w:r>
            </w:ins>
            <w:ins w:id="1533" w:author="Raphael Malyankar" w:date="2025-01-20T00:28:00Z" w16du:dateUtc="2025-01-20T07:28:00Z">
              <w:r>
                <w:rPr>
                  <w:szCs w:val="18"/>
                </w:rPr>
                <w:t>0330 is about the content of the exchange set, Dev0324 is about production</w:t>
              </w:r>
            </w:ins>
          </w:p>
        </w:tc>
      </w:tr>
      <w:tr w:rsidR="00C85F8C" w:rsidRPr="0036345A" w14:paraId="78553894" w14:textId="77777777" w:rsidTr="006C61DB">
        <w:trPr>
          <w:cantSplit/>
          <w:jc w:val="center"/>
          <w:ins w:id="1534" w:author="Raphael Malyankar" w:date="2025-01-15T19:12:00Z"/>
        </w:trPr>
        <w:tc>
          <w:tcPr>
            <w:tcW w:w="665" w:type="dxa"/>
            <w:tcBorders>
              <w:top w:val="single" w:sz="6" w:space="0" w:color="auto"/>
              <w:bottom w:val="single" w:sz="6" w:space="0" w:color="auto"/>
            </w:tcBorders>
          </w:tcPr>
          <w:p w14:paraId="3D613C66" w14:textId="2C05EA45" w:rsidR="00C85F8C" w:rsidRDefault="00C85F8C" w:rsidP="00C85F8C">
            <w:pPr>
              <w:pStyle w:val="ISOMB"/>
              <w:spacing w:before="60" w:after="60" w:line="240" w:lineRule="auto"/>
              <w:rPr>
                <w:ins w:id="1535" w:author="Raphael Malyankar" w:date="2025-01-15T19:12:00Z" w16du:dateUtc="2025-01-16T02:12:00Z"/>
                <w:szCs w:val="18"/>
              </w:rPr>
            </w:pPr>
            <w:ins w:id="1536" w:author="Raphael Malyankar" w:date="2025-01-15T19:12:00Z" w16du:dateUtc="2025-01-16T02:12:00Z">
              <w:r w:rsidRPr="000858D7">
                <w:rPr>
                  <w:rFonts w:cs="Arial"/>
                  <w:szCs w:val="18"/>
                </w:rPr>
                <w:t>17</w:t>
              </w:r>
            </w:ins>
          </w:p>
        </w:tc>
        <w:tc>
          <w:tcPr>
            <w:tcW w:w="598" w:type="dxa"/>
            <w:tcBorders>
              <w:top w:val="single" w:sz="6" w:space="0" w:color="auto"/>
              <w:bottom w:val="single" w:sz="6" w:space="0" w:color="auto"/>
            </w:tcBorders>
          </w:tcPr>
          <w:p w14:paraId="5656FB2E" w14:textId="79F92F15" w:rsidR="00C85F8C" w:rsidRPr="00AA7C4B" w:rsidRDefault="00C85F8C" w:rsidP="00C85F8C">
            <w:pPr>
              <w:pStyle w:val="ISOMB"/>
              <w:spacing w:before="60" w:after="60" w:line="240" w:lineRule="auto"/>
              <w:rPr>
                <w:ins w:id="1537" w:author="Raphael Malyankar" w:date="2025-01-15T19:12:00Z" w16du:dateUtc="2025-01-16T02:12:00Z"/>
                <w:rFonts w:cs="Arial"/>
                <w:szCs w:val="18"/>
              </w:rPr>
            </w:pPr>
            <w:ins w:id="1538" w:author="Raphael Malyankar" w:date="2025-01-15T19:12:00Z" w16du:dateUtc="2025-01-16T02:12:00Z">
              <w:r w:rsidRPr="005B44D2">
                <w:rPr>
                  <w:rFonts w:cs="Arial"/>
                  <w:szCs w:val="18"/>
                </w:rPr>
                <w:t>rmm</w:t>
              </w:r>
            </w:ins>
          </w:p>
        </w:tc>
        <w:tc>
          <w:tcPr>
            <w:tcW w:w="1313" w:type="dxa"/>
            <w:tcBorders>
              <w:top w:val="single" w:sz="6" w:space="0" w:color="auto"/>
              <w:bottom w:val="single" w:sz="6" w:space="0" w:color="auto"/>
            </w:tcBorders>
          </w:tcPr>
          <w:p w14:paraId="61EF03A7" w14:textId="6790268C" w:rsidR="00C85F8C" w:rsidRDefault="00C85F8C" w:rsidP="00C85F8C">
            <w:pPr>
              <w:pStyle w:val="ISOClause"/>
              <w:spacing w:before="60" w:after="60" w:line="240" w:lineRule="auto"/>
              <w:rPr>
                <w:ins w:id="1539" w:author="Raphael Malyankar" w:date="2025-01-15T19:12:00Z" w16du:dateUtc="2025-01-16T02:12:00Z"/>
                <w:szCs w:val="18"/>
              </w:rPr>
            </w:pPr>
            <w:ins w:id="1540" w:author="Raphael Malyankar" w:date="2025-01-15T19:12:00Z" w16du:dateUtc="2025-01-16T02:12:00Z">
              <w:r>
                <w:rPr>
                  <w:szCs w:val="18"/>
                </w:rPr>
                <w:t>Dev0334</w:t>
              </w:r>
            </w:ins>
          </w:p>
        </w:tc>
        <w:tc>
          <w:tcPr>
            <w:tcW w:w="1117" w:type="dxa"/>
            <w:tcBorders>
              <w:top w:val="single" w:sz="6" w:space="0" w:color="auto"/>
              <w:bottom w:val="single" w:sz="6" w:space="0" w:color="auto"/>
            </w:tcBorders>
          </w:tcPr>
          <w:p w14:paraId="296C05BF" w14:textId="77777777" w:rsidR="00C85F8C" w:rsidRPr="0036345A" w:rsidRDefault="00C85F8C" w:rsidP="00C85F8C">
            <w:pPr>
              <w:pStyle w:val="ISOParagraph"/>
              <w:spacing w:before="60" w:after="60" w:line="240" w:lineRule="auto"/>
              <w:rPr>
                <w:ins w:id="1541" w:author="Raphael Malyankar" w:date="2025-01-15T19:12:00Z" w16du:dateUtc="2025-01-16T02:12:00Z"/>
                <w:szCs w:val="18"/>
              </w:rPr>
            </w:pPr>
          </w:p>
        </w:tc>
        <w:tc>
          <w:tcPr>
            <w:tcW w:w="706" w:type="dxa"/>
            <w:tcBorders>
              <w:top w:val="single" w:sz="6" w:space="0" w:color="auto"/>
              <w:bottom w:val="single" w:sz="6" w:space="0" w:color="auto"/>
            </w:tcBorders>
          </w:tcPr>
          <w:p w14:paraId="30252F54" w14:textId="2023B4AF" w:rsidR="00C85F8C" w:rsidRDefault="00C85F8C" w:rsidP="00C85F8C">
            <w:pPr>
              <w:pStyle w:val="ISOCommType"/>
              <w:spacing w:before="60" w:after="60" w:line="240" w:lineRule="auto"/>
              <w:rPr>
                <w:ins w:id="1542" w:author="Raphael Malyankar" w:date="2025-01-15T19:12:00Z" w16du:dateUtc="2025-01-16T02:12:00Z"/>
                <w:szCs w:val="18"/>
              </w:rPr>
            </w:pPr>
            <w:ins w:id="1543" w:author="Raphael Malyankar" w:date="2025-01-15T19:12:00Z" w16du:dateUtc="2025-01-16T02:12:00Z">
              <w:r>
                <w:rPr>
                  <w:szCs w:val="18"/>
                </w:rPr>
                <w:t>te</w:t>
              </w:r>
            </w:ins>
          </w:p>
        </w:tc>
        <w:tc>
          <w:tcPr>
            <w:tcW w:w="4590" w:type="dxa"/>
            <w:tcBorders>
              <w:top w:val="single" w:sz="6" w:space="0" w:color="auto"/>
              <w:bottom w:val="single" w:sz="6" w:space="0" w:color="auto"/>
            </w:tcBorders>
          </w:tcPr>
          <w:p w14:paraId="1D95732C" w14:textId="14D75FAA" w:rsidR="00C85F8C" w:rsidRDefault="00C85F8C" w:rsidP="00C85F8C">
            <w:pPr>
              <w:pStyle w:val="ISOComments"/>
              <w:spacing w:before="60" w:after="60" w:line="240" w:lineRule="auto"/>
              <w:rPr>
                <w:ins w:id="1544" w:author="Raphael Malyankar" w:date="2025-01-15T19:12:00Z" w16du:dateUtc="2025-01-16T02:12:00Z"/>
                <w:szCs w:val="18"/>
              </w:rPr>
            </w:pPr>
            <w:ins w:id="1545" w:author="Raphael Malyankar" w:date="2025-01-15T19:12:00Z" w16du:dateUtc="2025-01-16T02:12:00Z">
              <w:r>
                <w:rPr>
                  <w:szCs w:val="18"/>
                </w:rPr>
                <w:t>Dev0334 is covered by Dev0154, since “duration” is an XML built-in type.</w:t>
              </w:r>
            </w:ins>
          </w:p>
        </w:tc>
        <w:tc>
          <w:tcPr>
            <w:tcW w:w="4174" w:type="dxa"/>
            <w:tcBorders>
              <w:top w:val="single" w:sz="6" w:space="0" w:color="auto"/>
              <w:bottom w:val="single" w:sz="6" w:space="0" w:color="auto"/>
            </w:tcBorders>
          </w:tcPr>
          <w:p w14:paraId="097027AB" w14:textId="257DB82E" w:rsidR="00C85F8C" w:rsidRDefault="00C85F8C" w:rsidP="00C85F8C">
            <w:pPr>
              <w:pStyle w:val="ISOChange"/>
              <w:spacing w:before="60" w:after="60" w:line="240" w:lineRule="auto"/>
              <w:rPr>
                <w:ins w:id="1546" w:author="Raphael Malyankar" w:date="2025-01-15T19:12:00Z" w16du:dateUtc="2025-01-16T02:12:00Z"/>
                <w:szCs w:val="18"/>
              </w:rPr>
            </w:pPr>
            <w:ins w:id="1547" w:author="Raphael Malyankar" w:date="2025-01-15T19:12:00Z" w16du:dateUtc="2025-01-16T02:12:00Z">
              <w:r>
                <w:rPr>
                  <w:szCs w:val="18"/>
                </w:rPr>
                <w:t>Delete Dev0334 as being redundant with Dev0154</w:t>
              </w:r>
            </w:ins>
          </w:p>
        </w:tc>
        <w:tc>
          <w:tcPr>
            <w:tcW w:w="2590" w:type="dxa"/>
            <w:tcBorders>
              <w:top w:val="single" w:sz="6" w:space="0" w:color="auto"/>
              <w:bottom w:val="single" w:sz="6" w:space="0" w:color="auto"/>
            </w:tcBorders>
            <w:shd w:val="clear" w:color="auto" w:fill="D9D9D9" w:themeFill="background1" w:themeFillShade="D9"/>
          </w:tcPr>
          <w:p w14:paraId="2EAE85F1" w14:textId="6D9C51E8" w:rsidR="00C85F8C" w:rsidRPr="0036345A" w:rsidRDefault="00695FB6" w:rsidP="00C85F8C">
            <w:pPr>
              <w:pStyle w:val="ISOSecretObservations"/>
              <w:spacing w:before="60" w:after="60" w:line="240" w:lineRule="auto"/>
              <w:rPr>
                <w:ins w:id="1548" w:author="Raphael Malyankar" w:date="2025-01-15T19:12:00Z" w16du:dateUtc="2025-01-16T02:12:00Z"/>
                <w:szCs w:val="18"/>
              </w:rPr>
            </w:pPr>
            <w:ins w:id="1549" w:author="Raphael Malyankar" w:date="2025-01-24T15:42:00Z" w16du:dateUtc="2025-01-24T22:42:00Z">
              <w:r>
                <w:rPr>
                  <w:color w:val="FF0000"/>
                  <w:szCs w:val="18"/>
                </w:rPr>
                <w:t>Agreed</w:t>
              </w:r>
            </w:ins>
          </w:p>
        </w:tc>
      </w:tr>
      <w:tr w:rsidR="00C85F8C" w:rsidRPr="0036345A" w14:paraId="10134873" w14:textId="77777777" w:rsidTr="006C61DB">
        <w:trPr>
          <w:cantSplit/>
          <w:jc w:val="center"/>
          <w:ins w:id="1550" w:author="Raphael Malyankar" w:date="2025-01-15T19:12:00Z"/>
        </w:trPr>
        <w:tc>
          <w:tcPr>
            <w:tcW w:w="665" w:type="dxa"/>
            <w:tcBorders>
              <w:top w:val="single" w:sz="6" w:space="0" w:color="auto"/>
              <w:bottom w:val="single" w:sz="6" w:space="0" w:color="auto"/>
            </w:tcBorders>
          </w:tcPr>
          <w:p w14:paraId="090DC66B" w14:textId="630F71C2" w:rsidR="00C85F8C" w:rsidRDefault="00C85F8C" w:rsidP="00C85F8C">
            <w:pPr>
              <w:pStyle w:val="ISOMB"/>
              <w:spacing w:before="60" w:after="60" w:line="240" w:lineRule="auto"/>
              <w:rPr>
                <w:ins w:id="1551" w:author="Raphael Malyankar" w:date="2025-01-15T19:12:00Z" w16du:dateUtc="2025-01-16T02:12:00Z"/>
                <w:szCs w:val="18"/>
              </w:rPr>
            </w:pPr>
            <w:ins w:id="1552" w:author="Raphael Malyankar" w:date="2025-01-15T19:12:00Z" w16du:dateUtc="2025-01-16T02:12:00Z">
              <w:r w:rsidRPr="000858D7">
                <w:rPr>
                  <w:rFonts w:cs="Arial"/>
                  <w:szCs w:val="18"/>
                </w:rPr>
                <w:lastRenderedPageBreak/>
                <w:t>17</w:t>
              </w:r>
            </w:ins>
          </w:p>
        </w:tc>
        <w:tc>
          <w:tcPr>
            <w:tcW w:w="598" w:type="dxa"/>
            <w:tcBorders>
              <w:top w:val="single" w:sz="6" w:space="0" w:color="auto"/>
              <w:bottom w:val="single" w:sz="6" w:space="0" w:color="auto"/>
            </w:tcBorders>
          </w:tcPr>
          <w:p w14:paraId="7081B13D" w14:textId="628C1064" w:rsidR="00C85F8C" w:rsidRPr="00AA7C4B" w:rsidRDefault="00C85F8C" w:rsidP="00C85F8C">
            <w:pPr>
              <w:pStyle w:val="ISOMB"/>
              <w:spacing w:before="60" w:after="60" w:line="240" w:lineRule="auto"/>
              <w:rPr>
                <w:ins w:id="1553" w:author="Raphael Malyankar" w:date="2025-01-15T19:12:00Z" w16du:dateUtc="2025-01-16T02:12:00Z"/>
                <w:rFonts w:cs="Arial"/>
                <w:szCs w:val="18"/>
              </w:rPr>
            </w:pPr>
            <w:ins w:id="1554" w:author="Raphael Malyankar" w:date="2025-01-15T19:12:00Z" w16du:dateUtc="2025-01-16T02:12:00Z">
              <w:r w:rsidRPr="005B44D2">
                <w:rPr>
                  <w:rFonts w:cs="Arial"/>
                  <w:szCs w:val="18"/>
                </w:rPr>
                <w:t>rmm</w:t>
              </w:r>
            </w:ins>
          </w:p>
        </w:tc>
        <w:tc>
          <w:tcPr>
            <w:tcW w:w="1313" w:type="dxa"/>
            <w:tcBorders>
              <w:top w:val="single" w:sz="6" w:space="0" w:color="auto"/>
              <w:bottom w:val="single" w:sz="6" w:space="0" w:color="auto"/>
            </w:tcBorders>
          </w:tcPr>
          <w:p w14:paraId="3A795E1B" w14:textId="325DC244" w:rsidR="00C85F8C" w:rsidRDefault="00C85F8C" w:rsidP="00C85F8C">
            <w:pPr>
              <w:pStyle w:val="ISOClause"/>
              <w:spacing w:before="60" w:after="60" w:line="240" w:lineRule="auto"/>
              <w:rPr>
                <w:ins w:id="1555" w:author="Raphael Malyankar" w:date="2025-01-15T19:12:00Z" w16du:dateUtc="2025-01-16T02:12:00Z"/>
                <w:szCs w:val="18"/>
              </w:rPr>
            </w:pPr>
            <w:ins w:id="1556" w:author="Raphael Malyankar" w:date="2025-01-15T19:12:00Z" w16du:dateUtc="2025-01-16T02:12:00Z">
              <w:r>
                <w:rPr>
                  <w:szCs w:val="18"/>
                </w:rPr>
                <w:t>Dev0342</w:t>
              </w:r>
            </w:ins>
          </w:p>
        </w:tc>
        <w:tc>
          <w:tcPr>
            <w:tcW w:w="1117" w:type="dxa"/>
            <w:tcBorders>
              <w:top w:val="single" w:sz="6" w:space="0" w:color="auto"/>
              <w:bottom w:val="single" w:sz="6" w:space="0" w:color="auto"/>
            </w:tcBorders>
          </w:tcPr>
          <w:p w14:paraId="5D1C0FD8" w14:textId="77777777" w:rsidR="00C85F8C" w:rsidRPr="0036345A" w:rsidRDefault="00C85F8C" w:rsidP="00C85F8C">
            <w:pPr>
              <w:pStyle w:val="ISOParagraph"/>
              <w:spacing w:before="60" w:after="60" w:line="240" w:lineRule="auto"/>
              <w:rPr>
                <w:ins w:id="1557" w:author="Raphael Malyankar" w:date="2025-01-15T19:12:00Z" w16du:dateUtc="2025-01-16T02:12:00Z"/>
                <w:szCs w:val="18"/>
              </w:rPr>
            </w:pPr>
          </w:p>
        </w:tc>
        <w:tc>
          <w:tcPr>
            <w:tcW w:w="706" w:type="dxa"/>
            <w:tcBorders>
              <w:top w:val="single" w:sz="6" w:space="0" w:color="auto"/>
              <w:bottom w:val="single" w:sz="6" w:space="0" w:color="auto"/>
            </w:tcBorders>
          </w:tcPr>
          <w:p w14:paraId="1898A9BD" w14:textId="51F280CC" w:rsidR="00C85F8C" w:rsidRDefault="00C85F8C" w:rsidP="00C85F8C">
            <w:pPr>
              <w:pStyle w:val="ISOCommType"/>
              <w:spacing w:before="60" w:after="60" w:line="240" w:lineRule="auto"/>
              <w:rPr>
                <w:ins w:id="1558" w:author="Raphael Malyankar" w:date="2025-01-15T19:12:00Z" w16du:dateUtc="2025-01-16T02:12:00Z"/>
                <w:szCs w:val="18"/>
              </w:rPr>
            </w:pPr>
            <w:ins w:id="1559" w:author="Raphael Malyankar" w:date="2025-01-15T19:12:00Z" w16du:dateUtc="2025-01-16T02:12:00Z">
              <w:r>
                <w:rPr>
                  <w:szCs w:val="18"/>
                </w:rPr>
                <w:t>te</w:t>
              </w:r>
            </w:ins>
          </w:p>
        </w:tc>
        <w:tc>
          <w:tcPr>
            <w:tcW w:w="4590" w:type="dxa"/>
            <w:tcBorders>
              <w:top w:val="single" w:sz="6" w:space="0" w:color="auto"/>
              <w:bottom w:val="single" w:sz="6" w:space="0" w:color="auto"/>
            </w:tcBorders>
          </w:tcPr>
          <w:p w14:paraId="33B46A17" w14:textId="5F43E0A2" w:rsidR="00C85F8C" w:rsidRDefault="00C85F8C" w:rsidP="00C85F8C">
            <w:pPr>
              <w:pStyle w:val="ISOComments"/>
              <w:spacing w:before="60" w:after="60" w:line="240" w:lineRule="auto"/>
              <w:rPr>
                <w:ins w:id="1560" w:author="Raphael Malyankar" w:date="2025-01-15T19:12:00Z" w16du:dateUtc="2025-01-16T02:12:00Z"/>
                <w:szCs w:val="18"/>
              </w:rPr>
            </w:pPr>
            <w:ins w:id="1561" w:author="Raphael Malyankar" w:date="2025-01-15T19:12:00Z" w16du:dateUtc="2025-01-16T02:12:00Z">
              <w:r>
                <w:rPr>
                  <w:szCs w:val="18"/>
                </w:rPr>
                <w:t>See remark in worksheet: “</w:t>
              </w:r>
              <w:r w:rsidRPr="005056E0">
                <w:rPr>
                  <w:szCs w:val="18"/>
                </w:rPr>
                <w:t>Cannot be automatically validated without production-specific knowledge.</w:t>
              </w:r>
              <w:r>
                <w:rPr>
                  <w:szCs w:val="18"/>
                </w:rPr>
                <w:t>” The granularity of updates is specified (if it is) in the Product Specification.</w:t>
              </w:r>
            </w:ins>
          </w:p>
        </w:tc>
        <w:tc>
          <w:tcPr>
            <w:tcW w:w="4174" w:type="dxa"/>
            <w:tcBorders>
              <w:top w:val="single" w:sz="6" w:space="0" w:color="auto"/>
              <w:bottom w:val="single" w:sz="6" w:space="0" w:color="auto"/>
            </w:tcBorders>
          </w:tcPr>
          <w:p w14:paraId="2B56B133" w14:textId="4A0D8E7A" w:rsidR="00C85F8C" w:rsidRDefault="00C85F8C" w:rsidP="00C85F8C">
            <w:pPr>
              <w:pStyle w:val="ISOChange"/>
              <w:spacing w:before="60" w:after="60" w:line="240" w:lineRule="auto"/>
              <w:rPr>
                <w:ins w:id="1562" w:author="Raphael Malyankar" w:date="2025-01-15T19:12:00Z" w16du:dateUtc="2025-01-16T02:12:00Z"/>
                <w:szCs w:val="18"/>
              </w:rPr>
            </w:pPr>
            <w:ins w:id="1563" w:author="Raphael Malyankar" w:date="2025-01-15T19:12:00Z" w16du:dateUtc="2025-01-16T02:12:00Z">
              <w:r>
                <w:rPr>
                  <w:szCs w:val="18"/>
                </w:rPr>
                <w:t>Delete from S-100 list and refer to S-1xx PTs for consideration as a product-specific check.</w:t>
              </w:r>
            </w:ins>
          </w:p>
        </w:tc>
        <w:tc>
          <w:tcPr>
            <w:tcW w:w="2590" w:type="dxa"/>
            <w:tcBorders>
              <w:top w:val="single" w:sz="6" w:space="0" w:color="auto"/>
              <w:bottom w:val="single" w:sz="6" w:space="0" w:color="auto"/>
            </w:tcBorders>
            <w:shd w:val="clear" w:color="auto" w:fill="D9D9D9" w:themeFill="background1" w:themeFillShade="D9"/>
          </w:tcPr>
          <w:p w14:paraId="37D8B7E3" w14:textId="1A2AC1A4" w:rsidR="00C85F8C" w:rsidRPr="0036345A" w:rsidRDefault="00695FB6" w:rsidP="00C85F8C">
            <w:pPr>
              <w:pStyle w:val="ISOSecretObservations"/>
              <w:spacing w:before="60" w:after="60" w:line="240" w:lineRule="auto"/>
              <w:rPr>
                <w:ins w:id="1564" w:author="Raphael Malyankar" w:date="2025-01-15T19:12:00Z" w16du:dateUtc="2025-01-16T02:12:00Z"/>
                <w:szCs w:val="18"/>
              </w:rPr>
            </w:pPr>
            <w:ins w:id="1565" w:author="Raphael Malyankar" w:date="2025-01-24T15:42:00Z" w16du:dateUtc="2025-01-24T22:42:00Z">
              <w:r>
                <w:rPr>
                  <w:color w:val="FF0000"/>
                  <w:szCs w:val="18"/>
                </w:rPr>
                <w:t>Agreed</w:t>
              </w:r>
            </w:ins>
          </w:p>
        </w:tc>
      </w:tr>
      <w:tr w:rsidR="005F351C" w:rsidRPr="0036345A" w14:paraId="00C6B645" w14:textId="77777777" w:rsidTr="006C61DB">
        <w:trPr>
          <w:cantSplit/>
          <w:jc w:val="center"/>
          <w:ins w:id="1566" w:author="Raphael Malyankar" w:date="2025-01-18T23:08:00Z"/>
        </w:trPr>
        <w:tc>
          <w:tcPr>
            <w:tcW w:w="665" w:type="dxa"/>
            <w:tcBorders>
              <w:top w:val="single" w:sz="6" w:space="0" w:color="auto"/>
              <w:bottom w:val="single" w:sz="6" w:space="0" w:color="auto"/>
            </w:tcBorders>
          </w:tcPr>
          <w:p w14:paraId="3CDC0FD2" w14:textId="30BA2D9B" w:rsidR="005F351C" w:rsidRPr="000858D7" w:rsidRDefault="005F351C" w:rsidP="005F351C">
            <w:pPr>
              <w:pStyle w:val="ISOMB"/>
              <w:spacing w:before="60" w:after="60" w:line="240" w:lineRule="auto"/>
              <w:rPr>
                <w:ins w:id="1567" w:author="Raphael Malyankar" w:date="2025-01-18T23:08:00Z" w16du:dateUtc="2025-01-19T06:08:00Z"/>
                <w:rFonts w:cs="Arial"/>
                <w:szCs w:val="18"/>
              </w:rPr>
            </w:pPr>
            <w:ins w:id="1568" w:author="Raphael Malyankar" w:date="2025-01-18T23:08:00Z" w16du:dateUtc="2025-01-19T06:08:00Z">
              <w:r w:rsidRPr="009E5419">
                <w:t>17</w:t>
              </w:r>
            </w:ins>
          </w:p>
        </w:tc>
        <w:tc>
          <w:tcPr>
            <w:tcW w:w="598" w:type="dxa"/>
            <w:tcBorders>
              <w:top w:val="single" w:sz="6" w:space="0" w:color="auto"/>
              <w:bottom w:val="single" w:sz="6" w:space="0" w:color="auto"/>
            </w:tcBorders>
          </w:tcPr>
          <w:p w14:paraId="6157BE28" w14:textId="7174662D" w:rsidR="005F351C" w:rsidRPr="005B44D2" w:rsidRDefault="005F351C" w:rsidP="005F351C">
            <w:pPr>
              <w:pStyle w:val="ISOMB"/>
              <w:spacing w:before="60" w:after="60" w:line="240" w:lineRule="auto"/>
              <w:rPr>
                <w:ins w:id="1569" w:author="Raphael Malyankar" w:date="2025-01-18T23:08:00Z" w16du:dateUtc="2025-01-19T06:08:00Z"/>
                <w:rFonts w:cs="Arial"/>
                <w:szCs w:val="18"/>
              </w:rPr>
            </w:pPr>
            <w:ins w:id="1570" w:author="Raphael Malyankar" w:date="2025-01-18T23:08:00Z" w16du:dateUtc="2025-01-19T06:08:00Z">
              <w:r w:rsidRPr="009E5419">
                <w:t>IC-ENC</w:t>
              </w:r>
            </w:ins>
          </w:p>
        </w:tc>
        <w:tc>
          <w:tcPr>
            <w:tcW w:w="1313" w:type="dxa"/>
            <w:tcBorders>
              <w:top w:val="single" w:sz="6" w:space="0" w:color="auto"/>
              <w:bottom w:val="single" w:sz="6" w:space="0" w:color="auto"/>
            </w:tcBorders>
          </w:tcPr>
          <w:p w14:paraId="7E2700AF" w14:textId="1980C882" w:rsidR="005F351C" w:rsidRDefault="005F351C" w:rsidP="005F351C">
            <w:pPr>
              <w:pStyle w:val="ISOClause"/>
              <w:spacing w:before="60" w:after="60" w:line="240" w:lineRule="auto"/>
              <w:rPr>
                <w:ins w:id="1571" w:author="Raphael Malyankar" w:date="2025-01-18T23:08:00Z" w16du:dateUtc="2025-01-19T06:08:00Z"/>
                <w:szCs w:val="18"/>
              </w:rPr>
            </w:pPr>
            <w:ins w:id="1572" w:author="Raphael Malyankar" w:date="2025-01-18T23:08:00Z" w16du:dateUtc="2025-01-19T06:08:00Z">
              <w:r w:rsidRPr="009E5419">
                <w:t>Dev0471</w:t>
              </w:r>
            </w:ins>
          </w:p>
        </w:tc>
        <w:tc>
          <w:tcPr>
            <w:tcW w:w="1117" w:type="dxa"/>
            <w:tcBorders>
              <w:top w:val="single" w:sz="6" w:space="0" w:color="auto"/>
              <w:bottom w:val="single" w:sz="6" w:space="0" w:color="auto"/>
            </w:tcBorders>
          </w:tcPr>
          <w:p w14:paraId="395238F4" w14:textId="77777777" w:rsidR="005F351C" w:rsidRPr="0036345A" w:rsidRDefault="005F351C" w:rsidP="005F351C">
            <w:pPr>
              <w:pStyle w:val="ISOParagraph"/>
              <w:spacing w:before="60" w:after="60" w:line="240" w:lineRule="auto"/>
              <w:rPr>
                <w:ins w:id="1573" w:author="Raphael Malyankar" w:date="2025-01-18T23:08:00Z" w16du:dateUtc="2025-01-19T06:08:00Z"/>
                <w:szCs w:val="18"/>
              </w:rPr>
            </w:pPr>
          </w:p>
        </w:tc>
        <w:tc>
          <w:tcPr>
            <w:tcW w:w="706" w:type="dxa"/>
            <w:tcBorders>
              <w:top w:val="single" w:sz="6" w:space="0" w:color="auto"/>
              <w:bottom w:val="single" w:sz="6" w:space="0" w:color="auto"/>
            </w:tcBorders>
          </w:tcPr>
          <w:p w14:paraId="225FBA64" w14:textId="17F8026C" w:rsidR="005F351C" w:rsidRDefault="00F514B6" w:rsidP="005F351C">
            <w:pPr>
              <w:pStyle w:val="ISOCommType"/>
              <w:spacing w:before="60" w:after="60" w:line="240" w:lineRule="auto"/>
              <w:rPr>
                <w:ins w:id="1574" w:author="Raphael Malyankar" w:date="2025-01-18T23:08:00Z" w16du:dateUtc="2025-01-19T06:08:00Z"/>
                <w:szCs w:val="18"/>
              </w:rPr>
            </w:pPr>
            <w:ins w:id="1575" w:author="Raphael Malyankar" w:date="2025-01-20T01:20:00Z" w16du:dateUtc="2025-01-20T08:20:00Z">
              <w:r>
                <w:rPr>
                  <w:szCs w:val="18"/>
                </w:rPr>
                <w:t>te</w:t>
              </w:r>
            </w:ins>
          </w:p>
        </w:tc>
        <w:tc>
          <w:tcPr>
            <w:tcW w:w="4590" w:type="dxa"/>
            <w:tcBorders>
              <w:top w:val="single" w:sz="6" w:space="0" w:color="auto"/>
              <w:bottom w:val="single" w:sz="6" w:space="0" w:color="auto"/>
            </w:tcBorders>
          </w:tcPr>
          <w:p w14:paraId="4D7E4852" w14:textId="1D926E24" w:rsidR="005F351C" w:rsidRDefault="005F351C" w:rsidP="005F351C">
            <w:pPr>
              <w:pStyle w:val="ISOComments"/>
              <w:spacing w:before="60" w:after="60" w:line="240" w:lineRule="auto"/>
              <w:rPr>
                <w:ins w:id="1576" w:author="Raphael Malyankar" w:date="2025-01-18T23:08:00Z" w16du:dateUtc="2025-01-19T06:08:00Z"/>
                <w:szCs w:val="18"/>
              </w:rPr>
            </w:pPr>
            <w:ins w:id="1577" w:author="Raphael Malyankar" w:date="2025-01-18T23:11:00Z" w16du:dateUtc="2025-01-19T06:11:00Z">
              <w:r w:rsidRPr="005F351C">
                <w:rPr>
                  <w:szCs w:val="18"/>
                </w:rPr>
                <w:t>Check Solution is incorrect for this check; is this check necessary, could it be combined with 470 (similar to 469)?</w:t>
              </w:r>
            </w:ins>
          </w:p>
        </w:tc>
        <w:tc>
          <w:tcPr>
            <w:tcW w:w="4174" w:type="dxa"/>
            <w:tcBorders>
              <w:top w:val="single" w:sz="6" w:space="0" w:color="auto"/>
              <w:bottom w:val="single" w:sz="6" w:space="0" w:color="auto"/>
            </w:tcBorders>
          </w:tcPr>
          <w:p w14:paraId="00A96243" w14:textId="3BE425F0" w:rsidR="005F351C" w:rsidRDefault="005F351C" w:rsidP="005F351C">
            <w:pPr>
              <w:pStyle w:val="ISOChange"/>
              <w:spacing w:before="60" w:after="60" w:line="240" w:lineRule="auto"/>
              <w:rPr>
                <w:ins w:id="1578" w:author="Raphael Malyankar" w:date="2025-01-18T23:08:00Z" w16du:dateUtc="2025-01-19T06:08:00Z"/>
                <w:szCs w:val="18"/>
              </w:rPr>
            </w:pPr>
          </w:p>
        </w:tc>
        <w:tc>
          <w:tcPr>
            <w:tcW w:w="2590" w:type="dxa"/>
            <w:tcBorders>
              <w:top w:val="single" w:sz="6" w:space="0" w:color="auto"/>
              <w:bottom w:val="single" w:sz="6" w:space="0" w:color="auto"/>
            </w:tcBorders>
            <w:shd w:val="clear" w:color="auto" w:fill="D9D9D9" w:themeFill="background1" w:themeFillShade="D9"/>
          </w:tcPr>
          <w:p w14:paraId="7D2B4A1A" w14:textId="1B0E7D05" w:rsidR="005F351C" w:rsidRPr="0036345A" w:rsidRDefault="00910ECF" w:rsidP="005F351C">
            <w:pPr>
              <w:pStyle w:val="ISOSecretObservations"/>
              <w:spacing w:before="60" w:after="60" w:line="240" w:lineRule="auto"/>
              <w:rPr>
                <w:ins w:id="1579" w:author="Raphael Malyankar" w:date="2025-01-18T23:08:00Z" w16du:dateUtc="2025-01-19T06:08:00Z"/>
                <w:szCs w:val="18"/>
              </w:rPr>
            </w:pPr>
            <w:ins w:id="1580" w:author="Raphael Malyankar" w:date="2025-01-20T00:30:00Z" w16du:dateUtc="2025-01-20T07:30:00Z">
              <w:r>
                <w:rPr>
                  <w:szCs w:val="18"/>
                </w:rPr>
                <w:t>Merge</w:t>
              </w:r>
            </w:ins>
          </w:p>
        </w:tc>
      </w:tr>
      <w:tr w:rsidR="00B0494E" w:rsidRPr="0036345A" w14:paraId="5A3AC59B" w14:textId="77777777" w:rsidTr="006C61DB">
        <w:trPr>
          <w:cantSplit/>
          <w:jc w:val="center"/>
          <w:ins w:id="1581" w:author="Raphael Malyankar" w:date="2025-01-17T16:44:00Z"/>
        </w:trPr>
        <w:tc>
          <w:tcPr>
            <w:tcW w:w="665" w:type="dxa"/>
            <w:tcBorders>
              <w:top w:val="single" w:sz="6" w:space="0" w:color="auto"/>
              <w:bottom w:val="single" w:sz="6" w:space="0" w:color="auto"/>
            </w:tcBorders>
          </w:tcPr>
          <w:p w14:paraId="3F46DD66" w14:textId="3A69DB0F" w:rsidR="00B0494E" w:rsidRPr="000858D7" w:rsidRDefault="00B0494E" w:rsidP="00B0494E">
            <w:pPr>
              <w:pStyle w:val="ISOMB"/>
              <w:spacing w:before="60" w:after="60" w:line="240" w:lineRule="auto"/>
              <w:rPr>
                <w:ins w:id="1582" w:author="Raphael Malyankar" w:date="2025-01-17T16:44:00Z" w16du:dateUtc="2025-01-17T23:44:00Z"/>
                <w:rFonts w:cs="Arial"/>
                <w:szCs w:val="18"/>
              </w:rPr>
            </w:pPr>
            <w:ins w:id="1583" w:author="Raphael Malyankar" w:date="2025-01-17T17:30:00Z" w16du:dateUtc="2025-01-18T00:30:00Z">
              <w:r w:rsidRPr="00A00E4C">
                <w:rPr>
                  <w:rFonts w:cs="Arial"/>
                  <w:szCs w:val="18"/>
                </w:rPr>
                <w:t>17</w:t>
              </w:r>
            </w:ins>
          </w:p>
        </w:tc>
        <w:tc>
          <w:tcPr>
            <w:tcW w:w="598" w:type="dxa"/>
            <w:tcBorders>
              <w:top w:val="single" w:sz="6" w:space="0" w:color="auto"/>
              <w:bottom w:val="single" w:sz="6" w:space="0" w:color="auto"/>
            </w:tcBorders>
          </w:tcPr>
          <w:p w14:paraId="1CA85F29" w14:textId="14105A9C" w:rsidR="00B0494E" w:rsidRPr="005B44D2" w:rsidRDefault="00B0494E" w:rsidP="00B0494E">
            <w:pPr>
              <w:pStyle w:val="ISOMB"/>
              <w:spacing w:before="60" w:after="60" w:line="240" w:lineRule="auto"/>
              <w:rPr>
                <w:ins w:id="1584" w:author="Raphael Malyankar" w:date="2025-01-17T16:44:00Z" w16du:dateUtc="2025-01-17T23:44:00Z"/>
                <w:rFonts w:cs="Arial"/>
                <w:szCs w:val="18"/>
              </w:rPr>
            </w:pPr>
            <w:ins w:id="1585" w:author="Raphael Malyankar" w:date="2025-01-17T17:30:00Z" w16du:dateUtc="2025-01-18T00:30:00Z">
              <w:r w:rsidRPr="005E685C">
                <w:rPr>
                  <w:szCs w:val="18"/>
                </w:rPr>
                <w:t>IC-ENC</w:t>
              </w:r>
            </w:ins>
          </w:p>
        </w:tc>
        <w:tc>
          <w:tcPr>
            <w:tcW w:w="1313" w:type="dxa"/>
            <w:tcBorders>
              <w:top w:val="single" w:sz="6" w:space="0" w:color="auto"/>
              <w:bottom w:val="single" w:sz="6" w:space="0" w:color="auto"/>
            </w:tcBorders>
          </w:tcPr>
          <w:p w14:paraId="025757DA" w14:textId="2971A1B5" w:rsidR="00B0494E" w:rsidRDefault="00B0494E" w:rsidP="00B0494E">
            <w:pPr>
              <w:pStyle w:val="ISOClause"/>
              <w:spacing w:before="60" w:after="60" w:line="240" w:lineRule="auto"/>
              <w:rPr>
                <w:ins w:id="1586" w:author="Raphael Malyankar" w:date="2025-01-17T16:44:00Z" w16du:dateUtc="2025-01-17T23:44:00Z"/>
                <w:szCs w:val="18"/>
              </w:rPr>
            </w:pPr>
            <w:ins w:id="1587" w:author="Raphael Malyankar" w:date="2025-01-17T16:47:00Z" w16du:dateUtc="2025-01-17T23:47:00Z">
              <w:r w:rsidRPr="008E6DEC">
                <w:t>Dev047</w:t>
              </w:r>
            </w:ins>
            <w:ins w:id="1588" w:author="Raphael Malyankar" w:date="2025-01-18T23:08:00Z" w16du:dateUtc="2025-01-19T06:08:00Z">
              <w:r w:rsidR="005F351C">
                <w:t>2</w:t>
              </w:r>
            </w:ins>
          </w:p>
        </w:tc>
        <w:tc>
          <w:tcPr>
            <w:tcW w:w="1117" w:type="dxa"/>
            <w:tcBorders>
              <w:top w:val="single" w:sz="6" w:space="0" w:color="auto"/>
              <w:bottom w:val="single" w:sz="6" w:space="0" w:color="auto"/>
            </w:tcBorders>
          </w:tcPr>
          <w:p w14:paraId="6BD20342" w14:textId="77777777" w:rsidR="00B0494E" w:rsidRPr="0036345A" w:rsidRDefault="00B0494E" w:rsidP="00B0494E">
            <w:pPr>
              <w:pStyle w:val="ISOParagraph"/>
              <w:spacing w:before="60" w:after="60" w:line="240" w:lineRule="auto"/>
              <w:rPr>
                <w:ins w:id="1589" w:author="Raphael Malyankar" w:date="2025-01-17T16:44:00Z" w16du:dateUtc="2025-01-17T23:44:00Z"/>
                <w:szCs w:val="18"/>
              </w:rPr>
            </w:pPr>
          </w:p>
        </w:tc>
        <w:tc>
          <w:tcPr>
            <w:tcW w:w="706" w:type="dxa"/>
            <w:tcBorders>
              <w:top w:val="single" w:sz="6" w:space="0" w:color="auto"/>
              <w:bottom w:val="single" w:sz="6" w:space="0" w:color="auto"/>
            </w:tcBorders>
          </w:tcPr>
          <w:p w14:paraId="72D3FC9A" w14:textId="4506FA61" w:rsidR="00B0494E" w:rsidRDefault="00F514B6" w:rsidP="00B0494E">
            <w:pPr>
              <w:pStyle w:val="ISOCommType"/>
              <w:spacing w:before="60" w:after="60" w:line="240" w:lineRule="auto"/>
              <w:rPr>
                <w:ins w:id="1590" w:author="Raphael Malyankar" w:date="2025-01-17T16:44:00Z" w16du:dateUtc="2025-01-17T23:44:00Z"/>
                <w:szCs w:val="18"/>
              </w:rPr>
            </w:pPr>
            <w:ins w:id="1591" w:author="Raphael Malyankar" w:date="2025-01-20T01:21:00Z" w16du:dateUtc="2025-01-20T08:21:00Z">
              <w:r>
                <w:rPr>
                  <w:szCs w:val="18"/>
                </w:rPr>
                <w:t>ed</w:t>
              </w:r>
            </w:ins>
          </w:p>
        </w:tc>
        <w:tc>
          <w:tcPr>
            <w:tcW w:w="4590" w:type="dxa"/>
            <w:tcBorders>
              <w:top w:val="single" w:sz="6" w:space="0" w:color="auto"/>
              <w:bottom w:val="single" w:sz="6" w:space="0" w:color="auto"/>
            </w:tcBorders>
          </w:tcPr>
          <w:p w14:paraId="498E9A01" w14:textId="081497C7" w:rsidR="00B0494E" w:rsidRDefault="00B0494E" w:rsidP="00B0494E">
            <w:pPr>
              <w:pStyle w:val="ISOComments"/>
              <w:spacing w:before="60" w:after="60" w:line="240" w:lineRule="auto"/>
              <w:rPr>
                <w:ins w:id="1592" w:author="Raphael Malyankar" w:date="2025-01-17T16:44:00Z" w16du:dateUtc="2025-01-17T23:44:00Z"/>
                <w:szCs w:val="18"/>
              </w:rPr>
            </w:pPr>
            <w:ins w:id="1593" w:author="Raphael Malyankar" w:date="2025-01-17T16:48:00Z" w16du:dateUtc="2025-01-17T23:48:00Z">
              <w:r w:rsidRPr="00FF23EC">
                <w:rPr>
                  <w:szCs w:val="18"/>
                </w:rPr>
                <w:t>Check Solution is incorrect for this check</w:t>
              </w:r>
            </w:ins>
            <w:ins w:id="1594" w:author="Raphael Malyankar" w:date="2025-01-18T23:10:00Z" w16du:dateUtc="2025-01-19T06:10:00Z">
              <w:r w:rsidR="005F351C">
                <w:rPr>
                  <w:szCs w:val="18"/>
                </w:rPr>
                <w:t>; reword</w:t>
              </w:r>
            </w:ins>
          </w:p>
        </w:tc>
        <w:tc>
          <w:tcPr>
            <w:tcW w:w="4174" w:type="dxa"/>
            <w:tcBorders>
              <w:top w:val="single" w:sz="6" w:space="0" w:color="auto"/>
              <w:bottom w:val="single" w:sz="6" w:space="0" w:color="auto"/>
            </w:tcBorders>
          </w:tcPr>
          <w:p w14:paraId="7EB6EE27" w14:textId="298CC3A7" w:rsidR="00B0494E" w:rsidRDefault="00B0494E" w:rsidP="00B0494E">
            <w:pPr>
              <w:pStyle w:val="ISOChange"/>
              <w:spacing w:before="60" w:after="60" w:line="240" w:lineRule="auto"/>
              <w:rPr>
                <w:ins w:id="1595" w:author="Raphael Malyankar" w:date="2025-01-17T16:44:00Z" w16du:dateUtc="2025-01-17T23:44:00Z"/>
                <w:szCs w:val="18"/>
              </w:rPr>
            </w:pPr>
            <w:ins w:id="1596" w:author="Raphael Malyankar" w:date="2025-01-17T17:10:00Z" w16du:dateUtc="2025-01-18T00:10:00Z">
              <w:r w:rsidRPr="00F41B51">
                <w:rPr>
                  <w:szCs w:val="18"/>
                </w:rPr>
                <w:t>Populate phone, address, onlineResource or contactInstructions</w:t>
              </w:r>
            </w:ins>
          </w:p>
        </w:tc>
        <w:tc>
          <w:tcPr>
            <w:tcW w:w="2590" w:type="dxa"/>
            <w:tcBorders>
              <w:top w:val="single" w:sz="6" w:space="0" w:color="auto"/>
              <w:bottom w:val="single" w:sz="6" w:space="0" w:color="auto"/>
            </w:tcBorders>
            <w:shd w:val="clear" w:color="auto" w:fill="D9D9D9" w:themeFill="background1" w:themeFillShade="D9"/>
          </w:tcPr>
          <w:p w14:paraId="4ADB4D8C" w14:textId="19E0C92E" w:rsidR="00B0494E" w:rsidRPr="0036345A" w:rsidRDefault="00910ECF" w:rsidP="00B0494E">
            <w:pPr>
              <w:pStyle w:val="ISOSecretObservations"/>
              <w:spacing w:before="60" w:after="60" w:line="240" w:lineRule="auto"/>
              <w:rPr>
                <w:ins w:id="1597" w:author="Raphael Malyankar" w:date="2025-01-17T16:44:00Z" w16du:dateUtc="2025-01-17T23:44:00Z"/>
                <w:szCs w:val="18"/>
              </w:rPr>
            </w:pPr>
            <w:ins w:id="1598" w:author="Raphael Malyankar" w:date="2025-01-20T00:30:00Z" w16du:dateUtc="2025-01-20T07:30:00Z">
              <w:r>
                <w:rPr>
                  <w:szCs w:val="18"/>
                </w:rPr>
                <w:t>Agreed</w:t>
              </w:r>
            </w:ins>
          </w:p>
        </w:tc>
      </w:tr>
      <w:tr w:rsidR="005F351C" w:rsidRPr="0036345A" w14:paraId="0515FA09" w14:textId="77777777" w:rsidTr="006C61DB">
        <w:trPr>
          <w:cantSplit/>
          <w:jc w:val="center"/>
          <w:ins w:id="1599" w:author="Raphael Malyankar" w:date="2025-01-18T23:08:00Z"/>
        </w:trPr>
        <w:tc>
          <w:tcPr>
            <w:tcW w:w="665" w:type="dxa"/>
            <w:tcBorders>
              <w:top w:val="single" w:sz="6" w:space="0" w:color="auto"/>
              <w:bottom w:val="single" w:sz="6" w:space="0" w:color="auto"/>
            </w:tcBorders>
          </w:tcPr>
          <w:p w14:paraId="3FFB8144" w14:textId="2C7F4FA5" w:rsidR="005F351C" w:rsidRPr="00A00E4C" w:rsidRDefault="005F351C" w:rsidP="005F351C">
            <w:pPr>
              <w:pStyle w:val="ISOMB"/>
              <w:spacing w:before="60" w:after="60" w:line="240" w:lineRule="auto"/>
              <w:rPr>
                <w:ins w:id="1600" w:author="Raphael Malyankar" w:date="2025-01-18T23:08:00Z" w16du:dateUtc="2025-01-19T06:08:00Z"/>
                <w:rFonts w:cs="Arial"/>
                <w:szCs w:val="18"/>
              </w:rPr>
            </w:pPr>
            <w:ins w:id="1601" w:author="Raphael Malyankar" w:date="2025-01-18T23:12:00Z" w16du:dateUtc="2025-01-19T06:12:00Z">
              <w:r w:rsidRPr="00A00E4C">
                <w:rPr>
                  <w:rFonts w:cs="Arial"/>
                  <w:szCs w:val="18"/>
                </w:rPr>
                <w:t>17</w:t>
              </w:r>
            </w:ins>
          </w:p>
        </w:tc>
        <w:tc>
          <w:tcPr>
            <w:tcW w:w="598" w:type="dxa"/>
            <w:tcBorders>
              <w:top w:val="single" w:sz="6" w:space="0" w:color="auto"/>
              <w:bottom w:val="single" w:sz="6" w:space="0" w:color="auto"/>
            </w:tcBorders>
          </w:tcPr>
          <w:p w14:paraId="2E9AD5C9" w14:textId="2B1F3C97" w:rsidR="005F351C" w:rsidRPr="005E685C" w:rsidRDefault="005F351C" w:rsidP="005F351C">
            <w:pPr>
              <w:pStyle w:val="ISOMB"/>
              <w:spacing w:before="60" w:after="60" w:line="240" w:lineRule="auto"/>
              <w:rPr>
                <w:ins w:id="1602" w:author="Raphael Malyankar" w:date="2025-01-18T23:08:00Z" w16du:dateUtc="2025-01-19T06:08:00Z"/>
                <w:szCs w:val="18"/>
              </w:rPr>
            </w:pPr>
            <w:ins w:id="1603" w:author="Raphael Malyankar" w:date="2025-01-18T23:12:00Z" w16du:dateUtc="2025-01-19T06:12:00Z">
              <w:r w:rsidRPr="005E685C">
                <w:rPr>
                  <w:szCs w:val="18"/>
                </w:rPr>
                <w:t>IC-ENC</w:t>
              </w:r>
            </w:ins>
          </w:p>
        </w:tc>
        <w:tc>
          <w:tcPr>
            <w:tcW w:w="1313" w:type="dxa"/>
            <w:tcBorders>
              <w:top w:val="single" w:sz="6" w:space="0" w:color="auto"/>
              <w:bottom w:val="single" w:sz="6" w:space="0" w:color="auto"/>
            </w:tcBorders>
          </w:tcPr>
          <w:p w14:paraId="05084FD2" w14:textId="686449EA" w:rsidR="005F351C" w:rsidRPr="008E6DEC" w:rsidRDefault="005F351C" w:rsidP="005F351C">
            <w:pPr>
              <w:pStyle w:val="ISOClause"/>
              <w:spacing w:before="60" w:after="60" w:line="240" w:lineRule="auto"/>
              <w:rPr>
                <w:ins w:id="1604" w:author="Raphael Malyankar" w:date="2025-01-18T23:08:00Z" w16du:dateUtc="2025-01-19T06:08:00Z"/>
              </w:rPr>
            </w:pPr>
            <w:ins w:id="1605" w:author="Raphael Malyankar" w:date="2025-01-18T23:12:00Z" w16du:dateUtc="2025-01-19T06:12:00Z">
              <w:r w:rsidRPr="008E6DEC">
                <w:t>Dev0</w:t>
              </w:r>
              <w:r>
                <w:t>153</w:t>
              </w:r>
            </w:ins>
          </w:p>
        </w:tc>
        <w:tc>
          <w:tcPr>
            <w:tcW w:w="1117" w:type="dxa"/>
            <w:tcBorders>
              <w:top w:val="single" w:sz="6" w:space="0" w:color="auto"/>
              <w:bottom w:val="single" w:sz="6" w:space="0" w:color="auto"/>
            </w:tcBorders>
          </w:tcPr>
          <w:p w14:paraId="2AEAEFED" w14:textId="77777777" w:rsidR="005F351C" w:rsidRPr="0036345A" w:rsidRDefault="005F351C" w:rsidP="005F351C">
            <w:pPr>
              <w:pStyle w:val="ISOParagraph"/>
              <w:spacing w:before="60" w:after="60" w:line="240" w:lineRule="auto"/>
              <w:rPr>
                <w:ins w:id="1606" w:author="Raphael Malyankar" w:date="2025-01-18T23:08:00Z" w16du:dateUtc="2025-01-19T06:08:00Z"/>
                <w:szCs w:val="18"/>
              </w:rPr>
            </w:pPr>
          </w:p>
        </w:tc>
        <w:tc>
          <w:tcPr>
            <w:tcW w:w="706" w:type="dxa"/>
            <w:tcBorders>
              <w:top w:val="single" w:sz="6" w:space="0" w:color="auto"/>
              <w:bottom w:val="single" w:sz="6" w:space="0" w:color="auto"/>
            </w:tcBorders>
          </w:tcPr>
          <w:p w14:paraId="12031943" w14:textId="68EF0F15" w:rsidR="005F351C" w:rsidRDefault="00F514B6" w:rsidP="005F351C">
            <w:pPr>
              <w:pStyle w:val="ISOCommType"/>
              <w:spacing w:before="60" w:after="60" w:line="240" w:lineRule="auto"/>
              <w:rPr>
                <w:ins w:id="1607" w:author="Raphael Malyankar" w:date="2025-01-18T23:08:00Z" w16du:dateUtc="2025-01-19T06:08:00Z"/>
                <w:szCs w:val="18"/>
              </w:rPr>
            </w:pPr>
            <w:ins w:id="1608" w:author="Raphael Malyankar" w:date="2025-01-20T01:21:00Z" w16du:dateUtc="2025-01-20T08:21:00Z">
              <w:r>
                <w:rPr>
                  <w:szCs w:val="18"/>
                </w:rPr>
                <w:t>te</w:t>
              </w:r>
            </w:ins>
          </w:p>
        </w:tc>
        <w:tc>
          <w:tcPr>
            <w:tcW w:w="4590" w:type="dxa"/>
            <w:tcBorders>
              <w:top w:val="single" w:sz="6" w:space="0" w:color="auto"/>
              <w:bottom w:val="single" w:sz="6" w:space="0" w:color="auto"/>
            </w:tcBorders>
          </w:tcPr>
          <w:p w14:paraId="1BECE1BB" w14:textId="6A7486C6" w:rsidR="005F351C" w:rsidRPr="00FF23EC" w:rsidRDefault="005F351C" w:rsidP="005F351C">
            <w:pPr>
              <w:pStyle w:val="ISOComments"/>
              <w:spacing w:before="60" w:after="60" w:line="240" w:lineRule="auto"/>
              <w:rPr>
                <w:ins w:id="1609" w:author="Raphael Malyankar" w:date="2025-01-18T23:08:00Z" w16du:dateUtc="2025-01-19T06:08:00Z"/>
                <w:szCs w:val="18"/>
              </w:rPr>
            </w:pPr>
            <w:ins w:id="1610" w:author="Raphael Malyankar" w:date="2025-01-18T23:12:00Z" w16du:dateUtc="2025-01-19T06:12:00Z">
              <w:r w:rsidRPr="00FF23EC">
                <w:rPr>
                  <w:szCs w:val="18"/>
                </w:rPr>
                <w:t>This is checking if the producer code exists for the product, rather than if the producer code exists at all (007).</w:t>
              </w:r>
            </w:ins>
          </w:p>
        </w:tc>
        <w:tc>
          <w:tcPr>
            <w:tcW w:w="4174" w:type="dxa"/>
            <w:tcBorders>
              <w:top w:val="single" w:sz="6" w:space="0" w:color="auto"/>
              <w:bottom w:val="single" w:sz="6" w:space="0" w:color="auto"/>
            </w:tcBorders>
          </w:tcPr>
          <w:p w14:paraId="699C73DC" w14:textId="0B5B7582" w:rsidR="005F351C" w:rsidRPr="00F41B51" w:rsidRDefault="005F351C" w:rsidP="005F351C">
            <w:pPr>
              <w:pStyle w:val="ISOChange"/>
              <w:spacing w:before="60" w:after="60" w:line="240" w:lineRule="auto"/>
              <w:rPr>
                <w:ins w:id="1611" w:author="Raphael Malyankar" w:date="2025-01-18T23:08:00Z" w16du:dateUtc="2025-01-19T06:08:00Z"/>
                <w:szCs w:val="18"/>
              </w:rPr>
            </w:pPr>
            <w:ins w:id="1612" w:author="Raphael Malyankar" w:date="2025-01-18T23:12:00Z" w16du:dateUtc="2025-01-19T06:12:00Z">
              <w:r w:rsidRPr="00FF23EC">
                <w:rPr>
                  <w:szCs w:val="18"/>
                </w:rPr>
                <w:t>Suggest remove check 153 as this is at the PS level.</w:t>
              </w:r>
            </w:ins>
          </w:p>
        </w:tc>
        <w:tc>
          <w:tcPr>
            <w:tcW w:w="2590" w:type="dxa"/>
            <w:tcBorders>
              <w:top w:val="single" w:sz="6" w:space="0" w:color="auto"/>
              <w:bottom w:val="single" w:sz="6" w:space="0" w:color="auto"/>
            </w:tcBorders>
            <w:shd w:val="clear" w:color="auto" w:fill="D9D9D9" w:themeFill="background1" w:themeFillShade="D9"/>
          </w:tcPr>
          <w:p w14:paraId="3215B037" w14:textId="2B657EB5" w:rsidR="005F351C" w:rsidRPr="0036345A" w:rsidRDefault="00F514B6" w:rsidP="005F351C">
            <w:pPr>
              <w:pStyle w:val="ISOSecretObservations"/>
              <w:spacing w:before="60" w:after="60" w:line="240" w:lineRule="auto"/>
              <w:rPr>
                <w:ins w:id="1613" w:author="Raphael Malyankar" w:date="2025-01-18T23:08:00Z" w16du:dateUtc="2025-01-19T06:08:00Z"/>
                <w:szCs w:val="18"/>
              </w:rPr>
            </w:pPr>
            <w:ins w:id="1614" w:author="Raphael Malyankar" w:date="2025-01-20T01:22:00Z" w16du:dateUtc="2025-01-20T08:22:00Z">
              <w:r>
                <w:rPr>
                  <w:szCs w:val="18"/>
                </w:rPr>
                <w:t>Not agreed, vali</w:t>
              </w:r>
            </w:ins>
            <w:ins w:id="1615" w:author="Raphael Malyankar" w:date="2025-01-20T01:23:00Z" w16du:dateUtc="2025-01-20T08:23:00Z">
              <w:r>
                <w:rPr>
                  <w:szCs w:val="18"/>
                </w:rPr>
                <w:t>dates content of discovery metadata in CATALOG.XML</w:t>
              </w:r>
            </w:ins>
          </w:p>
        </w:tc>
      </w:tr>
      <w:tr w:rsidR="00B0494E" w:rsidRPr="0036345A" w14:paraId="4E44B99E" w14:textId="77777777" w:rsidTr="006C61DB">
        <w:trPr>
          <w:cantSplit/>
          <w:jc w:val="center"/>
          <w:ins w:id="1616" w:author="Raphael Malyankar" w:date="2025-01-17T16:45:00Z"/>
        </w:trPr>
        <w:tc>
          <w:tcPr>
            <w:tcW w:w="665" w:type="dxa"/>
            <w:tcBorders>
              <w:top w:val="single" w:sz="6" w:space="0" w:color="auto"/>
              <w:bottom w:val="single" w:sz="6" w:space="0" w:color="auto"/>
            </w:tcBorders>
          </w:tcPr>
          <w:p w14:paraId="24675A83" w14:textId="0A059915" w:rsidR="00B0494E" w:rsidRPr="000858D7" w:rsidRDefault="00B0494E" w:rsidP="00B0494E">
            <w:pPr>
              <w:pStyle w:val="ISOMB"/>
              <w:spacing w:before="60" w:after="60" w:line="240" w:lineRule="auto"/>
              <w:rPr>
                <w:ins w:id="1617" w:author="Raphael Malyankar" w:date="2025-01-17T16:45:00Z" w16du:dateUtc="2025-01-17T23:45:00Z"/>
                <w:rFonts w:cs="Arial"/>
                <w:szCs w:val="18"/>
              </w:rPr>
            </w:pPr>
            <w:ins w:id="1618" w:author="Raphael Malyankar" w:date="2025-01-17T17:30:00Z" w16du:dateUtc="2025-01-18T00:30:00Z">
              <w:r w:rsidRPr="00A00E4C">
                <w:rPr>
                  <w:rFonts w:cs="Arial"/>
                  <w:szCs w:val="18"/>
                </w:rPr>
                <w:t>17</w:t>
              </w:r>
            </w:ins>
          </w:p>
        </w:tc>
        <w:tc>
          <w:tcPr>
            <w:tcW w:w="598" w:type="dxa"/>
            <w:tcBorders>
              <w:top w:val="single" w:sz="6" w:space="0" w:color="auto"/>
              <w:bottom w:val="single" w:sz="6" w:space="0" w:color="auto"/>
            </w:tcBorders>
          </w:tcPr>
          <w:p w14:paraId="2C0817DA" w14:textId="5270C4F3" w:rsidR="00B0494E" w:rsidRPr="005B44D2" w:rsidRDefault="00B0494E" w:rsidP="00B0494E">
            <w:pPr>
              <w:pStyle w:val="ISOMB"/>
              <w:spacing w:before="60" w:after="60" w:line="240" w:lineRule="auto"/>
              <w:rPr>
                <w:ins w:id="1619" w:author="Raphael Malyankar" w:date="2025-01-17T16:45:00Z" w16du:dateUtc="2025-01-17T23:45:00Z"/>
                <w:rFonts w:cs="Arial"/>
                <w:szCs w:val="18"/>
              </w:rPr>
            </w:pPr>
            <w:ins w:id="1620" w:author="Raphael Malyankar" w:date="2025-01-17T17:30:00Z" w16du:dateUtc="2025-01-18T00:30:00Z">
              <w:r w:rsidRPr="005E685C">
                <w:rPr>
                  <w:szCs w:val="18"/>
                </w:rPr>
                <w:t>IC-ENC</w:t>
              </w:r>
            </w:ins>
          </w:p>
        </w:tc>
        <w:tc>
          <w:tcPr>
            <w:tcW w:w="1313" w:type="dxa"/>
            <w:tcBorders>
              <w:top w:val="single" w:sz="6" w:space="0" w:color="auto"/>
              <w:bottom w:val="single" w:sz="6" w:space="0" w:color="auto"/>
            </w:tcBorders>
          </w:tcPr>
          <w:p w14:paraId="4D87CBE1" w14:textId="7F2C2BB4" w:rsidR="00B0494E" w:rsidRDefault="00B0494E" w:rsidP="00B0494E">
            <w:pPr>
              <w:pStyle w:val="ISOClause"/>
              <w:spacing w:before="60" w:after="60" w:line="240" w:lineRule="auto"/>
              <w:rPr>
                <w:ins w:id="1621" w:author="Raphael Malyankar" w:date="2025-01-17T16:45:00Z" w16du:dateUtc="2025-01-17T23:45:00Z"/>
                <w:szCs w:val="18"/>
              </w:rPr>
            </w:pPr>
            <w:ins w:id="1622" w:author="Raphael Malyankar" w:date="2025-01-17T16:47:00Z" w16du:dateUtc="2025-01-17T23:47:00Z">
              <w:r w:rsidRPr="008E6DEC">
                <w:t>Dev0</w:t>
              </w:r>
            </w:ins>
            <w:ins w:id="1623" w:author="Raphael Malyankar" w:date="2025-01-18T23:09:00Z" w16du:dateUtc="2025-01-19T06:09:00Z">
              <w:r w:rsidR="005F351C">
                <w:t>153</w:t>
              </w:r>
            </w:ins>
          </w:p>
        </w:tc>
        <w:tc>
          <w:tcPr>
            <w:tcW w:w="1117" w:type="dxa"/>
            <w:tcBorders>
              <w:top w:val="single" w:sz="6" w:space="0" w:color="auto"/>
              <w:bottom w:val="single" w:sz="6" w:space="0" w:color="auto"/>
            </w:tcBorders>
          </w:tcPr>
          <w:p w14:paraId="6DA54DBA" w14:textId="77777777" w:rsidR="00B0494E" w:rsidRPr="0036345A" w:rsidRDefault="00B0494E" w:rsidP="00B0494E">
            <w:pPr>
              <w:pStyle w:val="ISOParagraph"/>
              <w:spacing w:before="60" w:after="60" w:line="240" w:lineRule="auto"/>
              <w:rPr>
                <w:ins w:id="1624" w:author="Raphael Malyankar" w:date="2025-01-17T16:45:00Z" w16du:dateUtc="2025-01-17T23:45:00Z"/>
                <w:szCs w:val="18"/>
              </w:rPr>
            </w:pPr>
          </w:p>
        </w:tc>
        <w:tc>
          <w:tcPr>
            <w:tcW w:w="706" w:type="dxa"/>
            <w:tcBorders>
              <w:top w:val="single" w:sz="6" w:space="0" w:color="auto"/>
              <w:bottom w:val="single" w:sz="6" w:space="0" w:color="auto"/>
            </w:tcBorders>
          </w:tcPr>
          <w:p w14:paraId="79A3D459" w14:textId="3F3932C6" w:rsidR="00B0494E" w:rsidRDefault="005F351C" w:rsidP="00B0494E">
            <w:pPr>
              <w:pStyle w:val="ISOCommType"/>
              <w:spacing w:before="60" w:after="60" w:line="240" w:lineRule="auto"/>
              <w:rPr>
                <w:ins w:id="1625" w:author="Raphael Malyankar" w:date="2025-01-17T16:45:00Z" w16du:dateUtc="2025-01-17T23:45:00Z"/>
                <w:szCs w:val="18"/>
              </w:rPr>
            </w:pPr>
            <w:ins w:id="1626" w:author="Raphael Malyankar" w:date="2025-01-18T23:14:00Z" w16du:dateUtc="2025-01-19T06:14:00Z">
              <w:r>
                <w:rPr>
                  <w:szCs w:val="18"/>
                </w:rPr>
                <w:t>ed</w:t>
              </w:r>
            </w:ins>
          </w:p>
        </w:tc>
        <w:tc>
          <w:tcPr>
            <w:tcW w:w="4590" w:type="dxa"/>
            <w:tcBorders>
              <w:top w:val="single" w:sz="6" w:space="0" w:color="auto"/>
              <w:bottom w:val="single" w:sz="6" w:space="0" w:color="auto"/>
            </w:tcBorders>
          </w:tcPr>
          <w:p w14:paraId="1D165D3C" w14:textId="2B9DBA7A" w:rsidR="00B0494E" w:rsidRDefault="005F351C" w:rsidP="00B0494E">
            <w:pPr>
              <w:pStyle w:val="ISOComments"/>
              <w:spacing w:before="60" w:after="60" w:line="240" w:lineRule="auto"/>
              <w:rPr>
                <w:ins w:id="1627" w:author="Raphael Malyankar" w:date="2025-01-17T16:45:00Z" w16du:dateUtc="2025-01-17T23:45:00Z"/>
                <w:szCs w:val="18"/>
              </w:rPr>
            </w:pPr>
            <w:ins w:id="1628" w:author="Raphael Malyankar" w:date="2025-01-18T23:13:00Z" w16du:dateUtc="2025-01-19T06:13:00Z">
              <w:r w:rsidRPr="005F351C">
                <w:rPr>
                  <w:szCs w:val="18"/>
                </w:rPr>
                <w:t>Suggest the term register of IHO Data Producer Codes in the IHO GI Registry is used as described in the introduction to S-100, and S-62 is removed</w:t>
              </w:r>
            </w:ins>
          </w:p>
        </w:tc>
        <w:tc>
          <w:tcPr>
            <w:tcW w:w="4174" w:type="dxa"/>
            <w:tcBorders>
              <w:top w:val="single" w:sz="6" w:space="0" w:color="auto"/>
              <w:bottom w:val="single" w:sz="6" w:space="0" w:color="auto"/>
            </w:tcBorders>
          </w:tcPr>
          <w:p w14:paraId="7E0386DB" w14:textId="07696092" w:rsidR="00B0494E" w:rsidRDefault="00B0494E" w:rsidP="00B0494E">
            <w:pPr>
              <w:pStyle w:val="ISOChange"/>
              <w:spacing w:before="60" w:after="60" w:line="240" w:lineRule="auto"/>
              <w:rPr>
                <w:ins w:id="1629" w:author="Raphael Malyankar" w:date="2025-01-17T16:45:00Z" w16du:dateUtc="2025-01-17T23:45:00Z"/>
                <w:szCs w:val="18"/>
              </w:rPr>
            </w:pPr>
            <w:ins w:id="1630" w:author="Raphael Malyankar" w:date="2025-01-17T16:48:00Z" w16du:dateUtc="2025-01-17T23:48:00Z">
              <w:r w:rsidRPr="00FF23EC">
                <w:rPr>
                  <w:szCs w:val="18"/>
                </w:rPr>
                <w:t>Suggest the term register of IHO Data Producer Codes in the IHO GI Registry is used as described in the introduction to S-100, and S-62 is removed (only one reference in S-100, which needs to be updated (as a clarification in S100_DatasetDiscoveryMetadata (Part 17)</w:t>
              </w:r>
            </w:ins>
          </w:p>
        </w:tc>
        <w:tc>
          <w:tcPr>
            <w:tcW w:w="2590" w:type="dxa"/>
            <w:tcBorders>
              <w:top w:val="single" w:sz="6" w:space="0" w:color="auto"/>
              <w:bottom w:val="single" w:sz="6" w:space="0" w:color="auto"/>
            </w:tcBorders>
            <w:shd w:val="clear" w:color="auto" w:fill="D9D9D9" w:themeFill="background1" w:themeFillShade="D9"/>
          </w:tcPr>
          <w:p w14:paraId="2611A751" w14:textId="07F9AFE2" w:rsidR="00B0494E" w:rsidRDefault="00854B3F" w:rsidP="00B0494E">
            <w:pPr>
              <w:pStyle w:val="ISOSecretObservations"/>
              <w:spacing w:before="60" w:after="60" w:line="240" w:lineRule="auto"/>
              <w:rPr>
                <w:ins w:id="1631" w:author="Raphael Malyankar" w:date="2025-01-18T23:20:00Z" w16du:dateUtc="2025-01-19T06:20:00Z"/>
                <w:szCs w:val="18"/>
              </w:rPr>
            </w:pPr>
            <w:ins w:id="1632" w:author="Raphael Malyankar" w:date="2025-01-18T23:18:00Z" w16du:dateUtc="2025-01-19T06:18:00Z">
              <w:r>
                <w:rPr>
                  <w:szCs w:val="18"/>
                </w:rPr>
                <w:t>S-62 is</w:t>
              </w:r>
            </w:ins>
            <w:ins w:id="1633" w:author="Raphael Malyankar" w:date="2025-01-18T23:21:00Z" w16du:dateUtc="2025-01-19T06:21:00Z">
              <w:r>
                <w:rPr>
                  <w:szCs w:val="18"/>
                </w:rPr>
                <w:t xml:space="preserve"> currently</w:t>
              </w:r>
            </w:ins>
            <w:ins w:id="1634" w:author="Raphael Malyankar" w:date="2025-01-18T23:18:00Z" w16du:dateUtc="2025-01-19T06:18:00Z">
              <w:r>
                <w:rPr>
                  <w:szCs w:val="18"/>
                </w:rPr>
                <w:t xml:space="preserve"> listed as an IHO standard (including a link to the</w:t>
              </w:r>
            </w:ins>
            <w:ins w:id="1635" w:author="Raphael Malyankar" w:date="2025-01-18T23:19:00Z" w16du:dateUtc="2025-01-19T06:19:00Z">
              <w:r>
                <w:rPr>
                  <w:szCs w:val="18"/>
                </w:rPr>
                <w:t xml:space="preserve"> online</w:t>
              </w:r>
            </w:ins>
            <w:ins w:id="1636" w:author="Raphael Malyankar" w:date="2025-01-18T23:18:00Z" w16du:dateUtc="2025-01-19T06:18:00Z">
              <w:r>
                <w:rPr>
                  <w:szCs w:val="18"/>
                </w:rPr>
                <w:t xml:space="preserve"> regis</w:t>
              </w:r>
            </w:ins>
            <w:ins w:id="1637" w:author="Raphael Malyankar" w:date="2025-01-18T23:19:00Z" w16du:dateUtc="2025-01-19T06:19:00Z">
              <w:r>
                <w:rPr>
                  <w:szCs w:val="18"/>
                </w:rPr>
                <w:t>ter + PDF)</w:t>
              </w:r>
            </w:ins>
            <w:ins w:id="1638" w:author="Raphael Malyankar" w:date="2025-01-18T23:21:00Z" w16du:dateUtc="2025-01-19T06:21:00Z">
              <w:r>
                <w:rPr>
                  <w:szCs w:val="18"/>
                </w:rPr>
                <w:t xml:space="preserve">, </w:t>
              </w:r>
            </w:ins>
            <w:ins w:id="1639" w:author="Raphael Malyankar" w:date="2025-01-18T23:18:00Z" w16du:dateUtc="2025-01-19T06:18:00Z">
              <w:r>
                <w:rPr>
                  <w:szCs w:val="18"/>
                </w:rPr>
                <w:t>and the</w:t>
              </w:r>
            </w:ins>
            <w:ins w:id="1640" w:author="Raphael Malyankar" w:date="2025-01-18T23:19:00Z" w16du:dateUtc="2025-01-19T06:19:00Z">
              <w:r>
                <w:rPr>
                  <w:szCs w:val="18"/>
                </w:rPr>
                <w:t xml:space="preserve"> online</w:t>
              </w:r>
            </w:ins>
            <w:ins w:id="1641" w:author="Raphael Malyankar" w:date="2025-01-18T23:18:00Z" w16du:dateUtc="2025-01-19T06:18:00Z">
              <w:r>
                <w:rPr>
                  <w:szCs w:val="18"/>
                </w:rPr>
                <w:t xml:space="preserve"> register </w:t>
              </w:r>
            </w:ins>
            <w:ins w:id="1642" w:author="Raphael Malyankar" w:date="2025-01-18T23:20:00Z" w16du:dateUtc="2025-01-19T06:20:00Z">
              <w:r>
                <w:rPr>
                  <w:szCs w:val="18"/>
                </w:rPr>
                <w:t>calls itself S-62:</w:t>
              </w:r>
            </w:ins>
          </w:p>
          <w:p w14:paraId="68598B5F" w14:textId="7CFF47AC" w:rsidR="00854B3F" w:rsidRPr="0036345A" w:rsidRDefault="00854B3F" w:rsidP="00B0494E">
            <w:pPr>
              <w:pStyle w:val="ISOSecretObservations"/>
              <w:spacing w:before="60" w:after="60" w:line="240" w:lineRule="auto"/>
              <w:rPr>
                <w:ins w:id="1643" w:author="Raphael Malyankar" w:date="2025-01-17T16:45:00Z" w16du:dateUtc="2025-01-17T23:45:00Z"/>
                <w:szCs w:val="18"/>
              </w:rPr>
            </w:pPr>
            <w:ins w:id="1644" w:author="Raphael Malyankar" w:date="2025-01-18T23:20:00Z" w16du:dateUtc="2025-01-19T06:20:00Z">
              <w:r w:rsidRPr="00854B3F">
                <w:rPr>
                  <w:noProof/>
                  <w:szCs w:val="18"/>
                </w:rPr>
                <w:drawing>
                  <wp:inline distT="0" distB="0" distL="0" distR="0" wp14:anchorId="686D8878" wp14:editId="4D194E84">
                    <wp:extent cx="1518920" cy="458470"/>
                    <wp:effectExtent l="0" t="0" r="5080" b="0"/>
                    <wp:docPr id="179821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14616" name=""/>
                            <pic:cNvPicPr/>
                          </pic:nvPicPr>
                          <pic:blipFill>
                            <a:blip r:embed="rId10"/>
                            <a:stretch>
                              <a:fillRect/>
                            </a:stretch>
                          </pic:blipFill>
                          <pic:spPr>
                            <a:xfrm>
                              <a:off x="0" y="0"/>
                              <a:ext cx="1518920" cy="458470"/>
                            </a:xfrm>
                            <a:prstGeom prst="rect">
                              <a:avLst/>
                            </a:prstGeom>
                          </pic:spPr>
                        </pic:pic>
                      </a:graphicData>
                    </a:graphic>
                  </wp:inline>
                </w:drawing>
              </w:r>
            </w:ins>
          </w:p>
        </w:tc>
      </w:tr>
      <w:tr w:rsidR="00B0494E" w:rsidRPr="0036345A" w14:paraId="75FFC387" w14:textId="77777777" w:rsidTr="006C61DB">
        <w:trPr>
          <w:cantSplit/>
          <w:jc w:val="center"/>
          <w:ins w:id="1645" w:author="Raphael Malyankar" w:date="2025-01-17T16:45:00Z"/>
        </w:trPr>
        <w:tc>
          <w:tcPr>
            <w:tcW w:w="665" w:type="dxa"/>
            <w:tcBorders>
              <w:top w:val="single" w:sz="6" w:space="0" w:color="auto"/>
              <w:bottom w:val="single" w:sz="6" w:space="0" w:color="auto"/>
            </w:tcBorders>
          </w:tcPr>
          <w:p w14:paraId="1BCC1DF3" w14:textId="13CE6AD0" w:rsidR="00B0494E" w:rsidRPr="000858D7" w:rsidRDefault="00B0494E" w:rsidP="00B0494E">
            <w:pPr>
              <w:pStyle w:val="ISOMB"/>
              <w:spacing w:before="60" w:after="60" w:line="240" w:lineRule="auto"/>
              <w:rPr>
                <w:ins w:id="1646" w:author="Raphael Malyankar" w:date="2025-01-17T16:45:00Z" w16du:dateUtc="2025-01-17T23:45:00Z"/>
                <w:rFonts w:cs="Arial"/>
                <w:szCs w:val="18"/>
              </w:rPr>
            </w:pPr>
            <w:ins w:id="1647" w:author="Raphael Malyankar" w:date="2025-01-17T17:30:00Z" w16du:dateUtc="2025-01-18T00:30:00Z">
              <w:r w:rsidRPr="00A00E4C">
                <w:rPr>
                  <w:rFonts w:cs="Arial"/>
                  <w:szCs w:val="18"/>
                </w:rPr>
                <w:t>17</w:t>
              </w:r>
            </w:ins>
          </w:p>
        </w:tc>
        <w:tc>
          <w:tcPr>
            <w:tcW w:w="598" w:type="dxa"/>
            <w:tcBorders>
              <w:top w:val="single" w:sz="6" w:space="0" w:color="auto"/>
              <w:bottom w:val="single" w:sz="6" w:space="0" w:color="auto"/>
            </w:tcBorders>
          </w:tcPr>
          <w:p w14:paraId="00A5B8D1" w14:textId="4B40738C" w:rsidR="00B0494E" w:rsidRPr="005B44D2" w:rsidRDefault="00B0494E" w:rsidP="00B0494E">
            <w:pPr>
              <w:pStyle w:val="ISOMB"/>
              <w:spacing w:before="60" w:after="60" w:line="240" w:lineRule="auto"/>
              <w:rPr>
                <w:ins w:id="1648" w:author="Raphael Malyankar" w:date="2025-01-17T16:45:00Z" w16du:dateUtc="2025-01-17T23:45:00Z"/>
                <w:rFonts w:cs="Arial"/>
                <w:szCs w:val="18"/>
              </w:rPr>
            </w:pPr>
            <w:ins w:id="1649" w:author="Raphael Malyankar" w:date="2025-01-17T17:30:00Z" w16du:dateUtc="2025-01-18T00:30:00Z">
              <w:r w:rsidRPr="005E685C">
                <w:rPr>
                  <w:szCs w:val="18"/>
                </w:rPr>
                <w:t>IC-ENC</w:t>
              </w:r>
            </w:ins>
          </w:p>
        </w:tc>
        <w:tc>
          <w:tcPr>
            <w:tcW w:w="1313" w:type="dxa"/>
            <w:tcBorders>
              <w:top w:val="single" w:sz="6" w:space="0" w:color="auto"/>
              <w:bottom w:val="single" w:sz="6" w:space="0" w:color="auto"/>
            </w:tcBorders>
          </w:tcPr>
          <w:p w14:paraId="70AFCC9D" w14:textId="5BC208FB" w:rsidR="00B0494E" w:rsidRDefault="00B0494E" w:rsidP="00B0494E">
            <w:pPr>
              <w:pStyle w:val="ISOClause"/>
              <w:spacing w:before="60" w:after="60" w:line="240" w:lineRule="auto"/>
              <w:rPr>
                <w:ins w:id="1650" w:author="Raphael Malyankar" w:date="2025-01-17T16:45:00Z" w16du:dateUtc="2025-01-17T23:45:00Z"/>
                <w:szCs w:val="18"/>
              </w:rPr>
            </w:pPr>
            <w:ins w:id="1651" w:author="Raphael Malyankar" w:date="2025-01-17T16:47:00Z" w16du:dateUtc="2025-01-17T23:47:00Z">
              <w:r w:rsidRPr="008E6DEC">
                <w:t>Dev015</w:t>
              </w:r>
            </w:ins>
            <w:ins w:id="1652" w:author="Raphael Malyankar" w:date="2025-01-18T23:15:00Z" w16du:dateUtc="2025-01-19T06:15:00Z">
              <w:r w:rsidR="00A01F30">
                <w:t>4</w:t>
              </w:r>
            </w:ins>
          </w:p>
        </w:tc>
        <w:tc>
          <w:tcPr>
            <w:tcW w:w="1117" w:type="dxa"/>
            <w:tcBorders>
              <w:top w:val="single" w:sz="6" w:space="0" w:color="auto"/>
              <w:bottom w:val="single" w:sz="6" w:space="0" w:color="auto"/>
            </w:tcBorders>
          </w:tcPr>
          <w:p w14:paraId="2349A710" w14:textId="77777777" w:rsidR="00B0494E" w:rsidRPr="0036345A" w:rsidRDefault="00B0494E" w:rsidP="00B0494E">
            <w:pPr>
              <w:pStyle w:val="ISOParagraph"/>
              <w:spacing w:before="60" w:after="60" w:line="240" w:lineRule="auto"/>
              <w:rPr>
                <w:ins w:id="1653" w:author="Raphael Malyankar" w:date="2025-01-17T16:45:00Z" w16du:dateUtc="2025-01-17T23:45:00Z"/>
                <w:szCs w:val="18"/>
              </w:rPr>
            </w:pPr>
          </w:p>
        </w:tc>
        <w:tc>
          <w:tcPr>
            <w:tcW w:w="706" w:type="dxa"/>
            <w:tcBorders>
              <w:top w:val="single" w:sz="6" w:space="0" w:color="auto"/>
              <w:bottom w:val="single" w:sz="6" w:space="0" w:color="auto"/>
            </w:tcBorders>
          </w:tcPr>
          <w:p w14:paraId="5B9AD1C6" w14:textId="3CB4EE27" w:rsidR="00B0494E" w:rsidRDefault="00F514B6" w:rsidP="00B0494E">
            <w:pPr>
              <w:pStyle w:val="ISOCommType"/>
              <w:spacing w:before="60" w:after="60" w:line="240" w:lineRule="auto"/>
              <w:rPr>
                <w:ins w:id="1654" w:author="Raphael Malyankar" w:date="2025-01-17T16:45:00Z" w16du:dateUtc="2025-01-17T23:45:00Z"/>
                <w:szCs w:val="18"/>
              </w:rPr>
            </w:pPr>
            <w:ins w:id="1655" w:author="Raphael Malyankar" w:date="2025-01-20T01:23:00Z" w16du:dateUtc="2025-01-20T08:23:00Z">
              <w:r>
                <w:rPr>
                  <w:szCs w:val="18"/>
                </w:rPr>
                <w:t>ed</w:t>
              </w:r>
            </w:ins>
          </w:p>
        </w:tc>
        <w:tc>
          <w:tcPr>
            <w:tcW w:w="4590" w:type="dxa"/>
            <w:tcBorders>
              <w:top w:val="single" w:sz="6" w:space="0" w:color="auto"/>
              <w:bottom w:val="single" w:sz="6" w:space="0" w:color="auto"/>
            </w:tcBorders>
          </w:tcPr>
          <w:p w14:paraId="5D6E8546" w14:textId="27D26B70" w:rsidR="00B0494E" w:rsidRDefault="00B0494E" w:rsidP="00B0494E">
            <w:pPr>
              <w:pStyle w:val="ISOComments"/>
              <w:spacing w:before="60" w:after="60" w:line="240" w:lineRule="auto"/>
              <w:rPr>
                <w:ins w:id="1656" w:author="Raphael Malyankar" w:date="2025-01-17T16:45:00Z" w16du:dateUtc="2025-01-17T23:45:00Z"/>
                <w:szCs w:val="18"/>
              </w:rPr>
            </w:pPr>
            <w:ins w:id="1657" w:author="Raphael Malyankar" w:date="2025-01-17T16:49:00Z" w16du:dateUtc="2025-01-17T23:49:00Z">
              <w:r w:rsidRPr="00FF23EC">
                <w:rPr>
                  <w:szCs w:val="18"/>
                </w:rPr>
                <w:t>Suggest reword Check Description and Check Solution</w:t>
              </w:r>
            </w:ins>
          </w:p>
        </w:tc>
        <w:tc>
          <w:tcPr>
            <w:tcW w:w="4174" w:type="dxa"/>
            <w:tcBorders>
              <w:top w:val="single" w:sz="6" w:space="0" w:color="auto"/>
              <w:bottom w:val="single" w:sz="6" w:space="0" w:color="auto"/>
            </w:tcBorders>
          </w:tcPr>
          <w:p w14:paraId="458F8A76" w14:textId="77777777" w:rsidR="005F351C" w:rsidRDefault="005F351C" w:rsidP="00B0494E">
            <w:pPr>
              <w:pStyle w:val="ISOChange"/>
              <w:spacing w:before="60" w:after="60" w:line="240" w:lineRule="auto"/>
              <w:rPr>
                <w:ins w:id="1658" w:author="Raphael Malyankar" w:date="2025-01-18T23:14:00Z" w16du:dateUtc="2025-01-19T06:14:00Z"/>
                <w:szCs w:val="18"/>
              </w:rPr>
            </w:pPr>
            <w:ins w:id="1659" w:author="Raphael Malyankar" w:date="2025-01-18T23:14:00Z" w16du:dateUtc="2025-01-19T06:14:00Z">
              <w:r w:rsidRPr="005F351C">
                <w:rPr>
                  <w:szCs w:val="18"/>
                </w:rPr>
                <w:t>Check Description: "The structure and content of the CATALOG.XML must conform to 10c-12</w:t>
              </w:r>
            </w:ins>
          </w:p>
          <w:p w14:paraId="73FBC14B" w14:textId="0F157754" w:rsidR="00B0494E" w:rsidRDefault="005F351C" w:rsidP="00B0494E">
            <w:pPr>
              <w:pStyle w:val="ISOChange"/>
              <w:spacing w:before="60" w:after="60" w:line="240" w:lineRule="auto"/>
              <w:rPr>
                <w:ins w:id="1660" w:author="Raphael Malyankar" w:date="2025-01-17T16:45:00Z" w16du:dateUtc="2025-01-17T23:45:00Z"/>
                <w:szCs w:val="18"/>
              </w:rPr>
            </w:pPr>
            <w:ins w:id="1661" w:author="Raphael Malyankar" w:date="2025-01-18T23:14:00Z" w16du:dateUtc="2025-01-19T06:14:00Z">
              <w:r w:rsidRPr="005F351C">
                <w:rPr>
                  <w:szCs w:val="18"/>
                </w:rPr>
                <w:t>Check Solution: "Amend CATALOG.XML to conform with S-100 Metadata Profile Schemas"</w:t>
              </w:r>
            </w:ins>
          </w:p>
        </w:tc>
        <w:tc>
          <w:tcPr>
            <w:tcW w:w="2590" w:type="dxa"/>
            <w:tcBorders>
              <w:top w:val="single" w:sz="6" w:space="0" w:color="auto"/>
              <w:bottom w:val="single" w:sz="6" w:space="0" w:color="auto"/>
            </w:tcBorders>
            <w:shd w:val="clear" w:color="auto" w:fill="D9D9D9" w:themeFill="background1" w:themeFillShade="D9"/>
          </w:tcPr>
          <w:p w14:paraId="1C33458C" w14:textId="435836F4" w:rsidR="00B0494E" w:rsidRPr="0036345A" w:rsidRDefault="00910ECF" w:rsidP="00B0494E">
            <w:pPr>
              <w:pStyle w:val="ISOSecretObservations"/>
              <w:spacing w:before="60" w:after="60" w:line="240" w:lineRule="auto"/>
              <w:rPr>
                <w:ins w:id="1662" w:author="Raphael Malyankar" w:date="2025-01-17T16:45:00Z" w16du:dateUtc="2025-01-17T23:45:00Z"/>
                <w:szCs w:val="18"/>
              </w:rPr>
            </w:pPr>
            <w:ins w:id="1663" w:author="Raphael Malyankar" w:date="2025-01-20T00:31:00Z" w16du:dateUtc="2025-01-20T07:31:00Z">
              <w:r>
                <w:rPr>
                  <w:szCs w:val="18"/>
                </w:rPr>
                <w:t>Agreed</w:t>
              </w:r>
            </w:ins>
          </w:p>
        </w:tc>
      </w:tr>
      <w:tr w:rsidR="00B0494E" w:rsidRPr="0036345A" w14:paraId="402C9844" w14:textId="77777777" w:rsidTr="006C61DB">
        <w:trPr>
          <w:cantSplit/>
          <w:jc w:val="center"/>
          <w:ins w:id="1664" w:author="Raphael Malyankar" w:date="2025-01-17T16:45:00Z"/>
        </w:trPr>
        <w:tc>
          <w:tcPr>
            <w:tcW w:w="665" w:type="dxa"/>
            <w:tcBorders>
              <w:top w:val="single" w:sz="6" w:space="0" w:color="auto"/>
              <w:bottom w:val="single" w:sz="6" w:space="0" w:color="auto"/>
            </w:tcBorders>
          </w:tcPr>
          <w:p w14:paraId="5E2B4FAF" w14:textId="70E4592B" w:rsidR="00B0494E" w:rsidRPr="000858D7" w:rsidRDefault="00B0494E" w:rsidP="00B0494E">
            <w:pPr>
              <w:pStyle w:val="ISOMB"/>
              <w:spacing w:before="60" w:after="60" w:line="240" w:lineRule="auto"/>
              <w:rPr>
                <w:ins w:id="1665" w:author="Raphael Malyankar" w:date="2025-01-17T16:45:00Z" w16du:dateUtc="2025-01-17T23:45:00Z"/>
                <w:rFonts w:cs="Arial"/>
                <w:szCs w:val="18"/>
              </w:rPr>
            </w:pPr>
            <w:ins w:id="1666" w:author="Raphael Malyankar" w:date="2025-01-17T17:30:00Z" w16du:dateUtc="2025-01-18T00:30:00Z">
              <w:r w:rsidRPr="00A00E4C">
                <w:rPr>
                  <w:rFonts w:cs="Arial"/>
                  <w:szCs w:val="18"/>
                </w:rPr>
                <w:t>17</w:t>
              </w:r>
            </w:ins>
          </w:p>
        </w:tc>
        <w:tc>
          <w:tcPr>
            <w:tcW w:w="598" w:type="dxa"/>
            <w:tcBorders>
              <w:top w:val="single" w:sz="6" w:space="0" w:color="auto"/>
              <w:bottom w:val="single" w:sz="6" w:space="0" w:color="auto"/>
            </w:tcBorders>
          </w:tcPr>
          <w:p w14:paraId="3E9CE668" w14:textId="029D9077" w:rsidR="00B0494E" w:rsidRPr="005B44D2" w:rsidRDefault="00B0494E" w:rsidP="00B0494E">
            <w:pPr>
              <w:pStyle w:val="ISOMB"/>
              <w:spacing w:before="60" w:after="60" w:line="240" w:lineRule="auto"/>
              <w:rPr>
                <w:ins w:id="1667" w:author="Raphael Malyankar" w:date="2025-01-17T16:45:00Z" w16du:dateUtc="2025-01-17T23:45:00Z"/>
                <w:rFonts w:cs="Arial"/>
                <w:szCs w:val="18"/>
              </w:rPr>
            </w:pPr>
            <w:ins w:id="1668" w:author="Raphael Malyankar" w:date="2025-01-17T17:30:00Z" w16du:dateUtc="2025-01-18T00:30:00Z">
              <w:r w:rsidRPr="005E685C">
                <w:rPr>
                  <w:szCs w:val="18"/>
                </w:rPr>
                <w:t>IC-ENC</w:t>
              </w:r>
            </w:ins>
          </w:p>
        </w:tc>
        <w:tc>
          <w:tcPr>
            <w:tcW w:w="1313" w:type="dxa"/>
            <w:tcBorders>
              <w:top w:val="single" w:sz="6" w:space="0" w:color="auto"/>
              <w:bottom w:val="single" w:sz="6" w:space="0" w:color="auto"/>
            </w:tcBorders>
          </w:tcPr>
          <w:p w14:paraId="24400AF6" w14:textId="1B7BF9D0" w:rsidR="00B0494E" w:rsidRDefault="00B0494E" w:rsidP="00B0494E">
            <w:pPr>
              <w:pStyle w:val="ISOClause"/>
              <w:spacing w:before="60" w:after="60" w:line="240" w:lineRule="auto"/>
              <w:rPr>
                <w:ins w:id="1669" w:author="Raphael Malyankar" w:date="2025-01-17T16:45:00Z" w16du:dateUtc="2025-01-17T23:45:00Z"/>
                <w:szCs w:val="18"/>
              </w:rPr>
            </w:pPr>
            <w:ins w:id="1670" w:author="Raphael Malyankar" w:date="2025-01-17T17:02:00Z" w16du:dateUtc="2025-01-18T00:02:00Z">
              <w:r>
                <w:t>Dev</w:t>
              </w:r>
            </w:ins>
            <w:ins w:id="1671" w:author="Raphael Malyankar" w:date="2025-01-17T16:47:00Z" w16du:dateUtc="2025-01-17T23:47:00Z">
              <w:r w:rsidRPr="008E6DEC">
                <w:t>015</w:t>
              </w:r>
            </w:ins>
            <w:ins w:id="1672" w:author="Raphael Malyankar" w:date="2025-01-18T23:22:00Z" w16du:dateUtc="2025-01-19T06:22:00Z">
              <w:r w:rsidR="004B5E0D">
                <w:t>5</w:t>
              </w:r>
            </w:ins>
          </w:p>
        </w:tc>
        <w:tc>
          <w:tcPr>
            <w:tcW w:w="1117" w:type="dxa"/>
            <w:tcBorders>
              <w:top w:val="single" w:sz="6" w:space="0" w:color="auto"/>
              <w:bottom w:val="single" w:sz="6" w:space="0" w:color="auto"/>
            </w:tcBorders>
          </w:tcPr>
          <w:p w14:paraId="47F1376A" w14:textId="77777777" w:rsidR="00B0494E" w:rsidRPr="0036345A" w:rsidRDefault="00B0494E" w:rsidP="00B0494E">
            <w:pPr>
              <w:pStyle w:val="ISOParagraph"/>
              <w:spacing w:before="60" w:after="60" w:line="240" w:lineRule="auto"/>
              <w:rPr>
                <w:ins w:id="1673" w:author="Raphael Malyankar" w:date="2025-01-17T16:45:00Z" w16du:dateUtc="2025-01-17T23:45:00Z"/>
                <w:szCs w:val="18"/>
              </w:rPr>
            </w:pPr>
          </w:p>
        </w:tc>
        <w:tc>
          <w:tcPr>
            <w:tcW w:w="706" w:type="dxa"/>
            <w:tcBorders>
              <w:top w:val="single" w:sz="6" w:space="0" w:color="auto"/>
              <w:bottom w:val="single" w:sz="6" w:space="0" w:color="auto"/>
            </w:tcBorders>
          </w:tcPr>
          <w:p w14:paraId="0BE7B241" w14:textId="2074959D" w:rsidR="00B0494E" w:rsidRDefault="00F514B6" w:rsidP="00B0494E">
            <w:pPr>
              <w:pStyle w:val="ISOCommType"/>
              <w:spacing w:before="60" w:after="60" w:line="240" w:lineRule="auto"/>
              <w:rPr>
                <w:ins w:id="1674" w:author="Raphael Malyankar" w:date="2025-01-17T16:45:00Z" w16du:dateUtc="2025-01-17T23:45:00Z"/>
                <w:szCs w:val="18"/>
              </w:rPr>
            </w:pPr>
            <w:ins w:id="1675" w:author="Raphael Malyankar" w:date="2025-01-20T01:23:00Z" w16du:dateUtc="2025-01-20T08:23:00Z">
              <w:r>
                <w:rPr>
                  <w:szCs w:val="18"/>
                </w:rPr>
                <w:t>te</w:t>
              </w:r>
            </w:ins>
          </w:p>
        </w:tc>
        <w:tc>
          <w:tcPr>
            <w:tcW w:w="4590" w:type="dxa"/>
            <w:tcBorders>
              <w:top w:val="single" w:sz="6" w:space="0" w:color="auto"/>
              <w:bottom w:val="single" w:sz="6" w:space="0" w:color="auto"/>
            </w:tcBorders>
          </w:tcPr>
          <w:p w14:paraId="5706E64C" w14:textId="77777777" w:rsidR="00B0494E" w:rsidRDefault="00B0494E" w:rsidP="00B0494E">
            <w:pPr>
              <w:pStyle w:val="ISOComments"/>
              <w:spacing w:before="60" w:after="60" w:line="240" w:lineRule="auto"/>
              <w:rPr>
                <w:ins w:id="1676" w:author="Raphael Malyankar" w:date="2025-01-17T17:09:00Z" w16du:dateUtc="2025-01-18T00:09:00Z"/>
                <w:szCs w:val="18"/>
              </w:rPr>
            </w:pPr>
            <w:ins w:id="1677" w:author="Raphael Malyankar" w:date="2025-01-17T16:49:00Z" w16du:dateUtc="2025-01-17T23:49:00Z">
              <w:r w:rsidRPr="00FF23EC">
                <w:rPr>
                  <w:szCs w:val="18"/>
                </w:rPr>
                <w:t>SM: Does this check impact 315/316?</w:t>
              </w:r>
            </w:ins>
          </w:p>
          <w:p w14:paraId="52AE2BCC" w14:textId="5A3444A6" w:rsidR="00B0494E" w:rsidRDefault="00B0494E" w:rsidP="00B0494E">
            <w:pPr>
              <w:pStyle w:val="ISOComments"/>
              <w:spacing w:before="60" w:after="60" w:line="240" w:lineRule="auto"/>
              <w:rPr>
                <w:ins w:id="1678" w:author="Raphael Malyankar" w:date="2025-01-17T16:45:00Z" w16du:dateUtc="2025-01-17T23:45:00Z"/>
                <w:szCs w:val="18"/>
              </w:rPr>
            </w:pPr>
          </w:p>
        </w:tc>
        <w:tc>
          <w:tcPr>
            <w:tcW w:w="4174" w:type="dxa"/>
            <w:tcBorders>
              <w:top w:val="single" w:sz="6" w:space="0" w:color="auto"/>
              <w:bottom w:val="single" w:sz="6" w:space="0" w:color="auto"/>
            </w:tcBorders>
          </w:tcPr>
          <w:p w14:paraId="7ED3162F" w14:textId="4D0FA057" w:rsidR="00B0494E" w:rsidRDefault="00B0494E" w:rsidP="00B0494E">
            <w:pPr>
              <w:pStyle w:val="ISOChange"/>
              <w:spacing w:before="60" w:after="60" w:line="240" w:lineRule="auto"/>
              <w:rPr>
                <w:ins w:id="1679" w:author="Raphael Malyankar" w:date="2025-01-17T16:45:00Z" w16du:dateUtc="2025-01-17T23:45:00Z"/>
                <w:szCs w:val="18"/>
              </w:rPr>
            </w:pPr>
            <w:ins w:id="1680" w:author="Raphael Malyankar" w:date="2025-01-17T17:10:00Z" w16du:dateUtc="2025-01-18T00:10:00Z">
              <w:r>
                <w:rPr>
                  <w:szCs w:val="18"/>
                </w:rPr>
                <w:t>?</w:t>
              </w:r>
            </w:ins>
          </w:p>
        </w:tc>
        <w:tc>
          <w:tcPr>
            <w:tcW w:w="2590" w:type="dxa"/>
            <w:tcBorders>
              <w:top w:val="single" w:sz="6" w:space="0" w:color="auto"/>
              <w:bottom w:val="single" w:sz="6" w:space="0" w:color="auto"/>
            </w:tcBorders>
            <w:shd w:val="clear" w:color="auto" w:fill="D9D9D9" w:themeFill="background1" w:themeFillShade="D9"/>
          </w:tcPr>
          <w:p w14:paraId="03070A8E" w14:textId="23535B90" w:rsidR="00B0494E" w:rsidRPr="0036345A" w:rsidRDefault="00910ECF" w:rsidP="00B0494E">
            <w:pPr>
              <w:pStyle w:val="ISOSecretObservations"/>
              <w:spacing w:before="60" w:after="60" w:line="240" w:lineRule="auto"/>
              <w:rPr>
                <w:ins w:id="1681" w:author="Raphael Malyankar" w:date="2025-01-17T16:45:00Z" w16du:dateUtc="2025-01-17T23:45:00Z"/>
                <w:szCs w:val="18"/>
              </w:rPr>
            </w:pPr>
            <w:ins w:id="1682" w:author="Raphael Malyankar" w:date="2025-01-20T00:33:00Z" w16du:dateUtc="2025-01-20T07:33:00Z">
              <w:r>
                <w:rPr>
                  <w:szCs w:val="18"/>
                </w:rPr>
                <w:t xml:space="preserve">Redundant with 0315, disposition depends on decision w.r.t. 0315 </w:t>
              </w:r>
            </w:ins>
            <w:ins w:id="1683" w:author="Raphael Malyankar" w:date="2025-01-20T00:34:00Z" w16du:dateUtc="2025-01-20T07:34:00Z">
              <w:r>
                <w:rPr>
                  <w:szCs w:val="18"/>
                </w:rPr>
                <w:t>comment</w:t>
              </w:r>
            </w:ins>
          </w:p>
        </w:tc>
      </w:tr>
      <w:tr w:rsidR="00B0494E" w:rsidRPr="0036345A" w14:paraId="6A032762" w14:textId="77777777" w:rsidTr="006C61DB">
        <w:trPr>
          <w:cantSplit/>
          <w:jc w:val="center"/>
          <w:ins w:id="1684" w:author="Raphael Malyankar" w:date="2025-01-17T17:09:00Z"/>
        </w:trPr>
        <w:tc>
          <w:tcPr>
            <w:tcW w:w="665" w:type="dxa"/>
            <w:tcBorders>
              <w:top w:val="single" w:sz="6" w:space="0" w:color="auto"/>
              <w:bottom w:val="single" w:sz="6" w:space="0" w:color="auto"/>
            </w:tcBorders>
          </w:tcPr>
          <w:p w14:paraId="3CD67908" w14:textId="033DBBE3" w:rsidR="00B0494E" w:rsidRPr="000858D7" w:rsidRDefault="00B0494E" w:rsidP="00B0494E">
            <w:pPr>
              <w:pStyle w:val="ISOMB"/>
              <w:spacing w:before="60" w:after="60" w:line="240" w:lineRule="auto"/>
              <w:rPr>
                <w:ins w:id="1685" w:author="Raphael Malyankar" w:date="2025-01-17T17:09:00Z" w16du:dateUtc="2025-01-18T00:09:00Z"/>
                <w:rFonts w:cs="Arial"/>
                <w:szCs w:val="18"/>
              </w:rPr>
            </w:pPr>
            <w:ins w:id="1686" w:author="Raphael Malyankar" w:date="2025-01-17T17:30:00Z" w16du:dateUtc="2025-01-18T00:30:00Z">
              <w:r w:rsidRPr="00A00E4C">
                <w:rPr>
                  <w:rFonts w:cs="Arial"/>
                  <w:szCs w:val="18"/>
                </w:rPr>
                <w:lastRenderedPageBreak/>
                <w:t>17</w:t>
              </w:r>
            </w:ins>
          </w:p>
        </w:tc>
        <w:tc>
          <w:tcPr>
            <w:tcW w:w="598" w:type="dxa"/>
            <w:tcBorders>
              <w:top w:val="single" w:sz="6" w:space="0" w:color="auto"/>
              <w:bottom w:val="single" w:sz="6" w:space="0" w:color="auto"/>
            </w:tcBorders>
          </w:tcPr>
          <w:p w14:paraId="0AEE0C2A" w14:textId="71BBC718" w:rsidR="00B0494E" w:rsidRPr="005B44D2" w:rsidRDefault="00B0494E" w:rsidP="00B0494E">
            <w:pPr>
              <w:pStyle w:val="ISOMB"/>
              <w:spacing w:before="60" w:after="60" w:line="240" w:lineRule="auto"/>
              <w:rPr>
                <w:ins w:id="1687" w:author="Raphael Malyankar" w:date="2025-01-17T17:09:00Z" w16du:dateUtc="2025-01-18T00:09:00Z"/>
                <w:rFonts w:cs="Arial"/>
                <w:szCs w:val="18"/>
              </w:rPr>
            </w:pPr>
            <w:ins w:id="1688" w:author="Raphael Malyankar" w:date="2025-01-17T17:30:00Z" w16du:dateUtc="2025-01-18T00:30:00Z">
              <w:r w:rsidRPr="005E685C">
                <w:rPr>
                  <w:szCs w:val="18"/>
                </w:rPr>
                <w:t>IC-ENC</w:t>
              </w:r>
            </w:ins>
          </w:p>
        </w:tc>
        <w:tc>
          <w:tcPr>
            <w:tcW w:w="1313" w:type="dxa"/>
            <w:tcBorders>
              <w:top w:val="single" w:sz="6" w:space="0" w:color="auto"/>
              <w:bottom w:val="single" w:sz="6" w:space="0" w:color="auto"/>
            </w:tcBorders>
          </w:tcPr>
          <w:p w14:paraId="69555C14" w14:textId="20D7E1C5" w:rsidR="00B0494E" w:rsidRDefault="00B0494E" w:rsidP="00B0494E">
            <w:pPr>
              <w:pStyle w:val="ISOClause"/>
              <w:spacing w:before="60" w:after="60" w:line="240" w:lineRule="auto"/>
              <w:rPr>
                <w:ins w:id="1689" w:author="Raphael Malyankar" w:date="2025-01-17T17:09:00Z" w16du:dateUtc="2025-01-18T00:09:00Z"/>
              </w:rPr>
            </w:pPr>
            <w:ins w:id="1690" w:author="Raphael Malyankar" w:date="2025-01-17T17:10:00Z" w16du:dateUtc="2025-01-18T00:10:00Z">
              <w:r w:rsidRPr="00F41B51">
                <w:t>Dev015</w:t>
              </w:r>
            </w:ins>
            <w:ins w:id="1691" w:author="Raphael Malyankar" w:date="2025-01-18T23:22:00Z" w16du:dateUtc="2025-01-19T06:22:00Z">
              <w:r w:rsidR="004B5E0D">
                <w:t>5</w:t>
              </w:r>
            </w:ins>
          </w:p>
        </w:tc>
        <w:tc>
          <w:tcPr>
            <w:tcW w:w="1117" w:type="dxa"/>
            <w:tcBorders>
              <w:top w:val="single" w:sz="6" w:space="0" w:color="auto"/>
              <w:bottom w:val="single" w:sz="6" w:space="0" w:color="auto"/>
            </w:tcBorders>
          </w:tcPr>
          <w:p w14:paraId="0ABA6DA5" w14:textId="77777777" w:rsidR="00B0494E" w:rsidRPr="0036345A" w:rsidRDefault="00B0494E" w:rsidP="00B0494E">
            <w:pPr>
              <w:pStyle w:val="ISOParagraph"/>
              <w:spacing w:before="60" w:after="60" w:line="240" w:lineRule="auto"/>
              <w:rPr>
                <w:ins w:id="1692" w:author="Raphael Malyankar" w:date="2025-01-17T17:09:00Z" w16du:dateUtc="2025-01-18T00:09:00Z"/>
                <w:szCs w:val="18"/>
              </w:rPr>
            </w:pPr>
          </w:p>
        </w:tc>
        <w:tc>
          <w:tcPr>
            <w:tcW w:w="706" w:type="dxa"/>
            <w:tcBorders>
              <w:top w:val="single" w:sz="6" w:space="0" w:color="auto"/>
              <w:bottom w:val="single" w:sz="6" w:space="0" w:color="auto"/>
            </w:tcBorders>
          </w:tcPr>
          <w:p w14:paraId="2D0D0884" w14:textId="3C5A4569" w:rsidR="00B0494E" w:rsidRDefault="00F514B6" w:rsidP="00B0494E">
            <w:pPr>
              <w:pStyle w:val="ISOCommType"/>
              <w:spacing w:before="60" w:after="60" w:line="240" w:lineRule="auto"/>
              <w:rPr>
                <w:ins w:id="1693" w:author="Raphael Malyankar" w:date="2025-01-17T17:09:00Z" w16du:dateUtc="2025-01-18T00:09:00Z"/>
                <w:szCs w:val="18"/>
              </w:rPr>
            </w:pPr>
            <w:ins w:id="1694" w:author="Raphael Malyankar" w:date="2025-01-20T01:23:00Z" w16du:dateUtc="2025-01-20T08:23:00Z">
              <w:r>
                <w:rPr>
                  <w:szCs w:val="18"/>
                </w:rPr>
                <w:t>ed</w:t>
              </w:r>
            </w:ins>
          </w:p>
        </w:tc>
        <w:tc>
          <w:tcPr>
            <w:tcW w:w="4590" w:type="dxa"/>
            <w:tcBorders>
              <w:top w:val="single" w:sz="6" w:space="0" w:color="auto"/>
              <w:bottom w:val="single" w:sz="6" w:space="0" w:color="auto"/>
            </w:tcBorders>
          </w:tcPr>
          <w:p w14:paraId="680C84EB" w14:textId="6FC4E68A" w:rsidR="00B0494E" w:rsidRPr="00FF23EC" w:rsidRDefault="00B0494E" w:rsidP="00B0494E">
            <w:pPr>
              <w:pStyle w:val="ISOComments"/>
              <w:spacing w:before="60" w:after="60" w:line="240" w:lineRule="auto"/>
              <w:rPr>
                <w:ins w:id="1695" w:author="Raphael Malyankar" w:date="2025-01-17T17:09:00Z" w16du:dateUtc="2025-01-18T00:09:00Z"/>
                <w:szCs w:val="18"/>
              </w:rPr>
            </w:pPr>
            <w:ins w:id="1696" w:author="Raphael Malyankar" w:date="2025-01-17T17:09:00Z" w16du:dateUtc="2025-01-18T00:09:00Z">
              <w:r w:rsidRPr="00F41B51">
                <w:rPr>
                  <w:szCs w:val="18"/>
                </w:rPr>
                <w:t>Suggest reword Check Description</w:t>
              </w:r>
            </w:ins>
          </w:p>
        </w:tc>
        <w:tc>
          <w:tcPr>
            <w:tcW w:w="4174" w:type="dxa"/>
            <w:tcBorders>
              <w:top w:val="single" w:sz="6" w:space="0" w:color="auto"/>
              <w:bottom w:val="single" w:sz="6" w:space="0" w:color="auto"/>
            </w:tcBorders>
          </w:tcPr>
          <w:p w14:paraId="43542AD3" w14:textId="032EF5B3" w:rsidR="00B0494E" w:rsidRPr="00FF23EC" w:rsidRDefault="00B0494E" w:rsidP="00B0494E">
            <w:pPr>
              <w:pStyle w:val="ISOChange"/>
              <w:spacing w:before="60" w:after="60" w:line="240" w:lineRule="auto"/>
              <w:rPr>
                <w:ins w:id="1697" w:author="Raphael Malyankar" w:date="2025-01-17T17:09:00Z" w16du:dateUtc="2025-01-18T00:09:00Z"/>
                <w:szCs w:val="18"/>
              </w:rPr>
            </w:pPr>
            <w:ins w:id="1698" w:author="Raphael Malyankar" w:date="2025-01-17T17:09:00Z" w16du:dateUtc="2025-01-18T00:09:00Z">
              <w:r w:rsidRPr="00F41B51">
                <w:rPr>
                  <w:szCs w:val="18"/>
                </w:rPr>
                <w:t>For each support file referenced in S100_SupportFileDiscoveryMetadata where supportFileRevisionStatus is Equal to (new) or (replacement) that is not Present in the location specified by fileName</w:t>
              </w:r>
            </w:ins>
          </w:p>
        </w:tc>
        <w:tc>
          <w:tcPr>
            <w:tcW w:w="2590" w:type="dxa"/>
            <w:tcBorders>
              <w:top w:val="single" w:sz="6" w:space="0" w:color="auto"/>
              <w:bottom w:val="single" w:sz="6" w:space="0" w:color="auto"/>
            </w:tcBorders>
            <w:shd w:val="clear" w:color="auto" w:fill="D9D9D9" w:themeFill="background1" w:themeFillShade="D9"/>
          </w:tcPr>
          <w:p w14:paraId="0EFBB95F" w14:textId="20C10AC5" w:rsidR="00B0494E" w:rsidRPr="0036345A" w:rsidRDefault="00910ECF" w:rsidP="00B0494E">
            <w:pPr>
              <w:pStyle w:val="ISOSecretObservations"/>
              <w:spacing w:before="60" w:after="60" w:line="240" w:lineRule="auto"/>
              <w:rPr>
                <w:ins w:id="1699" w:author="Raphael Malyankar" w:date="2025-01-17T17:09:00Z" w16du:dateUtc="2025-01-18T00:09:00Z"/>
                <w:szCs w:val="18"/>
              </w:rPr>
            </w:pPr>
            <w:ins w:id="1700" w:author="Raphael Malyankar" w:date="2025-01-20T00:34:00Z" w16du:dateUtc="2025-01-20T07:34:00Z">
              <w:r>
                <w:rPr>
                  <w:szCs w:val="18"/>
                </w:rPr>
                <w:t>Possibly redundant</w:t>
              </w:r>
            </w:ins>
            <w:ins w:id="1701" w:author="Raphael Malyankar" w:date="2025-01-20T00:35:00Z" w16du:dateUtc="2025-01-20T07:35:00Z">
              <w:r>
                <w:rPr>
                  <w:szCs w:val="18"/>
                </w:rPr>
                <w:t xml:space="preserve">, dpepending on decision w.r.t. </w:t>
              </w:r>
            </w:ins>
            <w:ins w:id="1702" w:author="Raphael Malyankar" w:date="2025-01-20T00:36:00Z" w16du:dateUtc="2025-01-20T07:36:00Z">
              <w:r>
                <w:rPr>
                  <w:szCs w:val="18"/>
                </w:rPr>
                <w:t>0315</w:t>
              </w:r>
            </w:ins>
          </w:p>
        </w:tc>
      </w:tr>
      <w:tr w:rsidR="00B0494E" w:rsidRPr="0036345A" w14:paraId="62AF6999" w14:textId="77777777" w:rsidTr="006C61DB">
        <w:trPr>
          <w:cantSplit/>
          <w:jc w:val="center"/>
          <w:ins w:id="1703" w:author="Raphael Malyankar" w:date="2025-01-17T16:45:00Z"/>
        </w:trPr>
        <w:tc>
          <w:tcPr>
            <w:tcW w:w="665" w:type="dxa"/>
            <w:tcBorders>
              <w:top w:val="single" w:sz="6" w:space="0" w:color="auto"/>
              <w:bottom w:val="single" w:sz="6" w:space="0" w:color="auto"/>
            </w:tcBorders>
          </w:tcPr>
          <w:p w14:paraId="4F075012" w14:textId="5D43C932" w:rsidR="00B0494E" w:rsidRPr="000858D7" w:rsidRDefault="00B0494E" w:rsidP="00B0494E">
            <w:pPr>
              <w:pStyle w:val="ISOMB"/>
              <w:spacing w:before="60" w:after="60" w:line="240" w:lineRule="auto"/>
              <w:rPr>
                <w:ins w:id="1704" w:author="Raphael Malyankar" w:date="2025-01-17T16:45:00Z" w16du:dateUtc="2025-01-17T23:45:00Z"/>
                <w:rFonts w:cs="Arial"/>
                <w:szCs w:val="18"/>
              </w:rPr>
            </w:pPr>
            <w:ins w:id="1705" w:author="Raphael Malyankar" w:date="2025-01-17T17:30:00Z" w16du:dateUtc="2025-01-18T00:30:00Z">
              <w:r w:rsidRPr="009C7915">
                <w:rPr>
                  <w:rFonts w:cs="Arial"/>
                  <w:szCs w:val="18"/>
                </w:rPr>
                <w:t>17</w:t>
              </w:r>
            </w:ins>
          </w:p>
        </w:tc>
        <w:tc>
          <w:tcPr>
            <w:tcW w:w="598" w:type="dxa"/>
            <w:tcBorders>
              <w:top w:val="single" w:sz="6" w:space="0" w:color="auto"/>
              <w:bottom w:val="single" w:sz="6" w:space="0" w:color="auto"/>
            </w:tcBorders>
          </w:tcPr>
          <w:p w14:paraId="6697ABBD" w14:textId="2F76D200" w:rsidR="00B0494E" w:rsidRPr="005B44D2" w:rsidRDefault="00B0494E" w:rsidP="00B0494E">
            <w:pPr>
              <w:pStyle w:val="ISOMB"/>
              <w:spacing w:before="60" w:after="60" w:line="240" w:lineRule="auto"/>
              <w:rPr>
                <w:ins w:id="1706" w:author="Raphael Malyankar" w:date="2025-01-17T16:45:00Z" w16du:dateUtc="2025-01-17T23:45:00Z"/>
                <w:rFonts w:cs="Arial"/>
                <w:szCs w:val="18"/>
              </w:rPr>
            </w:pPr>
            <w:ins w:id="1707" w:author="Raphael Malyankar" w:date="2025-01-17T17:30:00Z" w16du:dateUtc="2025-01-18T00:30:00Z">
              <w:r w:rsidRPr="00904AD7">
                <w:rPr>
                  <w:szCs w:val="18"/>
                </w:rPr>
                <w:t>IC-ENC</w:t>
              </w:r>
            </w:ins>
          </w:p>
        </w:tc>
        <w:tc>
          <w:tcPr>
            <w:tcW w:w="1313" w:type="dxa"/>
            <w:tcBorders>
              <w:top w:val="single" w:sz="6" w:space="0" w:color="auto"/>
              <w:bottom w:val="single" w:sz="6" w:space="0" w:color="auto"/>
            </w:tcBorders>
          </w:tcPr>
          <w:p w14:paraId="63A44C65" w14:textId="09825940" w:rsidR="00B0494E" w:rsidRDefault="00B0494E" w:rsidP="00B0494E">
            <w:pPr>
              <w:pStyle w:val="ISOClause"/>
              <w:spacing w:before="60" w:after="60" w:line="240" w:lineRule="auto"/>
              <w:rPr>
                <w:ins w:id="1708" w:author="Raphael Malyankar" w:date="2025-01-17T16:45:00Z" w16du:dateUtc="2025-01-17T23:45:00Z"/>
                <w:szCs w:val="18"/>
              </w:rPr>
            </w:pPr>
            <w:ins w:id="1709" w:author="Raphael Malyankar" w:date="2025-01-17T17:02:00Z" w16du:dateUtc="2025-01-18T00:02:00Z">
              <w:r>
                <w:t>Dev</w:t>
              </w:r>
            </w:ins>
            <w:ins w:id="1710" w:author="Raphael Malyankar" w:date="2025-01-17T16:50:00Z" w16du:dateUtc="2025-01-17T23:50:00Z">
              <w:r w:rsidRPr="0030580D">
                <w:t>0156</w:t>
              </w:r>
            </w:ins>
          </w:p>
        </w:tc>
        <w:tc>
          <w:tcPr>
            <w:tcW w:w="1117" w:type="dxa"/>
            <w:tcBorders>
              <w:top w:val="single" w:sz="6" w:space="0" w:color="auto"/>
              <w:bottom w:val="single" w:sz="6" w:space="0" w:color="auto"/>
            </w:tcBorders>
          </w:tcPr>
          <w:p w14:paraId="3113BD9F" w14:textId="77777777" w:rsidR="00B0494E" w:rsidRPr="0036345A" w:rsidRDefault="00B0494E" w:rsidP="00B0494E">
            <w:pPr>
              <w:pStyle w:val="ISOParagraph"/>
              <w:spacing w:before="60" w:after="60" w:line="240" w:lineRule="auto"/>
              <w:rPr>
                <w:ins w:id="1711" w:author="Raphael Malyankar" w:date="2025-01-17T16:45:00Z" w16du:dateUtc="2025-01-17T23:45:00Z"/>
                <w:szCs w:val="18"/>
              </w:rPr>
            </w:pPr>
          </w:p>
        </w:tc>
        <w:tc>
          <w:tcPr>
            <w:tcW w:w="706" w:type="dxa"/>
            <w:tcBorders>
              <w:top w:val="single" w:sz="6" w:space="0" w:color="auto"/>
              <w:bottom w:val="single" w:sz="6" w:space="0" w:color="auto"/>
            </w:tcBorders>
          </w:tcPr>
          <w:p w14:paraId="5D5E4B0F" w14:textId="0F974BAB" w:rsidR="00B0494E" w:rsidRDefault="00F514B6" w:rsidP="00B0494E">
            <w:pPr>
              <w:pStyle w:val="ISOCommType"/>
              <w:spacing w:before="60" w:after="60" w:line="240" w:lineRule="auto"/>
              <w:rPr>
                <w:ins w:id="1712" w:author="Raphael Malyankar" w:date="2025-01-17T16:45:00Z" w16du:dateUtc="2025-01-17T23:45:00Z"/>
                <w:szCs w:val="18"/>
              </w:rPr>
            </w:pPr>
            <w:ins w:id="1713" w:author="Raphael Malyankar" w:date="2025-01-20T01:23:00Z" w16du:dateUtc="2025-01-20T08:23:00Z">
              <w:r>
                <w:rPr>
                  <w:szCs w:val="18"/>
                </w:rPr>
                <w:t>te</w:t>
              </w:r>
            </w:ins>
          </w:p>
        </w:tc>
        <w:tc>
          <w:tcPr>
            <w:tcW w:w="4590" w:type="dxa"/>
            <w:tcBorders>
              <w:top w:val="single" w:sz="6" w:space="0" w:color="auto"/>
              <w:bottom w:val="single" w:sz="6" w:space="0" w:color="auto"/>
            </w:tcBorders>
          </w:tcPr>
          <w:p w14:paraId="0572778A" w14:textId="52D8C71C" w:rsidR="00B0494E" w:rsidRDefault="00B0494E" w:rsidP="00B0494E">
            <w:pPr>
              <w:pStyle w:val="ISOComments"/>
              <w:spacing w:before="60" w:after="60" w:line="240" w:lineRule="auto"/>
              <w:rPr>
                <w:ins w:id="1714" w:author="Raphael Malyankar" w:date="2025-01-17T16:45:00Z" w16du:dateUtc="2025-01-17T23:45:00Z"/>
                <w:szCs w:val="18"/>
              </w:rPr>
            </w:pPr>
            <w:ins w:id="1715" w:author="Raphael Malyankar" w:date="2025-01-17T16:50:00Z" w16du:dateUtc="2025-01-17T23:50:00Z">
              <w:r w:rsidRPr="00DB2608">
                <w:t>Further discussion required to define valid (see also 312). Check Description may need to be reworded</w:t>
              </w:r>
            </w:ins>
          </w:p>
        </w:tc>
        <w:tc>
          <w:tcPr>
            <w:tcW w:w="4174" w:type="dxa"/>
            <w:tcBorders>
              <w:top w:val="single" w:sz="6" w:space="0" w:color="auto"/>
              <w:bottom w:val="single" w:sz="6" w:space="0" w:color="auto"/>
            </w:tcBorders>
          </w:tcPr>
          <w:p w14:paraId="13608AA1" w14:textId="77777777" w:rsidR="00B0494E" w:rsidRDefault="00B0494E" w:rsidP="00B0494E">
            <w:pPr>
              <w:pStyle w:val="ISOChange"/>
              <w:spacing w:before="60" w:after="60" w:line="240" w:lineRule="auto"/>
              <w:rPr>
                <w:ins w:id="1716" w:author="Raphael Malyankar" w:date="2025-01-17T16:45:00Z" w16du:dateUtc="2025-01-17T23:45:00Z"/>
                <w:szCs w:val="18"/>
              </w:rPr>
            </w:pPr>
          </w:p>
        </w:tc>
        <w:tc>
          <w:tcPr>
            <w:tcW w:w="2590" w:type="dxa"/>
            <w:tcBorders>
              <w:top w:val="single" w:sz="6" w:space="0" w:color="auto"/>
              <w:bottom w:val="single" w:sz="6" w:space="0" w:color="auto"/>
            </w:tcBorders>
            <w:shd w:val="clear" w:color="auto" w:fill="D9D9D9" w:themeFill="background1" w:themeFillShade="D9"/>
          </w:tcPr>
          <w:p w14:paraId="79B2FD61" w14:textId="664F8C03" w:rsidR="00B0494E" w:rsidRPr="0036345A" w:rsidRDefault="00910ECF" w:rsidP="00B0494E">
            <w:pPr>
              <w:pStyle w:val="ISOSecretObservations"/>
              <w:spacing w:before="60" w:after="60" w:line="240" w:lineRule="auto"/>
              <w:rPr>
                <w:ins w:id="1717" w:author="Raphael Malyankar" w:date="2025-01-17T16:45:00Z" w16du:dateUtc="2025-01-17T23:45:00Z"/>
                <w:szCs w:val="18"/>
              </w:rPr>
            </w:pPr>
            <w:ins w:id="1718" w:author="Raphael Malyankar" w:date="2025-01-20T00:36:00Z" w16du:dateUtc="2025-01-20T07:36:00Z">
              <w:r>
                <w:rPr>
                  <w:szCs w:val="18"/>
                </w:rPr>
                <w:t>TBD</w:t>
              </w:r>
            </w:ins>
          </w:p>
        </w:tc>
      </w:tr>
      <w:tr w:rsidR="00B0494E" w:rsidRPr="0036345A" w14:paraId="52296C0E" w14:textId="77777777" w:rsidTr="006C61DB">
        <w:trPr>
          <w:cantSplit/>
          <w:jc w:val="center"/>
          <w:ins w:id="1719" w:author="Raphael Malyankar" w:date="2025-01-17T16:45:00Z"/>
        </w:trPr>
        <w:tc>
          <w:tcPr>
            <w:tcW w:w="665" w:type="dxa"/>
            <w:tcBorders>
              <w:top w:val="single" w:sz="6" w:space="0" w:color="auto"/>
              <w:bottom w:val="single" w:sz="6" w:space="0" w:color="auto"/>
            </w:tcBorders>
          </w:tcPr>
          <w:p w14:paraId="5EE62163" w14:textId="0C8A5F41" w:rsidR="00B0494E" w:rsidRPr="000858D7" w:rsidRDefault="00B0494E" w:rsidP="00B0494E">
            <w:pPr>
              <w:pStyle w:val="ISOMB"/>
              <w:spacing w:before="60" w:after="60" w:line="240" w:lineRule="auto"/>
              <w:rPr>
                <w:ins w:id="1720" w:author="Raphael Malyankar" w:date="2025-01-17T16:45:00Z" w16du:dateUtc="2025-01-17T23:45:00Z"/>
                <w:rFonts w:cs="Arial"/>
                <w:szCs w:val="18"/>
              </w:rPr>
            </w:pPr>
            <w:ins w:id="1721" w:author="Raphael Malyankar" w:date="2025-01-17T17:30:00Z" w16du:dateUtc="2025-01-18T00:30:00Z">
              <w:r w:rsidRPr="009C7915">
                <w:rPr>
                  <w:rFonts w:cs="Arial"/>
                  <w:szCs w:val="18"/>
                </w:rPr>
                <w:t>17</w:t>
              </w:r>
            </w:ins>
          </w:p>
        </w:tc>
        <w:tc>
          <w:tcPr>
            <w:tcW w:w="598" w:type="dxa"/>
            <w:tcBorders>
              <w:top w:val="single" w:sz="6" w:space="0" w:color="auto"/>
              <w:bottom w:val="single" w:sz="6" w:space="0" w:color="auto"/>
            </w:tcBorders>
          </w:tcPr>
          <w:p w14:paraId="3D9BC42F" w14:textId="7C6303C4" w:rsidR="00B0494E" w:rsidRPr="005B44D2" w:rsidRDefault="00B0494E" w:rsidP="00B0494E">
            <w:pPr>
              <w:pStyle w:val="ISOMB"/>
              <w:spacing w:before="60" w:after="60" w:line="240" w:lineRule="auto"/>
              <w:rPr>
                <w:ins w:id="1722" w:author="Raphael Malyankar" w:date="2025-01-17T16:45:00Z" w16du:dateUtc="2025-01-17T23:45:00Z"/>
                <w:rFonts w:cs="Arial"/>
                <w:szCs w:val="18"/>
              </w:rPr>
            </w:pPr>
            <w:ins w:id="1723" w:author="Raphael Malyankar" w:date="2025-01-17T17:30:00Z" w16du:dateUtc="2025-01-18T00:30:00Z">
              <w:r w:rsidRPr="00904AD7">
                <w:rPr>
                  <w:szCs w:val="18"/>
                </w:rPr>
                <w:t>IC-ENC</w:t>
              </w:r>
            </w:ins>
          </w:p>
        </w:tc>
        <w:tc>
          <w:tcPr>
            <w:tcW w:w="1313" w:type="dxa"/>
            <w:tcBorders>
              <w:top w:val="single" w:sz="6" w:space="0" w:color="auto"/>
              <w:bottom w:val="single" w:sz="6" w:space="0" w:color="auto"/>
            </w:tcBorders>
          </w:tcPr>
          <w:p w14:paraId="1BC20429" w14:textId="2DDA9BF1" w:rsidR="00B0494E" w:rsidRDefault="00B0494E" w:rsidP="00B0494E">
            <w:pPr>
              <w:pStyle w:val="ISOClause"/>
              <w:spacing w:before="60" w:after="60" w:line="240" w:lineRule="auto"/>
              <w:rPr>
                <w:ins w:id="1724" w:author="Raphael Malyankar" w:date="2025-01-17T16:45:00Z" w16du:dateUtc="2025-01-17T23:45:00Z"/>
                <w:szCs w:val="18"/>
              </w:rPr>
            </w:pPr>
            <w:ins w:id="1725" w:author="Raphael Malyankar" w:date="2025-01-17T17:02:00Z" w16du:dateUtc="2025-01-18T00:02:00Z">
              <w:r>
                <w:t>Dev</w:t>
              </w:r>
            </w:ins>
            <w:ins w:id="1726" w:author="Raphael Malyankar" w:date="2025-01-17T16:50:00Z" w16du:dateUtc="2025-01-17T23:50:00Z">
              <w:r w:rsidRPr="0030580D">
                <w:t>0157</w:t>
              </w:r>
            </w:ins>
          </w:p>
        </w:tc>
        <w:tc>
          <w:tcPr>
            <w:tcW w:w="1117" w:type="dxa"/>
            <w:tcBorders>
              <w:top w:val="single" w:sz="6" w:space="0" w:color="auto"/>
              <w:bottom w:val="single" w:sz="6" w:space="0" w:color="auto"/>
            </w:tcBorders>
          </w:tcPr>
          <w:p w14:paraId="7D265E80" w14:textId="77777777" w:rsidR="00B0494E" w:rsidRPr="0036345A" w:rsidRDefault="00B0494E" w:rsidP="00B0494E">
            <w:pPr>
              <w:pStyle w:val="ISOParagraph"/>
              <w:spacing w:before="60" w:after="60" w:line="240" w:lineRule="auto"/>
              <w:rPr>
                <w:ins w:id="1727" w:author="Raphael Malyankar" w:date="2025-01-17T16:45:00Z" w16du:dateUtc="2025-01-17T23:45:00Z"/>
                <w:szCs w:val="18"/>
              </w:rPr>
            </w:pPr>
          </w:p>
        </w:tc>
        <w:tc>
          <w:tcPr>
            <w:tcW w:w="706" w:type="dxa"/>
            <w:tcBorders>
              <w:top w:val="single" w:sz="6" w:space="0" w:color="auto"/>
              <w:bottom w:val="single" w:sz="6" w:space="0" w:color="auto"/>
            </w:tcBorders>
          </w:tcPr>
          <w:p w14:paraId="44044AE3" w14:textId="1105A33E" w:rsidR="00B0494E" w:rsidRDefault="00F514B6" w:rsidP="00B0494E">
            <w:pPr>
              <w:pStyle w:val="ISOCommType"/>
              <w:spacing w:before="60" w:after="60" w:line="240" w:lineRule="auto"/>
              <w:rPr>
                <w:ins w:id="1728" w:author="Raphael Malyankar" w:date="2025-01-17T16:45:00Z" w16du:dateUtc="2025-01-17T23:45:00Z"/>
                <w:szCs w:val="18"/>
              </w:rPr>
            </w:pPr>
            <w:ins w:id="1729" w:author="Raphael Malyankar" w:date="2025-01-20T01:23:00Z" w16du:dateUtc="2025-01-20T08:23:00Z">
              <w:r>
                <w:rPr>
                  <w:szCs w:val="18"/>
                </w:rPr>
                <w:t>te</w:t>
              </w:r>
            </w:ins>
          </w:p>
        </w:tc>
        <w:tc>
          <w:tcPr>
            <w:tcW w:w="4590" w:type="dxa"/>
            <w:tcBorders>
              <w:top w:val="single" w:sz="6" w:space="0" w:color="auto"/>
              <w:bottom w:val="single" w:sz="6" w:space="0" w:color="auto"/>
            </w:tcBorders>
          </w:tcPr>
          <w:p w14:paraId="73B9C000" w14:textId="026248B4" w:rsidR="00B0494E" w:rsidRDefault="00B0494E" w:rsidP="00B0494E">
            <w:pPr>
              <w:pStyle w:val="ISOComments"/>
              <w:spacing w:before="60" w:after="60" w:line="240" w:lineRule="auto"/>
              <w:rPr>
                <w:ins w:id="1730" w:author="Raphael Malyankar" w:date="2025-01-17T16:45:00Z" w16du:dateUtc="2025-01-17T23:45:00Z"/>
                <w:szCs w:val="18"/>
              </w:rPr>
            </w:pPr>
            <w:ins w:id="1731" w:author="Raphael Malyankar" w:date="2025-01-17T16:50:00Z" w16du:dateUtc="2025-01-17T23:50:00Z">
              <w:r w:rsidRPr="00FF23EC">
                <w:t>Suggest that this check sits within the PS level Validation Checks, already have 320 - Error</w:t>
              </w:r>
            </w:ins>
          </w:p>
        </w:tc>
        <w:tc>
          <w:tcPr>
            <w:tcW w:w="4174" w:type="dxa"/>
            <w:tcBorders>
              <w:top w:val="single" w:sz="6" w:space="0" w:color="auto"/>
              <w:bottom w:val="single" w:sz="6" w:space="0" w:color="auto"/>
            </w:tcBorders>
          </w:tcPr>
          <w:p w14:paraId="3807C287" w14:textId="77777777" w:rsidR="00B0494E" w:rsidRDefault="00B0494E" w:rsidP="00B0494E">
            <w:pPr>
              <w:pStyle w:val="ISOChange"/>
              <w:spacing w:before="60" w:after="60" w:line="240" w:lineRule="auto"/>
              <w:rPr>
                <w:ins w:id="1732" w:author="Raphael Malyankar" w:date="2025-01-17T16:45:00Z" w16du:dateUtc="2025-01-17T23:45:00Z"/>
                <w:szCs w:val="18"/>
              </w:rPr>
            </w:pPr>
          </w:p>
        </w:tc>
        <w:tc>
          <w:tcPr>
            <w:tcW w:w="2590" w:type="dxa"/>
            <w:tcBorders>
              <w:top w:val="single" w:sz="6" w:space="0" w:color="auto"/>
              <w:bottom w:val="single" w:sz="6" w:space="0" w:color="auto"/>
            </w:tcBorders>
            <w:shd w:val="clear" w:color="auto" w:fill="D9D9D9" w:themeFill="background1" w:themeFillShade="D9"/>
          </w:tcPr>
          <w:p w14:paraId="1CBE78B5" w14:textId="51BD9012" w:rsidR="00B0494E" w:rsidRPr="0036345A" w:rsidRDefault="003C143D" w:rsidP="00B0494E">
            <w:pPr>
              <w:pStyle w:val="ISOSecretObservations"/>
              <w:spacing w:before="60" w:after="60" w:line="240" w:lineRule="auto"/>
              <w:rPr>
                <w:ins w:id="1733" w:author="Raphael Malyankar" w:date="2025-01-17T16:45:00Z" w16du:dateUtc="2025-01-17T23:45:00Z"/>
                <w:szCs w:val="18"/>
              </w:rPr>
            </w:pPr>
            <w:ins w:id="1734" w:author="Raphael Malyankar" w:date="2025-01-20T00:37:00Z" w16du:dateUtc="2025-01-20T07:37:00Z">
              <w:r>
                <w:rPr>
                  <w:szCs w:val="18"/>
                </w:rPr>
                <w:t>Dev0320 is about S-100 requirement, Dev0157 for additional PS requirements</w:t>
              </w:r>
            </w:ins>
          </w:p>
        </w:tc>
      </w:tr>
      <w:tr w:rsidR="00B0494E" w:rsidRPr="0036345A" w14:paraId="4F94E3F9" w14:textId="77777777" w:rsidTr="006C61DB">
        <w:trPr>
          <w:cantSplit/>
          <w:jc w:val="center"/>
          <w:ins w:id="1735" w:author="Raphael Malyankar" w:date="2025-01-17T16:45:00Z"/>
        </w:trPr>
        <w:tc>
          <w:tcPr>
            <w:tcW w:w="665" w:type="dxa"/>
            <w:tcBorders>
              <w:top w:val="single" w:sz="6" w:space="0" w:color="auto"/>
              <w:bottom w:val="single" w:sz="6" w:space="0" w:color="auto"/>
            </w:tcBorders>
          </w:tcPr>
          <w:p w14:paraId="696C12ED" w14:textId="3374FD28" w:rsidR="00B0494E" w:rsidRPr="000858D7" w:rsidRDefault="00B0494E" w:rsidP="00B0494E">
            <w:pPr>
              <w:pStyle w:val="ISOMB"/>
              <w:spacing w:before="60" w:after="60" w:line="240" w:lineRule="auto"/>
              <w:rPr>
                <w:ins w:id="1736" w:author="Raphael Malyankar" w:date="2025-01-17T16:45:00Z" w16du:dateUtc="2025-01-17T23:45:00Z"/>
                <w:rFonts w:cs="Arial"/>
                <w:szCs w:val="18"/>
              </w:rPr>
            </w:pPr>
            <w:ins w:id="1737" w:author="Raphael Malyankar" w:date="2025-01-17T17:30:00Z" w16du:dateUtc="2025-01-18T00:30:00Z">
              <w:r w:rsidRPr="009C7915">
                <w:rPr>
                  <w:rFonts w:cs="Arial"/>
                  <w:szCs w:val="18"/>
                </w:rPr>
                <w:t>17</w:t>
              </w:r>
            </w:ins>
          </w:p>
        </w:tc>
        <w:tc>
          <w:tcPr>
            <w:tcW w:w="598" w:type="dxa"/>
            <w:tcBorders>
              <w:top w:val="single" w:sz="6" w:space="0" w:color="auto"/>
              <w:bottom w:val="single" w:sz="6" w:space="0" w:color="auto"/>
            </w:tcBorders>
          </w:tcPr>
          <w:p w14:paraId="721EFB57" w14:textId="7D947820" w:rsidR="00B0494E" w:rsidRPr="005B44D2" w:rsidRDefault="00B0494E" w:rsidP="00B0494E">
            <w:pPr>
              <w:pStyle w:val="ISOMB"/>
              <w:spacing w:before="60" w:after="60" w:line="240" w:lineRule="auto"/>
              <w:rPr>
                <w:ins w:id="1738" w:author="Raphael Malyankar" w:date="2025-01-17T16:45:00Z" w16du:dateUtc="2025-01-17T23:45:00Z"/>
                <w:rFonts w:cs="Arial"/>
                <w:szCs w:val="18"/>
              </w:rPr>
            </w:pPr>
            <w:ins w:id="1739" w:author="Raphael Malyankar" w:date="2025-01-17T17:30:00Z" w16du:dateUtc="2025-01-18T00:30:00Z">
              <w:r w:rsidRPr="00904AD7">
                <w:rPr>
                  <w:szCs w:val="18"/>
                </w:rPr>
                <w:t>IC-ENC</w:t>
              </w:r>
            </w:ins>
          </w:p>
        </w:tc>
        <w:tc>
          <w:tcPr>
            <w:tcW w:w="1313" w:type="dxa"/>
            <w:tcBorders>
              <w:top w:val="single" w:sz="6" w:space="0" w:color="auto"/>
              <w:bottom w:val="single" w:sz="6" w:space="0" w:color="auto"/>
            </w:tcBorders>
          </w:tcPr>
          <w:p w14:paraId="299D325E" w14:textId="4ABF0722" w:rsidR="00B0494E" w:rsidRDefault="00B0494E" w:rsidP="00B0494E">
            <w:pPr>
              <w:pStyle w:val="ISOClause"/>
              <w:spacing w:before="60" w:after="60" w:line="240" w:lineRule="auto"/>
              <w:rPr>
                <w:ins w:id="1740" w:author="Raphael Malyankar" w:date="2025-01-17T16:45:00Z" w16du:dateUtc="2025-01-17T23:45:00Z"/>
                <w:szCs w:val="18"/>
              </w:rPr>
            </w:pPr>
            <w:ins w:id="1741" w:author="Raphael Malyankar" w:date="2025-01-17T17:02:00Z" w16du:dateUtc="2025-01-18T00:02:00Z">
              <w:r>
                <w:t>Dev</w:t>
              </w:r>
            </w:ins>
            <w:ins w:id="1742" w:author="Raphael Malyankar" w:date="2025-01-17T16:50:00Z" w16du:dateUtc="2025-01-17T23:50:00Z">
              <w:r w:rsidRPr="0030580D">
                <w:t>0158</w:t>
              </w:r>
            </w:ins>
          </w:p>
        </w:tc>
        <w:tc>
          <w:tcPr>
            <w:tcW w:w="1117" w:type="dxa"/>
            <w:tcBorders>
              <w:top w:val="single" w:sz="6" w:space="0" w:color="auto"/>
              <w:bottom w:val="single" w:sz="6" w:space="0" w:color="auto"/>
            </w:tcBorders>
          </w:tcPr>
          <w:p w14:paraId="0EA1FA12" w14:textId="77777777" w:rsidR="00B0494E" w:rsidRPr="0036345A" w:rsidRDefault="00B0494E" w:rsidP="00B0494E">
            <w:pPr>
              <w:pStyle w:val="ISOParagraph"/>
              <w:spacing w:before="60" w:after="60" w:line="240" w:lineRule="auto"/>
              <w:rPr>
                <w:ins w:id="1743" w:author="Raphael Malyankar" w:date="2025-01-17T16:45:00Z" w16du:dateUtc="2025-01-17T23:45:00Z"/>
                <w:szCs w:val="18"/>
              </w:rPr>
            </w:pPr>
          </w:p>
        </w:tc>
        <w:tc>
          <w:tcPr>
            <w:tcW w:w="706" w:type="dxa"/>
            <w:tcBorders>
              <w:top w:val="single" w:sz="6" w:space="0" w:color="auto"/>
              <w:bottom w:val="single" w:sz="6" w:space="0" w:color="auto"/>
            </w:tcBorders>
          </w:tcPr>
          <w:p w14:paraId="770347AC" w14:textId="0C4E129D" w:rsidR="00B0494E" w:rsidRDefault="00F514B6" w:rsidP="00B0494E">
            <w:pPr>
              <w:pStyle w:val="ISOCommType"/>
              <w:spacing w:before="60" w:after="60" w:line="240" w:lineRule="auto"/>
              <w:rPr>
                <w:ins w:id="1744" w:author="Raphael Malyankar" w:date="2025-01-17T16:45:00Z" w16du:dateUtc="2025-01-17T23:45:00Z"/>
                <w:szCs w:val="18"/>
              </w:rPr>
            </w:pPr>
            <w:ins w:id="1745" w:author="Raphael Malyankar" w:date="2025-01-20T01:23:00Z" w16du:dateUtc="2025-01-20T08:23:00Z">
              <w:r>
                <w:rPr>
                  <w:szCs w:val="18"/>
                </w:rPr>
                <w:t>te</w:t>
              </w:r>
            </w:ins>
          </w:p>
        </w:tc>
        <w:tc>
          <w:tcPr>
            <w:tcW w:w="4590" w:type="dxa"/>
            <w:tcBorders>
              <w:top w:val="single" w:sz="6" w:space="0" w:color="auto"/>
              <w:bottom w:val="single" w:sz="6" w:space="0" w:color="auto"/>
            </w:tcBorders>
          </w:tcPr>
          <w:p w14:paraId="53E18818" w14:textId="16F252E7" w:rsidR="00B0494E" w:rsidRPr="00B81C95" w:rsidRDefault="00B0494E" w:rsidP="00B0494E">
            <w:pPr>
              <w:pStyle w:val="ISOComments"/>
              <w:spacing w:before="60" w:after="60"/>
              <w:rPr>
                <w:ins w:id="1746" w:author="Raphael Malyankar" w:date="2025-01-17T16:45:00Z" w16du:dateUtc="2025-01-17T23:45:00Z"/>
              </w:rPr>
            </w:pPr>
            <w:ins w:id="1747" w:author="Raphael Malyankar" w:date="2025-01-17T16:51:00Z" w16du:dateUtc="2025-01-17T23:51:00Z">
              <w:r>
                <w:t>SM: Suggest that this check sits within the PS level Validation Checks, already have 320 - Error</w:t>
              </w:r>
            </w:ins>
          </w:p>
        </w:tc>
        <w:tc>
          <w:tcPr>
            <w:tcW w:w="4174" w:type="dxa"/>
            <w:tcBorders>
              <w:top w:val="single" w:sz="6" w:space="0" w:color="auto"/>
              <w:bottom w:val="single" w:sz="6" w:space="0" w:color="auto"/>
            </w:tcBorders>
          </w:tcPr>
          <w:p w14:paraId="0E2EEF3E" w14:textId="7B012A9E" w:rsidR="00B0494E" w:rsidRDefault="00B0494E" w:rsidP="00B0494E">
            <w:pPr>
              <w:pStyle w:val="ISOChange"/>
              <w:spacing w:before="60" w:after="60" w:line="240" w:lineRule="auto"/>
              <w:rPr>
                <w:ins w:id="1748" w:author="Raphael Malyankar" w:date="2025-01-17T16:45:00Z" w16du:dateUtc="2025-01-17T23:45:00Z"/>
                <w:szCs w:val="18"/>
              </w:rPr>
            </w:pPr>
          </w:p>
        </w:tc>
        <w:tc>
          <w:tcPr>
            <w:tcW w:w="2590" w:type="dxa"/>
            <w:tcBorders>
              <w:top w:val="single" w:sz="6" w:space="0" w:color="auto"/>
              <w:bottom w:val="single" w:sz="6" w:space="0" w:color="auto"/>
            </w:tcBorders>
            <w:shd w:val="clear" w:color="auto" w:fill="D9D9D9" w:themeFill="background1" w:themeFillShade="D9"/>
          </w:tcPr>
          <w:p w14:paraId="399CCDEE" w14:textId="4B4E487E" w:rsidR="00B0494E" w:rsidRPr="0036345A" w:rsidRDefault="003C143D" w:rsidP="00B0494E">
            <w:pPr>
              <w:pStyle w:val="ISOSecretObservations"/>
              <w:spacing w:before="60" w:after="60" w:line="240" w:lineRule="auto"/>
              <w:rPr>
                <w:ins w:id="1749" w:author="Raphael Malyankar" w:date="2025-01-17T16:45:00Z" w16du:dateUtc="2025-01-17T23:45:00Z"/>
                <w:szCs w:val="18"/>
              </w:rPr>
            </w:pPr>
            <w:ins w:id="1750" w:author="Raphael Malyankar" w:date="2025-01-20T00:38:00Z" w16du:dateUtc="2025-01-20T07:38:00Z">
              <w:r>
                <w:rPr>
                  <w:szCs w:val="18"/>
                </w:rPr>
                <w:t>Dev0320 is about dataset files, Dev0158</w:t>
              </w:r>
            </w:ins>
            <w:ins w:id="1751" w:author="Raphael Malyankar" w:date="2025-01-20T00:39:00Z" w16du:dateUtc="2025-01-20T07:39:00Z">
              <w:r>
                <w:rPr>
                  <w:szCs w:val="18"/>
                </w:rPr>
                <w:t xml:space="preserve"> about support files</w:t>
              </w:r>
            </w:ins>
          </w:p>
        </w:tc>
      </w:tr>
      <w:tr w:rsidR="00B0494E" w:rsidRPr="0036345A" w14:paraId="4CFEE6C7" w14:textId="77777777" w:rsidTr="006C61DB">
        <w:trPr>
          <w:cantSplit/>
          <w:jc w:val="center"/>
          <w:ins w:id="1752" w:author="Raphael Malyankar" w:date="2025-01-17T17:07:00Z"/>
        </w:trPr>
        <w:tc>
          <w:tcPr>
            <w:tcW w:w="665" w:type="dxa"/>
            <w:tcBorders>
              <w:top w:val="single" w:sz="6" w:space="0" w:color="auto"/>
              <w:bottom w:val="single" w:sz="6" w:space="0" w:color="auto"/>
            </w:tcBorders>
          </w:tcPr>
          <w:p w14:paraId="6E82B3AC" w14:textId="2A20B861" w:rsidR="00B0494E" w:rsidRPr="000858D7" w:rsidRDefault="00B0494E" w:rsidP="00B0494E">
            <w:pPr>
              <w:pStyle w:val="ISOMB"/>
              <w:spacing w:before="60" w:after="60" w:line="240" w:lineRule="auto"/>
              <w:rPr>
                <w:ins w:id="1753" w:author="Raphael Malyankar" w:date="2025-01-17T17:07:00Z" w16du:dateUtc="2025-01-18T00:07:00Z"/>
                <w:rFonts w:cs="Arial"/>
                <w:szCs w:val="18"/>
              </w:rPr>
            </w:pPr>
            <w:ins w:id="1754" w:author="Raphael Malyankar" w:date="2025-01-17T17:30:00Z" w16du:dateUtc="2025-01-18T00:30:00Z">
              <w:r w:rsidRPr="009C7915">
                <w:rPr>
                  <w:rFonts w:cs="Arial"/>
                  <w:szCs w:val="18"/>
                </w:rPr>
                <w:t>17</w:t>
              </w:r>
            </w:ins>
          </w:p>
        </w:tc>
        <w:tc>
          <w:tcPr>
            <w:tcW w:w="598" w:type="dxa"/>
            <w:tcBorders>
              <w:top w:val="single" w:sz="6" w:space="0" w:color="auto"/>
              <w:bottom w:val="single" w:sz="6" w:space="0" w:color="auto"/>
            </w:tcBorders>
          </w:tcPr>
          <w:p w14:paraId="2733B09E" w14:textId="43D162A1" w:rsidR="00B0494E" w:rsidRPr="005B44D2" w:rsidRDefault="00B0494E" w:rsidP="00B0494E">
            <w:pPr>
              <w:pStyle w:val="ISOMB"/>
              <w:spacing w:before="60" w:after="60" w:line="240" w:lineRule="auto"/>
              <w:rPr>
                <w:ins w:id="1755" w:author="Raphael Malyankar" w:date="2025-01-17T17:07:00Z" w16du:dateUtc="2025-01-18T00:07:00Z"/>
                <w:rFonts w:cs="Arial"/>
                <w:szCs w:val="18"/>
              </w:rPr>
            </w:pPr>
            <w:ins w:id="1756" w:author="Raphael Malyankar" w:date="2025-01-17T17:30:00Z" w16du:dateUtc="2025-01-18T00:30:00Z">
              <w:r w:rsidRPr="00904AD7">
                <w:rPr>
                  <w:szCs w:val="18"/>
                </w:rPr>
                <w:t>IC-ENC</w:t>
              </w:r>
            </w:ins>
          </w:p>
        </w:tc>
        <w:tc>
          <w:tcPr>
            <w:tcW w:w="1313" w:type="dxa"/>
            <w:tcBorders>
              <w:top w:val="single" w:sz="6" w:space="0" w:color="auto"/>
              <w:bottom w:val="single" w:sz="6" w:space="0" w:color="auto"/>
            </w:tcBorders>
          </w:tcPr>
          <w:p w14:paraId="050B5CDE" w14:textId="2672C1DA" w:rsidR="00B0494E" w:rsidRDefault="00B0494E" w:rsidP="00B0494E">
            <w:pPr>
              <w:pStyle w:val="ISOClause"/>
              <w:spacing w:before="60" w:after="60" w:line="240" w:lineRule="auto"/>
              <w:rPr>
                <w:ins w:id="1757" w:author="Raphael Malyankar" w:date="2025-01-17T17:07:00Z" w16du:dateUtc="2025-01-18T00:07:00Z"/>
              </w:rPr>
            </w:pPr>
            <w:ins w:id="1758" w:author="Raphael Malyankar" w:date="2025-01-17T17:07:00Z" w16du:dateUtc="2025-01-18T00:07:00Z">
              <w:r w:rsidRPr="009000A9">
                <w:t>Dev0158</w:t>
              </w:r>
            </w:ins>
          </w:p>
        </w:tc>
        <w:tc>
          <w:tcPr>
            <w:tcW w:w="1117" w:type="dxa"/>
            <w:tcBorders>
              <w:top w:val="single" w:sz="6" w:space="0" w:color="auto"/>
              <w:bottom w:val="single" w:sz="6" w:space="0" w:color="auto"/>
            </w:tcBorders>
          </w:tcPr>
          <w:p w14:paraId="1FF65E5B" w14:textId="77777777" w:rsidR="00B0494E" w:rsidRPr="0036345A" w:rsidRDefault="00B0494E" w:rsidP="00B0494E">
            <w:pPr>
              <w:pStyle w:val="ISOParagraph"/>
              <w:spacing w:before="60" w:after="60" w:line="240" w:lineRule="auto"/>
              <w:rPr>
                <w:ins w:id="1759" w:author="Raphael Malyankar" w:date="2025-01-17T17:07:00Z" w16du:dateUtc="2025-01-18T00:07:00Z"/>
                <w:szCs w:val="18"/>
              </w:rPr>
            </w:pPr>
          </w:p>
        </w:tc>
        <w:tc>
          <w:tcPr>
            <w:tcW w:w="706" w:type="dxa"/>
            <w:tcBorders>
              <w:top w:val="single" w:sz="6" w:space="0" w:color="auto"/>
              <w:bottom w:val="single" w:sz="6" w:space="0" w:color="auto"/>
            </w:tcBorders>
          </w:tcPr>
          <w:p w14:paraId="498E9B41" w14:textId="5CE1710A" w:rsidR="00B0494E" w:rsidRDefault="004B5E0D" w:rsidP="00B0494E">
            <w:pPr>
              <w:pStyle w:val="ISOCommType"/>
              <w:spacing w:before="60" w:after="60" w:line="240" w:lineRule="auto"/>
              <w:rPr>
                <w:ins w:id="1760" w:author="Raphael Malyankar" w:date="2025-01-17T17:07:00Z" w16du:dateUtc="2025-01-18T00:07:00Z"/>
                <w:szCs w:val="18"/>
              </w:rPr>
            </w:pPr>
            <w:ins w:id="1761" w:author="Raphael Malyankar" w:date="2025-01-18T23:24:00Z" w16du:dateUtc="2025-01-19T06:24:00Z">
              <w:r>
                <w:rPr>
                  <w:szCs w:val="18"/>
                </w:rPr>
                <w:t>ed</w:t>
              </w:r>
            </w:ins>
          </w:p>
        </w:tc>
        <w:tc>
          <w:tcPr>
            <w:tcW w:w="4590" w:type="dxa"/>
            <w:tcBorders>
              <w:top w:val="single" w:sz="6" w:space="0" w:color="auto"/>
              <w:bottom w:val="single" w:sz="6" w:space="0" w:color="auto"/>
            </w:tcBorders>
          </w:tcPr>
          <w:p w14:paraId="7EE6F06A" w14:textId="5099B39F" w:rsidR="00B0494E" w:rsidRDefault="00B0494E" w:rsidP="00B0494E">
            <w:pPr>
              <w:pStyle w:val="ISOComments"/>
              <w:spacing w:before="60" w:after="60"/>
              <w:rPr>
                <w:ins w:id="1762" w:author="Raphael Malyankar" w:date="2025-01-17T17:07:00Z" w16du:dateUtc="2025-01-18T00:07:00Z"/>
              </w:rPr>
            </w:pPr>
            <w:ins w:id="1763" w:author="Raphael Malyankar" w:date="2025-01-17T17:08:00Z" w16du:dateUtc="2025-01-18T00:08:00Z">
              <w:r w:rsidRPr="00B81C95">
                <w:t>Spelling error in Check Description, should read "Specification"</w:t>
              </w:r>
            </w:ins>
          </w:p>
        </w:tc>
        <w:tc>
          <w:tcPr>
            <w:tcW w:w="4174" w:type="dxa"/>
            <w:tcBorders>
              <w:top w:val="single" w:sz="6" w:space="0" w:color="auto"/>
              <w:bottom w:val="single" w:sz="6" w:space="0" w:color="auto"/>
            </w:tcBorders>
          </w:tcPr>
          <w:p w14:paraId="7CA2109C" w14:textId="77777777" w:rsidR="00B0494E" w:rsidRDefault="00B0494E" w:rsidP="00B0494E">
            <w:pPr>
              <w:pStyle w:val="ISOChange"/>
              <w:spacing w:before="60" w:after="60" w:line="240" w:lineRule="auto"/>
              <w:rPr>
                <w:ins w:id="1764" w:author="Raphael Malyankar" w:date="2025-01-17T17:07:00Z" w16du:dateUtc="2025-01-18T00:07:00Z"/>
                <w:szCs w:val="18"/>
              </w:rPr>
            </w:pPr>
          </w:p>
        </w:tc>
        <w:tc>
          <w:tcPr>
            <w:tcW w:w="2590" w:type="dxa"/>
            <w:tcBorders>
              <w:top w:val="single" w:sz="6" w:space="0" w:color="auto"/>
              <w:bottom w:val="single" w:sz="6" w:space="0" w:color="auto"/>
            </w:tcBorders>
            <w:shd w:val="clear" w:color="auto" w:fill="D9D9D9" w:themeFill="background1" w:themeFillShade="D9"/>
          </w:tcPr>
          <w:p w14:paraId="7064257C" w14:textId="2026AAC7" w:rsidR="00B0494E" w:rsidRPr="0036345A" w:rsidRDefault="003C143D" w:rsidP="00B0494E">
            <w:pPr>
              <w:pStyle w:val="ISOSecretObservations"/>
              <w:spacing w:before="60" w:after="60" w:line="240" w:lineRule="auto"/>
              <w:rPr>
                <w:ins w:id="1765" w:author="Raphael Malyankar" w:date="2025-01-17T17:07:00Z" w16du:dateUtc="2025-01-18T00:07:00Z"/>
                <w:szCs w:val="18"/>
              </w:rPr>
            </w:pPr>
            <w:ins w:id="1766" w:author="Raphael Malyankar" w:date="2025-01-20T00:39:00Z" w16du:dateUtc="2025-01-20T07:39:00Z">
              <w:r>
                <w:rPr>
                  <w:szCs w:val="18"/>
                </w:rPr>
                <w:t>Agreed</w:t>
              </w:r>
            </w:ins>
          </w:p>
        </w:tc>
      </w:tr>
      <w:tr w:rsidR="004B5E0D" w:rsidRPr="0036345A" w14:paraId="334B596F" w14:textId="77777777" w:rsidTr="006C61DB">
        <w:trPr>
          <w:cantSplit/>
          <w:jc w:val="center"/>
          <w:ins w:id="1767" w:author="Raphael Malyankar" w:date="2025-01-18T23:26:00Z"/>
        </w:trPr>
        <w:tc>
          <w:tcPr>
            <w:tcW w:w="665" w:type="dxa"/>
            <w:tcBorders>
              <w:top w:val="single" w:sz="6" w:space="0" w:color="auto"/>
              <w:bottom w:val="single" w:sz="6" w:space="0" w:color="auto"/>
            </w:tcBorders>
          </w:tcPr>
          <w:p w14:paraId="6020DFAB" w14:textId="77777777" w:rsidR="004B5E0D" w:rsidRPr="009C7915" w:rsidRDefault="004B5E0D" w:rsidP="00B0494E">
            <w:pPr>
              <w:pStyle w:val="ISOMB"/>
              <w:spacing w:before="60" w:after="60" w:line="240" w:lineRule="auto"/>
              <w:rPr>
                <w:ins w:id="1768" w:author="Raphael Malyankar" w:date="2025-01-18T23:26:00Z" w16du:dateUtc="2025-01-19T06:26:00Z"/>
                <w:rFonts w:cs="Arial"/>
                <w:szCs w:val="18"/>
              </w:rPr>
            </w:pPr>
          </w:p>
        </w:tc>
        <w:tc>
          <w:tcPr>
            <w:tcW w:w="598" w:type="dxa"/>
            <w:tcBorders>
              <w:top w:val="single" w:sz="6" w:space="0" w:color="auto"/>
              <w:bottom w:val="single" w:sz="6" w:space="0" w:color="auto"/>
            </w:tcBorders>
          </w:tcPr>
          <w:p w14:paraId="68317A30" w14:textId="081C4DFA" w:rsidR="004B5E0D" w:rsidRPr="00904AD7" w:rsidRDefault="004B5E0D" w:rsidP="00B0494E">
            <w:pPr>
              <w:pStyle w:val="ISOMB"/>
              <w:spacing w:before="60" w:after="60" w:line="240" w:lineRule="auto"/>
              <w:rPr>
                <w:ins w:id="1769" w:author="Raphael Malyankar" w:date="2025-01-18T23:26:00Z" w16du:dateUtc="2025-01-19T06:26:00Z"/>
                <w:szCs w:val="18"/>
              </w:rPr>
            </w:pPr>
            <w:ins w:id="1770" w:author="Raphael Malyankar" w:date="2025-01-18T23:28:00Z" w16du:dateUtc="2025-01-19T06:28:00Z">
              <w:r w:rsidRPr="004B5E0D">
                <w:rPr>
                  <w:szCs w:val="18"/>
                </w:rPr>
                <w:t>IC-ENC</w:t>
              </w:r>
            </w:ins>
          </w:p>
        </w:tc>
        <w:tc>
          <w:tcPr>
            <w:tcW w:w="1313" w:type="dxa"/>
            <w:tcBorders>
              <w:top w:val="single" w:sz="6" w:space="0" w:color="auto"/>
              <w:bottom w:val="single" w:sz="6" w:space="0" w:color="auto"/>
            </w:tcBorders>
          </w:tcPr>
          <w:p w14:paraId="4D295FD3" w14:textId="24A4D456" w:rsidR="004B5E0D" w:rsidRPr="009000A9" w:rsidRDefault="004B5E0D" w:rsidP="00B0494E">
            <w:pPr>
              <w:pStyle w:val="ISOClause"/>
              <w:spacing w:before="60" w:after="60" w:line="240" w:lineRule="auto"/>
              <w:rPr>
                <w:ins w:id="1771" w:author="Raphael Malyankar" w:date="2025-01-18T23:26:00Z" w16du:dateUtc="2025-01-19T06:26:00Z"/>
              </w:rPr>
            </w:pPr>
            <w:ins w:id="1772" w:author="Raphael Malyankar" w:date="2025-01-18T23:27:00Z" w16du:dateUtc="2025-01-19T06:27:00Z">
              <w:r>
                <w:t>Dev0333</w:t>
              </w:r>
            </w:ins>
          </w:p>
        </w:tc>
        <w:tc>
          <w:tcPr>
            <w:tcW w:w="1117" w:type="dxa"/>
            <w:tcBorders>
              <w:top w:val="single" w:sz="6" w:space="0" w:color="auto"/>
              <w:bottom w:val="single" w:sz="6" w:space="0" w:color="auto"/>
            </w:tcBorders>
          </w:tcPr>
          <w:p w14:paraId="474DFA11" w14:textId="77777777" w:rsidR="004B5E0D" w:rsidRPr="0036345A" w:rsidRDefault="004B5E0D" w:rsidP="00B0494E">
            <w:pPr>
              <w:pStyle w:val="ISOParagraph"/>
              <w:spacing w:before="60" w:after="60" w:line="240" w:lineRule="auto"/>
              <w:rPr>
                <w:ins w:id="1773" w:author="Raphael Malyankar" w:date="2025-01-18T23:26:00Z" w16du:dateUtc="2025-01-19T06:26:00Z"/>
                <w:szCs w:val="18"/>
              </w:rPr>
            </w:pPr>
          </w:p>
        </w:tc>
        <w:tc>
          <w:tcPr>
            <w:tcW w:w="706" w:type="dxa"/>
            <w:tcBorders>
              <w:top w:val="single" w:sz="6" w:space="0" w:color="auto"/>
              <w:bottom w:val="single" w:sz="6" w:space="0" w:color="auto"/>
            </w:tcBorders>
          </w:tcPr>
          <w:p w14:paraId="157F44E8" w14:textId="1D2420DA" w:rsidR="004B5E0D" w:rsidRDefault="00F514B6" w:rsidP="00B0494E">
            <w:pPr>
              <w:pStyle w:val="ISOCommType"/>
              <w:spacing w:before="60" w:after="60" w:line="240" w:lineRule="auto"/>
              <w:rPr>
                <w:ins w:id="1774" w:author="Raphael Malyankar" w:date="2025-01-18T23:26:00Z" w16du:dateUtc="2025-01-19T06:26:00Z"/>
                <w:szCs w:val="18"/>
              </w:rPr>
            </w:pPr>
            <w:ins w:id="1775" w:author="Raphael Malyankar" w:date="2025-01-20T01:24:00Z" w16du:dateUtc="2025-01-20T08:24:00Z">
              <w:r>
                <w:rPr>
                  <w:szCs w:val="18"/>
                </w:rPr>
                <w:t>te</w:t>
              </w:r>
            </w:ins>
          </w:p>
        </w:tc>
        <w:tc>
          <w:tcPr>
            <w:tcW w:w="4590" w:type="dxa"/>
            <w:tcBorders>
              <w:top w:val="single" w:sz="6" w:space="0" w:color="auto"/>
              <w:bottom w:val="single" w:sz="6" w:space="0" w:color="auto"/>
            </w:tcBorders>
          </w:tcPr>
          <w:p w14:paraId="3BA17966" w14:textId="77777777" w:rsidR="004B5E0D" w:rsidRDefault="004B5E0D" w:rsidP="00B0494E">
            <w:pPr>
              <w:pStyle w:val="ISOComments"/>
              <w:spacing w:before="60" w:after="60"/>
              <w:rPr>
                <w:ins w:id="1776" w:author="Raphael Malyankar" w:date="2025-01-18T23:27:00Z" w16du:dateUtc="2025-01-19T06:27:00Z"/>
              </w:rPr>
            </w:pPr>
            <w:ins w:id="1777" w:author="Raphael Malyankar" w:date="2025-01-18T23:27:00Z" w16du:dateUtc="2025-01-19T06:27:00Z">
              <w:r w:rsidRPr="004B5E0D">
                <w:t>To note PT_Locale shows only the following three attributes: language, country and characterEncoding. Not id.</w:t>
              </w:r>
            </w:ins>
          </w:p>
          <w:p w14:paraId="4E832CE1" w14:textId="443836F7" w:rsidR="004B5E0D" w:rsidRPr="00B81C95" w:rsidRDefault="004B5E0D" w:rsidP="00B0494E">
            <w:pPr>
              <w:pStyle w:val="ISOComments"/>
              <w:spacing w:before="60" w:after="60"/>
              <w:rPr>
                <w:ins w:id="1778" w:author="Raphael Malyankar" w:date="2025-01-18T23:26:00Z" w16du:dateUtc="2025-01-19T06:26:00Z"/>
              </w:rPr>
            </w:pPr>
            <w:ins w:id="1779" w:author="Raphael Malyankar" w:date="2025-01-18T23:27:00Z" w16du:dateUtc="2025-01-19T06:27:00Z">
              <w:r w:rsidRPr="004B5E0D">
                <w:t>Suggest, if correct, reword this to clarify as S-100 states: Of note is the id attribute of PT_Locale. When used in otherLocale definition, it needs to be unique…</w:t>
              </w:r>
            </w:ins>
          </w:p>
        </w:tc>
        <w:tc>
          <w:tcPr>
            <w:tcW w:w="4174" w:type="dxa"/>
            <w:tcBorders>
              <w:top w:val="single" w:sz="6" w:space="0" w:color="auto"/>
              <w:bottom w:val="single" w:sz="6" w:space="0" w:color="auto"/>
            </w:tcBorders>
          </w:tcPr>
          <w:p w14:paraId="195DA136" w14:textId="04EE8A6B" w:rsidR="004B5E0D" w:rsidRDefault="004B5E0D" w:rsidP="00B0494E">
            <w:pPr>
              <w:pStyle w:val="ISOChange"/>
              <w:spacing w:before="60" w:after="60" w:line="240" w:lineRule="auto"/>
              <w:rPr>
                <w:ins w:id="1780" w:author="Raphael Malyankar" w:date="2025-01-18T23:26:00Z" w16du:dateUtc="2025-01-19T06:26:00Z"/>
                <w:szCs w:val="18"/>
              </w:rPr>
            </w:pPr>
          </w:p>
        </w:tc>
        <w:tc>
          <w:tcPr>
            <w:tcW w:w="2590" w:type="dxa"/>
            <w:tcBorders>
              <w:top w:val="single" w:sz="6" w:space="0" w:color="auto"/>
              <w:bottom w:val="single" w:sz="6" w:space="0" w:color="auto"/>
            </w:tcBorders>
            <w:shd w:val="clear" w:color="auto" w:fill="D9D9D9" w:themeFill="background1" w:themeFillShade="D9"/>
          </w:tcPr>
          <w:p w14:paraId="711891AD" w14:textId="77777777" w:rsidR="00197D14" w:rsidRDefault="00197D14" w:rsidP="00B0494E">
            <w:pPr>
              <w:pStyle w:val="ISOSecretObservations"/>
              <w:spacing w:before="60" w:after="60" w:line="240" w:lineRule="auto"/>
              <w:rPr>
                <w:ins w:id="1781" w:author="Raphael Malyankar" w:date="2025-01-20T00:56:00Z" w16du:dateUtc="2025-01-20T07:56:00Z"/>
                <w:szCs w:val="18"/>
              </w:rPr>
            </w:pPr>
            <w:ins w:id="1782" w:author="Raphael Malyankar" w:date="2025-01-20T00:44:00Z" w16du:dateUtc="2025-01-20T07:44:00Z">
              <w:r>
                <w:rPr>
                  <w:szCs w:val="18"/>
                </w:rPr>
                <w:t>PT</w:t>
              </w:r>
            </w:ins>
            <w:ins w:id="1783" w:author="Raphael Malyankar" w:date="2025-01-20T00:45:00Z" w16du:dateUtc="2025-01-20T07:45:00Z">
              <w:r>
                <w:rPr>
                  <w:szCs w:val="18"/>
                </w:rPr>
                <w:t>_Locale</w:t>
              </w:r>
            </w:ins>
            <w:ins w:id="1784" w:author="Raphael Malyankar" w:date="2025-01-20T00:48:00Z" w16du:dateUtc="2025-01-20T07:48:00Z">
              <w:r>
                <w:rPr>
                  <w:szCs w:val="18"/>
                </w:rPr>
                <w:t xml:space="preserve">is defined in the ISO schemas and </w:t>
              </w:r>
            </w:ins>
            <w:ins w:id="1785" w:author="Raphael Malyankar" w:date="2025-01-20T00:45:00Z" w16du:dateUtc="2025-01-20T07:45:00Z">
              <w:r>
                <w:rPr>
                  <w:szCs w:val="18"/>
                </w:rPr>
                <w:t xml:space="preserve"> inherits the id attribute </w:t>
              </w:r>
            </w:ins>
            <w:ins w:id="1786" w:author="Raphael Malyankar" w:date="2025-01-20T00:48:00Z" w16du:dateUtc="2025-01-20T07:48:00Z">
              <w:r>
                <w:rPr>
                  <w:szCs w:val="18"/>
                </w:rPr>
                <w:t xml:space="preserve">from </w:t>
              </w:r>
            </w:ins>
            <w:ins w:id="1787" w:author="Raphael Malyankar" w:date="2025-01-20T00:49:00Z" w16du:dateUtc="2025-01-20T07:49:00Z">
              <w:r>
                <w:rPr>
                  <w:szCs w:val="18"/>
                </w:rPr>
                <w:t xml:space="preserve">ISO type </w:t>
              </w:r>
            </w:ins>
            <w:ins w:id="1788" w:author="Raphael Malyankar" w:date="2025-01-20T00:48:00Z" w16du:dateUtc="2025-01-20T07:48:00Z">
              <w:r>
                <w:rPr>
                  <w:szCs w:val="18"/>
                </w:rPr>
                <w:t>gco:AbstractObject_Type</w:t>
              </w:r>
            </w:ins>
          </w:p>
          <w:p w14:paraId="37FE568E" w14:textId="5DCD09B8" w:rsidR="00E879C7" w:rsidRPr="0036345A" w:rsidRDefault="00E879C7" w:rsidP="00B0494E">
            <w:pPr>
              <w:pStyle w:val="ISOSecretObservations"/>
              <w:spacing w:before="60" w:after="60" w:line="240" w:lineRule="auto"/>
              <w:rPr>
                <w:ins w:id="1789" w:author="Raphael Malyankar" w:date="2025-01-18T23:26:00Z" w16du:dateUtc="2025-01-19T06:26:00Z"/>
                <w:szCs w:val="18"/>
              </w:rPr>
            </w:pPr>
            <w:ins w:id="1790" w:author="Raphael Malyankar" w:date="2025-01-20T00:56:00Z" w16du:dateUtc="2025-01-20T07:56:00Z">
              <w:r>
                <w:rPr>
                  <w:szCs w:val="18"/>
                </w:rPr>
                <w:t xml:space="preserve">As an xs:ID type it must be unique within </w:t>
              </w:r>
            </w:ins>
            <w:ins w:id="1791" w:author="Raphael Malyankar" w:date="2025-01-20T00:57:00Z" w16du:dateUtc="2025-01-20T07:57:00Z">
              <w:r>
                <w:rPr>
                  <w:szCs w:val="18"/>
                </w:rPr>
                <w:t>the</w:t>
              </w:r>
            </w:ins>
            <w:ins w:id="1792" w:author="Raphael Malyankar" w:date="2025-01-20T00:56:00Z" w16du:dateUtc="2025-01-20T07:56:00Z">
              <w:r>
                <w:rPr>
                  <w:szCs w:val="18"/>
                </w:rPr>
                <w:t xml:space="preserve"> whole </w:t>
              </w:r>
            </w:ins>
            <w:ins w:id="1793" w:author="Raphael Malyankar" w:date="2025-01-20T00:57:00Z" w16du:dateUtc="2025-01-20T07:57:00Z">
              <w:r>
                <w:rPr>
                  <w:szCs w:val="18"/>
                </w:rPr>
                <w:t xml:space="preserve">of any single </w:t>
              </w:r>
            </w:ins>
            <w:ins w:id="1794" w:author="Raphael Malyankar" w:date="2025-01-20T00:56:00Z" w16du:dateUtc="2025-01-20T07:56:00Z">
              <w:r>
                <w:rPr>
                  <w:szCs w:val="18"/>
                </w:rPr>
                <w:t>exchange catalogue</w:t>
              </w:r>
            </w:ins>
            <w:ins w:id="1795" w:author="Raphael Malyankar" w:date="2025-01-20T00:57:00Z" w16du:dateUtc="2025-01-20T07:57:00Z">
              <w:r>
                <w:rPr>
                  <w:szCs w:val="18"/>
                </w:rPr>
                <w:t xml:space="preserve"> XML file</w:t>
              </w:r>
            </w:ins>
            <w:ins w:id="1796" w:author="Raphael Malyankar" w:date="2025-01-20T00:56:00Z" w16du:dateUtc="2025-01-20T07:56:00Z">
              <w:r>
                <w:rPr>
                  <w:szCs w:val="18"/>
                </w:rPr>
                <w:t xml:space="preserve"> (XML requirement).</w:t>
              </w:r>
            </w:ins>
          </w:p>
        </w:tc>
      </w:tr>
      <w:tr w:rsidR="004B5E0D" w:rsidRPr="0036345A" w14:paraId="20E0434D" w14:textId="77777777" w:rsidTr="006C61DB">
        <w:trPr>
          <w:cantSplit/>
          <w:jc w:val="center"/>
          <w:ins w:id="1797" w:author="Raphael Malyankar" w:date="2025-01-18T23:27:00Z"/>
        </w:trPr>
        <w:tc>
          <w:tcPr>
            <w:tcW w:w="665" w:type="dxa"/>
            <w:tcBorders>
              <w:top w:val="single" w:sz="6" w:space="0" w:color="auto"/>
              <w:bottom w:val="single" w:sz="6" w:space="0" w:color="auto"/>
            </w:tcBorders>
          </w:tcPr>
          <w:p w14:paraId="1F881D30" w14:textId="33617C1C" w:rsidR="004B5E0D" w:rsidRPr="009C7915" w:rsidRDefault="004B5E0D" w:rsidP="004B5E0D">
            <w:pPr>
              <w:pStyle w:val="ISOMB"/>
              <w:spacing w:before="60" w:after="60" w:line="240" w:lineRule="auto"/>
              <w:rPr>
                <w:ins w:id="1798" w:author="Raphael Malyankar" w:date="2025-01-18T23:27:00Z" w16du:dateUtc="2025-01-19T06:27:00Z"/>
                <w:rFonts w:cs="Arial"/>
                <w:szCs w:val="18"/>
              </w:rPr>
            </w:pPr>
            <w:ins w:id="1799" w:author="Raphael Malyankar" w:date="2025-01-18T23:29:00Z" w16du:dateUtc="2025-01-19T06:29:00Z">
              <w:r w:rsidRPr="00695F8E">
                <w:t>17</w:t>
              </w:r>
            </w:ins>
          </w:p>
        </w:tc>
        <w:tc>
          <w:tcPr>
            <w:tcW w:w="598" w:type="dxa"/>
            <w:tcBorders>
              <w:top w:val="single" w:sz="6" w:space="0" w:color="auto"/>
              <w:bottom w:val="single" w:sz="6" w:space="0" w:color="auto"/>
            </w:tcBorders>
          </w:tcPr>
          <w:p w14:paraId="43D47AE0" w14:textId="3DE30E6C" w:rsidR="004B5E0D" w:rsidRPr="00904AD7" w:rsidRDefault="004B5E0D" w:rsidP="004B5E0D">
            <w:pPr>
              <w:pStyle w:val="ISOMB"/>
              <w:spacing w:before="60" w:after="60" w:line="240" w:lineRule="auto"/>
              <w:rPr>
                <w:ins w:id="1800" w:author="Raphael Malyankar" w:date="2025-01-18T23:27:00Z" w16du:dateUtc="2025-01-19T06:27:00Z"/>
                <w:szCs w:val="18"/>
              </w:rPr>
            </w:pPr>
            <w:ins w:id="1801" w:author="Raphael Malyankar" w:date="2025-01-18T23:29:00Z" w16du:dateUtc="2025-01-19T06:29:00Z">
              <w:r w:rsidRPr="00695F8E">
                <w:t>IC-ENC</w:t>
              </w:r>
            </w:ins>
          </w:p>
        </w:tc>
        <w:tc>
          <w:tcPr>
            <w:tcW w:w="1313" w:type="dxa"/>
            <w:tcBorders>
              <w:top w:val="single" w:sz="6" w:space="0" w:color="auto"/>
              <w:bottom w:val="single" w:sz="6" w:space="0" w:color="auto"/>
            </w:tcBorders>
          </w:tcPr>
          <w:p w14:paraId="497AC54E" w14:textId="4AAD0D51" w:rsidR="004B5E0D" w:rsidRDefault="004B5E0D" w:rsidP="004B5E0D">
            <w:pPr>
              <w:pStyle w:val="ISOClause"/>
              <w:spacing w:before="60" w:after="60" w:line="240" w:lineRule="auto"/>
              <w:rPr>
                <w:ins w:id="1802" w:author="Raphael Malyankar" w:date="2025-01-18T23:27:00Z" w16du:dateUtc="2025-01-19T06:27:00Z"/>
              </w:rPr>
            </w:pPr>
            <w:ins w:id="1803" w:author="Raphael Malyankar" w:date="2025-01-18T23:29:00Z" w16du:dateUtc="2025-01-19T06:29:00Z">
              <w:r w:rsidRPr="00695F8E">
                <w:t>Dev0334</w:t>
              </w:r>
            </w:ins>
          </w:p>
        </w:tc>
        <w:tc>
          <w:tcPr>
            <w:tcW w:w="1117" w:type="dxa"/>
            <w:tcBorders>
              <w:top w:val="single" w:sz="6" w:space="0" w:color="auto"/>
              <w:bottom w:val="single" w:sz="6" w:space="0" w:color="auto"/>
            </w:tcBorders>
          </w:tcPr>
          <w:p w14:paraId="05F02AB0" w14:textId="77777777" w:rsidR="004B5E0D" w:rsidRPr="0036345A" w:rsidRDefault="004B5E0D" w:rsidP="004B5E0D">
            <w:pPr>
              <w:pStyle w:val="ISOParagraph"/>
              <w:spacing w:before="60" w:after="60" w:line="240" w:lineRule="auto"/>
              <w:rPr>
                <w:ins w:id="1804" w:author="Raphael Malyankar" w:date="2025-01-18T23:27:00Z" w16du:dateUtc="2025-01-19T06:27:00Z"/>
                <w:szCs w:val="18"/>
              </w:rPr>
            </w:pPr>
          </w:p>
        </w:tc>
        <w:tc>
          <w:tcPr>
            <w:tcW w:w="706" w:type="dxa"/>
            <w:tcBorders>
              <w:top w:val="single" w:sz="6" w:space="0" w:color="auto"/>
              <w:bottom w:val="single" w:sz="6" w:space="0" w:color="auto"/>
            </w:tcBorders>
          </w:tcPr>
          <w:p w14:paraId="69A2643F" w14:textId="4E165A54" w:rsidR="004B5E0D" w:rsidRDefault="003E03EB" w:rsidP="004B5E0D">
            <w:pPr>
              <w:pStyle w:val="ISOCommType"/>
              <w:spacing w:before="60" w:after="60" w:line="240" w:lineRule="auto"/>
              <w:rPr>
                <w:ins w:id="1805" w:author="Raphael Malyankar" w:date="2025-01-18T23:27:00Z" w16du:dateUtc="2025-01-19T06:27:00Z"/>
                <w:szCs w:val="18"/>
              </w:rPr>
            </w:pPr>
            <w:ins w:id="1806" w:author="Raphael Malyankar" w:date="2025-01-18T23:30:00Z" w16du:dateUtc="2025-01-19T06:30:00Z">
              <w:r>
                <w:rPr>
                  <w:szCs w:val="18"/>
                </w:rPr>
                <w:t>te</w:t>
              </w:r>
            </w:ins>
          </w:p>
        </w:tc>
        <w:tc>
          <w:tcPr>
            <w:tcW w:w="4590" w:type="dxa"/>
            <w:tcBorders>
              <w:top w:val="single" w:sz="6" w:space="0" w:color="auto"/>
              <w:bottom w:val="single" w:sz="6" w:space="0" w:color="auto"/>
            </w:tcBorders>
          </w:tcPr>
          <w:p w14:paraId="15ECBB93" w14:textId="383D9A6C" w:rsidR="004B5E0D" w:rsidRPr="004B5E0D" w:rsidRDefault="004B5E0D" w:rsidP="004B5E0D">
            <w:pPr>
              <w:pStyle w:val="ISOComments"/>
              <w:spacing w:before="60" w:after="60"/>
              <w:rPr>
                <w:ins w:id="1807" w:author="Raphael Malyankar" w:date="2025-01-18T23:27:00Z" w16du:dateUtc="2025-01-19T06:27:00Z"/>
              </w:rPr>
            </w:pPr>
            <w:ins w:id="1808" w:author="Raphael Malyankar" w:date="2025-01-18T23:29:00Z" w16du:dateUtc="2025-01-19T06:29:00Z">
              <w:r w:rsidRPr="004B5E0D">
                <w:t xml:space="preserve">Agree that this would be validated against the schema. </w:t>
              </w:r>
            </w:ins>
          </w:p>
        </w:tc>
        <w:tc>
          <w:tcPr>
            <w:tcW w:w="4174" w:type="dxa"/>
            <w:tcBorders>
              <w:top w:val="single" w:sz="6" w:space="0" w:color="auto"/>
              <w:bottom w:val="single" w:sz="6" w:space="0" w:color="auto"/>
            </w:tcBorders>
          </w:tcPr>
          <w:p w14:paraId="35E4C574" w14:textId="77777777" w:rsidR="004B5E0D" w:rsidRDefault="004B5E0D" w:rsidP="004B5E0D">
            <w:pPr>
              <w:pStyle w:val="ISOChange"/>
              <w:spacing w:before="60" w:after="60" w:line="240" w:lineRule="auto"/>
              <w:rPr>
                <w:ins w:id="1809" w:author="Raphael Malyankar" w:date="2025-01-18T23:27:00Z" w16du:dateUtc="2025-01-19T06:27:00Z"/>
                <w:szCs w:val="18"/>
              </w:rPr>
            </w:pPr>
          </w:p>
        </w:tc>
        <w:tc>
          <w:tcPr>
            <w:tcW w:w="2590" w:type="dxa"/>
            <w:tcBorders>
              <w:top w:val="single" w:sz="6" w:space="0" w:color="auto"/>
              <w:bottom w:val="single" w:sz="6" w:space="0" w:color="auto"/>
            </w:tcBorders>
            <w:shd w:val="clear" w:color="auto" w:fill="D9D9D9" w:themeFill="background1" w:themeFillShade="D9"/>
          </w:tcPr>
          <w:p w14:paraId="2477BED2" w14:textId="79411E69" w:rsidR="004B5E0D" w:rsidRPr="0036345A" w:rsidRDefault="000C5989" w:rsidP="004B5E0D">
            <w:pPr>
              <w:pStyle w:val="ISOSecretObservations"/>
              <w:spacing w:before="60" w:after="60" w:line="240" w:lineRule="auto"/>
              <w:rPr>
                <w:ins w:id="1810" w:author="Raphael Malyankar" w:date="2025-01-18T23:27:00Z" w16du:dateUtc="2025-01-19T06:27:00Z"/>
                <w:szCs w:val="18"/>
              </w:rPr>
            </w:pPr>
            <w:ins w:id="1811" w:author="Raphael Malyankar" w:date="2025-01-20T00:58:00Z" w16du:dateUtc="2025-01-20T07:58:00Z">
              <w:r>
                <w:rPr>
                  <w:szCs w:val="18"/>
                </w:rPr>
                <w:t>Delete 0334</w:t>
              </w:r>
            </w:ins>
          </w:p>
        </w:tc>
      </w:tr>
      <w:tr w:rsidR="00B0494E" w:rsidRPr="0036345A" w14:paraId="167AB608" w14:textId="77777777" w:rsidTr="006C61DB">
        <w:trPr>
          <w:cantSplit/>
          <w:jc w:val="center"/>
          <w:ins w:id="1812" w:author="Raphael Malyankar" w:date="2025-01-17T16:45:00Z"/>
        </w:trPr>
        <w:tc>
          <w:tcPr>
            <w:tcW w:w="665" w:type="dxa"/>
            <w:tcBorders>
              <w:top w:val="single" w:sz="6" w:space="0" w:color="auto"/>
              <w:bottom w:val="single" w:sz="6" w:space="0" w:color="auto"/>
            </w:tcBorders>
          </w:tcPr>
          <w:p w14:paraId="5368A834" w14:textId="444E3AB4" w:rsidR="00B0494E" w:rsidRPr="000858D7" w:rsidRDefault="00B0494E" w:rsidP="00B0494E">
            <w:pPr>
              <w:pStyle w:val="ISOMB"/>
              <w:spacing w:before="60" w:after="60" w:line="240" w:lineRule="auto"/>
              <w:rPr>
                <w:ins w:id="1813" w:author="Raphael Malyankar" w:date="2025-01-17T16:45:00Z" w16du:dateUtc="2025-01-17T23:45:00Z"/>
                <w:rFonts w:cs="Arial"/>
                <w:szCs w:val="18"/>
              </w:rPr>
            </w:pPr>
            <w:ins w:id="1814" w:author="Raphael Malyankar" w:date="2025-01-17T17:30:00Z" w16du:dateUtc="2025-01-18T00:30:00Z">
              <w:r w:rsidRPr="009C7915">
                <w:rPr>
                  <w:rFonts w:cs="Arial"/>
                  <w:szCs w:val="18"/>
                </w:rPr>
                <w:lastRenderedPageBreak/>
                <w:t>17</w:t>
              </w:r>
            </w:ins>
          </w:p>
        </w:tc>
        <w:tc>
          <w:tcPr>
            <w:tcW w:w="598" w:type="dxa"/>
            <w:tcBorders>
              <w:top w:val="single" w:sz="6" w:space="0" w:color="auto"/>
              <w:bottom w:val="single" w:sz="6" w:space="0" w:color="auto"/>
            </w:tcBorders>
          </w:tcPr>
          <w:p w14:paraId="7109C1B5" w14:textId="52C18FD5" w:rsidR="00B0494E" w:rsidRPr="005B44D2" w:rsidRDefault="00B0494E" w:rsidP="00B0494E">
            <w:pPr>
              <w:pStyle w:val="ISOMB"/>
              <w:spacing w:before="60" w:after="60" w:line="240" w:lineRule="auto"/>
              <w:rPr>
                <w:ins w:id="1815" w:author="Raphael Malyankar" w:date="2025-01-17T16:45:00Z" w16du:dateUtc="2025-01-17T23:45:00Z"/>
                <w:rFonts w:cs="Arial"/>
                <w:szCs w:val="18"/>
              </w:rPr>
            </w:pPr>
            <w:ins w:id="1816" w:author="Raphael Malyankar" w:date="2025-01-17T17:30:00Z" w16du:dateUtc="2025-01-18T00:30:00Z">
              <w:r w:rsidRPr="00904AD7">
                <w:rPr>
                  <w:szCs w:val="18"/>
                </w:rPr>
                <w:t>IC-ENC</w:t>
              </w:r>
            </w:ins>
          </w:p>
        </w:tc>
        <w:tc>
          <w:tcPr>
            <w:tcW w:w="1313" w:type="dxa"/>
            <w:tcBorders>
              <w:top w:val="single" w:sz="6" w:space="0" w:color="auto"/>
              <w:bottom w:val="single" w:sz="6" w:space="0" w:color="auto"/>
            </w:tcBorders>
          </w:tcPr>
          <w:p w14:paraId="1E592F66" w14:textId="211A3986" w:rsidR="00B0494E" w:rsidRDefault="00B0494E" w:rsidP="00B0494E">
            <w:pPr>
              <w:pStyle w:val="ISOClause"/>
              <w:spacing w:before="60" w:after="60" w:line="240" w:lineRule="auto"/>
              <w:rPr>
                <w:ins w:id="1817" w:author="Raphael Malyankar" w:date="2025-01-17T16:45:00Z" w16du:dateUtc="2025-01-17T23:45:00Z"/>
                <w:szCs w:val="18"/>
              </w:rPr>
            </w:pPr>
            <w:ins w:id="1818" w:author="Raphael Malyankar" w:date="2025-01-17T17:02:00Z" w16du:dateUtc="2025-01-18T00:02:00Z">
              <w:r>
                <w:t>Dev</w:t>
              </w:r>
            </w:ins>
            <w:ins w:id="1819" w:author="Raphael Malyankar" w:date="2025-01-17T16:51:00Z" w16du:dateUtc="2025-01-17T23:51:00Z">
              <w:r w:rsidRPr="009B2CEC">
                <w:t>033</w:t>
              </w:r>
            </w:ins>
            <w:ins w:id="1820" w:author="Raphael Malyankar" w:date="2025-01-18T23:26:00Z" w16du:dateUtc="2025-01-19T06:26:00Z">
              <w:r w:rsidR="004B5E0D">
                <w:t>4</w:t>
              </w:r>
            </w:ins>
          </w:p>
        </w:tc>
        <w:tc>
          <w:tcPr>
            <w:tcW w:w="1117" w:type="dxa"/>
            <w:tcBorders>
              <w:top w:val="single" w:sz="6" w:space="0" w:color="auto"/>
              <w:bottom w:val="single" w:sz="6" w:space="0" w:color="auto"/>
            </w:tcBorders>
          </w:tcPr>
          <w:p w14:paraId="5E7C0C3B" w14:textId="77777777" w:rsidR="00B0494E" w:rsidRPr="0036345A" w:rsidRDefault="00B0494E" w:rsidP="00B0494E">
            <w:pPr>
              <w:pStyle w:val="ISOParagraph"/>
              <w:spacing w:before="60" w:after="60" w:line="240" w:lineRule="auto"/>
              <w:rPr>
                <w:ins w:id="1821" w:author="Raphael Malyankar" w:date="2025-01-17T16:45:00Z" w16du:dateUtc="2025-01-17T23:45:00Z"/>
                <w:szCs w:val="18"/>
              </w:rPr>
            </w:pPr>
          </w:p>
        </w:tc>
        <w:tc>
          <w:tcPr>
            <w:tcW w:w="706" w:type="dxa"/>
            <w:tcBorders>
              <w:top w:val="single" w:sz="6" w:space="0" w:color="auto"/>
              <w:bottom w:val="single" w:sz="6" w:space="0" w:color="auto"/>
            </w:tcBorders>
          </w:tcPr>
          <w:p w14:paraId="57EE2BC4" w14:textId="5AA1D521" w:rsidR="00B0494E" w:rsidRDefault="003E03EB" w:rsidP="00B0494E">
            <w:pPr>
              <w:pStyle w:val="ISOCommType"/>
              <w:spacing w:before="60" w:after="60" w:line="240" w:lineRule="auto"/>
              <w:rPr>
                <w:ins w:id="1822" w:author="Raphael Malyankar" w:date="2025-01-17T16:45:00Z" w16du:dateUtc="2025-01-17T23:45:00Z"/>
                <w:szCs w:val="18"/>
              </w:rPr>
            </w:pPr>
            <w:ins w:id="1823" w:author="Raphael Malyankar" w:date="2025-01-18T23:30:00Z" w16du:dateUtc="2025-01-19T06:30:00Z">
              <w:r>
                <w:rPr>
                  <w:szCs w:val="18"/>
                </w:rPr>
                <w:t>ed</w:t>
              </w:r>
            </w:ins>
          </w:p>
        </w:tc>
        <w:tc>
          <w:tcPr>
            <w:tcW w:w="4590" w:type="dxa"/>
            <w:tcBorders>
              <w:top w:val="single" w:sz="6" w:space="0" w:color="auto"/>
              <w:bottom w:val="single" w:sz="6" w:space="0" w:color="auto"/>
            </w:tcBorders>
          </w:tcPr>
          <w:p w14:paraId="0394C20A" w14:textId="77777777" w:rsidR="003E03EB" w:rsidRDefault="00B0494E" w:rsidP="00B0494E">
            <w:pPr>
              <w:pStyle w:val="ISOComments"/>
              <w:spacing w:before="60" w:after="60" w:line="240" w:lineRule="auto"/>
              <w:rPr>
                <w:ins w:id="1824" w:author="Raphael Malyankar" w:date="2025-01-18T23:30:00Z" w16du:dateUtc="2025-01-19T06:30:00Z"/>
                <w:szCs w:val="18"/>
              </w:rPr>
            </w:pPr>
            <w:ins w:id="1825" w:author="Raphael Malyankar" w:date="2025-01-17T16:51:00Z" w16du:dateUtc="2025-01-17T23:51:00Z">
              <w:r w:rsidRPr="00FF23EC">
                <w:rPr>
                  <w:szCs w:val="18"/>
                </w:rPr>
                <w:t>If this check is required, suggest reword Check Message and Check Solution.</w:t>
              </w:r>
            </w:ins>
          </w:p>
          <w:p w14:paraId="6711F377" w14:textId="247A517C" w:rsidR="00B0494E" w:rsidRDefault="00B0494E" w:rsidP="00B0494E">
            <w:pPr>
              <w:pStyle w:val="ISOComments"/>
              <w:spacing w:before="60" w:after="60" w:line="240" w:lineRule="auto"/>
              <w:rPr>
                <w:ins w:id="1826" w:author="Raphael Malyankar" w:date="2025-01-17T16:45:00Z" w16du:dateUtc="2025-01-17T23:45:00Z"/>
                <w:szCs w:val="18"/>
              </w:rPr>
            </w:pPr>
            <w:ins w:id="1827" w:author="Raphael Malyankar" w:date="2025-01-17T16:51:00Z" w16du:dateUtc="2025-01-17T23:51:00Z">
              <w:r w:rsidRPr="00FF23EC">
                <w:rPr>
                  <w:szCs w:val="18"/>
                </w:rPr>
                <w:t>For Check Description - add comma after populated</w:t>
              </w:r>
            </w:ins>
          </w:p>
        </w:tc>
        <w:tc>
          <w:tcPr>
            <w:tcW w:w="4174" w:type="dxa"/>
            <w:tcBorders>
              <w:top w:val="single" w:sz="6" w:space="0" w:color="auto"/>
              <w:bottom w:val="single" w:sz="6" w:space="0" w:color="auto"/>
            </w:tcBorders>
          </w:tcPr>
          <w:p w14:paraId="1EA24333" w14:textId="77777777" w:rsidR="004B5E0D" w:rsidRDefault="00B0494E" w:rsidP="00B0494E">
            <w:pPr>
              <w:pStyle w:val="ISOChange"/>
              <w:spacing w:before="60" w:after="60" w:line="240" w:lineRule="auto"/>
              <w:rPr>
                <w:ins w:id="1828" w:author="Raphael Malyankar" w:date="2025-01-18T23:25:00Z" w16du:dateUtc="2025-01-19T06:25:00Z"/>
                <w:szCs w:val="18"/>
              </w:rPr>
            </w:pPr>
            <w:ins w:id="1829" w:author="Raphael Malyankar" w:date="2025-01-17T17:07:00Z" w16du:dateUtc="2025-01-18T00:07:00Z">
              <w:r w:rsidRPr="00B81C95">
                <w:rPr>
                  <w:szCs w:val="18"/>
                </w:rPr>
                <w:t>Check Message: Non-conformant maintenance frequency format</w:t>
              </w:r>
            </w:ins>
          </w:p>
          <w:p w14:paraId="28DD15A0" w14:textId="77777777" w:rsidR="004B5E0D" w:rsidRDefault="00B0494E" w:rsidP="00B0494E">
            <w:pPr>
              <w:pStyle w:val="ISOChange"/>
              <w:spacing w:before="60" w:after="60" w:line="240" w:lineRule="auto"/>
              <w:rPr>
                <w:ins w:id="1830" w:author="Raphael Malyankar" w:date="2025-01-18T23:25:00Z" w16du:dateUtc="2025-01-19T06:25:00Z"/>
                <w:szCs w:val="18"/>
              </w:rPr>
            </w:pPr>
            <w:ins w:id="1831" w:author="Raphael Malyankar" w:date="2025-01-17T17:07:00Z" w16du:dateUtc="2025-01-18T00:07:00Z">
              <w:r w:rsidRPr="00B81C95">
                <w:rPr>
                  <w:szCs w:val="18"/>
                </w:rPr>
                <w:t>Check Solution:</w:t>
              </w:r>
            </w:ins>
            <w:ins w:id="1832" w:author="Raphael Malyankar" w:date="2025-01-18T23:25:00Z" w16du:dateUtc="2025-01-19T06:25:00Z">
              <w:r w:rsidR="004B5E0D">
                <w:rPr>
                  <w:szCs w:val="18"/>
                </w:rPr>
                <w:t xml:space="preserve"> </w:t>
              </w:r>
            </w:ins>
            <w:ins w:id="1833" w:author="Raphael Malyankar" w:date="2025-01-17T17:07:00Z" w16du:dateUtc="2025-01-18T00:07:00Z">
              <w:r w:rsidRPr="00B81C95">
                <w:rPr>
                  <w:szCs w:val="18"/>
                </w:rPr>
                <w:t>Amend format of duration in maintenance frequency.</w:t>
              </w:r>
            </w:ins>
          </w:p>
          <w:p w14:paraId="36B60056" w14:textId="56161980" w:rsidR="00B0494E" w:rsidRDefault="00B0494E" w:rsidP="00B0494E">
            <w:pPr>
              <w:pStyle w:val="ISOChange"/>
              <w:spacing w:before="60" w:after="60" w:line="240" w:lineRule="auto"/>
              <w:rPr>
                <w:ins w:id="1834" w:author="Raphael Malyankar" w:date="2025-01-17T16:45:00Z" w16du:dateUtc="2025-01-17T23:45:00Z"/>
                <w:szCs w:val="18"/>
              </w:rPr>
            </w:pPr>
            <w:ins w:id="1835" w:author="Raphael Malyankar" w:date="2025-01-17T17:07:00Z" w16du:dateUtc="2025-01-18T00:07:00Z">
              <w:r w:rsidRPr="00B81C95">
                <w:rPr>
                  <w:szCs w:val="18"/>
                </w:rPr>
                <w:t>For Check Description - add comma after populated</w:t>
              </w:r>
            </w:ins>
          </w:p>
        </w:tc>
        <w:tc>
          <w:tcPr>
            <w:tcW w:w="2590" w:type="dxa"/>
            <w:tcBorders>
              <w:top w:val="single" w:sz="6" w:space="0" w:color="auto"/>
              <w:bottom w:val="single" w:sz="6" w:space="0" w:color="auto"/>
            </w:tcBorders>
            <w:shd w:val="clear" w:color="auto" w:fill="D9D9D9" w:themeFill="background1" w:themeFillShade="D9"/>
          </w:tcPr>
          <w:p w14:paraId="7F37B07D" w14:textId="1F1977A1" w:rsidR="00B0494E" w:rsidRPr="0036345A" w:rsidRDefault="000C5989" w:rsidP="00B0494E">
            <w:pPr>
              <w:pStyle w:val="ISOSecretObservations"/>
              <w:spacing w:before="60" w:after="60" w:line="240" w:lineRule="auto"/>
              <w:rPr>
                <w:ins w:id="1836" w:author="Raphael Malyankar" w:date="2025-01-17T16:45:00Z" w16du:dateUtc="2025-01-17T23:45:00Z"/>
                <w:szCs w:val="18"/>
              </w:rPr>
            </w:pPr>
            <w:ins w:id="1837" w:author="Raphael Malyankar" w:date="2025-01-20T00:58:00Z" w16du:dateUtc="2025-01-20T07:58:00Z">
              <w:r>
                <w:rPr>
                  <w:szCs w:val="18"/>
                </w:rPr>
                <w:t>Delete 0334</w:t>
              </w:r>
            </w:ins>
          </w:p>
        </w:tc>
      </w:tr>
      <w:tr w:rsidR="00B0494E" w:rsidRPr="0036345A" w14:paraId="520BDE5F" w14:textId="77777777" w:rsidTr="006C61DB">
        <w:trPr>
          <w:cantSplit/>
          <w:jc w:val="center"/>
          <w:ins w:id="1838" w:author="Raphael Malyankar" w:date="2025-01-17T16:45:00Z"/>
        </w:trPr>
        <w:tc>
          <w:tcPr>
            <w:tcW w:w="665" w:type="dxa"/>
            <w:tcBorders>
              <w:top w:val="single" w:sz="6" w:space="0" w:color="auto"/>
              <w:bottom w:val="single" w:sz="6" w:space="0" w:color="auto"/>
            </w:tcBorders>
          </w:tcPr>
          <w:p w14:paraId="6380BD57" w14:textId="082EE096" w:rsidR="00B0494E" w:rsidRPr="000858D7" w:rsidRDefault="00B0494E" w:rsidP="00B0494E">
            <w:pPr>
              <w:pStyle w:val="ISOMB"/>
              <w:spacing w:before="60" w:after="60" w:line="240" w:lineRule="auto"/>
              <w:rPr>
                <w:ins w:id="1839" w:author="Raphael Malyankar" w:date="2025-01-17T16:45:00Z" w16du:dateUtc="2025-01-17T23:45:00Z"/>
                <w:rFonts w:cs="Arial"/>
                <w:szCs w:val="18"/>
              </w:rPr>
            </w:pPr>
            <w:ins w:id="1840" w:author="Raphael Malyankar" w:date="2025-01-17T17:30:00Z" w16du:dateUtc="2025-01-18T00:30:00Z">
              <w:r w:rsidRPr="009C7915">
                <w:rPr>
                  <w:rFonts w:cs="Arial"/>
                  <w:szCs w:val="18"/>
                </w:rPr>
                <w:t>17</w:t>
              </w:r>
            </w:ins>
          </w:p>
        </w:tc>
        <w:tc>
          <w:tcPr>
            <w:tcW w:w="598" w:type="dxa"/>
            <w:tcBorders>
              <w:top w:val="single" w:sz="6" w:space="0" w:color="auto"/>
              <w:bottom w:val="single" w:sz="6" w:space="0" w:color="auto"/>
            </w:tcBorders>
          </w:tcPr>
          <w:p w14:paraId="5CEC97AF" w14:textId="66B7B3F2" w:rsidR="00B0494E" w:rsidRPr="005B44D2" w:rsidRDefault="00B0494E" w:rsidP="00B0494E">
            <w:pPr>
              <w:pStyle w:val="ISOMB"/>
              <w:spacing w:before="60" w:after="60" w:line="240" w:lineRule="auto"/>
              <w:rPr>
                <w:ins w:id="1841" w:author="Raphael Malyankar" w:date="2025-01-17T16:45:00Z" w16du:dateUtc="2025-01-17T23:45:00Z"/>
                <w:rFonts w:cs="Arial"/>
                <w:szCs w:val="18"/>
              </w:rPr>
            </w:pPr>
            <w:ins w:id="1842" w:author="Raphael Malyankar" w:date="2025-01-17T17:30:00Z" w16du:dateUtc="2025-01-18T00:30:00Z">
              <w:r w:rsidRPr="00904AD7">
                <w:rPr>
                  <w:szCs w:val="18"/>
                </w:rPr>
                <w:t>IC-ENC</w:t>
              </w:r>
            </w:ins>
          </w:p>
        </w:tc>
        <w:tc>
          <w:tcPr>
            <w:tcW w:w="1313" w:type="dxa"/>
            <w:tcBorders>
              <w:top w:val="single" w:sz="6" w:space="0" w:color="auto"/>
              <w:bottom w:val="single" w:sz="6" w:space="0" w:color="auto"/>
            </w:tcBorders>
          </w:tcPr>
          <w:p w14:paraId="7B83EFAF" w14:textId="3EA901D2" w:rsidR="00B0494E" w:rsidRDefault="00B0494E" w:rsidP="00B0494E">
            <w:pPr>
              <w:pStyle w:val="ISOClause"/>
              <w:spacing w:before="60" w:after="60" w:line="240" w:lineRule="auto"/>
              <w:rPr>
                <w:ins w:id="1843" w:author="Raphael Malyankar" w:date="2025-01-17T16:45:00Z" w16du:dateUtc="2025-01-17T23:45:00Z"/>
                <w:szCs w:val="18"/>
              </w:rPr>
            </w:pPr>
            <w:ins w:id="1844" w:author="Raphael Malyankar" w:date="2025-01-17T17:02:00Z" w16du:dateUtc="2025-01-18T00:02:00Z">
              <w:r>
                <w:t>Dev</w:t>
              </w:r>
            </w:ins>
            <w:ins w:id="1845" w:author="Raphael Malyankar" w:date="2025-01-17T16:51:00Z" w16du:dateUtc="2025-01-17T23:51:00Z">
              <w:r w:rsidRPr="009B2CEC">
                <w:t>033</w:t>
              </w:r>
            </w:ins>
            <w:ins w:id="1846" w:author="Raphael Malyankar" w:date="2025-01-18T23:31:00Z" w16du:dateUtc="2025-01-19T06:31:00Z">
              <w:r w:rsidR="003E03EB">
                <w:t>5</w:t>
              </w:r>
            </w:ins>
          </w:p>
        </w:tc>
        <w:tc>
          <w:tcPr>
            <w:tcW w:w="1117" w:type="dxa"/>
            <w:tcBorders>
              <w:top w:val="single" w:sz="6" w:space="0" w:color="auto"/>
              <w:bottom w:val="single" w:sz="6" w:space="0" w:color="auto"/>
            </w:tcBorders>
          </w:tcPr>
          <w:p w14:paraId="0F8F07FC" w14:textId="77777777" w:rsidR="00B0494E" w:rsidRPr="0036345A" w:rsidRDefault="00B0494E" w:rsidP="00B0494E">
            <w:pPr>
              <w:pStyle w:val="ISOParagraph"/>
              <w:spacing w:before="60" w:after="60" w:line="240" w:lineRule="auto"/>
              <w:rPr>
                <w:ins w:id="1847" w:author="Raphael Malyankar" w:date="2025-01-17T16:45:00Z" w16du:dateUtc="2025-01-17T23:45:00Z"/>
                <w:szCs w:val="18"/>
              </w:rPr>
            </w:pPr>
          </w:p>
        </w:tc>
        <w:tc>
          <w:tcPr>
            <w:tcW w:w="706" w:type="dxa"/>
            <w:tcBorders>
              <w:top w:val="single" w:sz="6" w:space="0" w:color="auto"/>
              <w:bottom w:val="single" w:sz="6" w:space="0" w:color="auto"/>
            </w:tcBorders>
          </w:tcPr>
          <w:p w14:paraId="7D320850" w14:textId="7ED3A3A2" w:rsidR="00B0494E" w:rsidRDefault="00F514B6" w:rsidP="00B0494E">
            <w:pPr>
              <w:pStyle w:val="ISOCommType"/>
              <w:spacing w:before="60" w:after="60" w:line="240" w:lineRule="auto"/>
              <w:rPr>
                <w:ins w:id="1848" w:author="Raphael Malyankar" w:date="2025-01-17T16:45:00Z" w16du:dateUtc="2025-01-17T23:45:00Z"/>
                <w:szCs w:val="18"/>
              </w:rPr>
            </w:pPr>
            <w:ins w:id="1849" w:author="Raphael Malyankar" w:date="2025-01-20T01:24:00Z" w16du:dateUtc="2025-01-20T08:24:00Z">
              <w:r>
                <w:rPr>
                  <w:szCs w:val="18"/>
                </w:rPr>
                <w:t>ed</w:t>
              </w:r>
            </w:ins>
          </w:p>
        </w:tc>
        <w:tc>
          <w:tcPr>
            <w:tcW w:w="4590" w:type="dxa"/>
            <w:tcBorders>
              <w:top w:val="single" w:sz="6" w:space="0" w:color="auto"/>
              <w:bottom w:val="single" w:sz="6" w:space="0" w:color="auto"/>
            </w:tcBorders>
          </w:tcPr>
          <w:p w14:paraId="0375E6FE" w14:textId="328BE730" w:rsidR="00B0494E" w:rsidRDefault="003E03EB" w:rsidP="00B0494E">
            <w:pPr>
              <w:pStyle w:val="ISOComments"/>
              <w:spacing w:before="60" w:after="60" w:line="240" w:lineRule="auto"/>
              <w:rPr>
                <w:ins w:id="1850" w:author="Raphael Malyankar" w:date="2025-01-17T16:45:00Z" w16du:dateUtc="2025-01-17T23:45:00Z"/>
                <w:szCs w:val="18"/>
              </w:rPr>
            </w:pPr>
            <w:ins w:id="1851" w:author="Raphael Malyankar" w:date="2025-01-18T23:31:00Z" w16du:dateUtc="2025-01-19T06:31:00Z">
              <w:r w:rsidRPr="00FF23EC">
                <w:rPr>
                  <w:szCs w:val="18"/>
                </w:rPr>
                <w:t>Suggest minor reword for Check Message</w:t>
              </w:r>
              <w:r>
                <w:rPr>
                  <w:szCs w:val="18"/>
                </w:rPr>
                <w:t xml:space="preserve"> and Check Description</w:t>
              </w:r>
            </w:ins>
          </w:p>
        </w:tc>
        <w:tc>
          <w:tcPr>
            <w:tcW w:w="4174" w:type="dxa"/>
            <w:tcBorders>
              <w:top w:val="single" w:sz="6" w:space="0" w:color="auto"/>
              <w:bottom w:val="single" w:sz="6" w:space="0" w:color="auto"/>
            </w:tcBorders>
          </w:tcPr>
          <w:p w14:paraId="4B114A1A" w14:textId="77777777" w:rsidR="003E03EB" w:rsidRDefault="003E03EB" w:rsidP="00B0494E">
            <w:pPr>
              <w:pStyle w:val="ISOChange"/>
              <w:spacing w:before="60" w:after="60" w:line="240" w:lineRule="auto"/>
              <w:rPr>
                <w:ins w:id="1852" w:author="Raphael Malyankar" w:date="2025-01-18T23:32:00Z" w16du:dateUtc="2025-01-19T06:32:00Z"/>
                <w:szCs w:val="18"/>
              </w:rPr>
            </w:pPr>
            <w:ins w:id="1853" w:author="Raphael Malyankar" w:date="2025-01-18T23:31:00Z" w16du:dateUtc="2025-01-19T06:31:00Z">
              <w:r>
                <w:rPr>
                  <w:szCs w:val="18"/>
                </w:rPr>
                <w:t xml:space="preserve">Check </w:t>
              </w:r>
            </w:ins>
            <w:ins w:id="1854" w:author="Raphael Malyankar" w:date="2025-01-18T23:32:00Z" w16du:dateUtc="2025-01-19T06:32:00Z">
              <w:r>
                <w:rPr>
                  <w:szCs w:val="18"/>
                </w:rPr>
                <w:t>Message</w:t>
              </w:r>
            </w:ins>
            <w:ins w:id="1855" w:author="Raphael Malyankar" w:date="2025-01-18T23:31:00Z" w16du:dateUtc="2025-01-19T06:31:00Z">
              <w:r>
                <w:rPr>
                  <w:szCs w:val="18"/>
                </w:rPr>
                <w:t>:</w:t>
              </w:r>
            </w:ins>
            <w:ins w:id="1856" w:author="Raphael Malyankar" w:date="2025-01-17T16:52:00Z" w16du:dateUtc="2025-01-17T23:52:00Z">
              <w:r w:rsidR="00B0494E" w:rsidRPr="00FF23EC">
                <w:rPr>
                  <w:szCs w:val="18"/>
                </w:rPr>
                <w:t xml:space="preserve"> add hyphen for Non-conformant</w:t>
              </w:r>
            </w:ins>
          </w:p>
          <w:p w14:paraId="5D2B508D" w14:textId="7B6ACB97" w:rsidR="00B0494E" w:rsidRDefault="00B0494E" w:rsidP="00B0494E">
            <w:pPr>
              <w:pStyle w:val="ISOChange"/>
              <w:spacing w:before="60" w:after="60" w:line="240" w:lineRule="auto"/>
              <w:rPr>
                <w:ins w:id="1857" w:author="Raphael Malyankar" w:date="2025-01-17T16:45:00Z" w16du:dateUtc="2025-01-17T23:45:00Z"/>
                <w:szCs w:val="18"/>
              </w:rPr>
            </w:pPr>
            <w:ins w:id="1858" w:author="Raphael Malyankar" w:date="2025-01-17T16:52:00Z" w16du:dateUtc="2025-01-17T23:52:00Z">
              <w:r w:rsidRPr="00FF23EC">
                <w:rPr>
                  <w:szCs w:val="18"/>
                </w:rPr>
                <w:t>Check Description - add comma after populated</w:t>
              </w:r>
            </w:ins>
          </w:p>
        </w:tc>
        <w:tc>
          <w:tcPr>
            <w:tcW w:w="2590" w:type="dxa"/>
            <w:tcBorders>
              <w:top w:val="single" w:sz="6" w:space="0" w:color="auto"/>
              <w:bottom w:val="single" w:sz="6" w:space="0" w:color="auto"/>
            </w:tcBorders>
            <w:shd w:val="clear" w:color="auto" w:fill="D9D9D9" w:themeFill="background1" w:themeFillShade="D9"/>
          </w:tcPr>
          <w:p w14:paraId="61BE067D" w14:textId="30174D5B" w:rsidR="00B0494E" w:rsidRPr="0036345A" w:rsidRDefault="000C5989" w:rsidP="00B0494E">
            <w:pPr>
              <w:pStyle w:val="ISOSecretObservations"/>
              <w:spacing w:before="60" w:after="60" w:line="240" w:lineRule="auto"/>
              <w:rPr>
                <w:ins w:id="1859" w:author="Raphael Malyankar" w:date="2025-01-17T16:45:00Z" w16du:dateUtc="2025-01-17T23:45:00Z"/>
                <w:szCs w:val="18"/>
              </w:rPr>
            </w:pPr>
            <w:ins w:id="1860" w:author="Raphael Malyankar" w:date="2025-01-20T00:58:00Z" w16du:dateUtc="2025-01-20T07:58:00Z">
              <w:r>
                <w:rPr>
                  <w:szCs w:val="18"/>
                </w:rPr>
                <w:t>Agreed</w:t>
              </w:r>
            </w:ins>
          </w:p>
        </w:tc>
      </w:tr>
      <w:tr w:rsidR="000C5989" w:rsidRPr="0036345A" w14:paraId="099811B0" w14:textId="77777777" w:rsidTr="006C61DB">
        <w:trPr>
          <w:cantSplit/>
          <w:jc w:val="center"/>
          <w:ins w:id="1861" w:author="Raphael Malyankar" w:date="2025-01-17T16:45:00Z"/>
        </w:trPr>
        <w:tc>
          <w:tcPr>
            <w:tcW w:w="665" w:type="dxa"/>
            <w:tcBorders>
              <w:top w:val="single" w:sz="6" w:space="0" w:color="auto"/>
              <w:bottom w:val="single" w:sz="6" w:space="0" w:color="auto"/>
            </w:tcBorders>
          </w:tcPr>
          <w:p w14:paraId="56EE55B8" w14:textId="65A71D0B" w:rsidR="000C5989" w:rsidRPr="000858D7" w:rsidRDefault="000C5989" w:rsidP="000C5989">
            <w:pPr>
              <w:pStyle w:val="ISOMB"/>
              <w:spacing w:before="60" w:after="60" w:line="240" w:lineRule="auto"/>
              <w:rPr>
                <w:ins w:id="1862" w:author="Raphael Malyankar" w:date="2025-01-17T16:45:00Z" w16du:dateUtc="2025-01-17T23:45:00Z"/>
                <w:rFonts w:cs="Arial"/>
                <w:szCs w:val="18"/>
              </w:rPr>
            </w:pPr>
            <w:ins w:id="1863" w:author="Raphael Malyankar" w:date="2025-01-17T17:31:00Z" w16du:dateUtc="2025-01-18T00:31:00Z">
              <w:r w:rsidRPr="00C34771">
                <w:rPr>
                  <w:rFonts w:cs="Arial"/>
                  <w:szCs w:val="18"/>
                </w:rPr>
                <w:t>17</w:t>
              </w:r>
            </w:ins>
          </w:p>
        </w:tc>
        <w:tc>
          <w:tcPr>
            <w:tcW w:w="598" w:type="dxa"/>
            <w:tcBorders>
              <w:top w:val="single" w:sz="6" w:space="0" w:color="auto"/>
              <w:bottom w:val="single" w:sz="6" w:space="0" w:color="auto"/>
            </w:tcBorders>
          </w:tcPr>
          <w:p w14:paraId="105B45F8" w14:textId="1B2FF514" w:rsidR="000C5989" w:rsidRPr="005B44D2" w:rsidRDefault="000C5989" w:rsidP="000C5989">
            <w:pPr>
              <w:pStyle w:val="ISOMB"/>
              <w:spacing w:before="60" w:after="60" w:line="240" w:lineRule="auto"/>
              <w:rPr>
                <w:ins w:id="1864" w:author="Raphael Malyankar" w:date="2025-01-17T16:45:00Z" w16du:dateUtc="2025-01-17T23:45:00Z"/>
                <w:rFonts w:cs="Arial"/>
                <w:szCs w:val="18"/>
              </w:rPr>
            </w:pPr>
            <w:ins w:id="1865" w:author="Raphael Malyankar" w:date="2025-01-17T17:30:00Z" w16du:dateUtc="2025-01-18T00:30:00Z">
              <w:r w:rsidRPr="00904AD7">
                <w:rPr>
                  <w:szCs w:val="18"/>
                </w:rPr>
                <w:t>IC-ENC</w:t>
              </w:r>
            </w:ins>
          </w:p>
        </w:tc>
        <w:tc>
          <w:tcPr>
            <w:tcW w:w="1313" w:type="dxa"/>
            <w:tcBorders>
              <w:top w:val="single" w:sz="6" w:space="0" w:color="auto"/>
              <w:bottom w:val="single" w:sz="6" w:space="0" w:color="auto"/>
            </w:tcBorders>
          </w:tcPr>
          <w:p w14:paraId="1897F192" w14:textId="33BF8246" w:rsidR="000C5989" w:rsidRDefault="000C5989" w:rsidP="000C5989">
            <w:pPr>
              <w:pStyle w:val="ISOClause"/>
              <w:spacing w:before="60" w:after="60" w:line="240" w:lineRule="auto"/>
              <w:rPr>
                <w:ins w:id="1866" w:author="Raphael Malyankar" w:date="2025-01-17T16:45:00Z" w16du:dateUtc="2025-01-17T23:45:00Z"/>
                <w:szCs w:val="18"/>
              </w:rPr>
            </w:pPr>
            <w:ins w:id="1867" w:author="Raphael Malyankar" w:date="2025-01-17T17:02:00Z" w16du:dateUtc="2025-01-18T00:02:00Z">
              <w:r>
                <w:t>Dev</w:t>
              </w:r>
            </w:ins>
            <w:ins w:id="1868" w:author="Raphael Malyankar" w:date="2025-01-17T16:51:00Z" w16du:dateUtc="2025-01-17T23:51:00Z">
              <w:r w:rsidRPr="009B2CEC">
                <w:t>0336</w:t>
              </w:r>
            </w:ins>
          </w:p>
        </w:tc>
        <w:tc>
          <w:tcPr>
            <w:tcW w:w="1117" w:type="dxa"/>
            <w:tcBorders>
              <w:top w:val="single" w:sz="6" w:space="0" w:color="auto"/>
              <w:bottom w:val="single" w:sz="6" w:space="0" w:color="auto"/>
            </w:tcBorders>
          </w:tcPr>
          <w:p w14:paraId="181B238A" w14:textId="77777777" w:rsidR="000C5989" w:rsidRPr="0036345A" w:rsidRDefault="000C5989" w:rsidP="000C5989">
            <w:pPr>
              <w:pStyle w:val="ISOParagraph"/>
              <w:spacing w:before="60" w:after="60" w:line="240" w:lineRule="auto"/>
              <w:rPr>
                <w:ins w:id="1869" w:author="Raphael Malyankar" w:date="2025-01-17T16:45:00Z" w16du:dateUtc="2025-01-17T23:45:00Z"/>
                <w:szCs w:val="18"/>
              </w:rPr>
            </w:pPr>
          </w:p>
        </w:tc>
        <w:tc>
          <w:tcPr>
            <w:tcW w:w="706" w:type="dxa"/>
            <w:tcBorders>
              <w:top w:val="single" w:sz="6" w:space="0" w:color="auto"/>
              <w:bottom w:val="single" w:sz="6" w:space="0" w:color="auto"/>
            </w:tcBorders>
          </w:tcPr>
          <w:p w14:paraId="642F3322" w14:textId="4181B5CE" w:rsidR="000C5989" w:rsidRDefault="00F514B6" w:rsidP="000C5989">
            <w:pPr>
              <w:pStyle w:val="ISOCommType"/>
              <w:spacing w:before="60" w:after="60" w:line="240" w:lineRule="auto"/>
              <w:rPr>
                <w:ins w:id="1870" w:author="Raphael Malyankar" w:date="2025-01-17T16:45:00Z" w16du:dateUtc="2025-01-17T23:45:00Z"/>
                <w:szCs w:val="18"/>
              </w:rPr>
            </w:pPr>
            <w:ins w:id="1871" w:author="Raphael Malyankar" w:date="2025-01-20T01:24:00Z" w16du:dateUtc="2025-01-20T08:24:00Z">
              <w:r>
                <w:rPr>
                  <w:szCs w:val="18"/>
                </w:rPr>
                <w:t>ed</w:t>
              </w:r>
            </w:ins>
          </w:p>
        </w:tc>
        <w:tc>
          <w:tcPr>
            <w:tcW w:w="4590" w:type="dxa"/>
            <w:tcBorders>
              <w:top w:val="single" w:sz="6" w:space="0" w:color="auto"/>
              <w:bottom w:val="single" w:sz="6" w:space="0" w:color="auto"/>
            </w:tcBorders>
          </w:tcPr>
          <w:p w14:paraId="01C97C91" w14:textId="01F4B76E" w:rsidR="000C5989" w:rsidRDefault="000C5989" w:rsidP="000C5989">
            <w:pPr>
              <w:pStyle w:val="ISOComments"/>
              <w:spacing w:before="60" w:after="60" w:line="240" w:lineRule="auto"/>
              <w:rPr>
                <w:ins w:id="1872" w:author="Raphael Malyankar" w:date="2025-01-17T16:45:00Z" w16du:dateUtc="2025-01-17T23:45:00Z"/>
                <w:szCs w:val="18"/>
              </w:rPr>
            </w:pPr>
            <w:ins w:id="1873" w:author="Raphael Malyankar" w:date="2025-01-17T16:52:00Z" w16du:dateUtc="2025-01-17T23:52:00Z">
              <w:r w:rsidRPr="00625C2C">
                <w:t>Suggest minor reword for Check Message</w:t>
              </w:r>
            </w:ins>
          </w:p>
        </w:tc>
        <w:tc>
          <w:tcPr>
            <w:tcW w:w="4174" w:type="dxa"/>
            <w:tcBorders>
              <w:top w:val="single" w:sz="6" w:space="0" w:color="auto"/>
              <w:bottom w:val="single" w:sz="6" w:space="0" w:color="auto"/>
            </w:tcBorders>
          </w:tcPr>
          <w:p w14:paraId="29BC78A8" w14:textId="470AB322" w:rsidR="000C5989" w:rsidRDefault="000C5989" w:rsidP="000C5989">
            <w:pPr>
              <w:pStyle w:val="ISOChange"/>
              <w:spacing w:before="60" w:after="60" w:line="240" w:lineRule="auto"/>
              <w:rPr>
                <w:ins w:id="1874" w:author="Raphael Malyankar" w:date="2025-01-17T16:45:00Z" w16du:dateUtc="2025-01-17T23:45:00Z"/>
                <w:szCs w:val="18"/>
              </w:rPr>
            </w:pPr>
            <w:ins w:id="1875" w:author="Raphael Malyankar" w:date="2025-01-17T17:06:00Z" w16du:dateUtc="2025-01-18T00:06:00Z">
              <w:r w:rsidRPr="00B81C95">
                <w:rPr>
                  <w:szCs w:val="18"/>
                </w:rPr>
                <w:t>Check Message</w:t>
              </w:r>
            </w:ins>
            <w:ins w:id="1876" w:author="Raphael Malyankar" w:date="2025-01-17T17:07:00Z" w16du:dateUtc="2025-01-18T00:07:00Z">
              <w:r>
                <w:rPr>
                  <w:szCs w:val="18"/>
                </w:rPr>
                <w:t>:</w:t>
              </w:r>
            </w:ins>
            <w:ins w:id="1877" w:author="Raphael Malyankar" w:date="2025-01-17T17:06:00Z" w16du:dateUtc="2025-01-18T00:06:00Z">
              <w:r w:rsidRPr="00B81C95">
                <w:rPr>
                  <w:szCs w:val="18"/>
                </w:rPr>
                <w:t xml:space="preserve"> add hyphen for Non-conformant</w:t>
              </w:r>
            </w:ins>
          </w:p>
        </w:tc>
        <w:tc>
          <w:tcPr>
            <w:tcW w:w="2590" w:type="dxa"/>
            <w:tcBorders>
              <w:top w:val="single" w:sz="6" w:space="0" w:color="auto"/>
              <w:bottom w:val="single" w:sz="6" w:space="0" w:color="auto"/>
            </w:tcBorders>
            <w:shd w:val="clear" w:color="auto" w:fill="D9D9D9" w:themeFill="background1" w:themeFillShade="D9"/>
          </w:tcPr>
          <w:p w14:paraId="3E6D7E6E" w14:textId="6ED5095B" w:rsidR="000C5989" w:rsidRPr="0036345A" w:rsidRDefault="000C5989" w:rsidP="000C5989">
            <w:pPr>
              <w:pStyle w:val="ISOSecretObservations"/>
              <w:spacing w:before="60" w:after="60" w:line="240" w:lineRule="auto"/>
              <w:rPr>
                <w:ins w:id="1878" w:author="Raphael Malyankar" w:date="2025-01-17T16:45:00Z" w16du:dateUtc="2025-01-17T23:45:00Z"/>
                <w:szCs w:val="18"/>
              </w:rPr>
            </w:pPr>
            <w:ins w:id="1879" w:author="Raphael Malyankar" w:date="2025-01-20T00:59:00Z" w16du:dateUtc="2025-01-20T07:59:00Z">
              <w:r w:rsidRPr="00772EF1">
                <w:rPr>
                  <w:szCs w:val="18"/>
                </w:rPr>
                <w:t>Agreed</w:t>
              </w:r>
            </w:ins>
          </w:p>
        </w:tc>
      </w:tr>
      <w:tr w:rsidR="000C5989" w:rsidRPr="0036345A" w14:paraId="0928E91A" w14:textId="77777777" w:rsidTr="006C61DB">
        <w:trPr>
          <w:cantSplit/>
          <w:jc w:val="center"/>
          <w:ins w:id="1880" w:author="Raphael Malyankar" w:date="2025-01-17T16:45:00Z"/>
        </w:trPr>
        <w:tc>
          <w:tcPr>
            <w:tcW w:w="665" w:type="dxa"/>
            <w:tcBorders>
              <w:top w:val="single" w:sz="6" w:space="0" w:color="auto"/>
              <w:bottom w:val="single" w:sz="6" w:space="0" w:color="auto"/>
            </w:tcBorders>
          </w:tcPr>
          <w:p w14:paraId="5FF5EFC6" w14:textId="5712283B" w:rsidR="000C5989" w:rsidRPr="000858D7" w:rsidRDefault="000C5989" w:rsidP="000C5989">
            <w:pPr>
              <w:pStyle w:val="ISOMB"/>
              <w:spacing w:before="60" w:after="60" w:line="240" w:lineRule="auto"/>
              <w:rPr>
                <w:ins w:id="1881" w:author="Raphael Malyankar" w:date="2025-01-17T16:45:00Z" w16du:dateUtc="2025-01-17T23:45:00Z"/>
                <w:rFonts w:cs="Arial"/>
                <w:szCs w:val="18"/>
              </w:rPr>
            </w:pPr>
            <w:ins w:id="1882" w:author="Raphael Malyankar" w:date="2025-01-17T17:31:00Z" w16du:dateUtc="2025-01-18T00:31:00Z">
              <w:r w:rsidRPr="00C34771">
                <w:rPr>
                  <w:rFonts w:cs="Arial"/>
                  <w:szCs w:val="18"/>
                </w:rPr>
                <w:t>17</w:t>
              </w:r>
            </w:ins>
          </w:p>
        </w:tc>
        <w:tc>
          <w:tcPr>
            <w:tcW w:w="598" w:type="dxa"/>
            <w:tcBorders>
              <w:top w:val="single" w:sz="6" w:space="0" w:color="auto"/>
              <w:bottom w:val="single" w:sz="6" w:space="0" w:color="auto"/>
            </w:tcBorders>
          </w:tcPr>
          <w:p w14:paraId="78FC7B4F" w14:textId="5D460F1C" w:rsidR="000C5989" w:rsidRPr="005B44D2" w:rsidRDefault="000C5989" w:rsidP="000C5989">
            <w:pPr>
              <w:pStyle w:val="ISOMB"/>
              <w:spacing w:before="60" w:after="60" w:line="240" w:lineRule="auto"/>
              <w:rPr>
                <w:ins w:id="1883" w:author="Raphael Malyankar" w:date="2025-01-17T16:45:00Z" w16du:dateUtc="2025-01-17T23:45:00Z"/>
                <w:rFonts w:cs="Arial"/>
                <w:szCs w:val="18"/>
              </w:rPr>
            </w:pPr>
            <w:ins w:id="1884" w:author="Raphael Malyankar" w:date="2025-01-17T17:30:00Z" w16du:dateUtc="2025-01-18T00:30:00Z">
              <w:r w:rsidRPr="00D7708C">
                <w:rPr>
                  <w:szCs w:val="18"/>
                </w:rPr>
                <w:t>IC-ENC</w:t>
              </w:r>
            </w:ins>
          </w:p>
        </w:tc>
        <w:tc>
          <w:tcPr>
            <w:tcW w:w="1313" w:type="dxa"/>
            <w:tcBorders>
              <w:top w:val="single" w:sz="6" w:space="0" w:color="auto"/>
              <w:bottom w:val="single" w:sz="6" w:space="0" w:color="auto"/>
            </w:tcBorders>
          </w:tcPr>
          <w:p w14:paraId="0913739F" w14:textId="7A609469" w:rsidR="000C5989" w:rsidRDefault="000C5989" w:rsidP="000C5989">
            <w:pPr>
              <w:pStyle w:val="ISOClause"/>
              <w:spacing w:before="60" w:after="60" w:line="240" w:lineRule="auto"/>
              <w:rPr>
                <w:ins w:id="1885" w:author="Raphael Malyankar" w:date="2025-01-17T16:45:00Z" w16du:dateUtc="2025-01-17T23:45:00Z"/>
                <w:szCs w:val="18"/>
              </w:rPr>
            </w:pPr>
            <w:ins w:id="1886" w:author="Raphael Malyankar" w:date="2025-01-17T17:02:00Z" w16du:dateUtc="2025-01-18T00:02:00Z">
              <w:r>
                <w:t>Dev</w:t>
              </w:r>
            </w:ins>
            <w:ins w:id="1887" w:author="Raphael Malyankar" w:date="2025-01-17T16:51:00Z" w16du:dateUtc="2025-01-17T23:51:00Z">
              <w:r w:rsidRPr="009B2CEC">
                <w:t>0337</w:t>
              </w:r>
            </w:ins>
          </w:p>
        </w:tc>
        <w:tc>
          <w:tcPr>
            <w:tcW w:w="1117" w:type="dxa"/>
            <w:tcBorders>
              <w:top w:val="single" w:sz="6" w:space="0" w:color="auto"/>
              <w:bottom w:val="single" w:sz="6" w:space="0" w:color="auto"/>
            </w:tcBorders>
          </w:tcPr>
          <w:p w14:paraId="4A476038" w14:textId="77777777" w:rsidR="000C5989" w:rsidRPr="0036345A" w:rsidRDefault="000C5989" w:rsidP="000C5989">
            <w:pPr>
              <w:pStyle w:val="ISOParagraph"/>
              <w:spacing w:before="60" w:after="60" w:line="240" w:lineRule="auto"/>
              <w:rPr>
                <w:ins w:id="1888" w:author="Raphael Malyankar" w:date="2025-01-17T16:45:00Z" w16du:dateUtc="2025-01-17T23:45:00Z"/>
                <w:szCs w:val="18"/>
              </w:rPr>
            </w:pPr>
          </w:p>
        </w:tc>
        <w:tc>
          <w:tcPr>
            <w:tcW w:w="706" w:type="dxa"/>
            <w:tcBorders>
              <w:top w:val="single" w:sz="6" w:space="0" w:color="auto"/>
              <w:bottom w:val="single" w:sz="6" w:space="0" w:color="auto"/>
            </w:tcBorders>
          </w:tcPr>
          <w:p w14:paraId="2F432CCC" w14:textId="19B0A189" w:rsidR="000C5989" w:rsidRDefault="00F514B6" w:rsidP="000C5989">
            <w:pPr>
              <w:pStyle w:val="ISOCommType"/>
              <w:spacing w:before="60" w:after="60" w:line="240" w:lineRule="auto"/>
              <w:rPr>
                <w:ins w:id="1889" w:author="Raphael Malyankar" w:date="2025-01-17T16:45:00Z" w16du:dateUtc="2025-01-17T23:45:00Z"/>
                <w:szCs w:val="18"/>
              </w:rPr>
            </w:pPr>
            <w:ins w:id="1890" w:author="Raphael Malyankar" w:date="2025-01-20T01:24:00Z" w16du:dateUtc="2025-01-20T08:24:00Z">
              <w:r>
                <w:rPr>
                  <w:szCs w:val="18"/>
                </w:rPr>
                <w:t>ed</w:t>
              </w:r>
            </w:ins>
          </w:p>
        </w:tc>
        <w:tc>
          <w:tcPr>
            <w:tcW w:w="4590" w:type="dxa"/>
            <w:tcBorders>
              <w:top w:val="single" w:sz="6" w:space="0" w:color="auto"/>
              <w:bottom w:val="single" w:sz="6" w:space="0" w:color="auto"/>
            </w:tcBorders>
          </w:tcPr>
          <w:p w14:paraId="3F1A4987" w14:textId="3FFA89F1" w:rsidR="000C5989" w:rsidRDefault="000C5989" w:rsidP="000C5989">
            <w:pPr>
              <w:pStyle w:val="ISOComments"/>
              <w:spacing w:before="60" w:after="60" w:line="240" w:lineRule="auto"/>
              <w:rPr>
                <w:ins w:id="1891" w:author="Raphael Malyankar" w:date="2025-01-17T16:45:00Z" w16du:dateUtc="2025-01-17T23:45:00Z"/>
                <w:szCs w:val="18"/>
              </w:rPr>
            </w:pPr>
            <w:ins w:id="1892" w:author="Raphael Malyankar" w:date="2025-01-17T16:52:00Z" w16du:dateUtc="2025-01-17T23:52:00Z">
              <w:r w:rsidRPr="00625C2C">
                <w:t xml:space="preserve">Suggest minor reword for Check Message </w:t>
              </w:r>
            </w:ins>
            <w:ins w:id="1893" w:author="Raphael Malyankar" w:date="2025-01-18T23:34:00Z" w16du:dateUtc="2025-01-19T06:34:00Z">
              <w:r>
                <w:t>abd Check Description</w:t>
              </w:r>
            </w:ins>
          </w:p>
        </w:tc>
        <w:tc>
          <w:tcPr>
            <w:tcW w:w="4174" w:type="dxa"/>
            <w:tcBorders>
              <w:top w:val="single" w:sz="6" w:space="0" w:color="auto"/>
              <w:bottom w:val="single" w:sz="6" w:space="0" w:color="auto"/>
            </w:tcBorders>
          </w:tcPr>
          <w:p w14:paraId="091A1AA8" w14:textId="77777777" w:rsidR="000C5989" w:rsidRDefault="000C5989" w:rsidP="000C5989">
            <w:pPr>
              <w:pStyle w:val="ISOChange"/>
              <w:spacing w:before="60" w:after="60" w:line="240" w:lineRule="auto"/>
              <w:rPr>
                <w:ins w:id="1894" w:author="Raphael Malyankar" w:date="2025-01-18T23:34:00Z" w16du:dateUtc="2025-01-19T06:34:00Z"/>
                <w:szCs w:val="18"/>
              </w:rPr>
            </w:pPr>
            <w:ins w:id="1895" w:author="Raphael Malyankar" w:date="2025-01-18T23:34:00Z" w16du:dateUtc="2025-01-19T06:34:00Z">
              <w:r w:rsidRPr="00737BAB">
                <w:rPr>
                  <w:szCs w:val="18"/>
                </w:rPr>
                <w:t>Check Message to add hyphen for Non-conformant</w:t>
              </w:r>
            </w:ins>
          </w:p>
          <w:p w14:paraId="6E839B74" w14:textId="2FAFDF66" w:rsidR="000C5989" w:rsidRDefault="000C5989" w:rsidP="000C5989">
            <w:pPr>
              <w:pStyle w:val="ISOChange"/>
              <w:spacing w:before="60" w:after="60" w:line="240" w:lineRule="auto"/>
              <w:rPr>
                <w:ins w:id="1896" w:author="Raphael Malyankar" w:date="2025-01-17T16:45:00Z" w16du:dateUtc="2025-01-17T23:45:00Z"/>
                <w:szCs w:val="18"/>
              </w:rPr>
            </w:pPr>
            <w:ins w:id="1897" w:author="Raphael Malyankar" w:date="2025-01-18T23:34:00Z" w16du:dateUtc="2025-01-19T06:34:00Z">
              <w:r w:rsidRPr="00737BAB">
                <w:rPr>
                  <w:szCs w:val="18"/>
                </w:rPr>
                <w:t>Check Description add as after long.</w:t>
              </w:r>
            </w:ins>
          </w:p>
        </w:tc>
        <w:tc>
          <w:tcPr>
            <w:tcW w:w="2590" w:type="dxa"/>
            <w:tcBorders>
              <w:top w:val="single" w:sz="6" w:space="0" w:color="auto"/>
              <w:bottom w:val="single" w:sz="6" w:space="0" w:color="auto"/>
            </w:tcBorders>
            <w:shd w:val="clear" w:color="auto" w:fill="D9D9D9" w:themeFill="background1" w:themeFillShade="D9"/>
          </w:tcPr>
          <w:p w14:paraId="49EFA20F" w14:textId="7DD4DDC4" w:rsidR="000C5989" w:rsidRPr="0036345A" w:rsidRDefault="000C5989" w:rsidP="000C5989">
            <w:pPr>
              <w:pStyle w:val="ISOSecretObservations"/>
              <w:spacing w:before="60" w:after="60" w:line="240" w:lineRule="auto"/>
              <w:rPr>
                <w:ins w:id="1898" w:author="Raphael Malyankar" w:date="2025-01-17T16:45:00Z" w16du:dateUtc="2025-01-17T23:45:00Z"/>
                <w:szCs w:val="18"/>
              </w:rPr>
            </w:pPr>
            <w:ins w:id="1899" w:author="Raphael Malyankar" w:date="2025-01-20T00:59:00Z" w16du:dateUtc="2025-01-20T07:59:00Z">
              <w:r w:rsidRPr="00772EF1">
                <w:rPr>
                  <w:szCs w:val="18"/>
                </w:rPr>
                <w:t>Agreed</w:t>
              </w:r>
            </w:ins>
          </w:p>
        </w:tc>
      </w:tr>
      <w:tr w:rsidR="000C5989" w:rsidRPr="0036345A" w14:paraId="09D64951" w14:textId="77777777" w:rsidTr="006C61DB">
        <w:trPr>
          <w:cantSplit/>
          <w:jc w:val="center"/>
          <w:ins w:id="1900" w:author="Raphael Malyankar" w:date="2025-01-17T16:45:00Z"/>
        </w:trPr>
        <w:tc>
          <w:tcPr>
            <w:tcW w:w="665" w:type="dxa"/>
            <w:tcBorders>
              <w:top w:val="single" w:sz="6" w:space="0" w:color="auto"/>
              <w:bottom w:val="single" w:sz="6" w:space="0" w:color="auto"/>
            </w:tcBorders>
          </w:tcPr>
          <w:p w14:paraId="1F2DAB6E" w14:textId="6E9E3539" w:rsidR="000C5989" w:rsidRPr="000858D7" w:rsidRDefault="000C5989" w:rsidP="000C5989">
            <w:pPr>
              <w:pStyle w:val="ISOMB"/>
              <w:spacing w:before="60" w:after="60" w:line="240" w:lineRule="auto"/>
              <w:rPr>
                <w:ins w:id="1901" w:author="Raphael Malyankar" w:date="2025-01-17T16:45:00Z" w16du:dateUtc="2025-01-17T23:45:00Z"/>
                <w:rFonts w:cs="Arial"/>
                <w:szCs w:val="18"/>
              </w:rPr>
            </w:pPr>
            <w:ins w:id="1902" w:author="Raphael Malyankar" w:date="2025-01-17T17:31:00Z" w16du:dateUtc="2025-01-18T00:31:00Z">
              <w:r w:rsidRPr="00C34771">
                <w:rPr>
                  <w:rFonts w:cs="Arial"/>
                  <w:szCs w:val="18"/>
                </w:rPr>
                <w:t>17</w:t>
              </w:r>
            </w:ins>
          </w:p>
        </w:tc>
        <w:tc>
          <w:tcPr>
            <w:tcW w:w="598" w:type="dxa"/>
            <w:tcBorders>
              <w:top w:val="single" w:sz="6" w:space="0" w:color="auto"/>
              <w:bottom w:val="single" w:sz="6" w:space="0" w:color="auto"/>
            </w:tcBorders>
          </w:tcPr>
          <w:p w14:paraId="36166391" w14:textId="63BE8587" w:rsidR="000C5989" w:rsidRPr="005B44D2" w:rsidRDefault="000C5989" w:rsidP="000C5989">
            <w:pPr>
              <w:pStyle w:val="ISOMB"/>
              <w:spacing w:before="60" w:after="60" w:line="240" w:lineRule="auto"/>
              <w:rPr>
                <w:ins w:id="1903" w:author="Raphael Malyankar" w:date="2025-01-17T16:45:00Z" w16du:dateUtc="2025-01-17T23:45:00Z"/>
                <w:rFonts w:cs="Arial"/>
                <w:szCs w:val="18"/>
              </w:rPr>
            </w:pPr>
            <w:ins w:id="1904" w:author="Raphael Malyankar" w:date="2025-01-17T17:30:00Z" w16du:dateUtc="2025-01-18T00:30:00Z">
              <w:r w:rsidRPr="00D7708C">
                <w:rPr>
                  <w:szCs w:val="18"/>
                </w:rPr>
                <w:t>IC-ENC</w:t>
              </w:r>
            </w:ins>
          </w:p>
        </w:tc>
        <w:tc>
          <w:tcPr>
            <w:tcW w:w="1313" w:type="dxa"/>
            <w:tcBorders>
              <w:top w:val="single" w:sz="6" w:space="0" w:color="auto"/>
              <w:bottom w:val="single" w:sz="6" w:space="0" w:color="auto"/>
            </w:tcBorders>
          </w:tcPr>
          <w:p w14:paraId="13F68BE4" w14:textId="4BE3E46F" w:rsidR="000C5989" w:rsidRDefault="000C5989" w:rsidP="000C5989">
            <w:pPr>
              <w:pStyle w:val="ISOClause"/>
              <w:spacing w:before="60" w:after="60" w:line="240" w:lineRule="auto"/>
              <w:rPr>
                <w:ins w:id="1905" w:author="Raphael Malyankar" w:date="2025-01-17T16:45:00Z" w16du:dateUtc="2025-01-17T23:45:00Z"/>
                <w:szCs w:val="18"/>
              </w:rPr>
            </w:pPr>
            <w:ins w:id="1906" w:author="Raphael Malyankar" w:date="2025-01-17T17:02:00Z" w16du:dateUtc="2025-01-18T00:02:00Z">
              <w:r>
                <w:t>Dev</w:t>
              </w:r>
            </w:ins>
            <w:ins w:id="1907" w:author="Raphael Malyankar" w:date="2025-01-17T16:51:00Z" w16du:dateUtc="2025-01-17T23:51:00Z">
              <w:r w:rsidRPr="009B2CEC">
                <w:t>0338</w:t>
              </w:r>
            </w:ins>
          </w:p>
        </w:tc>
        <w:tc>
          <w:tcPr>
            <w:tcW w:w="1117" w:type="dxa"/>
            <w:tcBorders>
              <w:top w:val="single" w:sz="6" w:space="0" w:color="auto"/>
              <w:bottom w:val="single" w:sz="6" w:space="0" w:color="auto"/>
            </w:tcBorders>
          </w:tcPr>
          <w:p w14:paraId="746177FA" w14:textId="77777777" w:rsidR="000C5989" w:rsidRPr="0036345A" w:rsidRDefault="000C5989" w:rsidP="000C5989">
            <w:pPr>
              <w:pStyle w:val="ISOParagraph"/>
              <w:spacing w:before="60" w:after="60" w:line="240" w:lineRule="auto"/>
              <w:rPr>
                <w:ins w:id="1908" w:author="Raphael Malyankar" w:date="2025-01-17T16:45:00Z" w16du:dateUtc="2025-01-17T23:45:00Z"/>
                <w:szCs w:val="18"/>
              </w:rPr>
            </w:pPr>
          </w:p>
        </w:tc>
        <w:tc>
          <w:tcPr>
            <w:tcW w:w="706" w:type="dxa"/>
            <w:tcBorders>
              <w:top w:val="single" w:sz="6" w:space="0" w:color="auto"/>
              <w:bottom w:val="single" w:sz="6" w:space="0" w:color="auto"/>
            </w:tcBorders>
          </w:tcPr>
          <w:p w14:paraId="5A449CF7" w14:textId="6351C83A" w:rsidR="000C5989" w:rsidRDefault="00F514B6" w:rsidP="000C5989">
            <w:pPr>
              <w:pStyle w:val="ISOCommType"/>
              <w:spacing w:before="60" w:after="60" w:line="240" w:lineRule="auto"/>
              <w:rPr>
                <w:ins w:id="1909" w:author="Raphael Malyankar" w:date="2025-01-17T16:45:00Z" w16du:dateUtc="2025-01-17T23:45:00Z"/>
                <w:szCs w:val="18"/>
              </w:rPr>
            </w:pPr>
            <w:ins w:id="1910" w:author="Raphael Malyankar" w:date="2025-01-20T01:24:00Z" w16du:dateUtc="2025-01-20T08:24:00Z">
              <w:r>
                <w:rPr>
                  <w:szCs w:val="18"/>
                </w:rPr>
                <w:t>ed</w:t>
              </w:r>
            </w:ins>
          </w:p>
        </w:tc>
        <w:tc>
          <w:tcPr>
            <w:tcW w:w="4590" w:type="dxa"/>
            <w:tcBorders>
              <w:top w:val="single" w:sz="6" w:space="0" w:color="auto"/>
              <w:bottom w:val="single" w:sz="6" w:space="0" w:color="auto"/>
            </w:tcBorders>
          </w:tcPr>
          <w:p w14:paraId="1546A658" w14:textId="34F51A0D" w:rsidR="000C5989" w:rsidRDefault="000C5989" w:rsidP="000C5989">
            <w:pPr>
              <w:pStyle w:val="ISOComments"/>
              <w:spacing w:before="60" w:after="60" w:line="240" w:lineRule="auto"/>
              <w:rPr>
                <w:ins w:id="1911" w:author="Raphael Malyankar" w:date="2025-01-17T16:45:00Z" w16du:dateUtc="2025-01-17T23:45:00Z"/>
                <w:szCs w:val="18"/>
              </w:rPr>
            </w:pPr>
            <w:ins w:id="1912" w:author="Raphael Malyankar" w:date="2025-01-17T16:52:00Z" w16du:dateUtc="2025-01-17T23:52:00Z">
              <w:r w:rsidRPr="00625C2C">
                <w:t>Suggest minor reword for Check Message</w:t>
              </w:r>
            </w:ins>
          </w:p>
        </w:tc>
        <w:tc>
          <w:tcPr>
            <w:tcW w:w="4174" w:type="dxa"/>
            <w:tcBorders>
              <w:top w:val="single" w:sz="6" w:space="0" w:color="auto"/>
              <w:bottom w:val="single" w:sz="6" w:space="0" w:color="auto"/>
            </w:tcBorders>
          </w:tcPr>
          <w:p w14:paraId="5268460D" w14:textId="03C2BDE1" w:rsidR="000C5989" w:rsidRDefault="000C5989" w:rsidP="000C5989">
            <w:pPr>
              <w:pStyle w:val="ISOChange"/>
              <w:spacing w:before="60" w:after="60" w:line="240" w:lineRule="auto"/>
              <w:rPr>
                <w:ins w:id="1913" w:author="Raphael Malyankar" w:date="2025-01-17T16:45:00Z" w16du:dateUtc="2025-01-17T23:45:00Z"/>
                <w:szCs w:val="18"/>
              </w:rPr>
            </w:pPr>
            <w:ins w:id="1914" w:author="Raphael Malyankar" w:date="2025-01-18T23:34:00Z" w16du:dateUtc="2025-01-19T06:34:00Z">
              <w:r w:rsidRPr="00625C2C">
                <w:t>add hyphen for Non-conformant</w:t>
              </w:r>
            </w:ins>
          </w:p>
        </w:tc>
        <w:tc>
          <w:tcPr>
            <w:tcW w:w="2590" w:type="dxa"/>
            <w:tcBorders>
              <w:top w:val="single" w:sz="6" w:space="0" w:color="auto"/>
              <w:bottom w:val="single" w:sz="6" w:space="0" w:color="auto"/>
            </w:tcBorders>
            <w:shd w:val="clear" w:color="auto" w:fill="D9D9D9" w:themeFill="background1" w:themeFillShade="D9"/>
          </w:tcPr>
          <w:p w14:paraId="05543086" w14:textId="6A4CB631" w:rsidR="000C5989" w:rsidRPr="0036345A" w:rsidRDefault="000C5989" w:rsidP="000C5989">
            <w:pPr>
              <w:pStyle w:val="ISOSecretObservations"/>
              <w:spacing w:before="60" w:after="60" w:line="240" w:lineRule="auto"/>
              <w:rPr>
                <w:ins w:id="1915" w:author="Raphael Malyankar" w:date="2025-01-17T16:45:00Z" w16du:dateUtc="2025-01-17T23:45:00Z"/>
                <w:szCs w:val="18"/>
              </w:rPr>
            </w:pPr>
            <w:ins w:id="1916" w:author="Raphael Malyankar" w:date="2025-01-20T00:59:00Z" w16du:dateUtc="2025-01-20T07:59:00Z">
              <w:r w:rsidRPr="00772EF1">
                <w:rPr>
                  <w:szCs w:val="18"/>
                </w:rPr>
                <w:t>Agreed</w:t>
              </w:r>
            </w:ins>
          </w:p>
        </w:tc>
      </w:tr>
      <w:tr w:rsidR="000C5989" w:rsidRPr="0036345A" w14:paraId="7A04848E" w14:textId="77777777" w:rsidTr="006C61DB">
        <w:trPr>
          <w:cantSplit/>
          <w:jc w:val="center"/>
          <w:ins w:id="1917" w:author="Raphael Malyankar" w:date="2025-01-18T23:35:00Z"/>
        </w:trPr>
        <w:tc>
          <w:tcPr>
            <w:tcW w:w="665" w:type="dxa"/>
            <w:tcBorders>
              <w:top w:val="single" w:sz="6" w:space="0" w:color="auto"/>
              <w:bottom w:val="single" w:sz="6" w:space="0" w:color="auto"/>
            </w:tcBorders>
          </w:tcPr>
          <w:p w14:paraId="6557A806" w14:textId="6D5C5977" w:rsidR="000C5989" w:rsidRPr="00C34771" w:rsidRDefault="000C5989" w:rsidP="000C5989">
            <w:pPr>
              <w:pStyle w:val="ISOMB"/>
              <w:spacing w:before="60" w:after="60" w:line="240" w:lineRule="auto"/>
              <w:rPr>
                <w:ins w:id="1918" w:author="Raphael Malyankar" w:date="2025-01-18T23:35:00Z" w16du:dateUtc="2025-01-19T06:35:00Z"/>
                <w:rFonts w:cs="Arial"/>
                <w:szCs w:val="18"/>
              </w:rPr>
            </w:pPr>
            <w:ins w:id="1919" w:author="Raphael Malyankar" w:date="2025-01-18T23:35:00Z" w16du:dateUtc="2025-01-19T06:35:00Z">
              <w:r w:rsidRPr="00C34771">
                <w:rPr>
                  <w:rFonts w:cs="Arial"/>
                  <w:szCs w:val="18"/>
                </w:rPr>
                <w:t>17</w:t>
              </w:r>
            </w:ins>
          </w:p>
        </w:tc>
        <w:tc>
          <w:tcPr>
            <w:tcW w:w="598" w:type="dxa"/>
            <w:tcBorders>
              <w:top w:val="single" w:sz="6" w:space="0" w:color="auto"/>
              <w:bottom w:val="single" w:sz="6" w:space="0" w:color="auto"/>
            </w:tcBorders>
          </w:tcPr>
          <w:p w14:paraId="6ED5DBA6" w14:textId="0AE11156" w:rsidR="000C5989" w:rsidRPr="00D7708C" w:rsidRDefault="000C5989" w:rsidP="000C5989">
            <w:pPr>
              <w:pStyle w:val="ISOMB"/>
              <w:spacing w:before="60" w:after="60" w:line="240" w:lineRule="auto"/>
              <w:rPr>
                <w:ins w:id="1920" w:author="Raphael Malyankar" w:date="2025-01-18T23:35:00Z" w16du:dateUtc="2025-01-19T06:35:00Z"/>
                <w:szCs w:val="18"/>
              </w:rPr>
            </w:pPr>
            <w:ins w:id="1921" w:author="Raphael Malyankar" w:date="2025-01-18T23:35:00Z" w16du:dateUtc="2025-01-19T06:35:00Z">
              <w:r w:rsidRPr="00D7708C">
                <w:rPr>
                  <w:szCs w:val="18"/>
                </w:rPr>
                <w:t>IC-ENC</w:t>
              </w:r>
            </w:ins>
          </w:p>
        </w:tc>
        <w:tc>
          <w:tcPr>
            <w:tcW w:w="1313" w:type="dxa"/>
            <w:tcBorders>
              <w:top w:val="single" w:sz="6" w:space="0" w:color="auto"/>
              <w:bottom w:val="single" w:sz="6" w:space="0" w:color="auto"/>
            </w:tcBorders>
          </w:tcPr>
          <w:p w14:paraId="1D58579B" w14:textId="57685D93" w:rsidR="000C5989" w:rsidRDefault="000C5989" w:rsidP="000C5989">
            <w:pPr>
              <w:pStyle w:val="ISOClause"/>
              <w:spacing w:before="60" w:after="60" w:line="240" w:lineRule="auto"/>
              <w:rPr>
                <w:ins w:id="1922" w:author="Raphael Malyankar" w:date="2025-01-18T23:35:00Z" w16du:dateUtc="2025-01-19T06:35:00Z"/>
              </w:rPr>
            </w:pPr>
            <w:ins w:id="1923" w:author="Raphael Malyankar" w:date="2025-01-18T23:35:00Z" w16du:dateUtc="2025-01-19T06:35:00Z">
              <w:r>
                <w:t>Dev</w:t>
              </w:r>
              <w:r w:rsidRPr="009B2CEC">
                <w:t>033</w:t>
              </w:r>
              <w:r>
                <w:t>9</w:t>
              </w:r>
            </w:ins>
          </w:p>
        </w:tc>
        <w:tc>
          <w:tcPr>
            <w:tcW w:w="1117" w:type="dxa"/>
            <w:tcBorders>
              <w:top w:val="single" w:sz="6" w:space="0" w:color="auto"/>
              <w:bottom w:val="single" w:sz="6" w:space="0" w:color="auto"/>
            </w:tcBorders>
          </w:tcPr>
          <w:p w14:paraId="6125A927" w14:textId="77777777" w:rsidR="000C5989" w:rsidRPr="0036345A" w:rsidRDefault="000C5989" w:rsidP="000C5989">
            <w:pPr>
              <w:pStyle w:val="ISOParagraph"/>
              <w:spacing w:before="60" w:after="60" w:line="240" w:lineRule="auto"/>
              <w:rPr>
                <w:ins w:id="1924" w:author="Raphael Malyankar" w:date="2025-01-18T23:35:00Z" w16du:dateUtc="2025-01-19T06:35:00Z"/>
                <w:szCs w:val="18"/>
              </w:rPr>
            </w:pPr>
          </w:p>
        </w:tc>
        <w:tc>
          <w:tcPr>
            <w:tcW w:w="706" w:type="dxa"/>
            <w:tcBorders>
              <w:top w:val="single" w:sz="6" w:space="0" w:color="auto"/>
              <w:bottom w:val="single" w:sz="6" w:space="0" w:color="auto"/>
            </w:tcBorders>
          </w:tcPr>
          <w:p w14:paraId="7CD720D2" w14:textId="55271DDB" w:rsidR="000C5989" w:rsidRDefault="00F514B6" w:rsidP="000C5989">
            <w:pPr>
              <w:pStyle w:val="ISOCommType"/>
              <w:spacing w:before="60" w:after="60" w:line="240" w:lineRule="auto"/>
              <w:rPr>
                <w:ins w:id="1925" w:author="Raphael Malyankar" w:date="2025-01-18T23:35:00Z" w16du:dateUtc="2025-01-19T06:35:00Z"/>
                <w:szCs w:val="18"/>
              </w:rPr>
            </w:pPr>
            <w:ins w:id="1926" w:author="Raphael Malyankar" w:date="2025-01-20T01:24:00Z" w16du:dateUtc="2025-01-20T08:24:00Z">
              <w:r>
                <w:rPr>
                  <w:szCs w:val="18"/>
                </w:rPr>
                <w:t>ed</w:t>
              </w:r>
            </w:ins>
          </w:p>
        </w:tc>
        <w:tc>
          <w:tcPr>
            <w:tcW w:w="4590" w:type="dxa"/>
            <w:tcBorders>
              <w:top w:val="single" w:sz="6" w:space="0" w:color="auto"/>
              <w:bottom w:val="single" w:sz="6" w:space="0" w:color="auto"/>
            </w:tcBorders>
          </w:tcPr>
          <w:p w14:paraId="64130874" w14:textId="229F3FA8" w:rsidR="000C5989" w:rsidRPr="00625C2C" w:rsidRDefault="000C5989" w:rsidP="000C5989">
            <w:pPr>
              <w:pStyle w:val="ISOComments"/>
              <w:spacing w:before="60" w:after="60" w:line="240" w:lineRule="auto"/>
              <w:rPr>
                <w:ins w:id="1927" w:author="Raphael Malyankar" w:date="2025-01-18T23:35:00Z" w16du:dateUtc="2025-01-19T06:35:00Z"/>
              </w:rPr>
            </w:pPr>
            <w:ins w:id="1928" w:author="Raphael Malyankar" w:date="2025-01-18T23:35:00Z" w16du:dateUtc="2025-01-19T06:35:00Z">
              <w:r w:rsidRPr="00625C2C">
                <w:t>Suggest minor reword for Check Message</w:t>
              </w:r>
            </w:ins>
          </w:p>
        </w:tc>
        <w:tc>
          <w:tcPr>
            <w:tcW w:w="4174" w:type="dxa"/>
            <w:tcBorders>
              <w:top w:val="single" w:sz="6" w:space="0" w:color="auto"/>
              <w:bottom w:val="single" w:sz="6" w:space="0" w:color="auto"/>
            </w:tcBorders>
          </w:tcPr>
          <w:p w14:paraId="49384732" w14:textId="5259D3FE" w:rsidR="000C5989" w:rsidRPr="00625C2C" w:rsidRDefault="000C5989" w:rsidP="000C5989">
            <w:pPr>
              <w:pStyle w:val="ISOChange"/>
              <w:spacing w:before="60" w:after="60" w:line="240" w:lineRule="auto"/>
              <w:rPr>
                <w:ins w:id="1929" w:author="Raphael Malyankar" w:date="2025-01-18T23:35:00Z" w16du:dateUtc="2025-01-19T06:35:00Z"/>
              </w:rPr>
            </w:pPr>
            <w:ins w:id="1930" w:author="Raphael Malyankar" w:date="2025-01-18T23:35:00Z" w16du:dateUtc="2025-01-19T06:35:00Z">
              <w:r w:rsidRPr="00625C2C">
                <w:t>add hyphen for Non-conformant</w:t>
              </w:r>
            </w:ins>
          </w:p>
        </w:tc>
        <w:tc>
          <w:tcPr>
            <w:tcW w:w="2590" w:type="dxa"/>
            <w:tcBorders>
              <w:top w:val="single" w:sz="6" w:space="0" w:color="auto"/>
              <w:bottom w:val="single" w:sz="6" w:space="0" w:color="auto"/>
            </w:tcBorders>
            <w:shd w:val="clear" w:color="auto" w:fill="D9D9D9" w:themeFill="background1" w:themeFillShade="D9"/>
          </w:tcPr>
          <w:p w14:paraId="0F102913" w14:textId="1BF657BC" w:rsidR="000C5989" w:rsidRPr="0036345A" w:rsidRDefault="000C5989" w:rsidP="000C5989">
            <w:pPr>
              <w:pStyle w:val="ISOSecretObservations"/>
              <w:spacing w:before="60" w:after="60" w:line="240" w:lineRule="auto"/>
              <w:rPr>
                <w:ins w:id="1931" w:author="Raphael Malyankar" w:date="2025-01-18T23:35:00Z" w16du:dateUtc="2025-01-19T06:35:00Z"/>
                <w:szCs w:val="18"/>
              </w:rPr>
            </w:pPr>
            <w:ins w:id="1932" w:author="Raphael Malyankar" w:date="2025-01-20T00:59:00Z" w16du:dateUtc="2025-01-20T07:59:00Z">
              <w:r w:rsidRPr="00772EF1">
                <w:rPr>
                  <w:szCs w:val="18"/>
                </w:rPr>
                <w:t>Agreed</w:t>
              </w:r>
            </w:ins>
          </w:p>
        </w:tc>
      </w:tr>
      <w:tr w:rsidR="00B0494E" w:rsidRPr="0036345A" w14:paraId="19BCC639" w14:textId="77777777" w:rsidTr="006C61DB">
        <w:trPr>
          <w:cantSplit/>
          <w:jc w:val="center"/>
          <w:ins w:id="1933" w:author="Raphael Malyankar" w:date="2025-01-17T16:45:00Z"/>
        </w:trPr>
        <w:tc>
          <w:tcPr>
            <w:tcW w:w="665" w:type="dxa"/>
            <w:tcBorders>
              <w:top w:val="single" w:sz="6" w:space="0" w:color="auto"/>
              <w:bottom w:val="single" w:sz="6" w:space="0" w:color="auto"/>
            </w:tcBorders>
          </w:tcPr>
          <w:p w14:paraId="1CF5AF47" w14:textId="466CCB16" w:rsidR="00B0494E" w:rsidRPr="000858D7" w:rsidRDefault="00B0494E" w:rsidP="00B0494E">
            <w:pPr>
              <w:pStyle w:val="ISOMB"/>
              <w:spacing w:before="60" w:after="60" w:line="240" w:lineRule="auto"/>
              <w:rPr>
                <w:ins w:id="1934" w:author="Raphael Malyankar" w:date="2025-01-17T16:45:00Z" w16du:dateUtc="2025-01-17T23:45:00Z"/>
                <w:rFonts w:cs="Arial"/>
                <w:szCs w:val="18"/>
              </w:rPr>
            </w:pPr>
            <w:ins w:id="1935" w:author="Raphael Malyankar" w:date="2025-01-17T17:31:00Z" w16du:dateUtc="2025-01-18T00:31:00Z">
              <w:r w:rsidRPr="00C34771">
                <w:rPr>
                  <w:rFonts w:cs="Arial"/>
                  <w:szCs w:val="18"/>
                </w:rPr>
                <w:t>17</w:t>
              </w:r>
            </w:ins>
          </w:p>
        </w:tc>
        <w:tc>
          <w:tcPr>
            <w:tcW w:w="598" w:type="dxa"/>
            <w:tcBorders>
              <w:top w:val="single" w:sz="6" w:space="0" w:color="auto"/>
              <w:bottom w:val="single" w:sz="6" w:space="0" w:color="auto"/>
            </w:tcBorders>
          </w:tcPr>
          <w:p w14:paraId="1851E82C" w14:textId="1F157C83" w:rsidR="00B0494E" w:rsidRPr="005B44D2" w:rsidRDefault="00B0494E" w:rsidP="00B0494E">
            <w:pPr>
              <w:pStyle w:val="ISOMB"/>
              <w:spacing w:before="60" w:after="60" w:line="240" w:lineRule="auto"/>
              <w:rPr>
                <w:ins w:id="1936" w:author="Raphael Malyankar" w:date="2025-01-17T16:45:00Z" w16du:dateUtc="2025-01-17T23:45:00Z"/>
                <w:rFonts w:cs="Arial"/>
                <w:szCs w:val="18"/>
              </w:rPr>
            </w:pPr>
            <w:ins w:id="1937" w:author="Raphael Malyankar" w:date="2025-01-17T17:30:00Z" w16du:dateUtc="2025-01-18T00:30:00Z">
              <w:r w:rsidRPr="00D7708C">
                <w:rPr>
                  <w:szCs w:val="18"/>
                </w:rPr>
                <w:t>IC-ENC</w:t>
              </w:r>
            </w:ins>
          </w:p>
        </w:tc>
        <w:tc>
          <w:tcPr>
            <w:tcW w:w="1313" w:type="dxa"/>
            <w:tcBorders>
              <w:top w:val="single" w:sz="6" w:space="0" w:color="auto"/>
              <w:bottom w:val="single" w:sz="6" w:space="0" w:color="auto"/>
            </w:tcBorders>
          </w:tcPr>
          <w:p w14:paraId="1944AE5D" w14:textId="65DDE38B" w:rsidR="00B0494E" w:rsidRDefault="00B0494E" w:rsidP="00B0494E">
            <w:pPr>
              <w:pStyle w:val="ISOClause"/>
              <w:spacing w:before="60" w:after="60" w:line="240" w:lineRule="auto"/>
              <w:rPr>
                <w:ins w:id="1938" w:author="Raphael Malyankar" w:date="2025-01-17T16:45:00Z" w16du:dateUtc="2025-01-17T23:45:00Z"/>
                <w:szCs w:val="18"/>
              </w:rPr>
            </w:pPr>
            <w:ins w:id="1939" w:author="Raphael Malyankar" w:date="2025-01-17T17:02:00Z" w16du:dateUtc="2025-01-18T00:02:00Z">
              <w:r>
                <w:rPr>
                  <w:szCs w:val="18"/>
                </w:rPr>
                <w:t>Dev</w:t>
              </w:r>
            </w:ins>
            <w:ins w:id="1940" w:author="Raphael Malyankar" w:date="2025-01-17T16:53:00Z" w16du:dateUtc="2025-01-17T23:53:00Z">
              <w:r w:rsidRPr="00FF23EC">
                <w:rPr>
                  <w:szCs w:val="18"/>
                </w:rPr>
                <w:t>0341</w:t>
              </w:r>
            </w:ins>
          </w:p>
        </w:tc>
        <w:tc>
          <w:tcPr>
            <w:tcW w:w="1117" w:type="dxa"/>
            <w:tcBorders>
              <w:top w:val="single" w:sz="6" w:space="0" w:color="auto"/>
              <w:bottom w:val="single" w:sz="6" w:space="0" w:color="auto"/>
            </w:tcBorders>
          </w:tcPr>
          <w:p w14:paraId="7AE1D91C" w14:textId="77777777" w:rsidR="00B0494E" w:rsidRPr="0036345A" w:rsidRDefault="00B0494E" w:rsidP="00B0494E">
            <w:pPr>
              <w:pStyle w:val="ISOParagraph"/>
              <w:spacing w:before="60" w:after="60" w:line="240" w:lineRule="auto"/>
              <w:rPr>
                <w:ins w:id="1941" w:author="Raphael Malyankar" w:date="2025-01-17T16:45:00Z" w16du:dateUtc="2025-01-17T23:45:00Z"/>
                <w:szCs w:val="18"/>
              </w:rPr>
            </w:pPr>
          </w:p>
        </w:tc>
        <w:tc>
          <w:tcPr>
            <w:tcW w:w="706" w:type="dxa"/>
            <w:tcBorders>
              <w:top w:val="single" w:sz="6" w:space="0" w:color="auto"/>
              <w:bottom w:val="single" w:sz="6" w:space="0" w:color="auto"/>
            </w:tcBorders>
          </w:tcPr>
          <w:p w14:paraId="4552F145" w14:textId="45AB26EF" w:rsidR="00B0494E" w:rsidRDefault="00F514B6" w:rsidP="00B0494E">
            <w:pPr>
              <w:pStyle w:val="ISOCommType"/>
              <w:spacing w:before="60" w:after="60" w:line="240" w:lineRule="auto"/>
              <w:rPr>
                <w:ins w:id="1942" w:author="Raphael Malyankar" w:date="2025-01-17T16:45:00Z" w16du:dateUtc="2025-01-17T23:45:00Z"/>
                <w:szCs w:val="18"/>
              </w:rPr>
            </w:pPr>
            <w:ins w:id="1943" w:author="Raphael Malyankar" w:date="2025-01-20T01:24:00Z" w16du:dateUtc="2025-01-20T08:24:00Z">
              <w:r>
                <w:rPr>
                  <w:szCs w:val="18"/>
                </w:rPr>
                <w:t>ed</w:t>
              </w:r>
            </w:ins>
          </w:p>
        </w:tc>
        <w:tc>
          <w:tcPr>
            <w:tcW w:w="4590" w:type="dxa"/>
            <w:tcBorders>
              <w:top w:val="single" w:sz="6" w:space="0" w:color="auto"/>
              <w:bottom w:val="single" w:sz="6" w:space="0" w:color="auto"/>
            </w:tcBorders>
          </w:tcPr>
          <w:p w14:paraId="19FEC5B3" w14:textId="0A3052EC" w:rsidR="00B0494E" w:rsidRDefault="00B0494E" w:rsidP="00B0494E">
            <w:pPr>
              <w:pStyle w:val="ISOComments"/>
              <w:spacing w:before="60" w:after="60" w:line="240" w:lineRule="auto"/>
              <w:rPr>
                <w:ins w:id="1944" w:author="Raphael Malyankar" w:date="2025-01-17T16:45:00Z" w16du:dateUtc="2025-01-17T23:45:00Z"/>
                <w:szCs w:val="18"/>
              </w:rPr>
            </w:pPr>
            <w:ins w:id="1945" w:author="Raphael Malyankar" w:date="2025-01-17T16:53:00Z" w16du:dateUtc="2025-01-17T23:53:00Z">
              <w:r>
                <w:rPr>
                  <w:szCs w:val="18"/>
                </w:rPr>
                <w:t xml:space="preserve">Reword </w:t>
              </w:r>
              <w:r w:rsidRPr="00FF23EC">
                <w:rPr>
                  <w:szCs w:val="18"/>
                </w:rPr>
                <w:t>Check Message</w:t>
              </w:r>
              <w:r>
                <w:rPr>
                  <w:szCs w:val="18"/>
                </w:rPr>
                <w:t xml:space="preserve"> and </w:t>
              </w:r>
              <w:r w:rsidRPr="00FF23EC">
                <w:rPr>
                  <w:szCs w:val="18"/>
                </w:rPr>
                <w:t>Check Description</w:t>
              </w:r>
            </w:ins>
          </w:p>
        </w:tc>
        <w:tc>
          <w:tcPr>
            <w:tcW w:w="4174" w:type="dxa"/>
            <w:tcBorders>
              <w:top w:val="single" w:sz="6" w:space="0" w:color="auto"/>
              <w:bottom w:val="single" w:sz="6" w:space="0" w:color="auto"/>
            </w:tcBorders>
          </w:tcPr>
          <w:p w14:paraId="1E73245D" w14:textId="77777777" w:rsidR="00737BAB" w:rsidRDefault="00B0494E" w:rsidP="00B0494E">
            <w:pPr>
              <w:pStyle w:val="ISOChange"/>
              <w:spacing w:before="60" w:after="60" w:line="240" w:lineRule="auto"/>
              <w:rPr>
                <w:ins w:id="1946" w:author="Raphael Malyankar" w:date="2025-01-18T23:35:00Z" w16du:dateUtc="2025-01-19T06:35:00Z"/>
                <w:szCs w:val="18"/>
              </w:rPr>
            </w:pPr>
            <w:ins w:id="1947" w:author="Raphael Malyankar" w:date="2025-01-17T16:53:00Z" w16du:dateUtc="2025-01-17T23:53:00Z">
              <w:r w:rsidRPr="00FF23EC">
                <w:rPr>
                  <w:szCs w:val="18"/>
                </w:rPr>
                <w:t>Check Message: "Maintenance frequency date/time not comparable to issue date/time"</w:t>
              </w:r>
            </w:ins>
          </w:p>
          <w:p w14:paraId="5DF33180" w14:textId="11AE1883" w:rsidR="00B0494E" w:rsidRDefault="00B0494E" w:rsidP="00B0494E">
            <w:pPr>
              <w:pStyle w:val="ISOChange"/>
              <w:spacing w:before="60" w:after="60" w:line="240" w:lineRule="auto"/>
              <w:rPr>
                <w:ins w:id="1948" w:author="Raphael Malyankar" w:date="2025-01-17T16:45:00Z" w16du:dateUtc="2025-01-17T23:45:00Z"/>
                <w:szCs w:val="18"/>
              </w:rPr>
            </w:pPr>
            <w:ins w:id="1949" w:author="Raphael Malyankar" w:date="2025-01-17T16:53:00Z" w16du:dateUtc="2025-01-17T23:53:00Z">
              <w:r w:rsidRPr="00FF23EC">
                <w:rPr>
                  <w:szCs w:val="18"/>
                </w:rPr>
                <w:t>Check Description: "Smaller date time components of start and end instants must not be encoded unless the availability of the successor dataset is known to the corresponding level of precision"</w:t>
              </w:r>
            </w:ins>
          </w:p>
        </w:tc>
        <w:tc>
          <w:tcPr>
            <w:tcW w:w="2590" w:type="dxa"/>
            <w:tcBorders>
              <w:top w:val="single" w:sz="6" w:space="0" w:color="auto"/>
              <w:bottom w:val="single" w:sz="6" w:space="0" w:color="auto"/>
            </w:tcBorders>
            <w:shd w:val="clear" w:color="auto" w:fill="D9D9D9" w:themeFill="background1" w:themeFillShade="D9"/>
          </w:tcPr>
          <w:p w14:paraId="7DCEF0BE" w14:textId="4D17EF21" w:rsidR="00B0494E" w:rsidRDefault="000C5989" w:rsidP="00B0494E">
            <w:pPr>
              <w:pStyle w:val="ISOSecretObservations"/>
              <w:spacing w:before="60" w:after="60" w:line="240" w:lineRule="auto"/>
              <w:rPr>
                <w:ins w:id="1950" w:author="Raphael Malyankar" w:date="2025-01-20T01:01:00Z" w16du:dateUtc="2025-01-20T08:01:00Z"/>
                <w:szCs w:val="18"/>
              </w:rPr>
            </w:pPr>
            <w:ins w:id="1951" w:author="Raphael Malyankar" w:date="2025-01-20T01:02:00Z" w16du:dateUtc="2025-01-20T08:02:00Z">
              <w:r>
                <w:rPr>
                  <w:szCs w:val="18"/>
                </w:rPr>
                <w:t>P</w:t>
              </w:r>
            </w:ins>
            <w:ins w:id="1952" w:author="Raphael Malyankar" w:date="2025-01-20T01:00:00Z" w16du:dateUtc="2025-01-20T08:00:00Z">
              <w:r>
                <w:rPr>
                  <w:szCs w:val="18"/>
                </w:rPr>
                <w:t>roduc</w:t>
              </w:r>
            </w:ins>
            <w:ins w:id="1953" w:author="Raphael Malyankar" w:date="2025-01-20T01:02:00Z" w16du:dateUtc="2025-01-20T08:02:00Z">
              <w:r>
                <w:rPr>
                  <w:szCs w:val="18"/>
                </w:rPr>
                <w:t>er</w:t>
              </w:r>
            </w:ins>
            <w:ins w:id="1954" w:author="Raphael Malyankar" w:date="2025-01-20T01:00:00Z" w16du:dateUtc="2025-01-20T08:00:00Z">
              <w:r>
                <w:rPr>
                  <w:szCs w:val="18"/>
                </w:rPr>
                <w:t>-specific? Not clear how this can be checked without specific knowledge</w:t>
              </w:r>
            </w:ins>
            <w:ins w:id="1955" w:author="Raphael Malyankar" w:date="2025-01-20T01:02:00Z" w16du:dateUtc="2025-01-20T08:02:00Z">
              <w:r>
                <w:rPr>
                  <w:szCs w:val="18"/>
                </w:rPr>
                <w:t xml:space="preserve"> of</w:t>
              </w:r>
            </w:ins>
            <w:ins w:id="1956" w:author="Raphael Malyankar" w:date="2025-01-20T01:03:00Z" w16du:dateUtc="2025-01-20T08:03:00Z">
              <w:r>
                <w:rPr>
                  <w:szCs w:val="18"/>
                </w:rPr>
                <w:t xml:space="preserve"> production requirements</w:t>
              </w:r>
            </w:ins>
            <w:ins w:id="1957" w:author="Raphael Malyankar" w:date="2025-01-20T01:00:00Z" w16du:dateUtc="2025-01-20T08:00:00Z">
              <w:r>
                <w:rPr>
                  <w:szCs w:val="18"/>
                </w:rPr>
                <w:t>.</w:t>
              </w:r>
            </w:ins>
          </w:p>
          <w:p w14:paraId="55BEF4A8" w14:textId="5634E2CA" w:rsidR="000C5989" w:rsidRPr="0036345A" w:rsidRDefault="000C5989" w:rsidP="00B0494E">
            <w:pPr>
              <w:pStyle w:val="ISOSecretObservations"/>
              <w:spacing w:before="60" w:after="60" w:line="240" w:lineRule="auto"/>
              <w:rPr>
                <w:ins w:id="1958" w:author="Raphael Malyankar" w:date="2025-01-17T16:45:00Z" w16du:dateUtc="2025-01-17T23:45:00Z"/>
                <w:szCs w:val="18"/>
              </w:rPr>
            </w:pPr>
            <w:ins w:id="1959" w:author="Raphael Malyankar" w:date="2025-01-20T01:01:00Z" w16du:dateUtc="2025-01-20T08:01:00Z">
              <w:r>
                <w:rPr>
                  <w:szCs w:val="18"/>
                </w:rPr>
                <w:t>Delete Dev0341</w:t>
              </w:r>
            </w:ins>
          </w:p>
        </w:tc>
      </w:tr>
      <w:tr w:rsidR="00B0494E" w:rsidRPr="0036345A" w14:paraId="4456BD45" w14:textId="77777777" w:rsidTr="006C61DB">
        <w:trPr>
          <w:cantSplit/>
          <w:jc w:val="center"/>
          <w:ins w:id="1960" w:author="Raphael Malyankar" w:date="2025-01-17T16:45:00Z"/>
        </w:trPr>
        <w:tc>
          <w:tcPr>
            <w:tcW w:w="665" w:type="dxa"/>
            <w:tcBorders>
              <w:top w:val="single" w:sz="6" w:space="0" w:color="auto"/>
              <w:bottom w:val="single" w:sz="6" w:space="0" w:color="auto"/>
            </w:tcBorders>
          </w:tcPr>
          <w:p w14:paraId="0F022FC6" w14:textId="56B7DCBD" w:rsidR="00B0494E" w:rsidRPr="000858D7" w:rsidRDefault="00B0494E" w:rsidP="00B0494E">
            <w:pPr>
              <w:pStyle w:val="ISOMB"/>
              <w:spacing w:before="60" w:after="60" w:line="240" w:lineRule="auto"/>
              <w:rPr>
                <w:ins w:id="1961" w:author="Raphael Malyankar" w:date="2025-01-17T16:45:00Z" w16du:dateUtc="2025-01-17T23:45:00Z"/>
                <w:rFonts w:cs="Arial"/>
                <w:szCs w:val="18"/>
              </w:rPr>
            </w:pPr>
            <w:ins w:id="1962" w:author="Raphael Malyankar" w:date="2025-01-17T17:31:00Z" w16du:dateUtc="2025-01-18T00:31:00Z">
              <w:r w:rsidRPr="00C34771">
                <w:rPr>
                  <w:rFonts w:cs="Arial"/>
                  <w:szCs w:val="18"/>
                </w:rPr>
                <w:t>17</w:t>
              </w:r>
            </w:ins>
          </w:p>
        </w:tc>
        <w:tc>
          <w:tcPr>
            <w:tcW w:w="598" w:type="dxa"/>
            <w:tcBorders>
              <w:top w:val="single" w:sz="6" w:space="0" w:color="auto"/>
              <w:bottom w:val="single" w:sz="6" w:space="0" w:color="auto"/>
            </w:tcBorders>
          </w:tcPr>
          <w:p w14:paraId="61EF7374" w14:textId="165679B8" w:rsidR="00B0494E" w:rsidRPr="005B44D2" w:rsidRDefault="00B0494E" w:rsidP="00B0494E">
            <w:pPr>
              <w:pStyle w:val="ISOMB"/>
              <w:spacing w:before="60" w:after="60" w:line="240" w:lineRule="auto"/>
              <w:rPr>
                <w:ins w:id="1963" w:author="Raphael Malyankar" w:date="2025-01-17T16:45:00Z" w16du:dateUtc="2025-01-17T23:45:00Z"/>
                <w:rFonts w:cs="Arial"/>
                <w:szCs w:val="18"/>
              </w:rPr>
            </w:pPr>
            <w:ins w:id="1964" w:author="Raphael Malyankar" w:date="2025-01-17T17:30:00Z" w16du:dateUtc="2025-01-18T00:30:00Z">
              <w:r w:rsidRPr="00D7708C">
                <w:rPr>
                  <w:szCs w:val="18"/>
                </w:rPr>
                <w:t>IC-ENC</w:t>
              </w:r>
            </w:ins>
          </w:p>
        </w:tc>
        <w:tc>
          <w:tcPr>
            <w:tcW w:w="1313" w:type="dxa"/>
            <w:tcBorders>
              <w:top w:val="single" w:sz="6" w:space="0" w:color="auto"/>
              <w:bottom w:val="single" w:sz="6" w:space="0" w:color="auto"/>
            </w:tcBorders>
          </w:tcPr>
          <w:p w14:paraId="3A2D0FA5" w14:textId="4EF58645" w:rsidR="00B0494E" w:rsidRDefault="00B0494E" w:rsidP="00B0494E">
            <w:pPr>
              <w:pStyle w:val="ISOClause"/>
              <w:spacing w:before="60" w:after="60" w:line="240" w:lineRule="auto"/>
              <w:rPr>
                <w:ins w:id="1965" w:author="Raphael Malyankar" w:date="2025-01-17T16:45:00Z" w16du:dateUtc="2025-01-17T23:45:00Z"/>
                <w:szCs w:val="18"/>
              </w:rPr>
            </w:pPr>
            <w:ins w:id="1966" w:author="Raphael Malyankar" w:date="2025-01-17T17:02:00Z" w16du:dateUtc="2025-01-18T00:02:00Z">
              <w:r>
                <w:rPr>
                  <w:szCs w:val="18"/>
                </w:rPr>
                <w:t>Dev</w:t>
              </w:r>
            </w:ins>
            <w:ins w:id="1967" w:author="Raphael Malyankar" w:date="2025-01-17T16:54:00Z" w16du:dateUtc="2025-01-17T23:54:00Z">
              <w:r w:rsidRPr="00FF23EC">
                <w:rPr>
                  <w:szCs w:val="18"/>
                </w:rPr>
                <w:t>0342</w:t>
              </w:r>
            </w:ins>
          </w:p>
        </w:tc>
        <w:tc>
          <w:tcPr>
            <w:tcW w:w="1117" w:type="dxa"/>
            <w:tcBorders>
              <w:top w:val="single" w:sz="6" w:space="0" w:color="auto"/>
              <w:bottom w:val="single" w:sz="6" w:space="0" w:color="auto"/>
            </w:tcBorders>
          </w:tcPr>
          <w:p w14:paraId="6DBDF2FF" w14:textId="77777777" w:rsidR="00B0494E" w:rsidRPr="0036345A" w:rsidRDefault="00B0494E" w:rsidP="00B0494E">
            <w:pPr>
              <w:pStyle w:val="ISOParagraph"/>
              <w:spacing w:before="60" w:after="60" w:line="240" w:lineRule="auto"/>
              <w:rPr>
                <w:ins w:id="1968" w:author="Raphael Malyankar" w:date="2025-01-17T16:45:00Z" w16du:dateUtc="2025-01-17T23:45:00Z"/>
                <w:szCs w:val="18"/>
              </w:rPr>
            </w:pPr>
          </w:p>
        </w:tc>
        <w:tc>
          <w:tcPr>
            <w:tcW w:w="706" w:type="dxa"/>
            <w:tcBorders>
              <w:top w:val="single" w:sz="6" w:space="0" w:color="auto"/>
              <w:bottom w:val="single" w:sz="6" w:space="0" w:color="auto"/>
            </w:tcBorders>
          </w:tcPr>
          <w:p w14:paraId="2B201A79" w14:textId="5794667D" w:rsidR="00B0494E" w:rsidRDefault="00F514B6" w:rsidP="00B0494E">
            <w:pPr>
              <w:pStyle w:val="ISOCommType"/>
              <w:spacing w:before="60" w:after="60" w:line="240" w:lineRule="auto"/>
              <w:rPr>
                <w:ins w:id="1969" w:author="Raphael Malyankar" w:date="2025-01-17T16:45:00Z" w16du:dateUtc="2025-01-17T23:45:00Z"/>
                <w:szCs w:val="18"/>
              </w:rPr>
            </w:pPr>
            <w:ins w:id="1970" w:author="Raphael Malyankar" w:date="2025-01-20T01:24:00Z" w16du:dateUtc="2025-01-20T08:24:00Z">
              <w:r>
                <w:rPr>
                  <w:szCs w:val="18"/>
                </w:rPr>
                <w:t>ed</w:t>
              </w:r>
            </w:ins>
          </w:p>
        </w:tc>
        <w:tc>
          <w:tcPr>
            <w:tcW w:w="4590" w:type="dxa"/>
            <w:tcBorders>
              <w:top w:val="single" w:sz="6" w:space="0" w:color="auto"/>
              <w:bottom w:val="single" w:sz="6" w:space="0" w:color="auto"/>
            </w:tcBorders>
          </w:tcPr>
          <w:p w14:paraId="09A454EC" w14:textId="1A7BB9F3" w:rsidR="00B0494E" w:rsidRDefault="00B0494E" w:rsidP="00B0494E">
            <w:pPr>
              <w:pStyle w:val="ISOComments"/>
              <w:spacing w:before="60" w:after="60" w:line="240" w:lineRule="auto"/>
              <w:rPr>
                <w:ins w:id="1971" w:author="Raphael Malyankar" w:date="2025-01-17T16:45:00Z" w16du:dateUtc="2025-01-17T23:45:00Z"/>
                <w:szCs w:val="18"/>
              </w:rPr>
            </w:pPr>
            <w:ins w:id="1972" w:author="Raphael Malyankar" w:date="2025-01-17T16:54:00Z" w16du:dateUtc="2025-01-17T23:54:00Z">
              <w:r w:rsidRPr="00FF23EC">
                <w:rPr>
                  <w:szCs w:val="18"/>
                </w:rPr>
                <w:t>Suggest that this is a Data Producer check</w:t>
              </w:r>
            </w:ins>
          </w:p>
        </w:tc>
        <w:tc>
          <w:tcPr>
            <w:tcW w:w="4174" w:type="dxa"/>
            <w:tcBorders>
              <w:top w:val="single" w:sz="6" w:space="0" w:color="auto"/>
              <w:bottom w:val="single" w:sz="6" w:space="0" w:color="auto"/>
            </w:tcBorders>
          </w:tcPr>
          <w:p w14:paraId="005AA7B9" w14:textId="04BF2C2D" w:rsidR="00B0494E" w:rsidRDefault="00B0494E" w:rsidP="00B0494E">
            <w:pPr>
              <w:pStyle w:val="ISOChange"/>
              <w:spacing w:before="60" w:after="60" w:line="240" w:lineRule="auto"/>
              <w:rPr>
                <w:ins w:id="1973" w:author="Raphael Malyankar" w:date="2025-01-17T16:45:00Z" w16du:dateUtc="2025-01-17T23:45:00Z"/>
                <w:szCs w:val="18"/>
              </w:rPr>
            </w:pPr>
            <w:ins w:id="1974" w:author="Raphael Malyankar" w:date="2025-01-17T16:54:00Z" w16du:dateUtc="2025-01-17T23:54:00Z">
              <w:r w:rsidRPr="00FF23EC">
                <w:rPr>
                  <w:szCs w:val="18"/>
                </w:rPr>
                <w:t>consider removing</w:t>
              </w:r>
            </w:ins>
          </w:p>
        </w:tc>
        <w:tc>
          <w:tcPr>
            <w:tcW w:w="2590" w:type="dxa"/>
            <w:tcBorders>
              <w:top w:val="single" w:sz="6" w:space="0" w:color="auto"/>
              <w:bottom w:val="single" w:sz="6" w:space="0" w:color="auto"/>
            </w:tcBorders>
            <w:shd w:val="clear" w:color="auto" w:fill="D9D9D9" w:themeFill="background1" w:themeFillShade="D9"/>
          </w:tcPr>
          <w:p w14:paraId="30E10A59" w14:textId="628DC03F" w:rsidR="00B0494E" w:rsidRPr="0036345A" w:rsidRDefault="000C5989" w:rsidP="00B0494E">
            <w:pPr>
              <w:pStyle w:val="ISOSecretObservations"/>
              <w:spacing w:before="60" w:after="60" w:line="240" w:lineRule="auto"/>
              <w:rPr>
                <w:ins w:id="1975" w:author="Raphael Malyankar" w:date="2025-01-17T16:45:00Z" w16du:dateUtc="2025-01-17T23:45:00Z"/>
                <w:szCs w:val="18"/>
              </w:rPr>
            </w:pPr>
            <w:ins w:id="1976" w:author="Raphael Malyankar" w:date="2025-01-20T01:01:00Z" w16du:dateUtc="2025-01-20T08:01:00Z">
              <w:r>
                <w:rPr>
                  <w:szCs w:val="18"/>
                </w:rPr>
                <w:t xml:space="preserve">Delete </w:t>
              </w:r>
            </w:ins>
            <w:ins w:id="1977" w:author="Raphael Malyankar" w:date="2025-01-20T01:04:00Z" w16du:dateUtc="2025-01-20T08:04:00Z">
              <w:r>
                <w:rPr>
                  <w:szCs w:val="18"/>
                </w:rPr>
                <w:t xml:space="preserve"> Dev0342</w:t>
              </w:r>
            </w:ins>
          </w:p>
        </w:tc>
      </w:tr>
      <w:tr w:rsidR="00B0494E" w:rsidRPr="0036345A" w14:paraId="3D0A7903" w14:textId="77777777" w:rsidTr="006C61DB">
        <w:trPr>
          <w:cantSplit/>
          <w:jc w:val="center"/>
          <w:ins w:id="1978" w:author="Raphael Malyankar" w:date="2025-01-17T16:45:00Z"/>
        </w:trPr>
        <w:tc>
          <w:tcPr>
            <w:tcW w:w="665" w:type="dxa"/>
            <w:tcBorders>
              <w:top w:val="single" w:sz="6" w:space="0" w:color="auto"/>
              <w:bottom w:val="single" w:sz="6" w:space="0" w:color="auto"/>
            </w:tcBorders>
          </w:tcPr>
          <w:p w14:paraId="7610F3D0" w14:textId="669C1F04" w:rsidR="00B0494E" w:rsidRPr="000858D7" w:rsidRDefault="00B0494E" w:rsidP="00B0494E">
            <w:pPr>
              <w:pStyle w:val="ISOMB"/>
              <w:spacing w:before="60" w:after="60" w:line="240" w:lineRule="auto"/>
              <w:rPr>
                <w:ins w:id="1979" w:author="Raphael Malyankar" w:date="2025-01-17T16:45:00Z" w16du:dateUtc="2025-01-17T23:45:00Z"/>
                <w:rFonts w:cs="Arial"/>
                <w:szCs w:val="18"/>
              </w:rPr>
            </w:pPr>
            <w:ins w:id="1980" w:author="Raphael Malyankar" w:date="2025-01-17T17:31:00Z" w16du:dateUtc="2025-01-18T00:31:00Z">
              <w:r w:rsidRPr="00C34771">
                <w:rPr>
                  <w:rFonts w:cs="Arial"/>
                  <w:szCs w:val="18"/>
                </w:rPr>
                <w:lastRenderedPageBreak/>
                <w:t>17</w:t>
              </w:r>
            </w:ins>
          </w:p>
        </w:tc>
        <w:tc>
          <w:tcPr>
            <w:tcW w:w="598" w:type="dxa"/>
            <w:tcBorders>
              <w:top w:val="single" w:sz="6" w:space="0" w:color="auto"/>
              <w:bottom w:val="single" w:sz="6" w:space="0" w:color="auto"/>
            </w:tcBorders>
          </w:tcPr>
          <w:p w14:paraId="036656F8" w14:textId="0E88504E" w:rsidR="00B0494E" w:rsidRPr="005B44D2" w:rsidRDefault="00B0494E" w:rsidP="00B0494E">
            <w:pPr>
              <w:pStyle w:val="ISOMB"/>
              <w:spacing w:before="60" w:after="60" w:line="240" w:lineRule="auto"/>
              <w:rPr>
                <w:ins w:id="1981" w:author="Raphael Malyankar" w:date="2025-01-17T16:45:00Z" w16du:dateUtc="2025-01-17T23:45:00Z"/>
                <w:rFonts w:cs="Arial"/>
                <w:szCs w:val="18"/>
              </w:rPr>
            </w:pPr>
            <w:ins w:id="1982" w:author="Raphael Malyankar" w:date="2025-01-17T17:30:00Z" w16du:dateUtc="2025-01-18T00:30:00Z">
              <w:r w:rsidRPr="00D7708C">
                <w:rPr>
                  <w:szCs w:val="18"/>
                </w:rPr>
                <w:t>IC-ENC</w:t>
              </w:r>
            </w:ins>
          </w:p>
        </w:tc>
        <w:tc>
          <w:tcPr>
            <w:tcW w:w="1313" w:type="dxa"/>
            <w:tcBorders>
              <w:top w:val="single" w:sz="6" w:space="0" w:color="auto"/>
              <w:bottom w:val="single" w:sz="6" w:space="0" w:color="auto"/>
            </w:tcBorders>
          </w:tcPr>
          <w:p w14:paraId="08232ADC" w14:textId="1315E43C" w:rsidR="00B0494E" w:rsidRDefault="00B0494E" w:rsidP="00B0494E">
            <w:pPr>
              <w:pStyle w:val="ISOClause"/>
              <w:spacing w:before="60" w:after="60" w:line="240" w:lineRule="auto"/>
              <w:rPr>
                <w:ins w:id="1983" w:author="Raphael Malyankar" w:date="2025-01-17T16:45:00Z" w16du:dateUtc="2025-01-17T23:45:00Z"/>
                <w:szCs w:val="18"/>
              </w:rPr>
            </w:pPr>
            <w:ins w:id="1984" w:author="Raphael Malyankar" w:date="2025-01-17T17:03:00Z" w16du:dateUtc="2025-01-18T00:03:00Z">
              <w:r>
                <w:t>Dev</w:t>
              </w:r>
            </w:ins>
            <w:ins w:id="1985" w:author="Raphael Malyankar" w:date="2025-01-17T16:55:00Z" w16du:dateUtc="2025-01-17T23:55:00Z">
              <w:r w:rsidRPr="004D292D">
                <w:t>0484</w:t>
              </w:r>
            </w:ins>
          </w:p>
        </w:tc>
        <w:tc>
          <w:tcPr>
            <w:tcW w:w="1117" w:type="dxa"/>
            <w:tcBorders>
              <w:top w:val="single" w:sz="6" w:space="0" w:color="auto"/>
              <w:bottom w:val="single" w:sz="6" w:space="0" w:color="auto"/>
            </w:tcBorders>
          </w:tcPr>
          <w:p w14:paraId="482FE754" w14:textId="77777777" w:rsidR="00B0494E" w:rsidRPr="0036345A" w:rsidRDefault="00B0494E" w:rsidP="00B0494E">
            <w:pPr>
              <w:pStyle w:val="ISOParagraph"/>
              <w:spacing w:before="60" w:after="60" w:line="240" w:lineRule="auto"/>
              <w:rPr>
                <w:ins w:id="1986" w:author="Raphael Malyankar" w:date="2025-01-17T16:45:00Z" w16du:dateUtc="2025-01-17T23:45:00Z"/>
                <w:szCs w:val="18"/>
              </w:rPr>
            </w:pPr>
          </w:p>
        </w:tc>
        <w:tc>
          <w:tcPr>
            <w:tcW w:w="706" w:type="dxa"/>
            <w:tcBorders>
              <w:top w:val="single" w:sz="6" w:space="0" w:color="auto"/>
              <w:bottom w:val="single" w:sz="6" w:space="0" w:color="auto"/>
            </w:tcBorders>
          </w:tcPr>
          <w:p w14:paraId="70CA5E33" w14:textId="3D112FAC" w:rsidR="00B0494E" w:rsidRDefault="00F514B6" w:rsidP="00B0494E">
            <w:pPr>
              <w:pStyle w:val="ISOCommType"/>
              <w:spacing w:before="60" w:after="60" w:line="240" w:lineRule="auto"/>
              <w:rPr>
                <w:ins w:id="1987" w:author="Raphael Malyankar" w:date="2025-01-17T16:45:00Z" w16du:dateUtc="2025-01-17T23:45:00Z"/>
                <w:szCs w:val="18"/>
              </w:rPr>
            </w:pPr>
            <w:ins w:id="1988" w:author="Raphael Malyankar" w:date="2025-01-20T01:24:00Z" w16du:dateUtc="2025-01-20T08:24:00Z">
              <w:r>
                <w:rPr>
                  <w:szCs w:val="18"/>
                </w:rPr>
                <w:t>ed</w:t>
              </w:r>
            </w:ins>
          </w:p>
        </w:tc>
        <w:tc>
          <w:tcPr>
            <w:tcW w:w="4590" w:type="dxa"/>
            <w:tcBorders>
              <w:top w:val="single" w:sz="6" w:space="0" w:color="auto"/>
              <w:bottom w:val="single" w:sz="6" w:space="0" w:color="auto"/>
            </w:tcBorders>
          </w:tcPr>
          <w:p w14:paraId="1E8CBED2" w14:textId="5847D668" w:rsidR="00B0494E" w:rsidRDefault="0089019F" w:rsidP="00B0494E">
            <w:pPr>
              <w:pStyle w:val="ISOComments"/>
              <w:spacing w:before="60" w:after="60" w:line="240" w:lineRule="auto"/>
              <w:rPr>
                <w:ins w:id="1989" w:author="Raphael Malyankar" w:date="2025-01-17T16:45:00Z" w16du:dateUtc="2025-01-17T23:45:00Z"/>
                <w:szCs w:val="18"/>
              </w:rPr>
            </w:pPr>
            <w:ins w:id="1990" w:author="Raphael Malyankar" w:date="2025-01-18T23:37:00Z" w16du:dateUtc="2025-01-19T06:37:00Z">
              <w:r>
                <w:rPr>
                  <w:szCs w:val="18"/>
                </w:rPr>
                <w:t>Suggest r</w:t>
              </w:r>
            </w:ins>
            <w:ins w:id="1991" w:author="Raphael Malyankar" w:date="2025-01-17T16:56:00Z" w16du:dateUtc="2025-01-17T23:56:00Z">
              <w:r w:rsidR="00B0494E">
                <w:rPr>
                  <w:szCs w:val="18"/>
                </w:rPr>
                <w:t xml:space="preserve">eword </w:t>
              </w:r>
            </w:ins>
            <w:ins w:id="1992" w:author="Raphael Malyankar" w:date="2025-01-18T23:37:00Z" w16du:dateUtc="2025-01-19T06:37:00Z">
              <w:r>
                <w:rPr>
                  <w:szCs w:val="18"/>
                </w:rPr>
                <w:t xml:space="preserve">for </w:t>
              </w:r>
            </w:ins>
            <w:ins w:id="1993" w:author="Raphael Malyankar" w:date="2025-01-17T16:56:00Z" w16du:dateUtc="2025-01-17T23:56:00Z">
              <w:r w:rsidR="00B0494E">
                <w:rPr>
                  <w:szCs w:val="18"/>
                </w:rPr>
                <w:t>Check Message</w:t>
              </w:r>
            </w:ins>
            <w:ins w:id="1994" w:author="Raphael Malyankar" w:date="2025-01-18T23:36:00Z" w16du:dateUtc="2025-01-19T06:36:00Z">
              <w:r w:rsidR="00737BAB">
                <w:rPr>
                  <w:szCs w:val="18"/>
                </w:rPr>
                <w:t xml:space="preserve"> and C</w:t>
              </w:r>
            </w:ins>
            <w:ins w:id="1995" w:author="Raphael Malyankar" w:date="2025-01-20T01:04:00Z" w16du:dateUtc="2025-01-20T08:04:00Z">
              <w:r w:rsidR="0093323F">
                <w:rPr>
                  <w:szCs w:val="18"/>
                </w:rPr>
                <w:t>he</w:t>
              </w:r>
            </w:ins>
            <w:ins w:id="1996" w:author="Raphael Malyankar" w:date="2025-01-18T23:36:00Z" w16du:dateUtc="2025-01-19T06:36:00Z">
              <w:r w:rsidR="00737BAB">
                <w:rPr>
                  <w:szCs w:val="18"/>
                </w:rPr>
                <w:t>ck Descri</w:t>
              </w:r>
            </w:ins>
            <w:ins w:id="1997" w:author="Raphael Malyankar" w:date="2025-01-18T23:37:00Z" w16du:dateUtc="2025-01-19T06:37:00Z">
              <w:r w:rsidR="00737BAB">
                <w:rPr>
                  <w:szCs w:val="18"/>
                </w:rPr>
                <w:t>ption</w:t>
              </w:r>
            </w:ins>
          </w:p>
        </w:tc>
        <w:tc>
          <w:tcPr>
            <w:tcW w:w="4174" w:type="dxa"/>
            <w:tcBorders>
              <w:top w:val="single" w:sz="6" w:space="0" w:color="auto"/>
              <w:bottom w:val="single" w:sz="6" w:space="0" w:color="auto"/>
            </w:tcBorders>
          </w:tcPr>
          <w:p w14:paraId="30466942" w14:textId="42CAD8E4" w:rsidR="00737BAB" w:rsidRDefault="00B0494E" w:rsidP="00B0494E">
            <w:pPr>
              <w:pStyle w:val="ISOChange"/>
              <w:spacing w:before="60" w:after="60" w:line="240" w:lineRule="auto"/>
              <w:rPr>
                <w:ins w:id="1998" w:author="Raphael Malyankar" w:date="2025-01-18T23:37:00Z" w16du:dateUtc="2025-01-19T06:37:00Z"/>
                <w:szCs w:val="18"/>
              </w:rPr>
            </w:pPr>
            <w:ins w:id="1999" w:author="Raphael Malyankar" w:date="2025-01-17T16:55:00Z" w16du:dateUtc="2025-01-17T23:55:00Z">
              <w:r w:rsidRPr="007F60AC">
                <w:rPr>
                  <w:szCs w:val="18"/>
                </w:rPr>
                <w:t>Check Message: protectionScheme value is not S100p15 where encryption is applied</w:t>
              </w:r>
            </w:ins>
          </w:p>
          <w:p w14:paraId="18812E2C" w14:textId="0EC893AC" w:rsidR="00B0494E" w:rsidRDefault="00B0494E" w:rsidP="00B0494E">
            <w:pPr>
              <w:pStyle w:val="ISOChange"/>
              <w:spacing w:before="60" w:after="60" w:line="240" w:lineRule="auto"/>
              <w:rPr>
                <w:ins w:id="2000" w:author="Raphael Malyankar" w:date="2025-01-17T16:45:00Z" w16du:dateUtc="2025-01-17T23:45:00Z"/>
                <w:szCs w:val="18"/>
              </w:rPr>
            </w:pPr>
            <w:ins w:id="2001" w:author="Raphael Malyankar" w:date="2025-01-17T16:55:00Z" w16du:dateUtc="2025-01-17T23:55:00Z">
              <w:r w:rsidRPr="007F60AC">
                <w:rPr>
                  <w:szCs w:val="18"/>
                </w:rPr>
                <w:t>Check Description to: Amend discovery metadata</w:t>
              </w:r>
            </w:ins>
          </w:p>
        </w:tc>
        <w:tc>
          <w:tcPr>
            <w:tcW w:w="2590" w:type="dxa"/>
            <w:tcBorders>
              <w:top w:val="single" w:sz="6" w:space="0" w:color="auto"/>
              <w:bottom w:val="single" w:sz="6" w:space="0" w:color="auto"/>
            </w:tcBorders>
            <w:shd w:val="clear" w:color="auto" w:fill="D9D9D9" w:themeFill="background1" w:themeFillShade="D9"/>
          </w:tcPr>
          <w:p w14:paraId="2ED50415" w14:textId="1FAF6404" w:rsidR="00B0494E" w:rsidRPr="0036345A" w:rsidRDefault="0093323F" w:rsidP="00B0494E">
            <w:pPr>
              <w:pStyle w:val="ISOSecretObservations"/>
              <w:spacing w:before="60" w:after="60" w:line="240" w:lineRule="auto"/>
              <w:rPr>
                <w:ins w:id="2002" w:author="Raphael Malyankar" w:date="2025-01-17T16:45:00Z" w16du:dateUtc="2025-01-17T23:45:00Z"/>
                <w:szCs w:val="18"/>
              </w:rPr>
            </w:pPr>
            <w:ins w:id="2003" w:author="Raphael Malyankar" w:date="2025-01-20T01:04:00Z" w16du:dateUtc="2025-01-20T08:04:00Z">
              <w:r>
                <w:rPr>
                  <w:szCs w:val="18"/>
                </w:rPr>
                <w:t>Agreed</w:t>
              </w:r>
            </w:ins>
          </w:p>
        </w:tc>
      </w:tr>
      <w:tr w:rsidR="0093323F" w:rsidRPr="0036345A" w14:paraId="4B0E0944" w14:textId="77777777" w:rsidTr="006C61DB">
        <w:trPr>
          <w:cantSplit/>
          <w:jc w:val="center"/>
          <w:ins w:id="2004" w:author="Raphael Malyankar" w:date="2025-01-17T16:45:00Z"/>
        </w:trPr>
        <w:tc>
          <w:tcPr>
            <w:tcW w:w="665" w:type="dxa"/>
            <w:tcBorders>
              <w:top w:val="single" w:sz="6" w:space="0" w:color="auto"/>
              <w:bottom w:val="single" w:sz="6" w:space="0" w:color="auto"/>
            </w:tcBorders>
          </w:tcPr>
          <w:p w14:paraId="25189CB3" w14:textId="0E5ECCED" w:rsidR="0093323F" w:rsidRPr="000858D7" w:rsidRDefault="0093323F" w:rsidP="0093323F">
            <w:pPr>
              <w:pStyle w:val="ISOMB"/>
              <w:spacing w:before="60" w:after="60" w:line="240" w:lineRule="auto"/>
              <w:rPr>
                <w:ins w:id="2005" w:author="Raphael Malyankar" w:date="2025-01-17T16:45:00Z" w16du:dateUtc="2025-01-17T23:45:00Z"/>
                <w:rFonts w:cs="Arial"/>
                <w:szCs w:val="18"/>
              </w:rPr>
            </w:pPr>
            <w:ins w:id="2006" w:author="Raphael Malyankar" w:date="2025-01-17T17:31:00Z" w16du:dateUtc="2025-01-18T00:31:00Z">
              <w:r w:rsidRPr="00C34771">
                <w:rPr>
                  <w:rFonts w:cs="Arial"/>
                  <w:szCs w:val="18"/>
                </w:rPr>
                <w:t>17</w:t>
              </w:r>
            </w:ins>
          </w:p>
        </w:tc>
        <w:tc>
          <w:tcPr>
            <w:tcW w:w="598" w:type="dxa"/>
            <w:tcBorders>
              <w:top w:val="single" w:sz="6" w:space="0" w:color="auto"/>
              <w:bottom w:val="single" w:sz="6" w:space="0" w:color="auto"/>
            </w:tcBorders>
          </w:tcPr>
          <w:p w14:paraId="3C40331A" w14:textId="1E7D6641" w:rsidR="0093323F" w:rsidRPr="005B44D2" w:rsidRDefault="0093323F" w:rsidP="0093323F">
            <w:pPr>
              <w:pStyle w:val="ISOMB"/>
              <w:spacing w:before="60" w:after="60" w:line="240" w:lineRule="auto"/>
              <w:rPr>
                <w:ins w:id="2007" w:author="Raphael Malyankar" w:date="2025-01-17T16:45:00Z" w16du:dateUtc="2025-01-17T23:45:00Z"/>
                <w:rFonts w:cs="Arial"/>
                <w:szCs w:val="18"/>
              </w:rPr>
            </w:pPr>
            <w:ins w:id="2008" w:author="Raphael Malyankar" w:date="2025-01-17T17:30:00Z" w16du:dateUtc="2025-01-18T00:30:00Z">
              <w:r w:rsidRPr="00D7708C">
                <w:rPr>
                  <w:szCs w:val="18"/>
                </w:rPr>
                <w:t>IC-ENC</w:t>
              </w:r>
            </w:ins>
          </w:p>
        </w:tc>
        <w:tc>
          <w:tcPr>
            <w:tcW w:w="1313" w:type="dxa"/>
            <w:tcBorders>
              <w:top w:val="single" w:sz="6" w:space="0" w:color="auto"/>
              <w:bottom w:val="single" w:sz="6" w:space="0" w:color="auto"/>
            </w:tcBorders>
          </w:tcPr>
          <w:p w14:paraId="05F54F81" w14:textId="41AFFF4C" w:rsidR="0093323F" w:rsidRDefault="0093323F" w:rsidP="0093323F">
            <w:pPr>
              <w:pStyle w:val="ISOClause"/>
              <w:spacing w:before="60" w:after="60" w:line="240" w:lineRule="auto"/>
              <w:rPr>
                <w:ins w:id="2009" w:author="Raphael Malyankar" w:date="2025-01-17T16:45:00Z" w16du:dateUtc="2025-01-17T23:45:00Z"/>
                <w:szCs w:val="18"/>
              </w:rPr>
            </w:pPr>
            <w:ins w:id="2010" w:author="Raphael Malyankar" w:date="2025-01-17T17:03:00Z" w16du:dateUtc="2025-01-18T00:03:00Z">
              <w:r>
                <w:t>Dev</w:t>
              </w:r>
            </w:ins>
            <w:ins w:id="2011" w:author="Raphael Malyankar" w:date="2025-01-17T16:55:00Z" w16du:dateUtc="2025-01-17T23:55:00Z">
              <w:r w:rsidRPr="004D292D">
                <w:t>0553</w:t>
              </w:r>
            </w:ins>
          </w:p>
        </w:tc>
        <w:tc>
          <w:tcPr>
            <w:tcW w:w="1117" w:type="dxa"/>
            <w:tcBorders>
              <w:top w:val="single" w:sz="6" w:space="0" w:color="auto"/>
              <w:bottom w:val="single" w:sz="6" w:space="0" w:color="auto"/>
            </w:tcBorders>
          </w:tcPr>
          <w:p w14:paraId="2EF7C049" w14:textId="77777777" w:rsidR="0093323F" w:rsidRPr="0036345A" w:rsidRDefault="0093323F" w:rsidP="0093323F">
            <w:pPr>
              <w:pStyle w:val="ISOParagraph"/>
              <w:spacing w:before="60" w:after="60" w:line="240" w:lineRule="auto"/>
              <w:rPr>
                <w:ins w:id="2012" w:author="Raphael Malyankar" w:date="2025-01-17T16:45:00Z" w16du:dateUtc="2025-01-17T23:45:00Z"/>
                <w:szCs w:val="18"/>
              </w:rPr>
            </w:pPr>
          </w:p>
        </w:tc>
        <w:tc>
          <w:tcPr>
            <w:tcW w:w="706" w:type="dxa"/>
            <w:tcBorders>
              <w:top w:val="single" w:sz="6" w:space="0" w:color="auto"/>
              <w:bottom w:val="single" w:sz="6" w:space="0" w:color="auto"/>
            </w:tcBorders>
          </w:tcPr>
          <w:p w14:paraId="719881BD" w14:textId="19581670" w:rsidR="0093323F" w:rsidRDefault="00F514B6" w:rsidP="0093323F">
            <w:pPr>
              <w:pStyle w:val="ISOCommType"/>
              <w:spacing w:before="60" w:after="60" w:line="240" w:lineRule="auto"/>
              <w:rPr>
                <w:ins w:id="2013" w:author="Raphael Malyankar" w:date="2025-01-17T16:45:00Z" w16du:dateUtc="2025-01-17T23:45:00Z"/>
                <w:szCs w:val="18"/>
              </w:rPr>
            </w:pPr>
            <w:ins w:id="2014" w:author="Raphael Malyankar" w:date="2025-01-20T01:24:00Z" w16du:dateUtc="2025-01-20T08:24:00Z">
              <w:r>
                <w:rPr>
                  <w:szCs w:val="18"/>
                </w:rPr>
                <w:t>ed</w:t>
              </w:r>
            </w:ins>
          </w:p>
        </w:tc>
        <w:tc>
          <w:tcPr>
            <w:tcW w:w="4590" w:type="dxa"/>
            <w:tcBorders>
              <w:top w:val="single" w:sz="6" w:space="0" w:color="auto"/>
              <w:bottom w:val="single" w:sz="6" w:space="0" w:color="auto"/>
            </w:tcBorders>
          </w:tcPr>
          <w:p w14:paraId="02B62BF8" w14:textId="43382D21" w:rsidR="0093323F" w:rsidRDefault="0093323F" w:rsidP="0093323F">
            <w:pPr>
              <w:pStyle w:val="ISOComments"/>
              <w:spacing w:before="60" w:after="60" w:line="240" w:lineRule="auto"/>
              <w:rPr>
                <w:ins w:id="2015" w:author="Raphael Malyankar" w:date="2025-01-17T16:45:00Z" w16du:dateUtc="2025-01-17T23:45:00Z"/>
                <w:szCs w:val="18"/>
              </w:rPr>
            </w:pPr>
            <w:ins w:id="2016" w:author="Raphael Malyankar" w:date="2025-01-18T23:38:00Z" w16du:dateUtc="2025-01-19T06:38:00Z">
              <w:r>
                <w:rPr>
                  <w:szCs w:val="18"/>
                </w:rPr>
                <w:t xml:space="preserve">Suggest reword for </w:t>
              </w:r>
            </w:ins>
            <w:ins w:id="2017" w:author="Raphael Malyankar" w:date="2025-01-17T16:56:00Z" w16du:dateUtc="2025-01-17T23:56:00Z">
              <w:r w:rsidRPr="00060A54">
                <w:rPr>
                  <w:szCs w:val="18"/>
                </w:rPr>
                <w:t>Check Message</w:t>
              </w:r>
            </w:ins>
          </w:p>
        </w:tc>
        <w:tc>
          <w:tcPr>
            <w:tcW w:w="4174" w:type="dxa"/>
            <w:tcBorders>
              <w:top w:val="single" w:sz="6" w:space="0" w:color="auto"/>
              <w:bottom w:val="single" w:sz="6" w:space="0" w:color="auto"/>
            </w:tcBorders>
          </w:tcPr>
          <w:p w14:paraId="21C189C2" w14:textId="018D6A5F" w:rsidR="0093323F" w:rsidRDefault="0093323F" w:rsidP="0093323F">
            <w:pPr>
              <w:pStyle w:val="ISOChange"/>
              <w:spacing w:before="60" w:after="60" w:line="240" w:lineRule="auto"/>
              <w:rPr>
                <w:ins w:id="2018" w:author="Raphael Malyankar" w:date="2025-01-17T16:45:00Z" w16du:dateUtc="2025-01-17T23:45:00Z"/>
                <w:szCs w:val="18"/>
              </w:rPr>
            </w:pPr>
            <w:ins w:id="2019" w:author="Raphael Malyankar" w:date="2025-01-17T16:56:00Z" w16du:dateUtc="2025-01-17T23:56:00Z">
              <w:r w:rsidRPr="00D44587">
                <w:t>Dataset bounding boxes in discovery metadata and dataset do not match</w:t>
              </w:r>
            </w:ins>
          </w:p>
        </w:tc>
        <w:tc>
          <w:tcPr>
            <w:tcW w:w="2590" w:type="dxa"/>
            <w:tcBorders>
              <w:top w:val="single" w:sz="6" w:space="0" w:color="auto"/>
              <w:bottom w:val="single" w:sz="6" w:space="0" w:color="auto"/>
            </w:tcBorders>
            <w:shd w:val="clear" w:color="auto" w:fill="D9D9D9" w:themeFill="background1" w:themeFillShade="D9"/>
          </w:tcPr>
          <w:p w14:paraId="18CEA7F4" w14:textId="3D56BEA1" w:rsidR="0093323F" w:rsidRPr="0036345A" w:rsidRDefault="0093323F" w:rsidP="0093323F">
            <w:pPr>
              <w:pStyle w:val="ISOSecretObservations"/>
              <w:spacing w:before="60" w:after="60" w:line="240" w:lineRule="auto"/>
              <w:rPr>
                <w:ins w:id="2020" w:author="Raphael Malyankar" w:date="2025-01-17T16:45:00Z" w16du:dateUtc="2025-01-17T23:45:00Z"/>
                <w:szCs w:val="18"/>
              </w:rPr>
            </w:pPr>
            <w:ins w:id="2021" w:author="Raphael Malyankar" w:date="2025-01-20T01:04:00Z" w16du:dateUtc="2025-01-20T08:04:00Z">
              <w:r w:rsidRPr="002734D9">
                <w:rPr>
                  <w:szCs w:val="18"/>
                </w:rPr>
                <w:t>Agreed</w:t>
              </w:r>
            </w:ins>
          </w:p>
        </w:tc>
      </w:tr>
      <w:tr w:rsidR="0093323F" w:rsidRPr="0036345A" w14:paraId="30D7155D" w14:textId="77777777" w:rsidTr="006C61DB">
        <w:trPr>
          <w:cantSplit/>
          <w:jc w:val="center"/>
          <w:ins w:id="2022" w:author="Raphael Malyankar" w:date="2025-01-17T16:45:00Z"/>
        </w:trPr>
        <w:tc>
          <w:tcPr>
            <w:tcW w:w="665" w:type="dxa"/>
            <w:tcBorders>
              <w:top w:val="single" w:sz="6" w:space="0" w:color="auto"/>
              <w:bottom w:val="single" w:sz="6" w:space="0" w:color="auto"/>
            </w:tcBorders>
          </w:tcPr>
          <w:p w14:paraId="4ED387EA" w14:textId="65E845DC" w:rsidR="0093323F" w:rsidRPr="000858D7" w:rsidRDefault="0093323F" w:rsidP="0093323F">
            <w:pPr>
              <w:pStyle w:val="ISOMB"/>
              <w:spacing w:before="60" w:after="60" w:line="240" w:lineRule="auto"/>
              <w:rPr>
                <w:ins w:id="2023" w:author="Raphael Malyankar" w:date="2025-01-17T16:45:00Z" w16du:dateUtc="2025-01-17T23:45:00Z"/>
                <w:rFonts w:cs="Arial"/>
                <w:szCs w:val="18"/>
              </w:rPr>
            </w:pPr>
            <w:ins w:id="2024" w:author="Raphael Malyankar" w:date="2025-01-17T17:31:00Z" w16du:dateUtc="2025-01-18T00:31:00Z">
              <w:r w:rsidRPr="00C34771">
                <w:rPr>
                  <w:rFonts w:cs="Arial"/>
                  <w:szCs w:val="18"/>
                </w:rPr>
                <w:t>17</w:t>
              </w:r>
            </w:ins>
          </w:p>
        </w:tc>
        <w:tc>
          <w:tcPr>
            <w:tcW w:w="598" w:type="dxa"/>
            <w:tcBorders>
              <w:top w:val="single" w:sz="6" w:space="0" w:color="auto"/>
              <w:bottom w:val="single" w:sz="6" w:space="0" w:color="auto"/>
            </w:tcBorders>
          </w:tcPr>
          <w:p w14:paraId="2411F998" w14:textId="4BC87BA4" w:rsidR="0093323F" w:rsidRPr="005B44D2" w:rsidRDefault="0093323F" w:rsidP="0093323F">
            <w:pPr>
              <w:pStyle w:val="ISOMB"/>
              <w:spacing w:before="60" w:after="60" w:line="240" w:lineRule="auto"/>
              <w:rPr>
                <w:ins w:id="2025" w:author="Raphael Malyankar" w:date="2025-01-17T16:45:00Z" w16du:dateUtc="2025-01-17T23:45:00Z"/>
                <w:rFonts w:cs="Arial"/>
                <w:szCs w:val="18"/>
              </w:rPr>
            </w:pPr>
            <w:ins w:id="2026" w:author="Raphael Malyankar" w:date="2025-01-17T17:30:00Z" w16du:dateUtc="2025-01-18T00:30:00Z">
              <w:r w:rsidRPr="00D7708C">
                <w:rPr>
                  <w:szCs w:val="18"/>
                </w:rPr>
                <w:t>IC-ENC</w:t>
              </w:r>
            </w:ins>
          </w:p>
        </w:tc>
        <w:tc>
          <w:tcPr>
            <w:tcW w:w="1313" w:type="dxa"/>
            <w:tcBorders>
              <w:top w:val="single" w:sz="6" w:space="0" w:color="auto"/>
              <w:bottom w:val="single" w:sz="6" w:space="0" w:color="auto"/>
            </w:tcBorders>
          </w:tcPr>
          <w:p w14:paraId="60A11109" w14:textId="26A483EF" w:rsidR="0093323F" w:rsidRDefault="0093323F" w:rsidP="0093323F">
            <w:pPr>
              <w:pStyle w:val="ISOClause"/>
              <w:spacing w:before="60" w:after="60" w:line="240" w:lineRule="auto"/>
              <w:rPr>
                <w:ins w:id="2027" w:author="Raphael Malyankar" w:date="2025-01-17T16:45:00Z" w16du:dateUtc="2025-01-17T23:45:00Z"/>
                <w:szCs w:val="18"/>
              </w:rPr>
            </w:pPr>
            <w:ins w:id="2028" w:author="Raphael Malyankar" w:date="2025-01-17T17:03:00Z" w16du:dateUtc="2025-01-18T00:03:00Z">
              <w:r>
                <w:t>Dev</w:t>
              </w:r>
            </w:ins>
            <w:ins w:id="2029" w:author="Raphael Malyankar" w:date="2025-01-17T16:55:00Z" w16du:dateUtc="2025-01-17T23:55:00Z">
              <w:r w:rsidRPr="004D292D">
                <w:t>0554</w:t>
              </w:r>
            </w:ins>
          </w:p>
        </w:tc>
        <w:tc>
          <w:tcPr>
            <w:tcW w:w="1117" w:type="dxa"/>
            <w:tcBorders>
              <w:top w:val="single" w:sz="6" w:space="0" w:color="auto"/>
              <w:bottom w:val="single" w:sz="6" w:space="0" w:color="auto"/>
            </w:tcBorders>
          </w:tcPr>
          <w:p w14:paraId="1E1777CA" w14:textId="77777777" w:rsidR="0093323F" w:rsidRPr="0036345A" w:rsidRDefault="0093323F" w:rsidP="0093323F">
            <w:pPr>
              <w:pStyle w:val="ISOParagraph"/>
              <w:spacing w:before="60" w:after="60" w:line="240" w:lineRule="auto"/>
              <w:rPr>
                <w:ins w:id="2030" w:author="Raphael Malyankar" w:date="2025-01-17T16:45:00Z" w16du:dateUtc="2025-01-17T23:45:00Z"/>
                <w:szCs w:val="18"/>
              </w:rPr>
            </w:pPr>
          </w:p>
        </w:tc>
        <w:tc>
          <w:tcPr>
            <w:tcW w:w="706" w:type="dxa"/>
            <w:tcBorders>
              <w:top w:val="single" w:sz="6" w:space="0" w:color="auto"/>
              <w:bottom w:val="single" w:sz="6" w:space="0" w:color="auto"/>
            </w:tcBorders>
          </w:tcPr>
          <w:p w14:paraId="055B3AFB" w14:textId="32A18E20" w:rsidR="0093323F" w:rsidRDefault="00F514B6" w:rsidP="0093323F">
            <w:pPr>
              <w:pStyle w:val="ISOCommType"/>
              <w:spacing w:before="60" w:after="60" w:line="240" w:lineRule="auto"/>
              <w:rPr>
                <w:ins w:id="2031" w:author="Raphael Malyankar" w:date="2025-01-17T16:45:00Z" w16du:dateUtc="2025-01-17T23:45:00Z"/>
                <w:szCs w:val="18"/>
              </w:rPr>
            </w:pPr>
            <w:ins w:id="2032" w:author="Raphael Malyankar" w:date="2025-01-20T01:24:00Z" w16du:dateUtc="2025-01-20T08:24:00Z">
              <w:r>
                <w:rPr>
                  <w:szCs w:val="18"/>
                </w:rPr>
                <w:t>ed</w:t>
              </w:r>
            </w:ins>
          </w:p>
        </w:tc>
        <w:tc>
          <w:tcPr>
            <w:tcW w:w="4590" w:type="dxa"/>
            <w:tcBorders>
              <w:top w:val="single" w:sz="6" w:space="0" w:color="auto"/>
              <w:bottom w:val="single" w:sz="6" w:space="0" w:color="auto"/>
            </w:tcBorders>
          </w:tcPr>
          <w:p w14:paraId="17F2644F" w14:textId="2A6BC965" w:rsidR="0093323F" w:rsidRDefault="0093323F" w:rsidP="0093323F">
            <w:pPr>
              <w:pStyle w:val="ISOComments"/>
              <w:spacing w:before="60" w:after="60" w:line="240" w:lineRule="auto"/>
              <w:rPr>
                <w:ins w:id="2033" w:author="Raphael Malyankar" w:date="2025-01-17T16:45:00Z" w16du:dateUtc="2025-01-17T23:45:00Z"/>
                <w:szCs w:val="18"/>
              </w:rPr>
            </w:pPr>
            <w:ins w:id="2034" w:author="Raphael Malyankar" w:date="2025-01-18T23:38:00Z" w16du:dateUtc="2025-01-19T06:38:00Z">
              <w:r w:rsidRPr="00D44587">
                <w:t>Suggest reword for Check Message</w:t>
              </w:r>
            </w:ins>
          </w:p>
        </w:tc>
        <w:tc>
          <w:tcPr>
            <w:tcW w:w="4174" w:type="dxa"/>
            <w:tcBorders>
              <w:top w:val="single" w:sz="6" w:space="0" w:color="auto"/>
              <w:bottom w:val="single" w:sz="6" w:space="0" w:color="auto"/>
            </w:tcBorders>
          </w:tcPr>
          <w:p w14:paraId="48FEFC39" w14:textId="5D2AB2CD" w:rsidR="0093323F" w:rsidRDefault="0093323F" w:rsidP="0093323F">
            <w:pPr>
              <w:pStyle w:val="ISOChange"/>
              <w:spacing w:before="60" w:after="60" w:line="240" w:lineRule="auto"/>
              <w:rPr>
                <w:ins w:id="2035" w:author="Raphael Malyankar" w:date="2025-01-17T16:45:00Z" w16du:dateUtc="2025-01-17T23:45:00Z"/>
                <w:szCs w:val="18"/>
              </w:rPr>
            </w:pPr>
            <w:ins w:id="2036" w:author="Raphael Malyankar" w:date="2025-01-17T16:56:00Z" w16du:dateUtc="2025-01-17T23:56:00Z">
              <w:r w:rsidRPr="00D44587">
                <w:t>Dataset temporal extents in discovery metadata and dataset do not match</w:t>
              </w:r>
            </w:ins>
          </w:p>
        </w:tc>
        <w:tc>
          <w:tcPr>
            <w:tcW w:w="2590" w:type="dxa"/>
            <w:tcBorders>
              <w:top w:val="single" w:sz="6" w:space="0" w:color="auto"/>
              <w:bottom w:val="single" w:sz="6" w:space="0" w:color="auto"/>
            </w:tcBorders>
            <w:shd w:val="clear" w:color="auto" w:fill="D9D9D9" w:themeFill="background1" w:themeFillShade="D9"/>
          </w:tcPr>
          <w:p w14:paraId="791EE228" w14:textId="43DBFB15" w:rsidR="0093323F" w:rsidRPr="0036345A" w:rsidRDefault="0093323F" w:rsidP="0093323F">
            <w:pPr>
              <w:pStyle w:val="ISOSecretObservations"/>
              <w:spacing w:before="60" w:after="60" w:line="240" w:lineRule="auto"/>
              <w:rPr>
                <w:ins w:id="2037" w:author="Raphael Malyankar" w:date="2025-01-17T16:45:00Z" w16du:dateUtc="2025-01-17T23:45:00Z"/>
                <w:szCs w:val="18"/>
              </w:rPr>
            </w:pPr>
            <w:ins w:id="2038" w:author="Raphael Malyankar" w:date="2025-01-20T01:04:00Z" w16du:dateUtc="2025-01-20T08:04:00Z">
              <w:r w:rsidRPr="002734D9">
                <w:rPr>
                  <w:szCs w:val="18"/>
                </w:rPr>
                <w:t>Agreed</w:t>
              </w:r>
            </w:ins>
          </w:p>
        </w:tc>
      </w:tr>
      <w:tr w:rsidR="0093323F" w:rsidRPr="0036345A" w14:paraId="48FD2D21" w14:textId="77777777" w:rsidTr="006C61DB">
        <w:trPr>
          <w:cantSplit/>
          <w:jc w:val="center"/>
          <w:ins w:id="2039" w:author="Raphael Malyankar" w:date="2025-01-17T16:45:00Z"/>
        </w:trPr>
        <w:tc>
          <w:tcPr>
            <w:tcW w:w="665" w:type="dxa"/>
            <w:tcBorders>
              <w:top w:val="single" w:sz="6" w:space="0" w:color="auto"/>
              <w:bottom w:val="single" w:sz="6" w:space="0" w:color="auto"/>
            </w:tcBorders>
          </w:tcPr>
          <w:p w14:paraId="4C04C7C1" w14:textId="0CC9431A" w:rsidR="0093323F" w:rsidRPr="000858D7" w:rsidRDefault="0093323F" w:rsidP="0093323F">
            <w:pPr>
              <w:pStyle w:val="ISOMB"/>
              <w:spacing w:before="60" w:after="60" w:line="240" w:lineRule="auto"/>
              <w:rPr>
                <w:ins w:id="2040" w:author="Raphael Malyankar" w:date="2025-01-17T16:45:00Z" w16du:dateUtc="2025-01-17T23:45:00Z"/>
                <w:rFonts w:cs="Arial"/>
                <w:szCs w:val="18"/>
              </w:rPr>
            </w:pPr>
            <w:ins w:id="2041" w:author="Raphael Malyankar" w:date="2025-01-17T17:31:00Z" w16du:dateUtc="2025-01-18T00:31:00Z">
              <w:r w:rsidRPr="001E31D8">
                <w:rPr>
                  <w:rFonts w:cs="Arial"/>
                  <w:szCs w:val="18"/>
                </w:rPr>
                <w:t>17</w:t>
              </w:r>
            </w:ins>
          </w:p>
        </w:tc>
        <w:tc>
          <w:tcPr>
            <w:tcW w:w="598" w:type="dxa"/>
            <w:tcBorders>
              <w:top w:val="single" w:sz="6" w:space="0" w:color="auto"/>
              <w:bottom w:val="single" w:sz="6" w:space="0" w:color="auto"/>
            </w:tcBorders>
          </w:tcPr>
          <w:p w14:paraId="6E701CA3" w14:textId="0D4B01B6" w:rsidR="0093323F" w:rsidRPr="005B44D2" w:rsidRDefault="0093323F" w:rsidP="0093323F">
            <w:pPr>
              <w:pStyle w:val="ISOMB"/>
              <w:spacing w:before="60" w:after="60" w:line="240" w:lineRule="auto"/>
              <w:rPr>
                <w:ins w:id="2042" w:author="Raphael Malyankar" w:date="2025-01-17T16:45:00Z" w16du:dateUtc="2025-01-17T23:45:00Z"/>
                <w:rFonts w:cs="Arial"/>
                <w:szCs w:val="18"/>
              </w:rPr>
            </w:pPr>
            <w:ins w:id="2043" w:author="Raphael Malyankar" w:date="2025-01-17T17:30:00Z" w16du:dateUtc="2025-01-18T00:30:00Z">
              <w:r w:rsidRPr="0070067D">
                <w:rPr>
                  <w:szCs w:val="18"/>
                </w:rPr>
                <w:t>IC-ENC</w:t>
              </w:r>
            </w:ins>
          </w:p>
        </w:tc>
        <w:tc>
          <w:tcPr>
            <w:tcW w:w="1313" w:type="dxa"/>
            <w:tcBorders>
              <w:top w:val="single" w:sz="6" w:space="0" w:color="auto"/>
              <w:bottom w:val="single" w:sz="6" w:space="0" w:color="auto"/>
            </w:tcBorders>
          </w:tcPr>
          <w:p w14:paraId="5E079E23" w14:textId="1110CE62" w:rsidR="0093323F" w:rsidRDefault="0093323F" w:rsidP="0093323F">
            <w:pPr>
              <w:pStyle w:val="ISOClause"/>
              <w:spacing w:before="60" w:after="60" w:line="240" w:lineRule="auto"/>
              <w:rPr>
                <w:ins w:id="2044" w:author="Raphael Malyankar" w:date="2025-01-17T16:45:00Z" w16du:dateUtc="2025-01-17T23:45:00Z"/>
                <w:szCs w:val="18"/>
              </w:rPr>
            </w:pPr>
            <w:ins w:id="2045" w:author="Raphael Malyankar" w:date="2025-01-17T17:03:00Z" w16du:dateUtc="2025-01-18T00:03:00Z">
              <w:r>
                <w:t>Dev</w:t>
              </w:r>
            </w:ins>
            <w:ins w:id="2046" w:author="Raphael Malyankar" w:date="2025-01-17T16:55:00Z" w16du:dateUtc="2025-01-17T23:55:00Z">
              <w:r w:rsidRPr="004D292D">
                <w:t>0572</w:t>
              </w:r>
            </w:ins>
          </w:p>
        </w:tc>
        <w:tc>
          <w:tcPr>
            <w:tcW w:w="1117" w:type="dxa"/>
            <w:tcBorders>
              <w:top w:val="single" w:sz="6" w:space="0" w:color="auto"/>
              <w:bottom w:val="single" w:sz="6" w:space="0" w:color="auto"/>
            </w:tcBorders>
          </w:tcPr>
          <w:p w14:paraId="654A878B" w14:textId="77777777" w:rsidR="0093323F" w:rsidRPr="0036345A" w:rsidRDefault="0093323F" w:rsidP="0093323F">
            <w:pPr>
              <w:pStyle w:val="ISOParagraph"/>
              <w:spacing w:before="60" w:after="60" w:line="240" w:lineRule="auto"/>
              <w:rPr>
                <w:ins w:id="2047" w:author="Raphael Malyankar" w:date="2025-01-17T16:45:00Z" w16du:dateUtc="2025-01-17T23:45:00Z"/>
                <w:szCs w:val="18"/>
              </w:rPr>
            </w:pPr>
          </w:p>
        </w:tc>
        <w:tc>
          <w:tcPr>
            <w:tcW w:w="706" w:type="dxa"/>
            <w:tcBorders>
              <w:top w:val="single" w:sz="6" w:space="0" w:color="auto"/>
              <w:bottom w:val="single" w:sz="6" w:space="0" w:color="auto"/>
            </w:tcBorders>
          </w:tcPr>
          <w:p w14:paraId="773ECFBC" w14:textId="36EB047A" w:rsidR="0093323F" w:rsidRDefault="00F514B6" w:rsidP="0093323F">
            <w:pPr>
              <w:pStyle w:val="ISOCommType"/>
              <w:spacing w:before="60" w:after="60" w:line="240" w:lineRule="auto"/>
              <w:rPr>
                <w:ins w:id="2048" w:author="Raphael Malyankar" w:date="2025-01-17T16:45:00Z" w16du:dateUtc="2025-01-17T23:45:00Z"/>
                <w:szCs w:val="18"/>
              </w:rPr>
            </w:pPr>
            <w:ins w:id="2049" w:author="Raphael Malyankar" w:date="2025-01-20T01:24:00Z" w16du:dateUtc="2025-01-20T08:24:00Z">
              <w:r>
                <w:rPr>
                  <w:szCs w:val="18"/>
                </w:rPr>
                <w:t>ed</w:t>
              </w:r>
            </w:ins>
          </w:p>
        </w:tc>
        <w:tc>
          <w:tcPr>
            <w:tcW w:w="4590" w:type="dxa"/>
            <w:tcBorders>
              <w:top w:val="single" w:sz="6" w:space="0" w:color="auto"/>
              <w:bottom w:val="single" w:sz="6" w:space="0" w:color="auto"/>
            </w:tcBorders>
          </w:tcPr>
          <w:p w14:paraId="3FB4633F" w14:textId="41CDFD9E" w:rsidR="0093323F" w:rsidRDefault="0093323F" w:rsidP="0093323F">
            <w:pPr>
              <w:pStyle w:val="ISOComments"/>
              <w:spacing w:before="60" w:after="60" w:line="240" w:lineRule="auto"/>
              <w:rPr>
                <w:ins w:id="2050" w:author="Raphael Malyankar" w:date="2025-01-17T16:45:00Z" w16du:dateUtc="2025-01-17T23:45:00Z"/>
                <w:szCs w:val="18"/>
              </w:rPr>
            </w:pPr>
            <w:ins w:id="2051" w:author="Raphael Malyankar" w:date="2025-01-18T23:39:00Z" w16du:dateUtc="2025-01-19T06:39:00Z">
              <w:r w:rsidRPr="0089019F">
                <w:rPr>
                  <w:szCs w:val="18"/>
                </w:rPr>
                <w:t>Suggest reword for Check Message</w:t>
              </w:r>
              <w:r>
                <w:rPr>
                  <w:szCs w:val="18"/>
                </w:rPr>
                <w:t xml:space="preserve"> and </w:t>
              </w:r>
              <w:r w:rsidRPr="0089019F">
                <w:rPr>
                  <w:szCs w:val="18"/>
                </w:rPr>
                <w:t>Check Description</w:t>
              </w:r>
            </w:ins>
          </w:p>
        </w:tc>
        <w:tc>
          <w:tcPr>
            <w:tcW w:w="4174" w:type="dxa"/>
            <w:tcBorders>
              <w:top w:val="single" w:sz="6" w:space="0" w:color="auto"/>
              <w:bottom w:val="single" w:sz="6" w:space="0" w:color="auto"/>
            </w:tcBorders>
          </w:tcPr>
          <w:p w14:paraId="74CAEA85" w14:textId="77777777" w:rsidR="0093323F" w:rsidRDefault="0093323F" w:rsidP="0093323F">
            <w:pPr>
              <w:pStyle w:val="ISOChange"/>
              <w:spacing w:before="60" w:after="60" w:line="240" w:lineRule="auto"/>
              <w:rPr>
                <w:ins w:id="2052" w:author="Raphael Malyankar" w:date="2025-01-18T23:40:00Z" w16du:dateUtc="2025-01-19T06:40:00Z"/>
              </w:rPr>
            </w:pPr>
            <w:ins w:id="2053" w:author="Raphael Malyankar" w:date="2025-01-18T23:39:00Z" w16du:dateUtc="2025-01-19T06:39:00Z">
              <w:r>
                <w:t>Check Message</w:t>
              </w:r>
            </w:ins>
            <w:ins w:id="2054" w:author="Raphael Malyankar" w:date="2025-01-18T23:40:00Z" w16du:dateUtc="2025-01-19T06:40:00Z">
              <w:r>
                <w:t xml:space="preserve">: </w:t>
              </w:r>
            </w:ins>
            <w:ins w:id="2055" w:author="Raphael Malyankar" w:date="2025-01-17T16:56:00Z" w16du:dateUtc="2025-01-17T23:56:00Z">
              <w:r w:rsidRPr="00D44587">
                <w:t>Temporal extent begin does not precede end</w:t>
              </w:r>
            </w:ins>
          </w:p>
          <w:p w14:paraId="06503CC9" w14:textId="423FABD1" w:rsidR="0093323F" w:rsidRDefault="0093323F" w:rsidP="0093323F">
            <w:pPr>
              <w:pStyle w:val="ISOChange"/>
              <w:spacing w:before="60" w:after="60" w:line="240" w:lineRule="auto"/>
              <w:rPr>
                <w:ins w:id="2056" w:author="Raphael Malyankar" w:date="2025-01-17T16:45:00Z" w16du:dateUtc="2025-01-17T23:45:00Z"/>
                <w:szCs w:val="18"/>
              </w:rPr>
            </w:pPr>
            <w:ins w:id="2057" w:author="Raphael Malyankar" w:date="2025-01-17T16:56:00Z" w16du:dateUtc="2025-01-17T23:56:00Z">
              <w:r w:rsidRPr="00D44587">
                <w:t>Check Description</w:t>
              </w:r>
            </w:ins>
            <w:ins w:id="2058" w:author="Raphael Malyankar" w:date="2025-01-18T23:40:00Z" w16du:dateUtc="2025-01-19T06:40:00Z">
              <w:r>
                <w:t xml:space="preserve">: </w:t>
              </w:r>
            </w:ins>
            <w:ins w:id="2059" w:author="Raphael Malyankar" w:date="2025-01-17T16:56:00Z" w16du:dateUtc="2025-01-17T23:56:00Z">
              <w:r w:rsidRPr="00D44587">
                <w:t>Where both temporal extent attributes are populated, timeInstantBegin must precede timeInstantEnd</w:t>
              </w:r>
            </w:ins>
          </w:p>
        </w:tc>
        <w:tc>
          <w:tcPr>
            <w:tcW w:w="2590" w:type="dxa"/>
            <w:tcBorders>
              <w:top w:val="single" w:sz="6" w:space="0" w:color="auto"/>
              <w:bottom w:val="single" w:sz="6" w:space="0" w:color="auto"/>
            </w:tcBorders>
            <w:shd w:val="clear" w:color="auto" w:fill="D9D9D9" w:themeFill="background1" w:themeFillShade="D9"/>
          </w:tcPr>
          <w:p w14:paraId="4F3896C7" w14:textId="693C313D" w:rsidR="0093323F" w:rsidRPr="0036345A" w:rsidRDefault="0093323F" w:rsidP="0093323F">
            <w:pPr>
              <w:pStyle w:val="ISOSecretObservations"/>
              <w:spacing w:before="60" w:after="60" w:line="240" w:lineRule="auto"/>
              <w:rPr>
                <w:ins w:id="2060" w:author="Raphael Malyankar" w:date="2025-01-17T16:45:00Z" w16du:dateUtc="2025-01-17T23:45:00Z"/>
                <w:szCs w:val="18"/>
              </w:rPr>
            </w:pPr>
            <w:ins w:id="2061" w:author="Raphael Malyankar" w:date="2025-01-20T01:04:00Z" w16du:dateUtc="2025-01-20T08:04:00Z">
              <w:r w:rsidRPr="002734D9">
                <w:rPr>
                  <w:szCs w:val="18"/>
                </w:rPr>
                <w:t>Agreed</w:t>
              </w:r>
            </w:ins>
          </w:p>
        </w:tc>
      </w:tr>
      <w:tr w:rsidR="0093323F" w:rsidRPr="0036345A" w14:paraId="676487C2" w14:textId="77777777" w:rsidTr="006C61DB">
        <w:trPr>
          <w:cantSplit/>
          <w:jc w:val="center"/>
          <w:ins w:id="2062" w:author="Raphael Malyankar" w:date="2025-01-17T16:45:00Z"/>
        </w:trPr>
        <w:tc>
          <w:tcPr>
            <w:tcW w:w="665" w:type="dxa"/>
            <w:tcBorders>
              <w:top w:val="single" w:sz="6" w:space="0" w:color="auto"/>
              <w:bottom w:val="single" w:sz="6" w:space="0" w:color="auto"/>
            </w:tcBorders>
          </w:tcPr>
          <w:p w14:paraId="553E560D" w14:textId="201FFC70" w:rsidR="0093323F" w:rsidRPr="000858D7" w:rsidRDefault="0093323F" w:rsidP="0093323F">
            <w:pPr>
              <w:pStyle w:val="ISOMB"/>
              <w:spacing w:before="60" w:after="60" w:line="240" w:lineRule="auto"/>
              <w:rPr>
                <w:ins w:id="2063" w:author="Raphael Malyankar" w:date="2025-01-17T16:45:00Z" w16du:dateUtc="2025-01-17T23:45:00Z"/>
                <w:rFonts w:cs="Arial"/>
                <w:szCs w:val="18"/>
              </w:rPr>
            </w:pPr>
            <w:ins w:id="2064" w:author="Raphael Malyankar" w:date="2025-01-17T17:31:00Z" w16du:dateUtc="2025-01-18T00:31:00Z">
              <w:r w:rsidRPr="001E31D8">
                <w:rPr>
                  <w:rFonts w:cs="Arial"/>
                  <w:szCs w:val="18"/>
                </w:rPr>
                <w:t>17</w:t>
              </w:r>
            </w:ins>
          </w:p>
        </w:tc>
        <w:tc>
          <w:tcPr>
            <w:tcW w:w="598" w:type="dxa"/>
            <w:tcBorders>
              <w:top w:val="single" w:sz="6" w:space="0" w:color="auto"/>
              <w:bottom w:val="single" w:sz="6" w:space="0" w:color="auto"/>
            </w:tcBorders>
          </w:tcPr>
          <w:p w14:paraId="53780FE1" w14:textId="118D5339" w:rsidR="0093323F" w:rsidRPr="005B44D2" w:rsidRDefault="0093323F" w:rsidP="0093323F">
            <w:pPr>
              <w:pStyle w:val="ISOMB"/>
              <w:spacing w:before="60" w:after="60" w:line="240" w:lineRule="auto"/>
              <w:rPr>
                <w:ins w:id="2065" w:author="Raphael Malyankar" w:date="2025-01-17T16:45:00Z" w16du:dateUtc="2025-01-17T23:45:00Z"/>
                <w:rFonts w:cs="Arial"/>
                <w:szCs w:val="18"/>
              </w:rPr>
            </w:pPr>
            <w:ins w:id="2066" w:author="Raphael Malyankar" w:date="2025-01-17T17:30:00Z" w16du:dateUtc="2025-01-18T00:30:00Z">
              <w:r w:rsidRPr="0070067D">
                <w:rPr>
                  <w:szCs w:val="18"/>
                </w:rPr>
                <w:t>IC-ENC</w:t>
              </w:r>
            </w:ins>
          </w:p>
        </w:tc>
        <w:tc>
          <w:tcPr>
            <w:tcW w:w="1313" w:type="dxa"/>
            <w:tcBorders>
              <w:top w:val="single" w:sz="6" w:space="0" w:color="auto"/>
              <w:bottom w:val="single" w:sz="6" w:space="0" w:color="auto"/>
            </w:tcBorders>
          </w:tcPr>
          <w:p w14:paraId="40061ECD" w14:textId="28D69286" w:rsidR="0093323F" w:rsidRDefault="0093323F" w:rsidP="0093323F">
            <w:pPr>
              <w:pStyle w:val="ISOClause"/>
              <w:spacing w:before="60" w:after="60" w:line="240" w:lineRule="auto"/>
              <w:rPr>
                <w:ins w:id="2067" w:author="Raphael Malyankar" w:date="2025-01-17T16:45:00Z" w16du:dateUtc="2025-01-17T23:45:00Z"/>
                <w:szCs w:val="18"/>
              </w:rPr>
            </w:pPr>
            <w:ins w:id="2068" w:author="Raphael Malyankar" w:date="2025-01-17T17:03:00Z" w16du:dateUtc="2025-01-18T00:03:00Z">
              <w:r>
                <w:t>Dev</w:t>
              </w:r>
            </w:ins>
            <w:ins w:id="2069" w:author="Raphael Malyankar" w:date="2025-01-17T16:55:00Z" w16du:dateUtc="2025-01-17T23:55:00Z">
              <w:r w:rsidRPr="004D292D">
                <w:t>0574</w:t>
              </w:r>
            </w:ins>
          </w:p>
        </w:tc>
        <w:tc>
          <w:tcPr>
            <w:tcW w:w="1117" w:type="dxa"/>
            <w:tcBorders>
              <w:top w:val="single" w:sz="6" w:space="0" w:color="auto"/>
              <w:bottom w:val="single" w:sz="6" w:space="0" w:color="auto"/>
            </w:tcBorders>
          </w:tcPr>
          <w:p w14:paraId="45D8862C" w14:textId="77777777" w:rsidR="0093323F" w:rsidRPr="0036345A" w:rsidRDefault="0093323F" w:rsidP="0093323F">
            <w:pPr>
              <w:pStyle w:val="ISOParagraph"/>
              <w:spacing w:before="60" w:after="60" w:line="240" w:lineRule="auto"/>
              <w:rPr>
                <w:ins w:id="2070" w:author="Raphael Malyankar" w:date="2025-01-17T16:45:00Z" w16du:dateUtc="2025-01-17T23:45:00Z"/>
                <w:szCs w:val="18"/>
              </w:rPr>
            </w:pPr>
          </w:p>
        </w:tc>
        <w:tc>
          <w:tcPr>
            <w:tcW w:w="706" w:type="dxa"/>
            <w:tcBorders>
              <w:top w:val="single" w:sz="6" w:space="0" w:color="auto"/>
              <w:bottom w:val="single" w:sz="6" w:space="0" w:color="auto"/>
            </w:tcBorders>
          </w:tcPr>
          <w:p w14:paraId="1EA02ED0" w14:textId="092FA1D6" w:rsidR="0093323F" w:rsidRDefault="00F514B6" w:rsidP="0093323F">
            <w:pPr>
              <w:pStyle w:val="ISOCommType"/>
              <w:spacing w:before="60" w:after="60" w:line="240" w:lineRule="auto"/>
              <w:rPr>
                <w:ins w:id="2071" w:author="Raphael Malyankar" w:date="2025-01-17T16:45:00Z" w16du:dateUtc="2025-01-17T23:45:00Z"/>
                <w:szCs w:val="18"/>
              </w:rPr>
            </w:pPr>
            <w:ins w:id="2072" w:author="Raphael Malyankar" w:date="2025-01-20T01:24:00Z" w16du:dateUtc="2025-01-20T08:24:00Z">
              <w:r>
                <w:rPr>
                  <w:szCs w:val="18"/>
                </w:rPr>
                <w:t>ed</w:t>
              </w:r>
            </w:ins>
          </w:p>
        </w:tc>
        <w:tc>
          <w:tcPr>
            <w:tcW w:w="4590" w:type="dxa"/>
            <w:tcBorders>
              <w:top w:val="single" w:sz="6" w:space="0" w:color="auto"/>
              <w:bottom w:val="single" w:sz="6" w:space="0" w:color="auto"/>
            </w:tcBorders>
          </w:tcPr>
          <w:p w14:paraId="02309977" w14:textId="3EF84747" w:rsidR="0093323F" w:rsidRDefault="0093323F" w:rsidP="0093323F">
            <w:pPr>
              <w:pStyle w:val="ISOComments"/>
              <w:spacing w:before="60" w:after="60" w:line="240" w:lineRule="auto"/>
              <w:rPr>
                <w:ins w:id="2073" w:author="Raphael Malyankar" w:date="2025-01-17T16:45:00Z" w16du:dateUtc="2025-01-17T23:45:00Z"/>
                <w:szCs w:val="18"/>
              </w:rPr>
            </w:pPr>
            <w:ins w:id="2074" w:author="Raphael Malyankar" w:date="2025-01-18T23:41:00Z" w16du:dateUtc="2025-01-19T06:41:00Z">
              <w:r>
                <w:rPr>
                  <w:szCs w:val="18"/>
                </w:rPr>
                <w:t>Suggest r</w:t>
              </w:r>
            </w:ins>
            <w:ins w:id="2075" w:author="Raphael Malyankar" w:date="2025-01-17T16:56:00Z" w16du:dateUtc="2025-01-17T23:56:00Z">
              <w:r w:rsidRPr="00060A54">
                <w:rPr>
                  <w:szCs w:val="18"/>
                </w:rPr>
                <w:t xml:space="preserve">eword </w:t>
              </w:r>
            </w:ins>
            <w:ins w:id="2076" w:author="Raphael Malyankar" w:date="2025-01-18T23:42:00Z" w16du:dateUtc="2025-01-19T06:42:00Z">
              <w:r>
                <w:rPr>
                  <w:szCs w:val="18"/>
                </w:rPr>
                <w:t xml:space="preserve">for </w:t>
              </w:r>
            </w:ins>
            <w:ins w:id="2077" w:author="Raphael Malyankar" w:date="2025-01-17T16:56:00Z" w16du:dateUtc="2025-01-17T23:56:00Z">
              <w:r w:rsidRPr="00060A54">
                <w:rPr>
                  <w:szCs w:val="18"/>
                </w:rPr>
                <w:t>Check Message</w:t>
              </w:r>
            </w:ins>
            <w:ins w:id="2078" w:author="Raphael Malyankar" w:date="2025-01-18T23:42:00Z" w16du:dateUtc="2025-01-19T06:42:00Z">
              <w:r>
                <w:rPr>
                  <w:szCs w:val="18"/>
                </w:rPr>
                <w:t xml:space="preserve"> and </w:t>
              </w:r>
              <w:r w:rsidRPr="0089019F">
                <w:rPr>
                  <w:szCs w:val="18"/>
                </w:rPr>
                <w:t>Check Description</w:t>
              </w:r>
            </w:ins>
          </w:p>
        </w:tc>
        <w:tc>
          <w:tcPr>
            <w:tcW w:w="4174" w:type="dxa"/>
            <w:tcBorders>
              <w:top w:val="single" w:sz="6" w:space="0" w:color="auto"/>
              <w:bottom w:val="single" w:sz="6" w:space="0" w:color="auto"/>
            </w:tcBorders>
          </w:tcPr>
          <w:p w14:paraId="215064C1" w14:textId="3D8EC900" w:rsidR="0093323F" w:rsidRDefault="0093323F" w:rsidP="0093323F">
            <w:pPr>
              <w:pStyle w:val="ISOChange"/>
              <w:spacing w:before="60" w:after="60" w:line="240" w:lineRule="auto"/>
              <w:rPr>
                <w:ins w:id="2079" w:author="Raphael Malyankar" w:date="2025-01-18T23:42:00Z" w16du:dateUtc="2025-01-19T06:42:00Z"/>
                <w:szCs w:val="18"/>
              </w:rPr>
            </w:pPr>
            <w:ins w:id="2080" w:author="Raphael Malyankar" w:date="2025-01-17T16:56:00Z" w16du:dateUtc="2025-01-17T23:56:00Z">
              <w:r w:rsidRPr="007F60AC">
                <w:rPr>
                  <w:szCs w:val="18"/>
                </w:rPr>
                <w:t>Check Message to: Issue date and time in discovery metadata does not match issue date and time in dataset</w:t>
              </w:r>
            </w:ins>
          </w:p>
          <w:p w14:paraId="1D7C0AAD" w14:textId="661F9D68" w:rsidR="0093323F" w:rsidRDefault="0093323F" w:rsidP="0093323F">
            <w:pPr>
              <w:pStyle w:val="ISOChange"/>
              <w:spacing w:before="60" w:after="60" w:line="240" w:lineRule="auto"/>
              <w:rPr>
                <w:ins w:id="2081" w:author="Raphael Malyankar" w:date="2025-01-17T16:45:00Z" w16du:dateUtc="2025-01-17T23:45:00Z"/>
                <w:szCs w:val="18"/>
              </w:rPr>
            </w:pPr>
            <w:ins w:id="2082" w:author="Raphael Malyankar" w:date="2025-01-17T16:56:00Z" w16du:dateUtc="2025-01-17T23:56:00Z">
              <w:r w:rsidRPr="007F60AC">
                <w:rPr>
                  <w:szCs w:val="18"/>
                </w:rPr>
                <w:t>Check Description: Issue date and time in discovery metadata must match issue date and time in dataset", and Check Solution to: "Amend discovery metadata</w:t>
              </w:r>
            </w:ins>
          </w:p>
        </w:tc>
        <w:tc>
          <w:tcPr>
            <w:tcW w:w="2590" w:type="dxa"/>
            <w:tcBorders>
              <w:top w:val="single" w:sz="6" w:space="0" w:color="auto"/>
              <w:bottom w:val="single" w:sz="6" w:space="0" w:color="auto"/>
            </w:tcBorders>
            <w:shd w:val="clear" w:color="auto" w:fill="D9D9D9" w:themeFill="background1" w:themeFillShade="D9"/>
          </w:tcPr>
          <w:p w14:paraId="3AB25B47" w14:textId="4539DE7B" w:rsidR="0093323F" w:rsidRPr="0036345A" w:rsidRDefault="0093323F" w:rsidP="0093323F">
            <w:pPr>
              <w:pStyle w:val="ISOSecretObservations"/>
              <w:spacing w:before="60" w:after="60" w:line="240" w:lineRule="auto"/>
              <w:rPr>
                <w:ins w:id="2083" w:author="Raphael Malyankar" w:date="2025-01-17T16:45:00Z" w16du:dateUtc="2025-01-17T23:45:00Z"/>
                <w:szCs w:val="18"/>
              </w:rPr>
            </w:pPr>
            <w:ins w:id="2084" w:author="Raphael Malyankar" w:date="2025-01-20T01:04:00Z" w16du:dateUtc="2025-01-20T08:04:00Z">
              <w:r w:rsidRPr="002734D9">
                <w:rPr>
                  <w:szCs w:val="18"/>
                </w:rPr>
                <w:t>Agreed</w:t>
              </w:r>
            </w:ins>
          </w:p>
        </w:tc>
      </w:tr>
      <w:tr w:rsidR="0093323F" w:rsidRPr="0036345A" w14:paraId="49ECC753" w14:textId="77777777" w:rsidTr="006C61DB">
        <w:trPr>
          <w:cantSplit/>
          <w:jc w:val="center"/>
          <w:ins w:id="2085" w:author="Raphael Malyankar" w:date="2025-01-17T16:45:00Z"/>
        </w:trPr>
        <w:tc>
          <w:tcPr>
            <w:tcW w:w="665" w:type="dxa"/>
            <w:tcBorders>
              <w:top w:val="single" w:sz="6" w:space="0" w:color="auto"/>
              <w:bottom w:val="single" w:sz="6" w:space="0" w:color="auto"/>
            </w:tcBorders>
          </w:tcPr>
          <w:p w14:paraId="133B71BA" w14:textId="06240CD0" w:rsidR="0093323F" w:rsidRPr="000858D7" w:rsidRDefault="0093323F" w:rsidP="0093323F">
            <w:pPr>
              <w:pStyle w:val="ISOMB"/>
              <w:spacing w:before="60" w:after="60" w:line="240" w:lineRule="auto"/>
              <w:rPr>
                <w:ins w:id="2086" w:author="Raphael Malyankar" w:date="2025-01-17T16:45:00Z" w16du:dateUtc="2025-01-17T23:45:00Z"/>
                <w:rFonts w:cs="Arial"/>
                <w:szCs w:val="18"/>
              </w:rPr>
            </w:pPr>
            <w:ins w:id="2087" w:author="Raphael Malyankar" w:date="2025-01-17T17:31:00Z" w16du:dateUtc="2025-01-18T00:31:00Z">
              <w:r w:rsidRPr="001E31D8">
                <w:rPr>
                  <w:rFonts w:cs="Arial"/>
                  <w:szCs w:val="18"/>
                </w:rPr>
                <w:t>17</w:t>
              </w:r>
            </w:ins>
          </w:p>
        </w:tc>
        <w:tc>
          <w:tcPr>
            <w:tcW w:w="598" w:type="dxa"/>
            <w:tcBorders>
              <w:top w:val="single" w:sz="6" w:space="0" w:color="auto"/>
              <w:bottom w:val="single" w:sz="6" w:space="0" w:color="auto"/>
            </w:tcBorders>
          </w:tcPr>
          <w:p w14:paraId="6A86BA6B" w14:textId="75BE7CB5" w:rsidR="0093323F" w:rsidRPr="005B44D2" w:rsidRDefault="0093323F" w:rsidP="0093323F">
            <w:pPr>
              <w:pStyle w:val="ISOMB"/>
              <w:spacing w:before="60" w:after="60" w:line="240" w:lineRule="auto"/>
              <w:rPr>
                <w:ins w:id="2088" w:author="Raphael Malyankar" w:date="2025-01-17T16:45:00Z" w16du:dateUtc="2025-01-17T23:45:00Z"/>
                <w:rFonts w:cs="Arial"/>
                <w:szCs w:val="18"/>
              </w:rPr>
            </w:pPr>
            <w:ins w:id="2089" w:author="Raphael Malyankar" w:date="2025-01-17T17:30:00Z" w16du:dateUtc="2025-01-18T00:30:00Z">
              <w:r w:rsidRPr="0070067D">
                <w:rPr>
                  <w:szCs w:val="18"/>
                </w:rPr>
                <w:t>IC-ENC</w:t>
              </w:r>
            </w:ins>
          </w:p>
        </w:tc>
        <w:tc>
          <w:tcPr>
            <w:tcW w:w="1313" w:type="dxa"/>
            <w:tcBorders>
              <w:top w:val="single" w:sz="6" w:space="0" w:color="auto"/>
              <w:bottom w:val="single" w:sz="6" w:space="0" w:color="auto"/>
            </w:tcBorders>
          </w:tcPr>
          <w:p w14:paraId="4DAA9082" w14:textId="674D9A07" w:rsidR="0093323F" w:rsidRPr="00A52965" w:rsidRDefault="0093323F" w:rsidP="0093323F">
            <w:pPr>
              <w:pStyle w:val="ISOClause"/>
              <w:spacing w:before="60" w:after="60" w:line="240" w:lineRule="auto"/>
              <w:rPr>
                <w:ins w:id="2090" w:author="Raphael Malyankar" w:date="2025-01-17T16:45:00Z" w16du:dateUtc="2025-01-17T23:45:00Z"/>
                <w:rFonts w:cs="Arial"/>
                <w:szCs w:val="18"/>
              </w:rPr>
            </w:pPr>
            <w:ins w:id="2091" w:author="Raphael Malyankar" w:date="2025-01-17T17:03:00Z" w16du:dateUtc="2025-01-18T00:03:00Z">
              <w:r>
                <w:rPr>
                  <w:rFonts w:cs="Arial"/>
                  <w:color w:val="9C5700"/>
                  <w:szCs w:val="18"/>
                </w:rPr>
                <w:t>Dev</w:t>
              </w:r>
            </w:ins>
            <w:ins w:id="2092" w:author="Raphael Malyankar" w:date="2025-01-17T16:57:00Z" w16du:dateUtc="2025-01-17T23:57:00Z">
              <w:r w:rsidRPr="007F60AC">
                <w:rPr>
                  <w:rFonts w:cs="Arial"/>
                  <w:color w:val="9C5700"/>
                  <w:szCs w:val="18"/>
                </w:rPr>
                <w:t>0555</w:t>
              </w:r>
            </w:ins>
            <w:ins w:id="2093" w:author="Raphael Malyankar" w:date="2025-01-18T23:47:00Z" w16du:dateUtc="2025-01-19T06:47:00Z">
              <w:r>
                <w:rPr>
                  <w:rFonts w:cs="Arial"/>
                  <w:color w:val="9C5700"/>
                  <w:szCs w:val="18"/>
                </w:rPr>
                <w:t xml:space="preserve">, </w:t>
              </w:r>
            </w:ins>
            <w:ins w:id="2094" w:author="Raphael Malyankar" w:date="2025-01-18T23:46:00Z" w16du:dateUtc="2025-01-19T06:46:00Z">
              <w:r>
                <w:rPr>
                  <w:rFonts w:cs="Arial"/>
                  <w:color w:val="9C5700"/>
                  <w:szCs w:val="18"/>
                </w:rPr>
                <w:t>Dev0556</w:t>
              </w:r>
            </w:ins>
            <w:ins w:id="2095" w:author="Raphael Malyankar" w:date="2025-01-18T23:47:00Z" w16du:dateUtc="2025-01-19T06:47:00Z">
              <w:r>
                <w:rPr>
                  <w:rFonts w:cs="Arial"/>
                  <w:color w:val="9C5700"/>
                  <w:szCs w:val="18"/>
                </w:rPr>
                <w:t xml:space="preserve">, </w:t>
              </w:r>
            </w:ins>
            <w:ins w:id="2096" w:author="Raphael Malyankar" w:date="2025-01-18T23:46:00Z" w16du:dateUtc="2025-01-19T06:46:00Z">
              <w:r>
                <w:rPr>
                  <w:rFonts w:cs="Arial"/>
                  <w:color w:val="9C5700"/>
                  <w:szCs w:val="18"/>
                </w:rPr>
                <w:t>Dev0557</w:t>
              </w:r>
            </w:ins>
            <w:ins w:id="2097" w:author="Raphael Malyankar" w:date="2025-01-18T23:47:00Z" w16du:dateUtc="2025-01-19T06:47:00Z">
              <w:r>
                <w:rPr>
                  <w:rFonts w:cs="Arial"/>
                  <w:color w:val="9C5700"/>
                  <w:szCs w:val="18"/>
                </w:rPr>
                <w:t xml:space="preserve">, </w:t>
              </w:r>
            </w:ins>
            <w:ins w:id="2098" w:author="Raphael Malyankar" w:date="2025-01-18T23:46:00Z" w16du:dateUtc="2025-01-19T06:46:00Z">
              <w:r>
                <w:rPr>
                  <w:rFonts w:cs="Arial"/>
                  <w:color w:val="9C5700"/>
                  <w:szCs w:val="18"/>
                </w:rPr>
                <w:t>Dev0558</w:t>
              </w:r>
            </w:ins>
            <w:ins w:id="2099" w:author="Raphael Malyankar" w:date="2025-01-18T23:47:00Z" w16du:dateUtc="2025-01-19T06:47:00Z">
              <w:r>
                <w:rPr>
                  <w:rFonts w:cs="Arial"/>
                  <w:color w:val="9C5700"/>
                  <w:szCs w:val="18"/>
                </w:rPr>
                <w:t>, Dev0</w:t>
              </w:r>
            </w:ins>
            <w:ins w:id="2100" w:author="Raphael Malyankar" w:date="2025-01-18T23:48:00Z" w16du:dateUtc="2025-01-19T06:48:00Z">
              <w:r>
                <w:rPr>
                  <w:rFonts w:cs="Arial"/>
                  <w:color w:val="9C5700"/>
                  <w:szCs w:val="18"/>
                </w:rPr>
                <w:t>55</w:t>
              </w:r>
            </w:ins>
            <w:ins w:id="2101" w:author="Raphael Malyankar" w:date="2025-01-18T23:47:00Z" w16du:dateUtc="2025-01-19T06:47:00Z">
              <w:r>
                <w:rPr>
                  <w:rFonts w:cs="Arial"/>
                  <w:color w:val="9C5700"/>
                  <w:szCs w:val="18"/>
                </w:rPr>
                <w:t>9</w:t>
              </w:r>
            </w:ins>
          </w:p>
        </w:tc>
        <w:tc>
          <w:tcPr>
            <w:tcW w:w="1117" w:type="dxa"/>
            <w:tcBorders>
              <w:top w:val="single" w:sz="6" w:space="0" w:color="auto"/>
              <w:bottom w:val="single" w:sz="6" w:space="0" w:color="auto"/>
            </w:tcBorders>
          </w:tcPr>
          <w:p w14:paraId="2376ABD0" w14:textId="77777777" w:rsidR="0093323F" w:rsidRPr="0036345A" w:rsidRDefault="0093323F" w:rsidP="0093323F">
            <w:pPr>
              <w:pStyle w:val="ISOParagraph"/>
              <w:spacing w:before="60" w:after="60" w:line="240" w:lineRule="auto"/>
              <w:rPr>
                <w:ins w:id="2102" w:author="Raphael Malyankar" w:date="2025-01-17T16:45:00Z" w16du:dateUtc="2025-01-17T23:45:00Z"/>
                <w:szCs w:val="18"/>
              </w:rPr>
            </w:pPr>
          </w:p>
        </w:tc>
        <w:tc>
          <w:tcPr>
            <w:tcW w:w="706" w:type="dxa"/>
            <w:tcBorders>
              <w:top w:val="single" w:sz="6" w:space="0" w:color="auto"/>
              <w:bottom w:val="single" w:sz="6" w:space="0" w:color="auto"/>
            </w:tcBorders>
          </w:tcPr>
          <w:p w14:paraId="1AAA0336" w14:textId="665D2E1B" w:rsidR="0093323F" w:rsidRDefault="00F514B6" w:rsidP="0093323F">
            <w:pPr>
              <w:pStyle w:val="ISOCommType"/>
              <w:spacing w:before="60" w:after="60" w:line="240" w:lineRule="auto"/>
              <w:rPr>
                <w:ins w:id="2103" w:author="Raphael Malyankar" w:date="2025-01-17T16:45:00Z" w16du:dateUtc="2025-01-17T23:45:00Z"/>
                <w:szCs w:val="18"/>
              </w:rPr>
            </w:pPr>
            <w:ins w:id="2104" w:author="Raphael Malyankar" w:date="2025-01-20T01:24:00Z" w16du:dateUtc="2025-01-20T08:24:00Z">
              <w:r>
                <w:rPr>
                  <w:szCs w:val="18"/>
                </w:rPr>
                <w:t>ed</w:t>
              </w:r>
            </w:ins>
          </w:p>
        </w:tc>
        <w:tc>
          <w:tcPr>
            <w:tcW w:w="4590" w:type="dxa"/>
            <w:tcBorders>
              <w:top w:val="single" w:sz="6" w:space="0" w:color="auto"/>
              <w:bottom w:val="single" w:sz="6" w:space="0" w:color="auto"/>
            </w:tcBorders>
          </w:tcPr>
          <w:p w14:paraId="0749EE63" w14:textId="5AA12BF1" w:rsidR="0093323F" w:rsidRPr="007F60AC" w:rsidRDefault="0093323F" w:rsidP="0093323F">
            <w:pPr>
              <w:pStyle w:val="ISOComments"/>
              <w:spacing w:before="60" w:after="60" w:line="240" w:lineRule="auto"/>
              <w:rPr>
                <w:ins w:id="2105" w:author="Raphael Malyankar" w:date="2025-01-17T16:45:00Z" w16du:dateUtc="2025-01-17T23:45:00Z"/>
                <w:rFonts w:cs="Arial"/>
                <w:szCs w:val="18"/>
              </w:rPr>
            </w:pPr>
            <w:ins w:id="2106" w:author="Raphael Malyankar" w:date="2025-01-18T23:41:00Z" w16du:dateUtc="2025-01-19T06:41:00Z">
              <w:r w:rsidRPr="0089019F">
                <w:rPr>
                  <w:szCs w:val="18"/>
                </w:rPr>
                <w:t xml:space="preserve">Suggest reword </w:t>
              </w:r>
            </w:ins>
            <w:ins w:id="2107" w:author="Raphael Malyankar" w:date="2025-01-18T23:42:00Z" w16du:dateUtc="2025-01-19T06:42:00Z">
              <w:r>
                <w:rPr>
                  <w:szCs w:val="18"/>
                </w:rPr>
                <w:t xml:space="preserve">for </w:t>
              </w:r>
            </w:ins>
            <w:ins w:id="2108" w:author="Raphael Malyankar" w:date="2025-01-17T16:59:00Z" w16du:dateUtc="2025-01-17T23:59:00Z">
              <w:r w:rsidRPr="00D923BA">
                <w:rPr>
                  <w:szCs w:val="18"/>
                </w:rPr>
                <w:t>Check Message</w:t>
              </w:r>
            </w:ins>
          </w:p>
        </w:tc>
        <w:tc>
          <w:tcPr>
            <w:tcW w:w="4174" w:type="dxa"/>
            <w:tcBorders>
              <w:top w:val="single" w:sz="6" w:space="0" w:color="auto"/>
              <w:bottom w:val="single" w:sz="6" w:space="0" w:color="auto"/>
            </w:tcBorders>
          </w:tcPr>
          <w:p w14:paraId="3A4AEF2F" w14:textId="44D8B516" w:rsidR="0093323F" w:rsidRDefault="0093323F" w:rsidP="0093323F">
            <w:pPr>
              <w:pStyle w:val="ISOChange"/>
              <w:spacing w:before="60" w:after="60" w:line="240" w:lineRule="auto"/>
              <w:rPr>
                <w:ins w:id="2109" w:author="Raphael Malyankar" w:date="2025-01-17T16:45:00Z" w16du:dateUtc="2025-01-17T23:45:00Z"/>
                <w:szCs w:val="18"/>
              </w:rPr>
            </w:pPr>
            <w:ins w:id="2110" w:author="Raphael Malyankar" w:date="2025-01-17T16:59:00Z" w16du:dateUtc="2025-01-17T23:59:00Z">
              <w:r w:rsidRPr="00A12068">
                <w:t>Data coverage polygon in discovery metadata does not conform to S-100 Part 17 restrictions</w:t>
              </w:r>
            </w:ins>
          </w:p>
        </w:tc>
        <w:tc>
          <w:tcPr>
            <w:tcW w:w="2590" w:type="dxa"/>
            <w:tcBorders>
              <w:top w:val="single" w:sz="6" w:space="0" w:color="auto"/>
              <w:bottom w:val="single" w:sz="6" w:space="0" w:color="auto"/>
            </w:tcBorders>
            <w:shd w:val="clear" w:color="auto" w:fill="D9D9D9" w:themeFill="background1" w:themeFillShade="D9"/>
          </w:tcPr>
          <w:p w14:paraId="67C69FC9" w14:textId="5818EF0C" w:rsidR="0093323F" w:rsidRPr="0036345A" w:rsidRDefault="0093323F" w:rsidP="0093323F">
            <w:pPr>
              <w:pStyle w:val="ISOSecretObservations"/>
              <w:spacing w:before="60" w:after="60" w:line="240" w:lineRule="auto"/>
              <w:rPr>
                <w:ins w:id="2111" w:author="Raphael Malyankar" w:date="2025-01-17T16:45:00Z" w16du:dateUtc="2025-01-17T23:45:00Z"/>
                <w:szCs w:val="18"/>
              </w:rPr>
            </w:pPr>
            <w:ins w:id="2112" w:author="Raphael Malyankar" w:date="2025-01-20T01:04:00Z" w16du:dateUtc="2025-01-20T08:04:00Z">
              <w:r w:rsidRPr="002734D9">
                <w:rPr>
                  <w:szCs w:val="18"/>
                </w:rPr>
                <w:t>Agreed</w:t>
              </w:r>
            </w:ins>
          </w:p>
        </w:tc>
      </w:tr>
      <w:tr w:rsidR="00B0494E" w:rsidRPr="0036345A" w14:paraId="3EF827E0" w14:textId="77777777" w:rsidTr="006C61DB">
        <w:trPr>
          <w:cantSplit/>
          <w:jc w:val="center"/>
          <w:ins w:id="2113" w:author="Raphael Malyankar" w:date="2025-01-17T16:45:00Z"/>
        </w:trPr>
        <w:tc>
          <w:tcPr>
            <w:tcW w:w="665" w:type="dxa"/>
            <w:tcBorders>
              <w:top w:val="single" w:sz="6" w:space="0" w:color="auto"/>
              <w:bottom w:val="single" w:sz="6" w:space="0" w:color="auto"/>
            </w:tcBorders>
          </w:tcPr>
          <w:p w14:paraId="57D77815" w14:textId="42069016" w:rsidR="00B0494E" w:rsidRPr="000858D7" w:rsidRDefault="00B0494E" w:rsidP="00B0494E">
            <w:pPr>
              <w:pStyle w:val="ISOMB"/>
              <w:spacing w:before="60" w:after="60" w:line="240" w:lineRule="auto"/>
              <w:rPr>
                <w:ins w:id="2114" w:author="Raphael Malyankar" w:date="2025-01-17T16:45:00Z" w16du:dateUtc="2025-01-17T23:45:00Z"/>
                <w:rFonts w:cs="Arial"/>
                <w:szCs w:val="18"/>
              </w:rPr>
            </w:pPr>
            <w:ins w:id="2115" w:author="Raphael Malyankar" w:date="2025-01-17T17:31:00Z" w16du:dateUtc="2025-01-18T00:31:00Z">
              <w:r w:rsidRPr="001E31D8">
                <w:rPr>
                  <w:rFonts w:cs="Arial"/>
                  <w:szCs w:val="18"/>
                </w:rPr>
                <w:t>17</w:t>
              </w:r>
            </w:ins>
          </w:p>
        </w:tc>
        <w:tc>
          <w:tcPr>
            <w:tcW w:w="598" w:type="dxa"/>
            <w:tcBorders>
              <w:top w:val="single" w:sz="6" w:space="0" w:color="auto"/>
              <w:bottom w:val="single" w:sz="6" w:space="0" w:color="auto"/>
            </w:tcBorders>
          </w:tcPr>
          <w:p w14:paraId="0026AE1A" w14:textId="334E3624" w:rsidR="00B0494E" w:rsidRPr="005B44D2" w:rsidRDefault="00B0494E" w:rsidP="00B0494E">
            <w:pPr>
              <w:pStyle w:val="ISOMB"/>
              <w:spacing w:before="60" w:after="60" w:line="240" w:lineRule="auto"/>
              <w:rPr>
                <w:ins w:id="2116" w:author="Raphael Malyankar" w:date="2025-01-17T16:45:00Z" w16du:dateUtc="2025-01-17T23:45:00Z"/>
                <w:rFonts w:cs="Arial"/>
                <w:szCs w:val="18"/>
              </w:rPr>
            </w:pPr>
            <w:ins w:id="2117" w:author="Raphael Malyankar" w:date="2025-01-17T17:30:00Z" w16du:dateUtc="2025-01-18T00:30:00Z">
              <w:r w:rsidRPr="0070067D">
                <w:rPr>
                  <w:szCs w:val="18"/>
                </w:rPr>
                <w:t>IC-ENC</w:t>
              </w:r>
            </w:ins>
          </w:p>
        </w:tc>
        <w:tc>
          <w:tcPr>
            <w:tcW w:w="1313" w:type="dxa"/>
            <w:tcBorders>
              <w:top w:val="single" w:sz="6" w:space="0" w:color="auto"/>
              <w:bottom w:val="single" w:sz="6" w:space="0" w:color="auto"/>
            </w:tcBorders>
          </w:tcPr>
          <w:p w14:paraId="66F1C135" w14:textId="47A9496E" w:rsidR="00B0494E" w:rsidRPr="007F60AC" w:rsidRDefault="00B0494E" w:rsidP="00B0494E">
            <w:pPr>
              <w:pStyle w:val="ISOClause"/>
              <w:spacing w:before="60" w:after="60" w:line="240" w:lineRule="auto"/>
              <w:rPr>
                <w:ins w:id="2118" w:author="Raphael Malyankar" w:date="2025-01-17T16:45:00Z" w16du:dateUtc="2025-01-17T23:45:00Z"/>
                <w:rFonts w:cs="Arial"/>
                <w:szCs w:val="18"/>
              </w:rPr>
            </w:pPr>
            <w:ins w:id="2119" w:author="Raphael Malyankar" w:date="2025-01-17T17:03:00Z" w16du:dateUtc="2025-01-18T00:03:00Z">
              <w:r>
                <w:rPr>
                  <w:rFonts w:cs="Arial"/>
                  <w:color w:val="9C0006"/>
                  <w:szCs w:val="18"/>
                </w:rPr>
                <w:t>Dev</w:t>
              </w:r>
            </w:ins>
            <w:ins w:id="2120" w:author="Raphael Malyankar" w:date="2025-01-17T16:57:00Z" w16du:dateUtc="2025-01-17T23:57:00Z">
              <w:r w:rsidRPr="007F60AC">
                <w:rPr>
                  <w:rFonts w:cs="Arial"/>
                  <w:color w:val="9C0006"/>
                  <w:szCs w:val="18"/>
                </w:rPr>
                <w:t>0570</w:t>
              </w:r>
            </w:ins>
          </w:p>
        </w:tc>
        <w:tc>
          <w:tcPr>
            <w:tcW w:w="1117" w:type="dxa"/>
            <w:tcBorders>
              <w:top w:val="single" w:sz="6" w:space="0" w:color="auto"/>
              <w:bottom w:val="single" w:sz="6" w:space="0" w:color="auto"/>
            </w:tcBorders>
          </w:tcPr>
          <w:p w14:paraId="638DFD13" w14:textId="77777777" w:rsidR="00B0494E" w:rsidRPr="0036345A" w:rsidRDefault="00B0494E" w:rsidP="00B0494E">
            <w:pPr>
              <w:pStyle w:val="ISOParagraph"/>
              <w:spacing w:before="60" w:after="60" w:line="240" w:lineRule="auto"/>
              <w:rPr>
                <w:ins w:id="2121" w:author="Raphael Malyankar" w:date="2025-01-17T16:45:00Z" w16du:dateUtc="2025-01-17T23:45:00Z"/>
                <w:szCs w:val="18"/>
              </w:rPr>
            </w:pPr>
          </w:p>
        </w:tc>
        <w:tc>
          <w:tcPr>
            <w:tcW w:w="706" w:type="dxa"/>
            <w:tcBorders>
              <w:top w:val="single" w:sz="6" w:space="0" w:color="auto"/>
              <w:bottom w:val="single" w:sz="6" w:space="0" w:color="auto"/>
            </w:tcBorders>
          </w:tcPr>
          <w:p w14:paraId="59329C90" w14:textId="39AD9820" w:rsidR="00B0494E" w:rsidRDefault="00F514B6" w:rsidP="00B0494E">
            <w:pPr>
              <w:pStyle w:val="ISOCommType"/>
              <w:spacing w:before="60" w:after="60" w:line="240" w:lineRule="auto"/>
              <w:rPr>
                <w:ins w:id="2122" w:author="Raphael Malyankar" w:date="2025-01-17T16:45:00Z" w16du:dateUtc="2025-01-17T23:45:00Z"/>
                <w:szCs w:val="18"/>
              </w:rPr>
            </w:pPr>
            <w:ins w:id="2123" w:author="Raphael Malyankar" w:date="2025-01-20T01:24:00Z" w16du:dateUtc="2025-01-20T08:24:00Z">
              <w:r>
                <w:rPr>
                  <w:szCs w:val="18"/>
                </w:rPr>
                <w:t>te</w:t>
              </w:r>
            </w:ins>
          </w:p>
        </w:tc>
        <w:tc>
          <w:tcPr>
            <w:tcW w:w="4590" w:type="dxa"/>
            <w:tcBorders>
              <w:top w:val="single" w:sz="6" w:space="0" w:color="auto"/>
              <w:bottom w:val="single" w:sz="6" w:space="0" w:color="auto"/>
            </w:tcBorders>
          </w:tcPr>
          <w:p w14:paraId="05AD3847" w14:textId="1E7BBE69" w:rsidR="00B0494E" w:rsidRPr="007F60AC" w:rsidRDefault="00B0494E" w:rsidP="00B0494E">
            <w:pPr>
              <w:pStyle w:val="ISOComments"/>
              <w:spacing w:before="60" w:after="60" w:line="240" w:lineRule="auto"/>
              <w:rPr>
                <w:ins w:id="2124" w:author="Raphael Malyankar" w:date="2025-01-17T16:45:00Z" w16du:dateUtc="2025-01-17T23:45:00Z"/>
                <w:rFonts w:cs="Arial"/>
                <w:szCs w:val="18"/>
              </w:rPr>
            </w:pPr>
            <w:ins w:id="2125" w:author="Raphael Malyankar" w:date="2025-01-17T16:58:00Z" w16du:dateUtc="2025-01-17T23:58:00Z">
              <w:r w:rsidRPr="007F60AC">
                <w:rPr>
                  <w:rFonts w:cs="Arial"/>
                  <w:color w:val="9C0006"/>
                  <w:szCs w:val="18"/>
                </w:rPr>
                <w:t>Further discussion required - may be a Data Producer check where approximateGrid Resolution is populated?</w:t>
              </w:r>
            </w:ins>
          </w:p>
        </w:tc>
        <w:tc>
          <w:tcPr>
            <w:tcW w:w="4174" w:type="dxa"/>
            <w:tcBorders>
              <w:top w:val="single" w:sz="6" w:space="0" w:color="auto"/>
              <w:bottom w:val="single" w:sz="6" w:space="0" w:color="auto"/>
            </w:tcBorders>
          </w:tcPr>
          <w:p w14:paraId="6154A7D9" w14:textId="77777777" w:rsidR="00B0494E" w:rsidRDefault="00B0494E" w:rsidP="00B0494E">
            <w:pPr>
              <w:pStyle w:val="ISOChange"/>
              <w:spacing w:before="60" w:after="60" w:line="240" w:lineRule="auto"/>
              <w:rPr>
                <w:ins w:id="2126" w:author="Raphael Malyankar" w:date="2025-01-17T16:45:00Z" w16du:dateUtc="2025-01-17T23:45:00Z"/>
                <w:szCs w:val="18"/>
              </w:rPr>
            </w:pPr>
          </w:p>
        </w:tc>
        <w:tc>
          <w:tcPr>
            <w:tcW w:w="2590" w:type="dxa"/>
            <w:tcBorders>
              <w:top w:val="single" w:sz="6" w:space="0" w:color="auto"/>
              <w:bottom w:val="single" w:sz="6" w:space="0" w:color="auto"/>
            </w:tcBorders>
            <w:shd w:val="clear" w:color="auto" w:fill="D9D9D9" w:themeFill="background1" w:themeFillShade="D9"/>
          </w:tcPr>
          <w:p w14:paraId="07B8288C" w14:textId="123B0744" w:rsidR="00B0494E" w:rsidRPr="0036345A" w:rsidRDefault="00CE5A3A" w:rsidP="00B0494E">
            <w:pPr>
              <w:pStyle w:val="ISOSecretObservations"/>
              <w:spacing w:before="60" w:after="60" w:line="240" w:lineRule="auto"/>
              <w:rPr>
                <w:ins w:id="2127" w:author="Raphael Malyankar" w:date="2025-01-17T16:45:00Z" w16du:dateUtc="2025-01-17T23:45:00Z"/>
                <w:szCs w:val="18"/>
              </w:rPr>
            </w:pPr>
            <w:ins w:id="2128" w:author="Raphael Malyankar" w:date="2025-01-20T01:08:00Z" w16du:dateUtc="2025-01-20T08:08:00Z">
              <w:r>
                <w:rPr>
                  <w:szCs w:val="18"/>
                </w:rPr>
                <w:t>TBD</w:t>
              </w:r>
            </w:ins>
          </w:p>
        </w:tc>
      </w:tr>
      <w:tr w:rsidR="00B0494E" w:rsidRPr="0036345A" w14:paraId="5EA09D85" w14:textId="77777777" w:rsidTr="006C61DB">
        <w:trPr>
          <w:cantSplit/>
          <w:jc w:val="center"/>
          <w:ins w:id="2129" w:author="Raphael Malyankar" w:date="2025-01-17T16:45:00Z"/>
        </w:trPr>
        <w:tc>
          <w:tcPr>
            <w:tcW w:w="665" w:type="dxa"/>
            <w:tcBorders>
              <w:top w:val="single" w:sz="6" w:space="0" w:color="auto"/>
              <w:bottom w:val="single" w:sz="6" w:space="0" w:color="auto"/>
            </w:tcBorders>
          </w:tcPr>
          <w:p w14:paraId="3493E620" w14:textId="5934979B" w:rsidR="00B0494E" w:rsidRPr="000858D7" w:rsidRDefault="00B0494E" w:rsidP="00B0494E">
            <w:pPr>
              <w:pStyle w:val="ISOMB"/>
              <w:spacing w:before="60" w:after="60" w:line="240" w:lineRule="auto"/>
              <w:rPr>
                <w:ins w:id="2130" w:author="Raphael Malyankar" w:date="2025-01-17T16:45:00Z" w16du:dateUtc="2025-01-17T23:45:00Z"/>
                <w:rFonts w:cs="Arial"/>
                <w:szCs w:val="18"/>
              </w:rPr>
            </w:pPr>
            <w:ins w:id="2131" w:author="Raphael Malyankar" w:date="2025-01-17T17:31:00Z" w16du:dateUtc="2025-01-18T00:31:00Z">
              <w:r w:rsidRPr="0028130E">
                <w:rPr>
                  <w:rFonts w:cs="Arial"/>
                  <w:szCs w:val="18"/>
                </w:rPr>
                <w:lastRenderedPageBreak/>
                <w:t>17</w:t>
              </w:r>
            </w:ins>
          </w:p>
        </w:tc>
        <w:tc>
          <w:tcPr>
            <w:tcW w:w="598" w:type="dxa"/>
            <w:tcBorders>
              <w:top w:val="single" w:sz="6" w:space="0" w:color="auto"/>
              <w:bottom w:val="single" w:sz="6" w:space="0" w:color="auto"/>
            </w:tcBorders>
          </w:tcPr>
          <w:p w14:paraId="28F02C7F" w14:textId="233A2B1F" w:rsidR="00B0494E" w:rsidRPr="005B44D2" w:rsidRDefault="00B0494E" w:rsidP="00B0494E">
            <w:pPr>
              <w:pStyle w:val="ISOMB"/>
              <w:spacing w:before="60" w:after="60" w:line="240" w:lineRule="auto"/>
              <w:rPr>
                <w:ins w:id="2132" w:author="Raphael Malyankar" w:date="2025-01-17T16:45:00Z" w16du:dateUtc="2025-01-17T23:45:00Z"/>
                <w:rFonts w:cs="Arial"/>
                <w:szCs w:val="18"/>
              </w:rPr>
            </w:pPr>
            <w:ins w:id="2133" w:author="Raphael Malyankar" w:date="2025-01-17T17:06:00Z" w16du:dateUtc="2025-01-18T00:06:00Z">
              <w:r>
                <w:rPr>
                  <w:rFonts w:cs="Arial"/>
                  <w:szCs w:val="18"/>
                </w:rPr>
                <w:t>DK</w:t>
              </w:r>
            </w:ins>
          </w:p>
        </w:tc>
        <w:tc>
          <w:tcPr>
            <w:tcW w:w="1313" w:type="dxa"/>
            <w:tcBorders>
              <w:top w:val="single" w:sz="6" w:space="0" w:color="auto"/>
              <w:bottom w:val="single" w:sz="6" w:space="0" w:color="auto"/>
            </w:tcBorders>
          </w:tcPr>
          <w:p w14:paraId="20E7D9EF" w14:textId="22F1E608" w:rsidR="00B0494E" w:rsidRDefault="00B0494E" w:rsidP="00B0494E">
            <w:pPr>
              <w:pStyle w:val="ISOClause"/>
              <w:spacing w:before="60" w:after="60" w:line="240" w:lineRule="auto"/>
              <w:rPr>
                <w:ins w:id="2134" w:author="Raphael Malyankar" w:date="2025-01-17T16:45:00Z" w16du:dateUtc="2025-01-17T23:45:00Z"/>
                <w:szCs w:val="18"/>
              </w:rPr>
            </w:pPr>
            <w:ins w:id="2135" w:author="Raphael Malyankar" w:date="2025-01-17T17:05:00Z" w16du:dateUtc="2025-01-18T00:05:00Z">
              <w:r>
                <w:rPr>
                  <w:szCs w:val="18"/>
                </w:rPr>
                <w:t>All</w:t>
              </w:r>
            </w:ins>
          </w:p>
        </w:tc>
        <w:tc>
          <w:tcPr>
            <w:tcW w:w="1117" w:type="dxa"/>
            <w:tcBorders>
              <w:top w:val="single" w:sz="6" w:space="0" w:color="auto"/>
              <w:bottom w:val="single" w:sz="6" w:space="0" w:color="auto"/>
            </w:tcBorders>
          </w:tcPr>
          <w:p w14:paraId="79A05879" w14:textId="77777777" w:rsidR="00B0494E" w:rsidRPr="0036345A" w:rsidRDefault="00B0494E" w:rsidP="00B0494E">
            <w:pPr>
              <w:pStyle w:val="ISOParagraph"/>
              <w:spacing w:before="60" w:after="60" w:line="240" w:lineRule="auto"/>
              <w:rPr>
                <w:ins w:id="2136" w:author="Raphael Malyankar" w:date="2025-01-17T16:45:00Z" w16du:dateUtc="2025-01-17T23:45:00Z"/>
                <w:szCs w:val="18"/>
              </w:rPr>
            </w:pPr>
          </w:p>
        </w:tc>
        <w:tc>
          <w:tcPr>
            <w:tcW w:w="706" w:type="dxa"/>
            <w:tcBorders>
              <w:top w:val="single" w:sz="6" w:space="0" w:color="auto"/>
              <w:bottom w:val="single" w:sz="6" w:space="0" w:color="auto"/>
            </w:tcBorders>
          </w:tcPr>
          <w:p w14:paraId="176F1212" w14:textId="0C7C19F1" w:rsidR="00B0494E" w:rsidRDefault="00F514B6" w:rsidP="00B0494E">
            <w:pPr>
              <w:pStyle w:val="ISOCommType"/>
              <w:spacing w:before="60" w:after="60" w:line="240" w:lineRule="auto"/>
              <w:rPr>
                <w:ins w:id="2137" w:author="Raphael Malyankar" w:date="2025-01-17T16:45:00Z" w16du:dateUtc="2025-01-17T23:45:00Z"/>
                <w:szCs w:val="18"/>
              </w:rPr>
            </w:pPr>
            <w:ins w:id="2138" w:author="Raphael Malyankar" w:date="2025-01-20T01:24:00Z" w16du:dateUtc="2025-01-20T08:24:00Z">
              <w:r>
                <w:rPr>
                  <w:rFonts w:cs="Arial"/>
                  <w:szCs w:val="18"/>
                  <w:lang w:eastAsia="ja-JP"/>
                </w:rPr>
                <w:t>ed</w:t>
              </w:r>
            </w:ins>
          </w:p>
        </w:tc>
        <w:tc>
          <w:tcPr>
            <w:tcW w:w="4590" w:type="dxa"/>
            <w:tcBorders>
              <w:top w:val="single" w:sz="6" w:space="0" w:color="auto"/>
              <w:bottom w:val="single" w:sz="6" w:space="0" w:color="auto"/>
            </w:tcBorders>
          </w:tcPr>
          <w:p w14:paraId="1B14F69C" w14:textId="598C1425" w:rsidR="00B0494E" w:rsidRDefault="00B0494E" w:rsidP="00B0494E">
            <w:pPr>
              <w:pStyle w:val="ISOComments"/>
              <w:spacing w:before="60" w:after="60" w:line="240" w:lineRule="auto"/>
              <w:rPr>
                <w:ins w:id="2139" w:author="Raphael Malyankar" w:date="2025-01-17T16:45:00Z" w16du:dateUtc="2025-01-17T23:45:00Z"/>
                <w:szCs w:val="18"/>
              </w:rPr>
            </w:pPr>
            <w:ins w:id="2140" w:author="Raphael Malyankar" w:date="2025-01-17T17:05:00Z" w16du:dateUtc="2025-01-18T00:05:00Z">
              <w:r>
                <w:rPr>
                  <w:rFonts w:cs="Arial"/>
                  <w:szCs w:val="18"/>
                  <w:lang w:eastAsia="ja-JP"/>
                </w:rPr>
                <w:t xml:space="preserve">The document contains instances of the words ‘Prohibited’ and ‘unallowed’ and conversely ‘permitted’ and ‘allowed’. It would be more consistent to use the same words in all cases, my preference would be for ‘prohibited’ and ‘permitted’ </w:t>
              </w:r>
            </w:ins>
          </w:p>
        </w:tc>
        <w:tc>
          <w:tcPr>
            <w:tcW w:w="4174" w:type="dxa"/>
            <w:tcBorders>
              <w:top w:val="single" w:sz="6" w:space="0" w:color="auto"/>
              <w:bottom w:val="single" w:sz="6" w:space="0" w:color="auto"/>
            </w:tcBorders>
          </w:tcPr>
          <w:p w14:paraId="6DEDADB3" w14:textId="77777777" w:rsidR="00B0494E" w:rsidRDefault="00B0494E" w:rsidP="00B0494E">
            <w:pPr>
              <w:pStyle w:val="ISOChange"/>
              <w:spacing w:before="60" w:after="60" w:line="240" w:lineRule="auto"/>
              <w:rPr>
                <w:ins w:id="2141" w:author="Raphael Malyankar" w:date="2025-01-17T17:05:00Z" w16du:dateUtc="2025-01-18T00:05:00Z"/>
                <w:rFonts w:cs="Arial"/>
                <w:szCs w:val="18"/>
                <w:lang w:eastAsia="ja-JP"/>
              </w:rPr>
            </w:pPr>
            <w:ins w:id="2142" w:author="Raphael Malyankar" w:date="2025-01-17T17:05:00Z" w16du:dateUtc="2025-01-18T00:05:00Z">
              <w:r>
                <w:rPr>
                  <w:rFonts w:cs="Arial"/>
                  <w:szCs w:val="18"/>
                  <w:lang w:eastAsia="ja-JP"/>
                </w:rPr>
                <w:t>Replace ‘unallowed’ with ‘prohibited’ and</w:t>
              </w:r>
            </w:ins>
          </w:p>
          <w:p w14:paraId="0E458FBF" w14:textId="522D9932" w:rsidR="00B0494E" w:rsidRDefault="00B0494E" w:rsidP="00B0494E">
            <w:pPr>
              <w:pStyle w:val="ISOChange"/>
              <w:spacing w:before="60" w:after="60" w:line="240" w:lineRule="auto"/>
              <w:rPr>
                <w:ins w:id="2143" w:author="Raphael Malyankar" w:date="2025-01-17T16:45:00Z" w16du:dateUtc="2025-01-17T23:45:00Z"/>
                <w:szCs w:val="18"/>
              </w:rPr>
            </w:pPr>
            <w:ins w:id="2144" w:author="Raphael Malyankar" w:date="2025-01-17T17:05:00Z" w16du:dateUtc="2025-01-18T00:05:00Z">
              <w:r>
                <w:rPr>
                  <w:rFonts w:cs="Arial"/>
                  <w:szCs w:val="18"/>
                  <w:lang w:eastAsia="ja-JP"/>
                </w:rPr>
                <w:t>Replace ‘allowed’ with ‘permitted’</w:t>
              </w:r>
            </w:ins>
          </w:p>
        </w:tc>
        <w:tc>
          <w:tcPr>
            <w:tcW w:w="2590" w:type="dxa"/>
            <w:tcBorders>
              <w:top w:val="single" w:sz="6" w:space="0" w:color="auto"/>
              <w:bottom w:val="single" w:sz="6" w:space="0" w:color="auto"/>
            </w:tcBorders>
            <w:shd w:val="clear" w:color="auto" w:fill="D9D9D9" w:themeFill="background1" w:themeFillShade="D9"/>
          </w:tcPr>
          <w:p w14:paraId="1DA85A65" w14:textId="6CE00CCD" w:rsidR="00B0494E" w:rsidRPr="0036345A" w:rsidRDefault="00DE2CE7" w:rsidP="00B0494E">
            <w:pPr>
              <w:pStyle w:val="ISOSecretObservations"/>
              <w:spacing w:before="60" w:after="60" w:line="240" w:lineRule="auto"/>
              <w:rPr>
                <w:ins w:id="2145" w:author="Raphael Malyankar" w:date="2025-01-17T16:45:00Z" w16du:dateUtc="2025-01-17T23:45:00Z"/>
                <w:szCs w:val="18"/>
              </w:rPr>
            </w:pPr>
            <w:ins w:id="2146" w:author="Raphael Malyankar" w:date="2025-01-20T01:13:00Z" w16du:dateUtc="2025-01-20T08:13:00Z">
              <w:r>
                <w:rPr>
                  <w:szCs w:val="18"/>
                </w:rPr>
                <w:t>Agreed</w:t>
              </w:r>
            </w:ins>
          </w:p>
        </w:tc>
      </w:tr>
      <w:tr w:rsidR="00C85F8C" w:rsidRPr="0036345A" w14:paraId="0ABE98E6" w14:textId="77777777" w:rsidTr="006C61DB">
        <w:trPr>
          <w:cantSplit/>
          <w:jc w:val="center"/>
        </w:trPr>
        <w:tc>
          <w:tcPr>
            <w:tcW w:w="665" w:type="dxa"/>
            <w:tcBorders>
              <w:top w:val="single" w:sz="6" w:space="0" w:color="auto"/>
              <w:bottom w:val="single" w:sz="6" w:space="0" w:color="auto"/>
            </w:tcBorders>
          </w:tcPr>
          <w:p w14:paraId="10933848" w14:textId="39078B63" w:rsidR="00C85F8C" w:rsidRPr="0036345A" w:rsidRDefault="00C85F8C" w:rsidP="00C85F8C">
            <w:pPr>
              <w:pStyle w:val="ISOMB"/>
              <w:spacing w:before="60" w:after="60" w:line="240" w:lineRule="auto"/>
              <w:rPr>
                <w:szCs w:val="18"/>
              </w:rPr>
            </w:pPr>
            <w:r>
              <w:rPr>
                <w:szCs w:val="18"/>
              </w:rPr>
              <w:t>All</w:t>
            </w:r>
          </w:p>
        </w:tc>
        <w:tc>
          <w:tcPr>
            <w:tcW w:w="598" w:type="dxa"/>
            <w:tcBorders>
              <w:top w:val="single" w:sz="6" w:space="0" w:color="auto"/>
              <w:bottom w:val="single" w:sz="6" w:space="0" w:color="auto"/>
            </w:tcBorders>
          </w:tcPr>
          <w:p w14:paraId="7AE2D99A" w14:textId="3871D03A" w:rsidR="00C85F8C" w:rsidRPr="0036345A" w:rsidRDefault="00C85F8C" w:rsidP="00C85F8C">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6BC2D2AB" w14:textId="014E0436" w:rsidR="00C85F8C" w:rsidRPr="0036345A" w:rsidRDefault="00C85F8C" w:rsidP="00C85F8C">
            <w:pPr>
              <w:pStyle w:val="ISOClause"/>
              <w:spacing w:before="60" w:after="60" w:line="240" w:lineRule="auto"/>
              <w:rPr>
                <w:szCs w:val="18"/>
              </w:rPr>
            </w:pPr>
            <w:r>
              <w:rPr>
                <w:szCs w:val="18"/>
              </w:rPr>
              <w:t>All</w:t>
            </w:r>
          </w:p>
        </w:tc>
        <w:tc>
          <w:tcPr>
            <w:tcW w:w="1117" w:type="dxa"/>
            <w:tcBorders>
              <w:top w:val="single" w:sz="6" w:space="0" w:color="auto"/>
              <w:bottom w:val="single" w:sz="6" w:space="0" w:color="auto"/>
            </w:tcBorders>
          </w:tcPr>
          <w:p w14:paraId="2C18CF5A" w14:textId="5E3E73B3"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4ED77275" w14:textId="29043581" w:rsidR="00C85F8C" w:rsidRPr="0036345A" w:rsidRDefault="00C85F8C" w:rsidP="00C85F8C">
            <w:pPr>
              <w:pStyle w:val="ISOCommType"/>
              <w:spacing w:before="60" w:after="60" w:line="240" w:lineRule="auto"/>
              <w:rPr>
                <w:szCs w:val="18"/>
              </w:rPr>
            </w:pPr>
            <w:r>
              <w:rPr>
                <w:szCs w:val="18"/>
              </w:rPr>
              <w:t>ge</w:t>
            </w:r>
          </w:p>
        </w:tc>
        <w:tc>
          <w:tcPr>
            <w:tcW w:w="4590" w:type="dxa"/>
            <w:tcBorders>
              <w:top w:val="single" w:sz="6" w:space="0" w:color="auto"/>
              <w:bottom w:val="single" w:sz="6" w:space="0" w:color="auto"/>
            </w:tcBorders>
          </w:tcPr>
          <w:p w14:paraId="3A4EC646" w14:textId="21855DF3" w:rsidR="00C85F8C" w:rsidRPr="0036345A" w:rsidRDefault="00C85F8C" w:rsidP="00C85F8C">
            <w:pPr>
              <w:pStyle w:val="ISOComments"/>
              <w:spacing w:before="60" w:after="60" w:line="240" w:lineRule="auto"/>
              <w:rPr>
                <w:szCs w:val="18"/>
              </w:rPr>
            </w:pPr>
            <w:r>
              <w:rPr>
                <w:szCs w:val="18"/>
              </w:rPr>
              <w:t xml:space="preserve"> “S-100 Part” column (column O) is redundant since column “Standards Document Reference” column specified the Part. </w:t>
            </w:r>
          </w:p>
        </w:tc>
        <w:tc>
          <w:tcPr>
            <w:tcW w:w="4174" w:type="dxa"/>
            <w:tcBorders>
              <w:top w:val="single" w:sz="6" w:space="0" w:color="auto"/>
              <w:bottom w:val="single" w:sz="6" w:space="0" w:color="auto"/>
            </w:tcBorders>
          </w:tcPr>
          <w:p w14:paraId="7B19481D" w14:textId="1471E838" w:rsidR="00C85F8C" w:rsidRPr="0036345A" w:rsidRDefault="00C85F8C" w:rsidP="00C85F8C">
            <w:pPr>
              <w:pStyle w:val="ISOChange"/>
              <w:spacing w:before="60" w:after="60" w:line="240" w:lineRule="auto"/>
              <w:rPr>
                <w:szCs w:val="18"/>
              </w:rPr>
            </w:pPr>
            <w:r>
              <w:rPr>
                <w:szCs w:val="18"/>
              </w:rPr>
              <w:t xml:space="preserve">Delete </w:t>
            </w:r>
            <w:r w:rsidRPr="00755598">
              <w:rPr>
                <w:szCs w:val="18"/>
              </w:rPr>
              <w:t>“S-100 Part” column (column O)</w:t>
            </w:r>
          </w:p>
        </w:tc>
        <w:tc>
          <w:tcPr>
            <w:tcW w:w="2590" w:type="dxa"/>
            <w:tcBorders>
              <w:top w:val="single" w:sz="6" w:space="0" w:color="auto"/>
              <w:bottom w:val="single" w:sz="6" w:space="0" w:color="auto"/>
            </w:tcBorders>
            <w:shd w:val="clear" w:color="auto" w:fill="D9D9D9" w:themeFill="background1" w:themeFillShade="D9"/>
          </w:tcPr>
          <w:p w14:paraId="13F074D4" w14:textId="23C8A72F" w:rsidR="00C85F8C" w:rsidRDefault="00695FB6" w:rsidP="00C85F8C">
            <w:pPr>
              <w:pStyle w:val="ISOSecretObservations"/>
              <w:spacing w:before="60" w:after="60" w:line="240" w:lineRule="auto"/>
              <w:rPr>
                <w:b/>
                <w:bCs/>
                <w:color w:val="FF0000"/>
                <w:szCs w:val="18"/>
              </w:rPr>
            </w:pPr>
            <w:ins w:id="2147" w:author="Raphael Malyankar" w:date="2025-01-24T15:42:00Z" w16du:dateUtc="2025-01-24T22:42:00Z">
              <w:r>
                <w:rPr>
                  <w:color w:val="FF0000"/>
                  <w:szCs w:val="18"/>
                </w:rPr>
                <w:t>Agreed</w:t>
              </w:r>
            </w:ins>
          </w:p>
        </w:tc>
      </w:tr>
      <w:tr w:rsidR="00C85F8C" w:rsidRPr="0036345A" w14:paraId="2584D882" w14:textId="77777777" w:rsidTr="006C61DB">
        <w:trPr>
          <w:cantSplit/>
          <w:jc w:val="center"/>
        </w:trPr>
        <w:tc>
          <w:tcPr>
            <w:tcW w:w="665" w:type="dxa"/>
            <w:tcBorders>
              <w:top w:val="single" w:sz="6" w:space="0" w:color="auto"/>
              <w:bottom w:val="single" w:sz="6" w:space="0" w:color="auto"/>
            </w:tcBorders>
          </w:tcPr>
          <w:p w14:paraId="3CF2D8B6" w14:textId="5E73F536" w:rsidR="00C85F8C" w:rsidRPr="0036345A" w:rsidRDefault="00C85F8C" w:rsidP="00C85F8C">
            <w:pPr>
              <w:pStyle w:val="ISOMB"/>
              <w:spacing w:before="60" w:after="60" w:line="240" w:lineRule="auto"/>
              <w:rPr>
                <w:szCs w:val="18"/>
              </w:rPr>
            </w:pPr>
            <w:r>
              <w:rPr>
                <w:szCs w:val="18"/>
              </w:rPr>
              <w:t>All</w:t>
            </w:r>
          </w:p>
        </w:tc>
        <w:tc>
          <w:tcPr>
            <w:tcW w:w="598" w:type="dxa"/>
            <w:tcBorders>
              <w:top w:val="single" w:sz="6" w:space="0" w:color="auto"/>
              <w:bottom w:val="single" w:sz="6" w:space="0" w:color="auto"/>
            </w:tcBorders>
          </w:tcPr>
          <w:p w14:paraId="0FB78278" w14:textId="70E65943" w:rsidR="00C85F8C" w:rsidRPr="0036345A" w:rsidRDefault="00C85F8C" w:rsidP="00C85F8C">
            <w:pPr>
              <w:pStyle w:val="ISOMB"/>
              <w:spacing w:before="60" w:after="60" w:line="240" w:lineRule="auto"/>
              <w:rPr>
                <w:szCs w:val="18"/>
              </w:rPr>
            </w:pPr>
            <w:r w:rsidRPr="00AA7C4B">
              <w:rPr>
                <w:rFonts w:cs="Arial"/>
                <w:szCs w:val="18"/>
              </w:rPr>
              <w:t>rmm</w:t>
            </w:r>
          </w:p>
        </w:tc>
        <w:tc>
          <w:tcPr>
            <w:tcW w:w="1313" w:type="dxa"/>
            <w:tcBorders>
              <w:top w:val="single" w:sz="6" w:space="0" w:color="auto"/>
              <w:bottom w:val="single" w:sz="6" w:space="0" w:color="auto"/>
            </w:tcBorders>
          </w:tcPr>
          <w:p w14:paraId="077B202C" w14:textId="4FFB4847" w:rsidR="00C85F8C" w:rsidRPr="0036345A" w:rsidRDefault="00C85F8C" w:rsidP="00C85F8C">
            <w:pPr>
              <w:pStyle w:val="ISOClause"/>
              <w:spacing w:before="60" w:after="60" w:line="240" w:lineRule="auto"/>
              <w:rPr>
                <w:szCs w:val="18"/>
              </w:rPr>
            </w:pPr>
            <w:r>
              <w:rPr>
                <w:szCs w:val="18"/>
              </w:rPr>
              <w:t>All</w:t>
            </w:r>
          </w:p>
        </w:tc>
        <w:tc>
          <w:tcPr>
            <w:tcW w:w="1117" w:type="dxa"/>
            <w:tcBorders>
              <w:top w:val="single" w:sz="6" w:space="0" w:color="auto"/>
              <w:bottom w:val="single" w:sz="6" w:space="0" w:color="auto"/>
            </w:tcBorders>
          </w:tcPr>
          <w:p w14:paraId="1FC39945" w14:textId="77777777"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3BA12AB8" w14:textId="7610A16F" w:rsidR="00C85F8C" w:rsidRPr="0036345A" w:rsidRDefault="00C85F8C" w:rsidP="00C85F8C">
            <w:pPr>
              <w:pStyle w:val="ISOCommType"/>
              <w:spacing w:before="60" w:after="60" w:line="240" w:lineRule="auto"/>
              <w:rPr>
                <w:szCs w:val="18"/>
              </w:rPr>
            </w:pPr>
            <w:r>
              <w:rPr>
                <w:szCs w:val="18"/>
              </w:rPr>
              <w:t>ge</w:t>
            </w:r>
          </w:p>
        </w:tc>
        <w:tc>
          <w:tcPr>
            <w:tcW w:w="4590" w:type="dxa"/>
            <w:tcBorders>
              <w:top w:val="single" w:sz="6" w:space="0" w:color="auto"/>
              <w:bottom w:val="single" w:sz="6" w:space="0" w:color="auto"/>
            </w:tcBorders>
          </w:tcPr>
          <w:p w14:paraId="739CED82" w14:textId="770E10C3" w:rsidR="00C85F8C" w:rsidRPr="0036345A" w:rsidRDefault="00C85F8C" w:rsidP="00C85F8C">
            <w:pPr>
              <w:pStyle w:val="ISOComments"/>
              <w:spacing w:before="60" w:after="60" w:line="240" w:lineRule="auto"/>
              <w:rPr>
                <w:szCs w:val="18"/>
              </w:rPr>
            </w:pPr>
            <w:r>
              <w:rPr>
                <w:szCs w:val="18"/>
              </w:rPr>
              <w:t>Determine whether spreadsheet should be published as 3 sheets (All, Collection A, Collection B) or 2 sheets (Collection A, Collection B).</w:t>
            </w:r>
          </w:p>
        </w:tc>
        <w:tc>
          <w:tcPr>
            <w:tcW w:w="4174" w:type="dxa"/>
            <w:tcBorders>
              <w:top w:val="single" w:sz="6" w:space="0" w:color="auto"/>
              <w:bottom w:val="single" w:sz="6" w:space="0" w:color="auto"/>
            </w:tcBorders>
          </w:tcPr>
          <w:p w14:paraId="784BCF81" w14:textId="71A60957" w:rsidR="00C85F8C" w:rsidRPr="0036345A" w:rsidRDefault="00C85F8C" w:rsidP="00C85F8C">
            <w:pPr>
              <w:pStyle w:val="ISOChange"/>
              <w:spacing w:before="60" w:after="60" w:line="240" w:lineRule="auto"/>
              <w:rPr>
                <w:szCs w:val="18"/>
              </w:rPr>
            </w:pPr>
            <w:r>
              <w:rPr>
                <w:szCs w:val="18"/>
              </w:rPr>
              <w:t>Fair publication should have only (Collection A, Collection B) to avoid the need for extra explanations in the cover document.</w:t>
            </w:r>
          </w:p>
        </w:tc>
        <w:tc>
          <w:tcPr>
            <w:tcW w:w="2590" w:type="dxa"/>
            <w:tcBorders>
              <w:top w:val="single" w:sz="6" w:space="0" w:color="auto"/>
              <w:bottom w:val="single" w:sz="6" w:space="0" w:color="auto"/>
            </w:tcBorders>
            <w:shd w:val="clear" w:color="auto" w:fill="D9D9D9" w:themeFill="background1" w:themeFillShade="D9"/>
          </w:tcPr>
          <w:p w14:paraId="0562CB0E" w14:textId="70B506EE" w:rsidR="00C85F8C" w:rsidRPr="0036345A" w:rsidRDefault="00CE5A3A" w:rsidP="00C85F8C">
            <w:pPr>
              <w:pStyle w:val="ISOSecretObservations"/>
              <w:spacing w:before="60" w:after="60" w:line="240" w:lineRule="auto"/>
              <w:rPr>
                <w:szCs w:val="18"/>
              </w:rPr>
            </w:pPr>
            <w:ins w:id="2148" w:author="Raphael Malyankar" w:date="2025-01-20T01:07:00Z" w16du:dateUtc="2025-01-20T08:07:00Z">
              <w:r>
                <w:rPr>
                  <w:szCs w:val="18"/>
                </w:rPr>
                <w:t xml:space="preserve">TBD, </w:t>
              </w:r>
            </w:ins>
            <w:ins w:id="2149" w:author="Raphael Malyankar" w:date="2025-01-24T15:43:00Z" w16du:dateUtc="2025-01-24T22:43:00Z">
              <w:r w:rsidR="00695FB6">
                <w:rPr>
                  <w:szCs w:val="18"/>
                </w:rPr>
                <w:t xml:space="preserve">GitHub </w:t>
              </w:r>
            </w:ins>
            <w:ins w:id="2150" w:author="Raphael Malyankar" w:date="2025-01-20T01:07:00Z" w16du:dateUtc="2025-01-20T08:07:00Z">
              <w:r>
                <w:rPr>
                  <w:szCs w:val="18"/>
                </w:rPr>
                <w:t xml:space="preserve">issue </w:t>
              </w:r>
            </w:ins>
            <w:ins w:id="2151" w:author="Raphael Malyankar" w:date="2025-01-20T01:08:00Z" w16du:dateUtc="2025-01-20T08:08:00Z">
              <w:r>
                <w:rPr>
                  <w:szCs w:val="18"/>
                </w:rPr>
                <w:t>#76</w:t>
              </w:r>
            </w:ins>
          </w:p>
        </w:tc>
      </w:tr>
      <w:tr w:rsidR="00C85F8C" w:rsidRPr="0036345A" w14:paraId="7194DBDC" w14:textId="77777777" w:rsidTr="006C61DB">
        <w:trPr>
          <w:cantSplit/>
          <w:jc w:val="center"/>
        </w:trPr>
        <w:tc>
          <w:tcPr>
            <w:tcW w:w="665" w:type="dxa"/>
            <w:tcBorders>
              <w:top w:val="single" w:sz="6" w:space="0" w:color="auto"/>
              <w:bottom w:val="single" w:sz="6" w:space="0" w:color="auto"/>
            </w:tcBorders>
          </w:tcPr>
          <w:p w14:paraId="769D0D3C" w14:textId="53240BAB" w:rsidR="00C85F8C" w:rsidRPr="0036345A" w:rsidRDefault="00C85F8C" w:rsidP="00C85F8C">
            <w:pPr>
              <w:pStyle w:val="ISOMB"/>
              <w:spacing w:before="60" w:after="60" w:line="240" w:lineRule="auto"/>
              <w:rPr>
                <w:szCs w:val="18"/>
              </w:rPr>
            </w:pPr>
            <w:r>
              <w:rPr>
                <w:szCs w:val="18"/>
              </w:rPr>
              <w:t>All</w:t>
            </w:r>
          </w:p>
        </w:tc>
        <w:tc>
          <w:tcPr>
            <w:tcW w:w="598" w:type="dxa"/>
            <w:tcBorders>
              <w:top w:val="single" w:sz="6" w:space="0" w:color="auto"/>
              <w:bottom w:val="single" w:sz="6" w:space="0" w:color="auto"/>
            </w:tcBorders>
          </w:tcPr>
          <w:p w14:paraId="54CD245A" w14:textId="2D68AD92" w:rsidR="00C85F8C" w:rsidRPr="0036345A" w:rsidRDefault="00C85F8C" w:rsidP="00C85F8C">
            <w:pPr>
              <w:pStyle w:val="ISOMB"/>
              <w:spacing w:before="60" w:after="60" w:line="240" w:lineRule="auto"/>
              <w:rPr>
                <w:szCs w:val="18"/>
              </w:rPr>
            </w:pPr>
            <w:r>
              <w:rPr>
                <w:szCs w:val="18"/>
              </w:rPr>
              <w:t>rmm</w:t>
            </w:r>
          </w:p>
        </w:tc>
        <w:tc>
          <w:tcPr>
            <w:tcW w:w="1313" w:type="dxa"/>
            <w:tcBorders>
              <w:top w:val="single" w:sz="6" w:space="0" w:color="auto"/>
              <w:bottom w:val="single" w:sz="6" w:space="0" w:color="auto"/>
            </w:tcBorders>
          </w:tcPr>
          <w:p w14:paraId="1231BE67" w14:textId="6B1FBCAA" w:rsidR="00C85F8C" w:rsidRPr="0036345A" w:rsidRDefault="00C85F8C" w:rsidP="00C85F8C">
            <w:pPr>
              <w:pStyle w:val="ISOClause"/>
              <w:spacing w:before="60" w:after="60" w:line="240" w:lineRule="auto"/>
              <w:rPr>
                <w:szCs w:val="18"/>
              </w:rPr>
            </w:pPr>
            <w:r>
              <w:rPr>
                <w:szCs w:val="18"/>
              </w:rPr>
              <w:t>various</w:t>
            </w:r>
          </w:p>
        </w:tc>
        <w:tc>
          <w:tcPr>
            <w:tcW w:w="1117" w:type="dxa"/>
            <w:tcBorders>
              <w:top w:val="single" w:sz="6" w:space="0" w:color="auto"/>
              <w:bottom w:val="single" w:sz="6" w:space="0" w:color="auto"/>
            </w:tcBorders>
          </w:tcPr>
          <w:p w14:paraId="36FEB5B0" w14:textId="4712F136" w:rsidR="00C85F8C" w:rsidRPr="0036345A" w:rsidRDefault="00C85F8C" w:rsidP="00C85F8C">
            <w:pPr>
              <w:pStyle w:val="ISOParagraph"/>
              <w:spacing w:before="60" w:after="60" w:line="240" w:lineRule="auto"/>
              <w:rPr>
                <w:szCs w:val="18"/>
              </w:rPr>
            </w:pPr>
          </w:p>
        </w:tc>
        <w:tc>
          <w:tcPr>
            <w:tcW w:w="706" w:type="dxa"/>
            <w:tcBorders>
              <w:top w:val="single" w:sz="6" w:space="0" w:color="auto"/>
              <w:bottom w:val="single" w:sz="6" w:space="0" w:color="auto"/>
            </w:tcBorders>
          </w:tcPr>
          <w:p w14:paraId="30D7AA69" w14:textId="3B95AE83" w:rsidR="00C85F8C" w:rsidRPr="0036345A" w:rsidRDefault="00C85F8C" w:rsidP="00C85F8C">
            <w:pPr>
              <w:pStyle w:val="ISOCommType"/>
              <w:spacing w:before="60" w:after="60" w:line="240" w:lineRule="auto"/>
              <w:rPr>
                <w:szCs w:val="18"/>
              </w:rPr>
            </w:pPr>
            <w:r>
              <w:rPr>
                <w:szCs w:val="18"/>
              </w:rPr>
              <w:t>ed</w:t>
            </w:r>
          </w:p>
        </w:tc>
        <w:tc>
          <w:tcPr>
            <w:tcW w:w="4590" w:type="dxa"/>
            <w:tcBorders>
              <w:top w:val="single" w:sz="6" w:space="0" w:color="auto"/>
              <w:bottom w:val="single" w:sz="6" w:space="0" w:color="auto"/>
            </w:tcBorders>
          </w:tcPr>
          <w:p w14:paraId="7196D064" w14:textId="78549F98" w:rsidR="00C85F8C" w:rsidRPr="0036345A" w:rsidRDefault="00C85F8C" w:rsidP="00C85F8C">
            <w:pPr>
              <w:pStyle w:val="ISOComments"/>
              <w:spacing w:before="60" w:after="60" w:line="240" w:lineRule="auto"/>
              <w:rPr>
                <w:szCs w:val="18"/>
              </w:rPr>
            </w:pPr>
            <w:r>
              <w:rPr>
                <w:szCs w:val="18"/>
              </w:rPr>
              <w:t xml:space="preserve">(See recommendations in Working Remarks column) </w:t>
            </w:r>
          </w:p>
        </w:tc>
        <w:tc>
          <w:tcPr>
            <w:tcW w:w="4174" w:type="dxa"/>
            <w:tcBorders>
              <w:top w:val="single" w:sz="6" w:space="0" w:color="auto"/>
              <w:bottom w:val="single" w:sz="6" w:space="0" w:color="auto"/>
            </w:tcBorders>
          </w:tcPr>
          <w:p w14:paraId="34FF1C98" w14:textId="617B7969" w:rsidR="00C85F8C" w:rsidRPr="0036345A" w:rsidRDefault="00C85F8C" w:rsidP="00C85F8C">
            <w:pPr>
              <w:pStyle w:val="ISOChange"/>
              <w:spacing w:before="60" w:after="60" w:line="240" w:lineRule="auto"/>
              <w:rPr>
                <w:szCs w:val="18"/>
              </w:rPr>
            </w:pPr>
            <w:r>
              <w:rPr>
                <w:szCs w:val="18"/>
              </w:rPr>
              <w:t>Apply recommendations except as noted in this form or decided otherwise after evaluating all comments.</w:t>
            </w:r>
          </w:p>
        </w:tc>
        <w:tc>
          <w:tcPr>
            <w:tcW w:w="2590" w:type="dxa"/>
            <w:tcBorders>
              <w:top w:val="single" w:sz="6" w:space="0" w:color="auto"/>
              <w:bottom w:val="single" w:sz="6" w:space="0" w:color="auto"/>
            </w:tcBorders>
            <w:shd w:val="clear" w:color="auto" w:fill="D9D9D9" w:themeFill="background1" w:themeFillShade="D9"/>
          </w:tcPr>
          <w:p w14:paraId="6D072C0D" w14:textId="062D6507" w:rsidR="00C85F8C" w:rsidRPr="0036345A" w:rsidRDefault="00695FB6" w:rsidP="00C85F8C">
            <w:pPr>
              <w:pStyle w:val="ISOSecretObservations"/>
              <w:spacing w:before="60" w:after="60" w:line="240" w:lineRule="auto"/>
              <w:rPr>
                <w:szCs w:val="18"/>
              </w:rPr>
            </w:pPr>
            <w:ins w:id="2152" w:author="Raphael Malyankar" w:date="2025-01-24T15:42:00Z" w16du:dateUtc="2025-01-24T22:42:00Z">
              <w:r>
                <w:rPr>
                  <w:color w:val="FF0000"/>
                  <w:szCs w:val="18"/>
                </w:rPr>
                <w:t>Agreed</w:t>
              </w:r>
            </w:ins>
          </w:p>
        </w:tc>
      </w:tr>
      <w:tr w:rsidR="00632932" w:rsidRPr="0036345A" w14:paraId="3E49D416" w14:textId="77777777" w:rsidTr="006C61DB">
        <w:trPr>
          <w:cantSplit/>
          <w:jc w:val="center"/>
          <w:ins w:id="2153" w:author="Raphael Malyankar" w:date="2025-01-20T09:28:00Z"/>
        </w:trPr>
        <w:tc>
          <w:tcPr>
            <w:tcW w:w="665" w:type="dxa"/>
            <w:tcBorders>
              <w:top w:val="single" w:sz="6" w:space="0" w:color="auto"/>
              <w:bottom w:val="single" w:sz="6" w:space="0" w:color="auto"/>
            </w:tcBorders>
          </w:tcPr>
          <w:p w14:paraId="59350DF2" w14:textId="23ACD49B" w:rsidR="00632932" w:rsidRDefault="001C09E1" w:rsidP="00C85F8C">
            <w:pPr>
              <w:pStyle w:val="ISOMB"/>
              <w:spacing w:before="60" w:after="60" w:line="240" w:lineRule="auto"/>
              <w:rPr>
                <w:ins w:id="2154" w:author="Raphael Malyankar" w:date="2025-01-20T09:28:00Z" w16du:dateUtc="2025-01-20T16:28:00Z"/>
                <w:szCs w:val="18"/>
              </w:rPr>
            </w:pPr>
            <w:ins w:id="2155" w:author="Raphael Malyankar" w:date="2025-01-20T09:43:00Z" w16du:dateUtc="2025-01-20T16:43:00Z">
              <w:r>
                <w:rPr>
                  <w:szCs w:val="18"/>
                </w:rPr>
                <w:t>?</w:t>
              </w:r>
            </w:ins>
          </w:p>
        </w:tc>
        <w:tc>
          <w:tcPr>
            <w:tcW w:w="598" w:type="dxa"/>
            <w:tcBorders>
              <w:top w:val="single" w:sz="6" w:space="0" w:color="auto"/>
              <w:bottom w:val="single" w:sz="6" w:space="0" w:color="auto"/>
            </w:tcBorders>
          </w:tcPr>
          <w:p w14:paraId="6364DACC" w14:textId="1F2B5A0F" w:rsidR="00632932" w:rsidRDefault="001C09E1" w:rsidP="00C85F8C">
            <w:pPr>
              <w:pStyle w:val="ISOMB"/>
              <w:spacing w:before="60" w:after="60" w:line="240" w:lineRule="auto"/>
              <w:rPr>
                <w:ins w:id="2156" w:author="Raphael Malyankar" w:date="2025-01-20T09:28:00Z" w16du:dateUtc="2025-01-20T16:28:00Z"/>
                <w:szCs w:val="18"/>
              </w:rPr>
            </w:pPr>
            <w:ins w:id="2157" w:author="Raphael Malyankar" w:date="2025-01-20T09:40:00Z" w16du:dateUtc="2025-01-20T16:40:00Z">
              <w:r>
                <w:rPr>
                  <w:szCs w:val="18"/>
                </w:rPr>
                <w:t>129 PT</w:t>
              </w:r>
            </w:ins>
          </w:p>
        </w:tc>
        <w:tc>
          <w:tcPr>
            <w:tcW w:w="1313" w:type="dxa"/>
            <w:tcBorders>
              <w:top w:val="single" w:sz="6" w:space="0" w:color="auto"/>
              <w:bottom w:val="single" w:sz="6" w:space="0" w:color="auto"/>
            </w:tcBorders>
          </w:tcPr>
          <w:p w14:paraId="2F2AB4CE" w14:textId="2AB3A2C3" w:rsidR="00632932" w:rsidRDefault="001C09E1" w:rsidP="00C85F8C">
            <w:pPr>
              <w:pStyle w:val="ISOClause"/>
              <w:spacing w:before="60" w:after="60" w:line="240" w:lineRule="auto"/>
              <w:rPr>
                <w:ins w:id="2158" w:author="Raphael Malyankar" w:date="2025-01-20T09:28:00Z" w16du:dateUtc="2025-01-20T16:28:00Z"/>
                <w:szCs w:val="18"/>
              </w:rPr>
            </w:pPr>
            <w:ins w:id="2159" w:author="Raphael Malyankar" w:date="2025-01-20T09:44:00Z" w16du:dateUtc="2025-01-20T16:44:00Z">
              <w:r>
                <w:rPr>
                  <w:szCs w:val="18"/>
                </w:rPr>
                <w:t>?</w:t>
              </w:r>
            </w:ins>
          </w:p>
        </w:tc>
        <w:tc>
          <w:tcPr>
            <w:tcW w:w="1117" w:type="dxa"/>
            <w:tcBorders>
              <w:top w:val="single" w:sz="6" w:space="0" w:color="auto"/>
              <w:bottom w:val="single" w:sz="6" w:space="0" w:color="auto"/>
            </w:tcBorders>
          </w:tcPr>
          <w:p w14:paraId="1466FD82" w14:textId="77777777" w:rsidR="00632932" w:rsidRPr="0036345A" w:rsidRDefault="00632932" w:rsidP="00C85F8C">
            <w:pPr>
              <w:pStyle w:val="ISOParagraph"/>
              <w:spacing w:before="60" w:after="60" w:line="240" w:lineRule="auto"/>
              <w:rPr>
                <w:ins w:id="2160" w:author="Raphael Malyankar" w:date="2025-01-20T09:28:00Z" w16du:dateUtc="2025-01-20T16:28:00Z"/>
                <w:szCs w:val="18"/>
              </w:rPr>
            </w:pPr>
          </w:p>
        </w:tc>
        <w:tc>
          <w:tcPr>
            <w:tcW w:w="706" w:type="dxa"/>
            <w:tcBorders>
              <w:top w:val="single" w:sz="6" w:space="0" w:color="auto"/>
              <w:bottom w:val="single" w:sz="6" w:space="0" w:color="auto"/>
            </w:tcBorders>
          </w:tcPr>
          <w:p w14:paraId="4E182052" w14:textId="65027742" w:rsidR="00632932" w:rsidRDefault="001C09E1" w:rsidP="00C85F8C">
            <w:pPr>
              <w:pStyle w:val="ISOCommType"/>
              <w:spacing w:before="60" w:after="60" w:line="240" w:lineRule="auto"/>
              <w:rPr>
                <w:ins w:id="2161" w:author="Raphael Malyankar" w:date="2025-01-20T09:28:00Z" w16du:dateUtc="2025-01-20T16:28:00Z"/>
                <w:szCs w:val="18"/>
              </w:rPr>
            </w:pPr>
            <w:ins w:id="2162" w:author="Raphael Malyankar" w:date="2025-01-20T09:42:00Z" w16du:dateUtc="2025-01-20T16:42:00Z">
              <w:r>
                <w:rPr>
                  <w:szCs w:val="18"/>
                </w:rPr>
                <w:t>te</w:t>
              </w:r>
            </w:ins>
          </w:p>
        </w:tc>
        <w:tc>
          <w:tcPr>
            <w:tcW w:w="4590" w:type="dxa"/>
            <w:tcBorders>
              <w:top w:val="single" w:sz="6" w:space="0" w:color="auto"/>
              <w:bottom w:val="single" w:sz="6" w:space="0" w:color="auto"/>
            </w:tcBorders>
          </w:tcPr>
          <w:p w14:paraId="7DDA2DAD" w14:textId="77777777" w:rsidR="00632932" w:rsidRDefault="00632932" w:rsidP="001C09E1">
            <w:pPr>
              <w:pStyle w:val="ISOComments"/>
              <w:spacing w:before="0" w:after="60" w:line="240" w:lineRule="auto"/>
              <w:rPr>
                <w:ins w:id="2163" w:author="Raphael Malyankar" w:date="2025-01-20T09:31:00Z" w16du:dateUtc="2025-01-20T16:31:00Z"/>
                <w:szCs w:val="18"/>
              </w:rPr>
            </w:pPr>
            <w:ins w:id="2164" w:author="Raphael Malyankar" w:date="2025-01-20T09:31:00Z" w16du:dateUtc="2025-01-20T16:31:00Z">
              <w:r w:rsidRPr="00632932">
                <w:rPr>
                  <w:szCs w:val="18"/>
                </w:rPr>
                <w:t>S129_Dev0004</w:t>
              </w:r>
            </w:ins>
          </w:p>
          <w:p w14:paraId="52173D23" w14:textId="77777777" w:rsidR="00632932" w:rsidRDefault="00632932" w:rsidP="001C09E1">
            <w:pPr>
              <w:pStyle w:val="ISOComments"/>
              <w:spacing w:before="0" w:after="60" w:line="240" w:lineRule="auto"/>
              <w:rPr>
                <w:ins w:id="2165" w:author="Raphael Malyankar" w:date="2025-01-20T09:31:00Z" w16du:dateUtc="2025-01-20T16:31:00Z"/>
                <w:szCs w:val="18"/>
              </w:rPr>
            </w:pPr>
            <w:ins w:id="2166" w:author="Raphael Malyankar" w:date="2025-01-20T09:31:00Z" w16du:dateUtc="2025-01-20T16:31:00Z">
              <w:r w:rsidRPr="00632932">
                <w:rPr>
                  <w:szCs w:val="18"/>
                </w:rPr>
                <w:t>Wrong association used.</w:t>
              </w:r>
            </w:ins>
          </w:p>
          <w:p w14:paraId="721A87E7" w14:textId="77777777" w:rsidR="00632932" w:rsidRDefault="00632932" w:rsidP="001C09E1">
            <w:pPr>
              <w:pStyle w:val="ISOComments"/>
              <w:spacing w:before="0" w:after="60" w:line="240" w:lineRule="auto"/>
              <w:rPr>
                <w:ins w:id="2167" w:author="Raphael Malyankar" w:date="2025-01-20T09:31:00Z" w16du:dateUtc="2025-01-20T16:31:00Z"/>
                <w:szCs w:val="18"/>
              </w:rPr>
            </w:pPr>
            <w:ins w:id="2168" w:author="Raphael Malyankar" w:date="2025-01-20T09:31:00Z" w16du:dateUtc="2025-01-20T16:31:00Z">
              <w:r w:rsidRPr="00632932">
                <w:rPr>
                  <w:szCs w:val="18"/>
                </w:rPr>
                <w:t>For each association between features instances, features instances and information instances, and between information instances that is not defined in the feature catalogue.</w:t>
              </w:r>
            </w:ins>
          </w:p>
          <w:p w14:paraId="0E9CB731" w14:textId="769FF8D9" w:rsidR="00632932" w:rsidRDefault="00632932" w:rsidP="001C09E1">
            <w:pPr>
              <w:pStyle w:val="ISOComments"/>
              <w:spacing w:before="0" w:after="60" w:line="240" w:lineRule="auto"/>
              <w:rPr>
                <w:ins w:id="2169" w:author="Raphael Malyankar" w:date="2025-01-20T09:28:00Z" w16du:dateUtc="2025-01-20T16:28:00Z"/>
                <w:szCs w:val="18"/>
              </w:rPr>
            </w:pPr>
            <w:ins w:id="2170" w:author="Raphael Malyankar" w:date="2025-01-20T09:31:00Z" w16du:dateUtc="2025-01-20T16:31:00Z">
              <w:r w:rsidRPr="00632932">
                <w:rPr>
                  <w:szCs w:val="18"/>
                </w:rPr>
                <w:t>Use correct association type.</w:t>
              </w:r>
            </w:ins>
          </w:p>
        </w:tc>
        <w:tc>
          <w:tcPr>
            <w:tcW w:w="4174" w:type="dxa"/>
            <w:tcBorders>
              <w:top w:val="single" w:sz="6" w:space="0" w:color="auto"/>
              <w:bottom w:val="single" w:sz="6" w:space="0" w:color="auto"/>
            </w:tcBorders>
          </w:tcPr>
          <w:p w14:paraId="2D2C9EA1" w14:textId="47E34147" w:rsidR="00632932" w:rsidRDefault="001C09E1" w:rsidP="00C85F8C">
            <w:pPr>
              <w:pStyle w:val="ISOChange"/>
              <w:spacing w:before="60" w:after="60" w:line="240" w:lineRule="auto"/>
              <w:rPr>
                <w:ins w:id="2171" w:author="Raphael Malyankar" w:date="2025-01-20T09:28:00Z" w16du:dateUtc="2025-01-20T16:28:00Z"/>
                <w:szCs w:val="18"/>
              </w:rPr>
            </w:pPr>
            <w:ins w:id="2172" w:author="Raphael Malyankar" w:date="2025-01-20T09:42:00Z" w16du:dateUtc="2025-01-20T16:42:00Z">
              <w:r>
                <w:rPr>
                  <w:szCs w:val="18"/>
                </w:rPr>
                <w:t xml:space="preserve">Generic </w:t>
              </w:r>
            </w:ins>
            <w:ins w:id="2173" w:author="Raphael Malyankar" w:date="2025-01-20T09:43:00Z" w16du:dateUtc="2025-01-20T16:43:00Z">
              <w:r>
                <w:rPr>
                  <w:szCs w:val="18"/>
                </w:rPr>
                <w:t>test</w:t>
              </w:r>
            </w:ins>
          </w:p>
        </w:tc>
        <w:tc>
          <w:tcPr>
            <w:tcW w:w="2590" w:type="dxa"/>
            <w:tcBorders>
              <w:top w:val="single" w:sz="6" w:space="0" w:color="auto"/>
              <w:bottom w:val="single" w:sz="6" w:space="0" w:color="auto"/>
            </w:tcBorders>
            <w:shd w:val="clear" w:color="auto" w:fill="D9D9D9" w:themeFill="background1" w:themeFillShade="D9"/>
          </w:tcPr>
          <w:p w14:paraId="23CE5970" w14:textId="53D5466A" w:rsidR="00632932" w:rsidRPr="0036345A" w:rsidRDefault="001970EE" w:rsidP="00C85F8C">
            <w:pPr>
              <w:pStyle w:val="ISOSecretObservations"/>
              <w:spacing w:before="60" w:after="60" w:line="240" w:lineRule="auto"/>
              <w:rPr>
                <w:ins w:id="2174" w:author="Raphael Malyankar" w:date="2025-01-20T09:28:00Z" w16du:dateUtc="2025-01-20T16:28:00Z"/>
                <w:szCs w:val="18"/>
              </w:rPr>
            </w:pPr>
            <w:ins w:id="2175" w:author="Raphael Malyankar" w:date="2025-01-20T23:58:00Z" w16du:dateUtc="2025-01-21T06:58:00Z">
              <w:r>
                <w:rPr>
                  <w:szCs w:val="18"/>
                </w:rPr>
                <w:t>Covered by Dev0077</w:t>
              </w:r>
            </w:ins>
            <w:ins w:id="2176" w:author="Raphael Malyankar" w:date="2025-01-21T00:00:00Z" w16du:dateUtc="2025-01-21T07:00:00Z">
              <w:r>
                <w:rPr>
                  <w:szCs w:val="18"/>
                </w:rPr>
                <w:t>, also covered b</w:t>
              </w:r>
            </w:ins>
            <w:ins w:id="2177" w:author="Raphael Malyankar" w:date="2025-01-21T00:01:00Z" w16du:dateUtc="2025-01-21T07:01:00Z">
              <w:r>
                <w:rPr>
                  <w:szCs w:val="18"/>
                </w:rPr>
                <w:t>y schema validation of GML dataset</w:t>
              </w:r>
            </w:ins>
          </w:p>
        </w:tc>
      </w:tr>
      <w:tr w:rsidR="001C09E1" w:rsidRPr="0036345A" w14:paraId="2A0D4773" w14:textId="77777777" w:rsidTr="006C61DB">
        <w:trPr>
          <w:cantSplit/>
          <w:jc w:val="center"/>
          <w:ins w:id="2178" w:author="Raphael Malyankar" w:date="2025-01-20T09:28:00Z"/>
        </w:trPr>
        <w:tc>
          <w:tcPr>
            <w:tcW w:w="665" w:type="dxa"/>
            <w:tcBorders>
              <w:top w:val="single" w:sz="6" w:space="0" w:color="auto"/>
              <w:bottom w:val="single" w:sz="6" w:space="0" w:color="auto"/>
            </w:tcBorders>
          </w:tcPr>
          <w:p w14:paraId="1A237D21" w14:textId="25769D4D" w:rsidR="001C09E1" w:rsidRDefault="001C09E1" w:rsidP="001C09E1">
            <w:pPr>
              <w:pStyle w:val="ISOMB"/>
              <w:spacing w:before="60" w:after="60" w:line="240" w:lineRule="auto"/>
              <w:rPr>
                <w:ins w:id="2179" w:author="Raphael Malyankar" w:date="2025-01-20T09:28:00Z" w16du:dateUtc="2025-01-20T16:28:00Z"/>
                <w:szCs w:val="18"/>
              </w:rPr>
            </w:pPr>
            <w:ins w:id="2180" w:author="Raphael Malyankar" w:date="2025-01-20T09:44:00Z" w16du:dateUtc="2025-01-20T16:44:00Z">
              <w:r w:rsidRPr="00FB1237">
                <w:rPr>
                  <w:szCs w:val="18"/>
                </w:rPr>
                <w:t>?</w:t>
              </w:r>
            </w:ins>
          </w:p>
        </w:tc>
        <w:tc>
          <w:tcPr>
            <w:tcW w:w="598" w:type="dxa"/>
            <w:tcBorders>
              <w:top w:val="single" w:sz="6" w:space="0" w:color="auto"/>
              <w:bottom w:val="single" w:sz="6" w:space="0" w:color="auto"/>
            </w:tcBorders>
          </w:tcPr>
          <w:p w14:paraId="5E841AC0" w14:textId="21C2E8AB" w:rsidR="001C09E1" w:rsidRDefault="001C09E1" w:rsidP="001C09E1">
            <w:pPr>
              <w:pStyle w:val="ISOMB"/>
              <w:spacing w:before="60" w:after="60" w:line="240" w:lineRule="auto"/>
              <w:rPr>
                <w:ins w:id="2181" w:author="Raphael Malyankar" w:date="2025-01-20T09:28:00Z" w16du:dateUtc="2025-01-20T16:28:00Z"/>
                <w:szCs w:val="18"/>
              </w:rPr>
            </w:pPr>
            <w:ins w:id="2182" w:author="Raphael Malyankar" w:date="2025-01-20T09:40:00Z" w16du:dateUtc="2025-01-20T16:40:00Z">
              <w:r w:rsidRPr="00B82329">
                <w:rPr>
                  <w:szCs w:val="18"/>
                </w:rPr>
                <w:t>129 PT</w:t>
              </w:r>
            </w:ins>
          </w:p>
        </w:tc>
        <w:tc>
          <w:tcPr>
            <w:tcW w:w="1313" w:type="dxa"/>
            <w:tcBorders>
              <w:top w:val="single" w:sz="6" w:space="0" w:color="auto"/>
              <w:bottom w:val="single" w:sz="6" w:space="0" w:color="auto"/>
            </w:tcBorders>
          </w:tcPr>
          <w:p w14:paraId="0D0327B2" w14:textId="720301DE" w:rsidR="001C09E1" w:rsidRDefault="001C09E1" w:rsidP="001C09E1">
            <w:pPr>
              <w:pStyle w:val="ISOClause"/>
              <w:spacing w:before="60" w:after="60" w:line="240" w:lineRule="auto"/>
              <w:rPr>
                <w:ins w:id="2183" w:author="Raphael Malyankar" w:date="2025-01-20T09:28:00Z" w16du:dateUtc="2025-01-20T16:28:00Z"/>
                <w:szCs w:val="18"/>
              </w:rPr>
            </w:pPr>
            <w:ins w:id="2184" w:author="Raphael Malyankar" w:date="2025-01-20T09:44:00Z" w16du:dateUtc="2025-01-20T16:44:00Z">
              <w:r w:rsidRPr="00984AB3">
                <w:rPr>
                  <w:szCs w:val="18"/>
                </w:rPr>
                <w:t>?</w:t>
              </w:r>
            </w:ins>
          </w:p>
        </w:tc>
        <w:tc>
          <w:tcPr>
            <w:tcW w:w="1117" w:type="dxa"/>
            <w:tcBorders>
              <w:top w:val="single" w:sz="6" w:space="0" w:color="auto"/>
              <w:bottom w:val="single" w:sz="6" w:space="0" w:color="auto"/>
            </w:tcBorders>
          </w:tcPr>
          <w:p w14:paraId="4D169960" w14:textId="77777777" w:rsidR="001C09E1" w:rsidRPr="0036345A" w:rsidRDefault="001C09E1" w:rsidP="001C09E1">
            <w:pPr>
              <w:pStyle w:val="ISOParagraph"/>
              <w:spacing w:before="60" w:after="60" w:line="240" w:lineRule="auto"/>
              <w:rPr>
                <w:ins w:id="2185" w:author="Raphael Malyankar" w:date="2025-01-20T09:28:00Z" w16du:dateUtc="2025-01-20T16:28:00Z"/>
                <w:szCs w:val="18"/>
              </w:rPr>
            </w:pPr>
          </w:p>
        </w:tc>
        <w:tc>
          <w:tcPr>
            <w:tcW w:w="706" w:type="dxa"/>
            <w:tcBorders>
              <w:top w:val="single" w:sz="6" w:space="0" w:color="auto"/>
              <w:bottom w:val="single" w:sz="6" w:space="0" w:color="auto"/>
            </w:tcBorders>
          </w:tcPr>
          <w:p w14:paraId="7706DD2D" w14:textId="545A1316" w:rsidR="001C09E1" w:rsidRDefault="001C09E1" w:rsidP="001C09E1">
            <w:pPr>
              <w:pStyle w:val="ISOCommType"/>
              <w:spacing w:before="60" w:after="60" w:line="240" w:lineRule="auto"/>
              <w:rPr>
                <w:ins w:id="2186" w:author="Raphael Malyankar" w:date="2025-01-20T09:28:00Z" w16du:dateUtc="2025-01-20T16:28:00Z"/>
                <w:szCs w:val="18"/>
              </w:rPr>
            </w:pPr>
            <w:ins w:id="2187" w:author="Raphael Malyankar" w:date="2025-01-20T09:42:00Z" w16du:dateUtc="2025-01-20T16:42:00Z">
              <w:r w:rsidRPr="00930837">
                <w:rPr>
                  <w:szCs w:val="18"/>
                </w:rPr>
                <w:t>te</w:t>
              </w:r>
            </w:ins>
          </w:p>
        </w:tc>
        <w:tc>
          <w:tcPr>
            <w:tcW w:w="4590" w:type="dxa"/>
            <w:tcBorders>
              <w:top w:val="single" w:sz="6" w:space="0" w:color="auto"/>
              <w:bottom w:val="single" w:sz="6" w:space="0" w:color="auto"/>
            </w:tcBorders>
          </w:tcPr>
          <w:p w14:paraId="3146FD1D" w14:textId="77777777" w:rsidR="001C09E1" w:rsidRDefault="001C09E1" w:rsidP="001C09E1">
            <w:pPr>
              <w:pStyle w:val="ISOComments"/>
              <w:spacing w:before="0" w:after="60" w:line="240" w:lineRule="auto"/>
              <w:rPr>
                <w:ins w:id="2188" w:author="Raphael Malyankar" w:date="2025-01-20T09:35:00Z" w16du:dateUtc="2025-01-20T16:35:00Z"/>
                <w:szCs w:val="18"/>
              </w:rPr>
            </w:pPr>
            <w:ins w:id="2189" w:author="Raphael Malyankar" w:date="2025-01-20T09:32:00Z" w16du:dateUtc="2025-01-20T16:32:00Z">
              <w:r w:rsidRPr="00141FE0">
                <w:rPr>
                  <w:szCs w:val="18"/>
                </w:rPr>
                <w:t>S129_Dev0005</w:t>
              </w:r>
            </w:ins>
          </w:p>
          <w:p w14:paraId="2738E81E" w14:textId="77777777" w:rsidR="001C09E1" w:rsidRDefault="001C09E1" w:rsidP="001C09E1">
            <w:pPr>
              <w:pStyle w:val="ISOComments"/>
              <w:spacing w:before="0" w:after="60" w:line="240" w:lineRule="auto"/>
              <w:rPr>
                <w:ins w:id="2190" w:author="Raphael Malyankar" w:date="2025-01-20T09:35:00Z" w16du:dateUtc="2025-01-20T16:35:00Z"/>
                <w:szCs w:val="18"/>
              </w:rPr>
            </w:pPr>
            <w:ins w:id="2191" w:author="Raphael Malyankar" w:date="2025-01-20T09:32:00Z" w16du:dateUtc="2025-01-20T16:32:00Z">
              <w:r w:rsidRPr="00141FE0">
                <w:rPr>
                  <w:szCs w:val="18"/>
                </w:rPr>
                <w:t>Wrong role used.</w:t>
              </w:r>
            </w:ins>
          </w:p>
          <w:p w14:paraId="2DF9AE48" w14:textId="77777777" w:rsidR="001C09E1" w:rsidRDefault="001C09E1" w:rsidP="001C09E1">
            <w:pPr>
              <w:pStyle w:val="ISOComments"/>
              <w:spacing w:before="0" w:after="60" w:line="240" w:lineRule="auto"/>
              <w:rPr>
                <w:ins w:id="2192" w:author="Raphael Malyankar" w:date="2025-01-20T09:35:00Z" w16du:dateUtc="2025-01-20T16:35:00Z"/>
                <w:szCs w:val="18"/>
              </w:rPr>
            </w:pPr>
            <w:ins w:id="2193" w:author="Raphael Malyankar" w:date="2025-01-20T09:32:00Z" w16du:dateUtc="2025-01-20T16:32:00Z">
              <w:r w:rsidRPr="00141FE0">
                <w:rPr>
                  <w:szCs w:val="18"/>
                </w:rPr>
                <w:t>For each role name on associations that is not defined in the feature catalogue.</w:t>
              </w:r>
            </w:ins>
          </w:p>
          <w:p w14:paraId="5D5FF75D" w14:textId="6E6EDBF8" w:rsidR="001C09E1" w:rsidRDefault="001C09E1" w:rsidP="001C09E1">
            <w:pPr>
              <w:pStyle w:val="ISOComments"/>
              <w:spacing w:before="0" w:after="60" w:line="240" w:lineRule="auto"/>
              <w:rPr>
                <w:ins w:id="2194" w:author="Raphael Malyankar" w:date="2025-01-20T09:28:00Z" w16du:dateUtc="2025-01-20T16:28:00Z"/>
                <w:szCs w:val="18"/>
              </w:rPr>
            </w:pPr>
            <w:ins w:id="2195" w:author="Raphael Malyankar" w:date="2025-01-20T09:32:00Z" w16du:dateUtc="2025-01-20T16:32:00Z">
              <w:r w:rsidRPr="00141FE0">
                <w:rPr>
                  <w:szCs w:val="18"/>
                </w:rPr>
                <w:t>Use correct role name.</w:t>
              </w:r>
            </w:ins>
          </w:p>
        </w:tc>
        <w:tc>
          <w:tcPr>
            <w:tcW w:w="4174" w:type="dxa"/>
            <w:tcBorders>
              <w:top w:val="single" w:sz="6" w:space="0" w:color="auto"/>
              <w:bottom w:val="single" w:sz="6" w:space="0" w:color="auto"/>
            </w:tcBorders>
          </w:tcPr>
          <w:p w14:paraId="45A199E7" w14:textId="0F5A8576" w:rsidR="001C09E1" w:rsidRDefault="001C09E1" w:rsidP="001C09E1">
            <w:pPr>
              <w:pStyle w:val="ISOChange"/>
              <w:spacing w:before="60" w:after="60" w:line="240" w:lineRule="auto"/>
              <w:rPr>
                <w:ins w:id="2196" w:author="Raphael Malyankar" w:date="2025-01-20T09:28:00Z" w16du:dateUtc="2025-01-20T16:28:00Z"/>
                <w:szCs w:val="18"/>
              </w:rPr>
            </w:pPr>
            <w:ins w:id="2197" w:author="Raphael Malyankar" w:date="2025-01-20T09:43:00Z" w16du:dateUtc="2025-01-20T16:43:00Z">
              <w:r w:rsidRPr="00B676B3">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639A1B11" w14:textId="74D52D17" w:rsidR="001C09E1" w:rsidRPr="0036345A" w:rsidRDefault="001970EE" w:rsidP="001C09E1">
            <w:pPr>
              <w:pStyle w:val="ISOSecretObservations"/>
              <w:spacing w:before="60" w:after="60" w:line="240" w:lineRule="auto"/>
              <w:rPr>
                <w:ins w:id="2198" w:author="Raphael Malyankar" w:date="2025-01-20T09:28:00Z" w16du:dateUtc="2025-01-20T16:28:00Z"/>
                <w:szCs w:val="18"/>
              </w:rPr>
            </w:pPr>
            <w:ins w:id="2199" w:author="Raphael Malyankar" w:date="2025-01-21T00:01:00Z" w16du:dateUtc="2025-01-21T07:01:00Z">
              <w:r>
                <w:rPr>
                  <w:szCs w:val="18"/>
                </w:rPr>
                <w:t>Covered by Dev05</w:t>
              </w:r>
            </w:ins>
            <w:ins w:id="2200" w:author="Raphael Malyankar" w:date="2025-01-21T00:12:00Z" w16du:dateUtc="2025-01-21T07:12:00Z">
              <w:r w:rsidR="00493074">
                <w:rPr>
                  <w:szCs w:val="18"/>
                </w:rPr>
                <w:t>45</w:t>
              </w:r>
            </w:ins>
            <w:ins w:id="2201" w:author="Raphael Malyankar" w:date="2025-01-21T00:18:00Z" w16du:dateUtc="2025-01-21T07:18:00Z">
              <w:r w:rsidR="007E2E5E">
                <w:rPr>
                  <w:szCs w:val="18"/>
                </w:rPr>
                <w:t>, Dev0509</w:t>
              </w:r>
            </w:ins>
            <w:ins w:id="2202" w:author="Raphael Malyankar" w:date="2025-01-21T00:02:00Z" w16du:dateUtc="2025-01-21T07:02:00Z">
              <w:r>
                <w:rPr>
                  <w:szCs w:val="18"/>
                </w:rPr>
                <w:t xml:space="preserve"> and schema validation of GML dataset</w:t>
              </w:r>
            </w:ins>
          </w:p>
        </w:tc>
      </w:tr>
      <w:tr w:rsidR="001C09E1" w:rsidRPr="0036345A" w14:paraId="78FAAD9F" w14:textId="77777777" w:rsidTr="006C61DB">
        <w:trPr>
          <w:cantSplit/>
          <w:jc w:val="center"/>
          <w:ins w:id="2203" w:author="Raphael Malyankar" w:date="2025-01-20T09:28:00Z"/>
        </w:trPr>
        <w:tc>
          <w:tcPr>
            <w:tcW w:w="665" w:type="dxa"/>
            <w:tcBorders>
              <w:top w:val="single" w:sz="6" w:space="0" w:color="auto"/>
              <w:bottom w:val="single" w:sz="6" w:space="0" w:color="auto"/>
            </w:tcBorders>
          </w:tcPr>
          <w:p w14:paraId="2CC7893C" w14:textId="527D46AC" w:rsidR="001C09E1" w:rsidRDefault="001C09E1" w:rsidP="001C09E1">
            <w:pPr>
              <w:pStyle w:val="ISOMB"/>
              <w:spacing w:before="60" w:after="60" w:line="240" w:lineRule="auto"/>
              <w:rPr>
                <w:ins w:id="2204" w:author="Raphael Malyankar" w:date="2025-01-20T09:28:00Z" w16du:dateUtc="2025-01-20T16:28:00Z"/>
                <w:szCs w:val="18"/>
              </w:rPr>
            </w:pPr>
            <w:ins w:id="2205" w:author="Raphael Malyankar" w:date="2025-01-20T09:44:00Z" w16du:dateUtc="2025-01-20T16:44:00Z">
              <w:r w:rsidRPr="00FB1237">
                <w:rPr>
                  <w:szCs w:val="18"/>
                </w:rPr>
                <w:lastRenderedPageBreak/>
                <w:t>?</w:t>
              </w:r>
            </w:ins>
          </w:p>
        </w:tc>
        <w:tc>
          <w:tcPr>
            <w:tcW w:w="598" w:type="dxa"/>
            <w:tcBorders>
              <w:top w:val="single" w:sz="6" w:space="0" w:color="auto"/>
              <w:bottom w:val="single" w:sz="6" w:space="0" w:color="auto"/>
            </w:tcBorders>
          </w:tcPr>
          <w:p w14:paraId="7DE89CC8" w14:textId="4D649D8B" w:rsidR="001C09E1" w:rsidRDefault="001C09E1" w:rsidP="001C09E1">
            <w:pPr>
              <w:pStyle w:val="ISOMB"/>
              <w:spacing w:before="60" w:after="60" w:line="240" w:lineRule="auto"/>
              <w:rPr>
                <w:ins w:id="2206" w:author="Raphael Malyankar" w:date="2025-01-20T09:28:00Z" w16du:dateUtc="2025-01-20T16:28:00Z"/>
                <w:szCs w:val="18"/>
              </w:rPr>
            </w:pPr>
            <w:ins w:id="2207" w:author="Raphael Malyankar" w:date="2025-01-20T09:40:00Z" w16du:dateUtc="2025-01-20T16:40:00Z">
              <w:r w:rsidRPr="00B82329">
                <w:rPr>
                  <w:szCs w:val="18"/>
                </w:rPr>
                <w:t>129 PT</w:t>
              </w:r>
            </w:ins>
          </w:p>
        </w:tc>
        <w:tc>
          <w:tcPr>
            <w:tcW w:w="1313" w:type="dxa"/>
            <w:tcBorders>
              <w:top w:val="single" w:sz="6" w:space="0" w:color="auto"/>
              <w:bottom w:val="single" w:sz="6" w:space="0" w:color="auto"/>
            </w:tcBorders>
          </w:tcPr>
          <w:p w14:paraId="5FD3AAA0" w14:textId="786B8B98" w:rsidR="001C09E1" w:rsidRDefault="001C09E1" w:rsidP="001C09E1">
            <w:pPr>
              <w:pStyle w:val="ISOClause"/>
              <w:spacing w:before="60" w:after="60" w:line="240" w:lineRule="auto"/>
              <w:rPr>
                <w:ins w:id="2208" w:author="Raphael Malyankar" w:date="2025-01-20T09:28:00Z" w16du:dateUtc="2025-01-20T16:28:00Z"/>
                <w:szCs w:val="18"/>
              </w:rPr>
            </w:pPr>
            <w:ins w:id="2209" w:author="Raphael Malyankar" w:date="2025-01-20T09:44:00Z" w16du:dateUtc="2025-01-20T16:44:00Z">
              <w:r w:rsidRPr="00984AB3">
                <w:rPr>
                  <w:szCs w:val="18"/>
                </w:rPr>
                <w:t>?</w:t>
              </w:r>
            </w:ins>
          </w:p>
        </w:tc>
        <w:tc>
          <w:tcPr>
            <w:tcW w:w="1117" w:type="dxa"/>
            <w:tcBorders>
              <w:top w:val="single" w:sz="6" w:space="0" w:color="auto"/>
              <w:bottom w:val="single" w:sz="6" w:space="0" w:color="auto"/>
            </w:tcBorders>
          </w:tcPr>
          <w:p w14:paraId="5645B3A2" w14:textId="77777777" w:rsidR="001C09E1" w:rsidRPr="0036345A" w:rsidRDefault="001C09E1" w:rsidP="001C09E1">
            <w:pPr>
              <w:pStyle w:val="ISOParagraph"/>
              <w:spacing w:before="60" w:after="60" w:line="240" w:lineRule="auto"/>
              <w:rPr>
                <w:ins w:id="2210" w:author="Raphael Malyankar" w:date="2025-01-20T09:28:00Z" w16du:dateUtc="2025-01-20T16:28:00Z"/>
                <w:szCs w:val="18"/>
              </w:rPr>
            </w:pPr>
          </w:p>
        </w:tc>
        <w:tc>
          <w:tcPr>
            <w:tcW w:w="706" w:type="dxa"/>
            <w:tcBorders>
              <w:top w:val="single" w:sz="6" w:space="0" w:color="auto"/>
              <w:bottom w:val="single" w:sz="6" w:space="0" w:color="auto"/>
            </w:tcBorders>
          </w:tcPr>
          <w:p w14:paraId="4B094330" w14:textId="1E9B1659" w:rsidR="001C09E1" w:rsidRDefault="001C09E1" w:rsidP="001C09E1">
            <w:pPr>
              <w:pStyle w:val="ISOCommType"/>
              <w:spacing w:before="60" w:after="60" w:line="240" w:lineRule="auto"/>
              <w:rPr>
                <w:ins w:id="2211" w:author="Raphael Malyankar" w:date="2025-01-20T09:28:00Z" w16du:dateUtc="2025-01-20T16:28:00Z"/>
                <w:szCs w:val="18"/>
              </w:rPr>
            </w:pPr>
            <w:ins w:id="2212" w:author="Raphael Malyankar" w:date="2025-01-20T09:42:00Z" w16du:dateUtc="2025-01-20T16:42:00Z">
              <w:r w:rsidRPr="00930837">
                <w:rPr>
                  <w:szCs w:val="18"/>
                </w:rPr>
                <w:t>te</w:t>
              </w:r>
            </w:ins>
          </w:p>
        </w:tc>
        <w:tc>
          <w:tcPr>
            <w:tcW w:w="4590" w:type="dxa"/>
            <w:tcBorders>
              <w:top w:val="single" w:sz="6" w:space="0" w:color="auto"/>
              <w:bottom w:val="single" w:sz="6" w:space="0" w:color="auto"/>
            </w:tcBorders>
          </w:tcPr>
          <w:p w14:paraId="5DF7D5CD" w14:textId="77777777" w:rsidR="001C09E1" w:rsidRDefault="001C09E1" w:rsidP="001C09E1">
            <w:pPr>
              <w:pStyle w:val="ISOComments"/>
              <w:spacing w:before="0" w:after="60" w:line="240" w:lineRule="auto"/>
              <w:rPr>
                <w:ins w:id="2213" w:author="Raphael Malyankar" w:date="2025-01-20T09:35:00Z" w16du:dateUtc="2025-01-20T16:35:00Z"/>
                <w:szCs w:val="18"/>
              </w:rPr>
            </w:pPr>
            <w:ins w:id="2214" w:author="Raphael Malyankar" w:date="2025-01-20T09:32:00Z" w16du:dateUtc="2025-01-20T16:32:00Z">
              <w:r w:rsidRPr="00141FE0">
                <w:rPr>
                  <w:szCs w:val="18"/>
                </w:rPr>
                <w:t>S129_Dev0006</w:t>
              </w:r>
            </w:ins>
          </w:p>
          <w:p w14:paraId="3989AD83" w14:textId="77777777" w:rsidR="001C09E1" w:rsidRDefault="001C09E1" w:rsidP="001C09E1">
            <w:pPr>
              <w:pStyle w:val="ISOComments"/>
              <w:spacing w:before="0" w:after="60" w:line="240" w:lineRule="auto"/>
              <w:rPr>
                <w:ins w:id="2215" w:author="Raphael Malyankar" w:date="2025-01-20T09:35:00Z" w16du:dateUtc="2025-01-20T16:35:00Z"/>
                <w:szCs w:val="18"/>
              </w:rPr>
            </w:pPr>
            <w:ins w:id="2216" w:author="Raphael Malyankar" w:date="2025-01-20T09:32:00Z" w16du:dateUtc="2025-01-20T16:32:00Z">
              <w:r w:rsidRPr="00141FE0">
                <w:rPr>
                  <w:szCs w:val="18"/>
                </w:rPr>
                <w:t>Unknown association is used.</w:t>
              </w:r>
            </w:ins>
          </w:p>
          <w:p w14:paraId="7476260D" w14:textId="77777777" w:rsidR="001C09E1" w:rsidRDefault="001C09E1" w:rsidP="001C09E1">
            <w:pPr>
              <w:pStyle w:val="ISOComments"/>
              <w:spacing w:before="0" w:after="60" w:line="240" w:lineRule="auto"/>
              <w:rPr>
                <w:ins w:id="2217" w:author="Raphael Malyankar" w:date="2025-01-20T09:36:00Z" w16du:dateUtc="2025-01-20T16:36:00Z"/>
                <w:szCs w:val="18"/>
              </w:rPr>
            </w:pPr>
            <w:ins w:id="2218" w:author="Raphael Malyankar" w:date="2025-01-20T09:32:00Z" w16du:dateUtc="2025-01-20T16:32:00Z">
              <w:r w:rsidRPr="00141FE0">
                <w:rPr>
                  <w:szCs w:val="18"/>
                </w:rPr>
                <w:t>For each association that is not defined in the feature catalogue.</w:t>
              </w:r>
            </w:ins>
          </w:p>
          <w:p w14:paraId="3D637383" w14:textId="229620D4" w:rsidR="001C09E1" w:rsidRDefault="001C09E1" w:rsidP="001C09E1">
            <w:pPr>
              <w:pStyle w:val="ISOComments"/>
              <w:spacing w:before="0" w:after="60" w:line="240" w:lineRule="auto"/>
              <w:rPr>
                <w:ins w:id="2219" w:author="Raphael Malyankar" w:date="2025-01-20T09:28:00Z" w16du:dateUtc="2025-01-20T16:28:00Z"/>
                <w:szCs w:val="18"/>
              </w:rPr>
            </w:pPr>
            <w:ins w:id="2220" w:author="Raphael Malyankar" w:date="2025-01-20T09:32:00Z" w16du:dateUtc="2025-01-20T16:32:00Z">
              <w:r w:rsidRPr="00141FE0">
                <w:rPr>
                  <w:szCs w:val="18"/>
                </w:rPr>
                <w:t>Use association that is defined in the feature catalogue.</w:t>
              </w:r>
            </w:ins>
          </w:p>
        </w:tc>
        <w:tc>
          <w:tcPr>
            <w:tcW w:w="4174" w:type="dxa"/>
            <w:tcBorders>
              <w:top w:val="single" w:sz="6" w:space="0" w:color="auto"/>
              <w:bottom w:val="single" w:sz="6" w:space="0" w:color="auto"/>
            </w:tcBorders>
          </w:tcPr>
          <w:p w14:paraId="2B5331B9" w14:textId="1EBEC182" w:rsidR="001C09E1" w:rsidRDefault="001C09E1" w:rsidP="001C09E1">
            <w:pPr>
              <w:pStyle w:val="ISOChange"/>
              <w:spacing w:before="60" w:after="60" w:line="240" w:lineRule="auto"/>
              <w:rPr>
                <w:ins w:id="2221" w:author="Raphael Malyankar" w:date="2025-01-20T09:28:00Z" w16du:dateUtc="2025-01-20T16:28:00Z"/>
                <w:szCs w:val="18"/>
              </w:rPr>
            </w:pPr>
            <w:ins w:id="2222" w:author="Raphael Malyankar" w:date="2025-01-20T09:43:00Z" w16du:dateUtc="2025-01-20T16:43:00Z">
              <w:r w:rsidRPr="00B676B3">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31A74479" w14:textId="6BE340D4" w:rsidR="001C09E1" w:rsidRPr="0036345A" w:rsidRDefault="001970EE" w:rsidP="001C09E1">
            <w:pPr>
              <w:pStyle w:val="ISOSecretObservations"/>
              <w:spacing w:before="60" w:after="60" w:line="240" w:lineRule="auto"/>
              <w:rPr>
                <w:ins w:id="2223" w:author="Raphael Malyankar" w:date="2025-01-20T09:28:00Z" w16du:dateUtc="2025-01-20T16:28:00Z"/>
                <w:szCs w:val="18"/>
              </w:rPr>
            </w:pPr>
            <w:ins w:id="2224" w:author="Raphael Malyankar" w:date="2025-01-21T00:02:00Z" w16du:dateUtc="2025-01-21T07:02:00Z">
              <w:r w:rsidRPr="001970EE">
                <w:rPr>
                  <w:szCs w:val="18"/>
                </w:rPr>
                <w:t>Covered by Dev0077, also covered by schema validation of GML dataset</w:t>
              </w:r>
            </w:ins>
          </w:p>
        </w:tc>
      </w:tr>
      <w:tr w:rsidR="001C09E1" w:rsidRPr="0036345A" w14:paraId="01D74D2E" w14:textId="77777777" w:rsidTr="006C61DB">
        <w:trPr>
          <w:cantSplit/>
          <w:jc w:val="center"/>
          <w:ins w:id="2225" w:author="Raphael Malyankar" w:date="2025-01-20T09:28:00Z"/>
        </w:trPr>
        <w:tc>
          <w:tcPr>
            <w:tcW w:w="665" w:type="dxa"/>
            <w:tcBorders>
              <w:top w:val="single" w:sz="6" w:space="0" w:color="auto"/>
              <w:bottom w:val="single" w:sz="6" w:space="0" w:color="auto"/>
            </w:tcBorders>
          </w:tcPr>
          <w:p w14:paraId="1D04136B" w14:textId="2B0D1B10" w:rsidR="001C09E1" w:rsidRDefault="001C09E1" w:rsidP="001C09E1">
            <w:pPr>
              <w:pStyle w:val="ISOMB"/>
              <w:spacing w:before="60" w:after="60" w:line="240" w:lineRule="auto"/>
              <w:rPr>
                <w:ins w:id="2226" w:author="Raphael Malyankar" w:date="2025-01-20T09:28:00Z" w16du:dateUtc="2025-01-20T16:28:00Z"/>
                <w:szCs w:val="18"/>
              </w:rPr>
            </w:pPr>
            <w:ins w:id="2227" w:author="Raphael Malyankar" w:date="2025-01-20T09:44:00Z" w16du:dateUtc="2025-01-20T16:44:00Z">
              <w:r w:rsidRPr="00FB1237">
                <w:rPr>
                  <w:szCs w:val="18"/>
                </w:rPr>
                <w:t>?</w:t>
              </w:r>
            </w:ins>
          </w:p>
        </w:tc>
        <w:tc>
          <w:tcPr>
            <w:tcW w:w="598" w:type="dxa"/>
            <w:tcBorders>
              <w:top w:val="single" w:sz="6" w:space="0" w:color="auto"/>
              <w:bottom w:val="single" w:sz="6" w:space="0" w:color="auto"/>
            </w:tcBorders>
          </w:tcPr>
          <w:p w14:paraId="4069BC39" w14:textId="27FCCAE5" w:rsidR="001C09E1" w:rsidRDefault="001C09E1" w:rsidP="001C09E1">
            <w:pPr>
              <w:pStyle w:val="ISOMB"/>
              <w:spacing w:before="60" w:after="60" w:line="240" w:lineRule="auto"/>
              <w:rPr>
                <w:ins w:id="2228" w:author="Raphael Malyankar" w:date="2025-01-20T09:28:00Z" w16du:dateUtc="2025-01-20T16:28:00Z"/>
                <w:szCs w:val="18"/>
              </w:rPr>
            </w:pPr>
            <w:ins w:id="2229" w:author="Raphael Malyankar" w:date="2025-01-20T09:40:00Z" w16du:dateUtc="2025-01-20T16:40:00Z">
              <w:r w:rsidRPr="00B82329">
                <w:rPr>
                  <w:szCs w:val="18"/>
                </w:rPr>
                <w:t>129 PT</w:t>
              </w:r>
            </w:ins>
          </w:p>
        </w:tc>
        <w:tc>
          <w:tcPr>
            <w:tcW w:w="1313" w:type="dxa"/>
            <w:tcBorders>
              <w:top w:val="single" w:sz="6" w:space="0" w:color="auto"/>
              <w:bottom w:val="single" w:sz="6" w:space="0" w:color="auto"/>
            </w:tcBorders>
          </w:tcPr>
          <w:p w14:paraId="3366B412" w14:textId="50D7406D" w:rsidR="001C09E1" w:rsidRDefault="001C09E1" w:rsidP="001C09E1">
            <w:pPr>
              <w:pStyle w:val="ISOClause"/>
              <w:spacing w:before="60" w:after="60" w:line="240" w:lineRule="auto"/>
              <w:rPr>
                <w:ins w:id="2230" w:author="Raphael Malyankar" w:date="2025-01-20T09:28:00Z" w16du:dateUtc="2025-01-20T16:28:00Z"/>
                <w:szCs w:val="18"/>
              </w:rPr>
            </w:pPr>
            <w:ins w:id="2231" w:author="Raphael Malyankar" w:date="2025-01-20T09:44:00Z" w16du:dateUtc="2025-01-20T16:44:00Z">
              <w:r w:rsidRPr="00984AB3">
                <w:rPr>
                  <w:szCs w:val="18"/>
                </w:rPr>
                <w:t>?</w:t>
              </w:r>
            </w:ins>
          </w:p>
        </w:tc>
        <w:tc>
          <w:tcPr>
            <w:tcW w:w="1117" w:type="dxa"/>
            <w:tcBorders>
              <w:top w:val="single" w:sz="6" w:space="0" w:color="auto"/>
              <w:bottom w:val="single" w:sz="6" w:space="0" w:color="auto"/>
            </w:tcBorders>
          </w:tcPr>
          <w:p w14:paraId="0616D675" w14:textId="77777777" w:rsidR="001C09E1" w:rsidRPr="0036345A" w:rsidRDefault="001C09E1" w:rsidP="001C09E1">
            <w:pPr>
              <w:pStyle w:val="ISOParagraph"/>
              <w:spacing w:before="60" w:after="60" w:line="240" w:lineRule="auto"/>
              <w:rPr>
                <w:ins w:id="2232" w:author="Raphael Malyankar" w:date="2025-01-20T09:28:00Z" w16du:dateUtc="2025-01-20T16:28:00Z"/>
                <w:szCs w:val="18"/>
              </w:rPr>
            </w:pPr>
          </w:p>
        </w:tc>
        <w:tc>
          <w:tcPr>
            <w:tcW w:w="706" w:type="dxa"/>
            <w:tcBorders>
              <w:top w:val="single" w:sz="6" w:space="0" w:color="auto"/>
              <w:bottom w:val="single" w:sz="6" w:space="0" w:color="auto"/>
            </w:tcBorders>
          </w:tcPr>
          <w:p w14:paraId="352DF7A8" w14:textId="3EB528A0" w:rsidR="001C09E1" w:rsidRDefault="001C09E1" w:rsidP="001C09E1">
            <w:pPr>
              <w:pStyle w:val="ISOCommType"/>
              <w:spacing w:before="60" w:after="60" w:line="240" w:lineRule="auto"/>
              <w:rPr>
                <w:ins w:id="2233" w:author="Raphael Malyankar" w:date="2025-01-20T09:28:00Z" w16du:dateUtc="2025-01-20T16:28:00Z"/>
                <w:szCs w:val="18"/>
              </w:rPr>
            </w:pPr>
            <w:ins w:id="2234" w:author="Raphael Malyankar" w:date="2025-01-20T09:42:00Z" w16du:dateUtc="2025-01-20T16:42:00Z">
              <w:r w:rsidRPr="00930837">
                <w:rPr>
                  <w:szCs w:val="18"/>
                </w:rPr>
                <w:t>te</w:t>
              </w:r>
            </w:ins>
          </w:p>
        </w:tc>
        <w:tc>
          <w:tcPr>
            <w:tcW w:w="4590" w:type="dxa"/>
            <w:tcBorders>
              <w:top w:val="single" w:sz="6" w:space="0" w:color="auto"/>
              <w:bottom w:val="single" w:sz="6" w:space="0" w:color="auto"/>
            </w:tcBorders>
          </w:tcPr>
          <w:p w14:paraId="79B9D348" w14:textId="77777777" w:rsidR="001C09E1" w:rsidRDefault="001C09E1" w:rsidP="001C09E1">
            <w:pPr>
              <w:pStyle w:val="ISOComments"/>
              <w:spacing w:before="0" w:after="60" w:line="240" w:lineRule="auto"/>
              <w:rPr>
                <w:ins w:id="2235" w:author="Raphael Malyankar" w:date="2025-01-20T09:36:00Z" w16du:dateUtc="2025-01-20T16:36:00Z"/>
                <w:szCs w:val="18"/>
              </w:rPr>
            </w:pPr>
            <w:ins w:id="2236" w:author="Raphael Malyankar" w:date="2025-01-20T09:32:00Z" w16du:dateUtc="2025-01-20T16:32:00Z">
              <w:r w:rsidRPr="00141FE0">
                <w:rPr>
                  <w:szCs w:val="18"/>
                </w:rPr>
                <w:t>S129_Dev0007</w:t>
              </w:r>
            </w:ins>
          </w:p>
          <w:p w14:paraId="15B5B32D" w14:textId="05DFE751" w:rsidR="001C09E1" w:rsidRDefault="001C09E1" w:rsidP="001C09E1">
            <w:pPr>
              <w:pStyle w:val="ISOComments"/>
              <w:spacing w:before="0" w:after="60" w:line="240" w:lineRule="auto"/>
              <w:rPr>
                <w:ins w:id="2237" w:author="Raphael Malyankar" w:date="2025-01-20T09:36:00Z" w16du:dateUtc="2025-01-20T16:36:00Z"/>
                <w:szCs w:val="18"/>
              </w:rPr>
            </w:pPr>
            <w:ins w:id="2238" w:author="Raphael Malyankar" w:date="2025-01-20T09:32:00Z" w16du:dateUtc="2025-01-20T16:32:00Z">
              <w:r w:rsidRPr="00141FE0">
                <w:rPr>
                  <w:szCs w:val="18"/>
                </w:rPr>
                <w:t>Unknown role name is used.</w:t>
              </w:r>
            </w:ins>
          </w:p>
          <w:p w14:paraId="0C7AAC28" w14:textId="50277B65" w:rsidR="001C09E1" w:rsidRDefault="001C09E1" w:rsidP="001C09E1">
            <w:pPr>
              <w:pStyle w:val="ISOComments"/>
              <w:spacing w:before="0" w:after="60" w:line="240" w:lineRule="auto"/>
              <w:rPr>
                <w:ins w:id="2239" w:author="Raphael Malyankar" w:date="2025-01-20T09:36:00Z" w16du:dateUtc="2025-01-20T16:36:00Z"/>
                <w:szCs w:val="18"/>
              </w:rPr>
            </w:pPr>
            <w:ins w:id="2240" w:author="Raphael Malyankar" w:date="2025-01-20T09:32:00Z" w16du:dateUtc="2025-01-20T16:32:00Z">
              <w:r w:rsidRPr="00141FE0">
                <w:rPr>
                  <w:szCs w:val="18"/>
                </w:rPr>
                <w:t>For each role name that is not defined in the feature catalogue.</w:t>
              </w:r>
            </w:ins>
          </w:p>
          <w:p w14:paraId="3F82C7DD" w14:textId="3E1A27EE" w:rsidR="001C09E1" w:rsidRDefault="001C09E1" w:rsidP="001C09E1">
            <w:pPr>
              <w:pStyle w:val="ISOComments"/>
              <w:spacing w:before="0" w:after="60" w:line="240" w:lineRule="auto"/>
              <w:rPr>
                <w:ins w:id="2241" w:author="Raphael Malyankar" w:date="2025-01-20T09:28:00Z" w16du:dateUtc="2025-01-20T16:28:00Z"/>
                <w:szCs w:val="18"/>
              </w:rPr>
            </w:pPr>
            <w:ins w:id="2242" w:author="Raphael Malyankar" w:date="2025-01-20T09:32:00Z" w16du:dateUtc="2025-01-20T16:32:00Z">
              <w:r w:rsidRPr="00141FE0">
                <w:rPr>
                  <w:szCs w:val="18"/>
                </w:rPr>
                <w:t>Use role name that is defined in the feature catalogue.</w:t>
              </w:r>
            </w:ins>
          </w:p>
        </w:tc>
        <w:tc>
          <w:tcPr>
            <w:tcW w:w="4174" w:type="dxa"/>
            <w:tcBorders>
              <w:top w:val="single" w:sz="6" w:space="0" w:color="auto"/>
              <w:bottom w:val="single" w:sz="6" w:space="0" w:color="auto"/>
            </w:tcBorders>
          </w:tcPr>
          <w:p w14:paraId="173A4F57" w14:textId="17125033" w:rsidR="001C09E1" w:rsidRDefault="001C09E1" w:rsidP="001C09E1">
            <w:pPr>
              <w:pStyle w:val="ISOChange"/>
              <w:spacing w:before="60" w:after="60" w:line="240" w:lineRule="auto"/>
              <w:rPr>
                <w:ins w:id="2243" w:author="Raphael Malyankar" w:date="2025-01-20T09:28:00Z" w16du:dateUtc="2025-01-20T16:28:00Z"/>
                <w:szCs w:val="18"/>
              </w:rPr>
            </w:pPr>
            <w:ins w:id="2244" w:author="Raphael Malyankar" w:date="2025-01-20T09:43:00Z" w16du:dateUtc="2025-01-20T16:43:00Z">
              <w:r w:rsidRPr="00B676B3">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33027F38" w14:textId="0FE859E1" w:rsidR="001C09E1" w:rsidRPr="0036345A" w:rsidRDefault="001970EE" w:rsidP="001C09E1">
            <w:pPr>
              <w:pStyle w:val="ISOSecretObservations"/>
              <w:spacing w:before="60" w:after="60" w:line="240" w:lineRule="auto"/>
              <w:rPr>
                <w:ins w:id="2245" w:author="Raphael Malyankar" w:date="2025-01-20T09:28:00Z" w16du:dateUtc="2025-01-20T16:28:00Z"/>
                <w:szCs w:val="18"/>
              </w:rPr>
            </w:pPr>
            <w:ins w:id="2246" w:author="Raphael Malyankar" w:date="2025-01-21T00:03:00Z" w16du:dateUtc="2025-01-21T07:03:00Z">
              <w:r w:rsidRPr="001970EE">
                <w:rPr>
                  <w:szCs w:val="18"/>
                </w:rPr>
                <w:t>Covered by Dev05</w:t>
              </w:r>
            </w:ins>
            <w:ins w:id="2247" w:author="Raphael Malyankar" w:date="2025-01-21T00:12:00Z" w16du:dateUtc="2025-01-21T07:12:00Z">
              <w:r w:rsidR="00493074">
                <w:rPr>
                  <w:szCs w:val="18"/>
                </w:rPr>
                <w:t>45</w:t>
              </w:r>
            </w:ins>
            <w:ins w:id="2248" w:author="Raphael Malyankar" w:date="2025-01-21T00:18:00Z" w16du:dateUtc="2025-01-21T07:18:00Z">
              <w:r w:rsidR="007E2E5E">
                <w:rPr>
                  <w:szCs w:val="18"/>
                </w:rPr>
                <w:t>, Dev0509</w:t>
              </w:r>
            </w:ins>
            <w:ins w:id="2249" w:author="Raphael Malyankar" w:date="2025-01-21T00:03:00Z" w16du:dateUtc="2025-01-21T07:03:00Z">
              <w:r w:rsidRPr="001970EE">
                <w:rPr>
                  <w:szCs w:val="18"/>
                </w:rPr>
                <w:t xml:space="preserve"> and schema validation of GML dataset</w:t>
              </w:r>
            </w:ins>
          </w:p>
        </w:tc>
      </w:tr>
      <w:tr w:rsidR="001C09E1" w:rsidRPr="0036345A" w14:paraId="21EAB57C" w14:textId="77777777" w:rsidTr="006C61DB">
        <w:trPr>
          <w:cantSplit/>
          <w:jc w:val="center"/>
          <w:ins w:id="2250" w:author="Raphael Malyankar" w:date="2025-01-20T09:28:00Z"/>
        </w:trPr>
        <w:tc>
          <w:tcPr>
            <w:tcW w:w="665" w:type="dxa"/>
            <w:tcBorders>
              <w:top w:val="single" w:sz="6" w:space="0" w:color="auto"/>
              <w:bottom w:val="single" w:sz="6" w:space="0" w:color="auto"/>
            </w:tcBorders>
          </w:tcPr>
          <w:p w14:paraId="6EE81024" w14:textId="30D401D7" w:rsidR="001C09E1" w:rsidRDefault="001C09E1" w:rsidP="001C09E1">
            <w:pPr>
              <w:pStyle w:val="ISOMB"/>
              <w:spacing w:before="60" w:after="60" w:line="240" w:lineRule="auto"/>
              <w:rPr>
                <w:ins w:id="2251" w:author="Raphael Malyankar" w:date="2025-01-20T09:28:00Z" w16du:dateUtc="2025-01-20T16:28:00Z"/>
                <w:szCs w:val="18"/>
              </w:rPr>
            </w:pPr>
            <w:ins w:id="2252" w:author="Raphael Malyankar" w:date="2025-01-20T09:44:00Z" w16du:dateUtc="2025-01-20T16:44:00Z">
              <w:r w:rsidRPr="00FB1237">
                <w:rPr>
                  <w:szCs w:val="18"/>
                </w:rPr>
                <w:t>?</w:t>
              </w:r>
            </w:ins>
          </w:p>
        </w:tc>
        <w:tc>
          <w:tcPr>
            <w:tcW w:w="598" w:type="dxa"/>
            <w:tcBorders>
              <w:top w:val="single" w:sz="6" w:space="0" w:color="auto"/>
              <w:bottom w:val="single" w:sz="6" w:space="0" w:color="auto"/>
            </w:tcBorders>
          </w:tcPr>
          <w:p w14:paraId="57C022EC" w14:textId="0D090103" w:rsidR="001C09E1" w:rsidRDefault="001C09E1" w:rsidP="001C09E1">
            <w:pPr>
              <w:pStyle w:val="ISOMB"/>
              <w:spacing w:before="60" w:after="60" w:line="240" w:lineRule="auto"/>
              <w:rPr>
                <w:ins w:id="2253" w:author="Raphael Malyankar" w:date="2025-01-20T09:28:00Z" w16du:dateUtc="2025-01-20T16:28:00Z"/>
                <w:szCs w:val="18"/>
              </w:rPr>
            </w:pPr>
            <w:ins w:id="2254" w:author="Raphael Malyankar" w:date="2025-01-20T09:40:00Z" w16du:dateUtc="2025-01-20T16:40:00Z">
              <w:r w:rsidRPr="001F60FE">
                <w:rPr>
                  <w:szCs w:val="18"/>
                </w:rPr>
                <w:t>129 PT</w:t>
              </w:r>
            </w:ins>
          </w:p>
        </w:tc>
        <w:tc>
          <w:tcPr>
            <w:tcW w:w="1313" w:type="dxa"/>
            <w:tcBorders>
              <w:top w:val="single" w:sz="6" w:space="0" w:color="auto"/>
              <w:bottom w:val="single" w:sz="6" w:space="0" w:color="auto"/>
            </w:tcBorders>
          </w:tcPr>
          <w:p w14:paraId="01089CAB" w14:textId="6CCF7953" w:rsidR="001C09E1" w:rsidRDefault="001C09E1" w:rsidP="001C09E1">
            <w:pPr>
              <w:pStyle w:val="ISOClause"/>
              <w:spacing w:before="60" w:after="60" w:line="240" w:lineRule="auto"/>
              <w:rPr>
                <w:ins w:id="2255" w:author="Raphael Malyankar" w:date="2025-01-20T09:28:00Z" w16du:dateUtc="2025-01-20T16:28:00Z"/>
                <w:szCs w:val="18"/>
              </w:rPr>
            </w:pPr>
            <w:ins w:id="2256" w:author="Raphael Malyankar" w:date="2025-01-20T09:44:00Z" w16du:dateUtc="2025-01-20T16:44:00Z">
              <w:r w:rsidRPr="00984AB3">
                <w:rPr>
                  <w:szCs w:val="18"/>
                </w:rPr>
                <w:t>?</w:t>
              </w:r>
            </w:ins>
          </w:p>
        </w:tc>
        <w:tc>
          <w:tcPr>
            <w:tcW w:w="1117" w:type="dxa"/>
            <w:tcBorders>
              <w:top w:val="single" w:sz="6" w:space="0" w:color="auto"/>
              <w:bottom w:val="single" w:sz="6" w:space="0" w:color="auto"/>
            </w:tcBorders>
          </w:tcPr>
          <w:p w14:paraId="426EF2EF" w14:textId="77777777" w:rsidR="001C09E1" w:rsidRPr="0036345A" w:rsidRDefault="001C09E1" w:rsidP="001C09E1">
            <w:pPr>
              <w:pStyle w:val="ISOParagraph"/>
              <w:spacing w:before="60" w:after="60" w:line="240" w:lineRule="auto"/>
              <w:rPr>
                <w:ins w:id="2257" w:author="Raphael Malyankar" w:date="2025-01-20T09:28:00Z" w16du:dateUtc="2025-01-20T16:28:00Z"/>
                <w:szCs w:val="18"/>
              </w:rPr>
            </w:pPr>
          </w:p>
        </w:tc>
        <w:tc>
          <w:tcPr>
            <w:tcW w:w="706" w:type="dxa"/>
            <w:tcBorders>
              <w:top w:val="single" w:sz="6" w:space="0" w:color="auto"/>
              <w:bottom w:val="single" w:sz="6" w:space="0" w:color="auto"/>
            </w:tcBorders>
          </w:tcPr>
          <w:p w14:paraId="356A981D" w14:textId="46E4693A" w:rsidR="001C09E1" w:rsidRDefault="001C09E1" w:rsidP="001C09E1">
            <w:pPr>
              <w:pStyle w:val="ISOCommType"/>
              <w:spacing w:before="60" w:after="60" w:line="240" w:lineRule="auto"/>
              <w:rPr>
                <w:ins w:id="2258" w:author="Raphael Malyankar" w:date="2025-01-20T09:28:00Z" w16du:dateUtc="2025-01-20T16:28:00Z"/>
                <w:szCs w:val="18"/>
              </w:rPr>
            </w:pPr>
            <w:ins w:id="2259" w:author="Raphael Malyankar" w:date="2025-01-20T09:42:00Z" w16du:dateUtc="2025-01-20T16:42:00Z">
              <w:r w:rsidRPr="00930837">
                <w:rPr>
                  <w:szCs w:val="18"/>
                </w:rPr>
                <w:t>te</w:t>
              </w:r>
            </w:ins>
          </w:p>
        </w:tc>
        <w:tc>
          <w:tcPr>
            <w:tcW w:w="4590" w:type="dxa"/>
            <w:tcBorders>
              <w:top w:val="single" w:sz="6" w:space="0" w:color="auto"/>
              <w:bottom w:val="single" w:sz="6" w:space="0" w:color="auto"/>
            </w:tcBorders>
          </w:tcPr>
          <w:p w14:paraId="1A970AEE" w14:textId="77777777" w:rsidR="001C09E1" w:rsidRDefault="001C09E1" w:rsidP="001C09E1">
            <w:pPr>
              <w:pStyle w:val="ISOComments"/>
              <w:spacing w:before="0" w:after="60" w:line="240" w:lineRule="auto"/>
              <w:rPr>
                <w:ins w:id="2260" w:author="Raphael Malyankar" w:date="2025-01-20T09:36:00Z" w16du:dateUtc="2025-01-20T16:36:00Z"/>
                <w:szCs w:val="18"/>
              </w:rPr>
            </w:pPr>
            <w:ins w:id="2261" w:author="Raphael Malyankar" w:date="2025-01-20T09:32:00Z" w16du:dateUtc="2025-01-20T16:32:00Z">
              <w:r w:rsidRPr="00141FE0">
                <w:rPr>
                  <w:szCs w:val="18"/>
                </w:rPr>
                <w:t>S129_Dev0008</w:t>
              </w:r>
            </w:ins>
          </w:p>
          <w:p w14:paraId="25B49E68" w14:textId="2D2C6121" w:rsidR="001C09E1" w:rsidRDefault="001C09E1" w:rsidP="001C09E1">
            <w:pPr>
              <w:pStyle w:val="ISOComments"/>
              <w:spacing w:before="0" w:after="60" w:line="240" w:lineRule="auto"/>
              <w:rPr>
                <w:ins w:id="2262" w:author="Raphael Malyankar" w:date="2025-01-20T09:36:00Z" w16du:dateUtc="2025-01-20T16:36:00Z"/>
                <w:szCs w:val="18"/>
              </w:rPr>
            </w:pPr>
            <w:ins w:id="2263" w:author="Raphael Malyankar" w:date="2025-01-20T09:32:00Z" w16du:dateUtc="2025-01-20T16:32:00Z">
              <w:r w:rsidRPr="00141FE0">
                <w:rPr>
                  <w:szCs w:val="18"/>
                </w:rPr>
                <w:t>Class is associated in an illegal association.</w:t>
              </w:r>
            </w:ins>
          </w:p>
          <w:p w14:paraId="3F2A9962" w14:textId="38B8D448" w:rsidR="001C09E1" w:rsidRDefault="001C09E1" w:rsidP="001C09E1">
            <w:pPr>
              <w:pStyle w:val="ISOComments"/>
              <w:spacing w:before="0" w:after="60" w:line="240" w:lineRule="auto"/>
              <w:rPr>
                <w:ins w:id="2264" w:author="Raphael Malyankar" w:date="2025-01-20T09:36:00Z" w16du:dateUtc="2025-01-20T16:36:00Z"/>
                <w:szCs w:val="18"/>
              </w:rPr>
            </w:pPr>
            <w:ins w:id="2265" w:author="Raphael Malyankar" w:date="2025-01-20T09:32:00Z" w16du:dateUtc="2025-01-20T16:32:00Z">
              <w:r w:rsidRPr="00141FE0">
                <w:rPr>
                  <w:szCs w:val="18"/>
                </w:rPr>
                <w:t>For each association ensure associated classes are only those permitted by the feature catalogue.</w:t>
              </w:r>
            </w:ins>
          </w:p>
          <w:p w14:paraId="555A54F2" w14:textId="33076E98" w:rsidR="001C09E1" w:rsidRDefault="001C09E1" w:rsidP="001C09E1">
            <w:pPr>
              <w:pStyle w:val="ISOComments"/>
              <w:spacing w:before="0" w:after="60" w:line="240" w:lineRule="auto"/>
              <w:rPr>
                <w:ins w:id="2266" w:author="Raphael Malyankar" w:date="2025-01-20T09:28:00Z" w16du:dateUtc="2025-01-20T16:28:00Z"/>
                <w:szCs w:val="18"/>
              </w:rPr>
            </w:pPr>
            <w:ins w:id="2267" w:author="Raphael Malyankar" w:date="2025-01-20T09:32:00Z" w16du:dateUtc="2025-01-20T16:32:00Z">
              <w:r w:rsidRPr="00141FE0">
                <w:rPr>
                  <w:szCs w:val="18"/>
                </w:rPr>
                <w:t>Ensure correct association is used between classes.</w:t>
              </w:r>
            </w:ins>
          </w:p>
        </w:tc>
        <w:tc>
          <w:tcPr>
            <w:tcW w:w="4174" w:type="dxa"/>
            <w:tcBorders>
              <w:top w:val="single" w:sz="6" w:space="0" w:color="auto"/>
              <w:bottom w:val="single" w:sz="6" w:space="0" w:color="auto"/>
            </w:tcBorders>
          </w:tcPr>
          <w:p w14:paraId="05799B8A" w14:textId="349B824E" w:rsidR="001C09E1" w:rsidRDefault="001C09E1" w:rsidP="001C09E1">
            <w:pPr>
              <w:pStyle w:val="ISOChange"/>
              <w:spacing w:before="60" w:after="60" w:line="240" w:lineRule="auto"/>
              <w:rPr>
                <w:ins w:id="2268" w:author="Raphael Malyankar" w:date="2025-01-20T09:28:00Z" w16du:dateUtc="2025-01-20T16:28:00Z"/>
                <w:szCs w:val="18"/>
              </w:rPr>
            </w:pPr>
            <w:ins w:id="2269" w:author="Raphael Malyankar" w:date="2025-01-20T09:43:00Z" w16du:dateUtc="2025-01-20T16:43:00Z">
              <w:r w:rsidRPr="00B676B3">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2550A585" w14:textId="491797FF" w:rsidR="001C09E1" w:rsidRPr="0036345A" w:rsidRDefault="008B1462" w:rsidP="001C09E1">
            <w:pPr>
              <w:pStyle w:val="ISOSecretObservations"/>
              <w:spacing w:before="60" w:after="60" w:line="240" w:lineRule="auto"/>
              <w:rPr>
                <w:ins w:id="2270" w:author="Raphael Malyankar" w:date="2025-01-20T09:28:00Z" w16du:dateUtc="2025-01-20T16:28:00Z"/>
                <w:szCs w:val="18"/>
              </w:rPr>
            </w:pPr>
            <w:ins w:id="2271" w:author="Raphael Malyankar" w:date="2025-01-21T00:06:00Z" w16du:dateUtc="2025-01-21T07:06:00Z">
              <w:r>
                <w:rPr>
                  <w:szCs w:val="18"/>
                </w:rPr>
                <w:t xml:space="preserve">Covered </w:t>
              </w:r>
            </w:ins>
            <w:ins w:id="2272" w:author="Raphael Malyankar" w:date="2025-01-21T00:07:00Z" w16du:dateUtc="2025-01-21T07:07:00Z">
              <w:r>
                <w:rPr>
                  <w:szCs w:val="18"/>
                </w:rPr>
                <w:t xml:space="preserve">by </w:t>
              </w:r>
            </w:ins>
            <w:ins w:id="2273" w:author="Raphael Malyankar" w:date="2025-01-21T00:06:00Z" w16du:dateUtc="2025-01-21T07:06:00Z">
              <w:r>
                <w:rPr>
                  <w:szCs w:val="18"/>
                </w:rPr>
                <w:t>Dev0</w:t>
              </w:r>
            </w:ins>
            <w:ins w:id="2274" w:author="Raphael Malyankar" w:date="2025-01-21T00:09:00Z" w16du:dateUtc="2025-01-21T07:09:00Z">
              <w:r>
                <w:rPr>
                  <w:szCs w:val="18"/>
                </w:rPr>
                <w:t>077 (implementation must check source/target b</w:t>
              </w:r>
            </w:ins>
            <w:ins w:id="2275" w:author="Raphael Malyankar" w:date="2025-01-21T00:10:00Z" w16du:dateUtc="2025-01-21T07:10:00Z">
              <w:r>
                <w:rPr>
                  <w:szCs w:val="18"/>
                </w:rPr>
                <w:t>y schema validation and/or feature catalogue feature and information bindings)</w:t>
              </w:r>
            </w:ins>
          </w:p>
        </w:tc>
      </w:tr>
      <w:tr w:rsidR="001C09E1" w:rsidRPr="0036345A" w14:paraId="032842E7" w14:textId="77777777" w:rsidTr="006C61DB">
        <w:trPr>
          <w:cantSplit/>
          <w:jc w:val="center"/>
          <w:ins w:id="2276" w:author="Raphael Malyankar" w:date="2025-01-20T09:28:00Z"/>
        </w:trPr>
        <w:tc>
          <w:tcPr>
            <w:tcW w:w="665" w:type="dxa"/>
            <w:tcBorders>
              <w:top w:val="single" w:sz="6" w:space="0" w:color="auto"/>
              <w:bottom w:val="single" w:sz="6" w:space="0" w:color="auto"/>
            </w:tcBorders>
          </w:tcPr>
          <w:p w14:paraId="5D02D3DC" w14:textId="50576474" w:rsidR="001C09E1" w:rsidRDefault="001C09E1" w:rsidP="001C09E1">
            <w:pPr>
              <w:pStyle w:val="ISOMB"/>
              <w:spacing w:before="60" w:after="60" w:line="240" w:lineRule="auto"/>
              <w:rPr>
                <w:ins w:id="2277" w:author="Raphael Malyankar" w:date="2025-01-20T09:28:00Z" w16du:dateUtc="2025-01-20T16:28:00Z"/>
                <w:szCs w:val="18"/>
              </w:rPr>
            </w:pPr>
            <w:ins w:id="2278" w:author="Raphael Malyankar" w:date="2025-01-20T09:44:00Z" w16du:dateUtc="2025-01-20T16:44:00Z">
              <w:r w:rsidRPr="00FB1237">
                <w:rPr>
                  <w:szCs w:val="18"/>
                </w:rPr>
                <w:t>?</w:t>
              </w:r>
            </w:ins>
          </w:p>
        </w:tc>
        <w:tc>
          <w:tcPr>
            <w:tcW w:w="598" w:type="dxa"/>
            <w:tcBorders>
              <w:top w:val="single" w:sz="6" w:space="0" w:color="auto"/>
              <w:bottom w:val="single" w:sz="6" w:space="0" w:color="auto"/>
            </w:tcBorders>
          </w:tcPr>
          <w:p w14:paraId="50869083" w14:textId="2D78860A" w:rsidR="001C09E1" w:rsidRDefault="001C09E1" w:rsidP="001C09E1">
            <w:pPr>
              <w:pStyle w:val="ISOMB"/>
              <w:spacing w:before="60" w:after="60" w:line="240" w:lineRule="auto"/>
              <w:rPr>
                <w:ins w:id="2279" w:author="Raphael Malyankar" w:date="2025-01-20T09:28:00Z" w16du:dateUtc="2025-01-20T16:28:00Z"/>
                <w:szCs w:val="18"/>
              </w:rPr>
            </w:pPr>
            <w:ins w:id="2280" w:author="Raphael Malyankar" w:date="2025-01-20T09:40:00Z" w16du:dateUtc="2025-01-20T16:40:00Z">
              <w:r w:rsidRPr="001F60FE">
                <w:rPr>
                  <w:szCs w:val="18"/>
                </w:rPr>
                <w:t>129 PT</w:t>
              </w:r>
            </w:ins>
          </w:p>
        </w:tc>
        <w:tc>
          <w:tcPr>
            <w:tcW w:w="1313" w:type="dxa"/>
            <w:tcBorders>
              <w:top w:val="single" w:sz="6" w:space="0" w:color="auto"/>
              <w:bottom w:val="single" w:sz="6" w:space="0" w:color="auto"/>
            </w:tcBorders>
          </w:tcPr>
          <w:p w14:paraId="5562D984" w14:textId="6E6E5C49" w:rsidR="001C09E1" w:rsidRDefault="001C09E1" w:rsidP="001C09E1">
            <w:pPr>
              <w:pStyle w:val="ISOClause"/>
              <w:spacing w:before="60" w:after="60" w:line="240" w:lineRule="auto"/>
              <w:rPr>
                <w:ins w:id="2281" w:author="Raphael Malyankar" w:date="2025-01-20T09:28:00Z" w16du:dateUtc="2025-01-20T16:28:00Z"/>
                <w:szCs w:val="18"/>
              </w:rPr>
            </w:pPr>
            <w:ins w:id="2282" w:author="Raphael Malyankar" w:date="2025-01-20T09:44:00Z" w16du:dateUtc="2025-01-20T16:44:00Z">
              <w:r w:rsidRPr="00984AB3">
                <w:rPr>
                  <w:szCs w:val="18"/>
                </w:rPr>
                <w:t>?</w:t>
              </w:r>
            </w:ins>
          </w:p>
        </w:tc>
        <w:tc>
          <w:tcPr>
            <w:tcW w:w="1117" w:type="dxa"/>
            <w:tcBorders>
              <w:top w:val="single" w:sz="6" w:space="0" w:color="auto"/>
              <w:bottom w:val="single" w:sz="6" w:space="0" w:color="auto"/>
            </w:tcBorders>
          </w:tcPr>
          <w:p w14:paraId="4C3F7452" w14:textId="77777777" w:rsidR="001C09E1" w:rsidRPr="0036345A" w:rsidRDefault="001C09E1" w:rsidP="001C09E1">
            <w:pPr>
              <w:pStyle w:val="ISOParagraph"/>
              <w:spacing w:before="60" w:after="60" w:line="240" w:lineRule="auto"/>
              <w:rPr>
                <w:ins w:id="2283" w:author="Raphael Malyankar" w:date="2025-01-20T09:28:00Z" w16du:dateUtc="2025-01-20T16:28:00Z"/>
                <w:szCs w:val="18"/>
              </w:rPr>
            </w:pPr>
          </w:p>
        </w:tc>
        <w:tc>
          <w:tcPr>
            <w:tcW w:w="706" w:type="dxa"/>
            <w:tcBorders>
              <w:top w:val="single" w:sz="6" w:space="0" w:color="auto"/>
              <w:bottom w:val="single" w:sz="6" w:space="0" w:color="auto"/>
            </w:tcBorders>
          </w:tcPr>
          <w:p w14:paraId="395E3FB0" w14:textId="43A5AD83" w:rsidR="001C09E1" w:rsidRDefault="001C09E1" w:rsidP="001C09E1">
            <w:pPr>
              <w:pStyle w:val="ISOCommType"/>
              <w:spacing w:before="60" w:after="60" w:line="240" w:lineRule="auto"/>
              <w:rPr>
                <w:ins w:id="2284" w:author="Raphael Malyankar" w:date="2025-01-20T09:28:00Z" w16du:dateUtc="2025-01-20T16:28:00Z"/>
                <w:szCs w:val="18"/>
              </w:rPr>
            </w:pPr>
            <w:ins w:id="2285" w:author="Raphael Malyankar" w:date="2025-01-20T09:42:00Z" w16du:dateUtc="2025-01-20T16:42:00Z">
              <w:r w:rsidRPr="00930837">
                <w:rPr>
                  <w:szCs w:val="18"/>
                </w:rPr>
                <w:t>te</w:t>
              </w:r>
            </w:ins>
          </w:p>
        </w:tc>
        <w:tc>
          <w:tcPr>
            <w:tcW w:w="4590" w:type="dxa"/>
            <w:tcBorders>
              <w:top w:val="single" w:sz="6" w:space="0" w:color="auto"/>
              <w:bottom w:val="single" w:sz="6" w:space="0" w:color="auto"/>
            </w:tcBorders>
          </w:tcPr>
          <w:p w14:paraId="676CDB35" w14:textId="77777777" w:rsidR="001C09E1" w:rsidRDefault="001C09E1" w:rsidP="001C09E1">
            <w:pPr>
              <w:pStyle w:val="ISOComments"/>
              <w:spacing w:before="0" w:after="60" w:line="240" w:lineRule="auto"/>
              <w:rPr>
                <w:ins w:id="2286" w:author="Raphael Malyankar" w:date="2025-01-20T09:36:00Z" w16du:dateUtc="2025-01-20T16:36:00Z"/>
                <w:szCs w:val="18"/>
              </w:rPr>
            </w:pPr>
            <w:ins w:id="2287" w:author="Raphael Malyankar" w:date="2025-01-20T09:33:00Z" w16du:dateUtc="2025-01-20T16:33:00Z">
              <w:r w:rsidRPr="00141FE0">
                <w:rPr>
                  <w:szCs w:val="18"/>
                </w:rPr>
                <w:t>S129_Dev0009</w:t>
              </w:r>
            </w:ins>
          </w:p>
          <w:p w14:paraId="126A7DA0" w14:textId="32E07171" w:rsidR="001C09E1" w:rsidRDefault="001C09E1" w:rsidP="001C09E1">
            <w:pPr>
              <w:pStyle w:val="ISOComments"/>
              <w:spacing w:before="0" w:after="60" w:line="240" w:lineRule="auto"/>
              <w:rPr>
                <w:ins w:id="2288" w:author="Raphael Malyankar" w:date="2025-01-20T09:36:00Z" w16du:dateUtc="2025-01-20T16:36:00Z"/>
                <w:szCs w:val="18"/>
              </w:rPr>
            </w:pPr>
            <w:ins w:id="2289" w:author="Raphael Malyankar" w:date="2025-01-20T09:33:00Z" w16du:dateUtc="2025-01-20T16:33:00Z">
              <w:r w:rsidRPr="00141FE0">
                <w:rPr>
                  <w:szCs w:val="18"/>
                </w:rPr>
                <w:t>Role name is used on an illegal association.</w:t>
              </w:r>
            </w:ins>
          </w:p>
          <w:p w14:paraId="4434E51E" w14:textId="117D63CE" w:rsidR="001C09E1" w:rsidRDefault="001C09E1" w:rsidP="001C09E1">
            <w:pPr>
              <w:pStyle w:val="ISOComments"/>
              <w:spacing w:before="0" w:after="60" w:line="240" w:lineRule="auto"/>
              <w:rPr>
                <w:ins w:id="2290" w:author="Raphael Malyankar" w:date="2025-01-20T09:36:00Z" w16du:dateUtc="2025-01-20T16:36:00Z"/>
                <w:szCs w:val="18"/>
              </w:rPr>
            </w:pPr>
            <w:ins w:id="2291" w:author="Raphael Malyankar" w:date="2025-01-20T09:33:00Z" w16du:dateUtc="2025-01-20T16:33:00Z">
              <w:r w:rsidRPr="00141FE0">
                <w:rPr>
                  <w:szCs w:val="18"/>
                </w:rPr>
                <w:t>For each role name ensure it is only used with permitted associations.</w:t>
              </w:r>
            </w:ins>
          </w:p>
          <w:p w14:paraId="6FBE0ADE" w14:textId="66437037" w:rsidR="001C09E1" w:rsidRDefault="001C09E1" w:rsidP="001C09E1">
            <w:pPr>
              <w:pStyle w:val="ISOComments"/>
              <w:spacing w:before="0" w:after="60" w:line="240" w:lineRule="auto"/>
              <w:rPr>
                <w:ins w:id="2292" w:author="Raphael Malyankar" w:date="2025-01-20T09:28:00Z" w16du:dateUtc="2025-01-20T16:28:00Z"/>
                <w:szCs w:val="18"/>
              </w:rPr>
            </w:pPr>
            <w:ins w:id="2293" w:author="Raphael Malyankar" w:date="2025-01-20T09:33:00Z" w16du:dateUtc="2025-01-20T16:33:00Z">
              <w:r w:rsidRPr="00141FE0">
                <w:rPr>
                  <w:szCs w:val="18"/>
                </w:rPr>
                <w:t>Ensure correct role names are used on the association.</w:t>
              </w:r>
            </w:ins>
          </w:p>
        </w:tc>
        <w:tc>
          <w:tcPr>
            <w:tcW w:w="4174" w:type="dxa"/>
            <w:tcBorders>
              <w:top w:val="single" w:sz="6" w:space="0" w:color="auto"/>
              <w:bottom w:val="single" w:sz="6" w:space="0" w:color="auto"/>
            </w:tcBorders>
          </w:tcPr>
          <w:p w14:paraId="68B3CEDF" w14:textId="4CE2B2A4" w:rsidR="001C09E1" w:rsidRDefault="001C09E1" w:rsidP="001C09E1">
            <w:pPr>
              <w:pStyle w:val="ISOChange"/>
              <w:spacing w:before="60" w:after="60" w:line="240" w:lineRule="auto"/>
              <w:rPr>
                <w:ins w:id="2294" w:author="Raphael Malyankar" w:date="2025-01-20T09:28:00Z" w16du:dateUtc="2025-01-20T16:28:00Z"/>
                <w:szCs w:val="18"/>
              </w:rPr>
            </w:pPr>
            <w:ins w:id="2295" w:author="Raphael Malyankar" w:date="2025-01-20T09:43:00Z" w16du:dateUtc="2025-01-20T16:43:00Z">
              <w:r w:rsidRPr="00B676B3">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55143453" w14:textId="1685432E" w:rsidR="001C09E1" w:rsidRPr="0036345A" w:rsidRDefault="008B1462" w:rsidP="001C09E1">
            <w:pPr>
              <w:pStyle w:val="ISOSecretObservations"/>
              <w:spacing w:before="60" w:after="60" w:line="240" w:lineRule="auto"/>
              <w:rPr>
                <w:ins w:id="2296" w:author="Raphael Malyankar" w:date="2025-01-20T09:28:00Z" w16du:dateUtc="2025-01-20T16:28:00Z"/>
                <w:szCs w:val="18"/>
              </w:rPr>
            </w:pPr>
            <w:ins w:id="2297" w:author="Raphael Malyankar" w:date="2025-01-21T00:10:00Z" w16du:dateUtc="2025-01-21T07:10:00Z">
              <w:r w:rsidRPr="008B1462">
                <w:rPr>
                  <w:szCs w:val="18"/>
                </w:rPr>
                <w:t>Covered by Dev0077 (implementation must check source/target by schema validation and/or feature catalogue feature and information bindings)</w:t>
              </w:r>
            </w:ins>
          </w:p>
        </w:tc>
      </w:tr>
      <w:tr w:rsidR="001C09E1" w:rsidRPr="0036345A" w14:paraId="5438BC0F" w14:textId="77777777" w:rsidTr="006C61DB">
        <w:trPr>
          <w:cantSplit/>
          <w:jc w:val="center"/>
          <w:ins w:id="2298" w:author="Raphael Malyankar" w:date="2025-01-20T09:28:00Z"/>
        </w:trPr>
        <w:tc>
          <w:tcPr>
            <w:tcW w:w="665" w:type="dxa"/>
            <w:tcBorders>
              <w:top w:val="single" w:sz="6" w:space="0" w:color="auto"/>
              <w:bottom w:val="single" w:sz="6" w:space="0" w:color="auto"/>
            </w:tcBorders>
          </w:tcPr>
          <w:p w14:paraId="597664B1" w14:textId="145A1DC0" w:rsidR="001C09E1" w:rsidRDefault="001C09E1" w:rsidP="001C09E1">
            <w:pPr>
              <w:pStyle w:val="ISOMB"/>
              <w:spacing w:before="60" w:after="60" w:line="240" w:lineRule="auto"/>
              <w:rPr>
                <w:ins w:id="2299" w:author="Raphael Malyankar" w:date="2025-01-20T09:28:00Z" w16du:dateUtc="2025-01-20T16:28:00Z"/>
                <w:szCs w:val="18"/>
              </w:rPr>
            </w:pPr>
            <w:ins w:id="2300" w:author="Raphael Malyankar" w:date="2025-01-20T09:44:00Z" w16du:dateUtc="2025-01-20T16:44:00Z">
              <w:r w:rsidRPr="00E44775">
                <w:rPr>
                  <w:szCs w:val="18"/>
                </w:rPr>
                <w:t>?</w:t>
              </w:r>
            </w:ins>
          </w:p>
        </w:tc>
        <w:tc>
          <w:tcPr>
            <w:tcW w:w="598" w:type="dxa"/>
            <w:tcBorders>
              <w:top w:val="single" w:sz="6" w:space="0" w:color="auto"/>
              <w:bottom w:val="single" w:sz="6" w:space="0" w:color="auto"/>
            </w:tcBorders>
          </w:tcPr>
          <w:p w14:paraId="2E01CAD8" w14:textId="03BAFF15" w:rsidR="001C09E1" w:rsidRDefault="001C09E1" w:rsidP="001C09E1">
            <w:pPr>
              <w:pStyle w:val="ISOMB"/>
              <w:spacing w:before="60" w:after="60" w:line="240" w:lineRule="auto"/>
              <w:rPr>
                <w:ins w:id="2301" w:author="Raphael Malyankar" w:date="2025-01-20T09:28:00Z" w16du:dateUtc="2025-01-20T16:28:00Z"/>
                <w:szCs w:val="18"/>
              </w:rPr>
            </w:pPr>
            <w:ins w:id="2302" w:author="Raphael Malyankar" w:date="2025-01-20T09:40:00Z" w16du:dateUtc="2025-01-20T16:40:00Z">
              <w:r w:rsidRPr="001F60FE">
                <w:rPr>
                  <w:szCs w:val="18"/>
                </w:rPr>
                <w:t>129 PT</w:t>
              </w:r>
            </w:ins>
          </w:p>
        </w:tc>
        <w:tc>
          <w:tcPr>
            <w:tcW w:w="1313" w:type="dxa"/>
            <w:tcBorders>
              <w:top w:val="single" w:sz="6" w:space="0" w:color="auto"/>
              <w:bottom w:val="single" w:sz="6" w:space="0" w:color="auto"/>
            </w:tcBorders>
          </w:tcPr>
          <w:p w14:paraId="15CF9391" w14:textId="4D8D23CA" w:rsidR="001C09E1" w:rsidRDefault="001C09E1" w:rsidP="001C09E1">
            <w:pPr>
              <w:pStyle w:val="ISOClause"/>
              <w:spacing w:before="60" w:after="60" w:line="240" w:lineRule="auto"/>
              <w:rPr>
                <w:ins w:id="2303" w:author="Raphael Malyankar" w:date="2025-01-20T09:28:00Z" w16du:dateUtc="2025-01-20T16:28:00Z"/>
                <w:szCs w:val="18"/>
              </w:rPr>
            </w:pPr>
            <w:ins w:id="2304" w:author="Raphael Malyankar" w:date="2025-01-20T09:44:00Z" w16du:dateUtc="2025-01-20T16:44:00Z">
              <w:r w:rsidRPr="00EF751D">
                <w:rPr>
                  <w:szCs w:val="18"/>
                </w:rPr>
                <w:t>?</w:t>
              </w:r>
            </w:ins>
          </w:p>
        </w:tc>
        <w:tc>
          <w:tcPr>
            <w:tcW w:w="1117" w:type="dxa"/>
            <w:tcBorders>
              <w:top w:val="single" w:sz="6" w:space="0" w:color="auto"/>
              <w:bottom w:val="single" w:sz="6" w:space="0" w:color="auto"/>
            </w:tcBorders>
          </w:tcPr>
          <w:p w14:paraId="575CE602" w14:textId="77777777" w:rsidR="001C09E1" w:rsidRPr="0036345A" w:rsidRDefault="001C09E1" w:rsidP="001C09E1">
            <w:pPr>
              <w:pStyle w:val="ISOParagraph"/>
              <w:spacing w:before="60" w:after="60" w:line="240" w:lineRule="auto"/>
              <w:rPr>
                <w:ins w:id="2305" w:author="Raphael Malyankar" w:date="2025-01-20T09:28:00Z" w16du:dateUtc="2025-01-20T16:28:00Z"/>
                <w:szCs w:val="18"/>
              </w:rPr>
            </w:pPr>
          </w:p>
        </w:tc>
        <w:tc>
          <w:tcPr>
            <w:tcW w:w="706" w:type="dxa"/>
            <w:tcBorders>
              <w:top w:val="single" w:sz="6" w:space="0" w:color="auto"/>
              <w:bottom w:val="single" w:sz="6" w:space="0" w:color="auto"/>
            </w:tcBorders>
          </w:tcPr>
          <w:p w14:paraId="21F0CDBE" w14:textId="6CEAF739" w:rsidR="001C09E1" w:rsidRDefault="001C09E1" w:rsidP="001C09E1">
            <w:pPr>
              <w:pStyle w:val="ISOCommType"/>
              <w:spacing w:before="60" w:after="60" w:line="240" w:lineRule="auto"/>
              <w:rPr>
                <w:ins w:id="2306" w:author="Raphael Malyankar" w:date="2025-01-20T09:28:00Z" w16du:dateUtc="2025-01-20T16:28:00Z"/>
                <w:szCs w:val="18"/>
              </w:rPr>
            </w:pPr>
            <w:ins w:id="2307" w:author="Raphael Malyankar" w:date="2025-01-20T09:42:00Z" w16du:dateUtc="2025-01-20T16:42:00Z">
              <w:r w:rsidRPr="00F91B67">
                <w:rPr>
                  <w:szCs w:val="18"/>
                </w:rPr>
                <w:t>te</w:t>
              </w:r>
            </w:ins>
          </w:p>
        </w:tc>
        <w:tc>
          <w:tcPr>
            <w:tcW w:w="4590" w:type="dxa"/>
            <w:tcBorders>
              <w:top w:val="single" w:sz="6" w:space="0" w:color="auto"/>
              <w:bottom w:val="single" w:sz="6" w:space="0" w:color="auto"/>
            </w:tcBorders>
          </w:tcPr>
          <w:p w14:paraId="1E7E64B5" w14:textId="77777777" w:rsidR="001C09E1" w:rsidRDefault="001C09E1" w:rsidP="001C09E1">
            <w:pPr>
              <w:pStyle w:val="ISOComments"/>
              <w:spacing w:before="0" w:after="60" w:line="240" w:lineRule="auto"/>
              <w:rPr>
                <w:ins w:id="2308" w:author="Raphael Malyankar" w:date="2025-01-20T09:36:00Z" w16du:dateUtc="2025-01-20T16:36:00Z"/>
                <w:szCs w:val="18"/>
              </w:rPr>
            </w:pPr>
            <w:ins w:id="2309" w:author="Raphael Malyankar" w:date="2025-01-20T09:33:00Z" w16du:dateUtc="2025-01-20T16:33:00Z">
              <w:r w:rsidRPr="00141FE0">
                <w:rPr>
                  <w:szCs w:val="18"/>
                </w:rPr>
                <w:t>S129_Dev0012</w:t>
              </w:r>
            </w:ins>
          </w:p>
          <w:p w14:paraId="4A67BFE0" w14:textId="306E9CB4" w:rsidR="001C09E1" w:rsidRDefault="001C09E1" w:rsidP="001C09E1">
            <w:pPr>
              <w:pStyle w:val="ISOComments"/>
              <w:spacing w:before="0" w:after="60" w:line="240" w:lineRule="auto"/>
              <w:rPr>
                <w:ins w:id="2310" w:author="Raphael Malyankar" w:date="2025-01-20T09:36:00Z" w16du:dateUtc="2025-01-20T16:36:00Z"/>
                <w:szCs w:val="18"/>
              </w:rPr>
            </w:pPr>
            <w:ins w:id="2311" w:author="Raphael Malyankar" w:date="2025-01-20T09:33:00Z" w16du:dateUtc="2025-01-20T16:33:00Z">
              <w:r w:rsidRPr="00141FE0">
                <w:rPr>
                  <w:szCs w:val="18"/>
                </w:rPr>
                <w:t>Object has invalid feature class code.</w:t>
              </w:r>
            </w:ins>
          </w:p>
          <w:p w14:paraId="78866636" w14:textId="00AEBBD0" w:rsidR="001C09E1" w:rsidRDefault="001C09E1" w:rsidP="001C09E1">
            <w:pPr>
              <w:pStyle w:val="ISOComments"/>
              <w:spacing w:before="0" w:after="60" w:line="240" w:lineRule="auto"/>
              <w:rPr>
                <w:ins w:id="2312" w:author="Raphael Malyankar" w:date="2025-01-20T09:36:00Z" w16du:dateUtc="2025-01-20T16:36:00Z"/>
                <w:szCs w:val="18"/>
              </w:rPr>
            </w:pPr>
            <w:ins w:id="2313" w:author="Raphael Malyankar" w:date="2025-01-20T09:33:00Z" w16du:dateUtc="2025-01-20T16:33:00Z">
              <w:r w:rsidRPr="00141FE0">
                <w:rPr>
                  <w:szCs w:val="18"/>
                </w:rPr>
                <w:t>For each feature instance, which does not have a valid feature class label/code as defined by the feature catalogue.</w:t>
              </w:r>
            </w:ins>
          </w:p>
          <w:p w14:paraId="2E11C4E5" w14:textId="4ED26556" w:rsidR="001C09E1" w:rsidRDefault="001C09E1" w:rsidP="001C09E1">
            <w:pPr>
              <w:pStyle w:val="ISOComments"/>
              <w:spacing w:before="0" w:after="60" w:line="240" w:lineRule="auto"/>
              <w:rPr>
                <w:ins w:id="2314" w:author="Raphael Malyankar" w:date="2025-01-20T09:28:00Z" w16du:dateUtc="2025-01-20T16:28:00Z"/>
                <w:szCs w:val="18"/>
              </w:rPr>
            </w:pPr>
            <w:ins w:id="2315" w:author="Raphael Malyankar" w:date="2025-01-20T09:33:00Z" w16du:dateUtc="2025-01-20T16:33:00Z">
              <w:r w:rsidRPr="00141FE0">
                <w:rPr>
                  <w:szCs w:val="18"/>
                </w:rPr>
                <w:t>Amend object class code.</w:t>
              </w:r>
            </w:ins>
          </w:p>
        </w:tc>
        <w:tc>
          <w:tcPr>
            <w:tcW w:w="4174" w:type="dxa"/>
            <w:tcBorders>
              <w:top w:val="single" w:sz="6" w:space="0" w:color="auto"/>
              <w:bottom w:val="single" w:sz="6" w:space="0" w:color="auto"/>
            </w:tcBorders>
          </w:tcPr>
          <w:p w14:paraId="7ABB5AFB" w14:textId="2FEC2248" w:rsidR="001C09E1" w:rsidRDefault="001C09E1" w:rsidP="001C09E1">
            <w:pPr>
              <w:pStyle w:val="ISOChange"/>
              <w:spacing w:before="60" w:after="60" w:line="240" w:lineRule="auto"/>
              <w:rPr>
                <w:ins w:id="2316" w:author="Raphael Malyankar" w:date="2025-01-20T09:28:00Z" w16du:dateUtc="2025-01-20T16:28:00Z"/>
                <w:szCs w:val="18"/>
              </w:rPr>
            </w:pPr>
            <w:ins w:id="2317" w:author="Raphael Malyankar" w:date="2025-01-20T09:43:00Z" w16du:dateUtc="2025-01-20T16:43:00Z">
              <w:r w:rsidRPr="00B676B3">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009E4E91" w14:textId="71BFAD74" w:rsidR="001C09E1" w:rsidRPr="0036345A" w:rsidRDefault="00665DF3" w:rsidP="001C09E1">
            <w:pPr>
              <w:pStyle w:val="ISOSecretObservations"/>
              <w:spacing w:before="60" w:after="60" w:line="240" w:lineRule="auto"/>
              <w:rPr>
                <w:ins w:id="2318" w:author="Raphael Malyankar" w:date="2025-01-20T09:28:00Z" w16du:dateUtc="2025-01-20T16:28:00Z"/>
                <w:szCs w:val="18"/>
              </w:rPr>
            </w:pPr>
            <w:ins w:id="2319" w:author="Raphael Malyankar" w:date="2025-01-21T00:17:00Z" w16du:dateUtc="2025-01-21T07:17:00Z">
              <w:r>
                <w:rPr>
                  <w:szCs w:val="18"/>
                </w:rPr>
                <w:t>Covered by Dev0509</w:t>
              </w:r>
            </w:ins>
            <w:ins w:id="2320" w:author="Raphael Malyankar" w:date="2025-01-21T00:18:00Z" w16du:dateUtc="2025-01-21T07:18:00Z">
              <w:r w:rsidR="007E2E5E">
                <w:rPr>
                  <w:szCs w:val="18"/>
                </w:rPr>
                <w:t xml:space="preserve"> and detectabl</w:t>
              </w:r>
            </w:ins>
            <w:ins w:id="2321" w:author="Raphael Malyankar" w:date="2025-01-21T00:19:00Z" w16du:dateUtc="2025-01-21T07:19:00Z">
              <w:r w:rsidR="007E2E5E">
                <w:rPr>
                  <w:szCs w:val="18"/>
                </w:rPr>
                <w:t>e by schema validation against GML schema</w:t>
              </w:r>
            </w:ins>
          </w:p>
        </w:tc>
      </w:tr>
      <w:tr w:rsidR="001C09E1" w:rsidRPr="0036345A" w14:paraId="45166B8C" w14:textId="77777777" w:rsidTr="006C61DB">
        <w:trPr>
          <w:cantSplit/>
          <w:jc w:val="center"/>
          <w:ins w:id="2322" w:author="Raphael Malyankar" w:date="2025-01-20T09:28:00Z"/>
        </w:trPr>
        <w:tc>
          <w:tcPr>
            <w:tcW w:w="665" w:type="dxa"/>
            <w:tcBorders>
              <w:top w:val="single" w:sz="6" w:space="0" w:color="auto"/>
              <w:bottom w:val="single" w:sz="6" w:space="0" w:color="auto"/>
            </w:tcBorders>
          </w:tcPr>
          <w:p w14:paraId="1FB6D6AE" w14:textId="603416AE" w:rsidR="001C09E1" w:rsidRDefault="001C09E1" w:rsidP="001C09E1">
            <w:pPr>
              <w:pStyle w:val="ISOMB"/>
              <w:spacing w:before="60" w:after="60" w:line="240" w:lineRule="auto"/>
              <w:rPr>
                <w:ins w:id="2323" w:author="Raphael Malyankar" w:date="2025-01-20T09:28:00Z" w16du:dateUtc="2025-01-20T16:28:00Z"/>
                <w:szCs w:val="18"/>
              </w:rPr>
            </w:pPr>
            <w:ins w:id="2324" w:author="Raphael Malyankar" w:date="2025-01-20T09:44:00Z" w16du:dateUtc="2025-01-20T16:44:00Z">
              <w:r w:rsidRPr="00E44775">
                <w:rPr>
                  <w:szCs w:val="18"/>
                </w:rPr>
                <w:lastRenderedPageBreak/>
                <w:t>?</w:t>
              </w:r>
            </w:ins>
          </w:p>
        </w:tc>
        <w:tc>
          <w:tcPr>
            <w:tcW w:w="598" w:type="dxa"/>
            <w:tcBorders>
              <w:top w:val="single" w:sz="6" w:space="0" w:color="auto"/>
              <w:bottom w:val="single" w:sz="6" w:space="0" w:color="auto"/>
            </w:tcBorders>
          </w:tcPr>
          <w:p w14:paraId="4456A714" w14:textId="37D88D1D" w:rsidR="001C09E1" w:rsidRDefault="001C09E1" w:rsidP="001C09E1">
            <w:pPr>
              <w:pStyle w:val="ISOMB"/>
              <w:spacing w:before="60" w:after="60" w:line="240" w:lineRule="auto"/>
              <w:rPr>
                <w:ins w:id="2325" w:author="Raphael Malyankar" w:date="2025-01-20T09:28:00Z" w16du:dateUtc="2025-01-20T16:28:00Z"/>
                <w:szCs w:val="18"/>
              </w:rPr>
            </w:pPr>
            <w:ins w:id="2326" w:author="Raphael Malyankar" w:date="2025-01-20T09:40:00Z" w16du:dateUtc="2025-01-20T16:40:00Z">
              <w:r w:rsidRPr="001F60FE">
                <w:rPr>
                  <w:szCs w:val="18"/>
                </w:rPr>
                <w:t>129 PT</w:t>
              </w:r>
            </w:ins>
          </w:p>
        </w:tc>
        <w:tc>
          <w:tcPr>
            <w:tcW w:w="1313" w:type="dxa"/>
            <w:tcBorders>
              <w:top w:val="single" w:sz="6" w:space="0" w:color="auto"/>
              <w:bottom w:val="single" w:sz="6" w:space="0" w:color="auto"/>
            </w:tcBorders>
          </w:tcPr>
          <w:p w14:paraId="4B548A40" w14:textId="3AA2CDE8" w:rsidR="001C09E1" w:rsidRDefault="001C09E1" w:rsidP="001C09E1">
            <w:pPr>
              <w:pStyle w:val="ISOClause"/>
              <w:spacing w:before="60" w:after="60" w:line="240" w:lineRule="auto"/>
              <w:rPr>
                <w:ins w:id="2327" w:author="Raphael Malyankar" w:date="2025-01-20T09:28:00Z" w16du:dateUtc="2025-01-20T16:28:00Z"/>
                <w:szCs w:val="18"/>
              </w:rPr>
            </w:pPr>
            <w:ins w:id="2328" w:author="Raphael Malyankar" w:date="2025-01-20T09:44:00Z" w16du:dateUtc="2025-01-20T16:44:00Z">
              <w:r w:rsidRPr="00EF751D">
                <w:rPr>
                  <w:szCs w:val="18"/>
                </w:rPr>
                <w:t>?</w:t>
              </w:r>
            </w:ins>
          </w:p>
        </w:tc>
        <w:tc>
          <w:tcPr>
            <w:tcW w:w="1117" w:type="dxa"/>
            <w:tcBorders>
              <w:top w:val="single" w:sz="6" w:space="0" w:color="auto"/>
              <w:bottom w:val="single" w:sz="6" w:space="0" w:color="auto"/>
            </w:tcBorders>
          </w:tcPr>
          <w:p w14:paraId="054886E1" w14:textId="77777777" w:rsidR="001C09E1" w:rsidRPr="0036345A" w:rsidRDefault="001C09E1" w:rsidP="001C09E1">
            <w:pPr>
              <w:pStyle w:val="ISOParagraph"/>
              <w:spacing w:before="60" w:after="60" w:line="240" w:lineRule="auto"/>
              <w:rPr>
                <w:ins w:id="2329" w:author="Raphael Malyankar" w:date="2025-01-20T09:28:00Z" w16du:dateUtc="2025-01-20T16:28:00Z"/>
                <w:szCs w:val="18"/>
              </w:rPr>
            </w:pPr>
          </w:p>
        </w:tc>
        <w:tc>
          <w:tcPr>
            <w:tcW w:w="706" w:type="dxa"/>
            <w:tcBorders>
              <w:top w:val="single" w:sz="6" w:space="0" w:color="auto"/>
              <w:bottom w:val="single" w:sz="6" w:space="0" w:color="auto"/>
            </w:tcBorders>
          </w:tcPr>
          <w:p w14:paraId="4A6B201B" w14:textId="0D1B45C3" w:rsidR="001C09E1" w:rsidRDefault="001C09E1" w:rsidP="001C09E1">
            <w:pPr>
              <w:pStyle w:val="ISOCommType"/>
              <w:spacing w:before="60" w:after="60" w:line="240" w:lineRule="auto"/>
              <w:rPr>
                <w:ins w:id="2330" w:author="Raphael Malyankar" w:date="2025-01-20T09:28:00Z" w16du:dateUtc="2025-01-20T16:28:00Z"/>
                <w:szCs w:val="18"/>
              </w:rPr>
            </w:pPr>
            <w:ins w:id="2331" w:author="Raphael Malyankar" w:date="2025-01-20T09:42:00Z" w16du:dateUtc="2025-01-20T16:42:00Z">
              <w:r w:rsidRPr="00F91B67">
                <w:rPr>
                  <w:szCs w:val="18"/>
                </w:rPr>
                <w:t>te</w:t>
              </w:r>
            </w:ins>
          </w:p>
        </w:tc>
        <w:tc>
          <w:tcPr>
            <w:tcW w:w="4590" w:type="dxa"/>
            <w:tcBorders>
              <w:top w:val="single" w:sz="6" w:space="0" w:color="auto"/>
              <w:bottom w:val="single" w:sz="6" w:space="0" w:color="auto"/>
            </w:tcBorders>
          </w:tcPr>
          <w:p w14:paraId="49CA82C4" w14:textId="77777777" w:rsidR="001C09E1" w:rsidRDefault="001C09E1" w:rsidP="001C09E1">
            <w:pPr>
              <w:pStyle w:val="ISOComments"/>
              <w:spacing w:before="0" w:after="60" w:line="240" w:lineRule="auto"/>
              <w:rPr>
                <w:ins w:id="2332" w:author="Raphael Malyankar" w:date="2025-01-20T09:36:00Z" w16du:dateUtc="2025-01-20T16:36:00Z"/>
                <w:szCs w:val="18"/>
              </w:rPr>
            </w:pPr>
            <w:ins w:id="2333" w:author="Raphael Malyankar" w:date="2025-01-20T09:33:00Z" w16du:dateUtc="2025-01-20T16:33:00Z">
              <w:r w:rsidRPr="00141FE0">
                <w:rPr>
                  <w:szCs w:val="18"/>
                </w:rPr>
                <w:t>S129_Dev0013</w:t>
              </w:r>
            </w:ins>
          </w:p>
          <w:p w14:paraId="553FAE92" w14:textId="4E0C529F" w:rsidR="001C09E1" w:rsidRDefault="001C09E1" w:rsidP="001C09E1">
            <w:pPr>
              <w:pStyle w:val="ISOComments"/>
              <w:spacing w:before="0" w:after="60" w:line="240" w:lineRule="auto"/>
              <w:rPr>
                <w:ins w:id="2334" w:author="Raphael Malyankar" w:date="2025-01-20T09:36:00Z" w16du:dateUtc="2025-01-20T16:36:00Z"/>
                <w:szCs w:val="18"/>
              </w:rPr>
            </w:pPr>
            <w:ins w:id="2335" w:author="Raphael Malyankar" w:date="2025-01-20T09:33:00Z" w16du:dateUtc="2025-01-20T16:33:00Z">
              <w:r w:rsidRPr="00141FE0">
                <w:rPr>
                  <w:szCs w:val="18"/>
                </w:rPr>
                <w:t>Attribute has invalid attribute label/code.</w:t>
              </w:r>
            </w:ins>
          </w:p>
          <w:p w14:paraId="5231E457" w14:textId="61715E68" w:rsidR="001C09E1" w:rsidRDefault="001C09E1" w:rsidP="001C09E1">
            <w:pPr>
              <w:pStyle w:val="ISOComments"/>
              <w:spacing w:before="0" w:after="60" w:line="240" w:lineRule="auto"/>
              <w:rPr>
                <w:ins w:id="2336" w:author="Raphael Malyankar" w:date="2025-01-20T09:36:00Z" w16du:dateUtc="2025-01-20T16:36:00Z"/>
                <w:szCs w:val="18"/>
              </w:rPr>
            </w:pPr>
            <w:ins w:id="2337" w:author="Raphael Malyankar" w:date="2025-01-20T09:33:00Z" w16du:dateUtc="2025-01-20T16:33:00Z">
              <w:r w:rsidRPr="00141FE0">
                <w:rPr>
                  <w:szCs w:val="18"/>
                </w:rPr>
                <w:t>For each attribute, which does not have a valid attribute label/code as defined by the feature catalogue.</w:t>
              </w:r>
            </w:ins>
          </w:p>
          <w:p w14:paraId="0ABB98C2" w14:textId="591D4020" w:rsidR="001C09E1" w:rsidRDefault="001C09E1" w:rsidP="001C09E1">
            <w:pPr>
              <w:pStyle w:val="ISOComments"/>
              <w:spacing w:before="0" w:after="60" w:line="240" w:lineRule="auto"/>
              <w:rPr>
                <w:ins w:id="2338" w:author="Raphael Malyankar" w:date="2025-01-20T09:28:00Z" w16du:dateUtc="2025-01-20T16:28:00Z"/>
                <w:szCs w:val="18"/>
              </w:rPr>
            </w:pPr>
            <w:ins w:id="2339" w:author="Raphael Malyankar" w:date="2025-01-20T09:33:00Z" w16du:dateUtc="2025-01-20T16:33:00Z">
              <w:r w:rsidRPr="00141FE0">
                <w:rPr>
                  <w:szCs w:val="18"/>
                </w:rPr>
                <w:t>Amend attribute label/code.</w:t>
              </w:r>
            </w:ins>
          </w:p>
        </w:tc>
        <w:tc>
          <w:tcPr>
            <w:tcW w:w="4174" w:type="dxa"/>
            <w:tcBorders>
              <w:top w:val="single" w:sz="6" w:space="0" w:color="auto"/>
              <w:bottom w:val="single" w:sz="6" w:space="0" w:color="auto"/>
            </w:tcBorders>
          </w:tcPr>
          <w:p w14:paraId="59E001FF" w14:textId="10EC02CB" w:rsidR="001C09E1" w:rsidRDefault="001C09E1" w:rsidP="001C09E1">
            <w:pPr>
              <w:pStyle w:val="ISOChange"/>
              <w:spacing w:before="60" w:after="60" w:line="240" w:lineRule="auto"/>
              <w:rPr>
                <w:ins w:id="2340" w:author="Raphael Malyankar" w:date="2025-01-20T09:28:00Z" w16du:dateUtc="2025-01-20T16:28:00Z"/>
                <w:szCs w:val="18"/>
              </w:rPr>
            </w:pPr>
            <w:ins w:id="2341" w:author="Raphael Malyankar" w:date="2025-01-20T09:43:00Z" w16du:dateUtc="2025-01-20T16:43:00Z">
              <w:r w:rsidRPr="00B676B3">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01B98455" w14:textId="020BEC1A" w:rsidR="001C09E1" w:rsidRPr="0036345A" w:rsidRDefault="007E2E5E" w:rsidP="001C09E1">
            <w:pPr>
              <w:pStyle w:val="ISOSecretObservations"/>
              <w:spacing w:before="60" w:after="60" w:line="240" w:lineRule="auto"/>
              <w:rPr>
                <w:ins w:id="2342" w:author="Raphael Malyankar" w:date="2025-01-20T09:28:00Z" w16du:dateUtc="2025-01-20T16:28:00Z"/>
                <w:szCs w:val="18"/>
              </w:rPr>
            </w:pPr>
            <w:ins w:id="2343" w:author="Raphael Malyankar" w:date="2025-01-21T00:18:00Z" w16du:dateUtc="2025-01-21T07:18:00Z">
              <w:r w:rsidRPr="007E2E5E">
                <w:rPr>
                  <w:szCs w:val="18"/>
                </w:rPr>
                <w:t>Covered by Dev0509</w:t>
              </w:r>
            </w:ins>
            <w:ins w:id="2344" w:author="Raphael Malyankar" w:date="2025-01-21T00:19:00Z" w16du:dateUtc="2025-01-21T07:19:00Z">
              <w:r>
                <w:rPr>
                  <w:szCs w:val="18"/>
                </w:rPr>
                <w:t xml:space="preserve"> </w:t>
              </w:r>
              <w:r w:rsidRPr="007E2E5E">
                <w:rPr>
                  <w:szCs w:val="18"/>
                </w:rPr>
                <w:t>and detectable by schema validation against GML schema</w:t>
              </w:r>
            </w:ins>
          </w:p>
        </w:tc>
      </w:tr>
      <w:tr w:rsidR="001C09E1" w:rsidRPr="0036345A" w14:paraId="197EB293" w14:textId="77777777" w:rsidTr="006C61DB">
        <w:trPr>
          <w:cantSplit/>
          <w:jc w:val="center"/>
          <w:ins w:id="2345" w:author="Raphael Malyankar" w:date="2025-01-20T09:28:00Z"/>
        </w:trPr>
        <w:tc>
          <w:tcPr>
            <w:tcW w:w="665" w:type="dxa"/>
            <w:tcBorders>
              <w:top w:val="single" w:sz="6" w:space="0" w:color="auto"/>
              <w:bottom w:val="single" w:sz="6" w:space="0" w:color="auto"/>
            </w:tcBorders>
          </w:tcPr>
          <w:p w14:paraId="4111E652" w14:textId="4956F970" w:rsidR="001C09E1" w:rsidRDefault="001C09E1" w:rsidP="001C09E1">
            <w:pPr>
              <w:pStyle w:val="ISOMB"/>
              <w:spacing w:before="60" w:after="60" w:line="240" w:lineRule="auto"/>
              <w:rPr>
                <w:ins w:id="2346" w:author="Raphael Malyankar" w:date="2025-01-20T09:28:00Z" w16du:dateUtc="2025-01-20T16:28:00Z"/>
                <w:szCs w:val="18"/>
              </w:rPr>
            </w:pPr>
            <w:ins w:id="2347" w:author="Raphael Malyankar" w:date="2025-01-20T09:44:00Z" w16du:dateUtc="2025-01-20T16:44:00Z">
              <w:r w:rsidRPr="00E44775">
                <w:rPr>
                  <w:szCs w:val="18"/>
                </w:rPr>
                <w:t>?</w:t>
              </w:r>
            </w:ins>
          </w:p>
        </w:tc>
        <w:tc>
          <w:tcPr>
            <w:tcW w:w="598" w:type="dxa"/>
            <w:tcBorders>
              <w:top w:val="single" w:sz="6" w:space="0" w:color="auto"/>
              <w:bottom w:val="single" w:sz="6" w:space="0" w:color="auto"/>
            </w:tcBorders>
          </w:tcPr>
          <w:p w14:paraId="66BDC03D" w14:textId="4CF9F317" w:rsidR="001C09E1" w:rsidRDefault="001C09E1" w:rsidP="001C09E1">
            <w:pPr>
              <w:pStyle w:val="ISOMB"/>
              <w:spacing w:before="60" w:after="60" w:line="240" w:lineRule="auto"/>
              <w:rPr>
                <w:ins w:id="2348" w:author="Raphael Malyankar" w:date="2025-01-20T09:28:00Z" w16du:dateUtc="2025-01-20T16:28:00Z"/>
                <w:szCs w:val="18"/>
              </w:rPr>
            </w:pPr>
            <w:ins w:id="2349" w:author="Raphael Malyankar" w:date="2025-01-20T09:40:00Z" w16du:dateUtc="2025-01-20T16:40:00Z">
              <w:r w:rsidRPr="00C22890">
                <w:rPr>
                  <w:szCs w:val="18"/>
                </w:rPr>
                <w:t>129 PT</w:t>
              </w:r>
            </w:ins>
          </w:p>
        </w:tc>
        <w:tc>
          <w:tcPr>
            <w:tcW w:w="1313" w:type="dxa"/>
            <w:tcBorders>
              <w:top w:val="single" w:sz="6" w:space="0" w:color="auto"/>
              <w:bottom w:val="single" w:sz="6" w:space="0" w:color="auto"/>
            </w:tcBorders>
          </w:tcPr>
          <w:p w14:paraId="1884C5F2" w14:textId="12C208BD" w:rsidR="001C09E1" w:rsidRDefault="001C09E1" w:rsidP="001C09E1">
            <w:pPr>
              <w:pStyle w:val="ISOClause"/>
              <w:spacing w:before="60" w:after="60" w:line="240" w:lineRule="auto"/>
              <w:rPr>
                <w:ins w:id="2350" w:author="Raphael Malyankar" w:date="2025-01-20T09:28:00Z" w16du:dateUtc="2025-01-20T16:28:00Z"/>
                <w:szCs w:val="18"/>
              </w:rPr>
            </w:pPr>
            <w:ins w:id="2351" w:author="Raphael Malyankar" w:date="2025-01-20T09:44:00Z" w16du:dateUtc="2025-01-20T16:44:00Z">
              <w:r w:rsidRPr="00EF751D">
                <w:rPr>
                  <w:szCs w:val="18"/>
                </w:rPr>
                <w:t>?</w:t>
              </w:r>
            </w:ins>
          </w:p>
        </w:tc>
        <w:tc>
          <w:tcPr>
            <w:tcW w:w="1117" w:type="dxa"/>
            <w:tcBorders>
              <w:top w:val="single" w:sz="6" w:space="0" w:color="auto"/>
              <w:bottom w:val="single" w:sz="6" w:space="0" w:color="auto"/>
            </w:tcBorders>
          </w:tcPr>
          <w:p w14:paraId="38AA89F7" w14:textId="77777777" w:rsidR="001C09E1" w:rsidRPr="0036345A" w:rsidRDefault="001C09E1" w:rsidP="001C09E1">
            <w:pPr>
              <w:pStyle w:val="ISOParagraph"/>
              <w:spacing w:before="60" w:after="60" w:line="240" w:lineRule="auto"/>
              <w:rPr>
                <w:ins w:id="2352" w:author="Raphael Malyankar" w:date="2025-01-20T09:28:00Z" w16du:dateUtc="2025-01-20T16:28:00Z"/>
                <w:szCs w:val="18"/>
              </w:rPr>
            </w:pPr>
          </w:p>
        </w:tc>
        <w:tc>
          <w:tcPr>
            <w:tcW w:w="706" w:type="dxa"/>
            <w:tcBorders>
              <w:top w:val="single" w:sz="6" w:space="0" w:color="auto"/>
              <w:bottom w:val="single" w:sz="6" w:space="0" w:color="auto"/>
            </w:tcBorders>
          </w:tcPr>
          <w:p w14:paraId="017B934A" w14:textId="6A500DA6" w:rsidR="001C09E1" w:rsidRDefault="001C09E1" w:rsidP="001C09E1">
            <w:pPr>
              <w:pStyle w:val="ISOCommType"/>
              <w:spacing w:before="60" w:after="60" w:line="240" w:lineRule="auto"/>
              <w:rPr>
                <w:ins w:id="2353" w:author="Raphael Malyankar" w:date="2025-01-20T09:28:00Z" w16du:dateUtc="2025-01-20T16:28:00Z"/>
                <w:szCs w:val="18"/>
              </w:rPr>
            </w:pPr>
            <w:ins w:id="2354" w:author="Raphael Malyankar" w:date="2025-01-20T09:42:00Z" w16du:dateUtc="2025-01-20T16:42:00Z">
              <w:r w:rsidRPr="00F91B67">
                <w:rPr>
                  <w:szCs w:val="18"/>
                </w:rPr>
                <w:t>te</w:t>
              </w:r>
            </w:ins>
          </w:p>
        </w:tc>
        <w:tc>
          <w:tcPr>
            <w:tcW w:w="4590" w:type="dxa"/>
            <w:tcBorders>
              <w:top w:val="single" w:sz="6" w:space="0" w:color="auto"/>
              <w:bottom w:val="single" w:sz="6" w:space="0" w:color="auto"/>
            </w:tcBorders>
          </w:tcPr>
          <w:p w14:paraId="642D23EC" w14:textId="77777777" w:rsidR="001C09E1" w:rsidRDefault="001C09E1" w:rsidP="001C09E1">
            <w:pPr>
              <w:pStyle w:val="ISOComments"/>
              <w:spacing w:before="0" w:after="60" w:line="240" w:lineRule="auto"/>
              <w:rPr>
                <w:ins w:id="2355" w:author="Raphael Malyankar" w:date="2025-01-20T09:36:00Z" w16du:dateUtc="2025-01-20T16:36:00Z"/>
                <w:szCs w:val="18"/>
              </w:rPr>
            </w:pPr>
            <w:ins w:id="2356" w:author="Raphael Malyankar" w:date="2025-01-20T09:34:00Z" w16du:dateUtc="2025-01-20T16:34:00Z">
              <w:r w:rsidRPr="00141FE0">
                <w:rPr>
                  <w:szCs w:val="18"/>
                </w:rPr>
                <w:t>S129_Dev0014</w:t>
              </w:r>
            </w:ins>
          </w:p>
          <w:p w14:paraId="06A51BE4" w14:textId="54C6A823" w:rsidR="001C09E1" w:rsidRDefault="001C09E1" w:rsidP="001C09E1">
            <w:pPr>
              <w:pStyle w:val="ISOComments"/>
              <w:spacing w:before="0" w:after="60" w:line="240" w:lineRule="auto"/>
              <w:rPr>
                <w:ins w:id="2357" w:author="Raphael Malyankar" w:date="2025-01-20T09:36:00Z" w16du:dateUtc="2025-01-20T16:36:00Z"/>
                <w:szCs w:val="18"/>
              </w:rPr>
            </w:pPr>
            <w:ins w:id="2358" w:author="Raphael Malyankar" w:date="2025-01-20T09:34:00Z" w16du:dateUtc="2025-01-20T16:34:00Z">
              <w:r w:rsidRPr="00141FE0">
                <w:rPr>
                  <w:szCs w:val="18"/>
                </w:rPr>
                <w:t>Attribute not permitted on feature class.</w:t>
              </w:r>
            </w:ins>
          </w:p>
          <w:p w14:paraId="606C6F51" w14:textId="2FE1DB41" w:rsidR="001C09E1" w:rsidRDefault="001C09E1" w:rsidP="001C09E1">
            <w:pPr>
              <w:pStyle w:val="ISOComments"/>
              <w:spacing w:before="0" w:after="60" w:line="240" w:lineRule="auto"/>
              <w:rPr>
                <w:ins w:id="2359" w:author="Raphael Malyankar" w:date="2025-01-20T09:36:00Z" w16du:dateUtc="2025-01-20T16:36:00Z"/>
                <w:szCs w:val="18"/>
              </w:rPr>
            </w:pPr>
            <w:ins w:id="2360" w:author="Raphael Malyankar" w:date="2025-01-20T09:34:00Z" w16du:dateUtc="2025-01-20T16:34:00Z">
              <w:r w:rsidRPr="00141FE0">
                <w:rPr>
                  <w:szCs w:val="18"/>
                </w:rPr>
                <w:t>For each feature object, which contains attributes outside the list of permissible attributes for the feature class (as defined in the feature catalogue).</w:t>
              </w:r>
            </w:ins>
          </w:p>
          <w:p w14:paraId="7CCE2717" w14:textId="76D4E545" w:rsidR="001C09E1" w:rsidRDefault="001C09E1" w:rsidP="001C09E1">
            <w:pPr>
              <w:pStyle w:val="ISOComments"/>
              <w:spacing w:before="0" w:after="60" w:line="240" w:lineRule="auto"/>
              <w:rPr>
                <w:ins w:id="2361" w:author="Raphael Malyankar" w:date="2025-01-20T09:28:00Z" w16du:dateUtc="2025-01-20T16:28:00Z"/>
                <w:szCs w:val="18"/>
              </w:rPr>
            </w:pPr>
            <w:ins w:id="2362" w:author="Raphael Malyankar" w:date="2025-01-20T09:34:00Z" w16du:dateUtc="2025-01-20T16:34:00Z">
              <w:r w:rsidRPr="00141FE0">
                <w:rPr>
                  <w:szCs w:val="18"/>
                </w:rPr>
                <w:t>Remove attribute.</w:t>
              </w:r>
            </w:ins>
          </w:p>
        </w:tc>
        <w:tc>
          <w:tcPr>
            <w:tcW w:w="4174" w:type="dxa"/>
            <w:tcBorders>
              <w:top w:val="single" w:sz="6" w:space="0" w:color="auto"/>
              <w:bottom w:val="single" w:sz="6" w:space="0" w:color="auto"/>
            </w:tcBorders>
          </w:tcPr>
          <w:p w14:paraId="0BBE99D1" w14:textId="471279CF" w:rsidR="001C09E1" w:rsidRDefault="001C09E1" w:rsidP="001C09E1">
            <w:pPr>
              <w:pStyle w:val="ISOChange"/>
              <w:spacing w:before="60" w:after="60" w:line="240" w:lineRule="auto"/>
              <w:rPr>
                <w:ins w:id="2363" w:author="Raphael Malyankar" w:date="2025-01-20T09:28:00Z" w16du:dateUtc="2025-01-20T16:28:00Z"/>
                <w:szCs w:val="18"/>
              </w:rPr>
            </w:pPr>
            <w:ins w:id="2364" w:author="Raphael Malyankar" w:date="2025-01-20T09:43:00Z" w16du:dateUtc="2025-01-20T16:43:00Z">
              <w:r w:rsidRPr="00AC4099">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2A1F9AB4" w14:textId="5B9FFB0A" w:rsidR="001C09E1" w:rsidRPr="0036345A" w:rsidRDefault="007E2E5E" w:rsidP="001C09E1">
            <w:pPr>
              <w:pStyle w:val="ISOSecretObservations"/>
              <w:spacing w:before="60" w:after="60" w:line="240" w:lineRule="auto"/>
              <w:rPr>
                <w:ins w:id="2365" w:author="Raphael Malyankar" w:date="2025-01-20T09:28:00Z" w16du:dateUtc="2025-01-20T16:28:00Z"/>
                <w:szCs w:val="18"/>
              </w:rPr>
            </w:pPr>
            <w:ins w:id="2366" w:author="Raphael Malyankar" w:date="2025-01-21T00:19:00Z" w16du:dateUtc="2025-01-21T07:19:00Z">
              <w:r>
                <w:rPr>
                  <w:szCs w:val="18"/>
                </w:rPr>
                <w:t xml:space="preserve">Covered by Dev0077 and </w:t>
              </w:r>
            </w:ins>
            <w:ins w:id="2367" w:author="Raphael Malyankar" w:date="2025-01-21T00:20:00Z" w16du:dateUtc="2025-01-21T07:20:00Z">
              <w:r>
                <w:rPr>
                  <w:szCs w:val="18"/>
                </w:rPr>
                <w:t>Dev0509 and detectable by schema validation</w:t>
              </w:r>
            </w:ins>
          </w:p>
        </w:tc>
      </w:tr>
      <w:tr w:rsidR="001C09E1" w:rsidRPr="0036345A" w14:paraId="6BBFA186" w14:textId="77777777" w:rsidTr="006C61DB">
        <w:trPr>
          <w:cantSplit/>
          <w:jc w:val="center"/>
          <w:ins w:id="2368" w:author="Raphael Malyankar" w:date="2025-01-20T09:28:00Z"/>
        </w:trPr>
        <w:tc>
          <w:tcPr>
            <w:tcW w:w="665" w:type="dxa"/>
            <w:tcBorders>
              <w:top w:val="single" w:sz="6" w:space="0" w:color="auto"/>
              <w:bottom w:val="single" w:sz="6" w:space="0" w:color="auto"/>
            </w:tcBorders>
          </w:tcPr>
          <w:p w14:paraId="1C2EE97A" w14:textId="28AC0A91" w:rsidR="001C09E1" w:rsidRDefault="001C09E1" w:rsidP="001C09E1">
            <w:pPr>
              <w:pStyle w:val="ISOMB"/>
              <w:spacing w:before="60" w:after="60" w:line="240" w:lineRule="auto"/>
              <w:rPr>
                <w:ins w:id="2369" w:author="Raphael Malyankar" w:date="2025-01-20T09:28:00Z" w16du:dateUtc="2025-01-20T16:28:00Z"/>
                <w:szCs w:val="18"/>
              </w:rPr>
            </w:pPr>
            <w:ins w:id="2370" w:author="Raphael Malyankar" w:date="2025-01-20T09:44:00Z" w16du:dateUtc="2025-01-20T16:44:00Z">
              <w:r w:rsidRPr="00E44775">
                <w:rPr>
                  <w:szCs w:val="18"/>
                </w:rPr>
                <w:t>?</w:t>
              </w:r>
            </w:ins>
          </w:p>
        </w:tc>
        <w:tc>
          <w:tcPr>
            <w:tcW w:w="598" w:type="dxa"/>
            <w:tcBorders>
              <w:top w:val="single" w:sz="6" w:space="0" w:color="auto"/>
              <w:bottom w:val="single" w:sz="6" w:space="0" w:color="auto"/>
            </w:tcBorders>
          </w:tcPr>
          <w:p w14:paraId="4EBFA644" w14:textId="2BEF973E" w:rsidR="001C09E1" w:rsidRDefault="001C09E1" w:rsidP="001C09E1">
            <w:pPr>
              <w:pStyle w:val="ISOMB"/>
              <w:spacing w:before="60" w:after="60" w:line="240" w:lineRule="auto"/>
              <w:rPr>
                <w:ins w:id="2371" w:author="Raphael Malyankar" w:date="2025-01-20T09:28:00Z" w16du:dateUtc="2025-01-20T16:28:00Z"/>
                <w:szCs w:val="18"/>
              </w:rPr>
            </w:pPr>
            <w:ins w:id="2372" w:author="Raphael Malyankar" w:date="2025-01-20T09:40:00Z" w16du:dateUtc="2025-01-20T16:40:00Z">
              <w:r w:rsidRPr="00C22890">
                <w:rPr>
                  <w:szCs w:val="18"/>
                </w:rPr>
                <w:t>129 PT</w:t>
              </w:r>
            </w:ins>
          </w:p>
        </w:tc>
        <w:tc>
          <w:tcPr>
            <w:tcW w:w="1313" w:type="dxa"/>
            <w:tcBorders>
              <w:top w:val="single" w:sz="6" w:space="0" w:color="auto"/>
              <w:bottom w:val="single" w:sz="6" w:space="0" w:color="auto"/>
            </w:tcBorders>
          </w:tcPr>
          <w:p w14:paraId="295A5A58" w14:textId="38D5EAC4" w:rsidR="001C09E1" w:rsidRDefault="001C09E1" w:rsidP="001C09E1">
            <w:pPr>
              <w:pStyle w:val="ISOClause"/>
              <w:spacing w:before="60" w:after="60" w:line="240" w:lineRule="auto"/>
              <w:rPr>
                <w:ins w:id="2373" w:author="Raphael Malyankar" w:date="2025-01-20T09:28:00Z" w16du:dateUtc="2025-01-20T16:28:00Z"/>
                <w:szCs w:val="18"/>
              </w:rPr>
            </w:pPr>
            <w:ins w:id="2374" w:author="Raphael Malyankar" w:date="2025-01-20T09:44:00Z" w16du:dateUtc="2025-01-20T16:44:00Z">
              <w:r w:rsidRPr="00EF751D">
                <w:rPr>
                  <w:szCs w:val="18"/>
                </w:rPr>
                <w:t>?</w:t>
              </w:r>
            </w:ins>
          </w:p>
        </w:tc>
        <w:tc>
          <w:tcPr>
            <w:tcW w:w="1117" w:type="dxa"/>
            <w:tcBorders>
              <w:top w:val="single" w:sz="6" w:space="0" w:color="auto"/>
              <w:bottom w:val="single" w:sz="6" w:space="0" w:color="auto"/>
            </w:tcBorders>
          </w:tcPr>
          <w:p w14:paraId="0A489B11" w14:textId="77777777" w:rsidR="001C09E1" w:rsidRPr="0036345A" w:rsidRDefault="001C09E1" w:rsidP="001C09E1">
            <w:pPr>
              <w:pStyle w:val="ISOParagraph"/>
              <w:spacing w:before="60" w:after="60" w:line="240" w:lineRule="auto"/>
              <w:rPr>
                <w:ins w:id="2375" w:author="Raphael Malyankar" w:date="2025-01-20T09:28:00Z" w16du:dateUtc="2025-01-20T16:28:00Z"/>
                <w:szCs w:val="18"/>
              </w:rPr>
            </w:pPr>
          </w:p>
        </w:tc>
        <w:tc>
          <w:tcPr>
            <w:tcW w:w="706" w:type="dxa"/>
            <w:tcBorders>
              <w:top w:val="single" w:sz="6" w:space="0" w:color="auto"/>
              <w:bottom w:val="single" w:sz="6" w:space="0" w:color="auto"/>
            </w:tcBorders>
          </w:tcPr>
          <w:p w14:paraId="1E719E64" w14:textId="1C2881E8" w:rsidR="001C09E1" w:rsidRDefault="001C09E1" w:rsidP="001C09E1">
            <w:pPr>
              <w:pStyle w:val="ISOCommType"/>
              <w:spacing w:before="60" w:after="60" w:line="240" w:lineRule="auto"/>
              <w:rPr>
                <w:ins w:id="2376" w:author="Raphael Malyankar" w:date="2025-01-20T09:28:00Z" w16du:dateUtc="2025-01-20T16:28:00Z"/>
                <w:szCs w:val="18"/>
              </w:rPr>
            </w:pPr>
            <w:ins w:id="2377" w:author="Raphael Malyankar" w:date="2025-01-20T09:42:00Z" w16du:dateUtc="2025-01-20T16:42:00Z">
              <w:r w:rsidRPr="00F91B67">
                <w:rPr>
                  <w:szCs w:val="18"/>
                </w:rPr>
                <w:t>te</w:t>
              </w:r>
            </w:ins>
          </w:p>
        </w:tc>
        <w:tc>
          <w:tcPr>
            <w:tcW w:w="4590" w:type="dxa"/>
            <w:tcBorders>
              <w:top w:val="single" w:sz="6" w:space="0" w:color="auto"/>
              <w:bottom w:val="single" w:sz="6" w:space="0" w:color="auto"/>
            </w:tcBorders>
          </w:tcPr>
          <w:p w14:paraId="6AD2DDB5" w14:textId="77777777" w:rsidR="001C09E1" w:rsidRDefault="001C09E1" w:rsidP="001C09E1">
            <w:pPr>
              <w:pStyle w:val="ISOComments"/>
              <w:spacing w:before="0" w:after="60" w:line="240" w:lineRule="auto"/>
              <w:rPr>
                <w:ins w:id="2378" w:author="Raphael Malyankar" w:date="2025-01-20T09:36:00Z" w16du:dateUtc="2025-01-20T16:36:00Z"/>
                <w:szCs w:val="18"/>
              </w:rPr>
            </w:pPr>
            <w:ins w:id="2379" w:author="Raphael Malyankar" w:date="2025-01-20T09:34:00Z" w16du:dateUtc="2025-01-20T16:34:00Z">
              <w:r w:rsidRPr="00141FE0">
                <w:rPr>
                  <w:szCs w:val="18"/>
                </w:rPr>
                <w:t>S129_Dev0015 </w:t>
              </w:r>
            </w:ins>
          </w:p>
          <w:p w14:paraId="7FA6C6C4" w14:textId="77777777" w:rsidR="001C09E1" w:rsidRDefault="001C09E1" w:rsidP="001C09E1">
            <w:pPr>
              <w:pStyle w:val="ISOComments"/>
              <w:spacing w:before="0" w:after="60" w:line="240" w:lineRule="auto"/>
              <w:rPr>
                <w:ins w:id="2380" w:author="Raphael Malyankar" w:date="2025-01-20T09:36:00Z" w16du:dateUtc="2025-01-20T16:36:00Z"/>
                <w:szCs w:val="18"/>
              </w:rPr>
            </w:pPr>
            <w:ins w:id="2381" w:author="Raphael Malyankar" w:date="2025-01-20T09:34:00Z" w16du:dateUtc="2025-01-20T16:34:00Z">
              <w:r w:rsidRPr="00141FE0">
                <w:rPr>
                  <w:szCs w:val="18"/>
                </w:rPr>
                <w:t>Incorrect data order.</w:t>
              </w:r>
            </w:ins>
          </w:p>
          <w:p w14:paraId="3039FB37" w14:textId="65B8DA97" w:rsidR="001C09E1" w:rsidRDefault="001C09E1" w:rsidP="001C09E1">
            <w:pPr>
              <w:pStyle w:val="ISOComments"/>
              <w:spacing w:before="0" w:after="60" w:line="240" w:lineRule="auto"/>
              <w:rPr>
                <w:ins w:id="2382" w:author="Raphael Malyankar" w:date="2025-01-20T09:36:00Z" w16du:dateUtc="2025-01-20T16:36:00Z"/>
                <w:szCs w:val="18"/>
              </w:rPr>
            </w:pPr>
            <w:ins w:id="2383" w:author="Raphael Malyankar" w:date="2025-01-20T09:34:00Z" w16du:dateUtc="2025-01-20T16:34:00Z">
              <w:r w:rsidRPr="00141FE0">
                <w:rPr>
                  <w:szCs w:val="18"/>
                </w:rPr>
                <w:t>If the order of the data in a dataset is not correct.</w:t>
              </w:r>
            </w:ins>
          </w:p>
          <w:p w14:paraId="07D6132F" w14:textId="25CC7890" w:rsidR="001C09E1" w:rsidRDefault="001C09E1" w:rsidP="001C09E1">
            <w:pPr>
              <w:pStyle w:val="ISOComments"/>
              <w:spacing w:before="0" w:after="60" w:line="240" w:lineRule="auto"/>
              <w:rPr>
                <w:ins w:id="2384" w:author="Raphael Malyankar" w:date="2025-01-20T09:28:00Z" w16du:dateUtc="2025-01-20T16:28:00Z"/>
                <w:szCs w:val="18"/>
              </w:rPr>
            </w:pPr>
            <w:ins w:id="2385" w:author="Raphael Malyankar" w:date="2025-01-20T09:34:00Z" w16du:dateUtc="2025-01-20T16:34:00Z">
              <w:r w:rsidRPr="00141FE0">
                <w:rPr>
                  <w:szCs w:val="18"/>
                </w:rPr>
                <w:t>Amend data order.</w:t>
              </w:r>
            </w:ins>
          </w:p>
        </w:tc>
        <w:tc>
          <w:tcPr>
            <w:tcW w:w="4174" w:type="dxa"/>
            <w:tcBorders>
              <w:top w:val="single" w:sz="6" w:space="0" w:color="auto"/>
              <w:bottom w:val="single" w:sz="6" w:space="0" w:color="auto"/>
            </w:tcBorders>
          </w:tcPr>
          <w:p w14:paraId="3AAAB609" w14:textId="2AD7DA2F" w:rsidR="001C09E1" w:rsidRDefault="001C09E1" w:rsidP="001C09E1">
            <w:pPr>
              <w:pStyle w:val="ISOChange"/>
              <w:spacing w:before="60" w:after="60" w:line="240" w:lineRule="auto"/>
              <w:rPr>
                <w:ins w:id="2386" w:author="Raphael Malyankar" w:date="2025-01-20T09:28:00Z" w16du:dateUtc="2025-01-20T16:28:00Z"/>
                <w:szCs w:val="18"/>
              </w:rPr>
            </w:pPr>
            <w:ins w:id="2387" w:author="Raphael Malyankar" w:date="2025-01-20T09:43:00Z" w16du:dateUtc="2025-01-20T16:43:00Z">
              <w:r w:rsidRPr="00AC4099">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42164771" w14:textId="44CB5059" w:rsidR="001C09E1" w:rsidRPr="0036345A" w:rsidRDefault="007E2E5E" w:rsidP="001C09E1">
            <w:pPr>
              <w:pStyle w:val="ISOSecretObservations"/>
              <w:spacing w:before="60" w:after="60" w:line="240" w:lineRule="auto"/>
              <w:rPr>
                <w:ins w:id="2388" w:author="Raphael Malyankar" w:date="2025-01-20T09:28:00Z" w16du:dateUtc="2025-01-20T16:28:00Z"/>
                <w:szCs w:val="18"/>
              </w:rPr>
            </w:pPr>
            <w:ins w:id="2389" w:author="Raphael Malyankar" w:date="2025-01-21T00:24:00Z" w16du:dateUtc="2025-01-21T07:24:00Z">
              <w:r>
                <w:rPr>
                  <w:szCs w:val="18"/>
                </w:rPr>
                <w:t xml:space="preserve">Part 10b does not appear to require an order? The Product Specification might, ini which </w:t>
              </w:r>
            </w:ins>
            <w:ins w:id="2390" w:author="Raphael Malyankar" w:date="2025-01-21T00:25:00Z" w16du:dateUtc="2025-01-21T07:25:00Z">
              <w:r>
                <w:rPr>
                  <w:szCs w:val="18"/>
                </w:rPr>
                <w:t>case this ourht to be a product-speciic check</w:t>
              </w:r>
            </w:ins>
          </w:p>
        </w:tc>
      </w:tr>
      <w:tr w:rsidR="001C09E1" w:rsidRPr="0036345A" w14:paraId="3B579A1F" w14:textId="77777777" w:rsidTr="006C61DB">
        <w:trPr>
          <w:cantSplit/>
          <w:jc w:val="center"/>
          <w:ins w:id="2391" w:author="Raphael Malyankar" w:date="2025-01-20T09:28:00Z"/>
        </w:trPr>
        <w:tc>
          <w:tcPr>
            <w:tcW w:w="665" w:type="dxa"/>
            <w:tcBorders>
              <w:top w:val="single" w:sz="6" w:space="0" w:color="auto"/>
              <w:bottom w:val="single" w:sz="6" w:space="0" w:color="auto"/>
            </w:tcBorders>
          </w:tcPr>
          <w:p w14:paraId="3D13D5E9" w14:textId="6B1E1E16" w:rsidR="001C09E1" w:rsidRDefault="001C09E1" w:rsidP="001C09E1">
            <w:pPr>
              <w:pStyle w:val="ISOMB"/>
              <w:spacing w:before="60" w:after="60" w:line="240" w:lineRule="auto"/>
              <w:rPr>
                <w:ins w:id="2392" w:author="Raphael Malyankar" w:date="2025-01-20T09:28:00Z" w16du:dateUtc="2025-01-20T16:28:00Z"/>
                <w:szCs w:val="18"/>
              </w:rPr>
            </w:pPr>
            <w:ins w:id="2393" w:author="Raphael Malyankar" w:date="2025-01-20T09:44:00Z" w16du:dateUtc="2025-01-20T16:44:00Z">
              <w:r w:rsidRPr="00E44775">
                <w:rPr>
                  <w:szCs w:val="18"/>
                </w:rPr>
                <w:t>?</w:t>
              </w:r>
            </w:ins>
          </w:p>
        </w:tc>
        <w:tc>
          <w:tcPr>
            <w:tcW w:w="598" w:type="dxa"/>
            <w:tcBorders>
              <w:top w:val="single" w:sz="6" w:space="0" w:color="auto"/>
              <w:bottom w:val="single" w:sz="6" w:space="0" w:color="auto"/>
            </w:tcBorders>
          </w:tcPr>
          <w:p w14:paraId="3D021A65" w14:textId="2189EFDB" w:rsidR="001C09E1" w:rsidRDefault="001C09E1" w:rsidP="001C09E1">
            <w:pPr>
              <w:pStyle w:val="ISOMB"/>
              <w:spacing w:before="60" w:after="60" w:line="240" w:lineRule="auto"/>
              <w:rPr>
                <w:ins w:id="2394" w:author="Raphael Malyankar" w:date="2025-01-20T09:28:00Z" w16du:dateUtc="2025-01-20T16:28:00Z"/>
                <w:szCs w:val="18"/>
              </w:rPr>
            </w:pPr>
            <w:ins w:id="2395" w:author="Raphael Malyankar" w:date="2025-01-20T09:40:00Z" w16du:dateUtc="2025-01-20T16:40:00Z">
              <w:r w:rsidRPr="00C22890">
                <w:rPr>
                  <w:szCs w:val="18"/>
                </w:rPr>
                <w:t>129 PT</w:t>
              </w:r>
            </w:ins>
          </w:p>
        </w:tc>
        <w:tc>
          <w:tcPr>
            <w:tcW w:w="1313" w:type="dxa"/>
            <w:tcBorders>
              <w:top w:val="single" w:sz="6" w:space="0" w:color="auto"/>
              <w:bottom w:val="single" w:sz="6" w:space="0" w:color="auto"/>
            </w:tcBorders>
          </w:tcPr>
          <w:p w14:paraId="14BB6ADD" w14:textId="019C2C36" w:rsidR="001C09E1" w:rsidRDefault="001C09E1" w:rsidP="001C09E1">
            <w:pPr>
              <w:pStyle w:val="ISOClause"/>
              <w:spacing w:before="60" w:after="60" w:line="240" w:lineRule="auto"/>
              <w:rPr>
                <w:ins w:id="2396" w:author="Raphael Malyankar" w:date="2025-01-20T09:28:00Z" w16du:dateUtc="2025-01-20T16:28:00Z"/>
                <w:szCs w:val="18"/>
              </w:rPr>
            </w:pPr>
            <w:ins w:id="2397" w:author="Raphael Malyankar" w:date="2025-01-20T09:44:00Z" w16du:dateUtc="2025-01-20T16:44:00Z">
              <w:r w:rsidRPr="00EF751D">
                <w:rPr>
                  <w:szCs w:val="18"/>
                </w:rPr>
                <w:t>?</w:t>
              </w:r>
            </w:ins>
          </w:p>
        </w:tc>
        <w:tc>
          <w:tcPr>
            <w:tcW w:w="1117" w:type="dxa"/>
            <w:tcBorders>
              <w:top w:val="single" w:sz="6" w:space="0" w:color="auto"/>
              <w:bottom w:val="single" w:sz="6" w:space="0" w:color="auto"/>
            </w:tcBorders>
          </w:tcPr>
          <w:p w14:paraId="74FF4F6A" w14:textId="77777777" w:rsidR="001C09E1" w:rsidRPr="0036345A" w:rsidRDefault="001C09E1" w:rsidP="001C09E1">
            <w:pPr>
              <w:pStyle w:val="ISOParagraph"/>
              <w:spacing w:before="60" w:after="60" w:line="240" w:lineRule="auto"/>
              <w:rPr>
                <w:ins w:id="2398" w:author="Raphael Malyankar" w:date="2025-01-20T09:28:00Z" w16du:dateUtc="2025-01-20T16:28:00Z"/>
                <w:szCs w:val="18"/>
              </w:rPr>
            </w:pPr>
          </w:p>
        </w:tc>
        <w:tc>
          <w:tcPr>
            <w:tcW w:w="706" w:type="dxa"/>
            <w:tcBorders>
              <w:top w:val="single" w:sz="6" w:space="0" w:color="auto"/>
              <w:bottom w:val="single" w:sz="6" w:space="0" w:color="auto"/>
            </w:tcBorders>
          </w:tcPr>
          <w:p w14:paraId="01967904" w14:textId="590C6AA3" w:rsidR="001C09E1" w:rsidRDefault="001C09E1" w:rsidP="001C09E1">
            <w:pPr>
              <w:pStyle w:val="ISOCommType"/>
              <w:spacing w:before="60" w:after="60" w:line="240" w:lineRule="auto"/>
              <w:rPr>
                <w:ins w:id="2399" w:author="Raphael Malyankar" w:date="2025-01-20T09:28:00Z" w16du:dateUtc="2025-01-20T16:28:00Z"/>
                <w:szCs w:val="18"/>
              </w:rPr>
            </w:pPr>
            <w:ins w:id="2400" w:author="Raphael Malyankar" w:date="2025-01-20T09:42:00Z" w16du:dateUtc="2025-01-20T16:42:00Z">
              <w:r w:rsidRPr="00F91B67">
                <w:rPr>
                  <w:szCs w:val="18"/>
                </w:rPr>
                <w:t>te</w:t>
              </w:r>
            </w:ins>
          </w:p>
        </w:tc>
        <w:tc>
          <w:tcPr>
            <w:tcW w:w="4590" w:type="dxa"/>
            <w:tcBorders>
              <w:top w:val="single" w:sz="6" w:space="0" w:color="auto"/>
              <w:bottom w:val="single" w:sz="6" w:space="0" w:color="auto"/>
            </w:tcBorders>
          </w:tcPr>
          <w:p w14:paraId="0F5BA9C8" w14:textId="77777777" w:rsidR="001C09E1" w:rsidRDefault="001C09E1" w:rsidP="001C09E1">
            <w:pPr>
              <w:pStyle w:val="ISOComments"/>
              <w:spacing w:before="0" w:after="60" w:line="240" w:lineRule="auto"/>
              <w:rPr>
                <w:ins w:id="2401" w:author="Raphael Malyankar" w:date="2025-01-20T09:37:00Z" w16du:dateUtc="2025-01-20T16:37:00Z"/>
                <w:szCs w:val="18"/>
              </w:rPr>
            </w:pPr>
            <w:ins w:id="2402" w:author="Raphael Malyankar" w:date="2025-01-20T09:34:00Z" w16du:dateUtc="2025-01-20T16:34:00Z">
              <w:r w:rsidRPr="00141FE0">
                <w:rPr>
                  <w:szCs w:val="18"/>
                </w:rPr>
                <w:t>S129_Dev0016</w:t>
              </w:r>
            </w:ins>
          </w:p>
          <w:p w14:paraId="5EBD8528" w14:textId="589CB86A" w:rsidR="001C09E1" w:rsidRDefault="001C09E1" w:rsidP="001C09E1">
            <w:pPr>
              <w:pStyle w:val="ISOComments"/>
              <w:spacing w:before="0" w:after="60" w:line="240" w:lineRule="auto"/>
              <w:rPr>
                <w:ins w:id="2403" w:author="Raphael Malyankar" w:date="2025-01-20T09:37:00Z" w16du:dateUtc="2025-01-20T16:37:00Z"/>
                <w:szCs w:val="18"/>
              </w:rPr>
            </w:pPr>
            <w:ins w:id="2404" w:author="Raphael Malyankar" w:date="2025-01-20T09:34:00Z" w16du:dateUtc="2025-01-20T16:34:00Z">
              <w:r w:rsidRPr="00141FE0">
                <w:rPr>
                  <w:szCs w:val="18"/>
                </w:rPr>
                <w:t>Too many instances of attribute.</w:t>
              </w:r>
            </w:ins>
          </w:p>
          <w:p w14:paraId="5601FA0E" w14:textId="5934EEE4" w:rsidR="001C09E1" w:rsidRDefault="001C09E1" w:rsidP="001C09E1">
            <w:pPr>
              <w:pStyle w:val="ISOComments"/>
              <w:spacing w:before="0" w:after="60" w:line="240" w:lineRule="auto"/>
              <w:rPr>
                <w:ins w:id="2405" w:author="Raphael Malyankar" w:date="2025-01-20T09:37:00Z" w16du:dateUtc="2025-01-20T16:37:00Z"/>
                <w:szCs w:val="18"/>
              </w:rPr>
            </w:pPr>
            <w:ins w:id="2406" w:author="Raphael Malyankar" w:date="2025-01-20T09:34:00Z" w16du:dateUtc="2025-01-20T16:34:00Z">
              <w:r w:rsidRPr="00141FE0">
                <w:rPr>
                  <w:szCs w:val="18"/>
                </w:rPr>
                <w:t>For each attribute instance where the total number of instances exceed the permitted number of instances</w:t>
              </w:r>
            </w:ins>
          </w:p>
          <w:p w14:paraId="04AD4A53" w14:textId="615D5E92" w:rsidR="001C09E1" w:rsidRDefault="001C09E1" w:rsidP="001C09E1">
            <w:pPr>
              <w:pStyle w:val="ISOComments"/>
              <w:spacing w:before="0" w:after="60" w:line="240" w:lineRule="auto"/>
              <w:rPr>
                <w:ins w:id="2407" w:author="Raphael Malyankar" w:date="2025-01-20T09:28:00Z" w16du:dateUtc="2025-01-20T16:28:00Z"/>
                <w:szCs w:val="18"/>
              </w:rPr>
            </w:pPr>
            <w:ins w:id="2408" w:author="Raphael Malyankar" w:date="2025-01-20T09:34:00Z" w16du:dateUtc="2025-01-20T16:34:00Z">
              <w:r w:rsidRPr="00141FE0">
                <w:rPr>
                  <w:szCs w:val="18"/>
                </w:rPr>
                <w:t>Ensure correct attribute encoding.</w:t>
              </w:r>
            </w:ins>
          </w:p>
        </w:tc>
        <w:tc>
          <w:tcPr>
            <w:tcW w:w="4174" w:type="dxa"/>
            <w:tcBorders>
              <w:top w:val="single" w:sz="6" w:space="0" w:color="auto"/>
              <w:bottom w:val="single" w:sz="6" w:space="0" w:color="auto"/>
            </w:tcBorders>
          </w:tcPr>
          <w:p w14:paraId="07090AA7" w14:textId="35DA0AB3" w:rsidR="001C09E1" w:rsidRDefault="001C09E1" w:rsidP="001C09E1">
            <w:pPr>
              <w:pStyle w:val="ISOChange"/>
              <w:spacing w:before="60" w:after="60" w:line="240" w:lineRule="auto"/>
              <w:rPr>
                <w:ins w:id="2409" w:author="Raphael Malyankar" w:date="2025-01-20T09:28:00Z" w16du:dateUtc="2025-01-20T16:28:00Z"/>
                <w:szCs w:val="18"/>
              </w:rPr>
            </w:pPr>
            <w:ins w:id="2410" w:author="Raphael Malyankar" w:date="2025-01-20T09:43:00Z" w16du:dateUtc="2025-01-20T16:43:00Z">
              <w:r w:rsidRPr="00AC4099">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00EA65FF" w14:textId="7E628144" w:rsidR="001C09E1" w:rsidRPr="0036345A" w:rsidRDefault="00EE51E7" w:rsidP="001C09E1">
            <w:pPr>
              <w:pStyle w:val="ISOSecretObservations"/>
              <w:spacing w:before="60" w:after="60" w:line="240" w:lineRule="auto"/>
              <w:rPr>
                <w:ins w:id="2411" w:author="Raphael Malyankar" w:date="2025-01-20T09:28:00Z" w16du:dateUtc="2025-01-20T16:28:00Z"/>
                <w:szCs w:val="18"/>
              </w:rPr>
            </w:pPr>
            <w:ins w:id="2412" w:author="Raphael Malyankar" w:date="2025-01-21T00:26:00Z" w16du:dateUtc="2025-01-21T07:26:00Z">
              <w:r>
                <w:rPr>
                  <w:szCs w:val="18"/>
                </w:rPr>
                <w:t>Covered by Dev0165</w:t>
              </w:r>
            </w:ins>
          </w:p>
        </w:tc>
      </w:tr>
      <w:tr w:rsidR="001C09E1" w:rsidRPr="0036345A" w14:paraId="298B8EC3" w14:textId="77777777" w:rsidTr="006C61DB">
        <w:trPr>
          <w:cantSplit/>
          <w:jc w:val="center"/>
          <w:ins w:id="2413" w:author="Raphael Malyankar" w:date="2025-01-20T09:28:00Z"/>
        </w:trPr>
        <w:tc>
          <w:tcPr>
            <w:tcW w:w="665" w:type="dxa"/>
            <w:tcBorders>
              <w:top w:val="single" w:sz="6" w:space="0" w:color="auto"/>
              <w:bottom w:val="single" w:sz="6" w:space="0" w:color="auto"/>
            </w:tcBorders>
          </w:tcPr>
          <w:p w14:paraId="0B96E1A0" w14:textId="721C162B" w:rsidR="001C09E1" w:rsidRDefault="001C09E1" w:rsidP="001C09E1">
            <w:pPr>
              <w:pStyle w:val="ISOMB"/>
              <w:spacing w:before="60" w:after="60" w:line="240" w:lineRule="auto"/>
              <w:rPr>
                <w:ins w:id="2414" w:author="Raphael Malyankar" w:date="2025-01-20T09:28:00Z" w16du:dateUtc="2025-01-20T16:28:00Z"/>
                <w:szCs w:val="18"/>
              </w:rPr>
            </w:pPr>
            <w:ins w:id="2415" w:author="Raphael Malyankar" w:date="2025-01-20T09:44:00Z" w16du:dateUtc="2025-01-20T16:44:00Z">
              <w:r w:rsidRPr="003C4686">
                <w:rPr>
                  <w:szCs w:val="18"/>
                </w:rPr>
                <w:t>?</w:t>
              </w:r>
            </w:ins>
          </w:p>
        </w:tc>
        <w:tc>
          <w:tcPr>
            <w:tcW w:w="598" w:type="dxa"/>
            <w:tcBorders>
              <w:top w:val="single" w:sz="6" w:space="0" w:color="auto"/>
              <w:bottom w:val="single" w:sz="6" w:space="0" w:color="auto"/>
            </w:tcBorders>
          </w:tcPr>
          <w:p w14:paraId="365A5B64" w14:textId="43C35F3A" w:rsidR="001C09E1" w:rsidRDefault="001C09E1" w:rsidP="001C09E1">
            <w:pPr>
              <w:pStyle w:val="ISOMB"/>
              <w:spacing w:before="60" w:after="60" w:line="240" w:lineRule="auto"/>
              <w:rPr>
                <w:ins w:id="2416" w:author="Raphael Malyankar" w:date="2025-01-20T09:28:00Z" w16du:dateUtc="2025-01-20T16:28:00Z"/>
                <w:szCs w:val="18"/>
              </w:rPr>
            </w:pPr>
            <w:ins w:id="2417" w:author="Raphael Malyankar" w:date="2025-01-20T09:40:00Z" w16du:dateUtc="2025-01-20T16:40:00Z">
              <w:r w:rsidRPr="00C22890">
                <w:rPr>
                  <w:szCs w:val="18"/>
                </w:rPr>
                <w:t>129 PT</w:t>
              </w:r>
            </w:ins>
          </w:p>
        </w:tc>
        <w:tc>
          <w:tcPr>
            <w:tcW w:w="1313" w:type="dxa"/>
            <w:tcBorders>
              <w:top w:val="single" w:sz="6" w:space="0" w:color="auto"/>
              <w:bottom w:val="single" w:sz="6" w:space="0" w:color="auto"/>
            </w:tcBorders>
          </w:tcPr>
          <w:p w14:paraId="4370E1DF" w14:textId="2BA7AEE8" w:rsidR="001C09E1" w:rsidRDefault="001C09E1" w:rsidP="001C09E1">
            <w:pPr>
              <w:pStyle w:val="ISOClause"/>
              <w:spacing w:before="60" w:after="60" w:line="240" w:lineRule="auto"/>
              <w:rPr>
                <w:ins w:id="2418" w:author="Raphael Malyankar" w:date="2025-01-20T09:28:00Z" w16du:dateUtc="2025-01-20T16:28:00Z"/>
                <w:szCs w:val="18"/>
              </w:rPr>
            </w:pPr>
            <w:ins w:id="2419" w:author="Raphael Malyankar" w:date="2025-01-20T09:44:00Z" w16du:dateUtc="2025-01-20T16:44:00Z">
              <w:r w:rsidRPr="00F6257F">
                <w:rPr>
                  <w:szCs w:val="18"/>
                </w:rPr>
                <w:t>?</w:t>
              </w:r>
            </w:ins>
          </w:p>
        </w:tc>
        <w:tc>
          <w:tcPr>
            <w:tcW w:w="1117" w:type="dxa"/>
            <w:tcBorders>
              <w:top w:val="single" w:sz="6" w:space="0" w:color="auto"/>
              <w:bottom w:val="single" w:sz="6" w:space="0" w:color="auto"/>
            </w:tcBorders>
          </w:tcPr>
          <w:p w14:paraId="5C95F9FB" w14:textId="77777777" w:rsidR="001C09E1" w:rsidRPr="0036345A" w:rsidRDefault="001C09E1" w:rsidP="001C09E1">
            <w:pPr>
              <w:pStyle w:val="ISOParagraph"/>
              <w:spacing w:before="60" w:after="60" w:line="240" w:lineRule="auto"/>
              <w:rPr>
                <w:ins w:id="2420" w:author="Raphael Malyankar" w:date="2025-01-20T09:28:00Z" w16du:dateUtc="2025-01-20T16:28:00Z"/>
                <w:szCs w:val="18"/>
              </w:rPr>
            </w:pPr>
          </w:p>
        </w:tc>
        <w:tc>
          <w:tcPr>
            <w:tcW w:w="706" w:type="dxa"/>
            <w:tcBorders>
              <w:top w:val="single" w:sz="6" w:space="0" w:color="auto"/>
              <w:bottom w:val="single" w:sz="6" w:space="0" w:color="auto"/>
            </w:tcBorders>
          </w:tcPr>
          <w:p w14:paraId="00A40773" w14:textId="56ED8B2C" w:rsidR="001C09E1" w:rsidRDefault="001C09E1" w:rsidP="001C09E1">
            <w:pPr>
              <w:pStyle w:val="ISOCommType"/>
              <w:spacing w:before="60" w:after="60" w:line="240" w:lineRule="auto"/>
              <w:rPr>
                <w:ins w:id="2421" w:author="Raphael Malyankar" w:date="2025-01-20T09:28:00Z" w16du:dateUtc="2025-01-20T16:28:00Z"/>
                <w:szCs w:val="18"/>
              </w:rPr>
            </w:pPr>
            <w:ins w:id="2422" w:author="Raphael Malyankar" w:date="2025-01-20T09:42:00Z" w16du:dateUtc="2025-01-20T16:42:00Z">
              <w:r w:rsidRPr="0024344B">
                <w:rPr>
                  <w:szCs w:val="18"/>
                </w:rPr>
                <w:t>te</w:t>
              </w:r>
            </w:ins>
          </w:p>
        </w:tc>
        <w:tc>
          <w:tcPr>
            <w:tcW w:w="4590" w:type="dxa"/>
            <w:tcBorders>
              <w:top w:val="single" w:sz="6" w:space="0" w:color="auto"/>
              <w:bottom w:val="single" w:sz="6" w:space="0" w:color="auto"/>
            </w:tcBorders>
          </w:tcPr>
          <w:p w14:paraId="0894C9CB" w14:textId="77777777" w:rsidR="001C09E1" w:rsidRDefault="001C09E1" w:rsidP="001C09E1">
            <w:pPr>
              <w:pStyle w:val="ISOComments"/>
              <w:spacing w:before="0" w:after="60" w:line="240" w:lineRule="auto"/>
              <w:rPr>
                <w:ins w:id="2423" w:author="Raphael Malyankar" w:date="2025-01-20T09:37:00Z" w16du:dateUtc="2025-01-20T16:37:00Z"/>
                <w:szCs w:val="18"/>
              </w:rPr>
            </w:pPr>
            <w:ins w:id="2424" w:author="Raphael Malyankar" w:date="2025-01-20T09:34:00Z" w16du:dateUtc="2025-01-20T16:34:00Z">
              <w:r w:rsidRPr="00141FE0">
                <w:rPr>
                  <w:szCs w:val="18"/>
                </w:rPr>
                <w:t>S129_Dev0017</w:t>
              </w:r>
            </w:ins>
          </w:p>
          <w:p w14:paraId="66D5B7B9" w14:textId="0BB70DB0" w:rsidR="001C09E1" w:rsidRDefault="001C09E1" w:rsidP="001C09E1">
            <w:pPr>
              <w:pStyle w:val="ISOComments"/>
              <w:spacing w:before="0" w:after="60" w:line="240" w:lineRule="auto"/>
              <w:rPr>
                <w:ins w:id="2425" w:author="Raphael Malyankar" w:date="2025-01-20T09:37:00Z" w16du:dateUtc="2025-01-20T16:37:00Z"/>
                <w:szCs w:val="18"/>
              </w:rPr>
            </w:pPr>
            <w:ins w:id="2426" w:author="Raphael Malyankar" w:date="2025-01-20T09:34:00Z" w16du:dateUtc="2025-01-20T16:34:00Z">
              <w:r w:rsidRPr="00141FE0">
                <w:rPr>
                  <w:szCs w:val="18"/>
                </w:rPr>
                <w:t>File referenced in the dataset is not present in the exchange set.</w:t>
              </w:r>
            </w:ins>
          </w:p>
          <w:p w14:paraId="457484FE" w14:textId="3C7B721E" w:rsidR="001C09E1" w:rsidRDefault="001C09E1" w:rsidP="001C09E1">
            <w:pPr>
              <w:pStyle w:val="ISOComments"/>
              <w:spacing w:before="0" w:after="60" w:line="240" w:lineRule="auto"/>
              <w:rPr>
                <w:ins w:id="2427" w:author="Raphael Malyankar" w:date="2025-01-20T09:37:00Z" w16du:dateUtc="2025-01-20T16:37:00Z"/>
                <w:szCs w:val="18"/>
              </w:rPr>
            </w:pPr>
            <w:ins w:id="2428" w:author="Raphael Malyankar" w:date="2025-01-20T09:34:00Z" w16du:dateUtc="2025-01-20T16:34:00Z">
              <w:r w:rsidRPr="00141FE0">
                <w:rPr>
                  <w:szCs w:val="18"/>
                </w:rPr>
                <w:t>For each instance of a file referenced in the data, and if not present in the exchange set.</w:t>
              </w:r>
            </w:ins>
          </w:p>
          <w:p w14:paraId="2FBE8485" w14:textId="1F48C32E" w:rsidR="001C09E1" w:rsidRDefault="001C09E1" w:rsidP="001C09E1">
            <w:pPr>
              <w:pStyle w:val="ISOComments"/>
              <w:spacing w:before="0" w:after="60" w:line="240" w:lineRule="auto"/>
              <w:rPr>
                <w:ins w:id="2429" w:author="Raphael Malyankar" w:date="2025-01-20T09:28:00Z" w16du:dateUtc="2025-01-20T16:28:00Z"/>
                <w:szCs w:val="18"/>
              </w:rPr>
            </w:pPr>
            <w:ins w:id="2430" w:author="Raphael Malyankar" w:date="2025-01-20T09:34:00Z" w16du:dateUtc="2025-01-20T16:34:00Z">
              <w:r w:rsidRPr="00141FE0">
                <w:rPr>
                  <w:szCs w:val="18"/>
                </w:rPr>
                <w:t>Add file to exchange set or remove reference to file.</w:t>
              </w:r>
            </w:ins>
          </w:p>
        </w:tc>
        <w:tc>
          <w:tcPr>
            <w:tcW w:w="4174" w:type="dxa"/>
            <w:tcBorders>
              <w:top w:val="single" w:sz="6" w:space="0" w:color="auto"/>
              <w:bottom w:val="single" w:sz="6" w:space="0" w:color="auto"/>
            </w:tcBorders>
          </w:tcPr>
          <w:p w14:paraId="3AEEAF92" w14:textId="08D955C3" w:rsidR="001C09E1" w:rsidRDefault="001C09E1" w:rsidP="001C09E1">
            <w:pPr>
              <w:pStyle w:val="ISOChange"/>
              <w:spacing w:before="60" w:after="60" w:line="240" w:lineRule="auto"/>
              <w:rPr>
                <w:ins w:id="2431" w:author="Raphael Malyankar" w:date="2025-01-20T09:28:00Z" w16du:dateUtc="2025-01-20T16:28:00Z"/>
                <w:szCs w:val="18"/>
              </w:rPr>
            </w:pPr>
            <w:ins w:id="2432" w:author="Raphael Malyankar" w:date="2025-01-20T09:43:00Z" w16du:dateUtc="2025-01-20T16:43:00Z">
              <w:r w:rsidRPr="00AC4099">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71D23D6E" w14:textId="28631EA8" w:rsidR="001C09E1" w:rsidRPr="0036345A" w:rsidRDefault="00EE51E7" w:rsidP="001C09E1">
            <w:pPr>
              <w:pStyle w:val="ISOSecretObservations"/>
              <w:spacing w:before="60" w:after="60" w:line="240" w:lineRule="auto"/>
              <w:rPr>
                <w:ins w:id="2433" w:author="Raphael Malyankar" w:date="2025-01-20T09:28:00Z" w16du:dateUtc="2025-01-20T16:28:00Z"/>
                <w:szCs w:val="18"/>
              </w:rPr>
            </w:pPr>
            <w:ins w:id="2434" w:author="Raphael Malyankar" w:date="2025-01-21T00:30:00Z" w16du:dateUtc="2025-01-21T07:30:00Z">
              <w:r>
                <w:rPr>
                  <w:szCs w:val="18"/>
                </w:rPr>
                <w:t xml:space="preserve">New </w:t>
              </w:r>
            </w:ins>
            <w:ins w:id="2435" w:author="Raphael Malyankar" w:date="2025-01-21T00:27:00Z" w16du:dateUtc="2025-01-21T07:27:00Z">
              <w:r>
                <w:rPr>
                  <w:szCs w:val="18"/>
                </w:rPr>
                <w:t>Part 17 check</w:t>
              </w:r>
            </w:ins>
            <w:ins w:id="2436" w:author="Raphael Malyankar" w:date="2025-01-21T00:30:00Z" w16du:dateUtc="2025-01-21T07:30:00Z">
              <w:r>
                <w:rPr>
                  <w:szCs w:val="18"/>
                </w:rPr>
                <w:t>?</w:t>
              </w:r>
            </w:ins>
          </w:p>
        </w:tc>
      </w:tr>
      <w:tr w:rsidR="001C09E1" w:rsidRPr="0036345A" w14:paraId="3A8D30DF" w14:textId="77777777" w:rsidTr="006C61DB">
        <w:trPr>
          <w:cantSplit/>
          <w:jc w:val="center"/>
          <w:ins w:id="2437" w:author="Raphael Malyankar" w:date="2025-01-20T09:28:00Z"/>
        </w:trPr>
        <w:tc>
          <w:tcPr>
            <w:tcW w:w="665" w:type="dxa"/>
            <w:tcBorders>
              <w:top w:val="single" w:sz="6" w:space="0" w:color="auto"/>
              <w:bottom w:val="single" w:sz="6" w:space="0" w:color="auto"/>
            </w:tcBorders>
          </w:tcPr>
          <w:p w14:paraId="50E72FAF" w14:textId="3A8B72BF" w:rsidR="001C09E1" w:rsidRDefault="001C09E1" w:rsidP="001C09E1">
            <w:pPr>
              <w:pStyle w:val="ISOMB"/>
              <w:spacing w:before="60" w:after="60" w:line="240" w:lineRule="auto"/>
              <w:rPr>
                <w:ins w:id="2438" w:author="Raphael Malyankar" w:date="2025-01-20T09:28:00Z" w16du:dateUtc="2025-01-20T16:28:00Z"/>
                <w:szCs w:val="18"/>
              </w:rPr>
            </w:pPr>
            <w:ins w:id="2439" w:author="Raphael Malyankar" w:date="2025-01-20T09:44:00Z" w16du:dateUtc="2025-01-20T16:44:00Z">
              <w:r w:rsidRPr="003C4686">
                <w:rPr>
                  <w:szCs w:val="18"/>
                </w:rPr>
                <w:lastRenderedPageBreak/>
                <w:t>?</w:t>
              </w:r>
            </w:ins>
          </w:p>
        </w:tc>
        <w:tc>
          <w:tcPr>
            <w:tcW w:w="598" w:type="dxa"/>
            <w:tcBorders>
              <w:top w:val="single" w:sz="6" w:space="0" w:color="auto"/>
              <w:bottom w:val="single" w:sz="6" w:space="0" w:color="auto"/>
            </w:tcBorders>
          </w:tcPr>
          <w:p w14:paraId="501D2A89" w14:textId="39291687" w:rsidR="001C09E1" w:rsidRDefault="001C09E1" w:rsidP="001C09E1">
            <w:pPr>
              <w:pStyle w:val="ISOMB"/>
              <w:spacing w:before="60" w:after="60" w:line="240" w:lineRule="auto"/>
              <w:rPr>
                <w:ins w:id="2440" w:author="Raphael Malyankar" w:date="2025-01-20T09:28:00Z" w16du:dateUtc="2025-01-20T16:28:00Z"/>
                <w:szCs w:val="18"/>
              </w:rPr>
            </w:pPr>
            <w:ins w:id="2441" w:author="Raphael Malyankar" w:date="2025-01-20T09:40:00Z" w16du:dateUtc="2025-01-20T16:40:00Z">
              <w:r w:rsidRPr="00C22890">
                <w:rPr>
                  <w:szCs w:val="18"/>
                </w:rPr>
                <w:t>129 PT</w:t>
              </w:r>
            </w:ins>
          </w:p>
        </w:tc>
        <w:tc>
          <w:tcPr>
            <w:tcW w:w="1313" w:type="dxa"/>
            <w:tcBorders>
              <w:top w:val="single" w:sz="6" w:space="0" w:color="auto"/>
              <w:bottom w:val="single" w:sz="6" w:space="0" w:color="auto"/>
            </w:tcBorders>
          </w:tcPr>
          <w:p w14:paraId="09F59B12" w14:textId="5AEDCD00" w:rsidR="001C09E1" w:rsidRDefault="001C09E1" w:rsidP="001C09E1">
            <w:pPr>
              <w:pStyle w:val="ISOClause"/>
              <w:spacing w:before="60" w:after="60" w:line="240" w:lineRule="auto"/>
              <w:rPr>
                <w:ins w:id="2442" w:author="Raphael Malyankar" w:date="2025-01-20T09:28:00Z" w16du:dateUtc="2025-01-20T16:28:00Z"/>
                <w:szCs w:val="18"/>
              </w:rPr>
            </w:pPr>
            <w:ins w:id="2443" w:author="Raphael Malyankar" w:date="2025-01-20T09:44:00Z" w16du:dateUtc="2025-01-20T16:44:00Z">
              <w:r w:rsidRPr="00F6257F">
                <w:rPr>
                  <w:szCs w:val="18"/>
                </w:rPr>
                <w:t>?</w:t>
              </w:r>
            </w:ins>
          </w:p>
        </w:tc>
        <w:tc>
          <w:tcPr>
            <w:tcW w:w="1117" w:type="dxa"/>
            <w:tcBorders>
              <w:top w:val="single" w:sz="6" w:space="0" w:color="auto"/>
              <w:bottom w:val="single" w:sz="6" w:space="0" w:color="auto"/>
            </w:tcBorders>
          </w:tcPr>
          <w:p w14:paraId="2E4AB817" w14:textId="77777777" w:rsidR="001C09E1" w:rsidRPr="0036345A" w:rsidRDefault="001C09E1" w:rsidP="001C09E1">
            <w:pPr>
              <w:pStyle w:val="ISOParagraph"/>
              <w:spacing w:before="60" w:after="60" w:line="240" w:lineRule="auto"/>
              <w:rPr>
                <w:ins w:id="2444" w:author="Raphael Malyankar" w:date="2025-01-20T09:28:00Z" w16du:dateUtc="2025-01-20T16:28:00Z"/>
                <w:szCs w:val="18"/>
              </w:rPr>
            </w:pPr>
          </w:p>
        </w:tc>
        <w:tc>
          <w:tcPr>
            <w:tcW w:w="706" w:type="dxa"/>
            <w:tcBorders>
              <w:top w:val="single" w:sz="6" w:space="0" w:color="auto"/>
              <w:bottom w:val="single" w:sz="6" w:space="0" w:color="auto"/>
            </w:tcBorders>
          </w:tcPr>
          <w:p w14:paraId="038506D4" w14:textId="72010055" w:rsidR="001C09E1" w:rsidRDefault="001C09E1" w:rsidP="001C09E1">
            <w:pPr>
              <w:pStyle w:val="ISOCommType"/>
              <w:spacing w:before="60" w:after="60" w:line="240" w:lineRule="auto"/>
              <w:rPr>
                <w:ins w:id="2445" w:author="Raphael Malyankar" w:date="2025-01-20T09:28:00Z" w16du:dateUtc="2025-01-20T16:28:00Z"/>
                <w:szCs w:val="18"/>
              </w:rPr>
            </w:pPr>
            <w:ins w:id="2446" w:author="Raphael Malyankar" w:date="2025-01-20T09:42:00Z" w16du:dateUtc="2025-01-20T16:42:00Z">
              <w:r w:rsidRPr="0024344B">
                <w:rPr>
                  <w:szCs w:val="18"/>
                </w:rPr>
                <w:t>te</w:t>
              </w:r>
            </w:ins>
          </w:p>
        </w:tc>
        <w:tc>
          <w:tcPr>
            <w:tcW w:w="4590" w:type="dxa"/>
            <w:tcBorders>
              <w:top w:val="single" w:sz="6" w:space="0" w:color="auto"/>
              <w:bottom w:val="single" w:sz="6" w:space="0" w:color="auto"/>
            </w:tcBorders>
          </w:tcPr>
          <w:p w14:paraId="1A8DC850" w14:textId="77777777" w:rsidR="001C09E1" w:rsidRDefault="001C09E1" w:rsidP="001C09E1">
            <w:pPr>
              <w:pStyle w:val="ISOComments"/>
              <w:spacing w:before="0" w:after="60" w:line="240" w:lineRule="auto"/>
              <w:rPr>
                <w:ins w:id="2447" w:author="Raphael Malyankar" w:date="2025-01-20T09:37:00Z" w16du:dateUtc="2025-01-20T16:37:00Z"/>
                <w:szCs w:val="18"/>
              </w:rPr>
            </w:pPr>
            <w:ins w:id="2448" w:author="Raphael Malyankar" w:date="2025-01-20T09:35:00Z" w16du:dateUtc="2025-01-20T16:35:00Z">
              <w:r w:rsidRPr="00141FE0">
                <w:rPr>
                  <w:szCs w:val="18"/>
                </w:rPr>
                <w:t>S129_Dev0018</w:t>
              </w:r>
            </w:ins>
          </w:p>
          <w:p w14:paraId="5F0F4D64" w14:textId="237354ED" w:rsidR="001C09E1" w:rsidRDefault="001C09E1" w:rsidP="001C09E1">
            <w:pPr>
              <w:pStyle w:val="ISOComments"/>
              <w:spacing w:before="0" w:after="60" w:line="240" w:lineRule="auto"/>
              <w:rPr>
                <w:ins w:id="2449" w:author="Raphael Malyankar" w:date="2025-01-20T09:37:00Z" w16du:dateUtc="2025-01-20T16:37:00Z"/>
                <w:szCs w:val="18"/>
              </w:rPr>
            </w:pPr>
            <w:ins w:id="2450" w:author="Raphael Malyankar" w:date="2025-01-20T09:35:00Z" w16du:dateUtc="2025-01-20T16:35:00Z">
              <w:r w:rsidRPr="00141FE0">
                <w:rPr>
                  <w:szCs w:val="18"/>
                </w:rPr>
                <w:t>Dataset discovery metadata file that does not correspond to the dataset discovery metadata content table.</w:t>
              </w:r>
            </w:ins>
          </w:p>
          <w:p w14:paraId="66FE0C9F" w14:textId="2C193B93" w:rsidR="001C09E1" w:rsidRDefault="001C09E1" w:rsidP="001C09E1">
            <w:pPr>
              <w:pStyle w:val="ISOComments"/>
              <w:spacing w:before="0" w:after="60" w:line="240" w:lineRule="auto"/>
              <w:rPr>
                <w:ins w:id="2451" w:author="Raphael Malyankar" w:date="2025-01-20T09:37:00Z" w16du:dateUtc="2025-01-20T16:37:00Z"/>
                <w:szCs w:val="18"/>
              </w:rPr>
            </w:pPr>
            <w:ins w:id="2452" w:author="Raphael Malyankar" w:date="2025-01-20T09:35:00Z" w16du:dateUtc="2025-01-20T16:35:00Z">
              <w:r w:rsidRPr="00141FE0">
                <w:rPr>
                  <w:szCs w:val="18"/>
                </w:rPr>
                <w:t>For each dataset discovery metadata file that does not correspond to the dataset discovery metadata content table.</w:t>
              </w:r>
            </w:ins>
          </w:p>
          <w:p w14:paraId="21639689" w14:textId="30166A70" w:rsidR="001C09E1" w:rsidRDefault="001C09E1" w:rsidP="001C09E1">
            <w:pPr>
              <w:pStyle w:val="ISOComments"/>
              <w:spacing w:before="0" w:after="60" w:line="240" w:lineRule="auto"/>
              <w:rPr>
                <w:ins w:id="2453" w:author="Raphael Malyankar" w:date="2025-01-20T09:28:00Z" w16du:dateUtc="2025-01-20T16:28:00Z"/>
                <w:szCs w:val="18"/>
              </w:rPr>
            </w:pPr>
            <w:ins w:id="2454" w:author="Raphael Malyankar" w:date="2025-01-20T09:35:00Z" w16du:dateUtc="2025-01-20T16:35:00Z">
              <w:r w:rsidRPr="00141FE0">
                <w:rPr>
                  <w:szCs w:val="18"/>
                </w:rPr>
                <w:t>Ensure correct encoding of the discovery metadata file.</w:t>
              </w:r>
            </w:ins>
          </w:p>
        </w:tc>
        <w:tc>
          <w:tcPr>
            <w:tcW w:w="4174" w:type="dxa"/>
            <w:tcBorders>
              <w:top w:val="single" w:sz="6" w:space="0" w:color="auto"/>
              <w:bottom w:val="single" w:sz="6" w:space="0" w:color="auto"/>
            </w:tcBorders>
          </w:tcPr>
          <w:p w14:paraId="0492BCFF" w14:textId="14BBE06D" w:rsidR="001C09E1" w:rsidRDefault="001C09E1" w:rsidP="001C09E1">
            <w:pPr>
              <w:pStyle w:val="ISOChange"/>
              <w:spacing w:before="60" w:after="60" w:line="240" w:lineRule="auto"/>
              <w:rPr>
                <w:ins w:id="2455" w:author="Raphael Malyankar" w:date="2025-01-20T09:28:00Z" w16du:dateUtc="2025-01-20T16:28:00Z"/>
                <w:szCs w:val="18"/>
              </w:rPr>
            </w:pPr>
            <w:ins w:id="2456" w:author="Raphael Malyankar" w:date="2025-01-20T09:43:00Z" w16du:dateUtc="2025-01-20T16:43:00Z">
              <w:r w:rsidRPr="00AC4099">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0C693119" w14:textId="3E8772FA" w:rsidR="001C09E1" w:rsidRPr="0036345A" w:rsidRDefault="00EE51E7" w:rsidP="001C09E1">
            <w:pPr>
              <w:pStyle w:val="ISOSecretObservations"/>
              <w:spacing w:before="60" w:after="60" w:line="240" w:lineRule="auto"/>
              <w:rPr>
                <w:ins w:id="2457" w:author="Raphael Malyankar" w:date="2025-01-20T09:28:00Z" w16du:dateUtc="2025-01-20T16:28:00Z"/>
                <w:szCs w:val="18"/>
              </w:rPr>
            </w:pPr>
            <w:ins w:id="2458" w:author="Raphael Malyankar" w:date="2025-01-21T00:31:00Z" w16du:dateUtc="2025-01-21T07:31:00Z">
              <w:r>
                <w:rPr>
                  <w:szCs w:val="18"/>
                </w:rPr>
                <w:t>New Part 17 check?</w:t>
              </w:r>
            </w:ins>
          </w:p>
        </w:tc>
      </w:tr>
      <w:tr w:rsidR="001C09E1" w:rsidRPr="0036345A" w14:paraId="370FB8A6" w14:textId="77777777" w:rsidTr="006C61DB">
        <w:trPr>
          <w:cantSplit/>
          <w:jc w:val="center"/>
          <w:ins w:id="2459" w:author="Raphael Malyankar" w:date="2025-01-20T09:28:00Z"/>
        </w:trPr>
        <w:tc>
          <w:tcPr>
            <w:tcW w:w="665" w:type="dxa"/>
            <w:tcBorders>
              <w:top w:val="single" w:sz="6" w:space="0" w:color="auto"/>
              <w:bottom w:val="single" w:sz="6" w:space="0" w:color="auto"/>
            </w:tcBorders>
          </w:tcPr>
          <w:p w14:paraId="3B81EFF0" w14:textId="12BDDE6F" w:rsidR="001C09E1" w:rsidRDefault="001C09E1" w:rsidP="001C09E1">
            <w:pPr>
              <w:pStyle w:val="ISOMB"/>
              <w:spacing w:before="60" w:after="60" w:line="240" w:lineRule="auto"/>
              <w:rPr>
                <w:ins w:id="2460" w:author="Raphael Malyankar" w:date="2025-01-20T09:28:00Z" w16du:dateUtc="2025-01-20T16:28:00Z"/>
                <w:szCs w:val="18"/>
              </w:rPr>
            </w:pPr>
            <w:ins w:id="2461" w:author="Raphael Malyankar" w:date="2025-01-20T09:44:00Z" w16du:dateUtc="2025-01-20T16:44:00Z">
              <w:r w:rsidRPr="003C4686">
                <w:rPr>
                  <w:szCs w:val="18"/>
                </w:rPr>
                <w:t>?</w:t>
              </w:r>
            </w:ins>
          </w:p>
        </w:tc>
        <w:tc>
          <w:tcPr>
            <w:tcW w:w="598" w:type="dxa"/>
            <w:tcBorders>
              <w:top w:val="single" w:sz="6" w:space="0" w:color="auto"/>
              <w:bottom w:val="single" w:sz="6" w:space="0" w:color="auto"/>
            </w:tcBorders>
          </w:tcPr>
          <w:p w14:paraId="02DEAC6C" w14:textId="26E5B980" w:rsidR="001C09E1" w:rsidRDefault="001C09E1" w:rsidP="001C09E1">
            <w:pPr>
              <w:pStyle w:val="ISOMB"/>
              <w:spacing w:before="60" w:after="60" w:line="240" w:lineRule="auto"/>
              <w:rPr>
                <w:ins w:id="2462" w:author="Raphael Malyankar" w:date="2025-01-20T09:28:00Z" w16du:dateUtc="2025-01-20T16:28:00Z"/>
                <w:szCs w:val="18"/>
              </w:rPr>
            </w:pPr>
            <w:ins w:id="2463" w:author="Raphael Malyankar" w:date="2025-01-20T09:40:00Z" w16du:dateUtc="2025-01-20T16:40:00Z">
              <w:r>
                <w:rPr>
                  <w:szCs w:val="18"/>
                </w:rPr>
                <w:t>129 PT</w:t>
              </w:r>
            </w:ins>
          </w:p>
        </w:tc>
        <w:tc>
          <w:tcPr>
            <w:tcW w:w="1313" w:type="dxa"/>
            <w:tcBorders>
              <w:top w:val="single" w:sz="6" w:space="0" w:color="auto"/>
              <w:bottom w:val="single" w:sz="6" w:space="0" w:color="auto"/>
            </w:tcBorders>
          </w:tcPr>
          <w:p w14:paraId="338963BB" w14:textId="6FDE6738" w:rsidR="001C09E1" w:rsidRDefault="001C09E1" w:rsidP="001C09E1">
            <w:pPr>
              <w:pStyle w:val="ISOClause"/>
              <w:spacing w:before="60" w:after="60" w:line="240" w:lineRule="auto"/>
              <w:rPr>
                <w:ins w:id="2464" w:author="Raphael Malyankar" w:date="2025-01-20T09:28:00Z" w16du:dateUtc="2025-01-20T16:28:00Z"/>
                <w:szCs w:val="18"/>
              </w:rPr>
            </w:pPr>
            <w:ins w:id="2465" w:author="Raphael Malyankar" w:date="2025-01-20T09:44:00Z" w16du:dateUtc="2025-01-20T16:44:00Z">
              <w:r w:rsidRPr="00F6257F">
                <w:rPr>
                  <w:szCs w:val="18"/>
                </w:rPr>
                <w:t>?</w:t>
              </w:r>
            </w:ins>
          </w:p>
        </w:tc>
        <w:tc>
          <w:tcPr>
            <w:tcW w:w="1117" w:type="dxa"/>
            <w:tcBorders>
              <w:top w:val="single" w:sz="6" w:space="0" w:color="auto"/>
              <w:bottom w:val="single" w:sz="6" w:space="0" w:color="auto"/>
            </w:tcBorders>
          </w:tcPr>
          <w:p w14:paraId="38C3D521" w14:textId="77777777" w:rsidR="001C09E1" w:rsidRPr="0036345A" w:rsidRDefault="001C09E1" w:rsidP="001C09E1">
            <w:pPr>
              <w:pStyle w:val="ISOParagraph"/>
              <w:spacing w:before="60" w:after="60" w:line="240" w:lineRule="auto"/>
              <w:rPr>
                <w:ins w:id="2466" w:author="Raphael Malyankar" w:date="2025-01-20T09:28:00Z" w16du:dateUtc="2025-01-20T16:28:00Z"/>
                <w:szCs w:val="18"/>
              </w:rPr>
            </w:pPr>
          </w:p>
        </w:tc>
        <w:tc>
          <w:tcPr>
            <w:tcW w:w="706" w:type="dxa"/>
            <w:tcBorders>
              <w:top w:val="single" w:sz="6" w:space="0" w:color="auto"/>
              <w:bottom w:val="single" w:sz="6" w:space="0" w:color="auto"/>
            </w:tcBorders>
          </w:tcPr>
          <w:p w14:paraId="4BD41573" w14:textId="2B76A58E" w:rsidR="001C09E1" w:rsidRDefault="001C09E1" w:rsidP="001C09E1">
            <w:pPr>
              <w:pStyle w:val="ISOCommType"/>
              <w:spacing w:before="60" w:after="60" w:line="240" w:lineRule="auto"/>
              <w:rPr>
                <w:ins w:id="2467" w:author="Raphael Malyankar" w:date="2025-01-20T09:28:00Z" w16du:dateUtc="2025-01-20T16:28:00Z"/>
                <w:szCs w:val="18"/>
              </w:rPr>
            </w:pPr>
            <w:ins w:id="2468" w:author="Raphael Malyankar" w:date="2025-01-20T09:42:00Z" w16du:dateUtc="2025-01-20T16:42:00Z">
              <w:r w:rsidRPr="0024344B">
                <w:rPr>
                  <w:szCs w:val="18"/>
                </w:rPr>
                <w:t>te</w:t>
              </w:r>
            </w:ins>
          </w:p>
        </w:tc>
        <w:tc>
          <w:tcPr>
            <w:tcW w:w="4590" w:type="dxa"/>
            <w:tcBorders>
              <w:top w:val="single" w:sz="6" w:space="0" w:color="auto"/>
              <w:bottom w:val="single" w:sz="6" w:space="0" w:color="auto"/>
            </w:tcBorders>
          </w:tcPr>
          <w:p w14:paraId="725BC3E6" w14:textId="77777777" w:rsidR="001C09E1" w:rsidRDefault="001C09E1" w:rsidP="001C09E1">
            <w:pPr>
              <w:pStyle w:val="ISOComments"/>
              <w:spacing w:before="0" w:after="60" w:line="240" w:lineRule="auto"/>
              <w:rPr>
                <w:ins w:id="2469" w:author="Raphael Malyankar" w:date="2025-01-20T09:37:00Z" w16du:dateUtc="2025-01-20T16:37:00Z"/>
                <w:szCs w:val="18"/>
              </w:rPr>
            </w:pPr>
            <w:ins w:id="2470" w:author="Raphael Malyankar" w:date="2025-01-20T09:35:00Z" w16du:dateUtc="2025-01-20T16:35:00Z">
              <w:r w:rsidRPr="00141FE0">
                <w:rPr>
                  <w:szCs w:val="18"/>
                </w:rPr>
                <w:t>S129_Dev0026</w:t>
              </w:r>
            </w:ins>
          </w:p>
          <w:p w14:paraId="750D70AF" w14:textId="0E6C789C" w:rsidR="001C09E1" w:rsidRDefault="001C09E1" w:rsidP="001C09E1">
            <w:pPr>
              <w:pStyle w:val="ISOComments"/>
              <w:spacing w:before="0" w:after="60" w:line="240" w:lineRule="auto"/>
              <w:rPr>
                <w:ins w:id="2471" w:author="Raphael Malyankar" w:date="2025-01-20T09:37:00Z" w16du:dateUtc="2025-01-20T16:37:00Z"/>
                <w:szCs w:val="18"/>
              </w:rPr>
            </w:pPr>
            <w:ins w:id="2472" w:author="Raphael Malyankar" w:date="2025-01-20T09:35:00Z" w16du:dateUtc="2025-01-20T16:35:00Z">
              <w:r w:rsidRPr="00141FE0">
                <w:rPr>
                  <w:szCs w:val="18"/>
                </w:rPr>
                <w:t>Attributes are not encoded according to attribute type format.</w:t>
              </w:r>
            </w:ins>
          </w:p>
          <w:p w14:paraId="2A8D3F19" w14:textId="18C2679B" w:rsidR="001C09E1" w:rsidRDefault="001C09E1" w:rsidP="001C09E1">
            <w:pPr>
              <w:pStyle w:val="ISOComments"/>
              <w:spacing w:before="0" w:after="60" w:line="240" w:lineRule="auto"/>
              <w:rPr>
                <w:ins w:id="2473" w:author="Raphael Malyankar" w:date="2025-01-20T09:37:00Z" w16du:dateUtc="2025-01-20T16:37:00Z"/>
                <w:szCs w:val="18"/>
              </w:rPr>
            </w:pPr>
            <w:ins w:id="2474" w:author="Raphael Malyankar" w:date="2025-01-20T09:35:00Z" w16du:dateUtc="2025-01-20T16:35:00Z">
              <w:r w:rsidRPr="00141FE0">
                <w:rPr>
                  <w:szCs w:val="18"/>
                </w:rPr>
                <w:t>For the Date Time attributes generationTime, expectedPassingTime, Timestart and TimeEnd where encoding is not according to format.</w:t>
              </w:r>
            </w:ins>
          </w:p>
          <w:p w14:paraId="2247BB0A" w14:textId="344A8997" w:rsidR="001C09E1" w:rsidRDefault="001C09E1" w:rsidP="001C09E1">
            <w:pPr>
              <w:pStyle w:val="ISOComments"/>
              <w:spacing w:before="0" w:after="60" w:line="240" w:lineRule="auto"/>
              <w:rPr>
                <w:ins w:id="2475" w:author="Raphael Malyankar" w:date="2025-01-20T09:28:00Z" w16du:dateUtc="2025-01-20T16:28:00Z"/>
                <w:szCs w:val="18"/>
              </w:rPr>
            </w:pPr>
            <w:ins w:id="2476" w:author="Raphael Malyankar" w:date="2025-01-20T09:35:00Z" w16du:dateUtc="2025-01-20T16:35:00Z">
              <w:r w:rsidRPr="00141FE0">
                <w:rPr>
                  <w:szCs w:val="18"/>
                </w:rPr>
                <w:t>Encode according to attribute type format.</w:t>
              </w:r>
            </w:ins>
          </w:p>
        </w:tc>
        <w:tc>
          <w:tcPr>
            <w:tcW w:w="4174" w:type="dxa"/>
            <w:tcBorders>
              <w:top w:val="single" w:sz="6" w:space="0" w:color="auto"/>
              <w:bottom w:val="single" w:sz="6" w:space="0" w:color="auto"/>
            </w:tcBorders>
          </w:tcPr>
          <w:p w14:paraId="34DF3571" w14:textId="31039008" w:rsidR="001C09E1" w:rsidRDefault="001C09E1" w:rsidP="001C09E1">
            <w:pPr>
              <w:pStyle w:val="ISOChange"/>
              <w:spacing w:before="60" w:after="60" w:line="240" w:lineRule="auto"/>
              <w:rPr>
                <w:ins w:id="2477" w:author="Raphael Malyankar" w:date="2025-01-20T09:28:00Z" w16du:dateUtc="2025-01-20T16:28:00Z"/>
                <w:szCs w:val="18"/>
              </w:rPr>
            </w:pPr>
            <w:ins w:id="2478" w:author="Raphael Malyankar" w:date="2025-01-20T09:43:00Z" w16du:dateUtc="2025-01-20T16:43:00Z">
              <w:r>
                <w:rPr>
                  <w:szCs w:val="18"/>
                </w:rPr>
                <w:t>Generic test</w:t>
              </w:r>
            </w:ins>
          </w:p>
        </w:tc>
        <w:tc>
          <w:tcPr>
            <w:tcW w:w="2590" w:type="dxa"/>
            <w:tcBorders>
              <w:top w:val="single" w:sz="6" w:space="0" w:color="auto"/>
              <w:bottom w:val="single" w:sz="6" w:space="0" w:color="auto"/>
            </w:tcBorders>
            <w:shd w:val="clear" w:color="auto" w:fill="D9D9D9" w:themeFill="background1" w:themeFillShade="D9"/>
          </w:tcPr>
          <w:p w14:paraId="7211FC7A" w14:textId="225F4313" w:rsidR="001C09E1" w:rsidRPr="0036345A" w:rsidRDefault="0074090D" w:rsidP="001C09E1">
            <w:pPr>
              <w:pStyle w:val="ISOSecretObservations"/>
              <w:spacing w:before="60" w:after="60" w:line="240" w:lineRule="auto"/>
              <w:rPr>
                <w:ins w:id="2479" w:author="Raphael Malyankar" w:date="2025-01-20T09:28:00Z" w16du:dateUtc="2025-01-20T16:28:00Z"/>
                <w:szCs w:val="18"/>
              </w:rPr>
            </w:pPr>
            <w:ins w:id="2480" w:author="Raphael Malyankar" w:date="2025-01-21T00:33:00Z" w16du:dateUtc="2025-01-21T07:33:00Z">
              <w:r>
                <w:rPr>
                  <w:szCs w:val="18"/>
                </w:rPr>
                <w:t>Could be added as a Collection B check, since datatypes of att</w:t>
              </w:r>
            </w:ins>
            <w:ins w:id="2481" w:author="Raphael Malyankar" w:date="2025-01-21T00:34:00Z" w16du:dateUtc="2025-01-21T07:34:00Z">
              <w:r>
                <w:rPr>
                  <w:szCs w:val="18"/>
                </w:rPr>
                <w:t xml:space="preserve">ributes </w:t>
              </w:r>
            </w:ins>
            <w:ins w:id="2482" w:author="Raphael Malyankar" w:date="2025-01-21T00:33:00Z" w16du:dateUtc="2025-01-21T07:33:00Z">
              <w:r>
                <w:rPr>
                  <w:szCs w:val="18"/>
                </w:rPr>
                <w:t>are encoded in the GML schema</w:t>
              </w:r>
            </w:ins>
            <w:ins w:id="2483" w:author="Raphael Malyankar" w:date="2025-01-21T00:34:00Z" w16du:dateUtc="2025-01-21T07:34:00Z">
              <w:r>
                <w:rPr>
                  <w:szCs w:val="18"/>
                </w:rPr>
                <w:t>. This could be a check on the GML schema.</w:t>
              </w:r>
            </w:ins>
          </w:p>
        </w:tc>
      </w:tr>
    </w:tbl>
    <w:p w14:paraId="4A990D24" w14:textId="632A51CF" w:rsidR="00FA132D" w:rsidRDefault="00FA132D" w:rsidP="00A01EC7">
      <w:pPr>
        <w:spacing w:before="60" w:after="60" w:line="240" w:lineRule="exact"/>
        <w:rPr>
          <w:sz w:val="18"/>
          <w:szCs w:val="18"/>
        </w:rPr>
      </w:pPr>
    </w:p>
    <w:p w14:paraId="1A20ED1E" w14:textId="77777777" w:rsidR="00FA132D" w:rsidRPr="00FA132D" w:rsidRDefault="00FA132D" w:rsidP="00FA132D">
      <w:pPr>
        <w:rPr>
          <w:sz w:val="18"/>
          <w:szCs w:val="18"/>
        </w:rPr>
      </w:pPr>
    </w:p>
    <w:p w14:paraId="23ECCFCC" w14:textId="77777777" w:rsidR="00FA132D" w:rsidRPr="00FA132D" w:rsidRDefault="00FA132D" w:rsidP="00FA132D">
      <w:pPr>
        <w:rPr>
          <w:sz w:val="18"/>
          <w:szCs w:val="18"/>
        </w:rPr>
      </w:pPr>
    </w:p>
    <w:p w14:paraId="699165D0" w14:textId="4EEC9A27" w:rsidR="00FA132D" w:rsidRDefault="00FA132D" w:rsidP="00FA132D">
      <w:pPr>
        <w:rPr>
          <w:sz w:val="18"/>
          <w:szCs w:val="18"/>
        </w:rPr>
      </w:pPr>
    </w:p>
    <w:p w14:paraId="65E2AA39" w14:textId="43A947AA" w:rsidR="00FA132D" w:rsidRDefault="00FA132D" w:rsidP="00FA132D">
      <w:pPr>
        <w:rPr>
          <w:sz w:val="18"/>
          <w:szCs w:val="18"/>
        </w:rPr>
      </w:pPr>
    </w:p>
    <w:p w14:paraId="502F215E" w14:textId="3B200078" w:rsidR="00FF0862" w:rsidRPr="00FA132D" w:rsidRDefault="00FA132D" w:rsidP="00FA132D">
      <w:pPr>
        <w:tabs>
          <w:tab w:val="left" w:pos="11235"/>
        </w:tabs>
        <w:rPr>
          <w:sz w:val="18"/>
          <w:szCs w:val="18"/>
        </w:rPr>
      </w:pPr>
      <w:r>
        <w:rPr>
          <w:sz w:val="18"/>
          <w:szCs w:val="18"/>
        </w:rPr>
        <w:tab/>
      </w:r>
    </w:p>
    <w:sectPr w:rsidR="00FF0862" w:rsidRPr="00FA132D">
      <w:headerReference w:type="default" r:id="rId11"/>
      <w:footerReference w:type="default" r:id="rId12"/>
      <w:headerReference w:type="first" r:id="rId13"/>
      <w:footerReference w:type="first" r:id="rId14"/>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A7908" w14:textId="77777777" w:rsidR="00C30E99" w:rsidRDefault="00C30E99">
      <w:r>
        <w:separator/>
      </w:r>
    </w:p>
  </w:endnote>
  <w:endnote w:type="continuationSeparator" w:id="0">
    <w:p w14:paraId="038837D2" w14:textId="77777777" w:rsidR="00C30E99" w:rsidRDefault="00C3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AAA7" w14:textId="77777777" w:rsidR="00A608BF" w:rsidRDefault="00A608B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2F48BBEF"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1C8F0FA1"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2D6DFBE0" w14:textId="77777777" w:rsidR="00A608BF" w:rsidRDefault="00A608BF">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11585010" w14:textId="77777777" w:rsidR="00A608BF" w:rsidRDefault="00A608B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EF47A6">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EF47A6">
      <w:rPr>
        <w:rStyle w:val="PageNumber"/>
        <w:noProof/>
        <w:sz w:val="16"/>
        <w:lang w:val="en-US"/>
      </w:rPr>
      <w:t>3</w:t>
    </w:r>
    <w:r>
      <w:rPr>
        <w:rStyle w:val="PageNumber"/>
        <w:sz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05B32" w14:textId="77777777" w:rsidR="00A608BF" w:rsidRDefault="00A608B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country-region">
      <w:smartTag w:uri="urn:schemas-microsoft-com:office:smarttags" w:element="place">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14:paraId="469B4182" w14:textId="77777777" w:rsidR="00A608BF" w:rsidRDefault="00A608B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14:paraId="33163EA0" w14:textId="77777777" w:rsidR="00A608BF" w:rsidRDefault="00A608BF">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4F228D2F" w14:textId="77777777" w:rsidR="00A608BF" w:rsidRDefault="00A608B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14:paraId="62003056" w14:textId="77777777" w:rsidR="00A608BF" w:rsidRDefault="00A608BF">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341EB" w14:textId="77777777" w:rsidR="00C30E99" w:rsidRDefault="00C30E99">
      <w:r>
        <w:separator/>
      </w:r>
    </w:p>
  </w:footnote>
  <w:footnote w:type="continuationSeparator" w:id="0">
    <w:p w14:paraId="366B30EF" w14:textId="77777777" w:rsidR="00C30E99" w:rsidRDefault="00C30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50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521"/>
    </w:tblGrid>
    <w:tr w:rsidR="00A608BF" w14:paraId="0019851C" w14:textId="77777777">
      <w:trPr>
        <w:cantSplit/>
        <w:jc w:val="center"/>
      </w:trPr>
      <w:tc>
        <w:tcPr>
          <w:tcW w:w="8688" w:type="dxa"/>
          <w:tcBorders>
            <w:top w:val="nil"/>
            <w:left w:val="nil"/>
            <w:bottom w:val="nil"/>
            <w:right w:val="nil"/>
          </w:tcBorders>
        </w:tcPr>
        <w:p w14:paraId="4F420997" w14:textId="77777777" w:rsidR="00A608BF" w:rsidRDefault="00A608BF" w:rsidP="00EF47A6">
          <w:pPr>
            <w:pStyle w:val="ISOComments"/>
            <w:spacing w:before="60" w:after="60"/>
          </w:pPr>
          <w:r>
            <w:rPr>
              <w:rStyle w:val="MTEquationSection"/>
              <w:b/>
              <w:bCs/>
              <w:color w:val="auto"/>
              <w:sz w:val="22"/>
            </w:rPr>
            <w:t xml:space="preserve">comments and editorial observations </w:t>
          </w:r>
        </w:p>
      </w:tc>
      <w:tc>
        <w:tcPr>
          <w:tcW w:w="2294" w:type="dxa"/>
          <w:tcBorders>
            <w:top w:val="single" w:sz="6" w:space="0" w:color="auto"/>
            <w:left w:val="single" w:sz="6" w:space="0" w:color="auto"/>
            <w:bottom w:val="single" w:sz="6" w:space="0" w:color="auto"/>
          </w:tcBorders>
        </w:tcPr>
        <w:p w14:paraId="4C8BFC02" w14:textId="71EFA3A4" w:rsidR="00A608BF" w:rsidRDefault="00A608BF" w:rsidP="003C52A9">
          <w:pPr>
            <w:pStyle w:val="ISOChange"/>
            <w:spacing w:before="60" w:after="60"/>
            <w:rPr>
              <w:bCs/>
            </w:rPr>
          </w:pPr>
          <w:r>
            <w:rPr>
              <w:bCs/>
            </w:rPr>
            <w:t xml:space="preserve">Date: </w:t>
          </w:r>
          <w:r w:rsidR="00C4705D">
            <w:rPr>
              <w:bCs/>
            </w:rPr>
            <w:t xml:space="preserve"> </w:t>
          </w:r>
          <w:del w:id="2484" w:author="Raphael Malyankar" w:date="2025-01-24T15:54:00Z" w16du:dateUtc="2025-01-24T22:54:00Z">
            <w:r w:rsidR="00C4705D" w:rsidDel="00440050">
              <w:rPr>
                <w:bCs/>
              </w:rPr>
              <w:delText xml:space="preserve">14 </w:delText>
            </w:r>
          </w:del>
          <w:ins w:id="2485" w:author="Raphael Malyankar" w:date="2025-01-24T15:54:00Z" w16du:dateUtc="2025-01-24T22:54:00Z">
            <w:r w:rsidR="00440050">
              <w:rPr>
                <w:bCs/>
              </w:rPr>
              <w:t>20</w:t>
            </w:r>
            <w:r w:rsidR="00440050">
              <w:rPr>
                <w:bCs/>
              </w:rPr>
              <w:t xml:space="preserve"> </w:t>
            </w:r>
          </w:ins>
          <w:r w:rsidR="00C4705D">
            <w:rPr>
              <w:bCs/>
            </w:rPr>
            <w:t>Jan 2025</w:t>
          </w:r>
        </w:p>
      </w:tc>
      <w:tc>
        <w:tcPr>
          <w:tcW w:w="4521" w:type="dxa"/>
          <w:tcBorders>
            <w:top w:val="single" w:sz="6" w:space="0" w:color="auto"/>
            <w:bottom w:val="single" w:sz="6" w:space="0" w:color="auto"/>
          </w:tcBorders>
        </w:tcPr>
        <w:p w14:paraId="1684DA9F" w14:textId="06F43F3A" w:rsidR="00A608BF" w:rsidRDefault="00A608BF" w:rsidP="00EF47A6">
          <w:pPr>
            <w:pStyle w:val="ISOSecretObservations"/>
            <w:spacing w:before="60" w:after="60"/>
            <w:rPr>
              <w:bCs/>
              <w:sz w:val="20"/>
            </w:rPr>
          </w:pPr>
          <w:r>
            <w:rPr>
              <w:bCs/>
            </w:rPr>
            <w:t>Document:</w:t>
          </w:r>
          <w:r>
            <w:rPr>
              <w:b/>
              <w:sz w:val="20"/>
            </w:rPr>
            <w:t xml:space="preserve"> </w:t>
          </w:r>
          <w:r w:rsidR="00557361">
            <w:rPr>
              <w:b/>
              <w:sz w:val="20"/>
            </w:rPr>
            <w:t>S1</w:t>
          </w:r>
          <w:r w:rsidR="00FA132D">
            <w:rPr>
              <w:b/>
              <w:sz w:val="20"/>
            </w:rPr>
            <w:t>58:100</w:t>
          </w:r>
          <w:r w:rsidR="00077B36">
            <w:rPr>
              <w:b/>
              <w:sz w:val="20"/>
            </w:rPr>
            <w:t xml:space="preserve"> Comments</w:t>
          </w:r>
        </w:p>
      </w:tc>
    </w:tr>
  </w:tbl>
  <w:p w14:paraId="603CC4DB" w14:textId="77777777" w:rsidR="00A608BF" w:rsidRDefault="00A608BF">
    <w:pPr>
      <w:pStyle w:val="Header"/>
    </w:pPr>
  </w:p>
  <w:tbl>
    <w:tblPr>
      <w:tblW w:w="157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2552"/>
    </w:tblGrid>
    <w:tr w:rsidR="00A608BF" w14:paraId="0874D59E" w14:textId="77777777" w:rsidTr="006D52E3">
      <w:trPr>
        <w:cantSplit/>
        <w:jc w:val="center"/>
      </w:trPr>
      <w:tc>
        <w:tcPr>
          <w:tcW w:w="641" w:type="dxa"/>
        </w:tcPr>
        <w:p w14:paraId="649841BE" w14:textId="77777777" w:rsidR="00A608BF" w:rsidRDefault="00A608BF" w:rsidP="006D52E3">
          <w:pPr>
            <w:keepLines/>
            <w:spacing w:before="40" w:after="40" w:line="180" w:lineRule="exact"/>
            <w:jc w:val="center"/>
            <w:rPr>
              <w:sz w:val="16"/>
            </w:rPr>
          </w:pPr>
          <w:r>
            <w:rPr>
              <w:sz w:val="16"/>
            </w:rPr>
            <w:t>1</w:t>
          </w:r>
        </w:p>
      </w:tc>
      <w:tc>
        <w:tcPr>
          <w:tcW w:w="600" w:type="dxa"/>
        </w:tcPr>
        <w:p w14:paraId="18F999B5" w14:textId="77777777" w:rsidR="00A608BF" w:rsidRDefault="00A608BF" w:rsidP="006D52E3">
          <w:pPr>
            <w:keepLines/>
            <w:spacing w:before="40" w:after="40" w:line="180" w:lineRule="exact"/>
            <w:jc w:val="center"/>
            <w:rPr>
              <w:sz w:val="16"/>
            </w:rPr>
          </w:pPr>
          <w:r>
            <w:rPr>
              <w:sz w:val="16"/>
            </w:rPr>
            <w:t>2</w:t>
          </w:r>
        </w:p>
      </w:tc>
      <w:tc>
        <w:tcPr>
          <w:tcW w:w="1279" w:type="dxa"/>
        </w:tcPr>
        <w:p w14:paraId="35DDE7AE" w14:textId="77777777" w:rsidR="00A608BF" w:rsidRDefault="00A608BF" w:rsidP="006D52E3">
          <w:pPr>
            <w:keepLines/>
            <w:spacing w:before="40" w:after="40" w:line="180" w:lineRule="exact"/>
            <w:jc w:val="center"/>
            <w:rPr>
              <w:sz w:val="16"/>
            </w:rPr>
          </w:pPr>
          <w:r>
            <w:rPr>
              <w:sz w:val="16"/>
            </w:rPr>
            <w:t>(3)</w:t>
          </w:r>
        </w:p>
      </w:tc>
      <w:tc>
        <w:tcPr>
          <w:tcW w:w="1200" w:type="dxa"/>
        </w:tcPr>
        <w:p w14:paraId="2598DEE6" w14:textId="77777777" w:rsidR="00A608BF" w:rsidRDefault="00A608BF" w:rsidP="006D52E3">
          <w:pPr>
            <w:keepLines/>
            <w:spacing w:before="40" w:after="40" w:line="180" w:lineRule="exact"/>
            <w:jc w:val="center"/>
            <w:rPr>
              <w:sz w:val="16"/>
            </w:rPr>
          </w:pPr>
          <w:r>
            <w:rPr>
              <w:sz w:val="16"/>
            </w:rPr>
            <w:t>4</w:t>
          </w:r>
        </w:p>
      </w:tc>
      <w:tc>
        <w:tcPr>
          <w:tcW w:w="720" w:type="dxa"/>
        </w:tcPr>
        <w:p w14:paraId="78941E47" w14:textId="77777777" w:rsidR="00A608BF" w:rsidRDefault="00A608BF" w:rsidP="006D52E3">
          <w:pPr>
            <w:keepLines/>
            <w:spacing w:before="40" w:after="40" w:line="180" w:lineRule="exact"/>
            <w:jc w:val="center"/>
            <w:rPr>
              <w:sz w:val="16"/>
            </w:rPr>
          </w:pPr>
          <w:r>
            <w:rPr>
              <w:sz w:val="16"/>
            </w:rPr>
            <w:t>5</w:t>
          </w:r>
        </w:p>
      </w:tc>
      <w:tc>
        <w:tcPr>
          <w:tcW w:w="4455" w:type="dxa"/>
        </w:tcPr>
        <w:p w14:paraId="449C1992" w14:textId="77777777" w:rsidR="00A608BF" w:rsidRDefault="00A608BF" w:rsidP="006D52E3">
          <w:pPr>
            <w:keepLines/>
            <w:spacing w:before="40" w:after="40" w:line="180" w:lineRule="exact"/>
            <w:jc w:val="center"/>
            <w:rPr>
              <w:sz w:val="16"/>
            </w:rPr>
          </w:pPr>
          <w:r>
            <w:rPr>
              <w:sz w:val="16"/>
            </w:rPr>
            <w:t>(6)</w:t>
          </w:r>
        </w:p>
      </w:tc>
      <w:tc>
        <w:tcPr>
          <w:tcW w:w="4253" w:type="dxa"/>
        </w:tcPr>
        <w:p w14:paraId="573EE86A" w14:textId="77777777" w:rsidR="00A608BF" w:rsidRDefault="00A608BF" w:rsidP="006D52E3">
          <w:pPr>
            <w:keepLines/>
            <w:spacing w:before="40" w:after="40" w:line="180" w:lineRule="exact"/>
            <w:jc w:val="center"/>
            <w:rPr>
              <w:sz w:val="16"/>
            </w:rPr>
          </w:pPr>
          <w:r>
            <w:rPr>
              <w:sz w:val="16"/>
            </w:rPr>
            <w:t>(7)</w:t>
          </w:r>
        </w:p>
      </w:tc>
      <w:tc>
        <w:tcPr>
          <w:tcW w:w="2552" w:type="dxa"/>
        </w:tcPr>
        <w:p w14:paraId="5BAD3425" w14:textId="77777777" w:rsidR="00A608BF" w:rsidRDefault="00A608BF">
          <w:pPr>
            <w:keepLines/>
            <w:spacing w:before="40" w:after="40" w:line="180" w:lineRule="exact"/>
            <w:jc w:val="center"/>
            <w:rPr>
              <w:sz w:val="16"/>
            </w:rPr>
          </w:pPr>
        </w:p>
      </w:tc>
    </w:tr>
    <w:tr w:rsidR="00A608BF" w14:paraId="062DBEF4" w14:textId="77777777" w:rsidTr="006D52E3">
      <w:trPr>
        <w:cantSplit/>
        <w:trHeight w:val="1134"/>
        <w:jc w:val="center"/>
      </w:trPr>
      <w:tc>
        <w:tcPr>
          <w:tcW w:w="641" w:type="dxa"/>
          <w:textDirection w:val="tbRl"/>
        </w:tcPr>
        <w:p w14:paraId="18089E2F" w14:textId="77777777" w:rsidR="00A608BF" w:rsidRDefault="00A608BF" w:rsidP="006D52E3">
          <w:pPr>
            <w:keepLines/>
            <w:spacing w:before="100" w:after="60" w:line="190" w:lineRule="exact"/>
            <w:ind w:left="113" w:right="113"/>
            <w:jc w:val="center"/>
            <w:rPr>
              <w:b/>
              <w:sz w:val="16"/>
            </w:rPr>
          </w:pPr>
          <w:r>
            <w:rPr>
              <w:b/>
              <w:sz w:val="16"/>
            </w:rPr>
            <w:t>Component</w:t>
          </w:r>
        </w:p>
      </w:tc>
      <w:tc>
        <w:tcPr>
          <w:tcW w:w="600" w:type="dxa"/>
        </w:tcPr>
        <w:p w14:paraId="43B6AF34" w14:textId="77777777" w:rsidR="00A608BF" w:rsidRDefault="00A608BF">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187B5E66" w14:textId="77777777" w:rsidR="00A608BF" w:rsidRDefault="00A608BF">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4DA21EF4" w14:textId="77777777" w:rsidR="00A608BF" w:rsidRDefault="00A608BF">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253DD879" w14:textId="77777777" w:rsidR="00A608BF" w:rsidRDefault="00A608BF">
          <w:pPr>
            <w:keepLines/>
            <w:spacing w:before="100" w:after="60" w:line="190" w:lineRule="exact"/>
            <w:jc w:val="center"/>
            <w:rPr>
              <w:b/>
              <w:sz w:val="16"/>
            </w:rPr>
          </w:pPr>
          <w:r>
            <w:rPr>
              <w:b/>
              <w:sz w:val="16"/>
            </w:rPr>
            <w:t>Type of com-ment</w:t>
          </w:r>
          <w:r>
            <w:rPr>
              <w:b/>
              <w:bCs/>
              <w:position w:val="6"/>
              <w:sz w:val="12"/>
            </w:rPr>
            <w:t>2</w:t>
          </w:r>
        </w:p>
      </w:tc>
      <w:tc>
        <w:tcPr>
          <w:tcW w:w="4455" w:type="dxa"/>
        </w:tcPr>
        <w:p w14:paraId="3FD2A38D" w14:textId="77777777" w:rsidR="00A608BF" w:rsidRDefault="00A608BF">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02E32198" w14:textId="77777777" w:rsidR="00A608BF" w:rsidRDefault="00A608BF">
          <w:pPr>
            <w:keepLines/>
            <w:spacing w:before="100" w:after="60" w:line="190" w:lineRule="exact"/>
            <w:jc w:val="center"/>
            <w:rPr>
              <w:b/>
              <w:sz w:val="16"/>
            </w:rPr>
          </w:pPr>
          <w:r>
            <w:rPr>
              <w:b/>
              <w:sz w:val="16"/>
            </w:rPr>
            <w:t>Proposed change by the CO</w:t>
          </w:r>
        </w:p>
      </w:tc>
      <w:tc>
        <w:tcPr>
          <w:tcW w:w="2552" w:type="dxa"/>
        </w:tcPr>
        <w:p w14:paraId="0432A7E8" w14:textId="77777777" w:rsidR="00A608BF" w:rsidRDefault="00A608B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C7D08AC" w14:textId="77777777" w:rsidR="00A608BF" w:rsidRDefault="00A608BF">
    <w:pPr>
      <w:pStyle w:val="Header"/>
      <w:rPr>
        <w:sz w:val="2"/>
      </w:rPr>
    </w:pPr>
  </w:p>
  <w:p w14:paraId="37A31054" w14:textId="77777777" w:rsidR="00A608BF" w:rsidRDefault="00A608BF">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A608BF" w14:paraId="5E69290D" w14:textId="77777777">
      <w:trPr>
        <w:cantSplit/>
        <w:jc w:val="center"/>
      </w:trPr>
      <w:tc>
        <w:tcPr>
          <w:tcW w:w="8572" w:type="dxa"/>
          <w:tcBorders>
            <w:top w:val="nil"/>
            <w:left w:val="nil"/>
            <w:bottom w:val="nil"/>
            <w:right w:val="nil"/>
          </w:tcBorders>
        </w:tcPr>
        <w:p w14:paraId="081A037A" w14:textId="77777777" w:rsidR="00A608BF" w:rsidRDefault="00A608BF">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0AA441FC" w14:textId="77777777" w:rsidR="00A608BF" w:rsidRDefault="00A608BF">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1ACEF39B" w14:textId="77777777" w:rsidR="00A608BF" w:rsidRDefault="00A608BF">
          <w:pPr>
            <w:pStyle w:val="ISOSecretObservations"/>
            <w:spacing w:before="60" w:after="60"/>
            <w:rPr>
              <w:bCs/>
            </w:rPr>
          </w:pPr>
          <w:r>
            <w:rPr>
              <w:bCs/>
            </w:rPr>
            <w:t>Document:</w:t>
          </w:r>
          <w:r>
            <w:rPr>
              <w:b/>
            </w:rPr>
            <w:t xml:space="preserve"> </w:t>
          </w:r>
          <w:r>
            <w:rPr>
              <w:b/>
              <w:sz w:val="20"/>
            </w:rPr>
            <w:t>ISO/</w:t>
          </w:r>
        </w:p>
      </w:tc>
    </w:tr>
  </w:tbl>
  <w:p w14:paraId="052D4810" w14:textId="77777777" w:rsidR="00A608BF" w:rsidRDefault="00A608BF">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A608BF" w14:paraId="4E4F49DB" w14:textId="77777777">
      <w:trPr>
        <w:cantSplit/>
        <w:jc w:val="center"/>
      </w:trPr>
      <w:tc>
        <w:tcPr>
          <w:tcW w:w="539" w:type="dxa"/>
        </w:tcPr>
        <w:p w14:paraId="56B20A0C" w14:textId="77777777" w:rsidR="00A608BF" w:rsidRDefault="00A608BF">
          <w:pPr>
            <w:keepLines/>
            <w:spacing w:before="40" w:after="40" w:line="180" w:lineRule="exact"/>
            <w:jc w:val="center"/>
            <w:rPr>
              <w:sz w:val="16"/>
            </w:rPr>
          </w:pPr>
          <w:r>
            <w:rPr>
              <w:sz w:val="16"/>
            </w:rPr>
            <w:t>1</w:t>
          </w:r>
        </w:p>
      </w:tc>
      <w:tc>
        <w:tcPr>
          <w:tcW w:w="1814" w:type="dxa"/>
        </w:tcPr>
        <w:p w14:paraId="7144751B" w14:textId="77777777" w:rsidR="00A608BF" w:rsidRDefault="00A608BF">
          <w:pPr>
            <w:keepLines/>
            <w:spacing w:before="40" w:after="40" w:line="180" w:lineRule="exact"/>
            <w:jc w:val="center"/>
            <w:rPr>
              <w:sz w:val="16"/>
            </w:rPr>
          </w:pPr>
          <w:r>
            <w:rPr>
              <w:sz w:val="16"/>
            </w:rPr>
            <w:t>2</w:t>
          </w:r>
        </w:p>
      </w:tc>
      <w:tc>
        <w:tcPr>
          <w:tcW w:w="1134" w:type="dxa"/>
        </w:tcPr>
        <w:p w14:paraId="5FCD5EC4" w14:textId="77777777" w:rsidR="00A608BF" w:rsidRDefault="00A608BF">
          <w:pPr>
            <w:keepLines/>
            <w:spacing w:before="40" w:after="40" w:line="180" w:lineRule="exact"/>
            <w:jc w:val="center"/>
            <w:rPr>
              <w:sz w:val="16"/>
            </w:rPr>
          </w:pPr>
          <w:r>
            <w:rPr>
              <w:sz w:val="16"/>
            </w:rPr>
            <w:t>3</w:t>
          </w:r>
        </w:p>
      </w:tc>
      <w:tc>
        <w:tcPr>
          <w:tcW w:w="709" w:type="dxa"/>
        </w:tcPr>
        <w:p w14:paraId="279935FF" w14:textId="77777777" w:rsidR="00A608BF" w:rsidRDefault="00A608BF">
          <w:pPr>
            <w:keepLines/>
            <w:spacing w:before="40" w:after="40" w:line="180" w:lineRule="exact"/>
            <w:jc w:val="center"/>
            <w:rPr>
              <w:sz w:val="16"/>
            </w:rPr>
          </w:pPr>
          <w:r>
            <w:rPr>
              <w:sz w:val="16"/>
            </w:rPr>
            <w:t>4</w:t>
          </w:r>
        </w:p>
      </w:tc>
      <w:tc>
        <w:tcPr>
          <w:tcW w:w="4394" w:type="dxa"/>
        </w:tcPr>
        <w:p w14:paraId="44240AAE" w14:textId="77777777" w:rsidR="00A608BF" w:rsidRDefault="00A608BF">
          <w:pPr>
            <w:keepLines/>
            <w:spacing w:before="40" w:after="40" w:line="180" w:lineRule="exact"/>
            <w:jc w:val="center"/>
            <w:rPr>
              <w:sz w:val="16"/>
            </w:rPr>
          </w:pPr>
          <w:r>
            <w:rPr>
              <w:sz w:val="16"/>
            </w:rPr>
            <w:t>5</w:t>
          </w:r>
        </w:p>
      </w:tc>
      <w:tc>
        <w:tcPr>
          <w:tcW w:w="3828" w:type="dxa"/>
        </w:tcPr>
        <w:p w14:paraId="29B4EA11" w14:textId="77777777" w:rsidR="00A608BF" w:rsidRDefault="00A608BF">
          <w:pPr>
            <w:keepLines/>
            <w:spacing w:before="40" w:after="40" w:line="180" w:lineRule="exact"/>
            <w:jc w:val="center"/>
            <w:rPr>
              <w:sz w:val="16"/>
            </w:rPr>
          </w:pPr>
          <w:r>
            <w:rPr>
              <w:sz w:val="16"/>
            </w:rPr>
            <w:t>6</w:t>
          </w:r>
        </w:p>
      </w:tc>
      <w:tc>
        <w:tcPr>
          <w:tcW w:w="3459" w:type="dxa"/>
        </w:tcPr>
        <w:p w14:paraId="75697EEC" w14:textId="77777777" w:rsidR="00A608BF" w:rsidRDefault="00A608BF">
          <w:pPr>
            <w:keepLines/>
            <w:spacing w:before="40" w:after="40" w:line="180" w:lineRule="exact"/>
            <w:jc w:val="center"/>
            <w:rPr>
              <w:sz w:val="16"/>
            </w:rPr>
          </w:pPr>
          <w:r>
            <w:rPr>
              <w:sz w:val="16"/>
            </w:rPr>
            <w:t>7</w:t>
          </w:r>
        </w:p>
      </w:tc>
    </w:tr>
    <w:tr w:rsidR="00A608BF" w14:paraId="74595C0D" w14:textId="77777777">
      <w:trPr>
        <w:cantSplit/>
        <w:jc w:val="center"/>
      </w:trPr>
      <w:tc>
        <w:tcPr>
          <w:tcW w:w="539" w:type="dxa"/>
        </w:tcPr>
        <w:p w14:paraId="0857A9E1" w14:textId="77777777" w:rsidR="00A608BF" w:rsidRDefault="00A608BF">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751209C2" w14:textId="77777777" w:rsidR="00A608BF" w:rsidRDefault="00A608BF">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59784E88" w14:textId="77777777" w:rsidR="00A608BF" w:rsidRDefault="00A608BF">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5F9FE9D3" w14:textId="77777777" w:rsidR="00A608BF" w:rsidRDefault="00A608BF">
          <w:pPr>
            <w:keepLines/>
            <w:spacing w:before="100" w:after="60" w:line="190" w:lineRule="exact"/>
            <w:jc w:val="center"/>
            <w:rPr>
              <w:b/>
              <w:sz w:val="16"/>
            </w:rPr>
          </w:pPr>
          <w:r>
            <w:rPr>
              <w:b/>
              <w:sz w:val="16"/>
            </w:rPr>
            <w:t>Type of com-ment</w:t>
          </w:r>
          <w:r>
            <w:rPr>
              <w:b/>
              <w:bCs/>
              <w:position w:val="6"/>
              <w:sz w:val="12"/>
            </w:rPr>
            <w:t>2</w:t>
          </w:r>
        </w:p>
      </w:tc>
      <w:tc>
        <w:tcPr>
          <w:tcW w:w="4394" w:type="dxa"/>
        </w:tcPr>
        <w:p w14:paraId="4994F04A" w14:textId="77777777" w:rsidR="00A608BF" w:rsidRDefault="00A608BF">
          <w:pPr>
            <w:keepLines/>
            <w:spacing w:before="100" w:after="60" w:line="190" w:lineRule="exact"/>
            <w:jc w:val="center"/>
            <w:rPr>
              <w:b/>
              <w:sz w:val="16"/>
            </w:rPr>
          </w:pPr>
          <w:r>
            <w:rPr>
              <w:b/>
              <w:sz w:val="16"/>
            </w:rPr>
            <w:t>Comment (justification for change)</w:t>
          </w:r>
        </w:p>
      </w:tc>
      <w:tc>
        <w:tcPr>
          <w:tcW w:w="3828" w:type="dxa"/>
        </w:tcPr>
        <w:p w14:paraId="54EFA340" w14:textId="77777777" w:rsidR="00A608BF" w:rsidRDefault="00A608BF">
          <w:pPr>
            <w:keepLines/>
            <w:spacing w:before="100" w:after="60" w:line="190" w:lineRule="exact"/>
            <w:jc w:val="center"/>
            <w:rPr>
              <w:b/>
              <w:sz w:val="16"/>
            </w:rPr>
          </w:pPr>
          <w:r>
            <w:rPr>
              <w:b/>
              <w:sz w:val="16"/>
            </w:rPr>
            <w:t>Proposed change</w:t>
          </w:r>
        </w:p>
      </w:tc>
      <w:tc>
        <w:tcPr>
          <w:tcW w:w="3459" w:type="dxa"/>
        </w:tcPr>
        <w:p w14:paraId="6F67B4D9" w14:textId="77777777" w:rsidR="00A608BF" w:rsidRDefault="00A608B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62D3F89E" w14:textId="77777777" w:rsidR="00A608BF" w:rsidRDefault="00A608BF">
    <w:pPr>
      <w:pStyle w:val="Header"/>
      <w:rPr>
        <w:sz w:val="2"/>
      </w:rPr>
    </w:pPr>
  </w:p>
  <w:p w14:paraId="2780AF0D" w14:textId="77777777" w:rsidR="00A608BF" w:rsidRDefault="00A608BF">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400607"/>
    <w:multiLevelType w:val="hybridMultilevel"/>
    <w:tmpl w:val="8250CB46"/>
    <w:lvl w:ilvl="0" w:tplc="6A5498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9420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786EDA"/>
    <w:rsid w:val="0000175B"/>
    <w:rsid w:val="00014B9C"/>
    <w:rsid w:val="00015D60"/>
    <w:rsid w:val="000414ED"/>
    <w:rsid w:val="000425E7"/>
    <w:rsid w:val="00043025"/>
    <w:rsid w:val="000447EE"/>
    <w:rsid w:val="00044D71"/>
    <w:rsid w:val="00053F6F"/>
    <w:rsid w:val="00062DD4"/>
    <w:rsid w:val="00063B26"/>
    <w:rsid w:val="00071F37"/>
    <w:rsid w:val="0007431D"/>
    <w:rsid w:val="000763D5"/>
    <w:rsid w:val="00077B36"/>
    <w:rsid w:val="00087D2A"/>
    <w:rsid w:val="000902BA"/>
    <w:rsid w:val="00097546"/>
    <w:rsid w:val="000976E6"/>
    <w:rsid w:val="000A5396"/>
    <w:rsid w:val="000A6D94"/>
    <w:rsid w:val="000A79EA"/>
    <w:rsid w:val="000B12DA"/>
    <w:rsid w:val="000B300F"/>
    <w:rsid w:val="000C25F7"/>
    <w:rsid w:val="000C5989"/>
    <w:rsid w:val="000C6DCF"/>
    <w:rsid w:val="000D261D"/>
    <w:rsid w:val="000D4DB9"/>
    <w:rsid w:val="000D50B9"/>
    <w:rsid w:val="000E1D56"/>
    <w:rsid w:val="000E2429"/>
    <w:rsid w:val="000E2F9D"/>
    <w:rsid w:val="001014F8"/>
    <w:rsid w:val="001116C8"/>
    <w:rsid w:val="00112148"/>
    <w:rsid w:val="001147E8"/>
    <w:rsid w:val="001164A0"/>
    <w:rsid w:val="001218D6"/>
    <w:rsid w:val="00123C7F"/>
    <w:rsid w:val="001372A8"/>
    <w:rsid w:val="00141FE0"/>
    <w:rsid w:val="001426C3"/>
    <w:rsid w:val="001436F9"/>
    <w:rsid w:val="001521CC"/>
    <w:rsid w:val="001572AB"/>
    <w:rsid w:val="00157353"/>
    <w:rsid w:val="00157638"/>
    <w:rsid w:val="00184FCB"/>
    <w:rsid w:val="00192654"/>
    <w:rsid w:val="001936E3"/>
    <w:rsid w:val="001970EE"/>
    <w:rsid w:val="00197D14"/>
    <w:rsid w:val="001A5540"/>
    <w:rsid w:val="001A7052"/>
    <w:rsid w:val="001B11C6"/>
    <w:rsid w:val="001B6271"/>
    <w:rsid w:val="001C06D9"/>
    <w:rsid w:val="001C09E1"/>
    <w:rsid w:val="001C1E83"/>
    <w:rsid w:val="001C24B8"/>
    <w:rsid w:val="001C50B5"/>
    <w:rsid w:val="001C6C52"/>
    <w:rsid w:val="001D31C2"/>
    <w:rsid w:val="001D4130"/>
    <w:rsid w:val="001D4D76"/>
    <w:rsid w:val="001D5785"/>
    <w:rsid w:val="001E1B23"/>
    <w:rsid w:val="001E23F5"/>
    <w:rsid w:val="001F4F01"/>
    <w:rsid w:val="00221976"/>
    <w:rsid w:val="00231459"/>
    <w:rsid w:val="0023509B"/>
    <w:rsid w:val="0023731E"/>
    <w:rsid w:val="0024341D"/>
    <w:rsid w:val="00246524"/>
    <w:rsid w:val="00261B91"/>
    <w:rsid w:val="00264DC8"/>
    <w:rsid w:val="00266A9B"/>
    <w:rsid w:val="00273F25"/>
    <w:rsid w:val="002760B7"/>
    <w:rsid w:val="00292428"/>
    <w:rsid w:val="002A736A"/>
    <w:rsid w:val="002B015F"/>
    <w:rsid w:val="002B0D9A"/>
    <w:rsid w:val="002B259A"/>
    <w:rsid w:val="002C0001"/>
    <w:rsid w:val="002C1B82"/>
    <w:rsid w:val="002C3226"/>
    <w:rsid w:val="002C3382"/>
    <w:rsid w:val="002D0A05"/>
    <w:rsid w:val="002D7ADC"/>
    <w:rsid w:val="002E06AE"/>
    <w:rsid w:val="002E194D"/>
    <w:rsid w:val="002E741D"/>
    <w:rsid w:val="002F3E22"/>
    <w:rsid w:val="002F61AA"/>
    <w:rsid w:val="003038EB"/>
    <w:rsid w:val="003153FB"/>
    <w:rsid w:val="00320B0F"/>
    <w:rsid w:val="00325A51"/>
    <w:rsid w:val="00332683"/>
    <w:rsid w:val="00342BEB"/>
    <w:rsid w:val="00345E93"/>
    <w:rsid w:val="00346D28"/>
    <w:rsid w:val="00352F85"/>
    <w:rsid w:val="00353A1F"/>
    <w:rsid w:val="00354E36"/>
    <w:rsid w:val="00361DB9"/>
    <w:rsid w:val="0036345A"/>
    <w:rsid w:val="00363F3D"/>
    <w:rsid w:val="00364651"/>
    <w:rsid w:val="00370A94"/>
    <w:rsid w:val="00371495"/>
    <w:rsid w:val="00375A4F"/>
    <w:rsid w:val="0037665D"/>
    <w:rsid w:val="0038427A"/>
    <w:rsid w:val="00386B89"/>
    <w:rsid w:val="003B085F"/>
    <w:rsid w:val="003B121F"/>
    <w:rsid w:val="003B7A42"/>
    <w:rsid w:val="003C143D"/>
    <w:rsid w:val="003C4DEF"/>
    <w:rsid w:val="003C52A9"/>
    <w:rsid w:val="003C6A69"/>
    <w:rsid w:val="003D2D14"/>
    <w:rsid w:val="003E03EB"/>
    <w:rsid w:val="003E0C7A"/>
    <w:rsid w:val="003E31E7"/>
    <w:rsid w:val="003F1A9F"/>
    <w:rsid w:val="004053BB"/>
    <w:rsid w:val="004075DA"/>
    <w:rsid w:val="004118BC"/>
    <w:rsid w:val="00421F9E"/>
    <w:rsid w:val="0042242B"/>
    <w:rsid w:val="004328A4"/>
    <w:rsid w:val="00440050"/>
    <w:rsid w:val="00444DC1"/>
    <w:rsid w:val="00457786"/>
    <w:rsid w:val="00460F65"/>
    <w:rsid w:val="00466996"/>
    <w:rsid w:val="004673FC"/>
    <w:rsid w:val="00467708"/>
    <w:rsid w:val="00470613"/>
    <w:rsid w:val="00471EE8"/>
    <w:rsid w:val="00480846"/>
    <w:rsid w:val="00486CD7"/>
    <w:rsid w:val="00491778"/>
    <w:rsid w:val="00493074"/>
    <w:rsid w:val="004978E9"/>
    <w:rsid w:val="004A07DC"/>
    <w:rsid w:val="004A12F9"/>
    <w:rsid w:val="004A1FDE"/>
    <w:rsid w:val="004A3E28"/>
    <w:rsid w:val="004B330B"/>
    <w:rsid w:val="004B38C6"/>
    <w:rsid w:val="004B5E0D"/>
    <w:rsid w:val="004C1ADA"/>
    <w:rsid w:val="004C6096"/>
    <w:rsid w:val="004D04CB"/>
    <w:rsid w:val="004D4244"/>
    <w:rsid w:val="004D5735"/>
    <w:rsid w:val="004D6FE7"/>
    <w:rsid w:val="004D70F4"/>
    <w:rsid w:val="004E0926"/>
    <w:rsid w:val="004E10E2"/>
    <w:rsid w:val="004E6497"/>
    <w:rsid w:val="004E7812"/>
    <w:rsid w:val="004F2E4C"/>
    <w:rsid w:val="00506512"/>
    <w:rsid w:val="005345AE"/>
    <w:rsid w:val="00535178"/>
    <w:rsid w:val="00536590"/>
    <w:rsid w:val="00541224"/>
    <w:rsid w:val="00546084"/>
    <w:rsid w:val="00554ED4"/>
    <w:rsid w:val="00557361"/>
    <w:rsid w:val="00557ECA"/>
    <w:rsid w:val="00576F1A"/>
    <w:rsid w:val="00577224"/>
    <w:rsid w:val="005811CF"/>
    <w:rsid w:val="005837BF"/>
    <w:rsid w:val="005943BD"/>
    <w:rsid w:val="00596CD8"/>
    <w:rsid w:val="005A099C"/>
    <w:rsid w:val="005B2A01"/>
    <w:rsid w:val="005B55C8"/>
    <w:rsid w:val="005C3645"/>
    <w:rsid w:val="005C4050"/>
    <w:rsid w:val="005E5325"/>
    <w:rsid w:val="005F351C"/>
    <w:rsid w:val="00600146"/>
    <w:rsid w:val="00603C9B"/>
    <w:rsid w:val="006051AA"/>
    <w:rsid w:val="00607BFE"/>
    <w:rsid w:val="00607BFF"/>
    <w:rsid w:val="0061650E"/>
    <w:rsid w:val="00626422"/>
    <w:rsid w:val="00630A01"/>
    <w:rsid w:val="00632932"/>
    <w:rsid w:val="00632FAF"/>
    <w:rsid w:val="00653DCF"/>
    <w:rsid w:val="00663358"/>
    <w:rsid w:val="00664EB8"/>
    <w:rsid w:val="00665DF3"/>
    <w:rsid w:val="00666B75"/>
    <w:rsid w:val="00681BDA"/>
    <w:rsid w:val="00693E70"/>
    <w:rsid w:val="00695FB6"/>
    <w:rsid w:val="006A0350"/>
    <w:rsid w:val="006A619A"/>
    <w:rsid w:val="006B05EE"/>
    <w:rsid w:val="006B4665"/>
    <w:rsid w:val="006C0890"/>
    <w:rsid w:val="006C61DB"/>
    <w:rsid w:val="006D52E3"/>
    <w:rsid w:val="006D6E38"/>
    <w:rsid w:val="006F38F2"/>
    <w:rsid w:val="007008D7"/>
    <w:rsid w:val="00703450"/>
    <w:rsid w:val="00726BA2"/>
    <w:rsid w:val="007320B1"/>
    <w:rsid w:val="00735BA8"/>
    <w:rsid w:val="00737BAB"/>
    <w:rsid w:val="0074090D"/>
    <w:rsid w:val="00755598"/>
    <w:rsid w:val="00756CC4"/>
    <w:rsid w:val="00760D8D"/>
    <w:rsid w:val="00777B5F"/>
    <w:rsid w:val="00785E7C"/>
    <w:rsid w:val="00786EDA"/>
    <w:rsid w:val="00792B5D"/>
    <w:rsid w:val="007A17EB"/>
    <w:rsid w:val="007B1228"/>
    <w:rsid w:val="007B37BC"/>
    <w:rsid w:val="007C3D9F"/>
    <w:rsid w:val="007D586A"/>
    <w:rsid w:val="007D6A1E"/>
    <w:rsid w:val="007E2E5E"/>
    <w:rsid w:val="007E38A4"/>
    <w:rsid w:val="007F2A7F"/>
    <w:rsid w:val="007F60AC"/>
    <w:rsid w:val="00812CEF"/>
    <w:rsid w:val="00815A97"/>
    <w:rsid w:val="00832001"/>
    <w:rsid w:val="00833116"/>
    <w:rsid w:val="00835367"/>
    <w:rsid w:val="0083766F"/>
    <w:rsid w:val="00837924"/>
    <w:rsid w:val="008421ED"/>
    <w:rsid w:val="0084488F"/>
    <w:rsid w:val="00844C6C"/>
    <w:rsid w:val="008517E6"/>
    <w:rsid w:val="00854B3F"/>
    <w:rsid w:val="00856241"/>
    <w:rsid w:val="00866E14"/>
    <w:rsid w:val="00870559"/>
    <w:rsid w:val="0088301B"/>
    <w:rsid w:val="008836B6"/>
    <w:rsid w:val="00885D60"/>
    <w:rsid w:val="0089019F"/>
    <w:rsid w:val="008903A5"/>
    <w:rsid w:val="00890BA5"/>
    <w:rsid w:val="008A2369"/>
    <w:rsid w:val="008B1462"/>
    <w:rsid w:val="008B29F2"/>
    <w:rsid w:val="008B3301"/>
    <w:rsid w:val="008D4843"/>
    <w:rsid w:val="008E20DE"/>
    <w:rsid w:val="008E2197"/>
    <w:rsid w:val="008E4521"/>
    <w:rsid w:val="008E6631"/>
    <w:rsid w:val="00903C60"/>
    <w:rsid w:val="009108E9"/>
    <w:rsid w:val="00910ECF"/>
    <w:rsid w:val="009311D7"/>
    <w:rsid w:val="009329FF"/>
    <w:rsid w:val="0093323F"/>
    <w:rsid w:val="009337E7"/>
    <w:rsid w:val="00934C81"/>
    <w:rsid w:val="00941CA0"/>
    <w:rsid w:val="00943ECC"/>
    <w:rsid w:val="009517C7"/>
    <w:rsid w:val="00953753"/>
    <w:rsid w:val="0095756E"/>
    <w:rsid w:val="0095778B"/>
    <w:rsid w:val="00966330"/>
    <w:rsid w:val="009A2B34"/>
    <w:rsid w:val="009A51E3"/>
    <w:rsid w:val="009B0894"/>
    <w:rsid w:val="009B161D"/>
    <w:rsid w:val="009B701E"/>
    <w:rsid w:val="009E1EDB"/>
    <w:rsid w:val="009E2921"/>
    <w:rsid w:val="009E4410"/>
    <w:rsid w:val="009F04E1"/>
    <w:rsid w:val="009F4C00"/>
    <w:rsid w:val="00A00C9D"/>
    <w:rsid w:val="00A01EC7"/>
    <w:rsid w:val="00A01F30"/>
    <w:rsid w:val="00A03D33"/>
    <w:rsid w:val="00A06BF5"/>
    <w:rsid w:val="00A119AE"/>
    <w:rsid w:val="00A13A35"/>
    <w:rsid w:val="00A15C25"/>
    <w:rsid w:val="00A212F5"/>
    <w:rsid w:val="00A25D2D"/>
    <w:rsid w:val="00A363B9"/>
    <w:rsid w:val="00A44693"/>
    <w:rsid w:val="00A45D9C"/>
    <w:rsid w:val="00A52965"/>
    <w:rsid w:val="00A53F5C"/>
    <w:rsid w:val="00A54409"/>
    <w:rsid w:val="00A60376"/>
    <w:rsid w:val="00A608BF"/>
    <w:rsid w:val="00A631D6"/>
    <w:rsid w:val="00A638AB"/>
    <w:rsid w:val="00A647BA"/>
    <w:rsid w:val="00A647FF"/>
    <w:rsid w:val="00A6482A"/>
    <w:rsid w:val="00A75A38"/>
    <w:rsid w:val="00A91207"/>
    <w:rsid w:val="00AC6F6E"/>
    <w:rsid w:val="00AD0971"/>
    <w:rsid w:val="00AE064B"/>
    <w:rsid w:val="00AE127A"/>
    <w:rsid w:val="00AE336A"/>
    <w:rsid w:val="00AF1B1F"/>
    <w:rsid w:val="00AF3624"/>
    <w:rsid w:val="00AF3E8E"/>
    <w:rsid w:val="00B0494E"/>
    <w:rsid w:val="00B06387"/>
    <w:rsid w:val="00B07336"/>
    <w:rsid w:val="00B12898"/>
    <w:rsid w:val="00B155A8"/>
    <w:rsid w:val="00B377B0"/>
    <w:rsid w:val="00B46985"/>
    <w:rsid w:val="00B67C38"/>
    <w:rsid w:val="00B70C2B"/>
    <w:rsid w:val="00B75633"/>
    <w:rsid w:val="00B81C95"/>
    <w:rsid w:val="00B92B2E"/>
    <w:rsid w:val="00B979D8"/>
    <w:rsid w:val="00BA3736"/>
    <w:rsid w:val="00BC2780"/>
    <w:rsid w:val="00BE4F8C"/>
    <w:rsid w:val="00BE53B8"/>
    <w:rsid w:val="00BF30B5"/>
    <w:rsid w:val="00BF57D8"/>
    <w:rsid w:val="00C02F71"/>
    <w:rsid w:val="00C07040"/>
    <w:rsid w:val="00C07B08"/>
    <w:rsid w:val="00C2079C"/>
    <w:rsid w:val="00C26542"/>
    <w:rsid w:val="00C26617"/>
    <w:rsid w:val="00C30E99"/>
    <w:rsid w:val="00C3316D"/>
    <w:rsid w:val="00C346E3"/>
    <w:rsid w:val="00C41627"/>
    <w:rsid w:val="00C430B1"/>
    <w:rsid w:val="00C43D0A"/>
    <w:rsid w:val="00C466A5"/>
    <w:rsid w:val="00C4705D"/>
    <w:rsid w:val="00C52E3C"/>
    <w:rsid w:val="00C71E49"/>
    <w:rsid w:val="00C76B97"/>
    <w:rsid w:val="00C7719D"/>
    <w:rsid w:val="00C82DA0"/>
    <w:rsid w:val="00C844B2"/>
    <w:rsid w:val="00C858B8"/>
    <w:rsid w:val="00C85F8C"/>
    <w:rsid w:val="00C932E6"/>
    <w:rsid w:val="00C946E3"/>
    <w:rsid w:val="00C95838"/>
    <w:rsid w:val="00C96B83"/>
    <w:rsid w:val="00CA7958"/>
    <w:rsid w:val="00CB67EF"/>
    <w:rsid w:val="00CC4B11"/>
    <w:rsid w:val="00CD37EB"/>
    <w:rsid w:val="00CE2184"/>
    <w:rsid w:val="00CE3657"/>
    <w:rsid w:val="00CE5A3A"/>
    <w:rsid w:val="00CF059C"/>
    <w:rsid w:val="00CF2347"/>
    <w:rsid w:val="00CF3D1C"/>
    <w:rsid w:val="00CF41C3"/>
    <w:rsid w:val="00D078C8"/>
    <w:rsid w:val="00D176F8"/>
    <w:rsid w:val="00D208FB"/>
    <w:rsid w:val="00D228F1"/>
    <w:rsid w:val="00D31554"/>
    <w:rsid w:val="00D372DE"/>
    <w:rsid w:val="00D37A75"/>
    <w:rsid w:val="00D44E1B"/>
    <w:rsid w:val="00D4609F"/>
    <w:rsid w:val="00D46F69"/>
    <w:rsid w:val="00D51052"/>
    <w:rsid w:val="00D65673"/>
    <w:rsid w:val="00D664C6"/>
    <w:rsid w:val="00D7113C"/>
    <w:rsid w:val="00D73C52"/>
    <w:rsid w:val="00D7774D"/>
    <w:rsid w:val="00D77D1A"/>
    <w:rsid w:val="00D86557"/>
    <w:rsid w:val="00D9231A"/>
    <w:rsid w:val="00D9604E"/>
    <w:rsid w:val="00DA73D3"/>
    <w:rsid w:val="00DC255F"/>
    <w:rsid w:val="00DC38A3"/>
    <w:rsid w:val="00DE2CE7"/>
    <w:rsid w:val="00DE621A"/>
    <w:rsid w:val="00E03541"/>
    <w:rsid w:val="00E0725E"/>
    <w:rsid w:val="00E07B0F"/>
    <w:rsid w:val="00E11B9F"/>
    <w:rsid w:val="00E238D3"/>
    <w:rsid w:val="00E26705"/>
    <w:rsid w:val="00E279D0"/>
    <w:rsid w:val="00E3057D"/>
    <w:rsid w:val="00E3485F"/>
    <w:rsid w:val="00E34D6C"/>
    <w:rsid w:val="00E3537D"/>
    <w:rsid w:val="00E3558E"/>
    <w:rsid w:val="00E53F62"/>
    <w:rsid w:val="00E56501"/>
    <w:rsid w:val="00E62B4E"/>
    <w:rsid w:val="00E80054"/>
    <w:rsid w:val="00E86F3F"/>
    <w:rsid w:val="00E879C7"/>
    <w:rsid w:val="00EA2CBB"/>
    <w:rsid w:val="00EB785D"/>
    <w:rsid w:val="00EB7F01"/>
    <w:rsid w:val="00EC3B40"/>
    <w:rsid w:val="00EC7983"/>
    <w:rsid w:val="00EE011F"/>
    <w:rsid w:val="00EE3CC9"/>
    <w:rsid w:val="00EE51E7"/>
    <w:rsid w:val="00EF3AF2"/>
    <w:rsid w:val="00EF47A6"/>
    <w:rsid w:val="00EF66C7"/>
    <w:rsid w:val="00F015F8"/>
    <w:rsid w:val="00F06E74"/>
    <w:rsid w:val="00F2295C"/>
    <w:rsid w:val="00F26F2C"/>
    <w:rsid w:val="00F37823"/>
    <w:rsid w:val="00F40B0C"/>
    <w:rsid w:val="00F41B51"/>
    <w:rsid w:val="00F45419"/>
    <w:rsid w:val="00F514B6"/>
    <w:rsid w:val="00F5439D"/>
    <w:rsid w:val="00F544A8"/>
    <w:rsid w:val="00F64F29"/>
    <w:rsid w:val="00F70543"/>
    <w:rsid w:val="00F91F80"/>
    <w:rsid w:val="00F9785C"/>
    <w:rsid w:val="00FA132D"/>
    <w:rsid w:val="00FA386D"/>
    <w:rsid w:val="00FC34E5"/>
    <w:rsid w:val="00FE03BE"/>
    <w:rsid w:val="00FE1475"/>
    <w:rsid w:val="00FE625B"/>
    <w:rsid w:val="00FF0862"/>
    <w:rsid w:val="00FF23EC"/>
    <w:rsid w:val="2BAF8C5C"/>
    <w:rsid w:val="5615667E"/>
    <w:rsid w:val="7FB662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5EDA21E"/>
  <w15:chartTrackingRefBased/>
  <w15:docId w15:val="{B2355530-2759-48AC-A0CD-944F8CB9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tyle>
  <w:style w:type="paragraph" w:styleId="Footer">
    <w:name w:val="footer"/>
    <w:basedOn w:val="Normal"/>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rsid w:val="006051AA"/>
    <w:pPr>
      <w:spacing w:after="240" w:line="230" w:lineRule="atLeast"/>
    </w:pPr>
    <w:rPr>
      <w:rFonts w:eastAsia="MS Mincho"/>
      <w:sz w:val="20"/>
      <w:lang w:val="de-DE" w:eastAsia="ja-JP"/>
    </w:rPr>
  </w:style>
  <w:style w:type="paragraph" w:customStyle="1" w:styleId="ParagraphText">
    <w:name w:val="Paragraph Text"/>
    <w:basedOn w:val="Normal"/>
    <w:rsid w:val="00866E14"/>
    <w:pPr>
      <w:suppressAutoHyphens/>
      <w:spacing w:before="120"/>
    </w:pPr>
    <w:rPr>
      <w:szCs w:val="24"/>
      <w:lang w:eastAsia="ar-SA"/>
    </w:rPr>
  </w:style>
  <w:style w:type="character" w:styleId="CommentReference">
    <w:name w:val="annotation reference"/>
    <w:rsid w:val="00866E14"/>
    <w:rPr>
      <w:sz w:val="16"/>
      <w:szCs w:val="16"/>
    </w:rPr>
  </w:style>
  <w:style w:type="paragraph" w:styleId="BalloonText">
    <w:name w:val="Balloon Text"/>
    <w:basedOn w:val="Normal"/>
    <w:semiHidden/>
    <w:rsid w:val="00866E14"/>
    <w:rPr>
      <w:rFonts w:ascii="Tahoma" w:hAnsi="Tahoma" w:cs="Tahoma"/>
      <w:sz w:val="16"/>
      <w:szCs w:val="16"/>
    </w:rPr>
  </w:style>
  <w:style w:type="character" w:customStyle="1" w:styleId="eudoraheader">
    <w:name w:val="eudoraheader"/>
    <w:basedOn w:val="DefaultParagraphFont"/>
    <w:rsid w:val="00CD37EB"/>
  </w:style>
  <w:style w:type="character" w:customStyle="1" w:styleId="CommentTextChar">
    <w:name w:val="Comment Text Char"/>
    <w:link w:val="CommentText"/>
    <w:rsid w:val="00DC255F"/>
    <w:rPr>
      <w:rFonts w:ascii="Arial" w:eastAsia="MS Mincho" w:hAnsi="Arial"/>
      <w:lang w:val="de-DE" w:eastAsia="ja-JP"/>
    </w:rPr>
  </w:style>
  <w:style w:type="character" w:styleId="Hyperlink">
    <w:name w:val="Hyperlink"/>
    <w:uiPriority w:val="99"/>
    <w:unhideWhenUsed/>
    <w:rsid w:val="00A03D33"/>
    <w:rPr>
      <w:color w:val="0000FF"/>
      <w:u w:val="single"/>
    </w:rPr>
  </w:style>
  <w:style w:type="paragraph" w:styleId="Revision">
    <w:name w:val="Revision"/>
    <w:hidden/>
    <w:uiPriority w:val="99"/>
    <w:semiHidden/>
    <w:rsid w:val="00F37823"/>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119665">
      <w:bodyDiv w:val="1"/>
      <w:marLeft w:val="0"/>
      <w:marRight w:val="0"/>
      <w:marTop w:val="0"/>
      <w:marBottom w:val="0"/>
      <w:divBdr>
        <w:top w:val="none" w:sz="0" w:space="0" w:color="auto"/>
        <w:left w:val="none" w:sz="0" w:space="0" w:color="auto"/>
        <w:bottom w:val="none" w:sz="0" w:space="0" w:color="auto"/>
        <w:right w:val="none" w:sz="0" w:space="0" w:color="auto"/>
      </w:divBdr>
    </w:div>
    <w:div w:id="1478913966">
      <w:bodyDiv w:val="1"/>
      <w:marLeft w:val="0"/>
      <w:marRight w:val="0"/>
      <w:marTop w:val="0"/>
      <w:marBottom w:val="0"/>
      <w:divBdr>
        <w:top w:val="none" w:sz="0" w:space="0" w:color="auto"/>
        <w:left w:val="none" w:sz="0" w:space="0" w:color="auto"/>
        <w:bottom w:val="none" w:sz="0" w:space="0" w:color="auto"/>
        <w:right w:val="none" w:sz="0" w:space="0" w:color="auto"/>
      </w:divBdr>
    </w:div>
    <w:div w:id="173030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38f3265-b719-4be6-bf29-1adf935a474e">
      <Terms xmlns="http://schemas.microsoft.com/office/infopath/2007/PartnerControls"/>
    </lcf76f155ced4ddcb4097134ff3c332f>
    <TaxCatchAll xmlns="cb327aca-ee43-44ba-9b2d-9dcb5acd1a9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1680095D5F254D9E4F232E22C779EF" ma:contentTypeVersion="14" ma:contentTypeDescription="Create a new document." ma:contentTypeScope="" ma:versionID="1c1f7cb83d4b95b9a48dae0907e8f964">
  <xsd:schema xmlns:xsd="http://www.w3.org/2001/XMLSchema" xmlns:xs="http://www.w3.org/2001/XMLSchema" xmlns:p="http://schemas.microsoft.com/office/2006/metadata/properties" xmlns:ns2="a38f3265-b719-4be6-bf29-1adf935a474e" xmlns:ns3="cb327aca-ee43-44ba-9b2d-9dcb5acd1a90" targetNamespace="http://schemas.microsoft.com/office/2006/metadata/properties" ma:root="true" ma:fieldsID="f3c02cafa2e3054537e3acda288a5a96" ns2:_="" ns3:_="">
    <xsd:import namespace="a38f3265-b719-4be6-bf29-1adf935a474e"/>
    <xsd:import namespace="cb327aca-ee43-44ba-9b2d-9dcb5acd1a9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f3265-b719-4be6-bf29-1adf935a4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d88c65c-3d18-4304-bf56-a445aaa65aff"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327aca-ee43-44ba-9b2d-9dcb5acd1a9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2bb7236-92ba-4a51-9a7f-58d4bd2dc508}" ma:internalName="TaxCatchAll" ma:showField="CatchAllData" ma:web="cb327aca-ee43-44ba-9b2d-9dcb5acd1a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43B49-52CD-4493-BC51-6A3F4CCDC50F}">
  <ds:schemaRefs>
    <ds:schemaRef ds:uri="http://schemas.microsoft.com/office/2006/metadata/properties"/>
    <ds:schemaRef ds:uri="http://schemas.microsoft.com/office/infopath/2007/PartnerControls"/>
    <ds:schemaRef ds:uri="a38f3265-b719-4be6-bf29-1adf935a474e"/>
    <ds:schemaRef ds:uri="cb327aca-ee43-44ba-9b2d-9dcb5acd1a90"/>
  </ds:schemaRefs>
</ds:datastoreItem>
</file>

<file path=customXml/itemProps2.xml><?xml version="1.0" encoding="utf-8"?>
<ds:datastoreItem xmlns:ds="http://schemas.openxmlformats.org/officeDocument/2006/customXml" ds:itemID="{35FAB99D-DDA1-4FD1-A62C-CA9E71F5300A}">
  <ds:schemaRefs>
    <ds:schemaRef ds:uri="http://schemas.microsoft.com/sharepoint/v3/contenttype/forms"/>
  </ds:schemaRefs>
</ds:datastoreItem>
</file>

<file path=customXml/itemProps3.xml><?xml version="1.0" encoding="utf-8"?>
<ds:datastoreItem xmlns:ds="http://schemas.openxmlformats.org/officeDocument/2006/customXml" ds:itemID="{BF182A13-16D3-4386-B18B-21F30A934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f3265-b719-4be6-bf29-1adf935a474e"/>
    <ds:schemaRef ds:uri="cb327aca-ee43-44ba-9b2d-9dcb5acd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commentmd1template.dot</Template>
  <TotalTime>422</TotalTime>
  <Pages>25</Pages>
  <Words>5684</Words>
  <Characters>32400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38008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Raphael Malyankar</cp:lastModifiedBy>
  <cp:revision>44</cp:revision>
  <cp:lastPrinted>2007-12-10T18:00:00Z</cp:lastPrinted>
  <dcterms:created xsi:type="dcterms:W3CDTF">2025-01-17T07:40:00Z</dcterms:created>
  <dcterms:modified xsi:type="dcterms:W3CDTF">2025-01-24T22:55:00Z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ContentTypeId">
    <vt:lpwstr>0x010100721680095D5F254D9E4F232E22C779EF</vt:lpwstr>
  </property>
  <property fmtid="{D5CDD505-2E9C-101B-9397-08002B2CF9AE}" pid="4" name="lcf76f155ced4ddcb4097134ff3c332f">
    <vt:lpwstr/>
  </property>
  <property fmtid="{D5CDD505-2E9C-101B-9397-08002B2CF9AE}" pid="5" name="TaxCatchAll">
    <vt:lpwstr/>
  </property>
  <property fmtid="{D5CDD505-2E9C-101B-9397-08002B2CF9AE}" pid="6" name="MediaServiceImageTags">
    <vt:lpwstr/>
  </property>
  <property fmtid="{D5CDD505-2E9C-101B-9397-08002B2CF9AE}" pid="7" name="sdDocumentDate">
    <vt:lpwstr>45644</vt:lpwstr>
  </property>
  <property fmtid="{D5CDD505-2E9C-101B-9397-08002B2CF9AE}" pid="8" name="SD_IntegrationInfoAdded">
    <vt:bool>true</vt:bool>
  </property>
</Properties>
</file>