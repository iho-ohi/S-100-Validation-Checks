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0313E3E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w:t>
                              </w:r>
                              <w:r w:rsidR="0088284E">
                                <w:rPr>
                                  <w:rFonts w:cs="Arial"/>
                                  <w:b/>
                                </w:rPr>
                                <w:t>0</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473F1E9D" w:rsidR="00CE3512" w:rsidRDefault="0088284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Universal Hydrographic Data Model</w:t>
                              </w:r>
                              <w:r w:rsidR="00F22A5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744953B4"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1-26T16:45:00Z" w16du:dateUtc="2024-11-26T23:45:00Z">
                                <w:r w:rsidR="00F14A7E">
                                  <w:rPr>
                                    <w:rFonts w:ascii="Arial" w:hAnsi="Arial" w:cs="HelveticaNeueLT Std Med"/>
                                    <w:b/>
                                    <w:color w:val="00004C"/>
                                    <w:sz w:val="28"/>
                                    <w:szCs w:val="28"/>
                                  </w:rPr>
                                  <w:t>2</w:t>
                                </w:r>
                              </w:ins>
                              <w:del w:id="64" w:author="Raphael Malyankar" w:date="2024-11-26T16:45:00Z" w16du:dateUtc="2024-11-26T23:45:00Z">
                                <w:r w:rsidR="00CE3512" w:rsidDel="00F14A7E">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88284E">
                                <w:rPr>
                                  <w:rFonts w:ascii="Arial" w:hAnsi="Arial" w:cs="HelveticaNeueLT Std Med"/>
                                  <w:b/>
                                  <w:color w:val="00004C"/>
                                  <w:sz w:val="28"/>
                                  <w:szCs w:val="28"/>
                                </w:rPr>
                                <w:t>2024</w:t>
                              </w:r>
                              <w:ins w:id="65" w:author="Raphael Malyankar" w:date="2024-11-26T16:45:00Z" w16du:dateUtc="2024-11-26T23:45:00Z">
                                <w:r w:rsidR="00F14A7E">
                                  <w:rPr>
                                    <w:rFonts w:ascii="Arial" w:hAnsi="Arial" w:cs="HelveticaNeueLT Std Med"/>
                                    <w:b/>
                                    <w:color w:val="00004C"/>
                                    <w:sz w:val="28"/>
                                    <w:szCs w:val="28"/>
                                  </w:rPr>
                                  <w:t>1125</w:t>
                                </w:r>
                              </w:ins>
                              <w:del w:id="66" w:author="Raphael Malyankar" w:date="2024-10-08T17:05:00Z" w16du:dateUtc="2024-10-09T00:05:00Z">
                                <w:r w:rsidR="0088284E" w:rsidDel="004D524B">
                                  <w:rPr>
                                    <w:rFonts w:ascii="Arial" w:hAnsi="Arial" w:cs="HelveticaNeueLT Std Med"/>
                                    <w:b/>
                                    <w:color w:val="00004C"/>
                                    <w:sz w:val="28"/>
                                    <w:szCs w:val="28"/>
                                  </w:rPr>
                                  <w:delText>0823</w:delText>
                                </w:r>
                              </w:del>
                            </w:p>
                            <w:p w14:paraId="7979CF00" w14:textId="2289B10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88284E">
                                <w:rPr>
                                  <w:rFonts w:ascii="Arial" w:hAnsi="Arial" w:cs="HelveticaNeueLT Std Med"/>
                                  <w:b/>
                                  <w:color w:val="00004C"/>
                                  <w:sz w:val="28"/>
                                  <w:szCs w:val="28"/>
                                </w:rPr>
                                <w:t xml:space="preserve">100 </w:t>
                              </w:r>
                              <w:r>
                                <w:rPr>
                                  <w:rFonts w:ascii="Arial" w:hAnsi="Arial" w:cs="HelveticaNeueLT Std Med"/>
                                  <w:b/>
                                  <w:color w:val="00004C"/>
                                  <w:sz w:val="28"/>
                                  <w:szCs w:val="28"/>
                                </w:rPr>
                                <w:t xml:space="preserve">Edition </w:t>
                              </w:r>
                              <w:r w:rsidR="0088284E">
                                <w:rPr>
                                  <w:rFonts w:ascii="Arial" w:hAnsi="Arial" w:cs="HelveticaNeueLT Std Med"/>
                                  <w:b/>
                                  <w:color w:val="00004C"/>
                                  <w:sz w:val="28"/>
                                  <w:szCs w:val="28"/>
                                </w:rPr>
                                <w:t>5.2.0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0313E3E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w:t>
                        </w:r>
                        <w:r w:rsidR="0088284E">
                          <w:rPr>
                            <w:rFonts w:cs="Arial"/>
                            <w:b/>
                          </w:rPr>
                          <w:t>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473F1E9D" w:rsidR="00CE3512" w:rsidRDefault="0088284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Universal Hydrographic Data Model</w:t>
                        </w:r>
                        <w:r w:rsidR="00F22A5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744953B4"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7" w:author="Raphael Malyankar" w:date="2024-11-26T16:45:00Z" w16du:dateUtc="2024-11-26T23:45:00Z">
                          <w:r w:rsidR="00F14A7E">
                            <w:rPr>
                              <w:rFonts w:ascii="Arial" w:hAnsi="Arial" w:cs="HelveticaNeueLT Std Med"/>
                              <w:b/>
                              <w:color w:val="00004C"/>
                              <w:sz w:val="28"/>
                              <w:szCs w:val="28"/>
                            </w:rPr>
                            <w:t>2</w:t>
                          </w:r>
                        </w:ins>
                        <w:del w:id="68" w:author="Raphael Malyankar" w:date="2024-11-26T16:45:00Z" w16du:dateUtc="2024-11-26T23:45:00Z">
                          <w:r w:rsidR="00CE3512" w:rsidDel="00F14A7E">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r w:rsidR="0088284E">
                          <w:rPr>
                            <w:rFonts w:ascii="Arial" w:hAnsi="Arial" w:cs="HelveticaNeueLT Std Med"/>
                            <w:b/>
                            <w:color w:val="00004C"/>
                            <w:sz w:val="28"/>
                            <w:szCs w:val="28"/>
                          </w:rPr>
                          <w:t>2024</w:t>
                        </w:r>
                        <w:ins w:id="69" w:author="Raphael Malyankar" w:date="2024-11-26T16:45:00Z" w16du:dateUtc="2024-11-26T23:45:00Z">
                          <w:r w:rsidR="00F14A7E">
                            <w:rPr>
                              <w:rFonts w:ascii="Arial" w:hAnsi="Arial" w:cs="HelveticaNeueLT Std Med"/>
                              <w:b/>
                              <w:color w:val="00004C"/>
                              <w:sz w:val="28"/>
                              <w:szCs w:val="28"/>
                            </w:rPr>
                            <w:t>1125</w:t>
                          </w:r>
                        </w:ins>
                        <w:del w:id="70" w:author="Raphael Malyankar" w:date="2024-10-08T17:05:00Z" w16du:dateUtc="2024-10-09T00:05:00Z">
                          <w:r w:rsidR="0088284E" w:rsidDel="004D524B">
                            <w:rPr>
                              <w:rFonts w:ascii="Arial" w:hAnsi="Arial" w:cs="HelveticaNeueLT Std Med"/>
                              <w:b/>
                              <w:color w:val="00004C"/>
                              <w:sz w:val="28"/>
                              <w:szCs w:val="28"/>
                            </w:rPr>
                            <w:delText>0823</w:delText>
                          </w:r>
                        </w:del>
                      </w:p>
                      <w:p w14:paraId="7979CF00" w14:textId="2289B10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88284E">
                          <w:rPr>
                            <w:rFonts w:ascii="Arial" w:hAnsi="Arial" w:cs="HelveticaNeueLT Std Med"/>
                            <w:b/>
                            <w:color w:val="00004C"/>
                            <w:sz w:val="28"/>
                            <w:szCs w:val="28"/>
                          </w:rPr>
                          <w:t xml:space="preserve">100 </w:t>
                        </w:r>
                        <w:r>
                          <w:rPr>
                            <w:rFonts w:ascii="Arial" w:hAnsi="Arial" w:cs="HelveticaNeueLT Std Med"/>
                            <w:b/>
                            <w:color w:val="00004C"/>
                            <w:sz w:val="28"/>
                            <w:szCs w:val="28"/>
                          </w:rPr>
                          <w:t xml:space="preserve">Edition </w:t>
                        </w:r>
                        <w:r w:rsidR="0088284E">
                          <w:rPr>
                            <w:rFonts w:ascii="Arial" w:hAnsi="Arial" w:cs="HelveticaNeueLT Std Med"/>
                            <w:b/>
                            <w:color w:val="00004C"/>
                            <w:sz w:val="28"/>
                            <w:szCs w:val="28"/>
                          </w:rPr>
                          <w:t>5.2.0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7" w:name="_Hlk162625566"/>
      <w:r w:rsidRPr="00CF30EA">
        <w:rPr>
          <w:bCs/>
          <w:color w:val="auto"/>
          <w:lang w:val="en-GB"/>
        </w:rPr>
        <w:lastRenderedPageBreak/>
        <w:t>Document History</w:t>
      </w:r>
    </w:p>
    <w:bookmarkEnd w:id="67"/>
    <w:p w14:paraId="292089DF" w14:textId="052B4EBC"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2126"/>
        <w:gridCol w:w="3776"/>
      </w:tblGrid>
      <w:tr w:rsidR="002C775A" w:rsidRPr="00CF30EA" w14:paraId="61B80077" w14:textId="77777777" w:rsidTr="00B943EE">
        <w:trPr>
          <w:cantSplit/>
        </w:trPr>
        <w:tc>
          <w:tcPr>
            <w:tcW w:w="1413"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701"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2126"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3776"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2C775A" w:rsidRPr="00CF30EA" w14:paraId="3549A661" w14:textId="77777777" w:rsidTr="00B943EE">
        <w:trPr>
          <w:cantSplit/>
        </w:trPr>
        <w:tc>
          <w:tcPr>
            <w:tcW w:w="1413" w:type="dxa"/>
            <w:shd w:val="clear" w:color="auto" w:fill="auto"/>
          </w:tcPr>
          <w:p w14:paraId="630BB21A" w14:textId="57B6924A" w:rsidR="002C775A" w:rsidRPr="00CF30EA" w:rsidRDefault="008F11C0" w:rsidP="00B943EE">
            <w:pPr>
              <w:suppressLineNumbers/>
              <w:spacing w:before="60" w:after="60" w:line="240" w:lineRule="auto"/>
              <w:jc w:val="left"/>
              <w:rPr>
                <w:lang w:val="en-GB"/>
              </w:rPr>
            </w:pPr>
            <w:r>
              <w:rPr>
                <w:lang w:val="en-GB"/>
              </w:rPr>
              <w:t>0.1.0</w:t>
            </w:r>
          </w:p>
        </w:tc>
        <w:tc>
          <w:tcPr>
            <w:tcW w:w="1701" w:type="dxa"/>
            <w:shd w:val="clear" w:color="auto" w:fill="auto"/>
          </w:tcPr>
          <w:p w14:paraId="52BC8874" w14:textId="59425C8C" w:rsidR="002C775A" w:rsidRPr="00CF30EA" w:rsidRDefault="008F11C0" w:rsidP="00B943EE">
            <w:pPr>
              <w:suppressLineNumbers/>
              <w:spacing w:before="60" w:after="60" w:line="240" w:lineRule="auto"/>
              <w:jc w:val="left"/>
              <w:rPr>
                <w:lang w:val="en-GB"/>
              </w:rPr>
            </w:pPr>
            <w:r>
              <w:rPr>
                <w:lang w:val="en-GB"/>
              </w:rPr>
              <w:t>2024-08-23</w:t>
            </w:r>
          </w:p>
        </w:tc>
        <w:tc>
          <w:tcPr>
            <w:tcW w:w="2126" w:type="dxa"/>
            <w:shd w:val="clear" w:color="auto" w:fill="auto"/>
          </w:tcPr>
          <w:p w14:paraId="25CBB165" w14:textId="361A8E9E" w:rsidR="002C775A" w:rsidRPr="00CF30EA" w:rsidRDefault="008F11C0" w:rsidP="00B943EE">
            <w:pPr>
              <w:suppressLineNumbers/>
              <w:spacing w:before="60" w:after="60" w:line="240" w:lineRule="auto"/>
              <w:jc w:val="left"/>
              <w:rPr>
                <w:lang w:val="en-GB"/>
              </w:rPr>
            </w:pPr>
            <w:r>
              <w:rPr>
                <w:lang w:val="en-GB"/>
              </w:rPr>
              <w:t>RM</w:t>
            </w:r>
          </w:p>
        </w:tc>
        <w:tc>
          <w:tcPr>
            <w:tcW w:w="3776" w:type="dxa"/>
            <w:shd w:val="clear" w:color="auto" w:fill="auto"/>
          </w:tcPr>
          <w:p w14:paraId="12612EB6" w14:textId="7DD2AEA3" w:rsidR="002C775A" w:rsidRPr="00CF30EA" w:rsidRDefault="008F11C0" w:rsidP="00B943EE">
            <w:pPr>
              <w:suppressLineNumbers/>
              <w:spacing w:before="60" w:after="60" w:line="240" w:lineRule="auto"/>
              <w:jc w:val="left"/>
              <w:rPr>
                <w:lang w:val="en-GB"/>
              </w:rPr>
            </w:pPr>
            <w:r>
              <w:rPr>
                <w:lang w:val="en-GB"/>
              </w:rPr>
              <w:t>Initial draft</w:t>
            </w:r>
          </w:p>
        </w:tc>
      </w:tr>
      <w:tr w:rsidR="002C775A" w:rsidRPr="00CF30EA" w14:paraId="77B4FF3A" w14:textId="77777777" w:rsidTr="00B943EE">
        <w:trPr>
          <w:cantSplit/>
        </w:trPr>
        <w:tc>
          <w:tcPr>
            <w:tcW w:w="1413" w:type="dxa"/>
            <w:shd w:val="clear" w:color="auto" w:fill="auto"/>
          </w:tcPr>
          <w:p w14:paraId="65809BCC" w14:textId="3702BBC9" w:rsidR="002C775A" w:rsidRPr="00CF30EA" w:rsidRDefault="008F11C0" w:rsidP="00B943EE">
            <w:pPr>
              <w:suppressLineNumbers/>
              <w:spacing w:before="60" w:after="60" w:line="240" w:lineRule="auto"/>
              <w:jc w:val="left"/>
              <w:rPr>
                <w:lang w:val="en-GB"/>
              </w:rPr>
            </w:pPr>
            <w:r>
              <w:rPr>
                <w:lang w:val="en-GB"/>
              </w:rPr>
              <w:t>0.2.0</w:t>
            </w:r>
          </w:p>
        </w:tc>
        <w:tc>
          <w:tcPr>
            <w:tcW w:w="1701" w:type="dxa"/>
            <w:shd w:val="clear" w:color="auto" w:fill="auto"/>
          </w:tcPr>
          <w:p w14:paraId="11E5C2AB" w14:textId="27079848" w:rsidR="002C775A" w:rsidRPr="00CF30EA" w:rsidRDefault="008F11C0" w:rsidP="00B943EE">
            <w:pPr>
              <w:suppressLineNumbers/>
              <w:spacing w:before="60" w:after="60" w:line="240" w:lineRule="auto"/>
              <w:jc w:val="left"/>
              <w:rPr>
                <w:lang w:val="en-GB"/>
              </w:rPr>
            </w:pPr>
            <w:r>
              <w:rPr>
                <w:lang w:val="en-GB"/>
              </w:rPr>
              <w:t>2024-1</w:t>
            </w:r>
            <w:ins w:id="68" w:author="Raphael Malyankar" w:date="2024-12-02T02:09:00Z" w16du:dateUtc="2024-12-02T09:09:00Z">
              <w:r w:rsidR="00EC3304">
                <w:rPr>
                  <w:lang w:val="en-GB"/>
                </w:rPr>
                <w:t>2</w:t>
              </w:r>
            </w:ins>
            <w:del w:id="69" w:author="Raphael Malyankar" w:date="2024-11-26T16:45:00Z" w16du:dateUtc="2024-11-26T23:45:00Z">
              <w:r w:rsidDel="00F14A7E">
                <w:rPr>
                  <w:lang w:val="en-GB"/>
                </w:rPr>
                <w:delText>0</w:delText>
              </w:r>
            </w:del>
            <w:r>
              <w:rPr>
                <w:lang w:val="en-GB"/>
              </w:rPr>
              <w:t>-</w:t>
            </w:r>
            <w:ins w:id="70" w:author="Raphael Malyankar" w:date="2024-12-16T01:25:00Z" w16du:dateUtc="2024-12-16T08:25:00Z">
              <w:r w:rsidR="00B70686">
                <w:rPr>
                  <w:lang w:val="en-GB"/>
                </w:rPr>
                <w:t>01</w:t>
              </w:r>
            </w:ins>
            <w:del w:id="71" w:author="Raphael Malyankar" w:date="2024-10-29T15:17:00Z" w16du:dateUtc="2024-10-29T22:17:00Z">
              <w:r w:rsidDel="00B62F31">
                <w:rPr>
                  <w:lang w:val="en-GB"/>
                </w:rPr>
                <w:delText>0</w:delText>
              </w:r>
            </w:del>
            <w:del w:id="72" w:author="Raphael Malyankar" w:date="2024-11-26T16:45:00Z" w16du:dateUtc="2024-11-26T23:45:00Z">
              <w:r w:rsidDel="00F14A7E">
                <w:rPr>
                  <w:lang w:val="en-GB"/>
                </w:rPr>
                <w:delText>8</w:delText>
              </w:r>
            </w:del>
          </w:p>
        </w:tc>
        <w:tc>
          <w:tcPr>
            <w:tcW w:w="2126" w:type="dxa"/>
            <w:shd w:val="clear" w:color="auto" w:fill="auto"/>
          </w:tcPr>
          <w:p w14:paraId="3669E0A1" w14:textId="416328A1" w:rsidR="002C775A" w:rsidRPr="00CF30EA" w:rsidRDefault="008F11C0" w:rsidP="00B943EE">
            <w:pPr>
              <w:suppressLineNumbers/>
              <w:spacing w:before="60" w:after="60" w:line="240" w:lineRule="auto"/>
              <w:jc w:val="left"/>
              <w:rPr>
                <w:lang w:val="en-GB"/>
              </w:rPr>
            </w:pPr>
            <w:r>
              <w:rPr>
                <w:lang w:val="en-GB"/>
              </w:rPr>
              <w:t>RM</w:t>
            </w:r>
          </w:p>
        </w:tc>
        <w:tc>
          <w:tcPr>
            <w:tcW w:w="3776" w:type="dxa"/>
            <w:shd w:val="clear" w:color="auto" w:fill="auto"/>
          </w:tcPr>
          <w:p w14:paraId="16DB5768" w14:textId="618A686A" w:rsidR="002C775A" w:rsidRPr="00CF30EA" w:rsidRDefault="008F11C0" w:rsidP="00B943EE">
            <w:pPr>
              <w:suppressLineNumbers/>
              <w:spacing w:before="60" w:after="60" w:line="240" w:lineRule="auto"/>
              <w:jc w:val="left"/>
              <w:rPr>
                <w:lang w:val="en-GB"/>
              </w:rPr>
            </w:pPr>
            <w:r>
              <w:rPr>
                <w:lang w:val="en-GB"/>
              </w:rPr>
              <w:t>Removed checks whose deletion was agreed by S-100 Validation subgroup (see GitHub issues)</w:t>
            </w:r>
            <w:r w:rsidR="00FA71F6">
              <w:rPr>
                <w:lang w:val="en-GB"/>
              </w:rPr>
              <w:t>; source document references in list of checks edited to conform to currently agreed format</w:t>
            </w:r>
            <w:ins w:id="73" w:author="Raphael Malyankar" w:date="2024-11-26T16:46:00Z" w16du:dateUtc="2024-11-26T23:46:00Z">
              <w:r w:rsidR="00F14A7E">
                <w:rPr>
                  <w:lang w:val="en-GB"/>
                </w:rPr>
                <w:t>; split checks into specification and data sections, added Part 10b checks</w:t>
              </w:r>
            </w:ins>
            <w:ins w:id="74" w:author="Raphael Malyankar" w:date="2024-12-01T00:41:00Z" w16du:dateUtc="2024-12-01T07:41:00Z">
              <w:r w:rsidR="00504AEA">
                <w:rPr>
                  <w:lang w:val="en-GB"/>
                </w:rPr>
                <w:t xml:space="preserve">; </w:t>
              </w:r>
            </w:ins>
            <w:ins w:id="75" w:author="Raphael Malyankar" w:date="2024-12-01T21:06:00Z" w16du:dateUtc="2024-12-02T04:06:00Z">
              <w:r w:rsidR="00052D44">
                <w:rPr>
                  <w:lang w:val="en-GB"/>
                </w:rPr>
                <w:t xml:space="preserve"> added Part15 checks from PRIMAR; </w:t>
              </w:r>
            </w:ins>
            <w:ins w:id="76" w:author="Raphael Malyankar" w:date="2024-12-02T02:08:00Z" w16du:dateUtc="2024-12-02T09:08:00Z">
              <w:r w:rsidR="00E064CD">
                <w:rPr>
                  <w:lang w:val="en-GB"/>
                </w:rPr>
                <w:t>commenced addition of</w:t>
              </w:r>
            </w:ins>
            <w:ins w:id="77" w:author="Raphael Malyankar" w:date="2024-12-02T02:07:00Z" w16du:dateUtc="2024-12-02T09:07:00Z">
              <w:r w:rsidR="00E064CD">
                <w:rPr>
                  <w:lang w:val="en-GB"/>
                </w:rPr>
                <w:t xml:space="preserve"> generic checks from S-</w:t>
              </w:r>
            </w:ins>
            <w:ins w:id="78" w:author="Raphael Malyankar" w:date="2024-12-02T02:08:00Z" w16du:dateUtc="2024-12-02T09:08:00Z">
              <w:r w:rsidR="00E064CD">
                <w:rPr>
                  <w:lang w:val="en-GB"/>
                </w:rPr>
                <w:t>158:102</w:t>
              </w:r>
            </w:ins>
            <w:ins w:id="79" w:author="Raphael Malyankar" w:date="2024-12-02T02:07:00Z" w16du:dateUtc="2024-12-02T09:07:00Z">
              <w:r w:rsidR="00E064CD">
                <w:rPr>
                  <w:lang w:val="en-GB"/>
                </w:rPr>
                <w:t>, 104, 111 and S</w:t>
              </w:r>
            </w:ins>
            <w:ins w:id="80" w:author="Raphael Malyankar" w:date="2024-12-02T02:08:00Z" w16du:dateUtc="2024-12-02T09:08:00Z">
              <w:r w:rsidR="00E064CD">
                <w:rPr>
                  <w:lang w:val="en-GB"/>
                </w:rPr>
                <w:t xml:space="preserve">-158:98 </w:t>
              </w:r>
            </w:ins>
            <w:ins w:id="81" w:author="Raphael Malyankar" w:date="2024-12-02T02:07:00Z" w16du:dateUtc="2024-12-02T09:07:00Z">
              <w:r w:rsidR="00E064CD">
                <w:rPr>
                  <w:lang w:val="en-GB"/>
                </w:rPr>
                <w:t>98 lists</w:t>
              </w:r>
            </w:ins>
            <w:ins w:id="82" w:author="Raphael Malyankar" w:date="2024-12-02T02:08:00Z" w16du:dateUtc="2024-12-02T09:08:00Z">
              <w:r w:rsidR="00E064CD">
                <w:rPr>
                  <w:lang w:val="en-GB"/>
                </w:rPr>
                <w:t xml:space="preserve">; </w:t>
              </w:r>
            </w:ins>
            <w:ins w:id="83" w:author="Raphael Malyankar" w:date="2024-12-01T00:41:00Z" w16du:dateUtc="2024-12-01T07:41:00Z">
              <w:r w:rsidR="00504AEA">
                <w:rPr>
                  <w:lang w:val="en-GB"/>
                </w:rPr>
                <w:t>elaborated language on</w:t>
              </w:r>
            </w:ins>
            <w:ins w:id="84" w:author="Raphael Malyankar" w:date="2024-12-02T02:08:00Z" w16du:dateUtc="2024-12-02T09:08:00Z">
              <w:r w:rsidR="00E064CD">
                <w:rPr>
                  <w:lang w:val="en-GB"/>
                </w:rPr>
                <w:t xml:space="preserve"> </w:t>
              </w:r>
            </w:ins>
            <w:ins w:id="85" w:author="Raphael Malyankar" w:date="2024-12-02T02:09:00Z" w16du:dateUtc="2024-12-02T09:09:00Z">
              <w:r w:rsidR="00E064CD">
                <w:rPr>
                  <w:lang w:val="en-GB"/>
                </w:rPr>
                <w:t>tolerances</w:t>
              </w:r>
            </w:ins>
            <w:ins w:id="86" w:author="Raphael Malyankar" w:date="2024-12-01T00:41:00Z" w16du:dateUtc="2024-12-01T07:41:00Z">
              <w:r w:rsidR="00504AEA">
                <w:rPr>
                  <w:lang w:val="en-GB"/>
                </w:rPr>
                <w:t xml:space="preserve"> for spatial operators.</w:t>
              </w:r>
            </w:ins>
            <w:del w:id="87" w:author="Raphael Malyankar" w:date="2024-11-26T16:46:00Z" w16du:dateUtc="2024-11-26T23:46:00Z">
              <w:r w:rsidR="00FA71F6" w:rsidDel="00F14A7E">
                <w:rPr>
                  <w:lang w:val="en-GB"/>
                </w:rPr>
                <w:delText>.</w:delText>
              </w:r>
            </w:del>
          </w:p>
        </w:tc>
      </w:tr>
      <w:tr w:rsidR="002C775A" w:rsidRPr="00CF30EA" w14:paraId="32FCDEB9" w14:textId="77777777" w:rsidTr="00B943EE">
        <w:trPr>
          <w:cantSplit/>
        </w:trPr>
        <w:tc>
          <w:tcPr>
            <w:tcW w:w="1413"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2C775A" w:rsidRPr="00CF30EA" w14:paraId="7BAE32A2" w14:textId="77777777" w:rsidTr="00B943EE">
        <w:trPr>
          <w:cantSplit/>
        </w:trPr>
        <w:tc>
          <w:tcPr>
            <w:tcW w:w="1413"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2C775A" w:rsidRPr="00CF30EA" w14:paraId="4F708FD5" w14:textId="77777777" w:rsidTr="00B943EE">
        <w:trPr>
          <w:cantSplit/>
        </w:trPr>
        <w:tc>
          <w:tcPr>
            <w:tcW w:w="1413"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2C775A" w:rsidRPr="00CF30EA" w14:paraId="73192FF4" w14:textId="77777777" w:rsidTr="00B943EE">
        <w:trPr>
          <w:cantSplit/>
        </w:trPr>
        <w:tc>
          <w:tcPr>
            <w:tcW w:w="1413"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6D6192" w:rsidRPr="00CF30EA" w14:paraId="532FDBC0" w14:textId="77777777" w:rsidTr="00B943EE">
        <w:trPr>
          <w:cantSplit/>
        </w:trPr>
        <w:tc>
          <w:tcPr>
            <w:tcW w:w="1413"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701"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2126"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3776"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88"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88"/>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59219007" w14:textId="2CFE1502" w:rsidR="00AD681F"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3905638" w:history="1">
        <w:r w:rsidR="00AD681F" w:rsidRPr="004A54E9">
          <w:rPr>
            <w:rStyle w:val="Hyperlink"/>
          </w:rPr>
          <w:t>1</w:t>
        </w:r>
        <w:r w:rsidR="00AD681F">
          <w:rPr>
            <w:rFonts w:asciiTheme="minorHAnsi" w:eastAsiaTheme="minorEastAsia" w:hAnsiTheme="minorHAnsi" w:cstheme="minorBidi"/>
            <w:b w:val="0"/>
            <w:kern w:val="2"/>
            <w:sz w:val="24"/>
            <w:szCs w:val="24"/>
            <w:lang w:val="en-US" w:eastAsia="en-US"/>
            <w14:ligatures w14:val="standardContextual"/>
          </w:rPr>
          <w:tab/>
        </w:r>
        <w:r w:rsidR="00AD681F" w:rsidRPr="004A54E9">
          <w:rPr>
            <w:rStyle w:val="Hyperlink"/>
          </w:rPr>
          <w:t>Introduction</w:t>
        </w:r>
        <w:r w:rsidR="00AD681F">
          <w:rPr>
            <w:webHidden/>
          </w:rPr>
          <w:tab/>
        </w:r>
        <w:r w:rsidR="00AD681F">
          <w:rPr>
            <w:webHidden/>
          </w:rPr>
          <w:fldChar w:fldCharType="begin"/>
        </w:r>
        <w:r w:rsidR="00AD681F">
          <w:rPr>
            <w:webHidden/>
          </w:rPr>
          <w:instrText xml:space="preserve"> PAGEREF _Toc183905638 \h </w:instrText>
        </w:r>
        <w:r w:rsidR="00AD681F">
          <w:rPr>
            <w:webHidden/>
          </w:rPr>
        </w:r>
        <w:r w:rsidR="00AD681F">
          <w:rPr>
            <w:webHidden/>
          </w:rPr>
          <w:fldChar w:fldCharType="separate"/>
        </w:r>
        <w:r w:rsidR="00AD681F">
          <w:rPr>
            <w:webHidden/>
          </w:rPr>
          <w:t>1</w:t>
        </w:r>
        <w:r w:rsidR="00AD681F">
          <w:rPr>
            <w:webHidden/>
          </w:rPr>
          <w:fldChar w:fldCharType="end"/>
        </w:r>
      </w:hyperlink>
    </w:p>
    <w:p w14:paraId="779F4644" w14:textId="43C57DF7"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39" w:history="1">
        <w:r w:rsidRPr="004A54E9">
          <w:rPr>
            <w:rStyle w:val="Hyperlink"/>
          </w:rPr>
          <w:t>1.1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Scope</w:t>
        </w:r>
        <w:r>
          <w:rPr>
            <w:webHidden/>
          </w:rPr>
          <w:tab/>
        </w:r>
        <w:r>
          <w:rPr>
            <w:webHidden/>
          </w:rPr>
          <w:fldChar w:fldCharType="begin"/>
        </w:r>
        <w:r>
          <w:rPr>
            <w:webHidden/>
          </w:rPr>
          <w:instrText xml:space="preserve"> PAGEREF _Toc183905639 \h </w:instrText>
        </w:r>
        <w:r>
          <w:rPr>
            <w:webHidden/>
          </w:rPr>
        </w:r>
        <w:r>
          <w:rPr>
            <w:webHidden/>
          </w:rPr>
          <w:fldChar w:fldCharType="separate"/>
        </w:r>
        <w:r>
          <w:rPr>
            <w:webHidden/>
          </w:rPr>
          <w:t>1</w:t>
        </w:r>
        <w:r>
          <w:rPr>
            <w:webHidden/>
          </w:rPr>
          <w:fldChar w:fldCharType="end"/>
        </w:r>
      </w:hyperlink>
    </w:p>
    <w:p w14:paraId="345783DB" w14:textId="7F419C99"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0" w:history="1">
        <w:r w:rsidRPr="004A54E9">
          <w:rPr>
            <w:rStyle w:val="Hyperlink"/>
          </w:rPr>
          <w:t>1.2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Conformance</w:t>
        </w:r>
        <w:r>
          <w:rPr>
            <w:webHidden/>
          </w:rPr>
          <w:tab/>
        </w:r>
        <w:r>
          <w:rPr>
            <w:webHidden/>
          </w:rPr>
          <w:fldChar w:fldCharType="begin"/>
        </w:r>
        <w:r>
          <w:rPr>
            <w:webHidden/>
          </w:rPr>
          <w:instrText xml:space="preserve"> PAGEREF _Toc183905640 \h </w:instrText>
        </w:r>
        <w:r>
          <w:rPr>
            <w:webHidden/>
          </w:rPr>
        </w:r>
        <w:r>
          <w:rPr>
            <w:webHidden/>
          </w:rPr>
          <w:fldChar w:fldCharType="separate"/>
        </w:r>
        <w:r>
          <w:rPr>
            <w:webHidden/>
          </w:rPr>
          <w:t>1</w:t>
        </w:r>
        <w:r>
          <w:rPr>
            <w:webHidden/>
          </w:rPr>
          <w:fldChar w:fldCharType="end"/>
        </w:r>
      </w:hyperlink>
    </w:p>
    <w:p w14:paraId="1C6A4ACB" w14:textId="0559A4D9"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1" w:history="1">
        <w:r w:rsidRPr="004A54E9">
          <w:rPr>
            <w:rStyle w:val="Hyperlink"/>
          </w:rPr>
          <w:t>1.3</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References</w:t>
        </w:r>
        <w:r>
          <w:rPr>
            <w:webHidden/>
          </w:rPr>
          <w:tab/>
        </w:r>
        <w:r>
          <w:rPr>
            <w:webHidden/>
          </w:rPr>
          <w:fldChar w:fldCharType="begin"/>
        </w:r>
        <w:r>
          <w:rPr>
            <w:webHidden/>
          </w:rPr>
          <w:instrText xml:space="preserve"> PAGEREF _Toc183905641 \h </w:instrText>
        </w:r>
        <w:r>
          <w:rPr>
            <w:webHidden/>
          </w:rPr>
        </w:r>
        <w:r>
          <w:rPr>
            <w:webHidden/>
          </w:rPr>
          <w:fldChar w:fldCharType="separate"/>
        </w:r>
        <w:r>
          <w:rPr>
            <w:webHidden/>
          </w:rPr>
          <w:t>1</w:t>
        </w:r>
        <w:r>
          <w:rPr>
            <w:webHidden/>
          </w:rPr>
          <w:fldChar w:fldCharType="end"/>
        </w:r>
      </w:hyperlink>
    </w:p>
    <w:p w14:paraId="34C4063E" w14:textId="63630B01"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2" w:history="1">
        <w:r w:rsidRPr="004A54E9">
          <w:rPr>
            <w:rStyle w:val="Hyperlink"/>
          </w:rPr>
          <w:t>1.3.1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Normative references</w:t>
        </w:r>
        <w:r>
          <w:rPr>
            <w:webHidden/>
          </w:rPr>
          <w:tab/>
        </w:r>
        <w:r>
          <w:rPr>
            <w:webHidden/>
          </w:rPr>
          <w:fldChar w:fldCharType="begin"/>
        </w:r>
        <w:r>
          <w:rPr>
            <w:webHidden/>
          </w:rPr>
          <w:instrText xml:space="preserve"> PAGEREF _Toc183905642 \h </w:instrText>
        </w:r>
        <w:r>
          <w:rPr>
            <w:webHidden/>
          </w:rPr>
        </w:r>
        <w:r>
          <w:rPr>
            <w:webHidden/>
          </w:rPr>
          <w:fldChar w:fldCharType="separate"/>
        </w:r>
        <w:r>
          <w:rPr>
            <w:webHidden/>
          </w:rPr>
          <w:t>1</w:t>
        </w:r>
        <w:r>
          <w:rPr>
            <w:webHidden/>
          </w:rPr>
          <w:fldChar w:fldCharType="end"/>
        </w:r>
      </w:hyperlink>
    </w:p>
    <w:p w14:paraId="5F3050B6" w14:textId="1FD0D305"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3" w:history="1">
        <w:r w:rsidRPr="004A54E9">
          <w:rPr>
            <w:rStyle w:val="Hyperlink"/>
          </w:rPr>
          <w:t>1.3.2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Informative references</w:t>
        </w:r>
        <w:r>
          <w:rPr>
            <w:webHidden/>
          </w:rPr>
          <w:tab/>
        </w:r>
        <w:r>
          <w:rPr>
            <w:webHidden/>
          </w:rPr>
          <w:fldChar w:fldCharType="begin"/>
        </w:r>
        <w:r>
          <w:rPr>
            <w:webHidden/>
          </w:rPr>
          <w:instrText xml:space="preserve"> PAGEREF _Toc183905643 \h </w:instrText>
        </w:r>
        <w:r>
          <w:rPr>
            <w:webHidden/>
          </w:rPr>
        </w:r>
        <w:r>
          <w:rPr>
            <w:webHidden/>
          </w:rPr>
          <w:fldChar w:fldCharType="separate"/>
        </w:r>
        <w:r>
          <w:rPr>
            <w:webHidden/>
          </w:rPr>
          <w:t>1</w:t>
        </w:r>
        <w:r>
          <w:rPr>
            <w:webHidden/>
          </w:rPr>
          <w:fldChar w:fldCharType="end"/>
        </w:r>
      </w:hyperlink>
    </w:p>
    <w:p w14:paraId="5B954E4D" w14:textId="6544FF47"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4" w:history="1">
        <w:r w:rsidRPr="004A54E9">
          <w:rPr>
            <w:rStyle w:val="Hyperlink"/>
          </w:rPr>
          <w:t>1.4</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Terms, definitions and abbreviations</w:t>
        </w:r>
        <w:r>
          <w:rPr>
            <w:webHidden/>
          </w:rPr>
          <w:tab/>
        </w:r>
        <w:r>
          <w:rPr>
            <w:webHidden/>
          </w:rPr>
          <w:fldChar w:fldCharType="begin"/>
        </w:r>
        <w:r>
          <w:rPr>
            <w:webHidden/>
          </w:rPr>
          <w:instrText xml:space="preserve"> PAGEREF _Toc183905644 \h </w:instrText>
        </w:r>
        <w:r>
          <w:rPr>
            <w:webHidden/>
          </w:rPr>
        </w:r>
        <w:r>
          <w:rPr>
            <w:webHidden/>
          </w:rPr>
          <w:fldChar w:fldCharType="separate"/>
        </w:r>
        <w:r>
          <w:rPr>
            <w:webHidden/>
          </w:rPr>
          <w:t>1</w:t>
        </w:r>
        <w:r>
          <w:rPr>
            <w:webHidden/>
          </w:rPr>
          <w:fldChar w:fldCharType="end"/>
        </w:r>
      </w:hyperlink>
    </w:p>
    <w:p w14:paraId="09E9C74D" w14:textId="4CAD49E9"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5" w:history="1">
        <w:r w:rsidRPr="004A54E9">
          <w:rPr>
            <w:rStyle w:val="Hyperlink"/>
          </w:rPr>
          <w:t>1.4.1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Terms and definitions</w:t>
        </w:r>
        <w:r>
          <w:rPr>
            <w:webHidden/>
          </w:rPr>
          <w:tab/>
        </w:r>
        <w:r>
          <w:rPr>
            <w:webHidden/>
          </w:rPr>
          <w:fldChar w:fldCharType="begin"/>
        </w:r>
        <w:r>
          <w:rPr>
            <w:webHidden/>
          </w:rPr>
          <w:instrText xml:space="preserve"> PAGEREF _Toc183905645 \h </w:instrText>
        </w:r>
        <w:r>
          <w:rPr>
            <w:webHidden/>
          </w:rPr>
        </w:r>
        <w:r>
          <w:rPr>
            <w:webHidden/>
          </w:rPr>
          <w:fldChar w:fldCharType="separate"/>
        </w:r>
        <w:r>
          <w:rPr>
            <w:webHidden/>
          </w:rPr>
          <w:t>1</w:t>
        </w:r>
        <w:r>
          <w:rPr>
            <w:webHidden/>
          </w:rPr>
          <w:fldChar w:fldCharType="end"/>
        </w:r>
      </w:hyperlink>
    </w:p>
    <w:p w14:paraId="688F9AF4" w14:textId="3D161CA5"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6" w:history="1">
        <w:r w:rsidRPr="004A54E9">
          <w:rPr>
            <w:rStyle w:val="Hyperlink"/>
          </w:rPr>
          <w:t>1.4.2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Abbreviations</w:t>
        </w:r>
        <w:r>
          <w:rPr>
            <w:webHidden/>
          </w:rPr>
          <w:tab/>
        </w:r>
        <w:r>
          <w:rPr>
            <w:webHidden/>
          </w:rPr>
          <w:fldChar w:fldCharType="begin"/>
        </w:r>
        <w:r>
          <w:rPr>
            <w:webHidden/>
          </w:rPr>
          <w:instrText xml:space="preserve"> PAGEREF _Toc183905646 \h </w:instrText>
        </w:r>
        <w:r>
          <w:rPr>
            <w:webHidden/>
          </w:rPr>
        </w:r>
        <w:r>
          <w:rPr>
            <w:webHidden/>
          </w:rPr>
          <w:fldChar w:fldCharType="separate"/>
        </w:r>
        <w:r>
          <w:rPr>
            <w:webHidden/>
          </w:rPr>
          <w:t>3</w:t>
        </w:r>
        <w:r>
          <w:rPr>
            <w:webHidden/>
          </w:rPr>
          <w:fldChar w:fldCharType="end"/>
        </w:r>
      </w:hyperlink>
    </w:p>
    <w:p w14:paraId="68387581" w14:textId="6E4C7AE5"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47" w:history="1">
        <w:r w:rsidRPr="004A54E9">
          <w:rPr>
            <w:rStyle w:val="Hyperlink"/>
          </w:rPr>
          <w:t>1.4.3</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Symbols</w:t>
        </w:r>
        <w:r>
          <w:rPr>
            <w:webHidden/>
          </w:rPr>
          <w:tab/>
        </w:r>
        <w:r>
          <w:rPr>
            <w:webHidden/>
          </w:rPr>
          <w:fldChar w:fldCharType="begin"/>
        </w:r>
        <w:r>
          <w:rPr>
            <w:webHidden/>
          </w:rPr>
          <w:instrText xml:space="preserve"> PAGEREF _Toc183905647 \h </w:instrText>
        </w:r>
        <w:r>
          <w:rPr>
            <w:webHidden/>
          </w:rPr>
        </w:r>
        <w:r>
          <w:rPr>
            <w:webHidden/>
          </w:rPr>
          <w:fldChar w:fldCharType="separate"/>
        </w:r>
        <w:r>
          <w:rPr>
            <w:webHidden/>
          </w:rPr>
          <w:t>3</w:t>
        </w:r>
        <w:r>
          <w:rPr>
            <w:webHidden/>
          </w:rPr>
          <w:fldChar w:fldCharType="end"/>
        </w:r>
      </w:hyperlink>
    </w:p>
    <w:p w14:paraId="5900C129" w14:textId="0CA214EA"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8" w:history="1">
        <w:r w:rsidRPr="004A54E9">
          <w:rPr>
            <w:rStyle w:val="Hyperlink"/>
          </w:rPr>
          <w:t>1.5</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Use of language</w:t>
        </w:r>
        <w:r>
          <w:rPr>
            <w:webHidden/>
          </w:rPr>
          <w:tab/>
        </w:r>
        <w:r>
          <w:rPr>
            <w:webHidden/>
          </w:rPr>
          <w:fldChar w:fldCharType="begin"/>
        </w:r>
        <w:r>
          <w:rPr>
            <w:webHidden/>
          </w:rPr>
          <w:instrText xml:space="preserve"> PAGEREF _Toc183905648 \h </w:instrText>
        </w:r>
        <w:r>
          <w:rPr>
            <w:webHidden/>
          </w:rPr>
        </w:r>
        <w:r>
          <w:rPr>
            <w:webHidden/>
          </w:rPr>
          <w:fldChar w:fldCharType="separate"/>
        </w:r>
        <w:r>
          <w:rPr>
            <w:webHidden/>
          </w:rPr>
          <w:t>3</w:t>
        </w:r>
        <w:r>
          <w:rPr>
            <w:webHidden/>
          </w:rPr>
          <w:fldChar w:fldCharType="end"/>
        </w:r>
      </w:hyperlink>
    </w:p>
    <w:p w14:paraId="0CFF1FEF" w14:textId="675A3D93"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49" w:history="1">
        <w:r w:rsidRPr="004A54E9">
          <w:rPr>
            <w:rStyle w:val="Hyperlink"/>
          </w:rPr>
          <w:t>1.6</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General description</w:t>
        </w:r>
        <w:r>
          <w:rPr>
            <w:webHidden/>
          </w:rPr>
          <w:tab/>
        </w:r>
        <w:r>
          <w:rPr>
            <w:webHidden/>
          </w:rPr>
          <w:fldChar w:fldCharType="begin"/>
        </w:r>
        <w:r>
          <w:rPr>
            <w:webHidden/>
          </w:rPr>
          <w:instrText xml:space="preserve"> PAGEREF _Toc183905649 \h </w:instrText>
        </w:r>
        <w:r>
          <w:rPr>
            <w:webHidden/>
          </w:rPr>
        </w:r>
        <w:r>
          <w:rPr>
            <w:webHidden/>
          </w:rPr>
          <w:fldChar w:fldCharType="separate"/>
        </w:r>
        <w:r>
          <w:rPr>
            <w:webHidden/>
          </w:rPr>
          <w:t>3</w:t>
        </w:r>
        <w:r>
          <w:rPr>
            <w:webHidden/>
          </w:rPr>
          <w:fldChar w:fldCharType="end"/>
        </w:r>
      </w:hyperlink>
    </w:p>
    <w:p w14:paraId="3278C5BA" w14:textId="27A1713E"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50" w:history="1">
        <w:r w:rsidRPr="004A54E9">
          <w:rPr>
            <w:rStyle w:val="Hyperlink"/>
          </w:rPr>
          <w:t>1.7</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Specification metadata and maintenance</w:t>
        </w:r>
        <w:r>
          <w:rPr>
            <w:webHidden/>
          </w:rPr>
          <w:tab/>
        </w:r>
        <w:r>
          <w:rPr>
            <w:webHidden/>
          </w:rPr>
          <w:fldChar w:fldCharType="begin"/>
        </w:r>
        <w:r>
          <w:rPr>
            <w:webHidden/>
          </w:rPr>
          <w:instrText xml:space="preserve"> PAGEREF _Toc183905650 \h </w:instrText>
        </w:r>
        <w:r>
          <w:rPr>
            <w:webHidden/>
          </w:rPr>
        </w:r>
        <w:r>
          <w:rPr>
            <w:webHidden/>
          </w:rPr>
          <w:fldChar w:fldCharType="separate"/>
        </w:r>
        <w:r>
          <w:rPr>
            <w:webHidden/>
          </w:rPr>
          <w:t>3</w:t>
        </w:r>
        <w:r>
          <w:rPr>
            <w:webHidden/>
          </w:rPr>
          <w:fldChar w:fldCharType="end"/>
        </w:r>
      </w:hyperlink>
    </w:p>
    <w:p w14:paraId="5E46495C" w14:textId="7D2B1D58"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51" w:history="1">
        <w:r w:rsidRPr="004A54E9">
          <w:rPr>
            <w:rStyle w:val="Hyperlink"/>
          </w:rPr>
          <w:t>1.7.1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Specification metadata</w:t>
        </w:r>
        <w:r>
          <w:rPr>
            <w:webHidden/>
          </w:rPr>
          <w:tab/>
        </w:r>
        <w:r>
          <w:rPr>
            <w:webHidden/>
          </w:rPr>
          <w:fldChar w:fldCharType="begin"/>
        </w:r>
        <w:r>
          <w:rPr>
            <w:webHidden/>
          </w:rPr>
          <w:instrText xml:space="preserve"> PAGEREF _Toc183905651 \h </w:instrText>
        </w:r>
        <w:r>
          <w:rPr>
            <w:webHidden/>
          </w:rPr>
        </w:r>
        <w:r>
          <w:rPr>
            <w:webHidden/>
          </w:rPr>
          <w:fldChar w:fldCharType="separate"/>
        </w:r>
        <w:r>
          <w:rPr>
            <w:webHidden/>
          </w:rPr>
          <w:t>3</w:t>
        </w:r>
        <w:r>
          <w:rPr>
            <w:webHidden/>
          </w:rPr>
          <w:fldChar w:fldCharType="end"/>
        </w:r>
      </w:hyperlink>
    </w:p>
    <w:p w14:paraId="497931A0" w14:textId="02EA4967" w:rsidR="00AD681F" w:rsidRDefault="00AD681F">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905652" w:history="1">
        <w:r w:rsidRPr="004A54E9">
          <w:rPr>
            <w:rStyle w:val="Hyperlink"/>
          </w:rPr>
          <w:t>1.7.2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Specification maintenance</w:t>
        </w:r>
        <w:r>
          <w:rPr>
            <w:webHidden/>
          </w:rPr>
          <w:tab/>
        </w:r>
        <w:r>
          <w:rPr>
            <w:webHidden/>
          </w:rPr>
          <w:fldChar w:fldCharType="begin"/>
        </w:r>
        <w:r>
          <w:rPr>
            <w:webHidden/>
          </w:rPr>
          <w:instrText xml:space="preserve"> PAGEREF _Toc183905652 \h </w:instrText>
        </w:r>
        <w:r>
          <w:rPr>
            <w:webHidden/>
          </w:rPr>
        </w:r>
        <w:r>
          <w:rPr>
            <w:webHidden/>
          </w:rPr>
          <w:fldChar w:fldCharType="separate"/>
        </w:r>
        <w:r>
          <w:rPr>
            <w:webHidden/>
          </w:rPr>
          <w:t>4</w:t>
        </w:r>
        <w:r>
          <w:rPr>
            <w:webHidden/>
          </w:rPr>
          <w:fldChar w:fldCharType="end"/>
        </w:r>
      </w:hyperlink>
    </w:p>
    <w:p w14:paraId="4971B3D8" w14:textId="625E4C58"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53" w:history="1">
        <w:r w:rsidRPr="004A54E9">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Check Structure</w:t>
        </w:r>
        <w:r>
          <w:rPr>
            <w:webHidden/>
          </w:rPr>
          <w:tab/>
        </w:r>
        <w:r>
          <w:rPr>
            <w:webHidden/>
          </w:rPr>
          <w:fldChar w:fldCharType="begin"/>
        </w:r>
        <w:r>
          <w:rPr>
            <w:webHidden/>
          </w:rPr>
          <w:instrText xml:space="preserve"> PAGEREF _Toc183905653 \h </w:instrText>
        </w:r>
        <w:r>
          <w:rPr>
            <w:webHidden/>
          </w:rPr>
        </w:r>
        <w:r>
          <w:rPr>
            <w:webHidden/>
          </w:rPr>
          <w:fldChar w:fldCharType="separate"/>
        </w:r>
        <w:r>
          <w:rPr>
            <w:webHidden/>
          </w:rPr>
          <w:t>5</w:t>
        </w:r>
        <w:r>
          <w:rPr>
            <w:webHidden/>
          </w:rPr>
          <w:fldChar w:fldCharType="end"/>
        </w:r>
      </w:hyperlink>
    </w:p>
    <w:p w14:paraId="2A0D54D0" w14:textId="4205CCF7"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54" w:history="1">
        <w:r w:rsidRPr="004A54E9">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Check Syntax</w:t>
        </w:r>
        <w:r>
          <w:rPr>
            <w:webHidden/>
          </w:rPr>
          <w:tab/>
        </w:r>
        <w:r>
          <w:rPr>
            <w:webHidden/>
          </w:rPr>
          <w:fldChar w:fldCharType="begin"/>
        </w:r>
        <w:r>
          <w:rPr>
            <w:webHidden/>
          </w:rPr>
          <w:instrText xml:space="preserve"> PAGEREF _Toc183905654 \h </w:instrText>
        </w:r>
        <w:r>
          <w:rPr>
            <w:webHidden/>
          </w:rPr>
        </w:r>
        <w:r>
          <w:rPr>
            <w:webHidden/>
          </w:rPr>
          <w:fldChar w:fldCharType="separate"/>
        </w:r>
        <w:r>
          <w:rPr>
            <w:webHidden/>
          </w:rPr>
          <w:t>5</w:t>
        </w:r>
        <w:r>
          <w:rPr>
            <w:webHidden/>
          </w:rPr>
          <w:fldChar w:fldCharType="end"/>
        </w:r>
      </w:hyperlink>
    </w:p>
    <w:p w14:paraId="5C7B8641" w14:textId="4B484158"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55" w:history="1">
        <w:r w:rsidRPr="004A54E9">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Organisation</w:t>
        </w:r>
        <w:r>
          <w:rPr>
            <w:webHidden/>
          </w:rPr>
          <w:tab/>
        </w:r>
        <w:r>
          <w:rPr>
            <w:webHidden/>
          </w:rPr>
          <w:fldChar w:fldCharType="begin"/>
        </w:r>
        <w:r>
          <w:rPr>
            <w:webHidden/>
          </w:rPr>
          <w:instrText xml:space="preserve"> PAGEREF _Toc183905655 \h </w:instrText>
        </w:r>
        <w:r>
          <w:rPr>
            <w:webHidden/>
          </w:rPr>
        </w:r>
        <w:r>
          <w:rPr>
            <w:webHidden/>
          </w:rPr>
          <w:fldChar w:fldCharType="separate"/>
        </w:r>
        <w:r>
          <w:rPr>
            <w:webHidden/>
          </w:rPr>
          <w:t>5</w:t>
        </w:r>
        <w:r>
          <w:rPr>
            <w:webHidden/>
          </w:rPr>
          <w:fldChar w:fldCharType="end"/>
        </w:r>
      </w:hyperlink>
    </w:p>
    <w:p w14:paraId="09DA4B86" w14:textId="642DFC73"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56" w:history="1">
        <w:r w:rsidRPr="004A54E9">
          <w:rPr>
            <w:rStyle w:val="Hyperlink"/>
          </w:rPr>
          <w:t>4.1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Check numbers</w:t>
        </w:r>
        <w:r>
          <w:rPr>
            <w:webHidden/>
          </w:rPr>
          <w:tab/>
        </w:r>
        <w:r>
          <w:rPr>
            <w:webHidden/>
          </w:rPr>
          <w:fldChar w:fldCharType="begin"/>
        </w:r>
        <w:r>
          <w:rPr>
            <w:webHidden/>
          </w:rPr>
          <w:instrText xml:space="preserve"> PAGEREF _Toc183905656 \h </w:instrText>
        </w:r>
        <w:r>
          <w:rPr>
            <w:webHidden/>
          </w:rPr>
        </w:r>
        <w:r>
          <w:rPr>
            <w:webHidden/>
          </w:rPr>
          <w:fldChar w:fldCharType="separate"/>
        </w:r>
        <w:r>
          <w:rPr>
            <w:webHidden/>
          </w:rPr>
          <w:t>5</w:t>
        </w:r>
        <w:r>
          <w:rPr>
            <w:webHidden/>
          </w:rPr>
          <w:fldChar w:fldCharType="end"/>
        </w:r>
      </w:hyperlink>
    </w:p>
    <w:p w14:paraId="16901A57" w14:textId="5D952F20"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57" w:history="1">
        <w:r w:rsidRPr="004A54E9">
          <w:rPr>
            <w:rStyle w:val="Hyperlink"/>
          </w:rPr>
          <w:t>4.2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Checks for datasets and exchange sets versus checks for specifications</w:t>
        </w:r>
        <w:r>
          <w:rPr>
            <w:webHidden/>
          </w:rPr>
          <w:tab/>
        </w:r>
        <w:r>
          <w:rPr>
            <w:webHidden/>
          </w:rPr>
          <w:fldChar w:fldCharType="begin"/>
        </w:r>
        <w:r>
          <w:rPr>
            <w:webHidden/>
          </w:rPr>
          <w:instrText xml:space="preserve"> PAGEREF _Toc183905657 \h </w:instrText>
        </w:r>
        <w:r>
          <w:rPr>
            <w:webHidden/>
          </w:rPr>
        </w:r>
        <w:r>
          <w:rPr>
            <w:webHidden/>
          </w:rPr>
          <w:fldChar w:fldCharType="separate"/>
        </w:r>
        <w:r>
          <w:rPr>
            <w:webHidden/>
          </w:rPr>
          <w:t>5</w:t>
        </w:r>
        <w:r>
          <w:rPr>
            <w:webHidden/>
          </w:rPr>
          <w:fldChar w:fldCharType="end"/>
        </w:r>
      </w:hyperlink>
    </w:p>
    <w:p w14:paraId="314F3A19" w14:textId="488E0436"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58" w:history="1">
        <w:r w:rsidRPr="004A54E9">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Check Application Sequence</w:t>
        </w:r>
        <w:r>
          <w:rPr>
            <w:webHidden/>
          </w:rPr>
          <w:tab/>
        </w:r>
        <w:r>
          <w:rPr>
            <w:webHidden/>
          </w:rPr>
          <w:fldChar w:fldCharType="begin"/>
        </w:r>
        <w:r>
          <w:rPr>
            <w:webHidden/>
          </w:rPr>
          <w:instrText xml:space="preserve"> PAGEREF _Toc183905658 \h </w:instrText>
        </w:r>
        <w:r>
          <w:rPr>
            <w:webHidden/>
          </w:rPr>
        </w:r>
        <w:r>
          <w:rPr>
            <w:webHidden/>
          </w:rPr>
          <w:fldChar w:fldCharType="separate"/>
        </w:r>
        <w:r>
          <w:rPr>
            <w:webHidden/>
          </w:rPr>
          <w:t>5</w:t>
        </w:r>
        <w:r>
          <w:rPr>
            <w:webHidden/>
          </w:rPr>
          <w:fldChar w:fldCharType="end"/>
        </w:r>
      </w:hyperlink>
    </w:p>
    <w:p w14:paraId="4774974A" w14:textId="1D130424"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59" w:history="1">
        <w:r w:rsidRPr="004A54E9">
          <w:rPr>
            <w:rStyle w:val="Hyperlink"/>
          </w:rPr>
          <w:t>5.1</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Applicable subset</w:t>
        </w:r>
        <w:r>
          <w:rPr>
            <w:webHidden/>
          </w:rPr>
          <w:tab/>
        </w:r>
        <w:r>
          <w:rPr>
            <w:webHidden/>
          </w:rPr>
          <w:fldChar w:fldCharType="begin"/>
        </w:r>
        <w:r>
          <w:rPr>
            <w:webHidden/>
          </w:rPr>
          <w:instrText xml:space="preserve"> PAGEREF _Toc183905659 \h </w:instrText>
        </w:r>
        <w:r>
          <w:rPr>
            <w:webHidden/>
          </w:rPr>
        </w:r>
        <w:r>
          <w:rPr>
            <w:webHidden/>
          </w:rPr>
          <w:fldChar w:fldCharType="separate"/>
        </w:r>
        <w:r>
          <w:rPr>
            <w:webHidden/>
          </w:rPr>
          <w:t>5</w:t>
        </w:r>
        <w:r>
          <w:rPr>
            <w:webHidden/>
          </w:rPr>
          <w:fldChar w:fldCharType="end"/>
        </w:r>
      </w:hyperlink>
    </w:p>
    <w:p w14:paraId="5EDCD34A" w14:textId="5E5B5471" w:rsidR="00AD681F" w:rsidRDefault="00AD681F">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905660" w:history="1">
        <w:r w:rsidRPr="004A54E9">
          <w:rPr>
            <w:rStyle w:val="Hyperlink"/>
          </w:rPr>
          <w:t>5.2</w:t>
        </w:r>
        <w:r>
          <w:rPr>
            <w:rFonts w:asciiTheme="minorHAnsi" w:eastAsiaTheme="minorEastAsia" w:hAnsiTheme="minorHAnsi" w:cstheme="minorBidi"/>
            <w:kern w:val="2"/>
            <w:sz w:val="24"/>
            <w:szCs w:val="24"/>
            <w:lang w:val="en-US" w:eastAsia="en-US"/>
            <w14:ligatures w14:val="standardContextual"/>
          </w:rPr>
          <w:tab/>
        </w:r>
        <w:r w:rsidRPr="004A54E9">
          <w:rPr>
            <w:rStyle w:val="Hyperlink"/>
          </w:rPr>
          <w:t>Application sequence</w:t>
        </w:r>
        <w:r>
          <w:rPr>
            <w:webHidden/>
          </w:rPr>
          <w:tab/>
        </w:r>
        <w:r>
          <w:rPr>
            <w:webHidden/>
          </w:rPr>
          <w:fldChar w:fldCharType="begin"/>
        </w:r>
        <w:r>
          <w:rPr>
            <w:webHidden/>
          </w:rPr>
          <w:instrText xml:space="preserve"> PAGEREF _Toc183905660 \h </w:instrText>
        </w:r>
        <w:r>
          <w:rPr>
            <w:webHidden/>
          </w:rPr>
        </w:r>
        <w:r>
          <w:rPr>
            <w:webHidden/>
          </w:rPr>
          <w:fldChar w:fldCharType="separate"/>
        </w:r>
        <w:r>
          <w:rPr>
            <w:webHidden/>
          </w:rPr>
          <w:t>6</w:t>
        </w:r>
        <w:r>
          <w:rPr>
            <w:webHidden/>
          </w:rPr>
          <w:fldChar w:fldCharType="end"/>
        </w:r>
      </w:hyperlink>
    </w:p>
    <w:p w14:paraId="58A29CD1" w14:textId="6CB3D27C"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61" w:history="1">
        <w:r w:rsidRPr="004A54E9">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Check Classification</w:t>
        </w:r>
        <w:r>
          <w:rPr>
            <w:webHidden/>
          </w:rPr>
          <w:tab/>
        </w:r>
        <w:r>
          <w:rPr>
            <w:webHidden/>
          </w:rPr>
          <w:fldChar w:fldCharType="begin"/>
        </w:r>
        <w:r>
          <w:rPr>
            <w:webHidden/>
          </w:rPr>
          <w:instrText xml:space="preserve"> PAGEREF _Toc183905661 \h </w:instrText>
        </w:r>
        <w:r>
          <w:rPr>
            <w:webHidden/>
          </w:rPr>
        </w:r>
        <w:r>
          <w:rPr>
            <w:webHidden/>
          </w:rPr>
          <w:fldChar w:fldCharType="separate"/>
        </w:r>
        <w:r>
          <w:rPr>
            <w:webHidden/>
          </w:rPr>
          <w:t>6</w:t>
        </w:r>
        <w:r>
          <w:rPr>
            <w:webHidden/>
          </w:rPr>
          <w:fldChar w:fldCharType="end"/>
        </w:r>
      </w:hyperlink>
    </w:p>
    <w:p w14:paraId="7166DD15" w14:textId="27F9CDC8"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62" w:history="1">
        <w:r w:rsidRPr="004A54E9">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Geometry and Spatial Operators</w:t>
        </w:r>
        <w:r>
          <w:rPr>
            <w:webHidden/>
          </w:rPr>
          <w:tab/>
        </w:r>
        <w:r>
          <w:rPr>
            <w:webHidden/>
          </w:rPr>
          <w:fldChar w:fldCharType="begin"/>
        </w:r>
        <w:r>
          <w:rPr>
            <w:webHidden/>
          </w:rPr>
          <w:instrText xml:space="preserve"> PAGEREF _Toc183905662 \h </w:instrText>
        </w:r>
        <w:r>
          <w:rPr>
            <w:webHidden/>
          </w:rPr>
        </w:r>
        <w:r>
          <w:rPr>
            <w:webHidden/>
          </w:rPr>
          <w:fldChar w:fldCharType="separate"/>
        </w:r>
        <w:r>
          <w:rPr>
            <w:webHidden/>
          </w:rPr>
          <w:t>6</w:t>
        </w:r>
        <w:r>
          <w:rPr>
            <w:webHidden/>
          </w:rPr>
          <w:fldChar w:fldCharType="end"/>
        </w:r>
      </w:hyperlink>
    </w:p>
    <w:p w14:paraId="123C62B2" w14:textId="120634F3" w:rsidR="00AD681F" w:rsidRDefault="00AD681F">
      <w:pPr>
        <w:pStyle w:val="TOC1"/>
        <w:rPr>
          <w:rFonts w:asciiTheme="minorHAnsi" w:eastAsiaTheme="minorEastAsia" w:hAnsiTheme="minorHAnsi" w:cstheme="minorBidi"/>
          <w:b w:val="0"/>
          <w:kern w:val="2"/>
          <w:sz w:val="24"/>
          <w:szCs w:val="24"/>
          <w:lang w:val="en-US" w:eastAsia="en-US"/>
          <w14:ligatures w14:val="standardContextual"/>
        </w:rPr>
      </w:pPr>
      <w:hyperlink w:anchor="_Toc183905663" w:history="1">
        <w:r w:rsidRPr="004A54E9">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4A54E9">
          <w:rPr>
            <w:rStyle w:val="Hyperlink"/>
          </w:rPr>
          <w:t>Other Components of this Specification</w:t>
        </w:r>
        <w:r>
          <w:rPr>
            <w:webHidden/>
          </w:rPr>
          <w:tab/>
        </w:r>
        <w:r>
          <w:rPr>
            <w:webHidden/>
          </w:rPr>
          <w:fldChar w:fldCharType="begin"/>
        </w:r>
        <w:r>
          <w:rPr>
            <w:webHidden/>
          </w:rPr>
          <w:instrText xml:space="preserve"> PAGEREF _Toc183905663 \h </w:instrText>
        </w:r>
        <w:r>
          <w:rPr>
            <w:webHidden/>
          </w:rPr>
        </w:r>
        <w:r>
          <w:rPr>
            <w:webHidden/>
          </w:rPr>
          <w:fldChar w:fldCharType="separate"/>
        </w:r>
        <w:r>
          <w:rPr>
            <w:webHidden/>
          </w:rPr>
          <w:t>7</w:t>
        </w:r>
        <w:r>
          <w:rPr>
            <w:webHidden/>
          </w:rPr>
          <w:fldChar w:fldCharType="end"/>
        </w:r>
      </w:hyperlink>
    </w:p>
    <w:p w14:paraId="5CFB76EA" w14:textId="31A30814"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99" w:name="_Toc183905638"/>
      <w:r>
        <w:rPr>
          <w:lang w:val="en-GB"/>
        </w:rPr>
        <w:lastRenderedPageBreak/>
        <w:t>Introduction</w:t>
      </w:r>
      <w:bookmarkEnd w:id="99"/>
    </w:p>
    <w:p w14:paraId="63BB43CF" w14:textId="5318F363"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validation tools </w:t>
      </w:r>
      <w:r w:rsidR="00957786">
        <w:rPr>
          <w:lang w:val="en-GB"/>
        </w:rPr>
        <w:t xml:space="preserve">for S-100 based data products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data are compliant with the </w:t>
      </w:r>
      <w:r>
        <w:rPr>
          <w:lang w:val="en-GB"/>
        </w:rPr>
        <w:t>S-10</w:t>
      </w:r>
      <w:r w:rsidR="00957786">
        <w:rPr>
          <w:lang w:val="en-GB"/>
        </w:rPr>
        <w:t>0 Universal Hydrographic Data Model and</w:t>
      </w:r>
      <w:r w:rsidRPr="00236539">
        <w:rPr>
          <w:lang w:val="en-GB"/>
        </w:rPr>
        <w:t xml:space="preserve"> Product Specification</w:t>
      </w:r>
      <w:r w:rsidR="00957786">
        <w:rPr>
          <w:lang w:val="en-GB"/>
        </w:rPr>
        <w:t>s based on S-100</w:t>
      </w:r>
      <w:r w:rsidRPr="00236539">
        <w:rPr>
          <w:lang w:val="en-GB"/>
        </w:rPr>
        <w:t>. The</w:t>
      </w:r>
      <w:r>
        <w:rPr>
          <w:lang w:val="en-GB"/>
        </w:rPr>
        <w:t xml:space="preserve"> initial</w:t>
      </w:r>
      <w:r w:rsidRPr="00236539">
        <w:rPr>
          <w:lang w:val="en-GB"/>
        </w:rPr>
        <w:t xml:space="preserve"> </w:t>
      </w:r>
      <w:r>
        <w:rPr>
          <w:lang w:val="en-GB"/>
        </w:rPr>
        <w:t>list of checks</w:t>
      </w:r>
      <w:r w:rsidR="00754555">
        <w:rPr>
          <w:lang w:val="en-GB"/>
        </w:rPr>
        <w:t xml:space="preserve"> for S-10</w:t>
      </w:r>
      <w:r w:rsidR="00957786">
        <w:rPr>
          <w:lang w:val="en-GB"/>
        </w:rPr>
        <w:t>0</w:t>
      </w:r>
      <w:r w:rsidRPr="00236539">
        <w:rPr>
          <w:lang w:val="en-GB"/>
        </w:rPr>
        <w:t xml:space="preserve"> </w:t>
      </w:r>
      <w:r>
        <w:rPr>
          <w:lang w:val="en-GB"/>
        </w:rPr>
        <w:t>w</w:t>
      </w:r>
      <w:r w:rsidRPr="00236539">
        <w:rPr>
          <w:lang w:val="en-GB"/>
        </w:rPr>
        <w:t>as compiled</w:t>
      </w:r>
      <w:r>
        <w:rPr>
          <w:lang w:val="en-GB"/>
        </w:rPr>
        <w:t xml:space="preserve"> by the IHO S-100 </w:t>
      </w:r>
      <w:r w:rsidR="00957786">
        <w:rPr>
          <w:lang w:val="en-GB"/>
        </w:rPr>
        <w:t>Validation Checks sub-group</w:t>
      </w:r>
      <w:r w:rsidR="00957786" w:rsidRPr="00236539">
        <w:rPr>
          <w:lang w:val="en-GB"/>
        </w:rPr>
        <w:t xml:space="preserve"> </w:t>
      </w:r>
      <w:r w:rsidRPr="00236539">
        <w:rPr>
          <w:lang w:val="en-GB"/>
        </w:rPr>
        <w:t>for the IHO</w:t>
      </w:r>
      <w:r w:rsidR="00754555">
        <w:rPr>
          <w:lang w:val="en-GB"/>
        </w:rPr>
        <w:t xml:space="preserve">. This </w:t>
      </w:r>
      <w:r w:rsidRPr="00236539">
        <w:rPr>
          <w:lang w:val="en-GB"/>
        </w:rPr>
        <w:t xml:space="preserve">list of checks </w:t>
      </w:r>
      <w:r w:rsidR="00754555">
        <w:rPr>
          <w:lang w:val="en-GB"/>
        </w:rPr>
        <w:t xml:space="preserve">derives </w:t>
      </w:r>
      <w:r w:rsidR="00957786">
        <w:rPr>
          <w:lang w:val="en-GB"/>
        </w:rPr>
        <w:t xml:space="preserve">in part original material in the S-100 standard and in part </w:t>
      </w:r>
      <w:r w:rsidR="00754555">
        <w:rPr>
          <w:lang w:val="en-GB"/>
        </w:rPr>
        <w:t xml:space="preserve">from validation checks for S-57 ENCs defined in IHO S-58 (ENC Validation Checks), which were </w:t>
      </w:r>
      <w:r w:rsidRPr="00236539">
        <w:rPr>
          <w:lang w:val="en-GB"/>
        </w:rPr>
        <w:t>provided by a number of hydrographic offices and software companies</w:t>
      </w:r>
      <w:r w:rsidR="00754555">
        <w:rPr>
          <w:lang w:val="en-GB"/>
        </w:rPr>
        <w:t>.</w:t>
      </w:r>
    </w:p>
    <w:p w14:paraId="4427A2A4" w14:textId="71DCA73E" w:rsidR="00BA4C13" w:rsidRDefault="00754555" w:rsidP="00CF30EA">
      <w:pPr>
        <w:spacing w:after="120" w:line="240" w:lineRule="auto"/>
        <w:rPr>
          <w:lang w:val="en-GB"/>
        </w:rPr>
      </w:pPr>
      <w:r>
        <w:rPr>
          <w:lang w:val="en-GB"/>
        </w:rPr>
        <w:t xml:space="preserve">The checks listed in this document </w:t>
      </w:r>
      <w:r w:rsidR="009C7608">
        <w:rPr>
          <w:lang w:val="en-GB"/>
        </w:rPr>
        <w:t>are</w:t>
      </w:r>
      <w:r w:rsidR="00957786">
        <w:rPr>
          <w:lang w:val="en-GB"/>
        </w:rPr>
        <w:t xml:space="preserve"> generic checks </w:t>
      </w:r>
      <w:r w:rsidR="009C7608">
        <w:rPr>
          <w:lang w:val="en-GB"/>
        </w:rPr>
        <w:t xml:space="preserve">applicable to all S-100 products </w:t>
      </w:r>
      <w:r w:rsidR="00A63532">
        <w:rPr>
          <w:lang w:val="en-GB"/>
        </w:rPr>
        <w:t>which include the relevant S-100 concepts.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00" w:name="_Toc126186777"/>
      <w:bookmarkStart w:id="101" w:name="_Toc126241790"/>
      <w:bookmarkStart w:id="102" w:name="_Toc127967165"/>
      <w:bookmarkStart w:id="103" w:name="_Toc127967680"/>
      <w:bookmarkStart w:id="104" w:name="_Toc126186778"/>
      <w:bookmarkStart w:id="105" w:name="_Toc126241791"/>
      <w:bookmarkStart w:id="106" w:name="_Toc127967166"/>
      <w:bookmarkStart w:id="107" w:name="_Toc127967681"/>
      <w:bookmarkStart w:id="108" w:name="_Toc183905639"/>
      <w:bookmarkEnd w:id="100"/>
      <w:bookmarkEnd w:id="101"/>
      <w:bookmarkEnd w:id="102"/>
      <w:bookmarkEnd w:id="103"/>
      <w:bookmarkEnd w:id="104"/>
      <w:bookmarkEnd w:id="105"/>
      <w:bookmarkEnd w:id="106"/>
      <w:bookmarkEnd w:id="107"/>
      <w:r w:rsidRPr="00CF30EA">
        <w:rPr>
          <w:lang w:val="en-GB"/>
        </w:rPr>
        <w:t>Scope</w:t>
      </w:r>
      <w:bookmarkEnd w:id="108"/>
    </w:p>
    <w:p w14:paraId="773E34E4" w14:textId="1055DCAA" w:rsidR="009C7608" w:rsidRDefault="00CD7912" w:rsidP="0098512D">
      <w:pPr>
        <w:spacing w:after="120" w:line="240" w:lineRule="auto"/>
        <w:rPr>
          <w:lang w:val="en-GB"/>
        </w:rPr>
      </w:pPr>
      <w:r w:rsidRPr="00CD7912">
        <w:rPr>
          <w:lang w:val="en-GB"/>
        </w:rPr>
        <w:t>This document</w:t>
      </w:r>
      <w:r w:rsidR="009756F1">
        <w:rPr>
          <w:lang w:val="en-GB"/>
        </w:rPr>
        <w:t>, designated as “S-158</w:t>
      </w:r>
      <w:r w:rsidR="007206C1">
        <w:rPr>
          <w:lang w:val="en-GB"/>
        </w:rPr>
        <w:t>:10</w:t>
      </w:r>
      <w:r w:rsidR="00A63532">
        <w:rPr>
          <w:lang w:val="en-GB"/>
        </w:rPr>
        <w:t>0</w:t>
      </w:r>
      <w:r w:rsidR="009756F1">
        <w:rPr>
          <w:lang w:val="en-GB"/>
        </w:rPr>
        <w:t>” by the IHO,</w:t>
      </w:r>
      <w:r w:rsidRPr="00CD7912">
        <w:rPr>
          <w:lang w:val="en-GB"/>
        </w:rPr>
        <w:t xml:space="preserve"> </w:t>
      </w:r>
      <w:r w:rsidR="007206C1">
        <w:rPr>
          <w:lang w:val="en-GB"/>
        </w:rPr>
        <w:t>specifies</w:t>
      </w:r>
      <w:r w:rsidRPr="00CD7912">
        <w:rPr>
          <w:lang w:val="en-GB"/>
        </w:rPr>
        <w:t xml:space="preserve"> validation checks for </w:t>
      </w:r>
      <w:r w:rsidR="00236539">
        <w:rPr>
          <w:lang w:val="en-GB"/>
        </w:rPr>
        <w:t xml:space="preserve">data products conforming to </w:t>
      </w:r>
      <w:r w:rsidR="00A63532">
        <w:rPr>
          <w:lang w:val="en-GB"/>
        </w:rPr>
        <w:t xml:space="preserve">Product Specifications based on </w:t>
      </w:r>
      <w:r w:rsidR="00754555">
        <w:rPr>
          <w:lang w:val="en-GB"/>
        </w:rPr>
        <w:t xml:space="preserve">Edition </w:t>
      </w:r>
      <w:r w:rsidR="00A63532">
        <w:rPr>
          <w:lang w:val="en-GB"/>
        </w:rPr>
        <w:t>5.2</w:t>
      </w:r>
      <w:r w:rsidR="00754555">
        <w:rPr>
          <w:lang w:val="en-GB"/>
        </w:rPr>
        <w:t>.0</w:t>
      </w:r>
      <w:r w:rsidR="00A63532">
        <w:rPr>
          <w:lang w:val="en-GB"/>
        </w:rPr>
        <w:t xml:space="preserve"> and subsequent editions</w:t>
      </w:r>
      <w:r w:rsidR="00754555">
        <w:rPr>
          <w:lang w:val="en-GB"/>
        </w:rPr>
        <w:t xml:space="preserve"> of </w:t>
      </w:r>
      <w:r w:rsidR="007206C1">
        <w:rPr>
          <w:lang w:val="en-GB"/>
        </w:rPr>
        <w:t>the S-10</w:t>
      </w:r>
      <w:r w:rsidR="00A63532">
        <w:rPr>
          <w:lang w:val="en-GB"/>
        </w:rPr>
        <w:t>0</w:t>
      </w:r>
      <w:r w:rsidR="007206C1">
        <w:rPr>
          <w:lang w:val="en-GB"/>
        </w:rPr>
        <w:t xml:space="preserve"> (</w:t>
      </w:r>
      <w:r w:rsidR="00A63532">
        <w:rPr>
          <w:lang w:val="en-GB"/>
        </w:rPr>
        <w:t>Universal Hydrographic Data Model</w:t>
      </w:r>
      <w:r w:rsidR="007206C1">
        <w:rPr>
          <w:lang w:val="en-GB"/>
        </w:rPr>
        <w:t xml:space="preserve">) </w:t>
      </w:r>
      <w:r w:rsidR="00A63532">
        <w:rPr>
          <w:lang w:val="en-GB"/>
        </w:rPr>
        <w:t>Standard</w:t>
      </w:r>
      <w:r w:rsidR="003972F0">
        <w:rPr>
          <w:lang w:val="en-GB"/>
        </w:rPr>
        <w:t>.</w:t>
      </w:r>
    </w:p>
    <w:p w14:paraId="1C2AE0B6" w14:textId="7D6B8D0B" w:rsidR="00944041" w:rsidRDefault="00944041" w:rsidP="0098512D">
      <w:pPr>
        <w:spacing w:after="120" w:line="240" w:lineRule="auto"/>
        <w:rPr>
          <w:lang w:val="en-GB"/>
        </w:rPr>
      </w:pPr>
      <w:r>
        <w:rPr>
          <w:lang w:val="en-GB"/>
        </w:rPr>
        <w:t>This document specifies validation checks for both datasets and exchange sets.</w:t>
      </w:r>
    </w:p>
    <w:p w14:paraId="630B1472" w14:textId="59B7AE28" w:rsidR="009C7608" w:rsidRDefault="009C7608" w:rsidP="0098512D">
      <w:pPr>
        <w:spacing w:after="120" w:line="240" w:lineRule="auto"/>
        <w:rPr>
          <w:lang w:val="en-GB"/>
        </w:rPr>
      </w:pPr>
      <w:r>
        <w:rPr>
          <w:lang w:val="en-GB"/>
        </w:rPr>
        <w:t xml:space="preserve">The checks specified in this document </w:t>
      </w:r>
      <w:r w:rsidR="00A63532">
        <w:rPr>
          <w:lang w:val="en-GB"/>
        </w:rPr>
        <w:t xml:space="preserve">are intended to be </w:t>
      </w:r>
      <w:r>
        <w:rPr>
          <w:lang w:val="en-GB"/>
        </w:rPr>
        <w:t>supplement</w:t>
      </w:r>
      <w:r w:rsidR="00A63532">
        <w:rPr>
          <w:lang w:val="en-GB"/>
        </w:rPr>
        <w:t xml:space="preserve">ed by product-specific </w:t>
      </w:r>
      <w:r>
        <w:rPr>
          <w:lang w:val="en-GB"/>
        </w:rPr>
        <w:t xml:space="preserve">checks described in </w:t>
      </w:r>
      <w:r w:rsidR="00A63532">
        <w:rPr>
          <w:lang w:val="en-GB"/>
        </w:rPr>
        <w:t>publication</w:t>
      </w:r>
      <w:r w:rsidR="00773956">
        <w:rPr>
          <w:lang w:val="en-GB"/>
        </w:rPr>
        <w:t>s</w:t>
      </w:r>
      <w:r w:rsidR="00A63532">
        <w:rPr>
          <w:lang w:val="en-GB"/>
        </w:rPr>
        <w:t xml:space="preserve"> specific to </w:t>
      </w:r>
      <w:r w:rsidR="00773956">
        <w:rPr>
          <w:lang w:val="en-GB"/>
        </w:rPr>
        <w:t>each</w:t>
      </w:r>
      <w:r w:rsidR="00A63532">
        <w:rPr>
          <w:lang w:val="en-GB"/>
        </w:rPr>
        <w:t xml:space="preserve"> S-100 based </w:t>
      </w:r>
      <w:r w:rsidR="00773956">
        <w:rPr>
          <w:lang w:val="en-GB"/>
        </w:rPr>
        <w:t>Product Specification, designated as S-158:1xx publications, where “1xx” indicates the IHO number assigned to the data product.</w:t>
      </w:r>
      <w:r w:rsidR="00A63532">
        <w:rPr>
          <w:lang w:val="en-GB"/>
        </w:rPr>
        <w:t xml:space="preserve"> </w:t>
      </w:r>
      <w:r>
        <w:rPr>
          <w:lang w:val="en-GB"/>
        </w:rPr>
        <w:t xml:space="preserve">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w:t>
      </w:r>
      <w:r w:rsidR="00773956">
        <w:rPr>
          <w:lang w:val="en-GB"/>
        </w:rPr>
        <w:t xml:space="preserve">the applicable </w:t>
      </w:r>
      <w:r>
        <w:rPr>
          <w:lang w:val="en-GB"/>
        </w:rPr>
        <w:t>S-158:1</w:t>
      </w:r>
      <w:r w:rsidR="00773956">
        <w:rPr>
          <w:lang w:val="en-GB"/>
        </w:rPr>
        <w:t>xx publication</w:t>
      </w:r>
      <w:r w:rsidR="00944041">
        <w:rPr>
          <w:lang w:val="en-GB"/>
        </w:rPr>
        <w:t>,</w:t>
      </w:r>
      <w:r>
        <w:rPr>
          <w:lang w:val="en-GB"/>
        </w:rPr>
        <w:t xml:space="preserve"> must be applied to test the validity of S-10</w:t>
      </w:r>
      <w:r w:rsidR="00773956">
        <w:rPr>
          <w:lang w:val="en-GB"/>
        </w:rPr>
        <w:t>0 based</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109" w:name="_Toc183905640"/>
      <w:r>
        <w:rPr>
          <w:lang w:val="en-GB"/>
        </w:rPr>
        <w:t>Conformance</w:t>
      </w:r>
      <w:bookmarkEnd w:id="109"/>
    </w:p>
    <w:p w14:paraId="55B43FA2" w14:textId="6A41CF51"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specfication</w:t>
      </w:r>
      <w:r w:rsidR="003972F0">
        <w:rPr>
          <w:lang w:val="en-GB"/>
        </w:rPr>
        <w:t xml:space="preserve"> S-158 </w:t>
      </w:r>
      <w:r>
        <w:rPr>
          <w:lang w:val="en-GB"/>
        </w:rPr>
        <w:t>(Validation Checks – Introduction and Structure)</w:t>
      </w:r>
      <w:r w:rsidR="003972F0">
        <w:rPr>
          <w:lang w:val="en-GB"/>
        </w:rPr>
        <w:t>.</w:t>
      </w:r>
    </w:p>
    <w:p w14:paraId="2FD02235" w14:textId="6278438F" w:rsidR="00944041" w:rsidRDefault="00944041" w:rsidP="0098512D">
      <w:pPr>
        <w:spacing w:after="120" w:line="240" w:lineRule="auto"/>
        <w:rPr>
          <w:ins w:id="110" w:author="Raphael Malyankar" w:date="2024-11-27T20:37:00Z" w16du:dateUtc="2024-11-28T03:37:00Z"/>
          <w:lang w:val="en-GB"/>
        </w:rPr>
      </w:pPr>
      <w:r>
        <w:rPr>
          <w:lang w:val="en-GB"/>
        </w:rPr>
        <w:t xml:space="preserve">The validation checks described herein conform to </w:t>
      </w:r>
      <w:r w:rsidR="00CE7C07">
        <w:rPr>
          <w:lang w:val="en-GB"/>
        </w:rPr>
        <w:t>Edition 5.2.0 of</w:t>
      </w:r>
      <w:r>
        <w:rPr>
          <w:lang w:val="en-GB"/>
        </w:rPr>
        <w:t xml:space="preserve"> S-10</w:t>
      </w:r>
      <w:r w:rsidR="00CE7C07">
        <w:rPr>
          <w:lang w:val="en-GB"/>
        </w:rPr>
        <w:t>0</w:t>
      </w:r>
      <w:r>
        <w:rPr>
          <w:lang w:val="en-GB"/>
        </w:rPr>
        <w:t xml:space="preserve"> (</w:t>
      </w:r>
      <w:r w:rsidR="00CE7C07">
        <w:rPr>
          <w:lang w:val="en-GB"/>
        </w:rPr>
        <w:t>Universal Hydrographic Data Model</w:t>
      </w:r>
      <w:r>
        <w:rPr>
          <w:lang w:val="en-GB"/>
        </w:rPr>
        <w:t>).</w:t>
      </w:r>
    </w:p>
    <w:p w14:paraId="13F56A7D" w14:textId="1A49C83C" w:rsidR="002374B6" w:rsidRDefault="002374B6" w:rsidP="0098512D">
      <w:pPr>
        <w:spacing w:after="120" w:line="240" w:lineRule="auto"/>
        <w:rPr>
          <w:lang w:val="en-GB"/>
        </w:rPr>
      </w:pPr>
      <w:ins w:id="111" w:author="Raphael Malyankar" w:date="2024-11-27T20:37:00Z" w16du:dateUtc="2024-11-28T03:37:00Z">
        <w:r w:rsidRPr="002374B6">
          <w:rPr>
            <w:lang w:val="en-GB"/>
          </w:rPr>
          <w:t xml:space="preserve">Edition 1.0.0 is an Implementation version in accordance with IHO TR 2/2007 and there may be revisions issued by the Working Group prior to the Operational Edition 2.0.0 being </w:t>
        </w:r>
      </w:ins>
      <w:ins w:id="112" w:author="Raphael Malyankar" w:date="2024-11-27T20:42:00Z" w16du:dateUtc="2024-11-28T03:42:00Z">
        <w:r w:rsidR="007E752F">
          <w:rPr>
            <w:lang w:val="en-GB"/>
          </w:rPr>
          <w:t>published</w:t>
        </w:r>
      </w:ins>
      <w:ins w:id="113" w:author="Raphael Malyankar" w:date="2024-11-27T20:37:00Z" w16du:dateUtc="2024-11-28T03:37:00Z">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14" w:name="_Toc183905641"/>
      <w:bookmarkStart w:id="115" w:name="_Toc412810740"/>
      <w:r w:rsidRPr="00CF30EA">
        <w:rPr>
          <w:lang w:val="en-GB"/>
        </w:rPr>
        <w:t>References</w:t>
      </w:r>
      <w:bookmarkEnd w:id="114"/>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16" w:name="_Toc183905642"/>
      <w:bookmarkEnd w:id="115"/>
      <w:r w:rsidRPr="00CF30EA">
        <w:t>Normative</w:t>
      </w:r>
      <w:r w:rsidR="000A1EEF">
        <w:t xml:space="preserve"> references</w:t>
      </w:r>
      <w:bookmarkEnd w:id="116"/>
    </w:p>
    <w:p w14:paraId="0514B3F0" w14:textId="30E4CE53"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xml:space="preserve">, ??? </w:t>
      </w:r>
      <w:del w:id="117" w:author="Raphael Malyankar" w:date="2024-11-27T20:39:00Z" w16du:dateUtc="2024-11-28T03:39:00Z">
        <w:r w:rsidR="00C451B3" w:rsidDel="00A87CEA">
          <w:rPr>
            <w:i/>
            <w:iCs/>
            <w:lang w:val="en-GB"/>
          </w:rPr>
          <w:delText>2024</w:delText>
        </w:r>
      </w:del>
      <w:ins w:id="118" w:author="Raphael Malyankar" w:date="2024-11-27T20:39:00Z" w16du:dateUtc="2024-11-28T03:39:00Z">
        <w:r w:rsidR="00A87CEA">
          <w:rPr>
            <w:i/>
            <w:iCs/>
            <w:lang w:val="en-GB"/>
          </w:rPr>
          <w:t>2025</w:t>
        </w:r>
      </w:ins>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1D34F22D" w14:textId="130E1B19"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 xml:space="preserve">Validation Checks – Introduction and Structure, Edition 1.0.0, ??? </w:t>
      </w:r>
      <w:del w:id="119" w:author="Raphael Malyankar" w:date="2024-11-27T20:39:00Z" w16du:dateUtc="2024-11-28T03:39:00Z">
        <w:r w:rsidRPr="00CB3D54" w:rsidDel="00A87CEA">
          <w:rPr>
            <w:i/>
            <w:iCs/>
            <w:lang w:val="en-GB"/>
          </w:rPr>
          <w:delText>2024</w:delText>
        </w:r>
      </w:del>
      <w:ins w:id="120" w:author="Raphael Malyankar" w:date="2024-11-27T20:39:00Z" w16du:dateUtc="2024-11-28T03:39:00Z">
        <w:r w:rsidR="00A87CEA" w:rsidRPr="00CB3D54">
          <w:rPr>
            <w:i/>
            <w:iCs/>
            <w:lang w:val="en-GB"/>
          </w:rPr>
          <w:t>202</w:t>
        </w:r>
        <w:r w:rsidR="00A87CEA">
          <w:rPr>
            <w:i/>
            <w:iCs/>
            <w:lang w:val="en-GB"/>
          </w:rPr>
          <w:t>5</w:t>
        </w:r>
      </w:ins>
      <w:r w:rsidRPr="00CB3D54">
        <w:rPr>
          <w:i/>
          <w:iCs/>
          <w:lang w:val="en-GB"/>
        </w:rPr>
        <w:t>.</w:t>
      </w:r>
      <w:r>
        <w:rPr>
          <w:lang w:val="en-GB"/>
        </w:rPr>
        <w:t xml:space="preserve">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21" w:name="_Toc183905643"/>
      <w:r w:rsidRPr="00CF30EA">
        <w:t>Informative</w:t>
      </w:r>
      <w:r w:rsidR="000A1EEF">
        <w:t xml:space="preserve"> references</w:t>
      </w:r>
      <w:bookmarkEnd w:id="121"/>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22" w:name="_Toc183905644"/>
      <w:bookmarkStart w:id="123" w:name="_Toc412810741"/>
      <w:r w:rsidRPr="00CF30EA">
        <w:rPr>
          <w:lang w:val="en-GB"/>
        </w:rPr>
        <w:t>Terms, definitions and abbreviations</w:t>
      </w:r>
      <w:bookmarkEnd w:id="122"/>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24" w:name="_Toc183905645"/>
      <w:bookmarkStart w:id="125" w:name="_Toc412810743"/>
      <w:bookmarkEnd w:id="123"/>
      <w:commentRangeStart w:id="126"/>
      <w:r w:rsidRPr="00CF30EA">
        <w:t>Terms and definitions</w:t>
      </w:r>
      <w:commentRangeEnd w:id="126"/>
      <w:r w:rsidR="00583ED8">
        <w:rPr>
          <w:rStyle w:val="CommentReference"/>
          <w:b w:val="0"/>
          <w:bCs w:val="0"/>
          <w:lang w:val="en-AU"/>
        </w:rPr>
        <w:commentReference w:id="126"/>
      </w:r>
      <w:bookmarkEnd w:id="124"/>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27" w:name="_Toc386114206"/>
      <w:bookmarkEnd w:id="125"/>
      <w:r w:rsidRPr="00532647">
        <w:lastRenderedPageBreak/>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493F6C22" w14:textId="742831B2" w:rsidR="00C368CF" w:rsidRDefault="00C368CF" w:rsidP="00532647">
      <w:pPr>
        <w:pStyle w:val="dt"/>
        <w:rPr>
          <w:lang w:val="en-GB"/>
        </w:rPr>
      </w:pPr>
      <w:r>
        <w:rPr>
          <w:lang w:val="en-GB"/>
        </w:rPr>
        <w:t>registry</w:t>
      </w:r>
    </w:p>
    <w:p w14:paraId="1BAAF79B" w14:textId="2958E180" w:rsidR="00C368CF" w:rsidRPr="00C368CF" w:rsidRDefault="00C368CF" w:rsidP="00C368CF">
      <w:pPr>
        <w:rPr>
          <w:lang w:val="en-GB"/>
        </w:rPr>
      </w:pPr>
      <w:r>
        <w:rPr>
          <w:lang w:val="en-GB"/>
        </w:rPr>
        <w:t>The IHO Geospatial Information Registry (</w:t>
      </w:r>
      <w:hyperlink r:id="rId23" w:history="1">
        <w:r w:rsidRPr="002D7CF4">
          <w:rPr>
            <w:rStyle w:val="Hyperlink"/>
            <w:lang w:val="en-GB"/>
          </w:rPr>
          <w:t>https://registry/iho.int</w:t>
        </w:r>
      </w:hyperlink>
      <w:r>
        <w:rPr>
          <w:lang w:val="en-GB"/>
        </w:rPr>
        <w:t>). May be referred to as “GI Registry” or simply “Registry”.</w:t>
      </w:r>
    </w:p>
    <w:p w14:paraId="6D031532" w14:textId="7A34737D"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0272AA40" w14:textId="77777777" w:rsidR="00583ED8" w:rsidRPr="00583ED8" w:rsidRDefault="00583ED8" w:rsidP="00583ED8">
      <w:pPr>
        <w:rPr>
          <w:lang w:val="en-GB"/>
        </w:rPr>
      </w:pPr>
      <w:r w:rsidRPr="00583ED8">
        <w:rPr>
          <w:lang w:val="en-GB"/>
        </w:rPr>
        <w:t>NOTE: Kinds of relationships include association, generalization, metarelationship, flow, and several kinds grouped under dependency.</w:t>
      </w:r>
    </w:p>
    <w:bookmarkEnd w:id="127"/>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28" w:name="_Toc183905646"/>
      <w:bookmarkStart w:id="129" w:name="_Toc412810744"/>
      <w:commentRangeStart w:id="130"/>
      <w:r w:rsidRPr="00CF30EA">
        <w:lastRenderedPageBreak/>
        <w:t>Abbreviations</w:t>
      </w:r>
      <w:commentRangeEnd w:id="130"/>
      <w:r w:rsidR="00FA4269">
        <w:rPr>
          <w:rStyle w:val="CommentReference"/>
          <w:b w:val="0"/>
          <w:bCs w:val="0"/>
          <w:lang w:val="en-AU"/>
        </w:rPr>
        <w:commentReference w:id="130"/>
      </w:r>
      <w:bookmarkEnd w:id="128"/>
    </w:p>
    <w:bookmarkEnd w:id="129"/>
    <w:p w14:paraId="2FE2C67C" w14:textId="2ADF2D26" w:rsidR="00412BF4"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FA4269">
        <w:rPr>
          <w:lang w:val="en-GB"/>
        </w:rPr>
        <w:t xml:space="preserve"> </w:t>
      </w:r>
      <w:r w:rsidR="00412BF4">
        <w:rPr>
          <w:lang w:val="en-GB"/>
        </w:rPr>
        <w:t xml:space="preserve">In addition, the following </w:t>
      </w:r>
      <w:r w:rsidR="00FA4269">
        <w:rPr>
          <w:lang w:val="en-GB"/>
        </w:rPr>
        <w:t>abbreviations are</w:t>
      </w:r>
      <w:r w:rsidR="00412BF4">
        <w:rPr>
          <w:lang w:val="en-GB"/>
        </w:rPr>
        <w:t xml:space="preserve"> used:</w:t>
      </w:r>
    </w:p>
    <w:p w14:paraId="73EFB3D6" w14:textId="1052088B" w:rsidR="000D1551" w:rsidRDefault="00C368CF" w:rsidP="008D1FFC">
      <w:pPr>
        <w:tabs>
          <w:tab w:val="left" w:pos="993"/>
        </w:tabs>
        <w:spacing w:after="120" w:line="240" w:lineRule="auto"/>
        <w:ind w:left="720" w:hanging="720"/>
        <w:rPr>
          <w:ins w:id="131" w:author="Raphael Malyankar" w:date="2024-10-08T17:31:00Z" w16du:dateUtc="2024-10-09T00:31:00Z"/>
          <w:lang w:val="en-GB"/>
        </w:rPr>
      </w:pPr>
      <w:r>
        <w:rPr>
          <w:lang w:val="en-GB"/>
        </w:rPr>
        <w:t>FC</w:t>
      </w:r>
      <w:r w:rsidR="000D1551">
        <w:rPr>
          <w:lang w:val="en-GB"/>
        </w:rPr>
        <w:tab/>
      </w:r>
      <w:r w:rsidR="00FC7F48">
        <w:rPr>
          <w:lang w:val="en-GB"/>
        </w:rPr>
        <w:t xml:space="preserve">Feature </w:t>
      </w:r>
      <w:r>
        <w:rPr>
          <w:lang w:val="en-GB"/>
        </w:rPr>
        <w:t>Catalogue</w:t>
      </w:r>
    </w:p>
    <w:p w14:paraId="12987126" w14:textId="2FBFF21F" w:rsidR="00F04698" w:rsidRDefault="00F04698" w:rsidP="008D1FFC">
      <w:pPr>
        <w:tabs>
          <w:tab w:val="left" w:pos="993"/>
        </w:tabs>
        <w:spacing w:after="120" w:line="240" w:lineRule="auto"/>
        <w:ind w:left="720" w:hanging="720"/>
        <w:rPr>
          <w:ins w:id="132" w:author="Raphael Malyankar" w:date="2024-10-08T17:27:00Z" w16du:dateUtc="2024-10-09T00:27:00Z"/>
          <w:lang w:val="en-GB"/>
        </w:rPr>
      </w:pPr>
      <w:ins w:id="133" w:author="Raphael Malyankar" w:date="2024-10-08T17:25:00Z" w16du:dateUtc="2024-10-09T00:25:00Z">
        <w:r>
          <w:rPr>
            <w:lang w:val="en-GB"/>
          </w:rPr>
          <w:t>GI Registry</w:t>
        </w:r>
        <w:r>
          <w:rPr>
            <w:lang w:val="en-GB"/>
          </w:rPr>
          <w:tab/>
          <w:t>IHO Geospatial Information Registry (</w:t>
        </w:r>
      </w:ins>
      <w:ins w:id="134" w:author="Raphael Malyankar" w:date="2024-10-08T17:27:00Z" w16du:dateUtc="2024-10-09T00:27:00Z">
        <w:r w:rsidR="009D5A6B">
          <w:rPr>
            <w:lang w:val="en-GB"/>
          </w:rPr>
          <w:fldChar w:fldCharType="begin"/>
        </w:r>
        <w:r w:rsidR="009D5A6B">
          <w:rPr>
            <w:lang w:val="en-GB"/>
          </w:rPr>
          <w:instrText>HYPERLINK "</w:instrText>
        </w:r>
      </w:ins>
      <w:ins w:id="135" w:author="Raphael Malyankar" w:date="2024-10-08T17:26:00Z" w16du:dateUtc="2024-10-09T00:26:00Z">
        <w:r w:rsidR="009D5A6B">
          <w:rPr>
            <w:lang w:val="en-GB"/>
          </w:rPr>
          <w:instrText>https://</w:instrText>
        </w:r>
      </w:ins>
      <w:ins w:id="136" w:author="Raphael Malyankar" w:date="2024-10-08T17:25:00Z" w16du:dateUtc="2024-10-09T00:25:00Z">
        <w:r w:rsidR="009D5A6B">
          <w:rPr>
            <w:lang w:val="en-GB"/>
          </w:rPr>
          <w:instrText>registry.iho.int</w:instrText>
        </w:r>
      </w:ins>
      <w:ins w:id="137" w:author="Raphael Malyankar" w:date="2024-10-08T17:27:00Z" w16du:dateUtc="2024-10-09T00:27:00Z">
        <w:r w:rsidR="009D5A6B">
          <w:rPr>
            <w:lang w:val="en-GB"/>
          </w:rPr>
          <w:instrText>"</w:instrText>
        </w:r>
        <w:r w:rsidR="009D5A6B">
          <w:rPr>
            <w:lang w:val="en-GB"/>
          </w:rPr>
        </w:r>
        <w:r w:rsidR="009D5A6B">
          <w:rPr>
            <w:lang w:val="en-GB"/>
          </w:rPr>
          <w:fldChar w:fldCharType="separate"/>
        </w:r>
      </w:ins>
      <w:ins w:id="138" w:author="Raphael Malyankar" w:date="2024-10-08T17:26:00Z" w16du:dateUtc="2024-10-09T00:26:00Z">
        <w:r w:rsidR="009D5A6B" w:rsidRPr="00062E3F">
          <w:rPr>
            <w:rStyle w:val="Hyperlink"/>
            <w:lang w:val="en-GB"/>
          </w:rPr>
          <w:t>https://</w:t>
        </w:r>
      </w:ins>
      <w:ins w:id="139" w:author="Raphael Malyankar" w:date="2024-10-08T17:25:00Z" w16du:dateUtc="2024-10-09T00:25:00Z">
        <w:r w:rsidR="009D5A6B" w:rsidRPr="00062E3F">
          <w:rPr>
            <w:rStyle w:val="Hyperlink"/>
            <w:lang w:val="en-GB"/>
          </w:rPr>
          <w:t>registry.iho.int</w:t>
        </w:r>
      </w:ins>
      <w:ins w:id="140" w:author="Raphael Malyankar" w:date="2024-10-08T17:27:00Z" w16du:dateUtc="2024-10-09T00:27:00Z">
        <w:r w:rsidR="009D5A6B">
          <w:rPr>
            <w:lang w:val="en-GB"/>
          </w:rPr>
          <w:fldChar w:fldCharType="end"/>
        </w:r>
      </w:ins>
      <w:ins w:id="141" w:author="Raphael Malyankar" w:date="2024-10-08T17:26:00Z" w16du:dateUtc="2024-10-09T00:26:00Z">
        <w:r>
          <w:rPr>
            <w:lang w:val="en-GB"/>
          </w:rPr>
          <w:t>)</w:t>
        </w:r>
      </w:ins>
    </w:p>
    <w:p w14:paraId="5B883DF5" w14:textId="38FCB3AB" w:rsidR="009D5A6B" w:rsidRDefault="009D5A6B" w:rsidP="008D1FFC">
      <w:pPr>
        <w:tabs>
          <w:tab w:val="left" w:pos="993"/>
        </w:tabs>
        <w:spacing w:after="120" w:line="240" w:lineRule="auto"/>
        <w:ind w:left="720" w:hanging="720"/>
        <w:rPr>
          <w:ins w:id="142" w:author="Raphael Malyankar" w:date="2024-10-08T17:31:00Z" w16du:dateUtc="2024-10-09T00:31:00Z"/>
          <w:lang w:val="en-GB"/>
        </w:rPr>
      </w:pPr>
      <w:ins w:id="143" w:author="Raphael Malyankar" w:date="2024-10-08T17:27:00Z" w16du:dateUtc="2024-10-09T00:27:00Z">
        <w:r>
          <w:rPr>
            <w:lang w:val="en-GB"/>
          </w:rPr>
          <w:t>PC</w:t>
        </w:r>
        <w:r>
          <w:rPr>
            <w:lang w:val="en-GB"/>
          </w:rPr>
          <w:tab/>
          <w:t>Portrayal Catalogue</w:t>
        </w:r>
      </w:ins>
    </w:p>
    <w:p w14:paraId="388290A3" w14:textId="28333D1A" w:rsidR="0069008F" w:rsidRDefault="00C368CF" w:rsidP="008D1FFC">
      <w:pPr>
        <w:tabs>
          <w:tab w:val="left" w:pos="993"/>
        </w:tabs>
        <w:spacing w:after="120" w:line="240" w:lineRule="auto"/>
        <w:ind w:left="720" w:hanging="720"/>
        <w:rPr>
          <w:ins w:id="144" w:author="Raphael Malyankar" w:date="2024-12-01T21:40:00Z" w16du:dateUtc="2024-12-02T04:40:00Z"/>
          <w:lang w:val="en-GB"/>
        </w:rPr>
      </w:pPr>
      <w:r>
        <w:rPr>
          <w:lang w:val="en-GB"/>
        </w:rPr>
        <w:t>S-1xx</w:t>
      </w:r>
      <w:r w:rsidR="0069008F" w:rsidRPr="003A655F">
        <w:rPr>
          <w:lang w:val="en-GB"/>
        </w:rPr>
        <w:tab/>
      </w:r>
      <w:r>
        <w:rPr>
          <w:lang w:val="en-GB"/>
        </w:rPr>
        <w:t>S-100 based data product</w:t>
      </w:r>
      <w:r w:rsidR="008D1FFC">
        <w:rPr>
          <w:lang w:val="en-GB"/>
        </w:rPr>
        <w:t>, where “1xx” stands for the product number assigned by the IHO (which may begin with numbers other than “1”)</w:t>
      </w:r>
    </w:p>
    <w:p w14:paraId="5CC81880" w14:textId="2627484B" w:rsidR="00BA33DA" w:rsidRDefault="00BA33DA" w:rsidP="008D1FFC">
      <w:pPr>
        <w:tabs>
          <w:tab w:val="left" w:pos="993"/>
        </w:tabs>
        <w:spacing w:after="120" w:line="240" w:lineRule="auto"/>
        <w:ind w:left="720" w:hanging="720"/>
        <w:rPr>
          <w:ins w:id="145" w:author="Raphael Malyankar" w:date="2024-10-08T17:31:00Z" w16du:dateUtc="2024-10-09T00:31:00Z"/>
          <w:lang w:val="en-GB"/>
        </w:rPr>
      </w:pPr>
      <w:ins w:id="146" w:author="Raphael Malyankar" w:date="2024-12-01T21:40:00Z" w16du:dateUtc="2024-12-02T04:40:00Z">
        <w:r>
          <w:rPr>
            <w:lang w:val="en-GB"/>
          </w:rPr>
          <w:t>SRS</w:t>
        </w:r>
        <w:r>
          <w:rPr>
            <w:lang w:val="en-GB"/>
          </w:rPr>
          <w:tab/>
          <w:t xml:space="preserve">Spatial Reference System. GML-specific term for </w:t>
        </w:r>
      </w:ins>
      <w:ins w:id="147" w:author="Raphael Malyankar" w:date="2024-12-01T21:41:00Z" w16du:dateUtc="2024-12-02T04:41:00Z">
        <w:r>
          <w:rPr>
            <w:lang w:val="en-GB"/>
          </w:rPr>
          <w:t>the GML attribute that indicates the coordinate reference system.</w:t>
        </w:r>
      </w:ins>
    </w:p>
    <w:p w14:paraId="7FD6548F" w14:textId="59224F07" w:rsidR="009D5A6B" w:rsidRPr="003A655F" w:rsidRDefault="00BC3D3D" w:rsidP="008D1FFC">
      <w:pPr>
        <w:tabs>
          <w:tab w:val="left" w:pos="993"/>
        </w:tabs>
        <w:spacing w:after="120" w:line="240" w:lineRule="auto"/>
        <w:ind w:left="720" w:hanging="720"/>
        <w:rPr>
          <w:lang w:val="en-GB"/>
        </w:rPr>
      </w:pPr>
      <w:ins w:id="148" w:author="Raphael Malyankar" w:date="2024-10-08T17:39:00Z" w16du:dateUtc="2024-10-09T00:39:00Z">
        <w:r>
          <w:rPr>
            <w:lang w:val="en-GB"/>
          </w:rPr>
          <w:t>NOTE</w:t>
        </w:r>
      </w:ins>
      <w:ins w:id="149" w:author="Raphael Malyankar" w:date="2024-10-08T17:37:00Z" w16du:dateUtc="2024-10-09T00:37:00Z">
        <w:r>
          <w:rPr>
            <w:lang w:val="en-GB"/>
          </w:rPr>
          <w:t xml:space="preserve">: </w:t>
        </w:r>
      </w:ins>
      <w:ins w:id="150" w:author="Raphael Malyankar" w:date="2024-10-08T17:34:00Z" w16du:dateUtc="2024-10-09T00:34:00Z">
        <w:r>
          <w:rPr>
            <w:lang w:val="en-GB"/>
          </w:rPr>
          <w:t xml:space="preserve">The </w:t>
        </w:r>
      </w:ins>
      <w:ins w:id="151" w:author="Raphael Malyankar" w:date="2024-10-08T17:35:00Z" w16du:dateUtc="2024-10-09T00:35:00Z">
        <w:r>
          <w:rPr>
            <w:lang w:val="en-GB"/>
          </w:rPr>
          <w:t xml:space="preserve">Part 10a checks use </w:t>
        </w:r>
      </w:ins>
      <w:ins w:id="152" w:author="Raphael Malyankar" w:date="2024-10-08T17:38:00Z" w16du:dateUtc="2024-10-09T00:38:00Z">
        <w:r>
          <w:rPr>
            <w:lang w:val="en-GB"/>
          </w:rPr>
          <w:t>the field</w:t>
        </w:r>
      </w:ins>
      <w:ins w:id="153" w:author="Raphael Malyankar" w:date="2024-10-08T17:39:00Z" w16du:dateUtc="2024-10-09T00:39:00Z">
        <w:r>
          <w:rPr>
            <w:lang w:val="en-GB"/>
          </w:rPr>
          <w:t xml:space="preserve"> tags</w:t>
        </w:r>
      </w:ins>
      <w:ins w:id="154" w:author="Raphael Malyankar" w:date="2024-10-08T17:35:00Z" w16du:dateUtc="2024-10-09T00:35:00Z">
        <w:r>
          <w:rPr>
            <w:lang w:val="en-GB"/>
          </w:rPr>
          <w:t xml:space="preserve"> </w:t>
        </w:r>
      </w:ins>
      <w:ins w:id="155" w:author="Raphael Malyankar" w:date="2024-10-08T17:39:00Z" w16du:dateUtc="2024-10-09T00:39:00Z">
        <w:r>
          <w:rPr>
            <w:lang w:val="en-GB"/>
          </w:rPr>
          <w:t xml:space="preserve">defined in S-100 Part 10a </w:t>
        </w:r>
      </w:ins>
      <w:ins w:id="156" w:author="Raphael Malyankar" w:date="2024-10-08T17:35:00Z" w16du:dateUtc="2024-10-09T00:35:00Z">
        <w:r>
          <w:rPr>
            <w:lang w:val="en-GB"/>
          </w:rPr>
          <w:t>for ISO 8211 field</w:t>
        </w:r>
      </w:ins>
      <w:ins w:id="157" w:author="Raphael Malyankar" w:date="2024-10-08T17:39:00Z" w16du:dateUtc="2024-10-09T00:39:00Z">
        <w:r>
          <w:rPr>
            <w:lang w:val="en-GB"/>
          </w:rPr>
          <w:t>s instead of the full field</w:t>
        </w:r>
      </w:ins>
      <w:ins w:id="158" w:author="Raphael Malyankar" w:date="2024-10-08T17:35:00Z" w16du:dateUtc="2024-10-09T00:35:00Z">
        <w:r>
          <w:rPr>
            <w:lang w:val="en-GB"/>
          </w:rPr>
          <w:t xml:space="preserve"> names</w:t>
        </w:r>
      </w:ins>
      <w:ins w:id="159" w:author="Raphael Malyankar" w:date="2024-10-08T17:36:00Z" w16du:dateUtc="2024-10-09T00:36:00Z">
        <w:r>
          <w:rPr>
            <w:lang w:val="en-GB"/>
          </w:rPr>
          <w:t>.</w:t>
        </w:r>
      </w:ins>
      <w:ins w:id="160" w:author="Raphael Malyankar" w:date="2024-10-08T17:41:00Z" w16du:dateUtc="2024-10-09T00:41:00Z">
        <w:r w:rsidR="00FA71F6">
          <w:rPr>
            <w:lang w:val="en-GB"/>
          </w:rPr>
          <w:t xml:space="preserve"> There </w:t>
        </w:r>
      </w:ins>
      <w:ins w:id="161" w:author="Raphael Malyankar" w:date="2024-10-08T17:43:00Z" w16du:dateUtc="2024-10-09T00:43:00Z">
        <w:r w:rsidR="00FA71F6">
          <w:rPr>
            <w:lang w:val="en-GB"/>
          </w:rPr>
          <w:t>are</w:t>
        </w:r>
      </w:ins>
      <w:ins w:id="162" w:author="Raphael Malyankar" w:date="2024-10-08T17:41:00Z" w16du:dateUtc="2024-10-09T00:41:00Z">
        <w:r w:rsidR="00FA71F6">
          <w:rPr>
            <w:lang w:val="en-GB"/>
          </w:rPr>
          <w:t xml:space="preserve"> too many </w:t>
        </w:r>
      </w:ins>
      <w:ins w:id="163" w:author="Raphael Malyankar" w:date="2024-10-08T17:43:00Z" w16du:dateUtc="2024-10-09T00:43:00Z">
        <w:r w:rsidR="00FA71F6">
          <w:rPr>
            <w:lang w:val="en-GB"/>
          </w:rPr>
          <w:t xml:space="preserve">fields named in the checks </w:t>
        </w:r>
      </w:ins>
      <w:ins w:id="164" w:author="Raphael Malyankar" w:date="2024-10-08T17:41:00Z" w16du:dateUtc="2024-10-09T00:41:00Z">
        <w:r w:rsidR="00FA71F6">
          <w:rPr>
            <w:lang w:val="en-GB"/>
          </w:rPr>
          <w:t>to list individually</w:t>
        </w:r>
      </w:ins>
      <w:ins w:id="165" w:author="Raphael Malyankar" w:date="2024-10-08T17:43:00Z" w16du:dateUtc="2024-10-09T00:43:00Z">
        <w:r w:rsidR="00FA71F6">
          <w:rPr>
            <w:lang w:val="en-GB"/>
          </w:rPr>
          <w:t xml:space="preserve"> in this clause. </w:t>
        </w:r>
      </w:ins>
      <w:ins w:id="166" w:author="Raphael Malyankar" w:date="2024-10-08T17:41:00Z" w16du:dateUtc="2024-10-09T00:41:00Z">
        <w:r w:rsidR="00FA71F6">
          <w:rPr>
            <w:lang w:val="en-GB"/>
          </w:rPr>
          <w:t>S-100 Part 10a should be cons</w:t>
        </w:r>
      </w:ins>
      <w:ins w:id="167" w:author="Raphael Malyankar" w:date="2024-10-08T17:42:00Z" w16du:dateUtc="2024-10-09T00:42:00Z">
        <w:r w:rsidR="00FA71F6">
          <w:rPr>
            <w:lang w:val="en-GB"/>
          </w:rPr>
          <w:t xml:space="preserve">ulted to identify ISO 8211 </w:t>
        </w:r>
      </w:ins>
      <w:ins w:id="168" w:author="Raphael Malyankar" w:date="2024-10-08T17:43:00Z" w16du:dateUtc="2024-10-09T00:43:00Z">
        <w:r w:rsidR="00FA71F6">
          <w:rPr>
            <w:lang w:val="en-GB"/>
          </w:rPr>
          <w:t>fields from the tag names.</w:t>
        </w:r>
      </w:ins>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69" w:name="_Toc183905647"/>
      <w:r>
        <w:t>Symbols</w:t>
      </w:r>
      <w:bookmarkEnd w:id="169"/>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70" w:name="_Toc183905648"/>
      <w:bookmarkStart w:id="171" w:name="_Toc412810746"/>
      <w:r w:rsidRPr="00CF30EA">
        <w:rPr>
          <w:lang w:val="en-GB"/>
        </w:rPr>
        <w:t>Use of language</w:t>
      </w:r>
      <w:bookmarkEnd w:id="170"/>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72" w:name="_Toc183905649"/>
      <w:r w:rsidRPr="00CF30EA">
        <w:rPr>
          <w:lang w:val="en-GB"/>
        </w:rPr>
        <w:t xml:space="preserve">General </w:t>
      </w:r>
      <w:r w:rsidR="001F3EEB">
        <w:rPr>
          <w:lang w:val="en-GB"/>
        </w:rPr>
        <w:t>d</w:t>
      </w:r>
      <w:r w:rsidRPr="00CF30EA">
        <w:rPr>
          <w:lang w:val="en-GB"/>
        </w:rPr>
        <w:t>escription</w:t>
      </w:r>
      <w:bookmarkEnd w:id="172"/>
    </w:p>
    <w:p w14:paraId="0BBAB8DA" w14:textId="4FA278AA" w:rsidR="007724B6" w:rsidRPr="007724B6" w:rsidRDefault="007724B6" w:rsidP="007724B6">
      <w:pPr>
        <w:rPr>
          <w:lang w:val="en-GB"/>
        </w:rPr>
      </w:pPr>
      <w:r>
        <w:rPr>
          <w:lang w:val="en-GB"/>
        </w:rPr>
        <w:t>S-158</w:t>
      </w:r>
      <w:r w:rsidR="00E5222B">
        <w:rPr>
          <w:lang w:val="en-GB"/>
        </w:rPr>
        <w:t>:10</w:t>
      </w:r>
      <w:r w:rsidR="00034905">
        <w:rPr>
          <w:lang w:val="en-GB"/>
        </w:rPr>
        <w:t>0</w:t>
      </w:r>
      <w:r>
        <w:rPr>
          <w:lang w:val="en-GB"/>
        </w:rPr>
        <w:t xml:space="preserve"> is a specification describing </w:t>
      </w:r>
      <w:r w:rsidR="00034905">
        <w:rPr>
          <w:lang w:val="en-GB"/>
        </w:rPr>
        <w:t>generic</w:t>
      </w:r>
      <w:r w:rsidR="00E5222B">
        <w:rPr>
          <w:lang w:val="en-GB"/>
        </w:rPr>
        <w:t xml:space="preserve"> </w:t>
      </w:r>
      <w:r>
        <w:rPr>
          <w:lang w:val="en-GB"/>
        </w:rPr>
        <w:t>validation checks for S-10</w:t>
      </w:r>
      <w:r w:rsidR="00034905">
        <w:rPr>
          <w:lang w:val="en-GB"/>
        </w:rPr>
        <w:t>0 based</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ED4B61">
        <w:rPr>
          <w:lang w:val="en-GB"/>
          <w:rPrChange w:id="173" w:author="Raphael Malyankar" w:date="2024-11-30T23:45:00Z" w16du:dateUtc="2024-12-01T06:45:00Z">
            <w:rPr>
              <w:highlight w:val="yellow"/>
              <w:lang w:val="en-GB"/>
            </w:rPr>
          </w:rPrChange>
        </w:rPr>
        <w:t xml:space="preserve">this edition of </w:t>
      </w:r>
      <w:r w:rsidRPr="00ED4B61">
        <w:rPr>
          <w:lang w:val="en-GB"/>
          <w:rPrChange w:id="174" w:author="Raphael Malyankar" w:date="2024-11-30T23:45:00Z" w16du:dateUtc="2024-12-01T06:45:00Z">
            <w:rPr>
              <w:highlight w:val="yellow"/>
              <w:lang w:val="en-GB"/>
            </w:rPr>
          </w:rPrChange>
        </w:rPr>
        <w:t>S-158</w:t>
      </w:r>
      <w:r w:rsidR="004F095A" w:rsidRPr="00ED4B61">
        <w:rPr>
          <w:lang w:val="en-GB"/>
          <w:rPrChange w:id="175" w:author="Raphael Malyankar" w:date="2024-11-30T23:45:00Z" w16du:dateUtc="2024-12-01T06:45:00Z">
            <w:rPr>
              <w:highlight w:val="yellow"/>
              <w:lang w:val="en-GB"/>
            </w:rPr>
          </w:rPrChange>
        </w:rPr>
        <w:t>:10</w:t>
      </w:r>
      <w:r w:rsidR="00034905" w:rsidRPr="00ED4B61">
        <w:rPr>
          <w:lang w:val="en-GB"/>
          <w:rPrChange w:id="176" w:author="Raphael Malyankar" w:date="2024-11-30T23:45:00Z" w16du:dateUtc="2024-12-01T06:45:00Z">
            <w:rPr>
              <w:highlight w:val="yellow"/>
              <w:lang w:val="en-GB"/>
            </w:rPr>
          </w:rPrChange>
        </w:rPr>
        <w:t>0</w:t>
      </w:r>
      <w:r>
        <w:rPr>
          <w:lang w:val="en-GB"/>
        </w:rPr>
        <w:t xml:space="preserve"> and therefore no general information applicable to data products conforming to it.</w:t>
      </w:r>
    </w:p>
    <w:p w14:paraId="3B52D843" w14:textId="24A07532" w:rsidR="00FE4EB7" w:rsidRPr="007724B6" w:rsidDel="00ED4B61" w:rsidRDefault="00FE4EB7" w:rsidP="00FE4EB7">
      <w:pPr>
        <w:rPr>
          <w:del w:id="177" w:author="Raphael Malyankar" w:date="2024-11-30T23:45:00Z" w16du:dateUtc="2024-12-01T06:45:00Z"/>
          <w:strike/>
          <w:lang w:val="en-GB"/>
        </w:rPr>
      </w:pPr>
      <w:del w:id="178" w:author="Raphael Malyankar" w:date="2024-11-30T23:45:00Z" w16du:dateUtc="2024-12-01T06:45:00Z">
        <w:r w:rsidRPr="007724B6" w:rsidDel="00ED4B61">
          <w:rPr>
            <w:strike/>
            <w:lang w:val="en-GB"/>
          </w:rPr>
          <w:delText>General information about data products conforming to this specification.</w:delText>
        </w:r>
      </w:del>
    </w:p>
    <w:bookmarkEnd w:id="171"/>
    <w:p w14:paraId="36546F99" w14:textId="41BDA37D" w:rsidR="005A5F41" w:rsidRPr="007724B6" w:rsidDel="00ED4B61" w:rsidRDefault="005A5F41" w:rsidP="00034905">
      <w:pPr>
        <w:autoSpaceDE w:val="0"/>
        <w:autoSpaceDN w:val="0"/>
        <w:adjustRightInd w:val="0"/>
        <w:spacing w:after="120" w:line="240" w:lineRule="auto"/>
        <w:ind w:left="2160" w:hanging="2160"/>
        <w:rPr>
          <w:del w:id="179" w:author="Raphael Malyankar" w:date="2024-11-30T23:45:00Z" w16du:dateUtc="2024-12-01T06:45:00Z"/>
          <w:rFonts w:cs="Arial"/>
          <w:b/>
          <w:bCs/>
          <w:strike/>
          <w:lang w:val="en-GB"/>
        </w:rPr>
      </w:pPr>
      <w:del w:id="180" w:author="Raphael Malyankar" w:date="2024-11-30T23:45:00Z" w16du:dateUtc="2024-12-01T06:45:00Z">
        <w:r w:rsidRPr="007724B6" w:rsidDel="00ED4B61">
          <w:rPr>
            <w:rFonts w:cs="Arial"/>
            <w:b/>
            <w:bCs/>
            <w:strike/>
            <w:sz w:val="22"/>
            <w:szCs w:val="22"/>
            <w:lang w:val="en-GB"/>
          </w:rPr>
          <w:delText>Title:</w:delText>
        </w:r>
        <w:r w:rsidRPr="007724B6" w:rsidDel="00ED4B61">
          <w:rPr>
            <w:rFonts w:cs="Arial"/>
            <w:b/>
            <w:bCs/>
            <w:strike/>
            <w:lang w:val="en-GB"/>
          </w:rPr>
          <w:delText xml:space="preserve"> </w:delText>
        </w:r>
        <w:r w:rsidR="001F3EEB" w:rsidRPr="007724B6" w:rsidDel="00ED4B61">
          <w:rPr>
            <w:rFonts w:cs="Arial"/>
            <w:b/>
            <w:bCs/>
            <w:strike/>
            <w:lang w:val="en-GB"/>
          </w:rPr>
          <w:tab/>
        </w:r>
        <w:r w:rsidR="00FE4EB7" w:rsidRPr="007724B6" w:rsidDel="00ED4B61">
          <w:rPr>
            <w:rFonts w:cs="Arial"/>
            <w:strike/>
            <w:lang w:val="en-GB"/>
          </w:rPr>
          <w:delText>S-158:1</w:delText>
        </w:r>
        <w:r w:rsidR="00034905" w:rsidDel="00ED4B61">
          <w:rPr>
            <w:rFonts w:cs="Arial"/>
            <w:strike/>
            <w:lang w:val="en-GB"/>
          </w:rPr>
          <w:delText>00</w:delText>
        </w:r>
        <w:r w:rsidR="00FE4EB7" w:rsidRPr="007724B6" w:rsidDel="00ED4B61">
          <w:rPr>
            <w:rFonts w:cs="Arial"/>
            <w:strike/>
            <w:lang w:val="en-GB"/>
          </w:rPr>
          <w:delText xml:space="preserve"> </w:delText>
        </w:r>
        <w:r w:rsidR="00034905" w:rsidDel="00ED4B61">
          <w:rPr>
            <w:rFonts w:cs="Arial"/>
            <w:strike/>
            <w:lang w:val="en-GB"/>
          </w:rPr>
          <w:delText>Universal Hydrographic Model</w:delText>
        </w:r>
        <w:r w:rsidR="00FE4EB7" w:rsidRPr="007724B6" w:rsidDel="00ED4B61">
          <w:rPr>
            <w:rFonts w:cs="Arial"/>
            <w:strike/>
            <w:lang w:val="en-GB"/>
          </w:rPr>
          <w:delText xml:space="preserve"> </w:delText>
        </w:r>
        <w:r w:rsidR="002B303B" w:rsidRPr="007724B6" w:rsidDel="00ED4B61">
          <w:rPr>
            <w:strike/>
            <w:lang w:val="en-GB"/>
          </w:rPr>
          <w:delText>Validation Checks</w:delText>
        </w:r>
      </w:del>
    </w:p>
    <w:p w14:paraId="149701E9" w14:textId="0D166D10" w:rsidR="005A5F41" w:rsidRPr="007724B6" w:rsidDel="00ED4B61" w:rsidRDefault="005A5F41" w:rsidP="00034905">
      <w:pPr>
        <w:autoSpaceDE w:val="0"/>
        <w:autoSpaceDN w:val="0"/>
        <w:adjustRightInd w:val="0"/>
        <w:spacing w:after="120" w:line="240" w:lineRule="auto"/>
        <w:ind w:left="2160" w:hanging="2160"/>
        <w:rPr>
          <w:del w:id="181" w:author="Raphael Malyankar" w:date="2024-11-30T23:45:00Z" w16du:dateUtc="2024-12-01T06:45:00Z"/>
          <w:rFonts w:cs="Arial"/>
          <w:b/>
          <w:bCs/>
          <w:strike/>
          <w:lang w:val="en-GB"/>
        </w:rPr>
      </w:pPr>
      <w:del w:id="182" w:author="Raphael Malyankar" w:date="2024-11-30T23:45:00Z" w16du:dateUtc="2024-12-01T06:45:00Z">
        <w:r w:rsidRPr="007724B6" w:rsidDel="00ED4B61">
          <w:rPr>
            <w:rFonts w:cs="Arial"/>
            <w:b/>
            <w:bCs/>
            <w:strike/>
            <w:sz w:val="22"/>
            <w:szCs w:val="22"/>
            <w:lang w:val="en-GB"/>
          </w:rPr>
          <w:delText>Abstract:</w:delText>
        </w:r>
        <w:r w:rsidRPr="007724B6" w:rsidDel="00ED4B61">
          <w:rPr>
            <w:rFonts w:cs="Arial"/>
            <w:b/>
            <w:bCs/>
            <w:strike/>
            <w:lang w:val="en-GB"/>
          </w:rPr>
          <w:delText xml:space="preserve"> </w:delText>
        </w:r>
        <w:r w:rsidR="001F3EEB" w:rsidRPr="007724B6" w:rsidDel="00ED4B61">
          <w:rPr>
            <w:rFonts w:cs="Arial"/>
            <w:b/>
            <w:bCs/>
            <w:strike/>
            <w:lang w:val="en-GB"/>
          </w:rPr>
          <w:tab/>
        </w:r>
        <w:bookmarkStart w:id="183" w:name="_Hlk172204275"/>
        <w:r w:rsidR="00FE4EB7" w:rsidRPr="007724B6" w:rsidDel="00ED4B61">
          <w:rPr>
            <w:strike/>
            <w:lang w:val="en-GB"/>
          </w:rPr>
          <w:delText>This document describes</w:delText>
        </w:r>
        <w:r w:rsidR="004F095A" w:rsidDel="00ED4B61">
          <w:rPr>
            <w:strike/>
            <w:lang w:val="en-GB"/>
          </w:rPr>
          <w:delText xml:space="preserve"> </w:delText>
        </w:r>
        <w:r w:rsidR="00002576" w:rsidRPr="007724B6" w:rsidDel="00ED4B61">
          <w:rPr>
            <w:strike/>
            <w:lang w:val="en-GB"/>
          </w:rPr>
          <w:delText>validation checks for S-10</w:delText>
        </w:r>
        <w:r w:rsidR="00034905" w:rsidDel="00ED4B61">
          <w:rPr>
            <w:strike/>
            <w:lang w:val="en-GB"/>
          </w:rPr>
          <w:delText>0 based</w:delText>
        </w:r>
        <w:r w:rsidR="00002576" w:rsidRPr="007724B6" w:rsidDel="00ED4B61">
          <w:rPr>
            <w:strike/>
            <w:lang w:val="en-GB"/>
          </w:rPr>
          <w:delText xml:space="preserve"> data products</w:delText>
        </w:r>
        <w:r w:rsidR="00FE4EB7" w:rsidRPr="007724B6" w:rsidDel="00ED4B61">
          <w:rPr>
            <w:strike/>
            <w:lang w:val="en-GB"/>
          </w:rPr>
          <w:delText>.</w:delText>
        </w:r>
        <w:bookmarkEnd w:id="183"/>
      </w:del>
    </w:p>
    <w:p w14:paraId="74B3C830" w14:textId="0724ACE6" w:rsidR="005A5F41" w:rsidRPr="007724B6" w:rsidDel="00ED4B61" w:rsidRDefault="005A5F41" w:rsidP="00034905">
      <w:pPr>
        <w:autoSpaceDE w:val="0"/>
        <w:autoSpaceDN w:val="0"/>
        <w:adjustRightInd w:val="0"/>
        <w:spacing w:after="120" w:line="240" w:lineRule="auto"/>
        <w:ind w:left="2160" w:hanging="2160"/>
        <w:rPr>
          <w:del w:id="184" w:author="Raphael Malyankar" w:date="2024-11-30T23:45:00Z" w16du:dateUtc="2024-12-01T06:45:00Z"/>
          <w:strike/>
          <w:lang w:val="en-GB"/>
        </w:rPr>
      </w:pPr>
      <w:del w:id="185" w:author="Raphael Malyankar" w:date="2024-11-30T23:45:00Z" w16du:dateUtc="2024-12-01T06:45:00Z">
        <w:r w:rsidRPr="007724B6" w:rsidDel="00ED4B61">
          <w:rPr>
            <w:rFonts w:cs="Arial"/>
            <w:b/>
            <w:bCs/>
            <w:strike/>
            <w:sz w:val="22"/>
            <w:szCs w:val="22"/>
            <w:lang w:val="en-GB"/>
          </w:rPr>
          <w:delText>Content:</w:delText>
        </w:r>
        <w:r w:rsidRPr="007724B6" w:rsidDel="00ED4B61">
          <w:rPr>
            <w:rFonts w:cs="Arial"/>
            <w:b/>
            <w:bCs/>
            <w:strike/>
            <w:lang w:val="en-GB"/>
          </w:rPr>
          <w:delText xml:space="preserve"> </w:delText>
        </w:r>
        <w:r w:rsidR="001F3EEB" w:rsidRPr="007724B6" w:rsidDel="00ED4B61">
          <w:rPr>
            <w:rFonts w:cs="Arial"/>
            <w:b/>
            <w:bCs/>
            <w:strike/>
            <w:lang w:val="en-GB"/>
          </w:rPr>
          <w:tab/>
        </w:r>
        <w:r w:rsidR="00FE4EB7" w:rsidRPr="007724B6" w:rsidDel="00ED4B61">
          <w:rPr>
            <w:rFonts w:cs="Arial"/>
            <w:strike/>
            <w:lang w:val="en-GB"/>
          </w:rPr>
          <w:delText>Not appl</w:delText>
        </w:r>
        <w:r w:rsidR="004F095A" w:rsidDel="00ED4B61">
          <w:rPr>
            <w:rFonts w:cs="Arial"/>
            <w:strike/>
            <w:lang w:val="en-GB"/>
          </w:rPr>
          <w:delText>icable</w:delText>
        </w:r>
      </w:del>
    </w:p>
    <w:p w14:paraId="7302DEB0" w14:textId="357C509A" w:rsidR="005A5F41" w:rsidRPr="007724B6" w:rsidDel="00ED4B61" w:rsidRDefault="005A5F41" w:rsidP="00034905">
      <w:pPr>
        <w:autoSpaceDE w:val="0"/>
        <w:autoSpaceDN w:val="0"/>
        <w:adjustRightInd w:val="0"/>
        <w:spacing w:after="60" w:line="240" w:lineRule="auto"/>
        <w:ind w:left="2160" w:hanging="2160"/>
        <w:rPr>
          <w:del w:id="186" w:author="Raphael Malyankar" w:date="2024-11-30T23:45:00Z" w16du:dateUtc="2024-12-01T06:45:00Z"/>
          <w:rFonts w:cs="Arial"/>
          <w:strike/>
          <w:lang w:val="en-GB"/>
        </w:rPr>
      </w:pPr>
      <w:del w:id="187" w:author="Raphael Malyankar" w:date="2024-11-30T23:45:00Z" w16du:dateUtc="2024-12-01T06:45:00Z">
        <w:r w:rsidRPr="007724B6" w:rsidDel="00ED4B61">
          <w:rPr>
            <w:rFonts w:cs="Arial"/>
            <w:b/>
            <w:bCs/>
            <w:strike/>
            <w:sz w:val="22"/>
            <w:szCs w:val="22"/>
            <w:lang w:val="en-GB"/>
          </w:rPr>
          <w:delText xml:space="preserve">Spatial Extent: </w:delText>
        </w:r>
        <w:r w:rsidR="00165EA7" w:rsidRPr="007724B6" w:rsidDel="00ED4B61">
          <w:rPr>
            <w:rFonts w:cs="Arial"/>
            <w:strike/>
            <w:sz w:val="22"/>
            <w:szCs w:val="22"/>
            <w:lang w:val="en-GB"/>
          </w:rPr>
          <w:tab/>
        </w:r>
        <w:r w:rsidR="00113EC1" w:rsidRPr="007724B6" w:rsidDel="00ED4B61">
          <w:rPr>
            <w:rFonts w:cs="Arial"/>
            <w:strike/>
            <w:lang w:val="en-GB"/>
          </w:rPr>
          <w:delText>N/A</w:delText>
        </w:r>
      </w:del>
    </w:p>
    <w:p w14:paraId="51884614" w14:textId="2D740517" w:rsidR="00FE4EB7" w:rsidRPr="007724B6" w:rsidDel="00ED4B61" w:rsidRDefault="00FE4EB7" w:rsidP="00034905">
      <w:pPr>
        <w:autoSpaceDE w:val="0"/>
        <w:autoSpaceDN w:val="0"/>
        <w:adjustRightInd w:val="0"/>
        <w:spacing w:after="60" w:line="240" w:lineRule="auto"/>
        <w:ind w:left="2160" w:hanging="2160"/>
        <w:rPr>
          <w:del w:id="188" w:author="Raphael Malyankar" w:date="2024-11-30T23:45:00Z" w16du:dateUtc="2024-12-01T06:45:00Z"/>
          <w:rFonts w:cs="Arial"/>
          <w:b/>
          <w:bCs/>
          <w:strike/>
          <w:lang w:val="en-GB"/>
        </w:rPr>
      </w:pPr>
      <w:del w:id="189" w:author="Raphael Malyankar" w:date="2024-11-30T23:45:00Z" w16du:dateUtc="2024-12-01T06:45:00Z">
        <w:r w:rsidRPr="007724B6" w:rsidDel="00ED4B61">
          <w:rPr>
            <w:rFonts w:cs="Arial"/>
            <w:b/>
            <w:bCs/>
            <w:strike/>
            <w:sz w:val="22"/>
            <w:szCs w:val="22"/>
            <w:lang w:val="en-GB"/>
          </w:rPr>
          <w:delText>Temporal Extent:</w:delText>
        </w:r>
        <w:r w:rsidRPr="007724B6" w:rsidDel="00ED4B61">
          <w:rPr>
            <w:rFonts w:cs="Arial"/>
            <w:strike/>
            <w:lang w:val="en-GB"/>
          </w:rPr>
          <w:tab/>
          <w:delText>N/A</w:delText>
        </w:r>
      </w:del>
    </w:p>
    <w:p w14:paraId="5E72DD10" w14:textId="2995D8D6" w:rsidR="005A5F41" w:rsidRPr="007724B6" w:rsidDel="00ED4B61" w:rsidRDefault="00FE4EB7" w:rsidP="00034905">
      <w:pPr>
        <w:spacing w:after="120" w:line="240" w:lineRule="auto"/>
        <w:ind w:left="2160" w:hanging="2160"/>
        <w:rPr>
          <w:del w:id="190" w:author="Raphael Malyankar" w:date="2024-11-30T23:45:00Z" w16du:dateUtc="2024-12-01T06:45:00Z"/>
          <w:strike/>
          <w:lang w:val="en-GB"/>
        </w:rPr>
      </w:pPr>
      <w:del w:id="191" w:author="Raphael Malyankar" w:date="2024-11-30T23:45:00Z" w16du:dateUtc="2024-12-01T06:45:00Z">
        <w:r w:rsidRPr="007724B6" w:rsidDel="00ED4B61">
          <w:rPr>
            <w:rFonts w:cs="Arial"/>
            <w:b/>
            <w:bCs/>
            <w:strike/>
            <w:sz w:val="22"/>
            <w:szCs w:val="22"/>
            <w:lang w:val="en-GB"/>
          </w:rPr>
          <w:delText xml:space="preserve">Specific </w:delText>
        </w:r>
        <w:r w:rsidR="005A5F41" w:rsidRPr="007724B6" w:rsidDel="00ED4B61">
          <w:rPr>
            <w:rFonts w:cs="Arial"/>
            <w:b/>
            <w:bCs/>
            <w:strike/>
            <w:sz w:val="22"/>
            <w:szCs w:val="22"/>
            <w:lang w:val="en-GB"/>
          </w:rPr>
          <w:delText>Purpose:</w:delText>
        </w:r>
        <w:r w:rsidR="005A5F41" w:rsidRPr="007724B6" w:rsidDel="00ED4B61">
          <w:rPr>
            <w:rFonts w:cs="Arial"/>
            <w:b/>
            <w:bCs/>
            <w:strike/>
            <w:lang w:val="en-GB"/>
          </w:rPr>
          <w:delText xml:space="preserve"> </w:delText>
        </w:r>
        <w:r w:rsidR="00165EA7" w:rsidRPr="007724B6" w:rsidDel="00ED4B61">
          <w:rPr>
            <w:rFonts w:cs="Arial"/>
            <w:b/>
            <w:bCs/>
            <w:strike/>
            <w:lang w:val="en-GB"/>
          </w:rPr>
          <w:tab/>
        </w:r>
        <w:r w:rsidR="004F095A" w:rsidDel="00ED4B61">
          <w:rPr>
            <w:strike/>
            <w:lang w:val="en-GB"/>
          </w:rPr>
          <w:delText>Validation of</w:delText>
        </w:r>
        <w:r w:rsidR="00034905" w:rsidDel="00ED4B61">
          <w:rPr>
            <w:strike/>
            <w:lang w:val="en-GB"/>
          </w:rPr>
          <w:delText xml:space="preserve"> </w:delText>
        </w:r>
        <w:r w:rsidR="004F095A" w:rsidDel="00ED4B61">
          <w:rPr>
            <w:strike/>
            <w:lang w:val="en-GB"/>
          </w:rPr>
          <w:delText>datasets and exchange sets</w:delText>
        </w:r>
        <w:r w:rsidR="00034905" w:rsidDel="00ED4B61">
          <w:rPr>
            <w:strike/>
            <w:lang w:val="en-GB"/>
          </w:rPr>
          <w:delText xml:space="preserve"> conforming to Product Specifications based on S-100</w:delText>
        </w:r>
        <w:r w:rsidR="004F095A" w:rsidDel="00ED4B61">
          <w:rPr>
            <w:strike/>
            <w:lang w:val="en-GB"/>
          </w:rPr>
          <w:delText>.</w:delText>
        </w:r>
      </w:del>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92" w:name="_Toc183905650"/>
      <w:bookmarkStart w:id="193" w:name="_Toc412810747"/>
      <w:r w:rsidRPr="00CF30EA">
        <w:rPr>
          <w:lang w:val="en-GB"/>
        </w:rPr>
        <w:t>Specification metadata and maintenance</w:t>
      </w:r>
      <w:bookmarkEnd w:id="192"/>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94" w:name="_Toc183905651"/>
      <w:bookmarkEnd w:id="193"/>
      <w:r w:rsidRPr="00CF30EA">
        <w:t xml:space="preserve">Specification </w:t>
      </w:r>
      <w:r w:rsidR="00165EA7">
        <w:t>m</w:t>
      </w:r>
      <w:r w:rsidRPr="00CF30EA">
        <w:t>etadata</w:t>
      </w:r>
      <w:bookmarkEnd w:id="194"/>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0A98F45B"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034905">
        <w:rPr>
          <w:lang w:val="en-GB"/>
        </w:rPr>
        <w:t>Universal Hydrographic Model</w:t>
      </w:r>
      <w:r w:rsidR="004F095A">
        <w:rPr>
          <w:lang w:val="en-GB"/>
        </w:rPr>
        <w:t xml:space="preserve"> </w:t>
      </w:r>
      <w:r w:rsidR="00113EC1">
        <w:rPr>
          <w:lang w:val="en-GB"/>
        </w:rPr>
        <w:t>Validation Checks</w:t>
      </w:r>
    </w:p>
    <w:p w14:paraId="1501621B" w14:textId="67E1AAC7"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95" w:author="Raphael Malyankar" w:date="2024-10-08T17:16:00Z" w16du:dateUtc="2024-10-09T00:16:00Z">
        <w:r w:rsidR="00BC4048">
          <w:rPr>
            <w:lang w:val="en-GB"/>
          </w:rPr>
          <w:t>2</w:t>
        </w:r>
      </w:ins>
      <w:del w:id="196" w:author="Raphael Malyankar" w:date="2024-10-08T17:16:00Z" w16du:dateUtc="2024-10-09T00:16:00Z">
        <w:r w:rsidDel="00BC4048">
          <w:rPr>
            <w:lang w:val="en-GB"/>
          </w:rPr>
          <w:delText>1</w:delText>
        </w:r>
      </w:del>
      <w:r>
        <w:rPr>
          <w:lang w:val="en-GB"/>
        </w:rPr>
        <w:t>.0</w:t>
      </w:r>
    </w:p>
    <w:p w14:paraId="0F27C97C" w14:textId="1E415B69"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ins w:id="197" w:author="Raphael Malyankar" w:date="2024-12-01T19:04:00Z" w16du:dateUtc="2024-12-02T02:04:00Z">
        <w:r w:rsidR="008111D9">
          <w:rPr>
            <w:lang w:val="en-GB"/>
          </w:rPr>
          <w:t>11-25</w:t>
        </w:r>
      </w:ins>
      <w:del w:id="198" w:author="Raphael Malyankar" w:date="2024-10-08T17:16:00Z" w16du:dateUtc="2024-10-09T00:16:00Z">
        <w:r w:rsidR="00DE5DF0" w:rsidDel="00BC4048">
          <w:rPr>
            <w:lang w:val="en-GB"/>
          </w:rPr>
          <w:delText>0</w:delText>
        </w:r>
        <w:r w:rsidR="004F095A" w:rsidDel="00BC4048">
          <w:rPr>
            <w:lang w:val="en-GB"/>
          </w:rPr>
          <w:delText>8</w:delText>
        </w:r>
      </w:del>
      <w:del w:id="199" w:author="Raphael Malyankar" w:date="2024-12-01T19:04:00Z" w16du:dateUtc="2024-12-02T02:04:00Z">
        <w:r w:rsidR="00DE5DF0" w:rsidDel="008111D9">
          <w:rPr>
            <w:lang w:val="en-GB"/>
          </w:rPr>
          <w:delText>-</w:delText>
        </w:r>
      </w:del>
      <w:del w:id="200" w:author="Raphael Malyankar" w:date="2024-10-08T17:17:00Z" w16du:dateUtc="2024-10-09T00:17:00Z">
        <w:r w:rsidR="00034905" w:rsidDel="00BC4048">
          <w:rPr>
            <w:lang w:val="en-GB"/>
          </w:rPr>
          <w:delText>23</w:delText>
        </w:r>
      </w:del>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lastRenderedPageBreak/>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4"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5" w:history="1">
        <w:r w:rsidR="00913A48" w:rsidRPr="00185FCB">
          <w:rPr>
            <w:rStyle w:val="Hyperlink"/>
            <w:lang w:val="en-GB"/>
          </w:rPr>
          <w:t>https://registry.iho.int</w:t>
        </w:r>
      </w:hyperlink>
      <w:r w:rsidR="00913A48">
        <w:rPr>
          <w:lang w:val="en-GB"/>
        </w:rPr>
        <w:t xml:space="preserve"> </w:t>
      </w:r>
    </w:p>
    <w:p w14:paraId="4CADA9E7" w14:textId="291F0F82"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:10</w:t>
      </w:r>
      <w:r w:rsidR="00034905">
        <w:rPr>
          <w:lang w:val="en-GB"/>
        </w:rPr>
        <w:t>0</w:t>
      </w:r>
    </w:p>
    <w:p w14:paraId="3D5BEFB7" w14:textId="29A5D413"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S-10</w:t>
      </w:r>
      <w:r w:rsidR="00034905">
        <w:rPr>
          <w:lang w:val="en-GB"/>
        </w:rPr>
        <w:t>0</w:t>
      </w:r>
      <w:r w:rsidR="004F095A">
        <w:rPr>
          <w:lang w:val="en-GB"/>
        </w:rPr>
        <w:t xml:space="preserve"> </w:t>
      </w:r>
      <w:r w:rsidR="00034905">
        <w:rPr>
          <w:lang w:val="en-GB"/>
        </w:rPr>
        <w:t>Validation Checks sub-group</w:t>
      </w:r>
      <w:r w:rsidR="004F095A">
        <w:rPr>
          <w:lang w:val="en-GB"/>
        </w:rPr>
        <w:t xml:space="preserve">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201" w:name="_Toc183905652"/>
      <w:bookmarkStart w:id="202" w:name="_Toc412810749"/>
      <w:commentRangeStart w:id="203"/>
      <w:commentRangeStart w:id="204"/>
      <w:r w:rsidRPr="00CF30EA">
        <w:t>Specification maintenance</w:t>
      </w:r>
      <w:commentRangeEnd w:id="203"/>
      <w:r w:rsidR="000F4686">
        <w:rPr>
          <w:rStyle w:val="CommentReference"/>
          <w:b w:val="0"/>
          <w:bCs w:val="0"/>
          <w:lang w:val="en-AU"/>
        </w:rPr>
        <w:commentReference w:id="203"/>
      </w:r>
      <w:bookmarkEnd w:id="201"/>
      <w:commentRangeEnd w:id="204"/>
      <w:r w:rsidR="00010419">
        <w:rPr>
          <w:rStyle w:val="CommentReference"/>
          <w:b w:val="0"/>
          <w:bCs w:val="0"/>
          <w:lang w:val="en-AU"/>
        </w:rPr>
        <w:commentReference w:id="204"/>
      </w:r>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202"/>
    <w:p w14:paraId="1BC15EB1" w14:textId="59C5AF3F"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:10</w:t>
      </w:r>
      <w:r w:rsidR="00492FE3">
        <w:rPr>
          <w:lang w:val="en-GB"/>
        </w:rPr>
        <w:t>0</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0FE0F5A2" w:rsidR="00C131AE" w:rsidRPr="00CF30EA" w:rsidRDefault="00A45A72" w:rsidP="00913A48">
      <w:pPr>
        <w:spacing w:after="120" w:line="240" w:lineRule="auto"/>
        <w:rPr>
          <w:lang w:val="en-GB"/>
        </w:rPr>
      </w:pPr>
      <w:r>
        <w:rPr>
          <w:lang w:val="en-GB"/>
        </w:rPr>
        <w:t>S-158</w:t>
      </w:r>
      <w:r w:rsidR="004F095A">
        <w:rPr>
          <w:lang w:val="en-GB"/>
        </w:rPr>
        <w:t>:10</w:t>
      </w:r>
      <w:r w:rsidR="00492FE3">
        <w:rPr>
          <w:lang w:val="en-GB"/>
        </w:rPr>
        <w:t>0</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693E5721" w14:textId="0D3D65BC" w:rsidR="001411EB" w:rsidRPr="00A7584B" w:rsidRDefault="001411EB" w:rsidP="001411EB">
      <w:pPr>
        <w:spacing w:after="120" w:line="240" w:lineRule="auto"/>
        <w:rPr>
          <w:ins w:id="205" w:author="Raphael Malyankar" w:date="2024-11-30T23:42:00Z" w16du:dateUtc="2024-12-01T06:42:00Z"/>
          <w:lang w:val="en-GB"/>
        </w:rPr>
      </w:pPr>
      <w:ins w:id="206" w:author="Raphael Malyankar" w:date="2024-11-30T23:42:00Z" w16du:dateUtc="2024-12-01T06:42:00Z">
        <w:r w:rsidRPr="00A7584B">
          <w:rPr>
            <w:lang w:val="en-GB"/>
          </w:rPr>
          <w:t>New Editions of S-158:10</w:t>
        </w:r>
        <w:r>
          <w:rPr>
            <w:lang w:val="en-GB"/>
          </w:rPr>
          <w:t>0</w:t>
        </w:r>
        <w:r w:rsidRPr="00A7584B">
          <w:rPr>
            <w:lang w:val="en-GB"/>
          </w:rPr>
          <w:t xml:space="preserve"> include at least one of the following changes:</w:t>
        </w:r>
      </w:ins>
    </w:p>
    <w:p w14:paraId="17A172AB" w14:textId="77777777" w:rsidR="001411EB" w:rsidRPr="00A7584B" w:rsidRDefault="001411EB" w:rsidP="001411EB">
      <w:pPr>
        <w:pStyle w:val="ListParagraph"/>
        <w:numPr>
          <w:ilvl w:val="0"/>
          <w:numId w:val="110"/>
        </w:numPr>
        <w:spacing w:line="240" w:lineRule="auto"/>
        <w:rPr>
          <w:ins w:id="207" w:author="Raphael Malyankar" w:date="2024-11-30T23:42:00Z" w16du:dateUtc="2024-12-01T06:42:00Z"/>
          <w:lang w:val="en-GB"/>
        </w:rPr>
      </w:pPr>
      <w:ins w:id="208" w:author="Raphael Malyankar" w:date="2024-11-30T23:42:00Z" w16du:dateUtc="2024-12-01T06:42:00Z">
        <w:r w:rsidRPr="00A7584B">
          <w:rPr>
            <w:lang w:val="en-GB"/>
          </w:rPr>
          <w:t>introduce a new validation check (of any classification);</w:t>
        </w:r>
      </w:ins>
    </w:p>
    <w:p w14:paraId="27B8D041" w14:textId="77777777" w:rsidR="001411EB" w:rsidRPr="00A7584B" w:rsidRDefault="001411EB" w:rsidP="001411EB">
      <w:pPr>
        <w:pStyle w:val="ListParagraph"/>
        <w:numPr>
          <w:ilvl w:val="0"/>
          <w:numId w:val="110"/>
        </w:numPr>
        <w:spacing w:line="240" w:lineRule="auto"/>
        <w:rPr>
          <w:ins w:id="209" w:author="Raphael Malyankar" w:date="2024-11-30T23:42:00Z" w16du:dateUtc="2024-12-01T06:42:00Z"/>
          <w:lang w:val="en-GB"/>
        </w:rPr>
      </w:pPr>
      <w:ins w:id="210" w:author="Raphael Malyankar" w:date="2024-11-30T23:42:00Z" w16du:dateUtc="2024-12-01T06:42:00Z">
        <w:r w:rsidRPr="00A7584B">
          <w:rPr>
            <w:lang w:val="en-GB"/>
          </w:rPr>
          <w:t>remove an existing validation check (of any classification);</w:t>
        </w:r>
      </w:ins>
    </w:p>
    <w:p w14:paraId="781A280C" w14:textId="77777777" w:rsidR="001411EB" w:rsidRPr="00A7584B" w:rsidRDefault="001411EB" w:rsidP="001411EB">
      <w:pPr>
        <w:pStyle w:val="ListParagraph"/>
        <w:numPr>
          <w:ilvl w:val="0"/>
          <w:numId w:val="110"/>
        </w:numPr>
        <w:spacing w:line="240" w:lineRule="auto"/>
        <w:rPr>
          <w:ins w:id="211" w:author="Raphael Malyankar" w:date="2024-11-30T23:42:00Z" w16du:dateUtc="2024-12-01T06:42:00Z"/>
          <w:lang w:val="en-GB"/>
        </w:rPr>
      </w:pPr>
      <w:ins w:id="212" w:author="Raphael Malyankar" w:date="2024-11-30T23:42:00Z" w16du:dateUtc="2024-12-01T06:42:00Z">
        <w:r w:rsidRPr="00A7584B">
          <w:rPr>
            <w:lang w:val="en-GB"/>
          </w:rPr>
          <w:t>change the classification of a validation check, whether upgrade (such as Error to Critical) or downgrade (such as Error to Warning);</w:t>
        </w:r>
      </w:ins>
    </w:p>
    <w:p w14:paraId="1E7F5DC8" w14:textId="77777777" w:rsidR="001411EB" w:rsidRPr="00A7584B" w:rsidRDefault="001411EB" w:rsidP="001411EB">
      <w:pPr>
        <w:pStyle w:val="ListParagraph"/>
        <w:numPr>
          <w:ilvl w:val="0"/>
          <w:numId w:val="110"/>
        </w:numPr>
        <w:spacing w:line="240" w:lineRule="auto"/>
        <w:rPr>
          <w:ins w:id="213" w:author="Raphael Malyankar" w:date="2024-11-30T23:42:00Z" w16du:dateUtc="2024-12-01T06:42:00Z"/>
          <w:lang w:val="en-GB"/>
        </w:rPr>
      </w:pPr>
      <w:ins w:id="214" w:author="Raphael Malyankar" w:date="2024-11-30T23:42:00Z" w16du:dateUtc="2024-12-01T06:42:00Z">
        <w:r w:rsidRPr="00A7584B">
          <w:rPr>
            <w:lang w:val="en-GB"/>
          </w:rPr>
          <w:t>extend a validation check to include new features, conditions, etc., in a way that requires validation software manufacturers to change their software.</w:t>
        </w:r>
      </w:ins>
    </w:p>
    <w:p w14:paraId="173D7A3B" w14:textId="7F751999" w:rsidR="001411EB" w:rsidRPr="00A7584B" w:rsidRDefault="001411EB" w:rsidP="001411EB">
      <w:pPr>
        <w:spacing w:after="120" w:line="240" w:lineRule="auto"/>
        <w:rPr>
          <w:ins w:id="215" w:author="Raphael Malyankar" w:date="2024-11-30T23:42:00Z" w16du:dateUtc="2024-12-01T06:42:00Z"/>
          <w:lang w:val="en-GB"/>
        </w:rPr>
      </w:pPr>
      <w:ins w:id="216" w:author="Raphael Malyankar" w:date="2024-11-30T23:42:00Z" w16du:dateUtc="2024-12-01T06:42:00Z">
        <w:r w:rsidRPr="00A7584B">
          <w:rPr>
            <w:lang w:val="en-GB"/>
          </w:rPr>
          <w:t>New Editions are likely to require validation software manufacturers to change their software or invalidate datasets which passed validation according to the previous Edition of S-158:10</w:t>
        </w:r>
        <w:r>
          <w:rPr>
            <w:lang w:val="en-GB"/>
          </w:rPr>
          <w:t>0</w:t>
        </w:r>
        <w:r w:rsidRPr="00A7584B">
          <w:rPr>
            <w:lang w:val="en-GB"/>
          </w:rPr>
          <w:t>.</w:t>
        </w:r>
      </w:ins>
    </w:p>
    <w:p w14:paraId="2C86E23B" w14:textId="77777777" w:rsidR="001411EB" w:rsidRPr="00CF30EA" w:rsidRDefault="001411EB" w:rsidP="001411EB">
      <w:pPr>
        <w:spacing w:after="120" w:line="240" w:lineRule="auto"/>
        <w:rPr>
          <w:ins w:id="217" w:author="Raphael Malyankar" w:date="2024-11-30T23:42:00Z" w16du:dateUtc="2024-12-01T06:42:00Z"/>
          <w:lang w:val="en-GB"/>
        </w:rPr>
      </w:pPr>
      <w:ins w:id="218" w:author="Raphael Malyankar" w:date="2024-11-30T23:42:00Z" w16du:dateUtc="2024-12-01T06:42:00Z">
        <w:r w:rsidRPr="00A7584B">
          <w:rPr>
            <w:lang w:val="en-GB"/>
          </w:rPr>
          <w:t>All cumulative revisions and clarifications must be included with the release of approved New Editions.</w:t>
        </w:r>
      </w:ins>
    </w:p>
    <w:p w14:paraId="7C71EBEF" w14:textId="2A2CFAC5" w:rsidR="00973152" w:rsidRPr="00CF30EA" w:rsidDel="001411EB" w:rsidRDefault="00EC0C05" w:rsidP="00423EF0">
      <w:pPr>
        <w:spacing w:after="120" w:line="240" w:lineRule="auto"/>
        <w:rPr>
          <w:del w:id="219" w:author="Raphael Malyankar" w:date="2024-11-30T23:42:00Z" w16du:dateUtc="2024-12-01T06:42:00Z"/>
          <w:lang w:val="en-GB"/>
        </w:rPr>
      </w:pPr>
      <w:del w:id="220" w:author="Raphael Malyankar" w:date="2024-11-30T23:42:00Z" w16du:dateUtc="2024-12-01T06:42:00Z">
        <w:r w:rsidRPr="00423EF0" w:rsidDel="001411EB">
          <w:rPr>
            <w:i/>
            <w:lang w:val="en-GB"/>
          </w:rPr>
          <w:delText>New Editions</w:delText>
        </w:r>
        <w:r w:rsidRPr="00CF30EA" w:rsidDel="001411EB">
          <w:rPr>
            <w:lang w:val="en-GB"/>
          </w:rPr>
          <w:delText xml:space="preserve"> of S-1</w:delText>
        </w:r>
        <w:r w:rsidR="00113EC1" w:rsidDel="001411EB">
          <w:rPr>
            <w:lang w:val="en-GB"/>
          </w:rPr>
          <w:delText>58</w:delText>
        </w:r>
        <w:r w:rsidR="000F4686" w:rsidDel="001411EB">
          <w:rPr>
            <w:lang w:val="en-GB"/>
          </w:rPr>
          <w:delText>:10</w:delText>
        </w:r>
        <w:r w:rsidR="00492FE3" w:rsidDel="001411EB">
          <w:rPr>
            <w:lang w:val="en-GB"/>
          </w:rPr>
          <w:delText>0</w:delText>
        </w:r>
        <w:r w:rsidRPr="00CF30EA" w:rsidDel="001411EB">
          <w:rPr>
            <w:lang w:val="en-GB"/>
          </w:rPr>
          <w:delText xml:space="preserve"> introduce significant changes. </w:delText>
        </w:r>
        <w:r w:rsidRPr="00423EF0" w:rsidDel="001411EB">
          <w:rPr>
            <w:i/>
            <w:lang w:val="en-GB"/>
          </w:rPr>
          <w:delText>New Editions</w:delText>
        </w:r>
        <w:r w:rsidRPr="00CF30EA" w:rsidDel="001411EB">
          <w:rPr>
            <w:lang w:val="en-GB"/>
          </w:rPr>
          <w:delText xml:space="preserve"> enable new concepts, such as </w:delText>
        </w:r>
        <w:r w:rsidRPr="00AE0E65" w:rsidDel="001411EB">
          <w:rPr>
            <w:lang w:val="en-GB"/>
          </w:rPr>
          <w:delText>the ability to support new functions or applications</w:delText>
        </w:r>
        <w:r w:rsidRPr="00CF30EA" w:rsidDel="001411EB">
          <w:rPr>
            <w:lang w:val="en-GB"/>
          </w:rPr>
          <w:delText>,</w:delText>
        </w:r>
        <w:r w:rsidR="00EC5268" w:rsidDel="001411EB">
          <w:rPr>
            <w:lang w:val="en-GB"/>
          </w:rPr>
          <w:delText xml:space="preserve"> </w:delText>
        </w:r>
        <w:r w:rsidRPr="00CF30EA" w:rsidDel="001411EB">
          <w:rPr>
            <w:lang w:val="en-GB"/>
          </w:rPr>
          <w:delText>the introduction of new constructs or data types</w:delText>
        </w:r>
        <w:r w:rsidR="00C131AE" w:rsidDel="001411EB">
          <w:rPr>
            <w:lang w:val="en-GB"/>
          </w:rPr>
          <w:delText xml:space="preserve">, or significant changes to the basic information or check structure </w:delText>
        </w:r>
        <w:r w:rsidR="00AE0E65" w:rsidDel="001411EB">
          <w:rPr>
            <w:lang w:val="en-GB"/>
          </w:rPr>
          <w:delText>arising from a new edition of S-158</w:delText>
        </w:r>
        <w:r w:rsidRPr="00CF30EA" w:rsidDel="001411EB">
          <w:rPr>
            <w:lang w:val="en-GB"/>
          </w:rPr>
          <w:delText xml:space="preserve">. </w:delText>
        </w:r>
        <w:r w:rsidRPr="00423EF0" w:rsidDel="001411EB">
          <w:rPr>
            <w:i/>
            <w:lang w:val="en-GB"/>
          </w:rPr>
          <w:delText>New Editions</w:delText>
        </w:r>
        <w:r w:rsidRPr="00CF30EA" w:rsidDel="001411EB">
          <w:rPr>
            <w:lang w:val="en-GB"/>
          </w:rPr>
          <w:delText xml:space="preserve"> are likely to have a significant impact on either existing users or future users of S-</w:delText>
        </w:r>
        <w:r w:rsidR="00EC5268" w:rsidDel="001411EB">
          <w:rPr>
            <w:lang w:val="en-GB"/>
          </w:rPr>
          <w:delText>10</w:delText>
        </w:r>
        <w:r w:rsidR="00492FE3" w:rsidDel="001411EB">
          <w:rPr>
            <w:lang w:val="en-GB"/>
          </w:rPr>
          <w:delText>0</w:delText>
        </w:r>
        <w:r w:rsidR="00AE0E65" w:rsidDel="001411EB">
          <w:rPr>
            <w:lang w:val="en-GB"/>
          </w:rPr>
          <w:delText xml:space="preserve"> and S-158:10</w:delText>
        </w:r>
        <w:r w:rsidR="00492FE3" w:rsidDel="001411EB">
          <w:rPr>
            <w:lang w:val="en-GB"/>
          </w:rPr>
          <w:delText>0</w:delText>
        </w:r>
        <w:r w:rsidRPr="00CF30EA" w:rsidDel="001411EB">
          <w:rPr>
            <w:lang w:val="en-GB"/>
          </w:rPr>
          <w:delText>.</w:delText>
        </w:r>
        <w:r w:rsidR="00693639" w:rsidRPr="00CF30EA" w:rsidDel="001411EB">
          <w:rPr>
            <w:lang w:val="en-GB"/>
          </w:rPr>
          <w:delText xml:space="preserve"> All cumulative </w:delText>
        </w:r>
        <w:r w:rsidR="00693639" w:rsidRPr="00CF30EA" w:rsidDel="001411EB">
          <w:rPr>
            <w:i/>
            <w:lang w:val="en-GB"/>
          </w:rPr>
          <w:delText>revisions</w:delText>
        </w:r>
        <w:r w:rsidR="00693639" w:rsidRPr="00CF30EA" w:rsidDel="001411EB">
          <w:rPr>
            <w:lang w:val="en-GB"/>
          </w:rPr>
          <w:delText xml:space="preserve"> and </w:delText>
        </w:r>
        <w:r w:rsidR="00693639" w:rsidRPr="00CF30EA" w:rsidDel="001411EB">
          <w:rPr>
            <w:i/>
            <w:lang w:val="en-GB"/>
          </w:rPr>
          <w:delText>clarifications</w:delText>
        </w:r>
        <w:r w:rsidR="00693639" w:rsidRPr="00CF30EA" w:rsidDel="001411EB">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5F782C1" w14:textId="427D1253" w:rsidR="001411EB" w:rsidRPr="00A7584B" w:rsidRDefault="001411EB" w:rsidP="001411EB">
      <w:pPr>
        <w:spacing w:after="120" w:line="240" w:lineRule="auto"/>
        <w:rPr>
          <w:ins w:id="221" w:author="Raphael Malyankar" w:date="2024-11-30T23:43:00Z" w16du:dateUtc="2024-12-01T06:43:00Z"/>
          <w:lang w:val="en-GB"/>
        </w:rPr>
      </w:pPr>
      <w:ins w:id="222" w:author="Raphael Malyankar" w:date="2024-11-30T23:43:00Z" w16du:dateUtc="2024-12-01T06:43:00Z">
        <w:r w:rsidRPr="00A7584B">
          <w:rPr>
            <w:lang w:val="en-GB"/>
          </w:rPr>
          <w:t>Revisions are defined as substantive semantic changes to S-158:10</w:t>
        </w:r>
        <w:r>
          <w:rPr>
            <w:lang w:val="en-GB"/>
          </w:rPr>
          <w:t>0</w:t>
        </w:r>
        <w:r w:rsidRPr="00A7584B">
          <w:rPr>
            <w:lang w:val="en-GB"/>
          </w:rPr>
          <w:t>. Typically, revisions will change S-158:10</w:t>
        </w:r>
        <w:r>
          <w:rPr>
            <w:lang w:val="en-GB"/>
          </w:rPr>
          <w:t>0</w:t>
        </w:r>
        <w:r w:rsidRPr="00A7584B">
          <w:rPr>
            <w:lang w:val="en-GB"/>
          </w:rPr>
          <w:t xml:space="preserve"> to correct factual errors or introduce necessary changes that have become evident as a result of practical experience or changing circumstances. Revisions include corrections of misinterpretations of S-100, or extensions to checks that do not require changes to validation software..</w:t>
        </w:r>
      </w:ins>
    </w:p>
    <w:p w14:paraId="136009B2" w14:textId="77777777" w:rsidR="001411EB" w:rsidRDefault="001411EB" w:rsidP="001411EB">
      <w:pPr>
        <w:spacing w:after="120" w:line="240" w:lineRule="auto"/>
        <w:rPr>
          <w:ins w:id="223" w:author="Raphael Malyankar" w:date="2024-11-30T23:43:00Z" w16du:dateUtc="2024-12-01T06:43:00Z"/>
          <w:lang w:val="en-GB"/>
        </w:rPr>
      </w:pPr>
      <w:ins w:id="224" w:author="Raphael Malyankar" w:date="2024-11-30T23:43:00Z" w16du:dateUtc="2024-12-01T06:43:00Z">
        <w:r w:rsidRPr="00A7584B">
          <w:rPr>
            <w:lang w:val="en-GB"/>
          </w:rPr>
          <w:t>A revision must not be classified as a clarification. All cumulative clarifications must be included with the release of approved revisions.</w:t>
        </w:r>
      </w:ins>
    </w:p>
    <w:p w14:paraId="5D170D03" w14:textId="5440CBE0" w:rsidR="00EC0C05" w:rsidRPr="00CF30EA" w:rsidDel="001411EB" w:rsidRDefault="00EC0C05" w:rsidP="00423EF0">
      <w:pPr>
        <w:spacing w:after="120" w:line="240" w:lineRule="auto"/>
        <w:rPr>
          <w:del w:id="225" w:author="Raphael Malyankar" w:date="2024-11-30T23:43:00Z" w16du:dateUtc="2024-12-01T06:43:00Z"/>
          <w:lang w:val="en-GB"/>
        </w:rPr>
      </w:pPr>
      <w:del w:id="226" w:author="Raphael Malyankar" w:date="2024-11-30T23:43:00Z" w16du:dateUtc="2024-12-01T06:43:00Z">
        <w:r w:rsidRPr="00CF30EA" w:rsidDel="001411EB">
          <w:rPr>
            <w:i/>
            <w:lang w:val="en-GB"/>
          </w:rPr>
          <w:delText>Revisions</w:delText>
        </w:r>
        <w:r w:rsidRPr="00CF30EA" w:rsidDel="001411EB">
          <w:rPr>
            <w:lang w:val="en-GB"/>
          </w:rPr>
          <w:delText xml:space="preserve"> are defined as substantive semantic changes to S-1</w:delText>
        </w:r>
        <w:r w:rsidR="00113EC1" w:rsidDel="001411EB">
          <w:rPr>
            <w:lang w:val="en-GB"/>
          </w:rPr>
          <w:delText>58</w:delText>
        </w:r>
        <w:r w:rsidR="00AE0E65" w:rsidDel="001411EB">
          <w:rPr>
            <w:lang w:val="en-GB"/>
          </w:rPr>
          <w:delText>:10</w:delText>
        </w:r>
        <w:r w:rsidR="00492FE3" w:rsidDel="001411EB">
          <w:rPr>
            <w:lang w:val="en-GB"/>
          </w:rPr>
          <w:delText>0</w:delText>
        </w:r>
        <w:r w:rsidRPr="00CF30EA" w:rsidDel="001411EB">
          <w:rPr>
            <w:lang w:val="en-GB"/>
          </w:rPr>
          <w:delText xml:space="preserve">. Typically, </w:delText>
        </w:r>
        <w:r w:rsidRPr="00423EF0" w:rsidDel="001411EB">
          <w:rPr>
            <w:i/>
            <w:lang w:val="en-GB"/>
          </w:rPr>
          <w:delText>revision</w:delText>
        </w:r>
        <w:r w:rsidRPr="00CF30EA" w:rsidDel="001411EB">
          <w:rPr>
            <w:lang w:val="en-GB"/>
          </w:rPr>
          <w:delText>s will change S-1</w:delText>
        </w:r>
        <w:r w:rsidR="00113EC1" w:rsidDel="001411EB">
          <w:rPr>
            <w:lang w:val="en-GB"/>
          </w:rPr>
          <w:delText>58</w:delText>
        </w:r>
        <w:r w:rsidR="00AE0E65" w:rsidDel="001411EB">
          <w:rPr>
            <w:lang w:val="en-GB"/>
          </w:rPr>
          <w:delText>:10</w:delText>
        </w:r>
        <w:r w:rsidR="00492FE3" w:rsidDel="001411EB">
          <w:rPr>
            <w:lang w:val="en-GB"/>
          </w:rPr>
          <w:delText>0</w:delText>
        </w:r>
        <w:r w:rsidRPr="00CF30EA" w:rsidDel="001411EB">
          <w:rPr>
            <w:lang w:val="en-GB"/>
          </w:rPr>
          <w:delText xml:space="preserve"> to correct factual errors</w:delText>
        </w:r>
        <w:r w:rsidR="00A45A72" w:rsidDel="001411EB">
          <w:rPr>
            <w:lang w:val="en-GB"/>
          </w:rPr>
          <w:delText xml:space="preserve"> or</w:delText>
        </w:r>
        <w:r w:rsidRPr="00CF30EA" w:rsidDel="001411EB">
          <w:rPr>
            <w:lang w:val="en-GB"/>
          </w:rPr>
          <w:delText xml:space="preserve"> introduce necessary changes that have become evident as a result of practical experience or changing circumstances</w:delText>
        </w:r>
        <w:r w:rsidR="00AE0E65" w:rsidDel="001411EB">
          <w:rPr>
            <w:lang w:val="en-GB"/>
          </w:rPr>
          <w:delText xml:space="preserve">, </w:delText>
        </w:r>
        <w:r w:rsidR="008F2DB7" w:rsidDel="001411EB">
          <w:rPr>
            <w:lang w:val="en-GB"/>
          </w:rPr>
          <w:delText xml:space="preserve">including </w:delText>
        </w:r>
        <w:r w:rsidR="00AE0E65" w:rsidDel="001411EB">
          <w:rPr>
            <w:lang w:val="en-GB"/>
          </w:rPr>
          <w:delText>support for new revisions of S-158</w:delText>
        </w:r>
        <w:r w:rsidRPr="00CF30EA" w:rsidDel="001411EB">
          <w:rPr>
            <w:lang w:val="en-GB"/>
          </w:rPr>
          <w:delText xml:space="preserve">. A </w:delText>
        </w:r>
        <w:r w:rsidRPr="00CF30EA" w:rsidDel="001411EB">
          <w:rPr>
            <w:i/>
            <w:lang w:val="en-GB"/>
          </w:rPr>
          <w:delText>revision</w:delText>
        </w:r>
        <w:r w:rsidRPr="00CF30EA" w:rsidDel="001411EB">
          <w:rPr>
            <w:lang w:val="en-GB"/>
          </w:rPr>
          <w:delText xml:space="preserve"> must not be classified as a clarification. </w:delText>
        </w:r>
        <w:r w:rsidRPr="00CF30EA" w:rsidDel="001411EB">
          <w:rPr>
            <w:i/>
            <w:lang w:val="en-GB"/>
          </w:rPr>
          <w:delText>Revisions</w:delText>
        </w:r>
        <w:r w:rsidRPr="00CF30EA" w:rsidDel="001411EB">
          <w:rPr>
            <w:lang w:val="en-GB"/>
          </w:rPr>
          <w:delText xml:space="preserve"> could have an impact on either exis</w:delText>
        </w:r>
        <w:r w:rsidR="00B95D1E" w:rsidRPr="00CF30EA" w:rsidDel="001411EB">
          <w:rPr>
            <w:lang w:val="en-GB"/>
          </w:rPr>
          <w:delText>ting users or future users of S</w:delText>
        </w:r>
        <w:r w:rsidR="00382962" w:rsidRPr="00CF30EA" w:rsidDel="001411EB">
          <w:rPr>
            <w:lang w:val="en-GB"/>
          </w:rPr>
          <w:noBreakHyphen/>
        </w:r>
        <w:r w:rsidRPr="00CF30EA" w:rsidDel="001411EB">
          <w:rPr>
            <w:lang w:val="en-GB"/>
          </w:rPr>
          <w:delText>1</w:delText>
        </w:r>
        <w:r w:rsidR="00113EC1" w:rsidDel="001411EB">
          <w:rPr>
            <w:lang w:val="en-GB"/>
          </w:rPr>
          <w:delText>58</w:delText>
        </w:r>
        <w:r w:rsidR="00AE0E65" w:rsidDel="001411EB">
          <w:rPr>
            <w:lang w:val="en-GB"/>
          </w:rPr>
          <w:delText>:10</w:delText>
        </w:r>
        <w:r w:rsidR="00492FE3" w:rsidDel="001411EB">
          <w:rPr>
            <w:lang w:val="en-GB"/>
          </w:rPr>
          <w:delText>0</w:delText>
        </w:r>
        <w:r w:rsidRPr="00CF30EA" w:rsidDel="001411EB">
          <w:rPr>
            <w:lang w:val="en-GB"/>
          </w:rPr>
          <w:delText xml:space="preserve">. All cumulative </w:delText>
        </w:r>
        <w:r w:rsidRPr="00CF30EA" w:rsidDel="001411EB">
          <w:rPr>
            <w:i/>
            <w:lang w:val="en-GB"/>
          </w:rPr>
          <w:delText>clarifications</w:delText>
        </w:r>
        <w:r w:rsidRPr="00CF30EA" w:rsidDel="001411EB">
          <w:rPr>
            <w:lang w:val="en-GB"/>
          </w:rPr>
          <w:delText xml:space="preserve"> must be included with the release of approved revisions.</w:delText>
        </w:r>
      </w:del>
    </w:p>
    <w:p w14:paraId="573BEA62" w14:textId="5A7AF166" w:rsidR="00C131AE" w:rsidDel="001411EB" w:rsidRDefault="00EC0C05" w:rsidP="00423EF0">
      <w:pPr>
        <w:spacing w:after="120" w:line="240" w:lineRule="auto"/>
        <w:rPr>
          <w:del w:id="227" w:author="Raphael Malyankar" w:date="2024-11-30T23:43:00Z" w16du:dateUtc="2024-12-01T06:43:00Z"/>
          <w:lang w:val="en-GB"/>
        </w:rPr>
      </w:pPr>
      <w:del w:id="228" w:author="Raphael Malyankar" w:date="2024-11-30T23:43:00Z" w16du:dateUtc="2024-12-01T06:43:00Z">
        <w:r w:rsidRPr="00CF30EA" w:rsidDel="001411EB">
          <w:rPr>
            <w:lang w:val="en-GB"/>
          </w:rPr>
          <w:delText xml:space="preserve">Changes in a revision </w:delText>
        </w:r>
        <w:r w:rsidR="00B25B26" w:rsidDel="001411EB">
          <w:rPr>
            <w:lang w:val="en-GB"/>
          </w:rPr>
          <w:delText>of S-158:10</w:delText>
        </w:r>
        <w:r w:rsidR="00492FE3" w:rsidDel="001411EB">
          <w:rPr>
            <w:lang w:val="en-GB"/>
          </w:rPr>
          <w:delText>0</w:delText>
        </w:r>
        <w:r w:rsidR="00B25B26" w:rsidDel="001411EB">
          <w:rPr>
            <w:lang w:val="en-GB"/>
          </w:rPr>
          <w:delText xml:space="preserve"> may or may not correspond to the same revision</w:delText>
        </w:r>
        <w:r w:rsidR="005B4AFE" w:rsidDel="001411EB">
          <w:rPr>
            <w:lang w:val="en-GB"/>
          </w:rPr>
          <w:delText>+edition</w:delText>
        </w:r>
        <w:r w:rsidR="00B25B26" w:rsidDel="001411EB">
          <w:rPr>
            <w:lang w:val="en-GB"/>
          </w:rPr>
          <w:delText xml:space="preserve"> number of S-10</w:delText>
        </w:r>
        <w:r w:rsidR="0076604D" w:rsidDel="001411EB">
          <w:rPr>
            <w:lang w:val="en-GB"/>
          </w:rPr>
          <w:delText>0</w:delText>
        </w:r>
        <w:r w:rsidRPr="00CF30EA" w:rsidDel="001411EB">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555F633B" w14:textId="2B540C01" w:rsidR="001411EB" w:rsidRPr="00A7584B" w:rsidRDefault="001411EB" w:rsidP="001411EB">
      <w:pPr>
        <w:spacing w:after="120" w:line="240" w:lineRule="auto"/>
        <w:rPr>
          <w:ins w:id="229" w:author="Raphael Malyankar" w:date="2024-11-30T23:44:00Z" w16du:dateUtc="2024-12-01T06:44:00Z"/>
          <w:lang w:val="en-GB"/>
        </w:rPr>
      </w:pPr>
      <w:ins w:id="230" w:author="Raphael Malyankar" w:date="2024-11-30T23:44:00Z" w16du:dateUtc="2024-12-01T06:44:00Z">
        <w:r w:rsidRPr="00A7584B">
          <w:rPr>
            <w:lang w:val="en-GB"/>
          </w:rPr>
          <w:t>Clarifications are changes to S-158:10</w:t>
        </w:r>
        <w:r w:rsidR="00ED4B61">
          <w:rPr>
            <w:lang w:val="en-GB"/>
          </w:rPr>
          <w:t>0</w:t>
        </w:r>
        <w:r w:rsidRPr="00A7584B">
          <w:rPr>
            <w:lang w:val="en-GB"/>
          </w:rPr>
          <w:t xml:space="preserve"> arising from non-substantive reasons.</w:t>
        </w:r>
      </w:ins>
    </w:p>
    <w:p w14:paraId="476EA02E" w14:textId="77777777" w:rsidR="001411EB" w:rsidRPr="00CF30EA" w:rsidRDefault="001411EB" w:rsidP="001411EB">
      <w:pPr>
        <w:spacing w:after="120" w:line="240" w:lineRule="auto"/>
        <w:rPr>
          <w:ins w:id="231" w:author="Raphael Malyankar" w:date="2024-11-30T23:44:00Z" w16du:dateUtc="2024-12-01T06:44:00Z"/>
          <w:lang w:val="en-GB"/>
        </w:rPr>
      </w:pPr>
      <w:ins w:id="232" w:author="Raphael Malyankar" w:date="2024-11-30T23:44:00Z" w16du:dateUtc="2024-12-01T06:44:00Z">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ins>
    </w:p>
    <w:p w14:paraId="7C2A7294" w14:textId="6BDFAF10" w:rsidR="00840BC2" w:rsidDel="006F5B30" w:rsidRDefault="00A6513D" w:rsidP="00423EF0">
      <w:pPr>
        <w:spacing w:after="120" w:line="240" w:lineRule="auto"/>
        <w:rPr>
          <w:del w:id="233" w:author="Raphael Malyankar" w:date="2024-11-30T23:44:00Z" w16du:dateUtc="2024-12-01T06:44:00Z"/>
          <w:lang w:val="en-GB"/>
        </w:rPr>
      </w:pPr>
      <w:del w:id="234" w:author="Raphael Malyankar" w:date="2024-11-30T23:44:00Z" w16du:dateUtc="2024-12-01T06:44:00Z">
        <w:r w:rsidRPr="00CF30EA" w:rsidDel="006F5B30">
          <w:rPr>
            <w:i/>
            <w:lang w:val="en-GB"/>
          </w:rPr>
          <w:delText>Clarifications</w:delText>
        </w:r>
        <w:r w:rsidRPr="00CF30EA" w:rsidDel="006F5B30">
          <w:rPr>
            <w:lang w:val="en-GB"/>
          </w:rPr>
          <w:delText xml:space="preserve"> are changes to S-1</w:delText>
        </w:r>
        <w:r w:rsidR="00835384" w:rsidDel="006F5B30">
          <w:rPr>
            <w:lang w:val="en-GB"/>
          </w:rPr>
          <w:delText>58</w:delText>
        </w:r>
        <w:r w:rsidR="005B4AFE" w:rsidDel="006F5B30">
          <w:rPr>
            <w:lang w:val="en-GB"/>
          </w:rPr>
          <w:delText>:10</w:delText>
        </w:r>
        <w:r w:rsidR="0076604D" w:rsidDel="006F5B30">
          <w:rPr>
            <w:lang w:val="en-GB"/>
          </w:rPr>
          <w:delText>0</w:delText>
        </w:r>
        <w:r w:rsidR="00840BC2" w:rsidDel="006F5B30">
          <w:rPr>
            <w:lang w:val="en-GB"/>
          </w:rPr>
          <w:delText xml:space="preserve"> arising from non-substantive reasons </w:delText>
        </w:r>
        <w:commentRangeStart w:id="235"/>
        <w:r w:rsidR="00840BC2" w:rsidDel="006F5B30">
          <w:rPr>
            <w:lang w:val="en-GB"/>
          </w:rPr>
          <w:delText>or</w:delText>
        </w:r>
        <w:r w:rsidRPr="00CF30EA" w:rsidDel="006F5B30">
          <w:rPr>
            <w:lang w:val="en-GB"/>
          </w:rPr>
          <w:delText xml:space="preserve"> </w:delText>
        </w:r>
        <w:r w:rsidR="00840BC2" w:rsidDel="006F5B30">
          <w:rPr>
            <w:lang w:val="en-GB"/>
          </w:rPr>
          <w:delText>from introduction of a new edition or revision of S-10</w:delText>
        </w:r>
        <w:r w:rsidR="0076604D" w:rsidDel="006F5B30">
          <w:rPr>
            <w:lang w:val="en-GB"/>
          </w:rPr>
          <w:delText>0</w:delText>
        </w:r>
        <w:commentRangeEnd w:id="235"/>
        <w:r w:rsidR="00964AB6" w:rsidDel="006F5B30">
          <w:rPr>
            <w:rStyle w:val="CommentReference"/>
          </w:rPr>
          <w:commentReference w:id="235"/>
        </w:r>
        <w:r w:rsidR="00840BC2" w:rsidDel="006F5B30">
          <w:rPr>
            <w:lang w:val="en-GB"/>
          </w:rPr>
          <w:delText>.</w:delText>
        </w:r>
      </w:del>
    </w:p>
    <w:p w14:paraId="10764D66" w14:textId="206C4E83" w:rsidR="00A6513D" w:rsidDel="006F5B30" w:rsidRDefault="00A6513D" w:rsidP="00423EF0">
      <w:pPr>
        <w:spacing w:after="120" w:line="240" w:lineRule="auto"/>
        <w:rPr>
          <w:del w:id="236" w:author="Raphael Malyankar" w:date="2024-11-30T23:44:00Z" w16du:dateUtc="2024-12-01T06:44:00Z"/>
          <w:lang w:val="en-GB"/>
        </w:rPr>
      </w:pPr>
      <w:del w:id="237" w:author="Raphael Malyankar" w:date="2024-11-30T23:44:00Z" w16du:dateUtc="2024-12-01T06:44:00Z">
        <w:r w:rsidRPr="00CF30EA" w:rsidDel="006F5B30">
          <w:rPr>
            <w:lang w:val="en-GB"/>
          </w:rPr>
          <w:delText>Typically</w:delText>
        </w:r>
        <w:r w:rsidR="00840BC2" w:rsidDel="006F5B30">
          <w:rPr>
            <w:lang w:val="en-GB"/>
          </w:rPr>
          <w:delText xml:space="preserve"> clarifications for non-substantive reasons</w:delText>
        </w:r>
        <w:r w:rsidRPr="00CF30EA" w:rsidDel="006F5B30">
          <w:rPr>
            <w:lang w:val="en-GB"/>
          </w:rPr>
          <w:delText xml:space="preserve"> remove ambiguity; correct grammatical and spelling errors; amend or update cross references; </w:delText>
        </w:r>
        <w:r w:rsidR="005B4AFE" w:rsidDel="006F5B30">
          <w:rPr>
            <w:lang w:val="en-GB"/>
          </w:rPr>
          <w:delText>revise check messages or clarify check descriptions; or revise classifications of checks as critical/error/warning</w:delText>
        </w:r>
        <w:r w:rsidRPr="00CF30EA" w:rsidDel="006F5B30">
          <w:rPr>
            <w:lang w:val="en-GB"/>
          </w:rPr>
          <w:delText xml:space="preserve">. A </w:delText>
        </w:r>
        <w:r w:rsidRPr="00CF30EA" w:rsidDel="006F5B30">
          <w:rPr>
            <w:i/>
            <w:lang w:val="en-GB"/>
          </w:rPr>
          <w:delText>clarification</w:delText>
        </w:r>
        <w:r w:rsidRPr="00CF30EA" w:rsidDel="006F5B30">
          <w:rPr>
            <w:lang w:val="en-GB"/>
          </w:rPr>
          <w:delText xml:space="preserve"> must not cause any substantive semantic change to S-1</w:delText>
        </w:r>
        <w:r w:rsidR="00835384" w:rsidDel="006F5B30">
          <w:rPr>
            <w:lang w:val="en-GB"/>
          </w:rPr>
          <w:delText>58</w:delText>
        </w:r>
        <w:r w:rsidR="00840BC2" w:rsidDel="006F5B30">
          <w:rPr>
            <w:lang w:val="en-GB"/>
          </w:rPr>
          <w:delText>:10</w:delText>
        </w:r>
        <w:r w:rsidR="0076604D" w:rsidDel="006F5B30">
          <w:rPr>
            <w:lang w:val="en-GB"/>
          </w:rPr>
          <w:delText>0</w:delText>
        </w:r>
        <w:r w:rsidR="00840BC2" w:rsidDel="006F5B30">
          <w:rPr>
            <w:lang w:val="en-GB"/>
          </w:rPr>
          <w:delText>.</w:delText>
        </w:r>
      </w:del>
    </w:p>
    <w:p w14:paraId="6920D6FF" w14:textId="4F11DE93" w:rsidR="00840BC2" w:rsidRPr="00CF30EA" w:rsidDel="006F5B30" w:rsidRDefault="00840BC2" w:rsidP="00423EF0">
      <w:pPr>
        <w:spacing w:after="120" w:line="240" w:lineRule="auto"/>
        <w:rPr>
          <w:del w:id="238" w:author="Raphael Malyankar" w:date="2024-11-30T23:44:00Z" w16du:dateUtc="2024-12-01T06:44:00Z"/>
          <w:lang w:val="en-GB"/>
        </w:rPr>
      </w:pPr>
      <w:del w:id="239" w:author="Raphael Malyankar" w:date="2024-11-30T23:44:00Z" w16du:dateUtc="2024-12-01T06:44:00Z">
        <w:r w:rsidDel="006F5B30">
          <w:rPr>
            <w:lang w:val="en-GB"/>
          </w:rPr>
          <w:delText>Clarifications to S-158:10</w:delText>
        </w:r>
        <w:r w:rsidR="0076604D" w:rsidDel="006F5B30">
          <w:rPr>
            <w:lang w:val="en-GB"/>
          </w:rPr>
          <w:delText>0</w:delText>
        </w:r>
        <w:r w:rsidDel="006F5B30">
          <w:rPr>
            <w:lang w:val="en-GB"/>
          </w:rPr>
          <w:delText xml:space="preserve"> for alignment to a new edition or revision of S-10</w:delText>
        </w:r>
        <w:r w:rsidR="0076604D" w:rsidDel="006F5B30">
          <w:rPr>
            <w:lang w:val="en-GB"/>
          </w:rPr>
          <w:delText>0</w:delText>
        </w:r>
        <w:r w:rsidDel="006F5B30">
          <w:rPr>
            <w:lang w:val="en-GB"/>
          </w:rPr>
          <w:delText xml:space="preserve"> may update validation checks or add new validation checks. Validation checks for older but still active editions or revisions of S-10</w:delText>
        </w:r>
        <w:r w:rsidR="0076604D" w:rsidDel="006F5B30">
          <w:rPr>
            <w:lang w:val="en-GB"/>
          </w:rPr>
          <w:delText>0</w:delText>
        </w:r>
        <w:r w:rsidDel="006F5B30">
          <w:rPr>
            <w:lang w:val="en-GB"/>
          </w:rPr>
          <w:delText xml:space="preserve"> wil be retained but may</w:delText>
        </w:r>
        <w:r w:rsidR="00964AB6" w:rsidDel="006F5B30">
          <w:rPr>
            <w:lang w:val="en-GB"/>
          </w:rPr>
          <w:delText xml:space="preserve"> be marked as </w:delText>
        </w:r>
        <w:r w:rsidR="00964AB6" w:rsidRPr="00964AB6" w:rsidDel="006F5B30">
          <w:rPr>
            <w:i/>
            <w:iCs/>
            <w:lang w:val="en-GB"/>
          </w:rPr>
          <w:delText>Deleted</w:delText>
        </w:r>
        <w:r w:rsidR="00964AB6" w:rsidDel="006F5B30">
          <w:rPr>
            <w:lang w:val="en-GB"/>
          </w:rPr>
          <w:delText xml:space="preserve"> for the new edition/revision of S-10</w:delText>
        </w:r>
        <w:r w:rsidR="0076604D" w:rsidDel="006F5B30">
          <w:rPr>
            <w:lang w:val="en-GB"/>
          </w:rPr>
          <w:delText>0</w:delText>
        </w:r>
        <w:r w:rsidR="00964AB6" w:rsidDel="006F5B30">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F18C8D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:10</w:t>
      </w:r>
      <w:r w:rsidR="0076604D">
        <w:rPr>
          <w:lang w:val="en-GB"/>
        </w:rPr>
        <w:t>0</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lastRenderedPageBreak/>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240" w:name="_Toc183905653"/>
      <w:r>
        <w:rPr>
          <w:lang w:val="en-GB"/>
        </w:rPr>
        <w:t>Check Structure</w:t>
      </w:r>
      <w:bookmarkEnd w:id="240"/>
    </w:p>
    <w:p w14:paraId="3667EFDF" w14:textId="5FC76F74" w:rsidR="0089778F" w:rsidRDefault="00964AB6" w:rsidP="00611211">
      <w:pPr>
        <w:tabs>
          <w:tab w:val="left" w:pos="1701"/>
        </w:tabs>
        <w:spacing w:after="120" w:line="240" w:lineRule="auto"/>
        <w:rPr>
          <w:lang w:val="en-GB"/>
        </w:rPr>
      </w:pPr>
      <w:r>
        <w:rPr>
          <w:lang w:val="en-GB"/>
        </w:rPr>
        <w:t>Check structure in S-158:10</w:t>
      </w:r>
      <w:r w:rsidR="0076604D">
        <w:rPr>
          <w:lang w:val="en-GB"/>
        </w:rPr>
        <w:t>0</w:t>
      </w:r>
      <w:r>
        <w:rPr>
          <w:lang w:val="en-GB"/>
        </w:rPr>
        <w:t xml:space="preserve"> includes the fields specified in S-158.</w:t>
      </w:r>
    </w:p>
    <w:p w14:paraId="22A0F619" w14:textId="3733D1DE" w:rsidR="00345381" w:rsidRDefault="00345381" w:rsidP="00611211">
      <w:pPr>
        <w:tabs>
          <w:tab w:val="left" w:pos="1701"/>
        </w:tabs>
        <w:spacing w:after="120" w:line="240" w:lineRule="auto"/>
        <w:rPr>
          <w:lang w:val="en-GB"/>
        </w:rPr>
      </w:pPr>
      <w:r>
        <w:rPr>
          <w:lang w:val="en-GB"/>
        </w:rPr>
        <w:t xml:space="preserve">The </w:t>
      </w:r>
      <w:r w:rsidR="00772647">
        <w:rPr>
          <w:lang w:val="en-GB"/>
        </w:rPr>
        <w:t>“</w:t>
      </w:r>
      <w:r w:rsidR="00772647" w:rsidRPr="00772647">
        <w:rPr>
          <w:lang w:val="en-GB"/>
        </w:rPr>
        <w:t>Standards document reference</w:t>
      </w:r>
      <w:r w:rsidR="00772647">
        <w:rPr>
          <w:lang w:val="en-GB"/>
        </w:rPr>
        <w:t>” column is used to indicate the S-100 Part.</w:t>
      </w:r>
    </w:p>
    <w:p w14:paraId="0444892B" w14:textId="1716C14A" w:rsidR="00B14B0E" w:rsidRDefault="00B14B0E" w:rsidP="00611211">
      <w:pPr>
        <w:pStyle w:val="Heading1"/>
        <w:rPr>
          <w:lang w:val="en-GB"/>
        </w:rPr>
      </w:pPr>
      <w:bookmarkStart w:id="241" w:name="_Ref172572327"/>
      <w:bookmarkStart w:id="242" w:name="_Toc183905654"/>
      <w:r>
        <w:rPr>
          <w:lang w:val="en-GB"/>
        </w:rPr>
        <w:t>Check Syntax</w:t>
      </w:r>
      <w:bookmarkEnd w:id="241"/>
      <w:bookmarkEnd w:id="242"/>
    </w:p>
    <w:p w14:paraId="31FF688C" w14:textId="159BB5B2" w:rsidR="00385249" w:rsidRDefault="00D76F20" w:rsidP="00B14B0E">
      <w:pPr>
        <w:rPr>
          <w:lang w:val="en-GB"/>
        </w:rPr>
      </w:pPr>
      <w:r>
        <w:rPr>
          <w:lang w:val="en-GB"/>
        </w:rPr>
        <w:t xml:space="preserve">The check syntax conforms to the syntax and operators for </w:t>
      </w:r>
      <w:del w:id="243" w:author="Raphael Malyankar" w:date="2024-12-01T00:19:00Z" w16du:dateUtc="2024-12-01T07:19:00Z">
        <w:r w:rsidDel="00B460EE">
          <w:rPr>
            <w:lang w:val="en-GB"/>
          </w:rPr>
          <w:delText>product-specific</w:delText>
        </w:r>
      </w:del>
      <w:ins w:id="244" w:author="Raphael Malyankar" w:date="2024-12-01T00:19:00Z" w16du:dateUtc="2024-12-01T07:19:00Z">
        <w:r w:rsidR="00B460EE">
          <w:rPr>
            <w:lang w:val="en-GB"/>
          </w:rPr>
          <w:t>val</w:t>
        </w:r>
      </w:ins>
      <w:ins w:id="245" w:author="Raphael Malyankar" w:date="2024-12-01T00:20:00Z" w16du:dateUtc="2024-12-01T07:20:00Z">
        <w:r w:rsidR="00B460EE">
          <w:rPr>
            <w:lang w:val="en-GB"/>
          </w:rPr>
          <w:t>idation</w:t>
        </w:r>
      </w:ins>
      <w:r>
        <w:rPr>
          <w:lang w:val="en-GB"/>
        </w:rPr>
        <w:t xml:space="preserve"> checks described in S-158 clause 4.2.</w:t>
      </w:r>
    </w:p>
    <w:p w14:paraId="04FDC99E" w14:textId="116E6CA7" w:rsidR="00861E96" w:rsidRDefault="00D76F20" w:rsidP="00611211">
      <w:pPr>
        <w:pStyle w:val="Heading1"/>
        <w:rPr>
          <w:lang w:val="en-GB"/>
        </w:rPr>
      </w:pPr>
      <w:bookmarkStart w:id="246" w:name="_Toc183905655"/>
      <w:r>
        <w:rPr>
          <w:lang w:val="en-GB"/>
        </w:rPr>
        <w:t>Organisation</w:t>
      </w:r>
      <w:bookmarkEnd w:id="246"/>
    </w:p>
    <w:p w14:paraId="76A667AF" w14:textId="2A1115BA" w:rsidR="002C7023" w:rsidRDefault="002C7023" w:rsidP="00D76F20">
      <w:pPr>
        <w:tabs>
          <w:tab w:val="left" w:pos="1701"/>
        </w:tabs>
        <w:spacing w:line="240" w:lineRule="auto"/>
        <w:rPr>
          <w:ins w:id="247" w:author="Raphael Malyankar" w:date="2024-12-01T00:32:00Z" w16du:dateUtc="2024-12-01T07:32:00Z"/>
          <w:lang w:val="en-GB"/>
        </w:rPr>
      </w:pPr>
      <w:r>
        <w:rPr>
          <w:lang w:val="en-GB"/>
        </w:rPr>
        <w:t>The list of validation checks for this edition of S-158:10</w:t>
      </w:r>
      <w:r w:rsidR="00772647">
        <w:rPr>
          <w:lang w:val="en-GB"/>
        </w:rPr>
        <w:t>0</w:t>
      </w:r>
      <w:r>
        <w:rPr>
          <w:lang w:val="en-GB"/>
        </w:rPr>
        <w:t xml:space="preserve"> is available separately (see clause </w:t>
      </w:r>
      <w:ins w:id="248" w:author="Raphael Malyankar" w:date="2024-12-01T00:20:00Z" w16du:dateUtc="2024-12-01T07:20:00Z">
        <w:r w:rsidR="00B460EE">
          <w:rPr>
            <w:lang w:val="en-GB"/>
          </w:rPr>
          <w:fldChar w:fldCharType="begin"/>
        </w:r>
        <w:r w:rsidR="00B460EE">
          <w:rPr>
            <w:lang w:val="en-GB"/>
          </w:rPr>
          <w:instrText xml:space="preserve"> REF _Ref183904858 \r \h </w:instrText>
        </w:r>
      </w:ins>
      <w:r w:rsidR="00B460EE">
        <w:rPr>
          <w:lang w:val="en-GB"/>
        </w:rPr>
      </w:r>
      <w:r w:rsidR="00B460EE">
        <w:rPr>
          <w:lang w:val="en-GB"/>
        </w:rPr>
        <w:fldChar w:fldCharType="separate"/>
      </w:r>
      <w:ins w:id="249" w:author="Raphael Malyankar" w:date="2024-12-01T00:20:00Z" w16du:dateUtc="2024-12-01T07:20:00Z">
        <w:r w:rsidR="00B460EE">
          <w:rPr>
            <w:lang w:val="en-GB"/>
          </w:rPr>
          <w:t>8</w:t>
        </w:r>
        <w:r w:rsidR="00B460EE">
          <w:rPr>
            <w:lang w:val="en-GB"/>
          </w:rPr>
          <w:fldChar w:fldCharType="end"/>
        </w:r>
      </w:ins>
      <w:del w:id="250" w:author="Raphael Malyankar" w:date="2024-12-01T00:20:00Z" w16du:dateUtc="2024-12-01T07:20:00Z">
        <w:r w:rsidDel="00B460EE">
          <w:rPr>
            <w:lang w:val="en-GB"/>
          </w:rPr>
          <w:delText>8</w:delText>
        </w:r>
      </w:del>
      <w:r>
        <w:rPr>
          <w:lang w:val="en-GB"/>
        </w:rPr>
        <w:t>). The list of checks accompanies this specification and forms an integral part of it.</w:t>
      </w:r>
    </w:p>
    <w:p w14:paraId="0799879B" w14:textId="5A14D61E" w:rsidR="000A22C3" w:rsidRDefault="000A22C3">
      <w:pPr>
        <w:pStyle w:val="Heading2"/>
        <w:rPr>
          <w:lang w:val="en-GB"/>
        </w:rPr>
        <w:pPrChange w:id="251" w:author="Raphael Malyankar" w:date="2024-12-01T00:32:00Z" w16du:dateUtc="2024-12-01T07:32:00Z">
          <w:pPr>
            <w:tabs>
              <w:tab w:val="left" w:pos="1701"/>
            </w:tabs>
            <w:spacing w:line="240" w:lineRule="auto"/>
          </w:pPr>
        </w:pPrChange>
      </w:pPr>
      <w:bookmarkStart w:id="252" w:name="_Toc183905656"/>
      <w:ins w:id="253" w:author="Raphael Malyankar" w:date="2024-12-01T00:32:00Z" w16du:dateUtc="2024-12-01T07:32:00Z">
        <w:r>
          <w:rPr>
            <w:lang w:val="en-GB"/>
          </w:rPr>
          <w:t>Check numbers</w:t>
        </w:r>
      </w:ins>
      <w:bookmarkEnd w:id="252"/>
    </w:p>
    <w:p w14:paraId="2FB1737D" w14:textId="682E90DC" w:rsidR="001E26A1" w:rsidRDefault="00D76F20" w:rsidP="00D76F20">
      <w:pPr>
        <w:tabs>
          <w:tab w:val="left" w:pos="1701"/>
        </w:tabs>
        <w:spacing w:line="240" w:lineRule="auto"/>
        <w:rPr>
          <w:ins w:id="254" w:author="Raphael Malyankar" w:date="2024-11-26T17:33:00Z" w16du:dateUtc="2024-11-27T00:33:00Z"/>
          <w:lang w:val="en-GB"/>
        </w:rPr>
      </w:pPr>
      <w:del w:id="255" w:author="Raphael Malyankar" w:date="2024-11-26T17:31:00Z" w16du:dateUtc="2024-11-27T00:31:00Z">
        <w:r w:rsidDel="001E26A1">
          <w:rPr>
            <w:lang w:val="en-GB"/>
          </w:rPr>
          <w:delText>[Describe numbering scheme and organization</w:delText>
        </w:r>
        <w:r w:rsidR="008307C5" w:rsidDel="001E26A1">
          <w:rPr>
            <w:lang w:val="en-GB"/>
          </w:rPr>
          <w:delText xml:space="preserve"> </w:delText>
        </w:r>
        <w:r w:rsidR="00772647" w:rsidDel="001E26A1">
          <w:rPr>
            <w:lang w:val="en-GB"/>
          </w:rPr>
          <w:delText xml:space="preserve">after the numbering scheme for “Check ID” is </w:delText>
        </w:r>
        <w:r w:rsidR="00A82429" w:rsidDel="001E26A1">
          <w:rPr>
            <w:lang w:val="en-GB"/>
          </w:rPr>
          <w:delText>decided</w:delText>
        </w:r>
        <w:r w:rsidR="00772647" w:rsidDel="001E26A1">
          <w:rPr>
            <w:lang w:val="en-GB"/>
          </w:rPr>
          <w:delText>.</w:delText>
        </w:r>
        <w:r w:rsidDel="001E26A1">
          <w:rPr>
            <w:lang w:val="en-GB"/>
          </w:rPr>
          <w:delText>]</w:delText>
        </w:r>
      </w:del>
      <w:ins w:id="256" w:author="Raphael Malyankar" w:date="2024-11-26T17:31:00Z" w16du:dateUtc="2024-11-27T00:31:00Z">
        <w:r w:rsidR="001E26A1">
          <w:rPr>
            <w:lang w:val="en-GB"/>
          </w:rPr>
          <w:t xml:space="preserve">Checks are </w:t>
        </w:r>
      </w:ins>
      <w:ins w:id="257" w:author="Raphael Malyankar" w:date="2024-11-26T21:57:00Z" w16du:dateUtc="2024-11-27T04:57:00Z">
        <w:r w:rsidR="00FA3315">
          <w:rPr>
            <w:lang w:val="en-GB"/>
          </w:rPr>
          <w:t>assigned unique check identifiers in the format</w:t>
        </w:r>
      </w:ins>
      <w:ins w:id="258" w:author="Raphael Malyankar" w:date="2024-11-26T17:31:00Z" w16du:dateUtc="2024-11-27T00:31:00Z">
        <w:r w:rsidR="001E26A1">
          <w:rPr>
            <w:lang w:val="en-GB"/>
          </w:rPr>
          <w:t xml:space="preserve"> 100_&lt;checkNumber&gt;</w:t>
        </w:r>
      </w:ins>
      <w:ins w:id="259" w:author="Raphael Malyankar" w:date="2024-11-26T17:40:00Z" w16du:dateUtc="2024-11-27T00:40:00Z">
        <w:r w:rsidR="0000217C">
          <w:rPr>
            <w:lang w:val="en-GB"/>
          </w:rPr>
          <w:t>&lt;optionalAlphaSuffix&gt;</w:t>
        </w:r>
      </w:ins>
      <w:ins w:id="260" w:author="Raphael Malyankar" w:date="2024-11-26T17:32:00Z" w16du:dateUtc="2024-11-27T00:32:00Z">
        <w:r w:rsidR="001E26A1">
          <w:rPr>
            <w:lang w:val="en-GB"/>
          </w:rPr>
          <w:t>.</w:t>
        </w:r>
      </w:ins>
    </w:p>
    <w:p w14:paraId="0BFAC6DF" w14:textId="023BD377" w:rsidR="00F1226C" w:rsidRPr="00965DB6" w:rsidRDefault="001E26A1">
      <w:pPr>
        <w:pStyle w:val="ListParagraph"/>
        <w:numPr>
          <w:ilvl w:val="0"/>
          <w:numId w:val="109"/>
        </w:numPr>
        <w:tabs>
          <w:tab w:val="left" w:pos="1701"/>
        </w:tabs>
        <w:spacing w:line="240" w:lineRule="auto"/>
        <w:rPr>
          <w:ins w:id="261" w:author="Raphael Malyankar" w:date="2024-11-26T17:33:00Z" w16du:dateUtc="2024-11-27T00:33:00Z"/>
          <w:lang w:val="en-GB"/>
        </w:rPr>
        <w:pPrChange w:id="262" w:author="Raphael Malyankar" w:date="2024-11-26T17:46:00Z" w16du:dateUtc="2024-11-27T00:46:00Z">
          <w:pPr>
            <w:tabs>
              <w:tab w:val="left" w:pos="1701"/>
            </w:tabs>
            <w:spacing w:line="240" w:lineRule="auto"/>
          </w:pPr>
        </w:pPrChange>
      </w:pPr>
      <w:ins w:id="263" w:author="Raphael Malyankar" w:date="2024-11-26T17:32:00Z" w16du:dateUtc="2024-11-27T00:32:00Z">
        <w:r w:rsidRPr="00965DB6">
          <w:rPr>
            <w:lang w:val="en-GB"/>
          </w:rPr>
          <w:t xml:space="preserve">The prefix “100_” is common to all </w:t>
        </w:r>
      </w:ins>
      <w:ins w:id="264" w:author="Raphael Malyankar" w:date="2024-11-26T17:33:00Z" w16du:dateUtc="2024-11-27T00:33:00Z">
        <w:r w:rsidRPr="00965DB6">
          <w:rPr>
            <w:lang w:val="en-GB"/>
          </w:rPr>
          <w:t xml:space="preserve">the S-100 generic </w:t>
        </w:r>
      </w:ins>
      <w:ins w:id="265" w:author="Raphael Malyankar" w:date="2024-11-26T17:32:00Z" w16du:dateUtc="2024-11-27T00:32:00Z">
        <w:r w:rsidRPr="00965DB6">
          <w:rPr>
            <w:lang w:val="en-GB"/>
          </w:rPr>
          <w:t xml:space="preserve">checks </w:t>
        </w:r>
      </w:ins>
      <w:ins w:id="266" w:author="Raphael Malyankar" w:date="2024-11-26T17:33:00Z" w16du:dateUtc="2024-11-27T00:33:00Z">
        <w:r w:rsidRPr="00965DB6">
          <w:rPr>
            <w:lang w:val="en-GB"/>
          </w:rPr>
          <w:t>defined in this Specification.</w:t>
        </w:r>
      </w:ins>
    </w:p>
    <w:p w14:paraId="0BFD0AF1" w14:textId="77777777" w:rsidR="00965DB6" w:rsidRPr="00965DB6" w:rsidRDefault="001E26A1">
      <w:pPr>
        <w:pStyle w:val="ListParagraph"/>
        <w:numPr>
          <w:ilvl w:val="0"/>
          <w:numId w:val="109"/>
        </w:numPr>
        <w:tabs>
          <w:tab w:val="left" w:pos="1701"/>
        </w:tabs>
        <w:spacing w:line="240" w:lineRule="auto"/>
        <w:rPr>
          <w:ins w:id="267" w:author="Raphael Malyankar" w:date="2024-11-26T17:45:00Z" w16du:dateUtc="2024-11-27T00:45:00Z"/>
          <w:lang w:val="en-GB"/>
        </w:rPr>
        <w:pPrChange w:id="268" w:author="Raphael Malyankar" w:date="2024-11-26T17:46:00Z" w16du:dateUtc="2024-11-27T00:46:00Z">
          <w:pPr>
            <w:tabs>
              <w:tab w:val="left" w:pos="1701"/>
            </w:tabs>
            <w:spacing w:line="240" w:lineRule="auto"/>
          </w:pPr>
        </w:pPrChange>
      </w:pPr>
      <w:ins w:id="269" w:author="Raphael Malyankar" w:date="2024-11-26T17:33:00Z" w16du:dateUtc="2024-11-27T00:33:00Z">
        <w:r w:rsidRPr="00965DB6">
          <w:rPr>
            <w:lang w:val="en-GB"/>
          </w:rPr>
          <w:t>&lt;checkNumber</w:t>
        </w:r>
      </w:ins>
      <w:ins w:id="270" w:author="Raphael Malyankar" w:date="2024-11-26T17:34:00Z" w16du:dateUtc="2024-11-27T00:34:00Z">
        <w:r w:rsidRPr="00965DB6">
          <w:rPr>
            <w:lang w:val="en-GB"/>
          </w:rPr>
          <w:t xml:space="preserve">&gt; is a 4-digit number assigned to </w:t>
        </w:r>
      </w:ins>
      <w:ins w:id="271" w:author="Raphael Malyankar" w:date="2024-11-26T17:36:00Z" w16du:dateUtc="2024-11-27T00:36:00Z">
        <w:r w:rsidRPr="00965DB6">
          <w:rPr>
            <w:lang w:val="en-GB"/>
          </w:rPr>
          <w:t>each check</w:t>
        </w:r>
      </w:ins>
      <w:ins w:id="272" w:author="Raphael Malyankar" w:date="2024-11-26T17:38:00Z" w16du:dateUtc="2024-11-27T00:38:00Z">
        <w:r w:rsidR="0000217C" w:rsidRPr="00965DB6">
          <w:rPr>
            <w:lang w:val="en-GB"/>
          </w:rPr>
          <w:t>. There is no significance</w:t>
        </w:r>
      </w:ins>
      <w:ins w:id="273" w:author="Raphael Malyankar" w:date="2024-11-26T17:44:00Z" w16du:dateUtc="2024-11-27T00:44:00Z">
        <w:r w:rsidR="0000217C" w:rsidRPr="00965DB6">
          <w:rPr>
            <w:lang w:val="en-GB"/>
          </w:rPr>
          <w:t xml:space="preserve"> attached</w:t>
        </w:r>
      </w:ins>
      <w:ins w:id="274" w:author="Raphael Malyankar" w:date="2024-11-26T17:38:00Z" w16du:dateUtc="2024-11-27T00:38:00Z">
        <w:r w:rsidR="0000217C" w:rsidRPr="00965DB6">
          <w:rPr>
            <w:lang w:val="en-GB"/>
          </w:rPr>
          <w:t xml:space="preserve"> to the</w:t>
        </w:r>
      </w:ins>
      <w:ins w:id="275" w:author="Raphael Malyankar" w:date="2024-11-26T17:39:00Z" w16du:dateUtc="2024-11-27T00:39:00Z">
        <w:r w:rsidR="0000217C" w:rsidRPr="00965DB6">
          <w:rPr>
            <w:lang w:val="en-GB"/>
          </w:rPr>
          <w:t xml:space="preserve"> value of this number.</w:t>
        </w:r>
      </w:ins>
    </w:p>
    <w:p w14:paraId="6A8114D4" w14:textId="12107799" w:rsidR="00965DB6" w:rsidRPr="00965DB6" w:rsidRDefault="00965DB6">
      <w:pPr>
        <w:pStyle w:val="ListParagraph"/>
        <w:numPr>
          <w:ilvl w:val="0"/>
          <w:numId w:val="109"/>
        </w:numPr>
        <w:tabs>
          <w:tab w:val="left" w:pos="1701"/>
        </w:tabs>
        <w:spacing w:line="240" w:lineRule="auto"/>
        <w:rPr>
          <w:ins w:id="276" w:author="Raphael Malyankar" w:date="2024-11-26T17:45:00Z" w16du:dateUtc="2024-11-27T00:45:00Z"/>
          <w:lang w:val="en-GB"/>
        </w:rPr>
        <w:pPrChange w:id="277" w:author="Raphael Malyankar" w:date="2024-11-26T17:46:00Z" w16du:dateUtc="2024-11-27T00:46:00Z">
          <w:pPr>
            <w:tabs>
              <w:tab w:val="left" w:pos="1701"/>
            </w:tabs>
            <w:spacing w:line="240" w:lineRule="auto"/>
          </w:pPr>
        </w:pPrChange>
      </w:pPr>
      <w:ins w:id="278" w:author="Raphael Malyankar" w:date="2024-11-26T17:45:00Z" w16du:dateUtc="2024-11-27T00:45:00Z">
        <w:r w:rsidRPr="00965DB6">
          <w:rPr>
            <w:lang w:val="en-GB"/>
          </w:rPr>
          <w:t>A modified check will generally retain the same &lt;checkNumber&gt; as their predecessor.</w:t>
        </w:r>
      </w:ins>
    </w:p>
    <w:p w14:paraId="1C540D81" w14:textId="233709ED" w:rsidR="001E26A1" w:rsidRPr="00965DB6" w:rsidRDefault="0000217C">
      <w:pPr>
        <w:pStyle w:val="ListParagraph"/>
        <w:numPr>
          <w:ilvl w:val="0"/>
          <w:numId w:val="109"/>
        </w:numPr>
        <w:tabs>
          <w:tab w:val="left" w:pos="1701"/>
        </w:tabs>
        <w:spacing w:line="240" w:lineRule="auto"/>
        <w:rPr>
          <w:ins w:id="279" w:author="Raphael Malyankar" w:date="2024-11-26T17:41:00Z" w16du:dateUtc="2024-11-27T00:41:00Z"/>
          <w:lang w:val="en-GB"/>
        </w:rPr>
        <w:pPrChange w:id="280" w:author="Raphael Malyankar" w:date="2024-11-26T17:46:00Z" w16du:dateUtc="2024-11-27T00:46:00Z">
          <w:pPr>
            <w:tabs>
              <w:tab w:val="left" w:pos="1701"/>
            </w:tabs>
            <w:spacing w:line="240" w:lineRule="auto"/>
          </w:pPr>
        </w:pPrChange>
      </w:pPr>
      <w:ins w:id="281" w:author="Raphael Malyankar" w:date="2024-11-26T17:39:00Z" w16du:dateUtc="2024-11-27T00:39:00Z">
        <w:r w:rsidRPr="00965DB6">
          <w:rPr>
            <w:lang w:val="en-GB"/>
          </w:rPr>
          <w:t xml:space="preserve">If a check is deleted, </w:t>
        </w:r>
      </w:ins>
      <w:ins w:id="282" w:author="Raphael Malyankar" w:date="2024-11-26T17:40:00Z" w16du:dateUtc="2024-11-27T00:40:00Z">
        <w:r w:rsidRPr="00965DB6">
          <w:rPr>
            <w:lang w:val="en-GB"/>
          </w:rPr>
          <w:t>it</w:t>
        </w:r>
      </w:ins>
      <w:ins w:id="283" w:author="Raphael Malyankar" w:date="2024-11-26T17:41:00Z" w16du:dateUtc="2024-11-27T00:41:00Z">
        <w:r w:rsidRPr="00965DB6">
          <w:rPr>
            <w:lang w:val="en-GB"/>
          </w:rPr>
          <w:t>s</w:t>
        </w:r>
      </w:ins>
      <w:ins w:id="284" w:author="Raphael Malyankar" w:date="2024-11-26T17:40:00Z" w16du:dateUtc="2024-11-27T00:40:00Z">
        <w:r w:rsidRPr="00965DB6">
          <w:rPr>
            <w:lang w:val="en-GB"/>
          </w:rPr>
          <w:t xml:space="preserve"> number is no</w:t>
        </w:r>
      </w:ins>
      <w:ins w:id="285" w:author="Raphael Malyankar" w:date="2024-11-26T17:41:00Z" w16du:dateUtc="2024-11-27T00:41:00Z">
        <w:r w:rsidRPr="00965DB6">
          <w:rPr>
            <w:lang w:val="en-GB"/>
          </w:rPr>
          <w:t xml:space="preserve">t reused </w:t>
        </w:r>
      </w:ins>
      <w:ins w:id="286" w:author="Raphael Malyankar" w:date="2024-11-26T17:44:00Z" w16du:dateUtc="2024-11-27T00:44:00Z">
        <w:r w:rsidRPr="00965DB6">
          <w:rPr>
            <w:lang w:val="en-GB"/>
          </w:rPr>
          <w:t>for</w:t>
        </w:r>
      </w:ins>
      <w:ins w:id="287" w:author="Raphael Malyankar" w:date="2024-11-26T17:41:00Z" w16du:dateUtc="2024-11-27T00:41:00Z">
        <w:r w:rsidRPr="00965DB6">
          <w:rPr>
            <w:lang w:val="en-GB"/>
          </w:rPr>
          <w:t xml:space="preserve"> later different checks</w:t>
        </w:r>
      </w:ins>
      <w:ins w:id="288" w:author="Raphael Malyankar" w:date="2024-11-26T17:44:00Z" w16du:dateUtc="2024-11-27T00:44:00Z">
        <w:r w:rsidRPr="00965DB6">
          <w:rPr>
            <w:lang w:val="en-GB"/>
          </w:rPr>
          <w:t>, but may be re-introduced if the original check is revived eit</w:t>
        </w:r>
      </w:ins>
      <w:ins w:id="289" w:author="Raphael Malyankar" w:date="2024-11-26T17:45:00Z" w16du:dateUtc="2024-11-27T00:45:00Z">
        <w:r w:rsidRPr="00965DB6">
          <w:rPr>
            <w:lang w:val="en-GB"/>
          </w:rPr>
          <w:t>her</w:t>
        </w:r>
      </w:ins>
      <w:ins w:id="290" w:author="Raphael Malyankar" w:date="2024-11-26T17:44:00Z" w16du:dateUtc="2024-11-27T00:44:00Z">
        <w:r w:rsidRPr="00965DB6">
          <w:rPr>
            <w:lang w:val="en-GB"/>
          </w:rPr>
          <w:t xml:space="preserve"> with or without modification.</w:t>
        </w:r>
      </w:ins>
    </w:p>
    <w:p w14:paraId="4813D83A" w14:textId="68C7C658" w:rsidR="0000217C" w:rsidRPr="00965DB6" w:rsidRDefault="0000217C">
      <w:pPr>
        <w:pStyle w:val="ListParagraph"/>
        <w:numPr>
          <w:ilvl w:val="0"/>
          <w:numId w:val="109"/>
        </w:numPr>
        <w:tabs>
          <w:tab w:val="left" w:pos="1701"/>
        </w:tabs>
        <w:spacing w:line="240" w:lineRule="auto"/>
        <w:rPr>
          <w:ins w:id="291" w:author="Raphael Malyankar" w:date="2024-11-26T17:43:00Z" w16du:dateUtc="2024-11-27T00:43:00Z"/>
          <w:lang w:val="en-GB"/>
        </w:rPr>
        <w:pPrChange w:id="292" w:author="Raphael Malyankar" w:date="2024-11-26T17:46:00Z" w16du:dateUtc="2024-11-27T00:46:00Z">
          <w:pPr>
            <w:tabs>
              <w:tab w:val="left" w:pos="1701"/>
            </w:tabs>
            <w:spacing w:line="240" w:lineRule="auto"/>
          </w:pPr>
        </w:pPrChange>
      </w:pPr>
      <w:ins w:id="293" w:author="Raphael Malyankar" w:date="2024-11-26T17:41:00Z" w16du:dateUtc="2024-11-27T00:41:00Z">
        <w:r w:rsidRPr="00965DB6">
          <w:rPr>
            <w:lang w:val="en-GB"/>
          </w:rPr>
          <w:t>&lt;optionalAlphaSuffix&gt; is an optional single</w:t>
        </w:r>
      </w:ins>
      <w:ins w:id="294" w:author="Raphael Malyankar" w:date="2024-11-26T21:55:00Z" w16du:dateUtc="2024-11-27T04:55:00Z">
        <w:r w:rsidR="0013784E">
          <w:rPr>
            <w:lang w:val="en-GB"/>
          </w:rPr>
          <w:t xml:space="preserve"> lower case </w:t>
        </w:r>
      </w:ins>
      <w:ins w:id="295" w:author="Raphael Malyankar" w:date="2024-11-26T17:41:00Z" w16du:dateUtc="2024-11-27T00:41:00Z">
        <w:r w:rsidRPr="00965DB6">
          <w:rPr>
            <w:lang w:val="en-GB"/>
          </w:rPr>
          <w:t>a</w:t>
        </w:r>
      </w:ins>
      <w:ins w:id="296" w:author="Raphael Malyankar" w:date="2024-11-26T17:42:00Z" w16du:dateUtc="2024-11-27T00:42:00Z">
        <w:r w:rsidRPr="00965DB6">
          <w:rPr>
            <w:lang w:val="en-GB"/>
          </w:rPr>
          <w:t xml:space="preserve">lphabetic </w:t>
        </w:r>
      </w:ins>
      <w:ins w:id="297" w:author="Raphael Malyankar" w:date="2024-11-26T21:55:00Z" w16du:dateUtc="2024-11-27T04:55:00Z">
        <w:r w:rsidR="0013784E">
          <w:rPr>
            <w:lang w:val="en-GB"/>
          </w:rPr>
          <w:t xml:space="preserve">letter </w:t>
        </w:r>
      </w:ins>
      <w:ins w:id="298" w:author="Raphael Malyankar" w:date="2024-11-26T17:42:00Z" w16du:dateUtc="2024-11-27T00:42:00Z">
        <w:r w:rsidRPr="00965DB6">
          <w:rPr>
            <w:lang w:val="en-GB"/>
          </w:rPr>
          <w:t xml:space="preserve">suffix in the range a-z. It is </w:t>
        </w:r>
      </w:ins>
      <w:ins w:id="299" w:author="Raphael Malyankar" w:date="2024-11-26T17:43:00Z" w16du:dateUtc="2024-11-27T00:43:00Z">
        <w:r w:rsidRPr="00965DB6">
          <w:rPr>
            <w:lang w:val="en-GB"/>
          </w:rPr>
          <w:t>used only when a check is split into two or more checks.</w:t>
        </w:r>
      </w:ins>
    </w:p>
    <w:p w14:paraId="4B8943EF" w14:textId="447EDBE6" w:rsidR="001E26A1" w:rsidRDefault="0000217C" w:rsidP="00D76F20">
      <w:pPr>
        <w:tabs>
          <w:tab w:val="left" w:pos="1701"/>
        </w:tabs>
        <w:spacing w:line="240" w:lineRule="auto"/>
        <w:rPr>
          <w:ins w:id="300" w:author="Raphael Malyankar" w:date="2024-12-01T00:21:00Z" w16du:dateUtc="2024-12-01T07:21:00Z"/>
          <w:lang w:val="en-GB"/>
        </w:rPr>
      </w:pPr>
      <w:ins w:id="301" w:author="Raphael Malyankar" w:date="2024-11-26T17:43:00Z" w16du:dateUtc="2024-11-27T00:43:00Z">
        <w:r>
          <w:rPr>
            <w:lang w:val="en-GB"/>
          </w:rPr>
          <w:t>EXAMPLES: 100</w:t>
        </w:r>
      </w:ins>
      <w:ins w:id="302" w:author="Raphael Malyankar" w:date="2024-11-26T17:46:00Z" w16du:dateUtc="2024-11-27T00:46:00Z">
        <w:r w:rsidR="00965DB6">
          <w:rPr>
            <w:lang w:val="en-GB"/>
          </w:rPr>
          <w:t>_1002, 100_2036a, 100_2036b.</w:t>
        </w:r>
      </w:ins>
    </w:p>
    <w:p w14:paraId="78966662" w14:textId="6787FBCD" w:rsidR="00EB53B8" w:rsidRDefault="00EB53B8">
      <w:pPr>
        <w:pStyle w:val="Heading2"/>
        <w:rPr>
          <w:ins w:id="303" w:author="Raphael Malyankar" w:date="2024-12-01T00:22:00Z" w16du:dateUtc="2024-12-01T07:22:00Z"/>
          <w:lang w:val="en-GB"/>
        </w:rPr>
        <w:pPrChange w:id="304" w:author="Raphael Malyankar" w:date="2024-12-01T00:32:00Z" w16du:dateUtc="2024-12-01T07:32:00Z">
          <w:pPr>
            <w:tabs>
              <w:tab w:val="left" w:pos="1701"/>
            </w:tabs>
            <w:spacing w:line="240" w:lineRule="auto"/>
          </w:pPr>
        </w:pPrChange>
      </w:pPr>
      <w:bookmarkStart w:id="305" w:name="_Toc183905657"/>
      <w:ins w:id="306" w:author="Raphael Malyankar" w:date="2024-12-01T00:22:00Z" w16du:dateUtc="2024-12-01T07:22:00Z">
        <w:r>
          <w:rPr>
            <w:lang w:val="en-GB"/>
          </w:rPr>
          <w:t xml:space="preserve">Checks </w:t>
        </w:r>
      </w:ins>
      <w:ins w:id="307" w:author="Raphael Malyankar" w:date="2024-12-01T00:33:00Z" w16du:dateUtc="2024-12-01T07:33:00Z">
        <w:r w:rsidR="000A22C3">
          <w:rPr>
            <w:lang w:val="en-GB"/>
          </w:rPr>
          <w:t>for</w:t>
        </w:r>
      </w:ins>
      <w:ins w:id="308" w:author="Raphael Malyankar" w:date="2024-12-01T00:22:00Z" w16du:dateUtc="2024-12-01T07:22:00Z">
        <w:r>
          <w:rPr>
            <w:lang w:val="en-GB"/>
          </w:rPr>
          <w:t xml:space="preserve"> datasets and exchange sets</w:t>
        </w:r>
      </w:ins>
      <w:ins w:id="309" w:author="Raphael Malyankar" w:date="2024-12-01T00:33:00Z" w16du:dateUtc="2024-12-01T07:33:00Z">
        <w:r w:rsidR="000A22C3">
          <w:rPr>
            <w:lang w:val="en-GB"/>
          </w:rPr>
          <w:t xml:space="preserve"> versus checks for specifications</w:t>
        </w:r>
        <w:bookmarkEnd w:id="305"/>
        <w:r w:rsidR="000A22C3">
          <w:rPr>
            <w:lang w:val="en-GB"/>
          </w:rPr>
          <w:t xml:space="preserve"> </w:t>
        </w:r>
      </w:ins>
    </w:p>
    <w:p w14:paraId="055C6252" w14:textId="53E64735" w:rsidR="00EB53B8" w:rsidRDefault="00EB53B8" w:rsidP="00D76F20">
      <w:pPr>
        <w:tabs>
          <w:tab w:val="left" w:pos="1701"/>
        </w:tabs>
        <w:spacing w:line="240" w:lineRule="auto"/>
        <w:rPr>
          <w:ins w:id="310" w:author="Raphael Malyankar" w:date="2024-12-01T00:23:00Z" w16du:dateUtc="2024-12-01T07:23:00Z"/>
          <w:lang w:val="en-GB"/>
        </w:rPr>
      </w:pPr>
      <w:ins w:id="311" w:author="Raphael Malyankar" w:date="2024-12-01T00:22:00Z" w16du:dateUtc="2024-12-01T07:22:00Z">
        <w:r>
          <w:rPr>
            <w:lang w:val="en-GB"/>
          </w:rPr>
          <w:t>The S-100 list of checks is sp</w:t>
        </w:r>
      </w:ins>
      <w:ins w:id="312" w:author="Raphael Malyankar" w:date="2024-12-01T00:23:00Z" w16du:dateUtc="2024-12-01T07:23:00Z">
        <w:r>
          <w:rPr>
            <w:lang w:val="en-GB"/>
          </w:rPr>
          <w:t xml:space="preserve">lit into two </w:t>
        </w:r>
      </w:ins>
      <w:ins w:id="313" w:author="Raphael Malyankar" w:date="2024-12-01T19:05:00Z" w16du:dateUtc="2024-12-02T02:05:00Z">
        <w:r w:rsidR="008111D9">
          <w:rPr>
            <w:lang w:val="en-GB"/>
          </w:rPr>
          <w:t>collections</w:t>
        </w:r>
      </w:ins>
      <w:ins w:id="314" w:author="Raphael Malyankar" w:date="2024-12-01T00:23:00Z" w16du:dateUtc="2024-12-01T07:23:00Z">
        <w:r>
          <w:rPr>
            <w:lang w:val="en-GB"/>
          </w:rPr>
          <w:t>:</w:t>
        </w:r>
      </w:ins>
    </w:p>
    <w:p w14:paraId="6D89BBC5" w14:textId="44175D5C" w:rsidR="000A22C3" w:rsidRDefault="008111D9" w:rsidP="00D76F20">
      <w:pPr>
        <w:tabs>
          <w:tab w:val="left" w:pos="1701"/>
        </w:tabs>
        <w:spacing w:line="240" w:lineRule="auto"/>
        <w:rPr>
          <w:ins w:id="315" w:author="Raphael Malyankar" w:date="2024-12-01T00:31:00Z" w16du:dateUtc="2024-12-01T07:31:00Z"/>
          <w:lang w:val="en-GB"/>
        </w:rPr>
      </w:pPr>
      <w:ins w:id="316" w:author="Raphael Malyankar" w:date="2024-12-01T19:05:00Z" w16du:dateUtc="2024-12-02T02:05:00Z">
        <w:r>
          <w:rPr>
            <w:b/>
            <w:bCs/>
            <w:lang w:val="en-GB"/>
          </w:rPr>
          <w:t>Collection</w:t>
        </w:r>
      </w:ins>
      <w:ins w:id="317" w:author="Raphael Malyankar" w:date="2024-12-01T00:23:00Z" w16du:dateUtc="2024-12-01T07:23:00Z">
        <w:r w:rsidR="00EB53B8" w:rsidRPr="000A22C3">
          <w:rPr>
            <w:b/>
            <w:bCs/>
            <w:lang w:val="en-GB"/>
          </w:rPr>
          <w:t xml:space="preserve"> A</w:t>
        </w:r>
        <w:r w:rsidR="00EB53B8">
          <w:rPr>
            <w:lang w:val="en-GB"/>
          </w:rPr>
          <w:t xml:space="preserve"> checks apply </w:t>
        </w:r>
      </w:ins>
      <w:ins w:id="318" w:author="Raphael Malyankar" w:date="2024-12-01T00:24:00Z" w16du:dateUtc="2024-12-01T07:24:00Z">
        <w:r w:rsidR="00EB53B8">
          <w:rPr>
            <w:lang w:val="en-GB"/>
          </w:rPr>
          <w:t xml:space="preserve">directly </w:t>
        </w:r>
      </w:ins>
      <w:ins w:id="319" w:author="Raphael Malyankar" w:date="2024-12-01T00:23:00Z" w16du:dateUtc="2024-12-01T07:23:00Z">
        <w:r w:rsidR="00EB53B8">
          <w:rPr>
            <w:lang w:val="en-GB"/>
          </w:rPr>
          <w:t>to datasets and exchange sets</w:t>
        </w:r>
      </w:ins>
      <w:ins w:id="320" w:author="Raphael Malyankar" w:date="2024-12-01T00:24:00Z" w16du:dateUtc="2024-12-01T07:24:00Z">
        <w:r w:rsidR="00EB53B8">
          <w:rPr>
            <w:lang w:val="en-GB"/>
          </w:rPr>
          <w:t xml:space="preserve">, in that they are expected to be implemented </w:t>
        </w:r>
      </w:ins>
      <w:ins w:id="321" w:author="Raphael Malyankar" w:date="2024-12-01T00:25:00Z" w16du:dateUtc="2024-12-01T07:25:00Z">
        <w:r w:rsidR="00EB53B8">
          <w:rPr>
            <w:lang w:val="en-GB"/>
          </w:rPr>
          <w:t xml:space="preserve">by software that takes one or more datasets or exchange sets as input and tests conformance of the dataset(s) or exchange set(s) to </w:t>
        </w:r>
      </w:ins>
      <w:ins w:id="322" w:author="Raphael Malyankar" w:date="2024-12-01T00:26:00Z" w16du:dateUtc="2024-12-01T07:26:00Z">
        <w:r w:rsidR="00EB53B8">
          <w:rPr>
            <w:lang w:val="en-GB"/>
          </w:rPr>
          <w:t xml:space="preserve">each relevant check (allowing for omission of irrelevant checks such as </w:t>
        </w:r>
      </w:ins>
      <w:ins w:id="323" w:author="Raphael Malyankar" w:date="2024-12-01T00:27:00Z" w16du:dateUtc="2024-12-01T07:27:00Z">
        <w:r w:rsidR="00EB53B8">
          <w:rPr>
            <w:lang w:val="en-GB"/>
          </w:rPr>
          <w:t>checks for</w:t>
        </w:r>
      </w:ins>
      <w:ins w:id="324" w:author="Raphael Malyankar" w:date="2024-12-01T00:26:00Z" w16du:dateUtc="2024-12-01T07:26:00Z">
        <w:r w:rsidR="00EB53B8">
          <w:rPr>
            <w:lang w:val="en-GB"/>
          </w:rPr>
          <w:t xml:space="preserve"> a </w:t>
        </w:r>
      </w:ins>
      <w:ins w:id="325" w:author="Raphael Malyankar" w:date="2024-12-01T00:27:00Z" w16du:dateUtc="2024-12-01T07:27:00Z">
        <w:r w:rsidR="00EB53B8">
          <w:rPr>
            <w:lang w:val="en-GB"/>
          </w:rPr>
          <w:t>different data format).</w:t>
        </w:r>
      </w:ins>
      <w:ins w:id="326" w:author="Raphael Malyankar" w:date="2024-12-01T00:29:00Z" w16du:dateUtc="2024-12-01T07:29:00Z">
        <w:r w:rsidR="000A22C3">
          <w:rPr>
            <w:lang w:val="en-GB"/>
          </w:rPr>
          <w:t xml:space="preserve"> They will normally be applied whenever it is necessary to verify conformance of the dataset</w:t>
        </w:r>
      </w:ins>
      <w:ins w:id="327" w:author="Raphael Malyankar" w:date="2024-12-01T00:31:00Z" w16du:dateUtc="2024-12-01T07:31:00Z">
        <w:r w:rsidR="000A22C3">
          <w:rPr>
            <w:lang w:val="en-GB"/>
          </w:rPr>
          <w:t>, exchange catalogue, or</w:t>
        </w:r>
      </w:ins>
      <w:ins w:id="328" w:author="Raphael Malyankar" w:date="2024-12-01T00:29:00Z" w16du:dateUtc="2024-12-01T07:29:00Z">
        <w:r w:rsidR="000A22C3">
          <w:rPr>
            <w:lang w:val="en-GB"/>
          </w:rPr>
          <w:t xml:space="preserve"> ex</w:t>
        </w:r>
      </w:ins>
      <w:ins w:id="329" w:author="Raphael Malyankar" w:date="2024-12-01T00:30:00Z" w16du:dateUtc="2024-12-01T07:30:00Z">
        <w:r w:rsidR="000A22C3">
          <w:rPr>
            <w:lang w:val="en-GB"/>
          </w:rPr>
          <w:t>change set to S-100 requirements for the structure, content, and format of datasets, exchange catalogues, and exchange sets</w:t>
        </w:r>
      </w:ins>
      <w:ins w:id="330" w:author="Raphael Malyankar" w:date="2024-12-01T00:31:00Z" w16du:dateUtc="2024-12-01T07:31:00Z">
        <w:r w:rsidR="000A22C3">
          <w:rPr>
            <w:lang w:val="en-GB"/>
          </w:rPr>
          <w:t>.</w:t>
        </w:r>
      </w:ins>
      <w:ins w:id="331" w:author="Raphael Malyankar" w:date="2024-12-01T19:14:00Z" w16du:dateUtc="2024-12-02T02:14:00Z">
        <w:r w:rsidR="00010419">
          <w:rPr>
            <w:lang w:val="en-GB"/>
          </w:rPr>
          <w:t xml:space="preserve"> Checks in this collection </w:t>
        </w:r>
        <w:r w:rsidR="00010419" w:rsidRPr="00010419">
          <w:rPr>
            <w:u w:val="single"/>
            <w:lang w:val="en-GB"/>
            <w:rPrChange w:id="332" w:author="Raphael Malyankar" w:date="2024-12-01T19:16:00Z" w16du:dateUtc="2024-12-02T02:16:00Z">
              <w:rPr>
                <w:lang w:val="en-GB"/>
              </w:rPr>
            </w:rPrChange>
          </w:rPr>
          <w:t>are</w:t>
        </w:r>
        <w:r w:rsidR="00010419">
          <w:rPr>
            <w:lang w:val="en-GB"/>
          </w:rPr>
          <w:t xml:space="preserve"> expected to be implemented </w:t>
        </w:r>
      </w:ins>
      <w:ins w:id="333" w:author="Raphael Malyankar" w:date="2024-12-01T19:16:00Z" w16du:dateUtc="2024-12-02T02:16:00Z">
        <w:r w:rsidR="00010419">
          <w:rPr>
            <w:lang w:val="en-GB"/>
          </w:rPr>
          <w:t>in</w:t>
        </w:r>
      </w:ins>
      <w:ins w:id="334" w:author="Raphael Malyankar" w:date="2024-12-01T19:14:00Z" w16du:dateUtc="2024-12-02T02:14:00Z">
        <w:r w:rsidR="00010419">
          <w:rPr>
            <w:lang w:val="en-GB"/>
          </w:rPr>
          <w:t xml:space="preserve"> validation software f</w:t>
        </w:r>
      </w:ins>
      <w:ins w:id="335" w:author="Raphael Malyankar" w:date="2024-12-01T19:15:00Z" w16du:dateUtc="2024-12-02T02:15:00Z">
        <w:r w:rsidR="00010419">
          <w:rPr>
            <w:lang w:val="en-GB"/>
          </w:rPr>
          <w:t xml:space="preserve">or </w:t>
        </w:r>
        <w:bookmarkStart w:id="336" w:name="_Hlk183972998"/>
        <w:r w:rsidR="00010419">
          <w:rPr>
            <w:lang w:val="en-GB"/>
          </w:rPr>
          <w:t>datasets, exchange sets, and exchange catalogues</w:t>
        </w:r>
        <w:bookmarkEnd w:id="336"/>
        <w:r w:rsidR="00010419">
          <w:rPr>
            <w:lang w:val="en-GB"/>
          </w:rPr>
          <w:t>.</w:t>
        </w:r>
      </w:ins>
    </w:p>
    <w:p w14:paraId="6B3525AF" w14:textId="1FC74ECE" w:rsidR="00EB53B8" w:rsidRPr="00D76F20" w:rsidRDefault="008111D9" w:rsidP="00D76F20">
      <w:pPr>
        <w:tabs>
          <w:tab w:val="left" w:pos="1701"/>
        </w:tabs>
        <w:spacing w:line="240" w:lineRule="auto"/>
        <w:rPr>
          <w:lang w:val="en-GB"/>
        </w:rPr>
      </w:pPr>
      <w:ins w:id="337" w:author="Raphael Malyankar" w:date="2024-12-01T19:05:00Z" w16du:dateUtc="2024-12-02T02:05:00Z">
        <w:r>
          <w:rPr>
            <w:b/>
            <w:bCs/>
            <w:lang w:val="en-GB"/>
          </w:rPr>
          <w:t>Collection</w:t>
        </w:r>
      </w:ins>
      <w:ins w:id="338" w:author="Raphael Malyankar" w:date="2024-12-01T00:23:00Z" w16du:dateUtc="2024-12-01T07:23:00Z">
        <w:r w:rsidR="00EB53B8" w:rsidRPr="000A22C3">
          <w:rPr>
            <w:b/>
            <w:bCs/>
            <w:lang w:val="en-GB"/>
          </w:rPr>
          <w:t xml:space="preserve"> B</w:t>
        </w:r>
        <w:r w:rsidR="00EB53B8">
          <w:rPr>
            <w:lang w:val="en-GB"/>
          </w:rPr>
          <w:t xml:space="preserve"> check</w:t>
        </w:r>
      </w:ins>
      <w:ins w:id="339" w:author="Raphael Malyankar" w:date="2024-12-01T00:24:00Z" w16du:dateUtc="2024-12-01T07:24:00Z">
        <w:r w:rsidR="00EB53B8">
          <w:rPr>
            <w:lang w:val="en-GB"/>
          </w:rPr>
          <w:t>s are not directly applied to datasets or exchange sets</w:t>
        </w:r>
      </w:ins>
      <w:ins w:id="340" w:author="Raphael Malyankar" w:date="2024-12-01T00:27:00Z" w16du:dateUtc="2024-12-01T07:27:00Z">
        <w:r w:rsidR="00EB53B8">
          <w:rPr>
            <w:lang w:val="en-GB"/>
          </w:rPr>
          <w:t>, but are checklist items relevant</w:t>
        </w:r>
      </w:ins>
      <w:ins w:id="341" w:author="Raphael Malyankar" w:date="2024-12-01T00:24:00Z" w16du:dateUtc="2024-12-01T07:24:00Z">
        <w:r w:rsidR="00EB53B8">
          <w:rPr>
            <w:lang w:val="en-GB"/>
          </w:rPr>
          <w:t xml:space="preserve"> </w:t>
        </w:r>
      </w:ins>
      <w:ins w:id="342" w:author="Raphael Malyankar" w:date="2024-12-01T00:27:00Z" w16du:dateUtc="2024-12-01T07:27:00Z">
        <w:r w:rsidR="00EB53B8">
          <w:rPr>
            <w:lang w:val="en-GB"/>
          </w:rPr>
          <w:t>for</w:t>
        </w:r>
      </w:ins>
      <w:ins w:id="343" w:author="Raphael Malyankar" w:date="2024-12-01T00:23:00Z" w16du:dateUtc="2024-12-01T07:23:00Z">
        <w:r w:rsidR="00EB53B8">
          <w:rPr>
            <w:lang w:val="en-GB"/>
          </w:rPr>
          <w:t xml:space="preserve"> </w:t>
        </w:r>
      </w:ins>
      <w:ins w:id="344" w:author="Raphael Malyankar" w:date="2024-12-01T00:24:00Z" w16du:dateUtc="2024-12-01T07:24:00Z">
        <w:r w:rsidR="00EB53B8">
          <w:rPr>
            <w:lang w:val="en-GB"/>
          </w:rPr>
          <w:t xml:space="preserve">Product Specifications and </w:t>
        </w:r>
      </w:ins>
      <w:ins w:id="345" w:author="Raphael Malyankar" w:date="2024-12-01T00:27:00Z" w16du:dateUtc="2024-12-01T07:27:00Z">
        <w:r w:rsidR="00EB53B8">
          <w:rPr>
            <w:lang w:val="en-GB"/>
          </w:rPr>
          <w:t>related artefacts</w:t>
        </w:r>
      </w:ins>
      <w:ins w:id="346" w:author="Raphael Malyankar" w:date="2024-12-01T00:28:00Z" w16du:dateUtc="2024-12-01T07:28:00Z">
        <w:r w:rsidR="00EB53B8">
          <w:rPr>
            <w:lang w:val="en-GB"/>
          </w:rPr>
          <w:t xml:space="preserve"> such as XML Feature Catalogues</w:t>
        </w:r>
        <w:r w:rsidR="000A22C3">
          <w:rPr>
            <w:lang w:val="en-GB"/>
          </w:rPr>
          <w:t>. They will normally be used by Product Specification developers in the process of preparing a Product Specification, Feature and</w:t>
        </w:r>
      </w:ins>
      <w:ins w:id="347" w:author="Raphael Malyankar" w:date="2024-12-01T00:29:00Z" w16du:dateUtc="2024-12-01T07:29:00Z">
        <w:r w:rsidR="000A22C3">
          <w:rPr>
            <w:lang w:val="en-GB"/>
          </w:rPr>
          <w:t xml:space="preserve"> Portrayal Catalogues, and GML schemas.</w:t>
        </w:r>
      </w:ins>
      <w:ins w:id="348" w:author="Raphael Malyankar" w:date="2024-12-01T19:15:00Z" w16du:dateUtc="2024-12-02T02:15:00Z">
        <w:r w:rsidR="00010419">
          <w:rPr>
            <w:lang w:val="en-GB"/>
          </w:rPr>
          <w:t xml:space="preserve"> Checks in this collection </w:t>
        </w:r>
        <w:r w:rsidR="00010419" w:rsidRPr="00010419">
          <w:rPr>
            <w:u w:val="single"/>
            <w:lang w:val="en-GB"/>
            <w:rPrChange w:id="349" w:author="Raphael Malyankar" w:date="2024-12-01T19:16:00Z" w16du:dateUtc="2024-12-02T02:16:00Z">
              <w:rPr>
                <w:lang w:val="en-GB"/>
              </w:rPr>
            </w:rPrChange>
          </w:rPr>
          <w:t>are not</w:t>
        </w:r>
        <w:r w:rsidR="00010419">
          <w:rPr>
            <w:lang w:val="en-GB"/>
          </w:rPr>
          <w:t xml:space="preserve"> expected to be implemented in validation software for</w:t>
        </w:r>
      </w:ins>
      <w:ins w:id="350" w:author="Raphael Malyankar" w:date="2024-12-01T19:16:00Z" w16du:dateUtc="2024-12-02T02:16:00Z">
        <w:r w:rsidR="00010419">
          <w:rPr>
            <w:lang w:val="en-GB"/>
          </w:rPr>
          <w:t xml:space="preserve"> </w:t>
        </w:r>
        <w:r w:rsidR="00010419" w:rsidRPr="00010419">
          <w:rPr>
            <w:lang w:val="en-GB"/>
          </w:rPr>
          <w:t>datasets, exchange sets, and exchange catalogues</w:t>
        </w:r>
        <w:r w:rsidR="00010419">
          <w:rPr>
            <w:lang w:val="en-GB"/>
          </w:rPr>
          <w:t>.</w:t>
        </w:r>
      </w:ins>
    </w:p>
    <w:p w14:paraId="192042B5" w14:textId="40B51F02" w:rsidR="00861E96" w:rsidRDefault="00861E96" w:rsidP="00611211">
      <w:pPr>
        <w:pStyle w:val="Heading1"/>
        <w:rPr>
          <w:lang w:val="en-GB"/>
        </w:rPr>
      </w:pPr>
      <w:bookmarkStart w:id="351" w:name="_Toc183905658"/>
      <w:r>
        <w:rPr>
          <w:lang w:val="en-GB"/>
        </w:rPr>
        <w:lastRenderedPageBreak/>
        <w:t xml:space="preserve">Check </w:t>
      </w:r>
      <w:r w:rsidR="000C0A8B">
        <w:rPr>
          <w:lang w:val="en-GB"/>
        </w:rPr>
        <w:t xml:space="preserve">Application </w:t>
      </w:r>
      <w:r>
        <w:rPr>
          <w:lang w:val="en-GB"/>
        </w:rPr>
        <w:t>Sequence</w:t>
      </w:r>
      <w:bookmarkEnd w:id="351"/>
    </w:p>
    <w:p w14:paraId="7BEBD3EA" w14:textId="7DCBFA79" w:rsidR="00773956" w:rsidRDefault="00773956" w:rsidP="00773956">
      <w:pPr>
        <w:pStyle w:val="Heading2"/>
        <w:rPr>
          <w:lang w:val="en-GB"/>
        </w:rPr>
      </w:pPr>
      <w:bookmarkStart w:id="352" w:name="_Toc183905659"/>
      <w:r>
        <w:rPr>
          <w:lang w:val="en-GB"/>
        </w:rPr>
        <w:t>Applicable subset</w:t>
      </w:r>
      <w:bookmarkEnd w:id="352"/>
    </w:p>
    <w:p w14:paraId="6FC2D129" w14:textId="723F1AA1" w:rsidR="00773956" w:rsidRDefault="00773956" w:rsidP="00D76F20">
      <w:pPr>
        <w:rPr>
          <w:lang w:val="en-GB"/>
        </w:rPr>
      </w:pPr>
      <w:r w:rsidRPr="00773956">
        <w:rPr>
          <w:lang w:val="en-GB"/>
        </w:rPr>
        <w:t xml:space="preserve">The S-100 standard defines </w:t>
      </w:r>
      <w:r w:rsidR="00772647">
        <w:rPr>
          <w:lang w:val="en-GB"/>
        </w:rPr>
        <w:t>alternative</w:t>
      </w:r>
      <w:r w:rsidRPr="00773956">
        <w:rPr>
          <w:lang w:val="en-GB"/>
        </w:rPr>
        <w:t xml:space="preserve"> frameworks for certain portions of Product Specifications, such as data formats</w:t>
      </w:r>
      <w:r w:rsidR="00772647">
        <w:rPr>
          <w:lang w:val="en-GB"/>
        </w:rPr>
        <w:t xml:space="preserve"> (Parts 10a/10b/10c)</w:t>
      </w:r>
      <w:r w:rsidRPr="00773956">
        <w:rPr>
          <w:lang w:val="en-GB"/>
        </w:rPr>
        <w:t>. Where a Product Specification makes a choice between alternate S-100 framework concepts, only the checks relating to the alternative selected by the Product Specification need be applied.</w:t>
      </w:r>
    </w:p>
    <w:p w14:paraId="53AC3C9F" w14:textId="1C9C5F50" w:rsidR="00773956" w:rsidRDefault="00773956" w:rsidP="00773956">
      <w:pPr>
        <w:pStyle w:val="Heading2"/>
        <w:rPr>
          <w:lang w:val="en-GB"/>
        </w:rPr>
      </w:pPr>
      <w:bookmarkStart w:id="353" w:name="_Toc183905660"/>
      <w:r>
        <w:rPr>
          <w:lang w:val="en-GB"/>
        </w:rPr>
        <w:t>Application sequence</w:t>
      </w:r>
      <w:bookmarkEnd w:id="353"/>
    </w:p>
    <w:p w14:paraId="7AF743AD" w14:textId="167FC02E"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r w:rsidR="00C92555">
        <w:rPr>
          <w:lang w:val="en-GB"/>
        </w:rPr>
        <w:t xml:space="preserve"> The order below is recommended, not mandatory.</w:t>
      </w:r>
    </w:p>
    <w:p w14:paraId="03C9E3F0" w14:textId="17C20489" w:rsidR="001B5F6E" w:rsidRDefault="001B5F6E" w:rsidP="001B5F6E">
      <w:pPr>
        <w:pStyle w:val="Caption"/>
        <w:keepNext/>
      </w:pPr>
      <w:r>
        <w:t xml:space="preserve">Table </w:t>
      </w:r>
      <w:r w:rsidR="003E0544">
        <w:fldChar w:fldCharType="begin"/>
      </w:r>
      <w:r w:rsidR="003E0544">
        <w:instrText xml:space="preserve"> STYLEREF 1 \s </w:instrText>
      </w:r>
      <w:r w:rsidR="003E0544">
        <w:fldChar w:fldCharType="separate"/>
      </w:r>
      <w:r w:rsidR="003E0544">
        <w:rPr>
          <w:noProof/>
        </w:rPr>
        <w:t>5</w:t>
      </w:r>
      <w:r w:rsidR="003E0544">
        <w:fldChar w:fldCharType="end"/>
      </w:r>
      <w:r w:rsidR="003E0544">
        <w:t>.</w:t>
      </w:r>
      <w:r w:rsidR="003E0544">
        <w:fldChar w:fldCharType="begin"/>
      </w:r>
      <w:r w:rsidR="003E0544">
        <w:instrText xml:space="preserve"> SEQ Table \* ARABIC \s 1 </w:instrText>
      </w:r>
      <w:r w:rsidR="003E0544">
        <w:fldChar w:fldCharType="separate"/>
      </w:r>
      <w:r w:rsidR="003E0544">
        <w:rPr>
          <w:noProof/>
        </w:rPr>
        <w:t>1</w:t>
      </w:r>
      <w:r w:rsidR="003E0544">
        <w:fldChar w:fldCharType="end"/>
      </w:r>
      <w:r>
        <w:t xml:space="preserve"> - </w:t>
      </w:r>
      <w:r w:rsidR="00750522">
        <w:t>Suggested</w:t>
      </w:r>
      <w:r>
        <w:t xml:space="preserve"> application order of </w:t>
      </w:r>
      <w:ins w:id="354" w:author="Raphael Malyankar" w:date="2024-11-26T17:32:00Z" w16du:dateUtc="2024-11-27T00:32:00Z">
        <w:r w:rsidR="001E26A1">
          <w:t>Collection</w:t>
        </w:r>
      </w:ins>
      <w:ins w:id="355" w:author="Raphael Malyankar" w:date="2024-11-26T17:30:00Z" w16du:dateUtc="2024-11-27T00:30:00Z">
        <w:r w:rsidR="001E26A1">
          <w:t xml:space="preserve"> </w:t>
        </w:r>
      </w:ins>
      <w:ins w:id="356" w:author="Raphael Malyankar" w:date="2024-12-01T19:07:00Z" w16du:dateUtc="2024-12-02T02:07:00Z">
        <w:r w:rsidR="008111D9">
          <w:t>A</w:t>
        </w:r>
      </w:ins>
      <w:ins w:id="357" w:author="Raphael Malyankar" w:date="2024-11-26T17:30:00Z" w16du:dateUtc="2024-11-27T00:30:00Z">
        <w:r w:rsidR="001E26A1">
          <w:t xml:space="preserve"> </w:t>
        </w:r>
      </w:ins>
      <w:r>
        <w:t>validation checks</w:t>
      </w:r>
    </w:p>
    <w:tbl>
      <w:tblPr>
        <w:tblStyle w:val="TableGrid"/>
        <w:tblW w:w="9141" w:type="dxa"/>
        <w:tblLook w:val="04A0" w:firstRow="1" w:lastRow="0" w:firstColumn="1" w:lastColumn="0" w:noHBand="0" w:noVBand="1"/>
      </w:tblPr>
      <w:tblGrid>
        <w:gridCol w:w="825"/>
        <w:gridCol w:w="3490"/>
        <w:gridCol w:w="1350"/>
        <w:gridCol w:w="3476"/>
      </w:tblGrid>
      <w:tr w:rsidR="006648FE" w:rsidRPr="001B5F6E" w14:paraId="4DC82CC9" w14:textId="4A5E1D16" w:rsidTr="00C92555">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3490" w:type="dxa"/>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1350" w:type="dxa"/>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3476" w:type="dxa"/>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6648FE" w:rsidRPr="001B5F6E" w14:paraId="6D8C463B" w14:textId="591504B2" w:rsidTr="00C92555">
        <w:trPr>
          <w:cantSplit/>
        </w:trPr>
        <w:tc>
          <w:tcPr>
            <w:tcW w:w="0" w:type="auto"/>
          </w:tcPr>
          <w:p w14:paraId="136AF204" w14:textId="77777777" w:rsidR="00336B36" w:rsidRPr="001B5F6E" w:rsidRDefault="00336B36" w:rsidP="00D24C0B">
            <w:pPr>
              <w:spacing w:after="120" w:line="240" w:lineRule="auto"/>
              <w:rPr>
                <w:lang w:val="en-GB"/>
              </w:rPr>
            </w:pPr>
            <w:commentRangeStart w:id="358"/>
            <w:r w:rsidRPr="001B5F6E">
              <w:rPr>
                <w:lang w:val="en-GB"/>
              </w:rPr>
              <w:t>1</w:t>
            </w:r>
            <w:commentRangeEnd w:id="358"/>
            <w:r w:rsidR="00764893">
              <w:rPr>
                <w:rStyle w:val="CommentReference"/>
              </w:rPr>
              <w:commentReference w:id="358"/>
            </w:r>
          </w:p>
        </w:tc>
        <w:tc>
          <w:tcPr>
            <w:tcW w:w="3490" w:type="dxa"/>
          </w:tcPr>
          <w:p w14:paraId="08D33283" w14:textId="3A2111CF" w:rsidR="00336B36" w:rsidRPr="001B5F6E" w:rsidRDefault="00336B36" w:rsidP="00336B36">
            <w:pPr>
              <w:spacing w:after="120" w:line="240" w:lineRule="auto"/>
              <w:jc w:val="left"/>
              <w:rPr>
                <w:lang w:val="en-GB"/>
              </w:rPr>
            </w:pPr>
            <w:r w:rsidRPr="001B5F6E">
              <w:rPr>
                <w:lang w:val="en-GB"/>
              </w:rPr>
              <w:t>S-100 generic checks for datasets</w:t>
            </w:r>
          </w:p>
        </w:tc>
        <w:tc>
          <w:tcPr>
            <w:tcW w:w="1350" w:type="dxa"/>
          </w:tcPr>
          <w:p w14:paraId="294581C4" w14:textId="57C255F4" w:rsidR="00336B36" w:rsidRPr="001B5F6E" w:rsidRDefault="00336B36" w:rsidP="00D24C0B">
            <w:pPr>
              <w:spacing w:after="120" w:line="240" w:lineRule="auto"/>
              <w:rPr>
                <w:lang w:val="en-GB"/>
              </w:rPr>
            </w:pPr>
            <w:r w:rsidRPr="001B5F6E">
              <w:rPr>
                <w:lang w:val="en-GB"/>
              </w:rPr>
              <w:t>S</w:t>
            </w:r>
            <w:r w:rsidR="00764893">
              <w:rPr>
                <w:lang w:val="en-GB"/>
              </w:rPr>
              <w:noBreakHyphen/>
            </w:r>
            <w:r w:rsidRPr="001B5F6E">
              <w:rPr>
                <w:lang w:val="en-GB"/>
              </w:rPr>
              <w:t>158:100</w:t>
            </w:r>
          </w:p>
        </w:tc>
        <w:tc>
          <w:tcPr>
            <w:tcW w:w="3476" w:type="dxa"/>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6648FE" w:rsidRPr="001B5F6E" w14:paraId="47410484" w14:textId="77777777" w:rsidTr="00C92555">
        <w:trPr>
          <w:cantSplit/>
        </w:trPr>
        <w:tc>
          <w:tcPr>
            <w:tcW w:w="0" w:type="auto"/>
          </w:tcPr>
          <w:p w14:paraId="750533F1" w14:textId="07E46509" w:rsidR="006648FE" w:rsidRPr="001B5F6E" w:rsidRDefault="006648FE" w:rsidP="00D24C0B">
            <w:pPr>
              <w:spacing w:after="120" w:line="240" w:lineRule="auto"/>
              <w:rPr>
                <w:lang w:val="en-GB"/>
              </w:rPr>
            </w:pPr>
            <w:r>
              <w:rPr>
                <w:lang w:val="en-GB"/>
              </w:rPr>
              <w:t>1a</w:t>
            </w:r>
          </w:p>
        </w:tc>
        <w:tc>
          <w:tcPr>
            <w:tcW w:w="3490" w:type="dxa"/>
          </w:tcPr>
          <w:p w14:paraId="63A69ED5" w14:textId="73AEAE07" w:rsidR="006648FE" w:rsidRPr="001B5F6E" w:rsidRDefault="006648FE" w:rsidP="00336B36">
            <w:pPr>
              <w:spacing w:after="120" w:line="240" w:lineRule="auto"/>
              <w:jc w:val="left"/>
              <w:rPr>
                <w:lang w:val="en-GB"/>
              </w:rPr>
            </w:pPr>
            <w:r>
              <w:rPr>
                <w:lang w:val="en-GB"/>
              </w:rPr>
              <w:t>Spatial integrity checks</w:t>
            </w:r>
          </w:p>
        </w:tc>
        <w:tc>
          <w:tcPr>
            <w:tcW w:w="1350" w:type="dxa"/>
          </w:tcPr>
          <w:p w14:paraId="0A283C01" w14:textId="47553B32" w:rsidR="006648FE" w:rsidRPr="001B5F6E" w:rsidRDefault="006648FE" w:rsidP="00D24C0B">
            <w:pPr>
              <w:spacing w:after="120" w:line="240" w:lineRule="auto"/>
              <w:rPr>
                <w:lang w:val="en-GB"/>
              </w:rPr>
            </w:pPr>
            <w:r>
              <w:rPr>
                <w:lang w:val="en-GB"/>
              </w:rPr>
              <w:t xml:space="preserve">S-158:100 checks Nxxx </w:t>
            </w:r>
          </w:p>
        </w:tc>
        <w:tc>
          <w:tcPr>
            <w:tcW w:w="3476" w:type="dxa"/>
          </w:tcPr>
          <w:p w14:paraId="4492B80C" w14:textId="298979EE" w:rsidR="006648FE" w:rsidRPr="001B5F6E" w:rsidRDefault="00BF1AD7" w:rsidP="00336B36">
            <w:pPr>
              <w:spacing w:after="120" w:line="240" w:lineRule="auto"/>
              <w:jc w:val="left"/>
              <w:rPr>
                <w:lang w:val="en-GB"/>
              </w:rPr>
            </w:pPr>
            <w:r>
              <w:rPr>
                <w:lang w:val="en-GB"/>
              </w:rPr>
              <w:t>CRS information and s</w:t>
            </w:r>
            <w:r w:rsidR="006648FE">
              <w:rPr>
                <w:lang w:val="en-GB"/>
              </w:rPr>
              <w:t>patial primitives in single dataset</w:t>
            </w:r>
          </w:p>
        </w:tc>
      </w:tr>
      <w:tr w:rsidR="006648FE" w:rsidRPr="001B5F6E" w14:paraId="6F902C4B" w14:textId="77777777" w:rsidTr="006648FE">
        <w:trPr>
          <w:cantSplit/>
        </w:trPr>
        <w:tc>
          <w:tcPr>
            <w:tcW w:w="0" w:type="auto"/>
          </w:tcPr>
          <w:p w14:paraId="5FF49DEB" w14:textId="695F76CF" w:rsidR="006648FE" w:rsidRDefault="006648FE" w:rsidP="00D24C0B">
            <w:pPr>
              <w:spacing w:after="120" w:line="240" w:lineRule="auto"/>
              <w:rPr>
                <w:lang w:val="en-GB"/>
              </w:rPr>
            </w:pPr>
            <w:r>
              <w:rPr>
                <w:lang w:val="en-GB"/>
              </w:rPr>
              <w:t>1b</w:t>
            </w:r>
          </w:p>
        </w:tc>
        <w:tc>
          <w:tcPr>
            <w:tcW w:w="3490" w:type="dxa"/>
          </w:tcPr>
          <w:p w14:paraId="465B30FD" w14:textId="3974F18D" w:rsidR="006648FE" w:rsidRDefault="006648FE" w:rsidP="00336B36">
            <w:pPr>
              <w:spacing w:after="120" w:line="240" w:lineRule="auto"/>
              <w:jc w:val="left"/>
              <w:rPr>
                <w:lang w:val="en-GB"/>
              </w:rPr>
            </w:pPr>
            <w:r>
              <w:rPr>
                <w:lang w:val="en-GB"/>
              </w:rPr>
              <w:t>Thematic integrity checks</w:t>
            </w:r>
          </w:p>
        </w:tc>
        <w:tc>
          <w:tcPr>
            <w:tcW w:w="1350" w:type="dxa"/>
          </w:tcPr>
          <w:p w14:paraId="337333FA" w14:textId="6BF51E6A" w:rsidR="006648FE" w:rsidRDefault="006648FE" w:rsidP="00D24C0B">
            <w:pPr>
              <w:spacing w:after="120" w:line="240" w:lineRule="auto"/>
              <w:rPr>
                <w:lang w:val="en-GB"/>
              </w:rPr>
            </w:pPr>
            <w:r>
              <w:rPr>
                <w:lang w:val="en-GB"/>
              </w:rPr>
              <w:t>S-158:100 checks Nxxx</w:t>
            </w:r>
          </w:p>
        </w:tc>
        <w:tc>
          <w:tcPr>
            <w:tcW w:w="3476" w:type="dxa"/>
          </w:tcPr>
          <w:p w14:paraId="659DBE08" w14:textId="389BC0C9" w:rsidR="006648FE" w:rsidRPr="001B5F6E" w:rsidRDefault="006648FE" w:rsidP="00336B36">
            <w:pPr>
              <w:spacing w:after="120" w:line="240" w:lineRule="auto"/>
              <w:jc w:val="left"/>
              <w:rPr>
                <w:lang w:val="en-GB"/>
              </w:rPr>
            </w:pPr>
            <w:r>
              <w:rPr>
                <w:lang w:val="en-GB"/>
              </w:rPr>
              <w:t>Features and information types in single dataset</w:t>
            </w:r>
          </w:p>
        </w:tc>
      </w:tr>
      <w:tr w:rsidR="006648FE" w:rsidRPr="001B5F6E" w14:paraId="14A13261" w14:textId="77777777" w:rsidTr="006648FE">
        <w:trPr>
          <w:cantSplit/>
        </w:trPr>
        <w:tc>
          <w:tcPr>
            <w:tcW w:w="0" w:type="auto"/>
          </w:tcPr>
          <w:p w14:paraId="36FC1040" w14:textId="4A96F347" w:rsidR="006648FE" w:rsidRDefault="006648FE" w:rsidP="00D24C0B">
            <w:pPr>
              <w:spacing w:after="120" w:line="240" w:lineRule="auto"/>
              <w:rPr>
                <w:lang w:val="en-GB"/>
              </w:rPr>
            </w:pPr>
            <w:r>
              <w:rPr>
                <w:lang w:val="en-GB"/>
              </w:rPr>
              <w:t>1c</w:t>
            </w:r>
          </w:p>
        </w:tc>
        <w:tc>
          <w:tcPr>
            <w:tcW w:w="3490" w:type="dxa"/>
          </w:tcPr>
          <w:p w14:paraId="7F083EB0" w14:textId="66B8ED20" w:rsidR="006648FE" w:rsidRDefault="006648FE" w:rsidP="00336B36">
            <w:pPr>
              <w:spacing w:after="120" w:line="240" w:lineRule="auto"/>
              <w:jc w:val="left"/>
              <w:rPr>
                <w:lang w:val="en-GB"/>
              </w:rPr>
            </w:pPr>
            <w:r>
              <w:rPr>
                <w:lang w:val="en-GB"/>
              </w:rPr>
              <w:t>Association integrity checks</w:t>
            </w:r>
          </w:p>
        </w:tc>
        <w:tc>
          <w:tcPr>
            <w:tcW w:w="1350" w:type="dxa"/>
          </w:tcPr>
          <w:p w14:paraId="7A59E52A" w14:textId="7209B013" w:rsidR="006648FE" w:rsidRDefault="006648FE" w:rsidP="00D24C0B">
            <w:pPr>
              <w:spacing w:after="120" w:line="240" w:lineRule="auto"/>
              <w:rPr>
                <w:lang w:val="en-GB"/>
              </w:rPr>
            </w:pPr>
            <w:r>
              <w:rPr>
                <w:lang w:val="en-GB"/>
              </w:rPr>
              <w:t>S-158:100 checks Nxxx</w:t>
            </w:r>
          </w:p>
        </w:tc>
        <w:tc>
          <w:tcPr>
            <w:tcW w:w="3476" w:type="dxa"/>
          </w:tcPr>
          <w:p w14:paraId="65B96694" w14:textId="4DDF9E30" w:rsidR="006648FE" w:rsidRDefault="006648FE" w:rsidP="00336B36">
            <w:pPr>
              <w:spacing w:after="120" w:line="240" w:lineRule="auto"/>
              <w:jc w:val="left"/>
              <w:rPr>
                <w:lang w:val="en-GB"/>
              </w:rPr>
            </w:pPr>
            <w:r>
              <w:rPr>
                <w:lang w:val="en-GB"/>
              </w:rPr>
              <w:t>Feature and information associations in single dataset</w:t>
            </w:r>
          </w:p>
        </w:tc>
      </w:tr>
      <w:tr w:rsidR="00BF1AD7" w:rsidRPr="001B5F6E" w14:paraId="2471725B" w14:textId="77777777" w:rsidTr="006648FE">
        <w:trPr>
          <w:cantSplit/>
        </w:trPr>
        <w:tc>
          <w:tcPr>
            <w:tcW w:w="0" w:type="auto"/>
          </w:tcPr>
          <w:p w14:paraId="557BDA90" w14:textId="6E4BCDE2" w:rsidR="00BF1AD7" w:rsidRDefault="00BF1AD7" w:rsidP="00D24C0B">
            <w:pPr>
              <w:spacing w:after="120" w:line="240" w:lineRule="auto"/>
              <w:rPr>
                <w:lang w:val="en-GB"/>
              </w:rPr>
            </w:pPr>
            <w:r>
              <w:rPr>
                <w:lang w:val="en-GB"/>
              </w:rPr>
              <w:t>1d</w:t>
            </w:r>
          </w:p>
        </w:tc>
        <w:tc>
          <w:tcPr>
            <w:tcW w:w="3490" w:type="dxa"/>
          </w:tcPr>
          <w:p w14:paraId="0B7CA553" w14:textId="4D0BCD4E" w:rsidR="00BF1AD7" w:rsidRDefault="00BF1AD7" w:rsidP="00336B36">
            <w:pPr>
              <w:spacing w:after="120" w:line="240" w:lineRule="auto"/>
              <w:jc w:val="left"/>
              <w:rPr>
                <w:lang w:val="en-GB"/>
              </w:rPr>
            </w:pPr>
            <w:r>
              <w:rPr>
                <w:lang w:val="en-GB"/>
              </w:rPr>
              <w:t>Dataset structural conformance</w:t>
            </w:r>
          </w:p>
        </w:tc>
        <w:tc>
          <w:tcPr>
            <w:tcW w:w="1350" w:type="dxa"/>
          </w:tcPr>
          <w:p w14:paraId="47DF20EB" w14:textId="417FA337" w:rsidR="00BF1AD7" w:rsidRDefault="00BF1AD7" w:rsidP="00D24C0B">
            <w:pPr>
              <w:spacing w:after="120" w:line="240" w:lineRule="auto"/>
              <w:rPr>
                <w:lang w:val="en-GB"/>
              </w:rPr>
            </w:pPr>
            <w:r>
              <w:rPr>
                <w:lang w:val="en-GB"/>
              </w:rPr>
              <w:t>S-158:100 checks Nxxx</w:t>
            </w:r>
          </w:p>
        </w:tc>
        <w:tc>
          <w:tcPr>
            <w:tcW w:w="3476" w:type="dxa"/>
          </w:tcPr>
          <w:p w14:paraId="55FEA0F3" w14:textId="206098A9" w:rsidR="00BF1AD7" w:rsidRDefault="00BF1AD7" w:rsidP="00336B36">
            <w:pPr>
              <w:spacing w:after="120" w:line="240" w:lineRule="auto"/>
              <w:jc w:val="left"/>
              <w:rPr>
                <w:lang w:val="en-GB"/>
              </w:rPr>
            </w:pPr>
            <w:r>
              <w:rPr>
                <w:lang w:val="en-GB"/>
              </w:rPr>
              <w:t>Single dataset</w:t>
            </w:r>
          </w:p>
        </w:tc>
      </w:tr>
      <w:tr w:rsidR="006648FE" w:rsidRPr="001B5F6E" w14:paraId="1210E465" w14:textId="4832D444" w:rsidTr="00C92555">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3490" w:type="dxa"/>
            <w:shd w:val="clear" w:color="auto" w:fill="F2F2F2" w:themeFill="background1" w:themeFillShade="F2"/>
          </w:tcPr>
          <w:p w14:paraId="78F27C72" w14:textId="6C8B896E" w:rsidR="00336B36" w:rsidRPr="001B5F6E" w:rsidRDefault="00336B36" w:rsidP="00336B36">
            <w:pPr>
              <w:spacing w:after="120" w:line="240" w:lineRule="auto"/>
              <w:jc w:val="left"/>
              <w:rPr>
                <w:lang w:val="en-GB"/>
              </w:rPr>
            </w:pPr>
            <w:r w:rsidRPr="001B5F6E">
              <w:rPr>
                <w:lang w:val="en-GB"/>
              </w:rPr>
              <w:t xml:space="preserve">Product-specific </w:t>
            </w:r>
            <w:r w:rsidR="00764893">
              <w:rPr>
                <w:lang w:val="en-GB"/>
              </w:rPr>
              <w:t xml:space="preserve">and interoperability </w:t>
            </w:r>
            <w:r w:rsidRPr="001B5F6E">
              <w:rPr>
                <w:lang w:val="en-GB"/>
              </w:rPr>
              <w:t xml:space="preserve">checks for </w:t>
            </w:r>
            <w:r w:rsidR="00764893">
              <w:rPr>
                <w:lang w:val="en-GB"/>
              </w:rPr>
              <w:t xml:space="preserve">single </w:t>
            </w:r>
            <w:r w:rsidRPr="001B5F6E">
              <w:rPr>
                <w:lang w:val="en-GB"/>
              </w:rPr>
              <w:t>datasets</w:t>
            </w:r>
          </w:p>
        </w:tc>
        <w:tc>
          <w:tcPr>
            <w:tcW w:w="1350" w:type="dxa"/>
            <w:shd w:val="clear" w:color="auto" w:fill="F2F2F2" w:themeFill="background1" w:themeFillShade="F2"/>
          </w:tcPr>
          <w:p w14:paraId="099D2657" w14:textId="53CA4F74" w:rsidR="00336B36" w:rsidRPr="001B5F6E" w:rsidRDefault="00336B36" w:rsidP="00D24C0B">
            <w:pPr>
              <w:spacing w:after="120" w:line="240" w:lineRule="auto"/>
              <w:rPr>
                <w:lang w:val="en-GB"/>
              </w:rPr>
            </w:pPr>
            <w:r w:rsidRPr="001B5F6E">
              <w:rPr>
                <w:lang w:val="en-GB"/>
              </w:rPr>
              <w:t>S-158:1</w:t>
            </w:r>
            <w:r w:rsidR="00772647">
              <w:rPr>
                <w:lang w:val="en-GB"/>
              </w:rPr>
              <w:t>xx</w:t>
            </w:r>
          </w:p>
        </w:tc>
        <w:tc>
          <w:tcPr>
            <w:tcW w:w="3476" w:type="dxa"/>
            <w:shd w:val="clear" w:color="auto" w:fill="F2F2F2" w:themeFill="background1" w:themeFillShade="F2"/>
          </w:tcPr>
          <w:p w14:paraId="6CD49412" w14:textId="304CDE92" w:rsidR="00764893" w:rsidRPr="001B5F6E" w:rsidRDefault="00336B36" w:rsidP="00336B36">
            <w:pPr>
              <w:spacing w:after="120" w:line="240" w:lineRule="auto"/>
              <w:jc w:val="left"/>
              <w:rPr>
                <w:lang w:val="en-GB"/>
              </w:rPr>
            </w:pPr>
            <w:r w:rsidRPr="001B5F6E">
              <w:rPr>
                <w:lang w:val="en-GB"/>
              </w:rPr>
              <w:t>Dataset</w:t>
            </w:r>
            <w:r w:rsidR="003F2031">
              <w:rPr>
                <w:lang w:val="en-GB"/>
              </w:rPr>
              <w:t>, in isolation</w:t>
            </w:r>
            <w:r w:rsidR="00764893">
              <w:rPr>
                <w:lang w:val="en-GB"/>
              </w:rPr>
              <w:t>. See the relevant S-158:1xx publication and S-158:98 for recommended order</w:t>
            </w:r>
          </w:p>
        </w:tc>
      </w:tr>
      <w:tr w:rsidR="006648FE" w:rsidRPr="001B5F6E" w14:paraId="7C122CAD" w14:textId="63E43A57" w:rsidTr="00C92555">
        <w:trPr>
          <w:cantSplit/>
        </w:trPr>
        <w:tc>
          <w:tcPr>
            <w:tcW w:w="0" w:type="auto"/>
          </w:tcPr>
          <w:p w14:paraId="2D16B316" w14:textId="13570A7B" w:rsidR="00336B36" w:rsidRPr="001B5F6E" w:rsidRDefault="00764893" w:rsidP="00D24C0B">
            <w:pPr>
              <w:spacing w:after="120" w:line="240" w:lineRule="auto"/>
              <w:rPr>
                <w:lang w:val="en-GB"/>
              </w:rPr>
            </w:pPr>
            <w:r>
              <w:rPr>
                <w:lang w:val="en-GB"/>
              </w:rPr>
              <w:t>3</w:t>
            </w:r>
          </w:p>
        </w:tc>
        <w:tc>
          <w:tcPr>
            <w:tcW w:w="3490" w:type="dxa"/>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1350" w:type="dxa"/>
          </w:tcPr>
          <w:p w14:paraId="081220A1" w14:textId="77777777" w:rsidR="00336B36" w:rsidRPr="001B5F6E" w:rsidRDefault="00336B36" w:rsidP="00D24C0B">
            <w:pPr>
              <w:spacing w:after="120" w:line="240" w:lineRule="auto"/>
              <w:rPr>
                <w:lang w:val="en-GB"/>
              </w:rPr>
            </w:pPr>
            <w:r w:rsidRPr="001B5F6E">
              <w:rPr>
                <w:lang w:val="en-GB"/>
              </w:rPr>
              <w:t>S-158:100</w:t>
            </w:r>
          </w:p>
        </w:tc>
        <w:tc>
          <w:tcPr>
            <w:tcW w:w="3476" w:type="dxa"/>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BF1AD7" w:rsidRPr="001B5F6E" w14:paraId="03756016" w14:textId="77777777" w:rsidTr="006648FE">
        <w:trPr>
          <w:cantSplit/>
        </w:trPr>
        <w:tc>
          <w:tcPr>
            <w:tcW w:w="0" w:type="auto"/>
          </w:tcPr>
          <w:p w14:paraId="7C60EEEB" w14:textId="0B436EC8" w:rsidR="00BF1AD7" w:rsidRDefault="00BF1AD7" w:rsidP="00D24C0B">
            <w:pPr>
              <w:spacing w:after="120" w:line="240" w:lineRule="auto"/>
              <w:rPr>
                <w:lang w:val="en-GB"/>
              </w:rPr>
            </w:pPr>
            <w:r>
              <w:rPr>
                <w:lang w:val="en-GB"/>
              </w:rPr>
              <w:t>3a</w:t>
            </w:r>
          </w:p>
        </w:tc>
        <w:tc>
          <w:tcPr>
            <w:tcW w:w="3490" w:type="dxa"/>
          </w:tcPr>
          <w:p w14:paraId="2DBA9EF7" w14:textId="7D560B7C" w:rsidR="00BF1AD7" w:rsidRPr="001B5F6E" w:rsidRDefault="00BF1AD7" w:rsidP="00336B36">
            <w:pPr>
              <w:spacing w:after="120" w:line="240" w:lineRule="auto"/>
              <w:jc w:val="left"/>
              <w:rPr>
                <w:lang w:val="en-GB"/>
              </w:rPr>
            </w:pPr>
            <w:r>
              <w:rPr>
                <w:lang w:val="en-GB"/>
              </w:rPr>
              <w:t>Exchange set structural conformance</w:t>
            </w:r>
          </w:p>
        </w:tc>
        <w:tc>
          <w:tcPr>
            <w:tcW w:w="1350" w:type="dxa"/>
          </w:tcPr>
          <w:p w14:paraId="6B712B4A" w14:textId="18D494B6" w:rsidR="00BF1AD7" w:rsidRPr="001B5F6E" w:rsidRDefault="00BF1AD7" w:rsidP="00D24C0B">
            <w:pPr>
              <w:spacing w:after="120" w:line="240" w:lineRule="auto"/>
              <w:rPr>
                <w:lang w:val="en-GB"/>
              </w:rPr>
            </w:pPr>
            <w:r w:rsidRPr="00BF1AD7">
              <w:rPr>
                <w:lang w:val="en-GB"/>
              </w:rPr>
              <w:t>S-158:100 checks Nxxx</w:t>
            </w:r>
          </w:p>
        </w:tc>
        <w:tc>
          <w:tcPr>
            <w:tcW w:w="3476" w:type="dxa"/>
          </w:tcPr>
          <w:p w14:paraId="6F96B39C" w14:textId="45E63D06" w:rsidR="00BF1AD7" w:rsidRPr="001B5F6E" w:rsidRDefault="00BF1AD7" w:rsidP="00336B36">
            <w:pPr>
              <w:spacing w:after="120" w:line="240" w:lineRule="auto"/>
              <w:jc w:val="left"/>
              <w:rPr>
                <w:lang w:val="en-GB"/>
              </w:rPr>
            </w:pPr>
            <w:r>
              <w:rPr>
                <w:lang w:val="en-GB"/>
              </w:rPr>
              <w:t>Structure of exchange set</w:t>
            </w:r>
          </w:p>
        </w:tc>
      </w:tr>
      <w:tr w:rsidR="00BF1AD7" w:rsidRPr="001B5F6E" w14:paraId="2A577820" w14:textId="77777777" w:rsidTr="006648FE">
        <w:trPr>
          <w:cantSplit/>
        </w:trPr>
        <w:tc>
          <w:tcPr>
            <w:tcW w:w="0" w:type="auto"/>
          </w:tcPr>
          <w:p w14:paraId="16C4D4BA" w14:textId="53E5E44F" w:rsidR="00BF1AD7" w:rsidRDefault="00BF1AD7" w:rsidP="00BF1AD7">
            <w:pPr>
              <w:spacing w:after="120" w:line="240" w:lineRule="auto"/>
              <w:rPr>
                <w:lang w:val="en-GB"/>
              </w:rPr>
            </w:pPr>
            <w:r>
              <w:rPr>
                <w:lang w:val="en-GB"/>
              </w:rPr>
              <w:t>3c</w:t>
            </w:r>
          </w:p>
        </w:tc>
        <w:tc>
          <w:tcPr>
            <w:tcW w:w="3490" w:type="dxa"/>
          </w:tcPr>
          <w:p w14:paraId="18218EA8" w14:textId="35748211" w:rsidR="00BF1AD7" w:rsidRDefault="00BF1AD7" w:rsidP="00BF1AD7">
            <w:pPr>
              <w:spacing w:after="120" w:line="240" w:lineRule="auto"/>
              <w:jc w:val="left"/>
              <w:rPr>
                <w:lang w:val="en-GB"/>
              </w:rPr>
            </w:pPr>
            <w:r>
              <w:rPr>
                <w:lang w:val="en-GB"/>
              </w:rPr>
              <w:t>Signature validity</w:t>
            </w:r>
          </w:p>
        </w:tc>
        <w:tc>
          <w:tcPr>
            <w:tcW w:w="1350" w:type="dxa"/>
          </w:tcPr>
          <w:p w14:paraId="5A6A8784" w14:textId="3FA95984" w:rsidR="00BF1AD7" w:rsidRPr="00BF1AD7" w:rsidRDefault="00BF1AD7" w:rsidP="00BF1AD7">
            <w:pPr>
              <w:spacing w:after="120" w:line="240" w:lineRule="auto"/>
              <w:rPr>
                <w:lang w:val="en-GB"/>
              </w:rPr>
            </w:pPr>
            <w:r w:rsidRPr="00FA6105">
              <w:rPr>
                <w:lang w:val="en-GB"/>
              </w:rPr>
              <w:t>S-158:100 checks Nxxx</w:t>
            </w:r>
          </w:p>
        </w:tc>
        <w:tc>
          <w:tcPr>
            <w:tcW w:w="3476" w:type="dxa"/>
          </w:tcPr>
          <w:p w14:paraId="43DDAD8B" w14:textId="5545235C" w:rsidR="00BF1AD7" w:rsidRPr="001B5F6E" w:rsidRDefault="00BF1AD7" w:rsidP="00BF1AD7">
            <w:pPr>
              <w:spacing w:after="120" w:line="240" w:lineRule="auto"/>
              <w:jc w:val="left"/>
              <w:rPr>
                <w:lang w:val="en-GB"/>
              </w:rPr>
            </w:pPr>
            <w:r>
              <w:rPr>
                <w:lang w:val="en-GB"/>
              </w:rPr>
              <w:t>Signatures</w:t>
            </w:r>
          </w:p>
        </w:tc>
      </w:tr>
      <w:tr w:rsidR="00BF1AD7" w:rsidRPr="001B5F6E" w14:paraId="4FCC6F0B" w14:textId="77777777" w:rsidTr="006648FE">
        <w:trPr>
          <w:cantSplit/>
        </w:trPr>
        <w:tc>
          <w:tcPr>
            <w:tcW w:w="0" w:type="auto"/>
          </w:tcPr>
          <w:p w14:paraId="295A5875" w14:textId="3378A366" w:rsidR="00BF1AD7" w:rsidRDefault="00BF1AD7" w:rsidP="00BF1AD7">
            <w:pPr>
              <w:spacing w:after="120" w:line="240" w:lineRule="auto"/>
              <w:rPr>
                <w:lang w:val="en-GB"/>
              </w:rPr>
            </w:pPr>
            <w:r>
              <w:rPr>
                <w:lang w:val="en-GB"/>
              </w:rPr>
              <w:t>3b</w:t>
            </w:r>
          </w:p>
        </w:tc>
        <w:tc>
          <w:tcPr>
            <w:tcW w:w="3490" w:type="dxa"/>
          </w:tcPr>
          <w:p w14:paraId="0A004298" w14:textId="758CB27B" w:rsidR="00BF1AD7" w:rsidRDefault="00BF1AD7" w:rsidP="00BF1AD7">
            <w:pPr>
              <w:spacing w:after="120" w:line="240" w:lineRule="auto"/>
              <w:jc w:val="left"/>
              <w:rPr>
                <w:lang w:val="en-GB"/>
              </w:rPr>
            </w:pPr>
            <w:r>
              <w:rPr>
                <w:lang w:val="en-GB"/>
              </w:rPr>
              <w:t>Discovery metadata value conformance</w:t>
            </w:r>
          </w:p>
        </w:tc>
        <w:tc>
          <w:tcPr>
            <w:tcW w:w="1350" w:type="dxa"/>
          </w:tcPr>
          <w:p w14:paraId="47077CA3" w14:textId="5EDC00C2" w:rsidR="00BF1AD7" w:rsidRPr="00BF1AD7" w:rsidRDefault="00BF1AD7" w:rsidP="00BF1AD7">
            <w:pPr>
              <w:spacing w:after="120" w:line="240" w:lineRule="auto"/>
              <w:rPr>
                <w:lang w:val="en-GB"/>
              </w:rPr>
            </w:pPr>
            <w:r w:rsidRPr="00FA6105">
              <w:rPr>
                <w:lang w:val="en-GB"/>
              </w:rPr>
              <w:t>S-158:100 checks Nxxx</w:t>
            </w:r>
          </w:p>
        </w:tc>
        <w:tc>
          <w:tcPr>
            <w:tcW w:w="3476" w:type="dxa"/>
          </w:tcPr>
          <w:p w14:paraId="054554A2" w14:textId="58EF583B" w:rsidR="00BF1AD7" w:rsidRPr="001B5F6E" w:rsidRDefault="00BF1AD7" w:rsidP="00BF1AD7">
            <w:pPr>
              <w:spacing w:after="120" w:line="240" w:lineRule="auto"/>
              <w:jc w:val="left"/>
              <w:rPr>
                <w:lang w:val="en-GB"/>
              </w:rPr>
            </w:pPr>
            <w:r>
              <w:rPr>
                <w:lang w:val="en-GB"/>
              </w:rPr>
              <w:t>Values in CATALOG.XML</w:t>
            </w:r>
          </w:p>
        </w:tc>
      </w:tr>
      <w:tr w:rsidR="00BF1AD7" w:rsidRPr="001B5F6E" w14:paraId="38B6B71E" w14:textId="77777777" w:rsidTr="006648FE">
        <w:trPr>
          <w:cantSplit/>
        </w:trPr>
        <w:tc>
          <w:tcPr>
            <w:tcW w:w="0" w:type="auto"/>
          </w:tcPr>
          <w:p w14:paraId="2FD0ACAA" w14:textId="410E8FCC" w:rsidR="00BF1AD7" w:rsidRDefault="00BF1AD7" w:rsidP="00BF1AD7">
            <w:pPr>
              <w:spacing w:after="120" w:line="240" w:lineRule="auto"/>
              <w:rPr>
                <w:lang w:val="en-GB"/>
              </w:rPr>
            </w:pPr>
            <w:r>
              <w:rPr>
                <w:lang w:val="en-GB"/>
              </w:rPr>
              <w:t>3c</w:t>
            </w:r>
          </w:p>
        </w:tc>
        <w:tc>
          <w:tcPr>
            <w:tcW w:w="3490" w:type="dxa"/>
          </w:tcPr>
          <w:p w14:paraId="737CCBC6" w14:textId="729753E8" w:rsidR="00BF1AD7" w:rsidRDefault="00BF1AD7" w:rsidP="00BF1AD7">
            <w:pPr>
              <w:spacing w:after="120" w:line="240" w:lineRule="auto"/>
              <w:jc w:val="left"/>
              <w:rPr>
                <w:lang w:val="en-GB"/>
              </w:rPr>
            </w:pPr>
            <w:r>
              <w:rPr>
                <w:lang w:val="en-GB"/>
              </w:rPr>
              <w:t>Discovery metadata/exchange set content conformance</w:t>
            </w:r>
          </w:p>
        </w:tc>
        <w:tc>
          <w:tcPr>
            <w:tcW w:w="1350" w:type="dxa"/>
          </w:tcPr>
          <w:p w14:paraId="15A258DA" w14:textId="3915EA38" w:rsidR="00BF1AD7" w:rsidRPr="00BF1AD7" w:rsidRDefault="00BF1AD7" w:rsidP="00BF1AD7">
            <w:pPr>
              <w:spacing w:after="120" w:line="240" w:lineRule="auto"/>
              <w:rPr>
                <w:lang w:val="en-GB"/>
              </w:rPr>
            </w:pPr>
            <w:r w:rsidRPr="00FA6105">
              <w:rPr>
                <w:lang w:val="en-GB"/>
              </w:rPr>
              <w:t>S-158:100 checks Nxxx</w:t>
            </w:r>
          </w:p>
        </w:tc>
        <w:tc>
          <w:tcPr>
            <w:tcW w:w="3476" w:type="dxa"/>
          </w:tcPr>
          <w:p w14:paraId="103768A8" w14:textId="5653CF52" w:rsidR="00BF1AD7" w:rsidRPr="001B5F6E" w:rsidRDefault="00C92555" w:rsidP="00BF1AD7">
            <w:pPr>
              <w:spacing w:after="120" w:line="240" w:lineRule="auto"/>
              <w:jc w:val="left"/>
              <w:rPr>
                <w:lang w:val="en-GB"/>
              </w:rPr>
            </w:pPr>
            <w:r>
              <w:rPr>
                <w:lang w:val="en-GB"/>
              </w:rPr>
              <w:t>Match contents of exchange set to discovery metadata in CATALOG.XML</w:t>
            </w:r>
          </w:p>
        </w:tc>
      </w:tr>
      <w:tr w:rsidR="006648FE" w:rsidRPr="001B5F6E" w14:paraId="66A47952" w14:textId="02CCD374" w:rsidTr="00C92555">
        <w:trPr>
          <w:cantSplit/>
        </w:trPr>
        <w:tc>
          <w:tcPr>
            <w:tcW w:w="0" w:type="auto"/>
            <w:shd w:val="clear" w:color="auto" w:fill="F2F2F2" w:themeFill="background1" w:themeFillShade="F2"/>
          </w:tcPr>
          <w:p w14:paraId="6048E8D3" w14:textId="0D39D565" w:rsidR="00336B36" w:rsidRPr="001B5F6E" w:rsidRDefault="00764893" w:rsidP="00D24C0B">
            <w:pPr>
              <w:spacing w:after="120" w:line="240" w:lineRule="auto"/>
              <w:rPr>
                <w:lang w:val="en-GB"/>
              </w:rPr>
            </w:pPr>
            <w:r>
              <w:rPr>
                <w:lang w:val="en-GB"/>
              </w:rPr>
              <w:t>4</w:t>
            </w:r>
          </w:p>
        </w:tc>
        <w:tc>
          <w:tcPr>
            <w:tcW w:w="3490" w:type="dxa"/>
            <w:shd w:val="clear" w:color="auto" w:fill="F2F2F2" w:themeFill="background1" w:themeFillShade="F2"/>
          </w:tcPr>
          <w:p w14:paraId="6818C9C8" w14:textId="1FC198D0" w:rsidR="005C2DC6" w:rsidRPr="001B5F6E" w:rsidRDefault="00336B36" w:rsidP="00336B36">
            <w:pPr>
              <w:spacing w:after="120" w:line="240" w:lineRule="auto"/>
              <w:jc w:val="left"/>
              <w:rPr>
                <w:lang w:val="en-GB"/>
              </w:rPr>
            </w:pPr>
            <w:r w:rsidRPr="001B5F6E">
              <w:rPr>
                <w:lang w:val="en-GB"/>
              </w:rPr>
              <w:t>Product-specific checks for exchange sets</w:t>
            </w:r>
          </w:p>
        </w:tc>
        <w:tc>
          <w:tcPr>
            <w:tcW w:w="1350" w:type="dxa"/>
            <w:shd w:val="clear" w:color="auto" w:fill="F2F2F2" w:themeFill="background1" w:themeFillShade="F2"/>
          </w:tcPr>
          <w:p w14:paraId="1A01E369" w14:textId="41C2FFAB" w:rsidR="00336B36" w:rsidRPr="001B5F6E" w:rsidRDefault="00336B36" w:rsidP="00D24C0B">
            <w:pPr>
              <w:spacing w:after="120" w:line="240" w:lineRule="auto"/>
              <w:rPr>
                <w:lang w:val="en-GB"/>
              </w:rPr>
            </w:pPr>
            <w:r w:rsidRPr="001B5F6E">
              <w:rPr>
                <w:lang w:val="en-GB"/>
              </w:rPr>
              <w:t>S-158:</w:t>
            </w:r>
            <w:r w:rsidR="00764893">
              <w:rPr>
                <w:lang w:val="en-GB"/>
              </w:rPr>
              <w:t>1</w:t>
            </w:r>
            <w:r w:rsidR="0066513D">
              <w:rPr>
                <w:lang w:val="en-GB"/>
              </w:rPr>
              <w:t>xx</w:t>
            </w:r>
          </w:p>
        </w:tc>
        <w:tc>
          <w:tcPr>
            <w:tcW w:w="3476" w:type="dxa"/>
            <w:shd w:val="clear" w:color="auto" w:fill="F2F2F2" w:themeFill="background1" w:themeFillShade="F2"/>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6648FE" w:rsidRPr="001B5F6E" w14:paraId="6C31548A" w14:textId="77777777" w:rsidTr="00C92555">
        <w:trPr>
          <w:cantSplit/>
        </w:trPr>
        <w:tc>
          <w:tcPr>
            <w:tcW w:w="0" w:type="auto"/>
            <w:shd w:val="clear" w:color="auto" w:fill="F2F2F2" w:themeFill="background1" w:themeFillShade="F2"/>
          </w:tcPr>
          <w:p w14:paraId="7A941CC7" w14:textId="7EBC4CD1" w:rsidR="00903054" w:rsidRDefault="00764893" w:rsidP="00D24C0B">
            <w:pPr>
              <w:spacing w:after="120" w:line="240" w:lineRule="auto"/>
              <w:rPr>
                <w:lang w:val="en-GB"/>
              </w:rPr>
            </w:pPr>
            <w:r>
              <w:rPr>
                <w:lang w:val="en-GB"/>
              </w:rPr>
              <w:t>5</w:t>
            </w:r>
          </w:p>
        </w:tc>
        <w:tc>
          <w:tcPr>
            <w:tcW w:w="3490" w:type="dxa"/>
            <w:shd w:val="clear" w:color="auto" w:fill="F2F2F2" w:themeFill="background1" w:themeFillShade="F2"/>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1350" w:type="dxa"/>
            <w:shd w:val="clear" w:color="auto" w:fill="F2F2F2" w:themeFill="background1" w:themeFillShade="F2"/>
          </w:tcPr>
          <w:p w14:paraId="4D9F9907" w14:textId="36D821E3" w:rsidR="00903054" w:rsidRPr="001B5F6E" w:rsidRDefault="00903054" w:rsidP="00D24C0B">
            <w:pPr>
              <w:spacing w:after="120" w:line="240" w:lineRule="auto"/>
              <w:rPr>
                <w:lang w:val="en-GB"/>
              </w:rPr>
            </w:pPr>
            <w:r>
              <w:rPr>
                <w:lang w:val="en-GB"/>
              </w:rPr>
              <w:t>S-158:128</w:t>
            </w:r>
          </w:p>
        </w:tc>
        <w:tc>
          <w:tcPr>
            <w:tcW w:w="3476" w:type="dxa"/>
            <w:shd w:val="clear" w:color="auto" w:fill="F2F2F2" w:themeFill="background1" w:themeFillShade="F2"/>
          </w:tcPr>
          <w:p w14:paraId="7EBE78E8" w14:textId="0BAEBE0A" w:rsidR="00903054" w:rsidRDefault="00903054" w:rsidP="00336B36">
            <w:pPr>
              <w:spacing w:after="120" w:line="240" w:lineRule="auto"/>
              <w:jc w:val="left"/>
              <w:rPr>
                <w:lang w:val="en-GB"/>
              </w:rPr>
            </w:pPr>
            <w:r>
              <w:rPr>
                <w:lang w:val="en-GB"/>
              </w:rPr>
              <w:t>S-128 datasets</w:t>
            </w:r>
            <w:r w:rsidR="00764893">
              <w:rPr>
                <w:lang w:val="en-GB"/>
              </w:rPr>
              <w:t>. See S-158:128 for recommended order</w:t>
            </w:r>
          </w:p>
        </w:tc>
      </w:tr>
    </w:tbl>
    <w:p w14:paraId="25902464" w14:textId="77777777" w:rsidR="001B5F6E" w:rsidRDefault="001B5F6E" w:rsidP="00AB1767">
      <w:pPr>
        <w:tabs>
          <w:tab w:val="left" w:pos="1701"/>
        </w:tabs>
        <w:spacing w:after="120" w:line="240" w:lineRule="auto"/>
        <w:rPr>
          <w:ins w:id="359" w:author="Raphael Malyankar" w:date="2024-12-01T19:06:00Z" w16du:dateUtc="2024-12-02T02:06:00Z"/>
          <w:lang w:val="en-GB"/>
        </w:rPr>
      </w:pPr>
    </w:p>
    <w:p w14:paraId="4CAE990A" w14:textId="31B61001" w:rsidR="008111D9" w:rsidRDefault="008111D9" w:rsidP="00AB1767">
      <w:pPr>
        <w:tabs>
          <w:tab w:val="left" w:pos="1701"/>
        </w:tabs>
        <w:spacing w:after="120" w:line="240" w:lineRule="auto"/>
        <w:rPr>
          <w:lang w:val="en-GB"/>
        </w:rPr>
      </w:pPr>
      <w:ins w:id="360" w:author="Raphael Malyankar" w:date="2024-12-01T19:07:00Z" w16du:dateUtc="2024-12-02T02:07:00Z">
        <w:r>
          <w:rPr>
            <w:lang w:val="en-GB"/>
          </w:rPr>
          <w:t>The</w:t>
        </w:r>
      </w:ins>
      <w:ins w:id="361" w:author="Raphael Malyankar" w:date="2024-12-01T19:06:00Z" w16du:dateUtc="2024-12-02T02:06:00Z">
        <w:r>
          <w:rPr>
            <w:lang w:val="en-GB"/>
          </w:rPr>
          <w:t xml:space="preserve"> application sequence for Collection </w:t>
        </w:r>
      </w:ins>
      <w:ins w:id="362" w:author="Raphael Malyankar" w:date="2024-12-01T19:07:00Z" w16du:dateUtc="2024-12-02T02:07:00Z">
        <w:r>
          <w:rPr>
            <w:lang w:val="en-GB"/>
          </w:rPr>
          <w:t>B checks is left to the discretion of Product Specification Project Teams.</w:t>
        </w:r>
      </w:ins>
      <w:ins w:id="363" w:author="Raphael Malyankar" w:date="2024-12-01T19:06:00Z" w16du:dateUtc="2024-12-02T02:06:00Z">
        <w:r>
          <w:rPr>
            <w:lang w:val="en-GB"/>
          </w:rPr>
          <w:t xml:space="preserve"> </w:t>
        </w:r>
      </w:ins>
    </w:p>
    <w:p w14:paraId="5D1B059F" w14:textId="2506BFF7" w:rsidR="00861E96" w:rsidRDefault="00861E96" w:rsidP="00611211">
      <w:pPr>
        <w:pStyle w:val="Heading1"/>
        <w:rPr>
          <w:lang w:val="en-GB"/>
        </w:rPr>
      </w:pPr>
      <w:bookmarkStart w:id="364" w:name="_Ref172572049"/>
      <w:bookmarkStart w:id="365" w:name="_Toc183905661"/>
      <w:r>
        <w:rPr>
          <w:lang w:val="en-GB"/>
        </w:rPr>
        <w:t>Check Classification</w:t>
      </w:r>
      <w:bookmarkEnd w:id="364"/>
      <w:bookmarkEnd w:id="365"/>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366" w:name="_Ref172575919"/>
      <w:bookmarkStart w:id="367" w:name="_Toc183905662"/>
      <w:r>
        <w:rPr>
          <w:lang w:val="en-GB"/>
        </w:rPr>
        <w:lastRenderedPageBreak/>
        <w:t>Geometry and Spatial Operators</w:t>
      </w:r>
      <w:bookmarkEnd w:id="366"/>
      <w:bookmarkEnd w:id="367"/>
    </w:p>
    <w:p w14:paraId="41BFE60B" w14:textId="25EEC231" w:rsidR="000E48D5" w:rsidRDefault="000E48D5">
      <w:pPr>
        <w:pStyle w:val="Heading2"/>
        <w:rPr>
          <w:ins w:id="368" w:author="Raphael Malyankar" w:date="2024-12-01T14:01:00Z" w16du:dateUtc="2024-12-01T21:01:00Z"/>
          <w:lang w:val="en-GB"/>
        </w:rPr>
        <w:pPrChange w:id="369" w:author="Raphael Malyankar" w:date="2024-12-01T14:02:00Z" w16du:dateUtc="2024-12-01T21:02:00Z">
          <w:pPr/>
        </w:pPrChange>
      </w:pPr>
      <w:ins w:id="370" w:author="Raphael Malyankar" w:date="2024-12-01T14:01:00Z" w16du:dateUtc="2024-12-01T21:01:00Z">
        <w:r>
          <w:rPr>
            <w:lang w:val="en-GB"/>
          </w:rPr>
          <w:t>Operators</w:t>
        </w:r>
      </w:ins>
    </w:p>
    <w:p w14:paraId="5F733E3D" w14:textId="0967479D" w:rsidR="000E48D5" w:rsidRDefault="00600EF7" w:rsidP="00600EF7">
      <w:pPr>
        <w:rPr>
          <w:ins w:id="371" w:author="Raphael Malyankar" w:date="2024-12-01T14:01:00Z" w16du:dateUtc="2024-12-01T21:01:00Z"/>
          <w:lang w:val="en-GB"/>
        </w:rPr>
      </w:pPr>
      <w:r>
        <w:rPr>
          <w:lang w:val="en-GB"/>
        </w:rPr>
        <w:t>Geometry and spatial operators conform to the operators for vector products described in S-158</w:t>
      </w:r>
      <w:ins w:id="372" w:author="Raphael Malyankar" w:date="2024-12-01T14:02:00Z" w16du:dateUtc="2024-12-01T21:02:00Z">
        <w:r w:rsidR="000E48D5">
          <w:rPr>
            <w:lang w:val="en-GB"/>
          </w:rPr>
          <w:t>.</w:t>
        </w:r>
      </w:ins>
    </w:p>
    <w:p w14:paraId="295D30AA" w14:textId="4E726E9C" w:rsidR="00600EF7" w:rsidRDefault="000E48D5" w:rsidP="000E48D5">
      <w:pPr>
        <w:pStyle w:val="Heading2"/>
        <w:rPr>
          <w:ins w:id="373" w:author="Raphael Malyankar" w:date="2024-12-01T14:03:00Z" w16du:dateUtc="2024-12-01T21:03:00Z"/>
          <w:lang w:val="en-GB"/>
        </w:rPr>
      </w:pPr>
      <w:ins w:id="374" w:author="Raphael Malyankar" w:date="2024-12-01T14:02:00Z" w16du:dateUtc="2024-12-01T21:02:00Z">
        <w:r>
          <w:rPr>
            <w:lang w:val="en-GB"/>
          </w:rPr>
          <w:t>T</w:t>
        </w:r>
      </w:ins>
      <w:ins w:id="375" w:author="Raphael Malyankar" w:date="2024-12-01T14:01:00Z" w16du:dateUtc="2024-12-01T21:01:00Z">
        <w:r>
          <w:rPr>
            <w:lang w:val="en-GB"/>
          </w:rPr>
          <w:t>olerances</w:t>
        </w:r>
      </w:ins>
      <w:del w:id="376" w:author="Raphael Malyankar" w:date="2024-12-01T14:01:00Z" w16du:dateUtc="2024-12-01T21:01:00Z">
        <w:r w:rsidR="00600EF7" w:rsidDel="000E48D5">
          <w:rPr>
            <w:lang w:val="en-GB"/>
          </w:rPr>
          <w:delText>.</w:delText>
        </w:r>
      </w:del>
    </w:p>
    <w:p w14:paraId="551328D8" w14:textId="2C0F7525" w:rsidR="000E48D5" w:rsidRPr="000E48D5" w:rsidRDefault="000E48D5" w:rsidP="000E48D5">
      <w:pPr>
        <w:rPr>
          <w:lang w:val="en-GB"/>
        </w:rPr>
      </w:pPr>
      <w:ins w:id="377" w:author="Raphael Malyankar" w:date="2024-12-01T14:04:00Z" w16du:dateUtc="2024-12-01T21:04:00Z">
        <w:r>
          <w:rPr>
            <w:lang w:val="en-GB"/>
          </w:rPr>
          <w:t>If</w:t>
        </w:r>
      </w:ins>
      <w:ins w:id="378" w:author="Raphael Malyankar" w:date="2024-12-01T14:03:00Z" w16du:dateUtc="2024-12-01T21:03:00Z">
        <w:r>
          <w:rPr>
            <w:lang w:val="en-GB"/>
          </w:rPr>
          <w:t xml:space="preserve"> comparisons of</w:t>
        </w:r>
      </w:ins>
      <w:ins w:id="379" w:author="Raphael Malyankar" w:date="2024-12-01T14:04:00Z" w16du:dateUtc="2024-12-01T21:04:00Z">
        <w:r>
          <w:rPr>
            <w:lang w:val="en-GB"/>
          </w:rPr>
          <w:t xml:space="preserve"> spatial coordinates are necessary, a tolerance fac</w:t>
        </w:r>
      </w:ins>
      <w:ins w:id="380" w:author="Raphael Malyankar" w:date="2024-12-01T14:05:00Z" w16du:dateUtc="2024-12-01T21:05:00Z">
        <w:r>
          <w:rPr>
            <w:lang w:val="en-GB"/>
          </w:rPr>
          <w:t>tor must be applied. The default tolerances for the S-100 generic tests are described below.</w:t>
        </w:r>
      </w:ins>
      <w:ins w:id="381" w:author="Raphael Malyankar" w:date="2024-12-01T14:04:00Z" w16du:dateUtc="2024-12-01T21:04:00Z">
        <w:r>
          <w:rPr>
            <w:lang w:val="en-GB"/>
          </w:rPr>
          <w:t xml:space="preserve"> </w:t>
        </w:r>
      </w:ins>
      <w:ins w:id="382" w:author="Raphael Malyankar" w:date="2024-12-01T14:05:00Z" w16du:dateUtc="2024-12-01T21:05:00Z">
        <w:r>
          <w:rPr>
            <w:lang w:val="en-GB"/>
          </w:rPr>
          <w:t>To ensure that all</w:t>
        </w:r>
      </w:ins>
      <w:ins w:id="383" w:author="Raphael Malyankar" w:date="2024-12-01T14:06:00Z" w16du:dateUtc="2024-12-01T21:06:00Z">
        <w:r>
          <w:rPr>
            <w:lang w:val="en-GB"/>
          </w:rPr>
          <w:t xml:space="preserve"> tests for a given data product</w:t>
        </w:r>
      </w:ins>
      <w:ins w:id="384" w:author="Raphael Malyankar" w:date="2024-12-01T14:26:00Z" w16du:dateUtc="2024-12-01T21:26:00Z">
        <w:r w:rsidR="00881D55">
          <w:rPr>
            <w:lang w:val="en-GB"/>
          </w:rPr>
          <w:t>, whether generic or product-specific,</w:t>
        </w:r>
      </w:ins>
      <w:ins w:id="385" w:author="Raphael Malyankar" w:date="2024-12-01T14:06:00Z" w16du:dateUtc="2024-12-01T21:06:00Z">
        <w:r>
          <w:rPr>
            <w:lang w:val="en-GB"/>
          </w:rPr>
          <w:t xml:space="preserve"> use the same tolerances,</w:t>
        </w:r>
        <w:r w:rsidR="00CB4684">
          <w:rPr>
            <w:lang w:val="en-GB"/>
          </w:rPr>
          <w:t xml:space="preserve"> </w:t>
        </w:r>
      </w:ins>
      <w:ins w:id="386" w:author="Raphael Malyankar" w:date="2024-12-01T14:26:00Z" w16du:dateUtc="2024-12-01T21:26:00Z">
        <w:r w:rsidR="00881D55">
          <w:rPr>
            <w:lang w:val="en-GB"/>
          </w:rPr>
          <w:t>S-158</w:t>
        </w:r>
      </w:ins>
      <w:ins w:id="387" w:author="Raphael Malyankar" w:date="2024-12-01T14:27:00Z" w16du:dateUtc="2024-12-01T21:27:00Z">
        <w:r w:rsidR="00881D55">
          <w:rPr>
            <w:lang w:val="en-GB"/>
          </w:rPr>
          <w:t>:100 only provides default tolerances, which are overridden by any product-specific tolerances provided in the S-158:1xx s</w:t>
        </w:r>
      </w:ins>
      <w:ins w:id="388" w:author="Raphael Malyankar" w:date="2024-12-01T14:28:00Z" w16du:dateUtc="2024-12-01T21:28:00Z">
        <w:r w:rsidR="00881D55">
          <w:rPr>
            <w:lang w:val="en-GB"/>
          </w:rPr>
          <w:t>pecification.</w:t>
        </w:r>
      </w:ins>
    </w:p>
    <w:p w14:paraId="5C94D707" w14:textId="1AF01F04" w:rsidR="00D15AE1" w:rsidRPr="005778E3" w:rsidRDefault="00D15AE1">
      <w:pPr>
        <w:pStyle w:val="ListParagraph"/>
        <w:numPr>
          <w:ilvl w:val="0"/>
          <w:numId w:val="111"/>
        </w:numPr>
        <w:tabs>
          <w:tab w:val="left" w:pos="1701"/>
        </w:tabs>
        <w:spacing w:line="240" w:lineRule="auto"/>
        <w:rPr>
          <w:ins w:id="389" w:author="Raphael Malyankar" w:date="2024-11-30T23:48:00Z" w16du:dateUtc="2024-12-01T06:48:00Z"/>
          <w:lang w:val="en-GB"/>
        </w:rPr>
        <w:pPrChange w:id="390" w:author="Raphael Malyankar" w:date="2024-12-01T00:18:00Z" w16du:dateUtc="2024-12-01T07:18:00Z">
          <w:pPr>
            <w:tabs>
              <w:tab w:val="left" w:pos="1701"/>
            </w:tabs>
            <w:spacing w:after="120" w:line="240" w:lineRule="auto"/>
          </w:pPr>
        </w:pPrChange>
      </w:pPr>
      <w:r w:rsidRPr="005778E3">
        <w:rPr>
          <w:lang w:val="en-GB"/>
        </w:rPr>
        <w:t xml:space="preserve">For </w:t>
      </w:r>
      <w:r w:rsidR="007A7930" w:rsidRPr="005778E3">
        <w:rPr>
          <w:lang w:val="en-GB"/>
        </w:rPr>
        <w:t xml:space="preserve">Product Specifications which use coordinate multiplication factors, </w:t>
      </w:r>
      <w:r w:rsidRPr="005778E3">
        <w:rPr>
          <w:lang w:val="en-GB"/>
        </w:rPr>
        <w:t xml:space="preserve">all spatial operators </w:t>
      </w:r>
      <w:r w:rsidR="007A7930" w:rsidRPr="005778E3">
        <w:rPr>
          <w:lang w:val="en-GB"/>
        </w:rPr>
        <w:t xml:space="preserve">should use </w:t>
      </w:r>
      <w:r w:rsidRPr="005778E3">
        <w:rPr>
          <w:lang w:val="en-GB"/>
        </w:rPr>
        <w:t>a default tolerance of 1/</w:t>
      </w:r>
      <w:r w:rsidR="007A7930" w:rsidRPr="005778E3">
        <w:rPr>
          <w:lang w:val="en-GB"/>
        </w:rPr>
        <w:t xml:space="preserve">CMFX, 1/CMFY, or 1/CMFZ </w:t>
      </w:r>
      <w:ins w:id="391" w:author="Raphael Malyankar" w:date="2024-11-30T23:47:00Z" w16du:dateUtc="2024-12-01T06:47:00Z">
        <w:r w:rsidR="00412638" w:rsidRPr="005778E3">
          <w:rPr>
            <w:lang w:val="en-GB"/>
          </w:rPr>
          <w:t xml:space="preserve">(corresponding to the coordinate axis) </w:t>
        </w:r>
      </w:ins>
      <w:r w:rsidR="007A7930" w:rsidRPr="005778E3">
        <w:rPr>
          <w:lang w:val="en-GB"/>
        </w:rPr>
        <w:t>as appropriate</w:t>
      </w:r>
      <w:r w:rsidRPr="005778E3">
        <w:rPr>
          <w:lang w:val="en-GB"/>
        </w:rPr>
        <w:t xml:space="preserve"> </w:t>
      </w:r>
      <w:del w:id="392" w:author="Raphael Malyankar" w:date="2024-10-08T17:21:00Z" w16du:dateUtc="2024-10-09T00:21:00Z">
        <w:r w:rsidRPr="005778E3" w:rsidDel="004758D8">
          <w:rPr>
            <w:lang w:val="en-GB"/>
          </w:rPr>
          <w:delText xml:space="preserve">should be applied </w:delText>
        </w:r>
      </w:del>
      <w:r w:rsidRPr="005778E3">
        <w:rPr>
          <w:lang w:val="en-GB"/>
        </w:rPr>
        <w:t>in validation software.</w:t>
      </w:r>
    </w:p>
    <w:p w14:paraId="0F486DBD" w14:textId="43BBA30F" w:rsidR="00B45A52" w:rsidRPr="005778E3" w:rsidRDefault="00412638">
      <w:pPr>
        <w:pStyle w:val="ListParagraph"/>
        <w:numPr>
          <w:ilvl w:val="0"/>
          <w:numId w:val="111"/>
        </w:numPr>
        <w:tabs>
          <w:tab w:val="left" w:pos="1701"/>
        </w:tabs>
        <w:spacing w:line="240" w:lineRule="auto"/>
        <w:rPr>
          <w:ins w:id="393" w:author="Raphael Malyankar" w:date="2024-11-30T23:58:00Z" w16du:dateUtc="2024-12-01T06:58:00Z"/>
          <w:lang w:val="en-GB"/>
        </w:rPr>
        <w:pPrChange w:id="394" w:author="Raphael Malyankar" w:date="2024-12-01T14:40:00Z" w16du:dateUtc="2024-12-01T21:40:00Z">
          <w:pPr>
            <w:tabs>
              <w:tab w:val="left" w:pos="1701"/>
            </w:tabs>
            <w:spacing w:after="120" w:line="240" w:lineRule="auto"/>
          </w:pPr>
        </w:pPrChange>
      </w:pPr>
      <w:ins w:id="395" w:author="Raphael Malyankar" w:date="2024-11-30T23:48:00Z" w16du:dateUtc="2024-12-01T06:48:00Z">
        <w:r w:rsidRPr="005778E3">
          <w:rPr>
            <w:lang w:val="en-GB"/>
          </w:rPr>
          <w:t>For Product Specification which do no</w:t>
        </w:r>
      </w:ins>
      <w:ins w:id="396" w:author="Raphael Malyankar" w:date="2024-11-30T23:49:00Z" w16du:dateUtc="2024-12-01T06:49:00Z">
        <w:r w:rsidRPr="005778E3">
          <w:rPr>
            <w:lang w:val="en-GB"/>
          </w:rPr>
          <w:t>t use coordinate multiplication factors</w:t>
        </w:r>
      </w:ins>
      <w:ins w:id="397" w:author="Raphael Malyankar" w:date="2024-11-30T23:51:00Z" w16du:dateUtc="2024-12-01T06:51:00Z">
        <w:r w:rsidRPr="005778E3">
          <w:rPr>
            <w:lang w:val="en-GB"/>
          </w:rPr>
          <w:t xml:space="preserve">, the default </w:t>
        </w:r>
        <w:r w:rsidR="00B45A52" w:rsidRPr="005778E3">
          <w:rPr>
            <w:lang w:val="en-GB"/>
          </w:rPr>
          <w:t>tolerance should be 1</w:t>
        </w:r>
      </w:ins>
      <w:ins w:id="398" w:author="Raphael Malyankar" w:date="2024-11-30T23:52:00Z" w16du:dateUtc="2024-12-01T06:52:00Z">
        <w:r w:rsidR="00B45A52" w:rsidRPr="005778E3">
          <w:rPr>
            <w:lang w:val="en-GB"/>
          </w:rPr>
          <w:t>0</w:t>
        </w:r>
        <w:r w:rsidR="00B45A52" w:rsidRPr="00C07ACD">
          <w:rPr>
            <w:vertAlign w:val="superscript"/>
            <w:lang w:val="en-GB"/>
          </w:rPr>
          <w:t>-7</w:t>
        </w:r>
        <w:r w:rsidR="00B45A52" w:rsidRPr="005778E3">
          <w:rPr>
            <w:lang w:val="en-GB"/>
          </w:rPr>
          <w:t xml:space="preserve"> </w:t>
        </w:r>
      </w:ins>
      <w:ins w:id="399" w:author="Raphael Malyankar" w:date="2024-12-01T14:38:00Z" w16du:dateUtc="2024-12-01T21:38:00Z">
        <w:r w:rsidR="001D6385">
          <w:rPr>
            <w:lang w:val="en-GB"/>
          </w:rPr>
          <w:t xml:space="preserve">degrees </w:t>
        </w:r>
      </w:ins>
      <w:ins w:id="400" w:author="Raphael Malyankar" w:date="2024-12-01T14:29:00Z" w16du:dateUtc="2024-12-01T21:29:00Z">
        <w:r w:rsidR="00C07ACD">
          <w:rPr>
            <w:lang w:val="en-GB"/>
          </w:rPr>
          <w:t xml:space="preserve">if the </w:t>
        </w:r>
      </w:ins>
      <w:ins w:id="401" w:author="Raphael Malyankar" w:date="2024-12-01T14:40:00Z" w16du:dateUtc="2024-12-01T21:40:00Z">
        <w:r w:rsidR="004D1B27">
          <w:rPr>
            <w:lang w:val="en-GB"/>
          </w:rPr>
          <w:t xml:space="preserve">axis </w:t>
        </w:r>
      </w:ins>
      <w:ins w:id="402" w:author="Raphael Malyankar" w:date="2024-12-01T14:29:00Z" w16du:dateUtc="2024-12-01T21:29:00Z">
        <w:r w:rsidR="00C07ACD">
          <w:rPr>
            <w:lang w:val="en-GB"/>
          </w:rPr>
          <w:t>unit is</w:t>
        </w:r>
      </w:ins>
      <w:ins w:id="403" w:author="Raphael Malyankar" w:date="2024-12-01T14:28:00Z" w16du:dateUtc="2024-12-01T21:28:00Z">
        <w:r w:rsidR="00C07ACD">
          <w:rPr>
            <w:lang w:val="en-GB"/>
          </w:rPr>
          <w:t xml:space="preserve"> decimal</w:t>
        </w:r>
      </w:ins>
      <w:ins w:id="404" w:author="Raphael Malyankar" w:date="2024-11-30T23:54:00Z" w16du:dateUtc="2024-12-01T06:54:00Z">
        <w:r w:rsidR="00B45A52" w:rsidRPr="005778E3">
          <w:rPr>
            <w:lang w:val="en-GB"/>
          </w:rPr>
          <w:t xml:space="preserve"> degrees </w:t>
        </w:r>
      </w:ins>
      <w:ins w:id="405" w:author="Raphael Malyankar" w:date="2024-12-01T14:29:00Z" w16du:dateUtc="2024-12-01T21:29:00Z">
        <w:r w:rsidR="00C07ACD">
          <w:rPr>
            <w:lang w:val="en-GB"/>
          </w:rPr>
          <w:t>and 10</w:t>
        </w:r>
        <w:r w:rsidR="00C07ACD" w:rsidRPr="00C07ACD">
          <w:rPr>
            <w:vertAlign w:val="superscript"/>
            <w:lang w:val="en-GB"/>
          </w:rPr>
          <w:t>-2</w:t>
        </w:r>
        <w:r w:rsidR="00C07ACD">
          <w:rPr>
            <w:lang w:val="en-GB"/>
          </w:rPr>
          <w:t xml:space="preserve"> </w:t>
        </w:r>
      </w:ins>
      <w:ins w:id="406" w:author="Raphael Malyankar" w:date="2024-12-01T14:38:00Z" w16du:dateUtc="2024-12-01T21:38:00Z">
        <w:r w:rsidR="001D6385">
          <w:rPr>
            <w:lang w:val="en-GB"/>
          </w:rPr>
          <w:t>met</w:t>
        </w:r>
      </w:ins>
      <w:ins w:id="407" w:author="Raphael Malyankar" w:date="2024-12-01T14:39:00Z" w16du:dateUtc="2024-12-01T21:39:00Z">
        <w:r w:rsidR="001D6385">
          <w:rPr>
            <w:lang w:val="en-GB"/>
          </w:rPr>
          <w:t xml:space="preserve">res </w:t>
        </w:r>
      </w:ins>
      <w:ins w:id="408" w:author="Raphael Malyankar" w:date="2024-12-01T14:29:00Z" w16du:dateUtc="2024-12-01T21:29:00Z">
        <w:r w:rsidR="00C07ACD">
          <w:rPr>
            <w:lang w:val="en-GB"/>
          </w:rPr>
          <w:t xml:space="preserve">when the </w:t>
        </w:r>
      </w:ins>
      <w:ins w:id="409" w:author="Raphael Malyankar" w:date="2024-12-01T14:40:00Z" w16du:dateUtc="2024-12-01T21:40:00Z">
        <w:r w:rsidR="004D1B27">
          <w:rPr>
            <w:lang w:val="en-GB"/>
          </w:rPr>
          <w:t>ax</w:t>
        </w:r>
      </w:ins>
      <w:ins w:id="410" w:author="Raphael Malyankar" w:date="2024-12-01T14:41:00Z" w16du:dateUtc="2024-12-01T21:41:00Z">
        <w:r w:rsidR="004D1B27">
          <w:rPr>
            <w:lang w:val="en-GB"/>
          </w:rPr>
          <w:t xml:space="preserve">is </w:t>
        </w:r>
      </w:ins>
      <w:ins w:id="411" w:author="Raphael Malyankar" w:date="2024-12-01T14:29:00Z" w16du:dateUtc="2024-12-01T21:29:00Z">
        <w:r w:rsidR="00C07ACD">
          <w:rPr>
            <w:lang w:val="en-GB"/>
          </w:rPr>
          <w:t>unit is metres.</w:t>
        </w:r>
      </w:ins>
    </w:p>
    <w:p w14:paraId="14A54B98" w14:textId="7518E5D9" w:rsidR="00B45A52" w:rsidRPr="005778E3" w:rsidRDefault="004D1B27">
      <w:pPr>
        <w:pStyle w:val="ListParagraph"/>
        <w:numPr>
          <w:ilvl w:val="0"/>
          <w:numId w:val="111"/>
        </w:numPr>
        <w:tabs>
          <w:tab w:val="left" w:pos="1701"/>
        </w:tabs>
        <w:spacing w:line="240" w:lineRule="auto"/>
        <w:rPr>
          <w:ins w:id="412" w:author="Raphael Malyankar" w:date="2024-12-01T00:17:00Z" w16du:dateUtc="2024-12-01T07:17:00Z"/>
          <w:lang w:val="en-GB"/>
        </w:rPr>
        <w:pPrChange w:id="413" w:author="Raphael Malyankar" w:date="2024-12-01T00:18:00Z" w16du:dateUtc="2024-12-01T07:18:00Z">
          <w:pPr>
            <w:tabs>
              <w:tab w:val="left" w:pos="1701"/>
            </w:tabs>
            <w:spacing w:after="120" w:line="240" w:lineRule="auto"/>
          </w:pPr>
        </w:pPrChange>
      </w:pPr>
      <w:ins w:id="414" w:author="Raphael Malyankar" w:date="2024-12-01T14:42:00Z" w16du:dateUtc="2024-12-01T21:42:00Z">
        <w:r>
          <w:rPr>
            <w:lang w:val="en-GB"/>
          </w:rPr>
          <w:t xml:space="preserve">The tolerance </w:t>
        </w:r>
      </w:ins>
      <w:ins w:id="415" w:author="Raphael Malyankar" w:date="2024-12-01T00:15:00Z" w16du:dateUtc="2024-12-01T07:15:00Z">
        <w:r w:rsidR="005778E3" w:rsidRPr="005778E3">
          <w:rPr>
            <w:lang w:val="en-GB"/>
          </w:rPr>
          <w:t xml:space="preserve">should be </w:t>
        </w:r>
      </w:ins>
      <w:ins w:id="416" w:author="Raphael Malyankar" w:date="2024-12-01T14:42:00Z" w16du:dateUtc="2024-12-01T21:42:00Z">
        <w:r>
          <w:rPr>
            <w:lang w:val="en-GB"/>
          </w:rPr>
          <w:t xml:space="preserve">increased to match </w:t>
        </w:r>
      </w:ins>
      <w:ins w:id="417" w:author="Raphael Malyankar" w:date="2024-12-01T14:43:00Z" w16du:dateUtc="2024-12-01T21:43:00Z">
        <w:r w:rsidR="00740BB5">
          <w:rPr>
            <w:lang w:val="en-GB"/>
          </w:rPr>
          <w:t xml:space="preserve">the </w:t>
        </w:r>
      </w:ins>
      <w:ins w:id="418" w:author="Raphael Malyankar" w:date="2024-12-01T14:42:00Z" w16du:dateUtc="2024-12-01T21:42:00Z">
        <w:r>
          <w:rPr>
            <w:lang w:val="en-GB"/>
          </w:rPr>
          <w:t>precision when</w:t>
        </w:r>
      </w:ins>
      <w:ins w:id="419" w:author="Raphael Malyankar" w:date="2024-12-01T00:16:00Z" w16du:dateUtc="2024-12-01T07:16:00Z">
        <w:r w:rsidR="005778E3" w:rsidRPr="005778E3">
          <w:rPr>
            <w:lang w:val="en-GB"/>
          </w:rPr>
          <w:t xml:space="preserve"> </w:t>
        </w:r>
      </w:ins>
      <w:ins w:id="420" w:author="Raphael Malyankar" w:date="2024-12-01T14:44:00Z" w16du:dateUtc="2024-12-01T21:44:00Z">
        <w:r w:rsidR="006B3E83">
          <w:rPr>
            <w:lang w:val="en-GB"/>
          </w:rPr>
          <w:t>either of the</w:t>
        </w:r>
      </w:ins>
      <w:ins w:id="421" w:author="Raphael Malyankar" w:date="2024-12-01T00:16:00Z" w16du:dateUtc="2024-12-01T07:16:00Z">
        <w:r w:rsidR="005778E3" w:rsidRPr="005778E3">
          <w:rPr>
            <w:lang w:val="en-GB"/>
          </w:rPr>
          <w:t xml:space="preserve"> coordinate</w:t>
        </w:r>
      </w:ins>
      <w:ins w:id="422" w:author="Raphael Malyankar" w:date="2024-12-01T14:42:00Z" w16du:dateUtc="2024-12-01T21:42:00Z">
        <w:r>
          <w:rPr>
            <w:lang w:val="en-GB"/>
          </w:rPr>
          <w:t xml:space="preserve"> field</w:t>
        </w:r>
      </w:ins>
      <w:ins w:id="423" w:author="Raphael Malyankar" w:date="2024-12-01T14:44:00Z" w16du:dateUtc="2024-12-01T21:44:00Z">
        <w:r w:rsidR="006B3E83">
          <w:rPr>
            <w:lang w:val="en-GB"/>
          </w:rPr>
          <w:t>s being compared</w:t>
        </w:r>
      </w:ins>
      <w:ins w:id="424" w:author="Raphael Malyankar" w:date="2024-12-01T00:16:00Z" w16du:dateUtc="2024-12-01T07:16:00Z">
        <w:r w:rsidR="005778E3" w:rsidRPr="005778E3">
          <w:rPr>
            <w:lang w:val="en-GB"/>
          </w:rPr>
          <w:t xml:space="preserve"> uses a lower precision. </w:t>
        </w:r>
      </w:ins>
      <w:ins w:id="425" w:author="Raphael Malyankar" w:date="2024-12-01T00:14:00Z" w16du:dateUtc="2024-12-01T07:14:00Z">
        <w:r w:rsidR="005778E3" w:rsidRPr="005778E3">
          <w:rPr>
            <w:lang w:val="en-GB"/>
          </w:rPr>
          <w:t xml:space="preserve">For example, comparisons </w:t>
        </w:r>
      </w:ins>
      <w:ins w:id="426" w:author="Raphael Malyankar" w:date="2024-12-01T00:15:00Z" w16du:dateUtc="2024-12-01T07:15:00Z">
        <w:r w:rsidR="005778E3" w:rsidRPr="005778E3">
          <w:rPr>
            <w:lang w:val="en-GB"/>
          </w:rPr>
          <w:t>involving</w:t>
        </w:r>
      </w:ins>
      <w:ins w:id="427" w:author="Raphael Malyankar" w:date="2024-12-01T00:14:00Z" w16du:dateUtc="2024-12-01T07:14:00Z">
        <w:r w:rsidR="005778E3" w:rsidRPr="005778E3">
          <w:rPr>
            <w:lang w:val="en-GB"/>
          </w:rPr>
          <w:t xml:space="preserve"> bounding boxes in discovery metadata</w:t>
        </w:r>
      </w:ins>
      <w:ins w:id="428" w:author="Raphael Malyankar" w:date="2024-12-01T00:15:00Z" w16du:dateUtc="2024-12-01T07:15:00Z">
        <w:r w:rsidR="005778E3" w:rsidRPr="005778E3">
          <w:rPr>
            <w:lang w:val="en-GB"/>
          </w:rPr>
          <w:t xml:space="preserve"> should use a precision of 0.01 degrees since </w:t>
        </w:r>
      </w:ins>
      <w:ins w:id="429" w:author="Raphael Malyankar" w:date="2024-12-01T00:16:00Z" w16du:dateUtc="2024-12-01T07:16:00Z">
        <w:r w:rsidR="005778E3" w:rsidRPr="005778E3">
          <w:rPr>
            <w:lang w:val="en-GB"/>
          </w:rPr>
          <w:t>that is the precision of coordinate values for bounding boxes in discovery metadata.</w:t>
        </w:r>
      </w:ins>
    </w:p>
    <w:p w14:paraId="32FA9201" w14:textId="1FDB4DED" w:rsidR="005778E3" w:rsidRPr="00B45A52" w:rsidRDefault="005778E3" w:rsidP="00D15AE1">
      <w:pPr>
        <w:tabs>
          <w:tab w:val="left" w:pos="1701"/>
        </w:tabs>
        <w:spacing w:after="120" w:line="240" w:lineRule="auto"/>
        <w:rPr>
          <w:lang w:val="en-GB"/>
        </w:rPr>
      </w:pPr>
      <w:ins w:id="430" w:author="Raphael Malyankar" w:date="2024-12-01T00:17:00Z" w16du:dateUtc="2024-12-01T07:17:00Z">
        <w:r>
          <w:rPr>
            <w:lang w:val="en-GB"/>
          </w:rPr>
          <w:t>In all cases, the respective S-158:1xx may override the default precision described above.</w:t>
        </w:r>
      </w:ins>
    </w:p>
    <w:p w14:paraId="5EF723C0" w14:textId="08CE7948" w:rsidR="002C7023" w:rsidRDefault="002C7023" w:rsidP="002C7023">
      <w:pPr>
        <w:pStyle w:val="Heading1"/>
        <w:rPr>
          <w:lang w:val="en-GB"/>
        </w:rPr>
      </w:pPr>
      <w:bookmarkStart w:id="431" w:name="_Ref183904858"/>
      <w:bookmarkStart w:id="432" w:name="_Toc183905663"/>
      <w:r>
        <w:rPr>
          <w:lang w:val="en-GB"/>
        </w:rPr>
        <w:t>Other Components of this Specification</w:t>
      </w:r>
      <w:bookmarkEnd w:id="431"/>
      <w:bookmarkEnd w:id="432"/>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4EA7E05E" w:rsidR="002C7023" w:rsidRPr="00AE3D32" w:rsidRDefault="002C7023" w:rsidP="00AE3D32">
      <w:pPr>
        <w:pStyle w:val="ListParagraph"/>
        <w:numPr>
          <w:ilvl w:val="0"/>
          <w:numId w:val="108"/>
        </w:numPr>
        <w:rPr>
          <w:lang w:val="en-GB"/>
        </w:rPr>
      </w:pPr>
      <w:r w:rsidRPr="00AE3D32">
        <w:rPr>
          <w:lang w:val="en-GB"/>
        </w:rPr>
        <w:t>Spreadsheet of S-10</w:t>
      </w:r>
      <w:r w:rsidR="007A7930">
        <w:rPr>
          <w:lang w:val="en-GB"/>
        </w:rPr>
        <w:t>0</w:t>
      </w:r>
      <w:r w:rsidRPr="00AE3D32">
        <w:rPr>
          <w:lang w:val="en-GB"/>
        </w:rPr>
        <w:t xml:space="preserve"> validation checks named </w:t>
      </w:r>
      <w:r w:rsidR="00EA5F70">
        <w:rPr>
          <w:lang w:val="en-GB"/>
        </w:rPr>
        <w:t>S-158_100_</w:t>
      </w:r>
      <w:ins w:id="433" w:author="Raphael Malyankar" w:date="2024-10-08T17:23:00Z" w16du:dateUtc="2024-10-09T00:23:00Z">
        <w:r w:rsidR="004758D8">
          <w:rPr>
            <w:lang w:val="en-GB"/>
          </w:rPr>
          <w:t>0_2_0</w:t>
        </w:r>
      </w:ins>
      <w:del w:id="434" w:author="Raphael Malyankar" w:date="2024-10-08T17:23:00Z" w16du:dateUtc="2024-10-09T00:23:00Z">
        <w:r w:rsidR="00EA5F70" w:rsidDel="004758D8">
          <w:rPr>
            <w:lang w:val="en-GB"/>
          </w:rPr>
          <w:delText>&lt;version&gt;</w:delText>
        </w:r>
      </w:del>
      <w:r w:rsidR="00EA5F70">
        <w:rPr>
          <w:lang w:val="en-GB"/>
        </w:rPr>
        <w:t>_</w:t>
      </w:r>
      <w:ins w:id="435" w:author="Raphael Malyankar" w:date="2024-12-16T01:26:00Z" w16du:dateUtc="2024-12-16T08:26:00Z">
        <w:r w:rsidR="00804DDA">
          <w:rPr>
            <w:lang w:val="en-GB"/>
          </w:rPr>
          <w:t>YYYYMMDD</w:t>
        </w:r>
      </w:ins>
      <w:del w:id="436" w:author="Raphael Malyankar" w:date="2024-10-08T17:23:00Z" w16du:dateUtc="2024-10-09T00:23:00Z">
        <w:r w:rsidR="00EA5F70" w:rsidDel="004758D8">
          <w:rPr>
            <w:lang w:val="en-GB"/>
          </w:rPr>
          <w:delText>&lt;date&gt;</w:delText>
        </w:r>
      </w:del>
      <w:r w:rsidR="00EA5F70">
        <w:rPr>
          <w:lang w:val="en-GB"/>
        </w:rPr>
        <w:t>.xlsx</w:t>
      </w:r>
      <w:r w:rsidRPr="00AE3D32">
        <w:rPr>
          <w:lang w:val="en-GB"/>
        </w:rPr>
        <w:t>.</w:t>
      </w:r>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6"/>
      <w:headerReference w:type="default" r:id="rId27"/>
      <w:footerReference w:type="even" r:id="rId28"/>
      <w:footerReference w:type="default" r:id="rId29"/>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6" w:author="Raphael Malyankar" w:date="2024-08-06T18:40:00Z" w:initials="rmm">
    <w:p w14:paraId="7665EBB5" w14:textId="020BB900" w:rsidR="00583ED8" w:rsidRDefault="00583ED8">
      <w:pPr>
        <w:pStyle w:val="CommentText"/>
      </w:pPr>
      <w:r>
        <w:rPr>
          <w:rStyle w:val="CommentReference"/>
        </w:rPr>
        <w:annotationRef/>
      </w:r>
      <w:r>
        <w:t xml:space="preserve">Review for completeness and duplication </w:t>
      </w:r>
      <w:r w:rsidR="00BB3573">
        <w:t>after S-158 and the S-100 checks are</w:t>
      </w:r>
      <w:r>
        <w:t xml:space="preserve"> more mature.</w:t>
      </w:r>
    </w:p>
  </w:comment>
  <w:comment w:id="130" w:author="Raphael Malyankar" w:date="2024-08-06T20:29:00Z" w:initials="rmm">
    <w:p w14:paraId="6BECA174" w14:textId="76634656" w:rsidR="00FA4269" w:rsidRDefault="00FA4269">
      <w:pPr>
        <w:pStyle w:val="CommentText"/>
      </w:pPr>
      <w:r>
        <w:rPr>
          <w:rStyle w:val="CommentReference"/>
        </w:rPr>
        <w:annotationRef/>
      </w:r>
      <w:r>
        <w:t xml:space="preserve">To do: Scan the </w:t>
      </w:r>
      <w:r w:rsidR="006A4276">
        <w:t>list of</w:t>
      </w:r>
      <w:r>
        <w:t xml:space="preserve"> checks</w:t>
      </w:r>
      <w:r w:rsidR="006A4276">
        <w:t xml:space="preserve"> when it is finished</w:t>
      </w:r>
      <w:r>
        <w:t xml:space="preserve"> for more</w:t>
      </w:r>
      <w:r w:rsidR="006A4276">
        <w:t xml:space="preserve"> </w:t>
      </w:r>
      <w:r>
        <w:t>abbreviations.</w:t>
      </w:r>
    </w:p>
  </w:comment>
  <w:comment w:id="203" w:author="Raphael Malyankar" w:date="2024-08-06T20:42:00Z" w:initials="rmm">
    <w:p w14:paraId="036AE229" w14:textId="77777777" w:rsidR="000F4686" w:rsidRDefault="000F4686">
      <w:pPr>
        <w:pStyle w:val="CommentText"/>
      </w:pPr>
      <w:r>
        <w:rPr>
          <w:rStyle w:val="CommentReference"/>
        </w:rPr>
        <w:annotationRef/>
      </w:r>
      <w:r>
        <w:t>To be discussed, especially the treatment of changes to the accompanying list of checks.</w:t>
      </w:r>
    </w:p>
    <w:p w14:paraId="0C2D990D" w14:textId="01CE06EB" w:rsidR="000F4686" w:rsidRDefault="000F4686">
      <w:pPr>
        <w:pStyle w:val="CommentText"/>
      </w:pPr>
      <w:r>
        <w:t>Provisionally, that list is treated as part of this Specification and changes to it will require a new clarification, revision, or edition of S-158:10</w:t>
      </w:r>
      <w:r w:rsidR="00034905">
        <w:t>0</w:t>
      </w:r>
      <w:r>
        <w:t>.</w:t>
      </w:r>
    </w:p>
  </w:comment>
  <w:comment w:id="204" w:author="Raphael Malyankar" w:date="2024-12-01T19:11:00Z" w:initials="rmm">
    <w:p w14:paraId="53D2680B" w14:textId="733C6363" w:rsidR="00010419" w:rsidRDefault="00010419">
      <w:pPr>
        <w:pStyle w:val="CommentText"/>
      </w:pPr>
      <w:r>
        <w:rPr>
          <w:rStyle w:val="CommentReference"/>
        </w:rPr>
        <w:annotationRef/>
      </w:r>
      <w:r>
        <w:t>Updated as per snapshot of versioning and maintenance discussion in Nov. 2024.</w:t>
      </w:r>
    </w:p>
  </w:comment>
  <w:comment w:id="235"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358" w:author="Raphael Malyankar" w:date="2024-08-23T16:18:00Z" w:initials="rmm">
    <w:p w14:paraId="4F4652A5" w14:textId="147B125E" w:rsidR="00764893" w:rsidRDefault="00764893">
      <w:pPr>
        <w:pStyle w:val="CommentText"/>
      </w:pPr>
      <w:r>
        <w:rPr>
          <w:rStyle w:val="CommentReference"/>
        </w:rPr>
        <w:annotationRef/>
      </w:r>
      <w:r w:rsidR="006648FE">
        <w:t>Details</w:t>
      </w:r>
      <w:r w:rsidR="00C92555">
        <w:t xml:space="preserve"> of</w:t>
      </w:r>
      <w:r w:rsidR="006648FE">
        <w:t xml:space="preserve"> </w:t>
      </w:r>
      <w:r w:rsidR="00C92555">
        <w:t>application sequence</w:t>
      </w:r>
      <w:r w:rsidR="006648FE">
        <w:t xml:space="preserve"> to be developed after</w:t>
      </w:r>
      <w:r w:rsidR="00C92555">
        <w:t xml:space="preserve"> the S-158 series is more mature. Should the application sequence for S-100 checks be left entirely to implementers (in which case the clause would say only that the application sequence is left to implementers)?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65EBB5" w15:done="0"/>
  <w15:commentEx w15:paraId="6BECA174" w15:done="0"/>
  <w15:commentEx w15:paraId="0C2D990D" w15:done="0"/>
  <w15:commentEx w15:paraId="53D2680B" w15:paraIdParent="0C2D990D" w15:done="0"/>
  <w15:commentEx w15:paraId="16C0623A" w15:done="0"/>
  <w15:commentEx w15:paraId="4F4652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ACF414" w16cex:dateUtc="2024-08-07T01:40:00Z"/>
  <w16cex:commentExtensible w16cex:durableId="4548EB89" w16cex:dateUtc="2024-08-07T03:29:00Z"/>
  <w16cex:commentExtensible w16cex:durableId="1C49E263" w16cex:dateUtc="2024-08-07T03:42:00Z"/>
  <w16cex:commentExtensible w16cex:durableId="358E0D57" w16cex:dateUtc="2024-12-02T02:11:00Z"/>
  <w16cex:commentExtensible w16cex:durableId="58956C6F" w16cex:dateUtc="2024-08-07T07:12:00Z"/>
  <w16cex:commentExtensible w16cex:durableId="26234C38" w16cex:dateUtc="2024-08-23T2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65EBB5" w16cid:durableId="53ACF414"/>
  <w16cid:commentId w16cid:paraId="6BECA174" w16cid:durableId="4548EB89"/>
  <w16cid:commentId w16cid:paraId="0C2D990D" w16cid:durableId="1C49E263"/>
  <w16cid:commentId w16cid:paraId="53D2680B" w16cid:durableId="358E0D57"/>
  <w16cid:commentId w16cid:paraId="16C0623A" w16cid:durableId="58956C6F"/>
  <w16cid:commentId w16cid:paraId="4F4652A5" w16cid:durableId="26234C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E6BC9" w14:textId="77777777" w:rsidR="006E61AC" w:rsidRDefault="006E61AC" w:rsidP="003B41C3">
      <w:pPr>
        <w:spacing w:line="240" w:lineRule="auto"/>
      </w:pPr>
      <w:r>
        <w:separator/>
      </w:r>
    </w:p>
  </w:endnote>
  <w:endnote w:type="continuationSeparator" w:id="0">
    <w:p w14:paraId="0C380AE1" w14:textId="77777777" w:rsidR="006E61AC" w:rsidRDefault="006E61AC"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790323C8"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88284E">
      <w:rPr>
        <w:rFonts w:ascii="Arial" w:hAnsi="Arial" w:cs="Arial"/>
        <w:sz w:val="16"/>
      </w:rPr>
      <w:t>:100</w:t>
    </w:r>
    <w:r>
      <w:rPr>
        <w:rFonts w:ascii="Arial" w:hAnsi="Arial" w:cs="Arial"/>
        <w:sz w:val="16"/>
      </w:rPr>
      <w:ptab w:relativeTo="margin" w:alignment="center" w:leader="none"/>
    </w:r>
    <w:ins w:id="89" w:author="Raphael Malyankar" w:date="2024-11-26T16:45:00Z" w16du:dateUtc="2024-11-26T23:45:00Z">
      <w:r w:rsidR="00F14A7E">
        <w:rPr>
          <w:rFonts w:ascii="Arial" w:hAnsi="Arial" w:cs="Arial"/>
          <w:sz w:val="16"/>
        </w:rPr>
        <w:t>Novem</w:t>
      </w:r>
    </w:ins>
    <w:ins w:id="90" w:author="Raphael Malyankar" w:date="2024-10-08T17:06:00Z" w16du:dateUtc="2024-10-09T00:06:00Z">
      <w:r w:rsidR="004D524B">
        <w:rPr>
          <w:rFonts w:ascii="Arial" w:hAnsi="Arial" w:cs="Arial"/>
          <w:sz w:val="16"/>
        </w:rPr>
        <w:t>ber</w:t>
      </w:r>
    </w:ins>
    <w:del w:id="91" w:author="Raphael Malyankar" w:date="2024-10-08T17:06:00Z" w16du:dateUtc="2024-10-09T00:06:00Z">
      <w:r w:rsidR="004B1303" w:rsidDel="004D524B">
        <w:rPr>
          <w:rFonts w:ascii="Arial" w:hAnsi="Arial" w:cs="Arial"/>
          <w:sz w:val="16"/>
        </w:rPr>
        <w:delText>August</w:delText>
      </w:r>
    </w:del>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92" w:author="Raphael Malyankar" w:date="2024-10-08T17:06:00Z" w16du:dateUtc="2024-10-09T00:06:00Z">
      <w:r w:rsidR="004D524B">
        <w:rPr>
          <w:rFonts w:ascii="Arial" w:hAnsi="Arial" w:cs="Arial"/>
          <w:sz w:val="16"/>
        </w:rPr>
        <w:t>2</w:t>
      </w:r>
    </w:ins>
    <w:del w:id="93" w:author="Raphael Malyankar" w:date="2024-10-08T17:06:00Z" w16du:dateUtc="2024-10-09T00:06:00Z">
      <w:r w:rsidR="00723E95" w:rsidDel="004D524B">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1135D6A6"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7250CC">
      <w:rPr>
        <w:rFonts w:ascii="Arial" w:hAnsi="Arial" w:cs="Arial"/>
        <w:sz w:val="16"/>
      </w:rPr>
      <w:t>:100</w:t>
    </w:r>
    <w:r>
      <w:rPr>
        <w:rFonts w:ascii="Arial" w:hAnsi="Arial" w:cs="Arial"/>
        <w:sz w:val="16"/>
      </w:rPr>
      <w:ptab w:relativeTo="margin" w:alignment="center" w:leader="none"/>
    </w:r>
    <w:ins w:id="94" w:author="Raphael Malyankar" w:date="2024-11-26T16:47:00Z" w16du:dateUtc="2024-11-26T23:47:00Z">
      <w:r w:rsidR="00F14A7E">
        <w:rPr>
          <w:rFonts w:ascii="Arial" w:hAnsi="Arial" w:cs="Arial"/>
          <w:sz w:val="16"/>
        </w:rPr>
        <w:t>Novem</w:t>
      </w:r>
    </w:ins>
    <w:ins w:id="95" w:author="Raphael Malyankar" w:date="2024-10-08T17:06:00Z" w16du:dateUtc="2024-10-09T00:06:00Z">
      <w:r w:rsidR="004D524B">
        <w:rPr>
          <w:rFonts w:ascii="Arial" w:hAnsi="Arial" w:cs="Arial"/>
          <w:sz w:val="16"/>
        </w:rPr>
        <w:t>ber</w:t>
      </w:r>
    </w:ins>
    <w:del w:id="96" w:author="Raphael Malyankar" w:date="2024-10-08T17:06:00Z" w16du:dateUtc="2024-10-09T00:06:00Z">
      <w:r w:rsidR="004B1303" w:rsidDel="004D524B">
        <w:rPr>
          <w:rFonts w:ascii="Arial" w:hAnsi="Arial" w:cs="Arial"/>
          <w:sz w:val="16"/>
        </w:rPr>
        <w:delText>August</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97" w:author="Raphael Malyankar" w:date="2024-10-08T17:06:00Z" w16du:dateUtc="2024-10-09T00:06:00Z">
      <w:r w:rsidR="004D524B">
        <w:rPr>
          <w:rFonts w:ascii="Arial" w:hAnsi="Arial" w:cs="Arial"/>
          <w:sz w:val="16"/>
        </w:rPr>
        <w:t>2</w:t>
      </w:r>
    </w:ins>
    <w:del w:id="98" w:author="Raphael Malyankar" w:date="2024-10-08T17:06:00Z" w16du:dateUtc="2024-10-09T00:06:00Z">
      <w:r w:rsidR="00723E95" w:rsidDel="004D524B">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2B2CEFDF"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7250CC">
      <w:rPr>
        <w:rFonts w:cs="Arial"/>
        <w:sz w:val="16"/>
      </w:rPr>
      <w:t>:100</w:t>
    </w:r>
    <w:r w:rsidRPr="003C4461">
      <w:rPr>
        <w:rFonts w:cs="Arial"/>
        <w:sz w:val="16"/>
      </w:rPr>
      <w:tab/>
    </w:r>
    <w:ins w:id="437" w:author="Raphael Malyankar" w:date="2024-11-26T16:47:00Z" w16du:dateUtc="2024-11-26T23:47:00Z">
      <w:r w:rsidR="00F14A7E">
        <w:rPr>
          <w:rFonts w:cs="Arial"/>
          <w:sz w:val="16"/>
        </w:rPr>
        <w:t>Novem</w:t>
      </w:r>
    </w:ins>
    <w:ins w:id="438" w:author="Raphael Malyankar" w:date="2024-10-08T17:07:00Z" w16du:dateUtc="2024-10-09T00:07:00Z">
      <w:r w:rsidR="004D524B">
        <w:rPr>
          <w:rFonts w:cs="Arial"/>
          <w:sz w:val="16"/>
        </w:rPr>
        <w:t>ber</w:t>
      </w:r>
    </w:ins>
    <w:del w:id="439" w:author="Raphael Malyankar" w:date="2024-10-08T17:07:00Z" w16du:dateUtc="2024-10-09T00:07:00Z">
      <w:r w:rsidR="004B1303" w:rsidDel="004D524B">
        <w:rPr>
          <w:rFonts w:cs="Arial"/>
          <w:sz w:val="16"/>
        </w:rPr>
        <w:delText>August</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440" w:author="Raphael Malyankar" w:date="2024-10-08T17:06:00Z" w16du:dateUtc="2024-10-09T00:06:00Z">
      <w:r w:rsidR="004D524B">
        <w:rPr>
          <w:rFonts w:cs="Arial"/>
          <w:sz w:val="16"/>
        </w:rPr>
        <w:t>2</w:t>
      </w:r>
    </w:ins>
    <w:del w:id="441" w:author="Raphael Malyankar" w:date="2024-10-08T17:06:00Z" w16du:dateUtc="2024-10-09T00:06:00Z">
      <w:r w:rsidR="00723E95" w:rsidDel="004D524B">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7A4BD5AF"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7250CC">
      <w:rPr>
        <w:rFonts w:cs="Arial"/>
        <w:sz w:val="16"/>
      </w:rPr>
      <w:t>:100</w:t>
    </w:r>
    <w:r w:rsidRPr="004115CF">
      <w:rPr>
        <w:rFonts w:cs="Arial"/>
        <w:sz w:val="16"/>
      </w:rPr>
      <w:tab/>
    </w:r>
    <w:ins w:id="442" w:author="Raphael Malyankar" w:date="2024-11-26T16:47:00Z" w16du:dateUtc="2024-11-26T23:47:00Z">
      <w:r w:rsidR="00F14A7E">
        <w:rPr>
          <w:rFonts w:cs="Arial"/>
          <w:sz w:val="16"/>
        </w:rPr>
        <w:t>Novem</w:t>
      </w:r>
    </w:ins>
    <w:ins w:id="443" w:author="Raphael Malyankar" w:date="2024-10-08T17:06:00Z" w16du:dateUtc="2024-10-09T00:06:00Z">
      <w:r w:rsidR="004D524B">
        <w:rPr>
          <w:rFonts w:cs="Arial"/>
          <w:sz w:val="16"/>
        </w:rPr>
        <w:t>ber</w:t>
      </w:r>
    </w:ins>
    <w:del w:id="444" w:author="Raphael Malyankar" w:date="2024-10-08T17:06:00Z" w16du:dateUtc="2024-10-09T00:06:00Z">
      <w:r w:rsidR="004B1303" w:rsidDel="004D524B">
        <w:rPr>
          <w:rFonts w:cs="Arial"/>
          <w:sz w:val="16"/>
        </w:rPr>
        <w:delText>August</w:delText>
      </w:r>
    </w:del>
    <w:r w:rsidR="002D2E7B">
      <w:rPr>
        <w:rFonts w:cs="Arial"/>
        <w:sz w:val="16"/>
      </w:rPr>
      <w:t xml:space="preserve"> 2024</w:t>
    </w:r>
    <w:r w:rsidRPr="004115CF">
      <w:rPr>
        <w:rFonts w:cs="Arial"/>
        <w:sz w:val="16"/>
      </w:rPr>
      <w:tab/>
      <w:t xml:space="preserve">Edition </w:t>
    </w:r>
    <w:r w:rsidR="00723E95">
      <w:rPr>
        <w:rFonts w:cs="Arial"/>
        <w:sz w:val="16"/>
      </w:rPr>
      <w:t>0.</w:t>
    </w:r>
    <w:ins w:id="445" w:author="Raphael Malyankar" w:date="2024-10-08T17:06:00Z" w16du:dateUtc="2024-10-09T00:06:00Z">
      <w:r w:rsidR="004D524B">
        <w:rPr>
          <w:rFonts w:cs="Arial"/>
          <w:sz w:val="16"/>
        </w:rPr>
        <w:t>2</w:t>
      </w:r>
    </w:ins>
    <w:del w:id="446" w:author="Raphael Malyankar" w:date="2024-10-08T17:06:00Z" w16du:dateUtc="2024-10-09T00:06:00Z">
      <w:r w:rsidR="00723E95" w:rsidDel="004D524B">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8BE54" w14:textId="77777777" w:rsidR="006E61AC" w:rsidRDefault="006E61AC" w:rsidP="003B41C3">
      <w:pPr>
        <w:spacing w:line="240" w:lineRule="auto"/>
      </w:pPr>
      <w:r>
        <w:separator/>
      </w:r>
    </w:p>
  </w:footnote>
  <w:footnote w:type="continuationSeparator" w:id="0">
    <w:p w14:paraId="2F872315" w14:textId="77777777" w:rsidR="006E61AC" w:rsidRDefault="006E61AC"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1F1CDD55"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88284E">
      <w:rPr>
        <w:rFonts w:eastAsia="Times New Roman" w:cs="Arial"/>
        <w:sz w:val="16"/>
        <w:szCs w:val="16"/>
        <w:lang w:val="en-US" w:eastAsia="en-US"/>
      </w:rPr>
      <w:t xml:space="preserve">S-100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0AEE2BBF"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250CC">
      <w:rPr>
        <w:rStyle w:val="PageNumber"/>
        <w:sz w:val="16"/>
        <w:szCs w:val="16"/>
        <w:lang w:val="en-US"/>
      </w:rPr>
      <w:t xml:space="preserve">S-100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5718F147"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7250CC">
      <w:rPr>
        <w:rFonts w:eastAsia="Times New Roman" w:cs="Arial"/>
        <w:sz w:val="16"/>
        <w:szCs w:val="16"/>
        <w:lang w:val="en-US" w:eastAsia="en-US"/>
      </w:rPr>
      <w:t xml:space="preserve">S-100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0E3161AF"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250CC">
      <w:rPr>
        <w:rStyle w:val="PageNumber"/>
        <w:sz w:val="16"/>
        <w:szCs w:val="16"/>
      </w:rPr>
      <w:t xml:space="preserve">S-100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4B8392F"/>
    <w:multiLevelType w:val="hybridMultilevel"/>
    <w:tmpl w:val="F902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90"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73A623E"/>
    <w:multiLevelType w:val="hybridMultilevel"/>
    <w:tmpl w:val="4BCC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7"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9"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3"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7"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9"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8"/>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7"/>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8"/>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100"/>
  </w:num>
  <w:num w:numId="37" w16cid:durableId="1971203729">
    <w:abstractNumId w:val="55"/>
  </w:num>
  <w:num w:numId="38" w16cid:durableId="1185827629">
    <w:abstractNumId w:val="8"/>
  </w:num>
  <w:num w:numId="39" w16cid:durableId="677393295">
    <w:abstractNumId w:val="107"/>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3"/>
  </w:num>
  <w:num w:numId="45" w16cid:durableId="277222285">
    <w:abstractNumId w:val="58"/>
  </w:num>
  <w:num w:numId="46" w16cid:durableId="1065837801">
    <w:abstractNumId w:val="10"/>
  </w:num>
  <w:num w:numId="47" w16cid:durableId="1030955844">
    <w:abstractNumId w:val="34"/>
  </w:num>
  <w:num w:numId="48" w16cid:durableId="2027780988">
    <w:abstractNumId w:val="112"/>
  </w:num>
  <w:num w:numId="49" w16cid:durableId="2127381449">
    <w:abstractNumId w:val="26"/>
  </w:num>
  <w:num w:numId="50" w16cid:durableId="1850637608">
    <w:abstractNumId w:val="15"/>
  </w:num>
  <w:num w:numId="51" w16cid:durableId="1564828374">
    <w:abstractNumId w:val="105"/>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101"/>
  </w:num>
  <w:num w:numId="60" w16cid:durableId="1762726116">
    <w:abstractNumId w:val="103"/>
  </w:num>
  <w:num w:numId="61" w16cid:durableId="705451621">
    <w:abstractNumId w:val="92"/>
  </w:num>
  <w:num w:numId="62" w16cid:durableId="1682049644">
    <w:abstractNumId w:val="94"/>
  </w:num>
  <w:num w:numId="63" w16cid:durableId="953710274">
    <w:abstractNumId w:val="86"/>
  </w:num>
  <w:num w:numId="64" w16cid:durableId="1624997242">
    <w:abstractNumId w:val="7"/>
  </w:num>
  <w:num w:numId="65" w16cid:durableId="368724241">
    <w:abstractNumId w:val="72"/>
  </w:num>
  <w:num w:numId="66" w16cid:durableId="442656635">
    <w:abstractNumId w:val="104"/>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9"/>
  </w:num>
  <w:num w:numId="74" w16cid:durableId="1243641760">
    <w:abstractNumId w:val="111"/>
  </w:num>
  <w:num w:numId="75" w16cid:durableId="984744363">
    <w:abstractNumId w:val="89"/>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5"/>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8"/>
  </w:num>
  <w:num w:numId="88" w16cid:durableId="1392926966">
    <w:abstractNumId w:val="71"/>
  </w:num>
  <w:num w:numId="89" w16cid:durableId="1022829103">
    <w:abstractNumId w:val="106"/>
  </w:num>
  <w:num w:numId="90" w16cid:durableId="1873420568">
    <w:abstractNumId w:val="96"/>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90"/>
  </w:num>
  <w:num w:numId="94" w16cid:durableId="315231584">
    <w:abstractNumId w:val="75"/>
  </w:num>
  <w:num w:numId="95" w16cid:durableId="1142622207">
    <w:abstractNumId w:val="99"/>
  </w:num>
  <w:num w:numId="96" w16cid:durableId="1033723372">
    <w:abstractNumId w:val="20"/>
  </w:num>
  <w:num w:numId="97" w16cid:durableId="73164268">
    <w:abstractNumId w:val="44"/>
  </w:num>
  <w:num w:numId="98" w16cid:durableId="590552865">
    <w:abstractNumId w:val="110"/>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54758924">
    <w:abstractNumId w:val="87"/>
  </w:num>
  <w:num w:numId="110" w16cid:durableId="1161238123">
    <w:abstractNumId w:val="48"/>
  </w:num>
  <w:num w:numId="111" w16cid:durableId="804854227">
    <w:abstractNumId w:val="91"/>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17AB"/>
    <w:rsid w:val="0000217C"/>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419"/>
    <w:rsid w:val="0001088B"/>
    <w:rsid w:val="0001160F"/>
    <w:rsid w:val="0001179B"/>
    <w:rsid w:val="00011D63"/>
    <w:rsid w:val="00012AE1"/>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3D10"/>
    <w:rsid w:val="00034905"/>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6DE"/>
    <w:rsid w:val="00037B86"/>
    <w:rsid w:val="000403F9"/>
    <w:rsid w:val="00040AF8"/>
    <w:rsid w:val="00040D85"/>
    <w:rsid w:val="00040F42"/>
    <w:rsid w:val="0004124C"/>
    <w:rsid w:val="0004290B"/>
    <w:rsid w:val="00043511"/>
    <w:rsid w:val="00043AD4"/>
    <w:rsid w:val="00043E51"/>
    <w:rsid w:val="0004428C"/>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D44"/>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96B"/>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C5"/>
    <w:rsid w:val="000A11EC"/>
    <w:rsid w:val="000A1EEF"/>
    <w:rsid w:val="000A22C3"/>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4C0"/>
    <w:rsid w:val="000E3A31"/>
    <w:rsid w:val="000E4044"/>
    <w:rsid w:val="000E4081"/>
    <w:rsid w:val="000E4451"/>
    <w:rsid w:val="000E47F7"/>
    <w:rsid w:val="000E48D5"/>
    <w:rsid w:val="000E53F3"/>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1C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84E"/>
    <w:rsid w:val="00137931"/>
    <w:rsid w:val="00137FD4"/>
    <w:rsid w:val="001411EB"/>
    <w:rsid w:val="00141247"/>
    <w:rsid w:val="00141324"/>
    <w:rsid w:val="00141D9E"/>
    <w:rsid w:val="00141F28"/>
    <w:rsid w:val="001425A5"/>
    <w:rsid w:val="00142A9D"/>
    <w:rsid w:val="00142D5F"/>
    <w:rsid w:val="00142DED"/>
    <w:rsid w:val="001430BE"/>
    <w:rsid w:val="00143B14"/>
    <w:rsid w:val="0014416E"/>
    <w:rsid w:val="0014456D"/>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4A4"/>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385"/>
    <w:rsid w:val="001D65A5"/>
    <w:rsid w:val="001D6E81"/>
    <w:rsid w:val="001D7564"/>
    <w:rsid w:val="001D7A15"/>
    <w:rsid w:val="001E004D"/>
    <w:rsid w:val="001E039C"/>
    <w:rsid w:val="001E0C52"/>
    <w:rsid w:val="001E0E51"/>
    <w:rsid w:val="001E0F11"/>
    <w:rsid w:val="001E1971"/>
    <w:rsid w:val="001E26A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3EF2"/>
    <w:rsid w:val="001F4950"/>
    <w:rsid w:val="001F4AC7"/>
    <w:rsid w:val="001F56D2"/>
    <w:rsid w:val="001F59D1"/>
    <w:rsid w:val="001F5EBC"/>
    <w:rsid w:val="001F7DFF"/>
    <w:rsid w:val="001F7FA8"/>
    <w:rsid w:val="00200A0C"/>
    <w:rsid w:val="002013F7"/>
    <w:rsid w:val="00202879"/>
    <w:rsid w:val="00202EF7"/>
    <w:rsid w:val="002035B2"/>
    <w:rsid w:val="0020395B"/>
    <w:rsid w:val="00203AA4"/>
    <w:rsid w:val="00203BA4"/>
    <w:rsid w:val="00203C8E"/>
    <w:rsid w:val="002047F4"/>
    <w:rsid w:val="00205078"/>
    <w:rsid w:val="00205DE5"/>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374B6"/>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922"/>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1D7C"/>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85E"/>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0F9C"/>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5381"/>
    <w:rsid w:val="003465DA"/>
    <w:rsid w:val="00346A72"/>
    <w:rsid w:val="00346DA1"/>
    <w:rsid w:val="00346E0B"/>
    <w:rsid w:val="0034782A"/>
    <w:rsid w:val="00347A63"/>
    <w:rsid w:val="00347B8E"/>
    <w:rsid w:val="00347F4C"/>
    <w:rsid w:val="00350FE8"/>
    <w:rsid w:val="00351113"/>
    <w:rsid w:val="00352269"/>
    <w:rsid w:val="00352C8F"/>
    <w:rsid w:val="00353202"/>
    <w:rsid w:val="003533CD"/>
    <w:rsid w:val="0035341D"/>
    <w:rsid w:val="00353535"/>
    <w:rsid w:val="00353F60"/>
    <w:rsid w:val="00354C21"/>
    <w:rsid w:val="00354DAD"/>
    <w:rsid w:val="00354ED8"/>
    <w:rsid w:val="00354EF0"/>
    <w:rsid w:val="00355195"/>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571"/>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202"/>
    <w:rsid w:val="00407445"/>
    <w:rsid w:val="004076AD"/>
    <w:rsid w:val="004104E6"/>
    <w:rsid w:val="00410B2A"/>
    <w:rsid w:val="00410FD6"/>
    <w:rsid w:val="004115CF"/>
    <w:rsid w:val="004116D5"/>
    <w:rsid w:val="00411A17"/>
    <w:rsid w:val="00411CAF"/>
    <w:rsid w:val="004123F6"/>
    <w:rsid w:val="00412638"/>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1204"/>
    <w:rsid w:val="004722CC"/>
    <w:rsid w:val="00473949"/>
    <w:rsid w:val="00474BE2"/>
    <w:rsid w:val="00474D29"/>
    <w:rsid w:val="004758D8"/>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2FE3"/>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2C70"/>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A28"/>
    <w:rsid w:val="004C4E75"/>
    <w:rsid w:val="004C4F1D"/>
    <w:rsid w:val="004C54AC"/>
    <w:rsid w:val="004C5D09"/>
    <w:rsid w:val="004C600A"/>
    <w:rsid w:val="004C69E0"/>
    <w:rsid w:val="004C6ADB"/>
    <w:rsid w:val="004C6B1E"/>
    <w:rsid w:val="004C7BD9"/>
    <w:rsid w:val="004D061E"/>
    <w:rsid w:val="004D12B0"/>
    <w:rsid w:val="004D182D"/>
    <w:rsid w:val="004D1B27"/>
    <w:rsid w:val="004D21D8"/>
    <w:rsid w:val="004D3A4F"/>
    <w:rsid w:val="004D3B10"/>
    <w:rsid w:val="004D400D"/>
    <w:rsid w:val="004D42B9"/>
    <w:rsid w:val="004D524B"/>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AEA"/>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E84"/>
    <w:rsid w:val="00536F03"/>
    <w:rsid w:val="005373EA"/>
    <w:rsid w:val="005374AD"/>
    <w:rsid w:val="00537D2D"/>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407"/>
    <w:rsid w:val="00570ABA"/>
    <w:rsid w:val="00570C12"/>
    <w:rsid w:val="005712B5"/>
    <w:rsid w:val="00571506"/>
    <w:rsid w:val="00571A1C"/>
    <w:rsid w:val="00571FE7"/>
    <w:rsid w:val="0057242A"/>
    <w:rsid w:val="00572827"/>
    <w:rsid w:val="005728FC"/>
    <w:rsid w:val="00572CA2"/>
    <w:rsid w:val="0057308B"/>
    <w:rsid w:val="0057352C"/>
    <w:rsid w:val="00573985"/>
    <w:rsid w:val="005746B0"/>
    <w:rsid w:val="00574E16"/>
    <w:rsid w:val="0057530C"/>
    <w:rsid w:val="00575DFF"/>
    <w:rsid w:val="00575E22"/>
    <w:rsid w:val="00575F83"/>
    <w:rsid w:val="00576A9A"/>
    <w:rsid w:val="00576B27"/>
    <w:rsid w:val="00576C02"/>
    <w:rsid w:val="005773F3"/>
    <w:rsid w:val="005775F3"/>
    <w:rsid w:val="00577785"/>
    <w:rsid w:val="005778E3"/>
    <w:rsid w:val="00577B77"/>
    <w:rsid w:val="0058098E"/>
    <w:rsid w:val="00580C01"/>
    <w:rsid w:val="00581231"/>
    <w:rsid w:val="005820EC"/>
    <w:rsid w:val="00582D3F"/>
    <w:rsid w:val="00583ED8"/>
    <w:rsid w:val="005852C1"/>
    <w:rsid w:val="00585D07"/>
    <w:rsid w:val="00585F3F"/>
    <w:rsid w:val="00586405"/>
    <w:rsid w:val="0058696C"/>
    <w:rsid w:val="00586AA4"/>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333"/>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2B45"/>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6F0C"/>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8FE"/>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503"/>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276"/>
    <w:rsid w:val="006A4361"/>
    <w:rsid w:val="006A5AC0"/>
    <w:rsid w:val="006A5F91"/>
    <w:rsid w:val="006A62AE"/>
    <w:rsid w:val="006A66BA"/>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3E83"/>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0C8"/>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1AC"/>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44"/>
    <w:rsid w:val="006F5A61"/>
    <w:rsid w:val="006F5B30"/>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6F8"/>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0CC"/>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4E66"/>
    <w:rsid w:val="007358CA"/>
    <w:rsid w:val="007359A6"/>
    <w:rsid w:val="00735E58"/>
    <w:rsid w:val="00736F9A"/>
    <w:rsid w:val="00737802"/>
    <w:rsid w:val="00737A68"/>
    <w:rsid w:val="00737D3B"/>
    <w:rsid w:val="00740149"/>
    <w:rsid w:val="0074019F"/>
    <w:rsid w:val="007406DE"/>
    <w:rsid w:val="00740BB5"/>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681"/>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4893"/>
    <w:rsid w:val="0076517C"/>
    <w:rsid w:val="0076604D"/>
    <w:rsid w:val="007668BF"/>
    <w:rsid w:val="00766F01"/>
    <w:rsid w:val="00767690"/>
    <w:rsid w:val="007677A0"/>
    <w:rsid w:val="00770565"/>
    <w:rsid w:val="007707D3"/>
    <w:rsid w:val="00770C4B"/>
    <w:rsid w:val="007712F4"/>
    <w:rsid w:val="00772287"/>
    <w:rsid w:val="007724B6"/>
    <w:rsid w:val="0077261F"/>
    <w:rsid w:val="00772647"/>
    <w:rsid w:val="007730F8"/>
    <w:rsid w:val="00773388"/>
    <w:rsid w:val="007733B8"/>
    <w:rsid w:val="00773956"/>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38E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A7930"/>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52F"/>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24A"/>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4DDA"/>
    <w:rsid w:val="00805558"/>
    <w:rsid w:val="00807130"/>
    <w:rsid w:val="008071AE"/>
    <w:rsid w:val="008100EE"/>
    <w:rsid w:val="008103FC"/>
    <w:rsid w:val="00810A2A"/>
    <w:rsid w:val="00810E8F"/>
    <w:rsid w:val="008111A8"/>
    <w:rsid w:val="008111D9"/>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7C5"/>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1FF"/>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D55"/>
    <w:rsid w:val="00881F0E"/>
    <w:rsid w:val="008824F3"/>
    <w:rsid w:val="0088284E"/>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1FFC"/>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679"/>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1C0"/>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5F2"/>
    <w:rsid w:val="00911B65"/>
    <w:rsid w:val="00912444"/>
    <w:rsid w:val="00912C63"/>
    <w:rsid w:val="00912D84"/>
    <w:rsid w:val="00912EB1"/>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786"/>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DB6"/>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A6B"/>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622"/>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57DFB"/>
    <w:rsid w:val="00A608CB"/>
    <w:rsid w:val="00A608CD"/>
    <w:rsid w:val="00A6149F"/>
    <w:rsid w:val="00A61639"/>
    <w:rsid w:val="00A61750"/>
    <w:rsid w:val="00A6353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429"/>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CE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81F"/>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A52"/>
    <w:rsid w:val="00B45FB0"/>
    <w:rsid w:val="00B460EE"/>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2F31"/>
    <w:rsid w:val="00B634B3"/>
    <w:rsid w:val="00B6378A"/>
    <w:rsid w:val="00B63D57"/>
    <w:rsid w:val="00B64ED3"/>
    <w:rsid w:val="00B64F1E"/>
    <w:rsid w:val="00B6537B"/>
    <w:rsid w:val="00B65CE9"/>
    <w:rsid w:val="00B65E41"/>
    <w:rsid w:val="00B664D2"/>
    <w:rsid w:val="00B66B18"/>
    <w:rsid w:val="00B66C1A"/>
    <w:rsid w:val="00B67408"/>
    <w:rsid w:val="00B679A1"/>
    <w:rsid w:val="00B67AB9"/>
    <w:rsid w:val="00B67DF2"/>
    <w:rsid w:val="00B70686"/>
    <w:rsid w:val="00B708AC"/>
    <w:rsid w:val="00B70D17"/>
    <w:rsid w:val="00B70D2D"/>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65E0"/>
    <w:rsid w:val="00B771FF"/>
    <w:rsid w:val="00B7741F"/>
    <w:rsid w:val="00B7774D"/>
    <w:rsid w:val="00B77E9C"/>
    <w:rsid w:val="00B805D1"/>
    <w:rsid w:val="00B806FF"/>
    <w:rsid w:val="00B8085C"/>
    <w:rsid w:val="00B8087C"/>
    <w:rsid w:val="00B818A9"/>
    <w:rsid w:val="00B818C4"/>
    <w:rsid w:val="00B819BA"/>
    <w:rsid w:val="00B81DA6"/>
    <w:rsid w:val="00B81FF5"/>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3DA"/>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573"/>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09FD"/>
    <w:rsid w:val="00BC1907"/>
    <w:rsid w:val="00BC1DCA"/>
    <w:rsid w:val="00BC27CB"/>
    <w:rsid w:val="00BC2C5F"/>
    <w:rsid w:val="00BC2E93"/>
    <w:rsid w:val="00BC3287"/>
    <w:rsid w:val="00BC3D3D"/>
    <w:rsid w:val="00BC4048"/>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AD7"/>
    <w:rsid w:val="00BF1B71"/>
    <w:rsid w:val="00BF1F9E"/>
    <w:rsid w:val="00BF2502"/>
    <w:rsid w:val="00BF2626"/>
    <w:rsid w:val="00BF2B76"/>
    <w:rsid w:val="00BF2E16"/>
    <w:rsid w:val="00BF2ECC"/>
    <w:rsid w:val="00BF3797"/>
    <w:rsid w:val="00BF3867"/>
    <w:rsid w:val="00BF38D9"/>
    <w:rsid w:val="00BF3DC0"/>
    <w:rsid w:val="00BF3DE2"/>
    <w:rsid w:val="00BF440F"/>
    <w:rsid w:val="00BF4466"/>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5874"/>
    <w:rsid w:val="00C0657A"/>
    <w:rsid w:val="00C06765"/>
    <w:rsid w:val="00C06F83"/>
    <w:rsid w:val="00C073F1"/>
    <w:rsid w:val="00C077F3"/>
    <w:rsid w:val="00C07ACD"/>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E3D"/>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8CF"/>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2AA1"/>
    <w:rsid w:val="00C534BC"/>
    <w:rsid w:val="00C537EE"/>
    <w:rsid w:val="00C53DD9"/>
    <w:rsid w:val="00C545E3"/>
    <w:rsid w:val="00C54BFE"/>
    <w:rsid w:val="00C54D07"/>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55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39E"/>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684"/>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5E4D"/>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4E65"/>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C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648"/>
    <w:rsid w:val="00D30FDD"/>
    <w:rsid w:val="00D32560"/>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514F"/>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B8F"/>
    <w:rsid w:val="00D96B91"/>
    <w:rsid w:val="00D96DAA"/>
    <w:rsid w:val="00D96FA0"/>
    <w:rsid w:val="00D97702"/>
    <w:rsid w:val="00DA17CB"/>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1FB4"/>
    <w:rsid w:val="00DB22FC"/>
    <w:rsid w:val="00DB24C2"/>
    <w:rsid w:val="00DB3EFB"/>
    <w:rsid w:val="00DB41C1"/>
    <w:rsid w:val="00DB4B41"/>
    <w:rsid w:val="00DB4E8F"/>
    <w:rsid w:val="00DB4ECA"/>
    <w:rsid w:val="00DB4EED"/>
    <w:rsid w:val="00DB4FE7"/>
    <w:rsid w:val="00DB5030"/>
    <w:rsid w:val="00DB5C38"/>
    <w:rsid w:val="00DB5C56"/>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4CD"/>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0E4"/>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5F70"/>
    <w:rsid w:val="00EA6632"/>
    <w:rsid w:val="00EA6AB9"/>
    <w:rsid w:val="00EB1203"/>
    <w:rsid w:val="00EB1A64"/>
    <w:rsid w:val="00EB2392"/>
    <w:rsid w:val="00EB3293"/>
    <w:rsid w:val="00EB36F6"/>
    <w:rsid w:val="00EB38D7"/>
    <w:rsid w:val="00EB4B42"/>
    <w:rsid w:val="00EB53B8"/>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330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B61"/>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82"/>
    <w:rsid w:val="00EE1A94"/>
    <w:rsid w:val="00EE1D08"/>
    <w:rsid w:val="00EE28FB"/>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1A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698"/>
    <w:rsid w:val="00F04B14"/>
    <w:rsid w:val="00F05A28"/>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4A7E"/>
    <w:rsid w:val="00F15725"/>
    <w:rsid w:val="00F16232"/>
    <w:rsid w:val="00F16558"/>
    <w:rsid w:val="00F165B2"/>
    <w:rsid w:val="00F1759B"/>
    <w:rsid w:val="00F17B51"/>
    <w:rsid w:val="00F17CBD"/>
    <w:rsid w:val="00F20094"/>
    <w:rsid w:val="00F21559"/>
    <w:rsid w:val="00F21718"/>
    <w:rsid w:val="00F21774"/>
    <w:rsid w:val="00F21BD4"/>
    <w:rsid w:val="00F22A53"/>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60FF"/>
    <w:rsid w:val="00F47F69"/>
    <w:rsid w:val="00F5048F"/>
    <w:rsid w:val="00F50E9A"/>
    <w:rsid w:val="00F51C92"/>
    <w:rsid w:val="00F52A33"/>
    <w:rsid w:val="00F52C85"/>
    <w:rsid w:val="00F52CEB"/>
    <w:rsid w:val="00F5407F"/>
    <w:rsid w:val="00F5473F"/>
    <w:rsid w:val="00F54CD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315"/>
    <w:rsid w:val="00FA3D27"/>
    <w:rsid w:val="00FA4269"/>
    <w:rsid w:val="00FA4E8C"/>
    <w:rsid w:val="00FA515F"/>
    <w:rsid w:val="00FA5B37"/>
    <w:rsid w:val="00FA5D70"/>
    <w:rsid w:val="00FA67A3"/>
    <w:rsid w:val="00FA7190"/>
    <w:rsid w:val="00FA71F6"/>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6DA"/>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registry.iho.int" TargetMode="Externa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info@iho.i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registry/iho.int" TargetMode="Externa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11</Pages>
  <Words>4047</Words>
  <Characters>23074</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27067</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53</cp:revision>
  <cp:lastPrinted>2023-06-09T07:47:00Z</cp:lastPrinted>
  <dcterms:created xsi:type="dcterms:W3CDTF">2024-08-23T22:12:00Z</dcterms:created>
  <dcterms:modified xsi:type="dcterms:W3CDTF">2024-12-16T08:28:00Z</dcterms:modified>
</cp:coreProperties>
</file>